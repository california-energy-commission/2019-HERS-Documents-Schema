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97"/>
        <w:gridCol w:w="3186"/>
        <w:gridCol w:w="3629"/>
        <w:gridCol w:w="265"/>
        <w:gridCol w:w="3626"/>
        <w:gridCol w:w="3387"/>
      </w:tblGrid>
      <w:tr w:rsidR="00091594" w:rsidRPr="00295655" w14:paraId="587DB675" w14:textId="77777777" w:rsidTr="00444858">
        <w:trPr>
          <w:cantSplit/>
          <w:trHeight w:val="288"/>
        </w:trPr>
        <w:tc>
          <w:tcPr>
            <w:tcW w:w="5000" w:type="pct"/>
            <w:gridSpan w:val="6"/>
            <w:shd w:val="clear" w:color="auto" w:fill="auto"/>
            <w:vAlign w:val="center"/>
          </w:tcPr>
          <w:p w14:paraId="0C273DE2" w14:textId="77777777" w:rsidR="00091594" w:rsidRPr="00295655" w:rsidRDefault="00091594" w:rsidP="00231885">
            <w:pPr>
              <w:keepNext/>
              <w:rPr>
                <w:rFonts w:ascii="Calibri" w:hAnsi="Calibri"/>
                <w:b/>
                <w:sz w:val="18"/>
                <w:szCs w:val="18"/>
              </w:rPr>
            </w:pPr>
            <w:bookmarkStart w:id="0" w:name="_GoBack"/>
            <w:bookmarkEnd w:id="0"/>
            <w:r w:rsidRPr="00295655">
              <w:rPr>
                <w:rFonts w:ascii="Calibri" w:hAnsi="Calibri"/>
                <w:b/>
                <w:sz w:val="18"/>
                <w:szCs w:val="18"/>
              </w:rPr>
              <w:t>A. General Information</w:t>
            </w:r>
          </w:p>
        </w:tc>
      </w:tr>
      <w:tr w:rsidR="00091594" w:rsidRPr="00295655" w14:paraId="467600C7" w14:textId="77777777" w:rsidTr="00444858">
        <w:trPr>
          <w:cantSplit/>
          <w:trHeight w:val="432"/>
        </w:trPr>
        <w:tc>
          <w:tcPr>
            <w:tcW w:w="103" w:type="pct"/>
            <w:tcMar>
              <w:left w:w="29" w:type="dxa"/>
              <w:right w:w="29" w:type="dxa"/>
            </w:tcMar>
            <w:vAlign w:val="center"/>
          </w:tcPr>
          <w:p w14:paraId="69CD788C" w14:textId="77777777" w:rsidR="00091594" w:rsidRPr="00295655" w:rsidRDefault="00091594" w:rsidP="00231885">
            <w:pPr>
              <w:pStyle w:val="FootnoteText"/>
              <w:jc w:val="center"/>
              <w:rPr>
                <w:rFonts w:ascii="Calibri" w:hAnsi="Calibri"/>
                <w:sz w:val="18"/>
                <w:szCs w:val="18"/>
              </w:rPr>
            </w:pPr>
            <w:r w:rsidRPr="00295655">
              <w:rPr>
                <w:rFonts w:ascii="Calibri" w:hAnsi="Calibri"/>
                <w:sz w:val="18"/>
                <w:szCs w:val="18"/>
              </w:rPr>
              <w:t>01</w:t>
            </w:r>
          </w:p>
        </w:tc>
        <w:tc>
          <w:tcPr>
            <w:tcW w:w="1107" w:type="pct"/>
            <w:vAlign w:val="center"/>
          </w:tcPr>
          <w:p w14:paraId="0A968F18" w14:textId="77777777" w:rsidR="00091594" w:rsidRPr="00295655" w:rsidRDefault="00091594" w:rsidP="00231885">
            <w:pPr>
              <w:rPr>
                <w:rFonts w:ascii="Calibri" w:hAnsi="Calibri"/>
                <w:sz w:val="18"/>
                <w:szCs w:val="18"/>
              </w:rPr>
            </w:pPr>
            <w:r w:rsidRPr="00295655">
              <w:rPr>
                <w:rFonts w:ascii="Calibri" w:hAnsi="Calibri"/>
                <w:sz w:val="18"/>
                <w:szCs w:val="18"/>
              </w:rPr>
              <w:t>Dwelling Unit Name</w:t>
            </w:r>
          </w:p>
        </w:tc>
        <w:tc>
          <w:tcPr>
            <w:tcW w:w="1261" w:type="pct"/>
            <w:vAlign w:val="center"/>
          </w:tcPr>
          <w:p w14:paraId="4CFC4557" w14:textId="4576F126" w:rsidR="00091594" w:rsidRPr="00295655" w:rsidRDefault="00091594" w:rsidP="00231885">
            <w:pPr>
              <w:spacing w:after="60"/>
              <w:rPr>
                <w:rFonts w:ascii="Calibri" w:hAnsi="Calibri"/>
                <w:sz w:val="18"/>
                <w:szCs w:val="18"/>
              </w:rPr>
            </w:pPr>
          </w:p>
        </w:tc>
        <w:tc>
          <w:tcPr>
            <w:tcW w:w="92" w:type="pct"/>
            <w:tcMar>
              <w:left w:w="29" w:type="dxa"/>
              <w:right w:w="29" w:type="dxa"/>
            </w:tcMar>
            <w:vAlign w:val="center"/>
          </w:tcPr>
          <w:p w14:paraId="04FCE83C" w14:textId="77777777" w:rsidR="00091594" w:rsidRPr="00295655" w:rsidRDefault="00091594" w:rsidP="00231885">
            <w:pPr>
              <w:spacing w:after="60"/>
              <w:jc w:val="center"/>
              <w:rPr>
                <w:rFonts w:ascii="Calibri" w:hAnsi="Calibri"/>
                <w:sz w:val="18"/>
                <w:szCs w:val="18"/>
              </w:rPr>
            </w:pPr>
            <w:r w:rsidRPr="00295655">
              <w:rPr>
                <w:rFonts w:ascii="Calibri" w:hAnsi="Calibri"/>
                <w:sz w:val="18"/>
                <w:szCs w:val="18"/>
              </w:rPr>
              <w:t>02</w:t>
            </w:r>
          </w:p>
        </w:tc>
        <w:tc>
          <w:tcPr>
            <w:tcW w:w="1260" w:type="pct"/>
            <w:vAlign w:val="center"/>
          </w:tcPr>
          <w:p w14:paraId="7566002A" w14:textId="38C2F790" w:rsidR="00091594" w:rsidRPr="00295655" w:rsidRDefault="00091594" w:rsidP="00231885">
            <w:pPr>
              <w:spacing w:after="60"/>
              <w:rPr>
                <w:rFonts w:ascii="Calibri" w:hAnsi="Calibri"/>
                <w:sz w:val="18"/>
                <w:szCs w:val="18"/>
              </w:rPr>
            </w:pPr>
            <w:r w:rsidRPr="00295655">
              <w:rPr>
                <w:rFonts w:ascii="Calibri" w:hAnsi="Calibri"/>
                <w:sz w:val="18"/>
                <w:szCs w:val="18"/>
              </w:rPr>
              <w:t>Climate Zone</w:t>
            </w:r>
          </w:p>
        </w:tc>
        <w:tc>
          <w:tcPr>
            <w:tcW w:w="1177" w:type="pct"/>
            <w:vAlign w:val="center"/>
          </w:tcPr>
          <w:p w14:paraId="65213834" w14:textId="7F0E2959" w:rsidR="00091594" w:rsidRPr="00295655" w:rsidRDefault="00091594" w:rsidP="00231885">
            <w:pPr>
              <w:spacing w:after="60"/>
              <w:rPr>
                <w:rFonts w:ascii="Calibri" w:hAnsi="Calibri"/>
                <w:sz w:val="18"/>
                <w:szCs w:val="18"/>
              </w:rPr>
            </w:pPr>
          </w:p>
        </w:tc>
      </w:tr>
      <w:tr w:rsidR="00091594" w:rsidRPr="00295655" w14:paraId="4ED79805" w14:textId="77777777" w:rsidTr="00444858">
        <w:trPr>
          <w:cantSplit/>
          <w:trHeight w:val="432"/>
        </w:trPr>
        <w:tc>
          <w:tcPr>
            <w:tcW w:w="103" w:type="pct"/>
            <w:tcMar>
              <w:left w:w="29" w:type="dxa"/>
              <w:right w:w="29" w:type="dxa"/>
            </w:tcMar>
            <w:vAlign w:val="center"/>
          </w:tcPr>
          <w:p w14:paraId="38089C9F" w14:textId="77777777" w:rsidR="00091594" w:rsidRPr="00295655" w:rsidRDefault="00091594" w:rsidP="00231885">
            <w:pPr>
              <w:pStyle w:val="FootnoteText"/>
              <w:jc w:val="center"/>
              <w:rPr>
                <w:rFonts w:ascii="Calibri" w:hAnsi="Calibri"/>
                <w:sz w:val="18"/>
                <w:szCs w:val="18"/>
              </w:rPr>
            </w:pPr>
            <w:r w:rsidRPr="00295655">
              <w:rPr>
                <w:rFonts w:ascii="Calibri" w:hAnsi="Calibri"/>
                <w:sz w:val="18"/>
                <w:szCs w:val="18"/>
              </w:rPr>
              <w:t>03</w:t>
            </w:r>
          </w:p>
        </w:tc>
        <w:tc>
          <w:tcPr>
            <w:tcW w:w="1107" w:type="pct"/>
            <w:vAlign w:val="center"/>
          </w:tcPr>
          <w:p w14:paraId="3D6D60CB" w14:textId="77777777" w:rsidR="00091594" w:rsidRPr="00295655" w:rsidRDefault="00091594" w:rsidP="00231885">
            <w:pPr>
              <w:rPr>
                <w:rFonts w:ascii="Calibri" w:hAnsi="Calibri"/>
                <w:sz w:val="18"/>
                <w:szCs w:val="18"/>
              </w:rPr>
            </w:pPr>
            <w:r w:rsidRPr="00295655">
              <w:rPr>
                <w:rFonts w:ascii="Calibri" w:hAnsi="Calibri"/>
                <w:sz w:val="18"/>
                <w:szCs w:val="18"/>
              </w:rPr>
              <w:t xml:space="preserve">Dwelling Unit </w:t>
            </w:r>
            <w:r>
              <w:rPr>
                <w:rFonts w:ascii="Calibri" w:hAnsi="Calibri"/>
                <w:sz w:val="18"/>
                <w:szCs w:val="18"/>
              </w:rPr>
              <w:t xml:space="preserve">Total </w:t>
            </w:r>
            <w:r w:rsidRPr="00295655">
              <w:rPr>
                <w:rFonts w:ascii="Calibri" w:hAnsi="Calibri"/>
                <w:sz w:val="18"/>
                <w:szCs w:val="18"/>
              </w:rPr>
              <w:t>Conditioned Floor Area (ft</w:t>
            </w:r>
            <w:r w:rsidRPr="003C24DD">
              <w:rPr>
                <w:rFonts w:ascii="Calibri" w:hAnsi="Calibri"/>
                <w:sz w:val="18"/>
                <w:szCs w:val="18"/>
                <w:vertAlign w:val="superscript"/>
              </w:rPr>
              <w:t>2</w:t>
            </w:r>
            <w:r w:rsidRPr="00295655">
              <w:rPr>
                <w:rFonts w:ascii="Calibri" w:hAnsi="Calibri"/>
                <w:sz w:val="18"/>
                <w:szCs w:val="18"/>
              </w:rPr>
              <w:t>)</w:t>
            </w:r>
          </w:p>
        </w:tc>
        <w:tc>
          <w:tcPr>
            <w:tcW w:w="1261" w:type="pct"/>
            <w:vAlign w:val="center"/>
          </w:tcPr>
          <w:p w14:paraId="24674636" w14:textId="7CC5378D" w:rsidR="00091594" w:rsidRPr="00295655" w:rsidRDefault="00091594" w:rsidP="00231885">
            <w:pPr>
              <w:spacing w:after="60"/>
              <w:rPr>
                <w:rFonts w:ascii="Calibri" w:hAnsi="Calibri"/>
                <w:sz w:val="18"/>
                <w:szCs w:val="18"/>
              </w:rPr>
            </w:pPr>
          </w:p>
        </w:tc>
        <w:tc>
          <w:tcPr>
            <w:tcW w:w="92" w:type="pct"/>
            <w:tcMar>
              <w:left w:w="29" w:type="dxa"/>
              <w:right w:w="29" w:type="dxa"/>
            </w:tcMar>
            <w:vAlign w:val="center"/>
          </w:tcPr>
          <w:p w14:paraId="28FD45D5" w14:textId="77777777" w:rsidR="00091594" w:rsidRPr="00295655" w:rsidRDefault="00091594" w:rsidP="00231885">
            <w:pPr>
              <w:spacing w:after="60"/>
              <w:jc w:val="center"/>
              <w:rPr>
                <w:rFonts w:ascii="Calibri" w:hAnsi="Calibri"/>
                <w:sz w:val="18"/>
                <w:szCs w:val="18"/>
              </w:rPr>
            </w:pPr>
            <w:r w:rsidRPr="00295655">
              <w:rPr>
                <w:rFonts w:ascii="Calibri" w:hAnsi="Calibri"/>
                <w:sz w:val="18"/>
                <w:szCs w:val="18"/>
              </w:rPr>
              <w:t>04</w:t>
            </w:r>
          </w:p>
        </w:tc>
        <w:tc>
          <w:tcPr>
            <w:tcW w:w="1260" w:type="pct"/>
            <w:vAlign w:val="center"/>
          </w:tcPr>
          <w:p w14:paraId="176CC968" w14:textId="77777777" w:rsidR="00091594" w:rsidRPr="00295655" w:rsidRDefault="00091594" w:rsidP="00231885">
            <w:pPr>
              <w:spacing w:after="60"/>
              <w:rPr>
                <w:rFonts w:ascii="Calibri" w:hAnsi="Calibri"/>
                <w:sz w:val="18"/>
                <w:szCs w:val="18"/>
              </w:rPr>
            </w:pPr>
            <w:r w:rsidRPr="00295655">
              <w:rPr>
                <w:rFonts w:ascii="Calibri" w:hAnsi="Calibri"/>
                <w:sz w:val="18"/>
                <w:szCs w:val="18"/>
              </w:rPr>
              <w:t>Number of Space Conditioning Systems in this dwelling unit</w:t>
            </w:r>
          </w:p>
        </w:tc>
        <w:tc>
          <w:tcPr>
            <w:tcW w:w="1177" w:type="pct"/>
            <w:vAlign w:val="center"/>
          </w:tcPr>
          <w:p w14:paraId="572F5B8A" w14:textId="34F12126" w:rsidR="00091594" w:rsidRPr="00295655" w:rsidRDefault="00091594" w:rsidP="00231885">
            <w:pPr>
              <w:spacing w:after="60"/>
              <w:rPr>
                <w:rFonts w:ascii="Calibri" w:hAnsi="Calibri"/>
                <w:sz w:val="18"/>
                <w:szCs w:val="18"/>
              </w:rPr>
            </w:pPr>
          </w:p>
        </w:tc>
      </w:tr>
      <w:tr w:rsidR="00091594" w:rsidRPr="00295655" w14:paraId="35495A27" w14:textId="77777777" w:rsidTr="00444858">
        <w:trPr>
          <w:cantSplit/>
          <w:trHeight w:val="584"/>
        </w:trPr>
        <w:tc>
          <w:tcPr>
            <w:tcW w:w="103" w:type="pct"/>
            <w:tcMar>
              <w:left w:w="29" w:type="dxa"/>
              <w:right w:w="29" w:type="dxa"/>
            </w:tcMar>
            <w:vAlign w:val="center"/>
          </w:tcPr>
          <w:p w14:paraId="3FEFDE52" w14:textId="77777777" w:rsidR="00091594" w:rsidRPr="00295655" w:rsidRDefault="00091594" w:rsidP="00231885">
            <w:pPr>
              <w:pStyle w:val="FootnoteText"/>
              <w:jc w:val="center"/>
              <w:rPr>
                <w:rFonts w:ascii="Calibri" w:hAnsi="Calibri"/>
                <w:sz w:val="18"/>
                <w:szCs w:val="18"/>
              </w:rPr>
            </w:pPr>
            <w:r w:rsidRPr="00295655">
              <w:rPr>
                <w:rFonts w:ascii="Calibri" w:hAnsi="Calibri"/>
                <w:sz w:val="18"/>
                <w:szCs w:val="18"/>
              </w:rPr>
              <w:t>05</w:t>
            </w:r>
          </w:p>
        </w:tc>
        <w:tc>
          <w:tcPr>
            <w:tcW w:w="1107" w:type="pct"/>
            <w:vAlign w:val="center"/>
          </w:tcPr>
          <w:p w14:paraId="7030B5D8" w14:textId="77777777" w:rsidR="00091594" w:rsidRPr="00295655" w:rsidRDefault="00091594" w:rsidP="00231885">
            <w:pPr>
              <w:rPr>
                <w:rFonts w:ascii="Calibri" w:hAnsi="Calibri"/>
                <w:sz w:val="18"/>
                <w:szCs w:val="18"/>
              </w:rPr>
            </w:pPr>
            <w:r w:rsidRPr="00295655">
              <w:rPr>
                <w:rFonts w:ascii="Calibri" w:hAnsi="Calibri"/>
                <w:sz w:val="18"/>
                <w:szCs w:val="18"/>
              </w:rPr>
              <w:t>Certificate of Compliance Type</w:t>
            </w:r>
          </w:p>
        </w:tc>
        <w:tc>
          <w:tcPr>
            <w:tcW w:w="1261" w:type="pct"/>
            <w:vAlign w:val="center"/>
          </w:tcPr>
          <w:p w14:paraId="17BD194E" w14:textId="219176AA" w:rsidR="00091594" w:rsidRPr="00295655" w:rsidRDefault="00091594" w:rsidP="00231885">
            <w:pPr>
              <w:spacing w:after="60"/>
              <w:rPr>
                <w:rFonts w:ascii="Calibri" w:hAnsi="Calibri"/>
                <w:sz w:val="18"/>
                <w:szCs w:val="18"/>
              </w:rPr>
            </w:pPr>
          </w:p>
        </w:tc>
        <w:tc>
          <w:tcPr>
            <w:tcW w:w="92" w:type="pct"/>
            <w:tcMar>
              <w:left w:w="29" w:type="dxa"/>
              <w:right w:w="29" w:type="dxa"/>
            </w:tcMar>
            <w:vAlign w:val="center"/>
          </w:tcPr>
          <w:p w14:paraId="4C808626" w14:textId="77777777" w:rsidR="00091594" w:rsidRPr="00295655" w:rsidRDefault="00091594" w:rsidP="00231885">
            <w:pPr>
              <w:spacing w:after="60"/>
              <w:jc w:val="center"/>
              <w:rPr>
                <w:rFonts w:ascii="Calibri" w:hAnsi="Calibri"/>
                <w:sz w:val="18"/>
                <w:szCs w:val="18"/>
              </w:rPr>
            </w:pPr>
            <w:r w:rsidRPr="00295655">
              <w:rPr>
                <w:rFonts w:ascii="Calibri" w:hAnsi="Calibri"/>
                <w:sz w:val="18"/>
                <w:szCs w:val="18"/>
              </w:rPr>
              <w:t>06</w:t>
            </w:r>
          </w:p>
        </w:tc>
        <w:tc>
          <w:tcPr>
            <w:tcW w:w="1260" w:type="pct"/>
            <w:vAlign w:val="center"/>
          </w:tcPr>
          <w:p w14:paraId="79A73E36" w14:textId="0D992A1A" w:rsidR="00091594" w:rsidRPr="00295655" w:rsidRDefault="00C2642A" w:rsidP="00231885">
            <w:pPr>
              <w:spacing w:after="60"/>
              <w:rPr>
                <w:rFonts w:ascii="Calibri" w:hAnsi="Calibri"/>
                <w:sz w:val="18"/>
                <w:szCs w:val="18"/>
              </w:rPr>
            </w:pPr>
            <w:r>
              <w:rPr>
                <w:rFonts w:ascii="Calibri" w:hAnsi="Calibri"/>
                <w:sz w:val="18"/>
                <w:szCs w:val="18"/>
              </w:rPr>
              <w:t>M</w:t>
            </w:r>
            <w:r w:rsidR="00091594" w:rsidRPr="00295655">
              <w:rPr>
                <w:rFonts w:ascii="Calibri" w:hAnsi="Calibri"/>
                <w:sz w:val="18"/>
                <w:szCs w:val="18"/>
              </w:rPr>
              <w:t>ethod used to calculate HVAC loads</w:t>
            </w:r>
          </w:p>
        </w:tc>
        <w:tc>
          <w:tcPr>
            <w:tcW w:w="1177" w:type="pct"/>
            <w:vAlign w:val="center"/>
          </w:tcPr>
          <w:p w14:paraId="2251C042" w14:textId="648212A6" w:rsidR="00091594" w:rsidRPr="00295655" w:rsidRDefault="00091594" w:rsidP="00231885">
            <w:pPr>
              <w:rPr>
                <w:rFonts w:ascii="Calibri" w:hAnsi="Calibri"/>
                <w:sz w:val="18"/>
                <w:szCs w:val="18"/>
              </w:rPr>
            </w:pPr>
          </w:p>
        </w:tc>
      </w:tr>
      <w:tr w:rsidR="00091594" w:rsidRPr="00295655" w14:paraId="37257727" w14:textId="77777777" w:rsidTr="00444858">
        <w:trPr>
          <w:cantSplit/>
          <w:trHeight w:val="432"/>
        </w:trPr>
        <w:tc>
          <w:tcPr>
            <w:tcW w:w="103" w:type="pct"/>
            <w:tcMar>
              <w:left w:w="29" w:type="dxa"/>
              <w:right w:w="29" w:type="dxa"/>
            </w:tcMar>
            <w:vAlign w:val="center"/>
          </w:tcPr>
          <w:p w14:paraId="5A144A28" w14:textId="77777777" w:rsidR="00091594" w:rsidRPr="00295655" w:rsidRDefault="00091594" w:rsidP="00231885">
            <w:pPr>
              <w:pStyle w:val="FootnoteText"/>
              <w:jc w:val="center"/>
              <w:rPr>
                <w:rFonts w:ascii="Calibri" w:hAnsi="Calibri"/>
                <w:sz w:val="18"/>
                <w:szCs w:val="18"/>
              </w:rPr>
            </w:pPr>
            <w:r w:rsidRPr="00295655">
              <w:rPr>
                <w:rFonts w:ascii="Calibri" w:hAnsi="Calibri"/>
                <w:sz w:val="18"/>
                <w:szCs w:val="18"/>
              </w:rPr>
              <w:t>07</w:t>
            </w:r>
          </w:p>
        </w:tc>
        <w:tc>
          <w:tcPr>
            <w:tcW w:w="1107" w:type="pct"/>
            <w:vAlign w:val="center"/>
          </w:tcPr>
          <w:p w14:paraId="576DBF04" w14:textId="369E7436" w:rsidR="00091594" w:rsidRPr="00295655" w:rsidRDefault="00091594" w:rsidP="00231885">
            <w:pPr>
              <w:spacing w:after="60"/>
              <w:rPr>
                <w:rFonts w:ascii="Calibri" w:hAnsi="Calibri"/>
                <w:sz w:val="18"/>
                <w:szCs w:val="18"/>
              </w:rPr>
            </w:pPr>
            <w:r w:rsidRPr="00295655">
              <w:rPr>
                <w:rFonts w:ascii="Calibri" w:hAnsi="Calibri"/>
                <w:sz w:val="18"/>
                <w:szCs w:val="18"/>
              </w:rPr>
              <w:t>Calculated Dwelling Unit Sensible Cooling Load (</w:t>
            </w:r>
            <w:r w:rsidR="0080645E">
              <w:rPr>
                <w:rFonts w:ascii="Calibri" w:hAnsi="Calibri"/>
                <w:sz w:val="18"/>
                <w:szCs w:val="18"/>
              </w:rPr>
              <w:t>Btu/h</w:t>
            </w:r>
            <w:r w:rsidRPr="00295655">
              <w:rPr>
                <w:rFonts w:ascii="Calibri" w:hAnsi="Calibri"/>
                <w:sz w:val="18"/>
                <w:szCs w:val="18"/>
              </w:rPr>
              <w:t>)</w:t>
            </w:r>
          </w:p>
        </w:tc>
        <w:tc>
          <w:tcPr>
            <w:tcW w:w="1261" w:type="pct"/>
            <w:vAlign w:val="center"/>
          </w:tcPr>
          <w:p w14:paraId="2845D82B" w14:textId="36B7E84A" w:rsidR="00091594" w:rsidRPr="00295655" w:rsidRDefault="00091594" w:rsidP="00231885">
            <w:pPr>
              <w:spacing w:after="60"/>
              <w:rPr>
                <w:rFonts w:ascii="Calibri" w:hAnsi="Calibri"/>
                <w:sz w:val="18"/>
                <w:szCs w:val="18"/>
              </w:rPr>
            </w:pPr>
          </w:p>
        </w:tc>
        <w:tc>
          <w:tcPr>
            <w:tcW w:w="92" w:type="pct"/>
            <w:tcMar>
              <w:left w:w="29" w:type="dxa"/>
              <w:right w:w="29" w:type="dxa"/>
            </w:tcMar>
            <w:vAlign w:val="center"/>
          </w:tcPr>
          <w:p w14:paraId="1A82A9B0" w14:textId="77777777" w:rsidR="00091594" w:rsidRPr="00295655" w:rsidRDefault="00091594" w:rsidP="00231885">
            <w:pPr>
              <w:spacing w:after="60"/>
              <w:jc w:val="center"/>
              <w:rPr>
                <w:rFonts w:ascii="Calibri" w:hAnsi="Calibri"/>
                <w:sz w:val="18"/>
                <w:szCs w:val="18"/>
              </w:rPr>
            </w:pPr>
            <w:r w:rsidRPr="00295655">
              <w:rPr>
                <w:rFonts w:ascii="Calibri" w:hAnsi="Calibri"/>
                <w:sz w:val="18"/>
                <w:szCs w:val="18"/>
              </w:rPr>
              <w:t>08</w:t>
            </w:r>
          </w:p>
        </w:tc>
        <w:tc>
          <w:tcPr>
            <w:tcW w:w="1260" w:type="pct"/>
            <w:vAlign w:val="center"/>
          </w:tcPr>
          <w:p w14:paraId="21B48408" w14:textId="77DD0917" w:rsidR="00091594" w:rsidRPr="00295655" w:rsidRDefault="00091594" w:rsidP="00231885">
            <w:pPr>
              <w:spacing w:after="60"/>
              <w:rPr>
                <w:rFonts w:ascii="Calibri" w:hAnsi="Calibri"/>
                <w:sz w:val="18"/>
                <w:szCs w:val="18"/>
              </w:rPr>
            </w:pPr>
            <w:r w:rsidRPr="00295655">
              <w:rPr>
                <w:rFonts w:ascii="Calibri" w:hAnsi="Calibri"/>
                <w:sz w:val="18"/>
                <w:szCs w:val="18"/>
              </w:rPr>
              <w:t xml:space="preserve">Calculated </w:t>
            </w:r>
            <w:r>
              <w:rPr>
                <w:rFonts w:ascii="Calibri" w:hAnsi="Calibri"/>
                <w:sz w:val="18"/>
                <w:szCs w:val="18"/>
              </w:rPr>
              <w:t xml:space="preserve">Dwelling Unit </w:t>
            </w:r>
            <w:r w:rsidRPr="00295655">
              <w:rPr>
                <w:rFonts w:ascii="Calibri" w:hAnsi="Calibri"/>
                <w:sz w:val="18"/>
                <w:szCs w:val="18"/>
              </w:rPr>
              <w:t>Heating Load (</w:t>
            </w:r>
            <w:r w:rsidR="0080645E">
              <w:rPr>
                <w:rFonts w:ascii="Calibri" w:hAnsi="Calibri"/>
                <w:sz w:val="18"/>
                <w:szCs w:val="18"/>
              </w:rPr>
              <w:t>Btu/h</w:t>
            </w:r>
            <w:r w:rsidRPr="00295655">
              <w:rPr>
                <w:rFonts w:ascii="Calibri" w:hAnsi="Calibri"/>
                <w:sz w:val="18"/>
                <w:szCs w:val="18"/>
              </w:rPr>
              <w:t>)</w:t>
            </w:r>
          </w:p>
        </w:tc>
        <w:tc>
          <w:tcPr>
            <w:tcW w:w="1177" w:type="pct"/>
            <w:vAlign w:val="center"/>
          </w:tcPr>
          <w:p w14:paraId="2539D823" w14:textId="6D1261AA" w:rsidR="00091594" w:rsidRPr="00295655" w:rsidRDefault="00091594" w:rsidP="00231885">
            <w:pPr>
              <w:spacing w:after="60"/>
              <w:rPr>
                <w:rFonts w:ascii="Calibri" w:hAnsi="Calibri"/>
                <w:sz w:val="18"/>
                <w:szCs w:val="18"/>
              </w:rPr>
            </w:pPr>
          </w:p>
        </w:tc>
      </w:tr>
      <w:tr w:rsidR="00091594" w:rsidRPr="00295655" w14:paraId="78CC8EE7" w14:textId="77777777" w:rsidTr="00444858">
        <w:trPr>
          <w:cantSplit/>
          <w:trHeight w:val="432"/>
        </w:trPr>
        <w:tc>
          <w:tcPr>
            <w:tcW w:w="103" w:type="pct"/>
            <w:tcMar>
              <w:left w:w="29" w:type="dxa"/>
              <w:right w:w="29" w:type="dxa"/>
            </w:tcMar>
            <w:vAlign w:val="center"/>
          </w:tcPr>
          <w:p w14:paraId="3358F51A" w14:textId="77777777" w:rsidR="00091594" w:rsidRPr="00295655" w:rsidRDefault="00091594" w:rsidP="00231885">
            <w:pPr>
              <w:pStyle w:val="FootnoteText"/>
              <w:jc w:val="center"/>
              <w:rPr>
                <w:rFonts w:ascii="Calibri" w:hAnsi="Calibri"/>
                <w:sz w:val="18"/>
                <w:szCs w:val="18"/>
              </w:rPr>
            </w:pPr>
            <w:r w:rsidRPr="00295655">
              <w:rPr>
                <w:rFonts w:ascii="Calibri" w:hAnsi="Calibri"/>
                <w:sz w:val="18"/>
                <w:szCs w:val="18"/>
              </w:rPr>
              <w:t>09</w:t>
            </w:r>
          </w:p>
        </w:tc>
        <w:tc>
          <w:tcPr>
            <w:tcW w:w="1107" w:type="pct"/>
            <w:vAlign w:val="center"/>
          </w:tcPr>
          <w:p w14:paraId="76BFA96E" w14:textId="77777777" w:rsidR="00091594" w:rsidRPr="00295655" w:rsidRDefault="00091594" w:rsidP="00231885">
            <w:pPr>
              <w:rPr>
                <w:rFonts w:ascii="Calibri" w:hAnsi="Calibri"/>
                <w:sz w:val="18"/>
                <w:szCs w:val="18"/>
              </w:rPr>
            </w:pPr>
            <w:r>
              <w:rPr>
                <w:rFonts w:ascii="Calibri" w:hAnsi="Calibri"/>
                <w:sz w:val="18"/>
                <w:szCs w:val="18"/>
              </w:rPr>
              <w:t>Dwelling Unit Number of Bedrooms</w:t>
            </w:r>
          </w:p>
        </w:tc>
        <w:tc>
          <w:tcPr>
            <w:tcW w:w="1261" w:type="pct"/>
            <w:vAlign w:val="center"/>
          </w:tcPr>
          <w:p w14:paraId="7067570D" w14:textId="23AE3E65" w:rsidR="00091594" w:rsidRDefault="00091594" w:rsidP="00231885">
            <w:pPr>
              <w:spacing w:after="60"/>
              <w:rPr>
                <w:rFonts w:ascii="Calibri" w:hAnsi="Calibri"/>
                <w:sz w:val="18"/>
                <w:szCs w:val="18"/>
              </w:rPr>
            </w:pPr>
          </w:p>
          <w:p w14:paraId="47837BA4" w14:textId="77777777" w:rsidR="00091594" w:rsidRPr="00295655" w:rsidRDefault="00091594" w:rsidP="00231885">
            <w:pPr>
              <w:spacing w:after="60"/>
              <w:rPr>
                <w:rFonts w:ascii="Calibri" w:hAnsi="Calibri"/>
                <w:sz w:val="18"/>
                <w:szCs w:val="18"/>
              </w:rPr>
            </w:pPr>
          </w:p>
        </w:tc>
        <w:tc>
          <w:tcPr>
            <w:tcW w:w="92" w:type="pct"/>
            <w:tcMar>
              <w:left w:w="29" w:type="dxa"/>
              <w:right w:w="29" w:type="dxa"/>
            </w:tcMar>
            <w:vAlign w:val="center"/>
          </w:tcPr>
          <w:p w14:paraId="1A2B2E67" w14:textId="5D5546C6" w:rsidR="00091594" w:rsidRPr="00295655" w:rsidRDefault="00091594" w:rsidP="00231885">
            <w:pPr>
              <w:spacing w:after="60"/>
              <w:jc w:val="center"/>
              <w:rPr>
                <w:rFonts w:ascii="Calibri" w:hAnsi="Calibri"/>
                <w:sz w:val="18"/>
                <w:szCs w:val="18"/>
              </w:rPr>
            </w:pPr>
          </w:p>
        </w:tc>
        <w:tc>
          <w:tcPr>
            <w:tcW w:w="1260" w:type="pct"/>
            <w:vAlign w:val="center"/>
          </w:tcPr>
          <w:p w14:paraId="059FE782" w14:textId="1BC79042" w:rsidR="00091594" w:rsidRPr="00295655" w:rsidRDefault="00091594" w:rsidP="00231885">
            <w:pPr>
              <w:spacing w:after="60"/>
              <w:rPr>
                <w:rFonts w:ascii="Calibri" w:hAnsi="Calibri"/>
                <w:sz w:val="18"/>
                <w:szCs w:val="18"/>
              </w:rPr>
            </w:pPr>
          </w:p>
        </w:tc>
        <w:tc>
          <w:tcPr>
            <w:tcW w:w="1177" w:type="pct"/>
            <w:vAlign w:val="center"/>
          </w:tcPr>
          <w:p w14:paraId="6A34707E" w14:textId="75399E28" w:rsidR="00091594" w:rsidRPr="00295655" w:rsidRDefault="00091594" w:rsidP="00231885">
            <w:pPr>
              <w:spacing w:after="60"/>
              <w:rPr>
                <w:rFonts w:ascii="Calibri" w:hAnsi="Calibri"/>
                <w:sz w:val="18"/>
                <w:szCs w:val="18"/>
              </w:rPr>
            </w:pPr>
          </w:p>
        </w:tc>
      </w:tr>
    </w:tbl>
    <w:p w14:paraId="1BFB7519" w14:textId="77777777" w:rsidR="00091594" w:rsidRPr="00295655" w:rsidRDefault="00091594" w:rsidP="00091594">
      <w:pPr>
        <w:rPr>
          <w:rFonts w:ascii="Calibri" w:hAnsi="Calibri"/>
          <w:sz w:val="18"/>
          <w:szCs w:val="18"/>
        </w:rPr>
      </w:pPr>
    </w:p>
    <w:p w14:paraId="69E76AE3" w14:textId="65405CCE" w:rsidR="00444858" w:rsidRPr="00295655" w:rsidRDefault="00444858" w:rsidP="00444858">
      <w:pPr>
        <w:rPr>
          <w:rFonts w:ascii="Calibri" w:hAnsi="Calibri"/>
          <w:sz w:val="18"/>
          <w:szCs w:val="18"/>
        </w:rPr>
      </w:pPr>
    </w:p>
    <w:tbl>
      <w:tblPr>
        <w:tblStyle w:val="TableGrid"/>
        <w:tblW w:w="5000" w:type="pct"/>
        <w:tblLook w:val="04A0" w:firstRow="1" w:lastRow="0" w:firstColumn="1" w:lastColumn="0" w:noHBand="0" w:noVBand="1"/>
      </w:tblPr>
      <w:tblGrid>
        <w:gridCol w:w="14390"/>
      </w:tblGrid>
      <w:tr w:rsidR="00444858" w:rsidRPr="003150AE" w14:paraId="0B2906E9" w14:textId="77777777" w:rsidTr="00444858">
        <w:tc>
          <w:tcPr>
            <w:tcW w:w="5000" w:type="pct"/>
          </w:tcPr>
          <w:p w14:paraId="6DFC828B" w14:textId="53372A35" w:rsidR="00444858" w:rsidRPr="003150AE" w:rsidRDefault="00444858" w:rsidP="00444858">
            <w:pPr>
              <w:keepNext/>
              <w:rPr>
                <w:rFonts w:ascii="Calibri" w:hAnsi="Calibri"/>
                <w:b/>
                <w:sz w:val="18"/>
                <w:szCs w:val="18"/>
              </w:rPr>
            </w:pPr>
            <w:r w:rsidRPr="003150AE">
              <w:rPr>
                <w:rFonts w:ascii="Calibri" w:hAnsi="Calibri"/>
                <w:b/>
                <w:sz w:val="18"/>
                <w:szCs w:val="18"/>
              </w:rPr>
              <w:t xml:space="preserve">MCH-01d - </w:t>
            </w:r>
            <w:r w:rsidRPr="003150AE">
              <w:rPr>
                <w:rFonts w:ascii="Calibri" w:hAnsi="Calibri"/>
                <w:b/>
                <w:bCs/>
                <w:sz w:val="18"/>
                <w:szCs w:val="18"/>
              </w:rPr>
              <w:t>Space Conditioning Systems Ducts and Fans</w:t>
            </w:r>
            <w:r w:rsidRPr="003150AE">
              <w:rPr>
                <w:rFonts w:ascii="Calibri" w:hAnsi="Calibri"/>
                <w:b/>
                <w:sz w:val="18"/>
                <w:szCs w:val="18"/>
              </w:rPr>
              <w:t xml:space="preserve"> - For use with Performance E+A+A  Certificate of Compliance</w:t>
            </w:r>
            <w:r w:rsidR="004C1609">
              <w:rPr>
                <w:rFonts w:ascii="Calibri" w:hAnsi="Calibri"/>
                <w:b/>
                <w:sz w:val="18"/>
                <w:szCs w:val="18"/>
              </w:rPr>
              <w:t xml:space="preserve"> </w:t>
            </w:r>
          </w:p>
        </w:tc>
      </w:tr>
    </w:tbl>
    <w:p w14:paraId="12E019A9" w14:textId="67C438C7" w:rsidR="00444858" w:rsidRPr="003150AE" w:rsidRDefault="00444858" w:rsidP="00444858">
      <w:pPr>
        <w:rPr>
          <w:rFonts w:ascii="Calibri" w:hAnsi="Calibri"/>
          <w:sz w:val="18"/>
          <w:szCs w:val="18"/>
        </w:rPr>
      </w:pPr>
    </w:p>
    <w:p w14:paraId="6DC31B35" w14:textId="77777777" w:rsidR="00807202" w:rsidRPr="003150AE" w:rsidRDefault="00807202" w:rsidP="00444858">
      <w:pPr>
        <w:rPr>
          <w:rFonts w:ascii="Calibri" w:hAnsi="Calibri"/>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199"/>
        <w:gridCol w:w="1199"/>
        <w:gridCol w:w="1200"/>
        <w:gridCol w:w="1199"/>
        <w:gridCol w:w="1199"/>
        <w:gridCol w:w="1199"/>
        <w:gridCol w:w="1199"/>
        <w:gridCol w:w="1199"/>
        <w:gridCol w:w="1199"/>
        <w:gridCol w:w="1199"/>
        <w:gridCol w:w="1144"/>
        <w:gridCol w:w="1255"/>
      </w:tblGrid>
      <w:tr w:rsidR="00444858" w:rsidRPr="003150AE" w14:paraId="2DBE1A92" w14:textId="77777777" w:rsidTr="00444858">
        <w:trPr>
          <w:cantSplit/>
        </w:trPr>
        <w:tc>
          <w:tcPr>
            <w:tcW w:w="14390" w:type="dxa"/>
            <w:gridSpan w:val="12"/>
          </w:tcPr>
          <w:p w14:paraId="3A4531E6" w14:textId="77777777" w:rsidR="00444858" w:rsidRPr="003150AE" w:rsidRDefault="00444858" w:rsidP="00444858">
            <w:pPr>
              <w:keepNext/>
              <w:rPr>
                <w:rFonts w:ascii="Calibri" w:hAnsi="Calibri"/>
                <w:b/>
                <w:sz w:val="18"/>
                <w:szCs w:val="18"/>
              </w:rPr>
            </w:pPr>
            <w:r w:rsidRPr="003150AE">
              <w:rPr>
                <w:rFonts w:ascii="Calibri" w:hAnsi="Calibri"/>
                <w:b/>
                <w:sz w:val="18"/>
                <w:szCs w:val="18"/>
              </w:rPr>
              <w:t xml:space="preserve">B. Design Space Conditioning (SC) System Component Specifications from CF1R  </w:t>
            </w:r>
          </w:p>
          <w:p w14:paraId="66E9ADD1" w14:textId="5C3E2E84" w:rsidR="00444858" w:rsidRPr="003150AE" w:rsidRDefault="00444858" w:rsidP="00444858">
            <w:pPr>
              <w:keepNext/>
              <w:rPr>
                <w:rFonts w:ascii="Calibri" w:hAnsi="Calibri"/>
                <w:sz w:val="18"/>
                <w:szCs w:val="18"/>
              </w:rPr>
            </w:pPr>
            <w:r w:rsidRPr="003150AE">
              <w:rPr>
                <w:rFonts w:ascii="Calibri" w:hAnsi="Calibri"/>
                <w:sz w:val="18"/>
                <w:szCs w:val="18"/>
              </w:rPr>
              <w:t>This table reports the space conditioning system features that were specified on the registered CF1R-PRF compliance document for this project.</w:t>
            </w:r>
          </w:p>
        </w:tc>
      </w:tr>
      <w:tr w:rsidR="00444858" w:rsidRPr="003150AE" w14:paraId="0B53D391" w14:textId="77777777" w:rsidTr="00444858">
        <w:trPr>
          <w:cantSplit/>
          <w:trHeight w:val="215"/>
        </w:trPr>
        <w:tc>
          <w:tcPr>
            <w:tcW w:w="1199" w:type="dxa"/>
            <w:vAlign w:val="center"/>
          </w:tcPr>
          <w:p w14:paraId="710E1F3D"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01</w:t>
            </w:r>
          </w:p>
        </w:tc>
        <w:tc>
          <w:tcPr>
            <w:tcW w:w="1199" w:type="dxa"/>
            <w:vAlign w:val="center"/>
          </w:tcPr>
          <w:p w14:paraId="45D15CF3"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02</w:t>
            </w:r>
          </w:p>
        </w:tc>
        <w:tc>
          <w:tcPr>
            <w:tcW w:w="1200" w:type="dxa"/>
            <w:vAlign w:val="center"/>
          </w:tcPr>
          <w:p w14:paraId="0BE79E70"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03</w:t>
            </w:r>
          </w:p>
        </w:tc>
        <w:tc>
          <w:tcPr>
            <w:tcW w:w="1199" w:type="dxa"/>
            <w:vAlign w:val="center"/>
          </w:tcPr>
          <w:p w14:paraId="4FB5DF17"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04</w:t>
            </w:r>
          </w:p>
        </w:tc>
        <w:tc>
          <w:tcPr>
            <w:tcW w:w="1199" w:type="dxa"/>
            <w:vAlign w:val="center"/>
          </w:tcPr>
          <w:p w14:paraId="0F3C5C3C"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05</w:t>
            </w:r>
          </w:p>
        </w:tc>
        <w:tc>
          <w:tcPr>
            <w:tcW w:w="1199" w:type="dxa"/>
            <w:vAlign w:val="center"/>
          </w:tcPr>
          <w:p w14:paraId="19AB2C56"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06</w:t>
            </w:r>
          </w:p>
        </w:tc>
        <w:tc>
          <w:tcPr>
            <w:tcW w:w="1199" w:type="dxa"/>
            <w:vAlign w:val="center"/>
          </w:tcPr>
          <w:p w14:paraId="56D09E1B"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07</w:t>
            </w:r>
          </w:p>
        </w:tc>
        <w:tc>
          <w:tcPr>
            <w:tcW w:w="1199" w:type="dxa"/>
          </w:tcPr>
          <w:p w14:paraId="1C4E5ADC"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08</w:t>
            </w:r>
          </w:p>
        </w:tc>
        <w:tc>
          <w:tcPr>
            <w:tcW w:w="1199" w:type="dxa"/>
          </w:tcPr>
          <w:p w14:paraId="050076BA"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09</w:t>
            </w:r>
          </w:p>
        </w:tc>
        <w:tc>
          <w:tcPr>
            <w:tcW w:w="1199" w:type="dxa"/>
            <w:vAlign w:val="center"/>
          </w:tcPr>
          <w:p w14:paraId="7DD77803"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10</w:t>
            </w:r>
          </w:p>
        </w:tc>
        <w:tc>
          <w:tcPr>
            <w:tcW w:w="1144" w:type="dxa"/>
          </w:tcPr>
          <w:p w14:paraId="4E23FF01"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11</w:t>
            </w:r>
          </w:p>
        </w:tc>
        <w:tc>
          <w:tcPr>
            <w:tcW w:w="1255" w:type="dxa"/>
          </w:tcPr>
          <w:p w14:paraId="55FAA334"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12</w:t>
            </w:r>
          </w:p>
        </w:tc>
      </w:tr>
      <w:tr w:rsidR="00444858" w:rsidRPr="003150AE" w14:paraId="09CDA168" w14:textId="77777777" w:rsidTr="00444858">
        <w:trPr>
          <w:cantSplit/>
          <w:trHeight w:val="576"/>
        </w:trPr>
        <w:tc>
          <w:tcPr>
            <w:tcW w:w="1199" w:type="dxa"/>
            <w:vAlign w:val="bottom"/>
          </w:tcPr>
          <w:p w14:paraId="29E814B4"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SC</w:t>
            </w:r>
          </w:p>
          <w:p w14:paraId="476F0B9E"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System</w:t>
            </w:r>
          </w:p>
          <w:p w14:paraId="0A1D7828"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ID/Name from CF1R</w:t>
            </w:r>
          </w:p>
        </w:tc>
        <w:tc>
          <w:tcPr>
            <w:tcW w:w="1199" w:type="dxa"/>
            <w:vAlign w:val="bottom"/>
          </w:tcPr>
          <w:p w14:paraId="27973C26"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SC</w:t>
            </w:r>
          </w:p>
          <w:p w14:paraId="6FEB3852"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System Type</w:t>
            </w:r>
          </w:p>
        </w:tc>
        <w:tc>
          <w:tcPr>
            <w:tcW w:w="1200" w:type="dxa"/>
            <w:vAlign w:val="bottom"/>
          </w:tcPr>
          <w:p w14:paraId="2DDC9CAC"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Heating System Type</w:t>
            </w:r>
          </w:p>
        </w:tc>
        <w:tc>
          <w:tcPr>
            <w:tcW w:w="1199" w:type="dxa"/>
            <w:vAlign w:val="bottom"/>
          </w:tcPr>
          <w:p w14:paraId="03734822"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Cooling System</w:t>
            </w:r>
          </w:p>
          <w:p w14:paraId="78A2E510"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Type</w:t>
            </w:r>
          </w:p>
        </w:tc>
        <w:tc>
          <w:tcPr>
            <w:tcW w:w="1199" w:type="dxa"/>
            <w:vAlign w:val="bottom"/>
          </w:tcPr>
          <w:p w14:paraId="1C3A972B"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 xml:space="preserve">Central Fan Ventilation Cooling System </w:t>
            </w:r>
          </w:p>
          <w:p w14:paraId="0EC605F2"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Type</w:t>
            </w:r>
          </w:p>
        </w:tc>
        <w:tc>
          <w:tcPr>
            <w:tcW w:w="1199" w:type="dxa"/>
            <w:vAlign w:val="bottom"/>
          </w:tcPr>
          <w:p w14:paraId="5DDEC6AA"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Distribution</w:t>
            </w:r>
          </w:p>
          <w:p w14:paraId="467858F9"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System Type</w:t>
            </w:r>
          </w:p>
        </w:tc>
        <w:tc>
          <w:tcPr>
            <w:tcW w:w="1199" w:type="dxa"/>
            <w:vAlign w:val="bottom"/>
          </w:tcPr>
          <w:p w14:paraId="11FA33E8"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Required</w:t>
            </w:r>
          </w:p>
          <w:p w14:paraId="46A610E4"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Thermostat</w:t>
            </w:r>
          </w:p>
          <w:p w14:paraId="6BE2CAD9"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Type</w:t>
            </w:r>
          </w:p>
        </w:tc>
        <w:tc>
          <w:tcPr>
            <w:tcW w:w="1199" w:type="dxa"/>
            <w:vAlign w:val="bottom"/>
          </w:tcPr>
          <w:p w14:paraId="768CE6BB"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Cooling Zoning Type</w:t>
            </w:r>
          </w:p>
        </w:tc>
        <w:tc>
          <w:tcPr>
            <w:tcW w:w="1199" w:type="dxa"/>
            <w:vAlign w:val="bottom"/>
          </w:tcPr>
          <w:p w14:paraId="167C9689"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Cooling System Compressor Speed Type</w:t>
            </w:r>
          </w:p>
        </w:tc>
        <w:tc>
          <w:tcPr>
            <w:tcW w:w="1199" w:type="dxa"/>
            <w:vAlign w:val="bottom"/>
          </w:tcPr>
          <w:p w14:paraId="44A7D053"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Low Leakage Air-Handling Unit Status</w:t>
            </w:r>
          </w:p>
        </w:tc>
        <w:tc>
          <w:tcPr>
            <w:tcW w:w="1144" w:type="dxa"/>
            <w:vAlign w:val="bottom"/>
          </w:tcPr>
          <w:p w14:paraId="74EFCFB9"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SC</w:t>
            </w:r>
          </w:p>
          <w:p w14:paraId="2F00E8AA"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System</w:t>
            </w:r>
          </w:p>
          <w:p w14:paraId="50EA905B"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Status</w:t>
            </w:r>
          </w:p>
        </w:tc>
        <w:tc>
          <w:tcPr>
            <w:tcW w:w="1255" w:type="dxa"/>
            <w:vAlign w:val="bottom"/>
          </w:tcPr>
          <w:p w14:paraId="51B0E1A7"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Duct System Status</w:t>
            </w:r>
          </w:p>
        </w:tc>
      </w:tr>
      <w:tr w:rsidR="003150AE" w:rsidRPr="003150AE" w14:paraId="3C19D89B" w14:textId="77777777" w:rsidTr="00484C46">
        <w:trPr>
          <w:cantSplit/>
          <w:trHeight w:val="360"/>
        </w:trPr>
        <w:tc>
          <w:tcPr>
            <w:tcW w:w="1199" w:type="dxa"/>
            <w:vAlign w:val="center"/>
          </w:tcPr>
          <w:p w14:paraId="6B6A2A46" w14:textId="77777777" w:rsidR="003150AE" w:rsidRPr="003150AE" w:rsidRDefault="003150AE" w:rsidP="00444858">
            <w:pPr>
              <w:keepNext/>
              <w:rPr>
                <w:rFonts w:ascii="Calibri" w:hAnsi="Calibri"/>
                <w:sz w:val="18"/>
                <w:szCs w:val="18"/>
              </w:rPr>
            </w:pPr>
          </w:p>
        </w:tc>
        <w:tc>
          <w:tcPr>
            <w:tcW w:w="1199" w:type="dxa"/>
            <w:vAlign w:val="center"/>
          </w:tcPr>
          <w:p w14:paraId="62E4AE8C" w14:textId="77777777" w:rsidR="003150AE" w:rsidRPr="003150AE" w:rsidRDefault="003150AE" w:rsidP="00444858">
            <w:pPr>
              <w:keepNext/>
              <w:rPr>
                <w:rFonts w:ascii="Calibri" w:hAnsi="Calibri"/>
                <w:sz w:val="18"/>
                <w:szCs w:val="18"/>
              </w:rPr>
            </w:pPr>
          </w:p>
        </w:tc>
        <w:tc>
          <w:tcPr>
            <w:tcW w:w="1200" w:type="dxa"/>
            <w:vAlign w:val="center"/>
          </w:tcPr>
          <w:p w14:paraId="7A091915" w14:textId="77777777" w:rsidR="003150AE" w:rsidRPr="003150AE" w:rsidRDefault="003150AE" w:rsidP="00444858">
            <w:pPr>
              <w:keepNext/>
              <w:rPr>
                <w:rFonts w:ascii="Calibri" w:hAnsi="Calibri"/>
                <w:sz w:val="18"/>
                <w:szCs w:val="18"/>
              </w:rPr>
            </w:pPr>
          </w:p>
        </w:tc>
        <w:tc>
          <w:tcPr>
            <w:tcW w:w="1199" w:type="dxa"/>
            <w:vAlign w:val="center"/>
          </w:tcPr>
          <w:p w14:paraId="4A142DDE" w14:textId="77777777" w:rsidR="003150AE" w:rsidRPr="003150AE" w:rsidRDefault="003150AE" w:rsidP="00444858">
            <w:pPr>
              <w:keepNext/>
              <w:rPr>
                <w:rFonts w:ascii="Calibri" w:hAnsi="Calibri"/>
                <w:sz w:val="18"/>
                <w:szCs w:val="18"/>
              </w:rPr>
            </w:pPr>
          </w:p>
        </w:tc>
        <w:tc>
          <w:tcPr>
            <w:tcW w:w="1199" w:type="dxa"/>
            <w:vAlign w:val="center"/>
          </w:tcPr>
          <w:p w14:paraId="03308594" w14:textId="77777777" w:rsidR="003150AE" w:rsidRPr="003150AE" w:rsidRDefault="003150AE" w:rsidP="00444858">
            <w:pPr>
              <w:keepNext/>
              <w:rPr>
                <w:rFonts w:ascii="Calibri" w:hAnsi="Calibri"/>
                <w:sz w:val="18"/>
                <w:szCs w:val="18"/>
              </w:rPr>
            </w:pPr>
          </w:p>
        </w:tc>
        <w:tc>
          <w:tcPr>
            <w:tcW w:w="1199" w:type="dxa"/>
            <w:vAlign w:val="center"/>
          </w:tcPr>
          <w:p w14:paraId="77812FC4" w14:textId="77777777" w:rsidR="003150AE" w:rsidRPr="003150AE" w:rsidRDefault="003150AE" w:rsidP="00444858">
            <w:pPr>
              <w:keepNext/>
              <w:rPr>
                <w:rFonts w:ascii="Calibri" w:hAnsi="Calibri"/>
                <w:sz w:val="18"/>
                <w:szCs w:val="18"/>
              </w:rPr>
            </w:pPr>
          </w:p>
        </w:tc>
        <w:tc>
          <w:tcPr>
            <w:tcW w:w="1199" w:type="dxa"/>
            <w:vAlign w:val="center"/>
          </w:tcPr>
          <w:p w14:paraId="32126A77" w14:textId="77777777" w:rsidR="003150AE" w:rsidRPr="003150AE" w:rsidRDefault="003150AE" w:rsidP="00444858">
            <w:pPr>
              <w:keepNext/>
              <w:rPr>
                <w:rFonts w:ascii="Calibri" w:hAnsi="Calibri"/>
                <w:sz w:val="18"/>
                <w:szCs w:val="18"/>
              </w:rPr>
            </w:pPr>
          </w:p>
        </w:tc>
        <w:tc>
          <w:tcPr>
            <w:tcW w:w="1199" w:type="dxa"/>
          </w:tcPr>
          <w:p w14:paraId="078B362B" w14:textId="77777777" w:rsidR="003150AE" w:rsidRPr="003150AE" w:rsidRDefault="003150AE" w:rsidP="00444858">
            <w:pPr>
              <w:keepNext/>
              <w:rPr>
                <w:rFonts w:ascii="Calibri" w:hAnsi="Calibri"/>
                <w:sz w:val="18"/>
                <w:szCs w:val="18"/>
              </w:rPr>
            </w:pPr>
          </w:p>
        </w:tc>
        <w:tc>
          <w:tcPr>
            <w:tcW w:w="1199" w:type="dxa"/>
          </w:tcPr>
          <w:p w14:paraId="02A9C86C" w14:textId="77777777" w:rsidR="003150AE" w:rsidRPr="003150AE" w:rsidRDefault="003150AE" w:rsidP="00444858">
            <w:pPr>
              <w:keepNext/>
              <w:rPr>
                <w:rFonts w:ascii="Calibri" w:hAnsi="Calibri"/>
                <w:sz w:val="18"/>
                <w:szCs w:val="18"/>
              </w:rPr>
            </w:pPr>
          </w:p>
        </w:tc>
        <w:tc>
          <w:tcPr>
            <w:tcW w:w="1199" w:type="dxa"/>
            <w:vAlign w:val="center"/>
          </w:tcPr>
          <w:p w14:paraId="467A7E92" w14:textId="77777777" w:rsidR="003150AE" w:rsidRPr="003150AE" w:rsidRDefault="003150AE" w:rsidP="00444858">
            <w:pPr>
              <w:keepNext/>
              <w:rPr>
                <w:rFonts w:ascii="Calibri" w:hAnsi="Calibri"/>
                <w:sz w:val="18"/>
                <w:szCs w:val="18"/>
              </w:rPr>
            </w:pPr>
          </w:p>
        </w:tc>
        <w:tc>
          <w:tcPr>
            <w:tcW w:w="1144" w:type="dxa"/>
          </w:tcPr>
          <w:p w14:paraId="64568EBE" w14:textId="77777777" w:rsidR="003150AE" w:rsidRPr="003150AE" w:rsidRDefault="003150AE" w:rsidP="00444858">
            <w:pPr>
              <w:keepNext/>
              <w:rPr>
                <w:rFonts w:ascii="Calibri" w:hAnsi="Calibri"/>
                <w:sz w:val="18"/>
                <w:szCs w:val="18"/>
              </w:rPr>
            </w:pPr>
          </w:p>
        </w:tc>
        <w:tc>
          <w:tcPr>
            <w:tcW w:w="1255" w:type="dxa"/>
          </w:tcPr>
          <w:p w14:paraId="67AEE87C" w14:textId="77777777" w:rsidR="003150AE" w:rsidRPr="003150AE" w:rsidRDefault="003150AE" w:rsidP="00444858">
            <w:pPr>
              <w:keepNext/>
              <w:rPr>
                <w:rFonts w:ascii="Calibri" w:hAnsi="Calibri"/>
                <w:sz w:val="18"/>
                <w:szCs w:val="18"/>
              </w:rPr>
            </w:pPr>
          </w:p>
        </w:tc>
      </w:tr>
      <w:tr w:rsidR="00444858" w:rsidRPr="003150AE" w14:paraId="345C388C" w14:textId="77777777" w:rsidTr="00484C46">
        <w:trPr>
          <w:cantSplit/>
          <w:trHeight w:val="360"/>
        </w:trPr>
        <w:tc>
          <w:tcPr>
            <w:tcW w:w="1199" w:type="dxa"/>
            <w:vAlign w:val="center"/>
          </w:tcPr>
          <w:p w14:paraId="3BB40A42" w14:textId="77777777" w:rsidR="00444858" w:rsidRPr="003150AE" w:rsidRDefault="00444858" w:rsidP="00444858">
            <w:pPr>
              <w:keepNext/>
              <w:rPr>
                <w:rFonts w:ascii="Calibri" w:hAnsi="Calibri"/>
                <w:sz w:val="18"/>
                <w:szCs w:val="18"/>
              </w:rPr>
            </w:pPr>
          </w:p>
        </w:tc>
        <w:tc>
          <w:tcPr>
            <w:tcW w:w="1199" w:type="dxa"/>
            <w:vAlign w:val="center"/>
          </w:tcPr>
          <w:p w14:paraId="04FA4F1C" w14:textId="77777777" w:rsidR="00444858" w:rsidRPr="003150AE" w:rsidRDefault="00444858" w:rsidP="00444858">
            <w:pPr>
              <w:keepNext/>
              <w:rPr>
                <w:rFonts w:ascii="Calibri" w:hAnsi="Calibri"/>
                <w:sz w:val="18"/>
                <w:szCs w:val="18"/>
              </w:rPr>
            </w:pPr>
          </w:p>
        </w:tc>
        <w:tc>
          <w:tcPr>
            <w:tcW w:w="1200" w:type="dxa"/>
            <w:vAlign w:val="center"/>
          </w:tcPr>
          <w:p w14:paraId="11B9A371" w14:textId="77777777" w:rsidR="00444858" w:rsidRPr="003150AE" w:rsidRDefault="00444858" w:rsidP="00444858">
            <w:pPr>
              <w:keepNext/>
              <w:rPr>
                <w:rFonts w:ascii="Calibri" w:hAnsi="Calibri"/>
                <w:sz w:val="18"/>
                <w:szCs w:val="18"/>
              </w:rPr>
            </w:pPr>
          </w:p>
        </w:tc>
        <w:tc>
          <w:tcPr>
            <w:tcW w:w="1199" w:type="dxa"/>
            <w:vAlign w:val="center"/>
          </w:tcPr>
          <w:p w14:paraId="19BFD75B" w14:textId="77777777" w:rsidR="00444858" w:rsidRPr="003150AE" w:rsidRDefault="00444858" w:rsidP="00444858">
            <w:pPr>
              <w:keepNext/>
              <w:rPr>
                <w:rFonts w:ascii="Calibri" w:hAnsi="Calibri"/>
                <w:sz w:val="18"/>
                <w:szCs w:val="18"/>
              </w:rPr>
            </w:pPr>
          </w:p>
        </w:tc>
        <w:tc>
          <w:tcPr>
            <w:tcW w:w="1199" w:type="dxa"/>
            <w:vAlign w:val="center"/>
          </w:tcPr>
          <w:p w14:paraId="6FB58576" w14:textId="77777777" w:rsidR="00444858" w:rsidRPr="003150AE" w:rsidRDefault="00444858" w:rsidP="00444858">
            <w:pPr>
              <w:keepNext/>
              <w:rPr>
                <w:rFonts w:ascii="Calibri" w:hAnsi="Calibri"/>
                <w:sz w:val="18"/>
                <w:szCs w:val="18"/>
              </w:rPr>
            </w:pPr>
          </w:p>
        </w:tc>
        <w:tc>
          <w:tcPr>
            <w:tcW w:w="1199" w:type="dxa"/>
            <w:vAlign w:val="center"/>
          </w:tcPr>
          <w:p w14:paraId="21CE040B" w14:textId="77777777" w:rsidR="00444858" w:rsidRPr="003150AE" w:rsidRDefault="00444858" w:rsidP="00444858">
            <w:pPr>
              <w:keepNext/>
              <w:rPr>
                <w:rFonts w:ascii="Calibri" w:hAnsi="Calibri"/>
                <w:sz w:val="18"/>
                <w:szCs w:val="18"/>
              </w:rPr>
            </w:pPr>
          </w:p>
        </w:tc>
        <w:tc>
          <w:tcPr>
            <w:tcW w:w="1199" w:type="dxa"/>
            <w:vAlign w:val="center"/>
          </w:tcPr>
          <w:p w14:paraId="777DDD5B" w14:textId="77777777" w:rsidR="00444858" w:rsidRPr="003150AE" w:rsidRDefault="00444858" w:rsidP="00444858">
            <w:pPr>
              <w:keepNext/>
              <w:rPr>
                <w:rFonts w:ascii="Calibri" w:hAnsi="Calibri"/>
                <w:sz w:val="18"/>
                <w:szCs w:val="18"/>
              </w:rPr>
            </w:pPr>
          </w:p>
        </w:tc>
        <w:tc>
          <w:tcPr>
            <w:tcW w:w="1199" w:type="dxa"/>
          </w:tcPr>
          <w:p w14:paraId="32A1D137" w14:textId="77777777" w:rsidR="00444858" w:rsidRPr="003150AE" w:rsidRDefault="00444858" w:rsidP="00444858">
            <w:pPr>
              <w:keepNext/>
              <w:rPr>
                <w:rFonts w:ascii="Calibri" w:hAnsi="Calibri"/>
                <w:sz w:val="18"/>
                <w:szCs w:val="18"/>
              </w:rPr>
            </w:pPr>
          </w:p>
        </w:tc>
        <w:tc>
          <w:tcPr>
            <w:tcW w:w="1199" w:type="dxa"/>
          </w:tcPr>
          <w:p w14:paraId="04E3E6DA" w14:textId="77777777" w:rsidR="00444858" w:rsidRPr="003150AE" w:rsidRDefault="00444858" w:rsidP="00444858">
            <w:pPr>
              <w:keepNext/>
              <w:rPr>
                <w:rFonts w:ascii="Calibri" w:hAnsi="Calibri"/>
                <w:sz w:val="18"/>
                <w:szCs w:val="18"/>
              </w:rPr>
            </w:pPr>
          </w:p>
        </w:tc>
        <w:tc>
          <w:tcPr>
            <w:tcW w:w="1199" w:type="dxa"/>
            <w:vAlign w:val="center"/>
          </w:tcPr>
          <w:p w14:paraId="361BF1B1" w14:textId="77777777" w:rsidR="00444858" w:rsidRPr="003150AE" w:rsidRDefault="00444858" w:rsidP="00444858">
            <w:pPr>
              <w:keepNext/>
              <w:rPr>
                <w:rFonts w:ascii="Calibri" w:hAnsi="Calibri"/>
                <w:sz w:val="18"/>
                <w:szCs w:val="18"/>
              </w:rPr>
            </w:pPr>
          </w:p>
        </w:tc>
        <w:tc>
          <w:tcPr>
            <w:tcW w:w="1144" w:type="dxa"/>
          </w:tcPr>
          <w:p w14:paraId="6913EB7D" w14:textId="77777777" w:rsidR="00444858" w:rsidRPr="003150AE" w:rsidRDefault="00444858" w:rsidP="00444858">
            <w:pPr>
              <w:keepNext/>
              <w:rPr>
                <w:rFonts w:ascii="Calibri" w:hAnsi="Calibri"/>
                <w:sz w:val="18"/>
                <w:szCs w:val="18"/>
              </w:rPr>
            </w:pPr>
          </w:p>
        </w:tc>
        <w:tc>
          <w:tcPr>
            <w:tcW w:w="1255" w:type="dxa"/>
          </w:tcPr>
          <w:p w14:paraId="3C3E1298" w14:textId="77777777" w:rsidR="00444858" w:rsidRPr="003150AE" w:rsidRDefault="00444858" w:rsidP="00444858">
            <w:pPr>
              <w:keepNext/>
              <w:rPr>
                <w:rFonts w:ascii="Calibri" w:hAnsi="Calibri"/>
                <w:sz w:val="18"/>
                <w:szCs w:val="18"/>
              </w:rPr>
            </w:pPr>
          </w:p>
        </w:tc>
      </w:tr>
      <w:tr w:rsidR="00444858" w:rsidRPr="003150AE" w14:paraId="72AFE2F8" w14:textId="77777777" w:rsidTr="00444858">
        <w:trPr>
          <w:cantSplit/>
        </w:trPr>
        <w:tc>
          <w:tcPr>
            <w:tcW w:w="14390" w:type="dxa"/>
            <w:gridSpan w:val="12"/>
          </w:tcPr>
          <w:p w14:paraId="50F218D7" w14:textId="2807F4A4" w:rsidR="00444858" w:rsidRPr="003150AE" w:rsidRDefault="00444858" w:rsidP="00444858">
            <w:pPr>
              <w:keepNext/>
              <w:rPr>
                <w:rFonts w:ascii="Calibri" w:hAnsi="Calibri"/>
                <w:sz w:val="18"/>
                <w:szCs w:val="18"/>
              </w:rPr>
            </w:pPr>
            <w:r w:rsidRPr="003150AE">
              <w:rPr>
                <w:rFonts w:ascii="Calibri" w:hAnsi="Calibri"/>
                <w:sz w:val="18"/>
                <w:szCs w:val="18"/>
              </w:rPr>
              <w:t>Notes:</w:t>
            </w:r>
          </w:p>
        </w:tc>
      </w:tr>
    </w:tbl>
    <w:p w14:paraId="60A32F64" w14:textId="77777777" w:rsidR="00444858" w:rsidRPr="003150AE" w:rsidRDefault="00444858" w:rsidP="00444858">
      <w:pPr>
        <w:rPr>
          <w:rFonts w:ascii="Calibri" w:hAnsi="Calibri"/>
          <w:sz w:val="18"/>
          <w:szCs w:val="18"/>
        </w:rPr>
      </w:pPr>
    </w:p>
    <w:p w14:paraId="093188AB" w14:textId="670BC2B0" w:rsidR="00444858" w:rsidRPr="003150AE" w:rsidRDefault="00444858" w:rsidP="00444858">
      <w:pPr>
        <w:rPr>
          <w:rFonts w:ascii="Calibri" w:hAnsi="Calibri"/>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200"/>
        <w:gridCol w:w="1201"/>
        <w:gridCol w:w="1199"/>
        <w:gridCol w:w="1200"/>
        <w:gridCol w:w="1199"/>
        <w:gridCol w:w="1198"/>
        <w:gridCol w:w="1199"/>
        <w:gridCol w:w="1198"/>
        <w:gridCol w:w="1199"/>
        <w:gridCol w:w="1199"/>
        <w:gridCol w:w="1199"/>
        <w:gridCol w:w="1199"/>
      </w:tblGrid>
      <w:tr w:rsidR="00D07715" w:rsidRPr="003150AE" w14:paraId="59CE62FC" w14:textId="6680DB6E" w:rsidTr="00D07715">
        <w:trPr>
          <w:cantSplit/>
        </w:trPr>
        <w:tc>
          <w:tcPr>
            <w:tcW w:w="14390" w:type="dxa"/>
            <w:gridSpan w:val="12"/>
            <w:shd w:val="clear" w:color="auto" w:fill="auto"/>
          </w:tcPr>
          <w:p w14:paraId="2E742D45" w14:textId="77777777" w:rsidR="00D07715" w:rsidRPr="003150AE" w:rsidRDefault="00D07715" w:rsidP="00444858">
            <w:pPr>
              <w:keepNext/>
              <w:rPr>
                <w:rFonts w:ascii="Calibri" w:hAnsi="Calibri"/>
                <w:b/>
                <w:sz w:val="18"/>
                <w:szCs w:val="18"/>
              </w:rPr>
            </w:pPr>
            <w:r w:rsidRPr="003150AE">
              <w:rPr>
                <w:rFonts w:ascii="Calibri" w:hAnsi="Calibri"/>
                <w:b/>
                <w:sz w:val="18"/>
                <w:szCs w:val="18"/>
              </w:rPr>
              <w:lastRenderedPageBreak/>
              <w:t>C. Design Space Conditioning (SC) System Compliance Requirements from CF1R</w:t>
            </w:r>
          </w:p>
          <w:p w14:paraId="786EEC24" w14:textId="39F97CB8" w:rsidR="00D07715" w:rsidRPr="003150AE" w:rsidRDefault="00D07715" w:rsidP="00444858">
            <w:pPr>
              <w:keepNext/>
              <w:rPr>
                <w:rFonts w:ascii="Calibri" w:hAnsi="Calibri"/>
                <w:b/>
                <w:sz w:val="18"/>
                <w:szCs w:val="18"/>
              </w:rPr>
            </w:pPr>
            <w:r w:rsidRPr="003150AE">
              <w:rPr>
                <w:rFonts w:ascii="Calibri" w:hAnsi="Calibri"/>
                <w:sz w:val="18"/>
                <w:szCs w:val="18"/>
              </w:rPr>
              <w:t>This table reports the space conditioning system features that were specified on the registered CF1R-PRF compliance document for this project.</w:t>
            </w:r>
          </w:p>
        </w:tc>
      </w:tr>
      <w:tr w:rsidR="00D07715" w:rsidRPr="003150AE" w14:paraId="1995614B" w14:textId="52661178" w:rsidTr="00D07715">
        <w:trPr>
          <w:cantSplit/>
          <w:trHeight w:val="215"/>
        </w:trPr>
        <w:tc>
          <w:tcPr>
            <w:tcW w:w="1200" w:type="dxa"/>
            <w:vAlign w:val="center"/>
          </w:tcPr>
          <w:p w14:paraId="5DB83882" w14:textId="77777777" w:rsidR="00D07715" w:rsidRPr="003150AE" w:rsidRDefault="00D07715" w:rsidP="00D07715">
            <w:pPr>
              <w:keepNext/>
              <w:jc w:val="center"/>
              <w:rPr>
                <w:rFonts w:ascii="Calibri" w:hAnsi="Calibri"/>
                <w:sz w:val="18"/>
                <w:szCs w:val="18"/>
              </w:rPr>
            </w:pPr>
            <w:r w:rsidRPr="003150AE">
              <w:rPr>
                <w:rFonts w:ascii="Calibri" w:hAnsi="Calibri"/>
                <w:sz w:val="18"/>
                <w:szCs w:val="18"/>
              </w:rPr>
              <w:t>01</w:t>
            </w:r>
          </w:p>
        </w:tc>
        <w:tc>
          <w:tcPr>
            <w:tcW w:w="1201" w:type="dxa"/>
            <w:vAlign w:val="center"/>
          </w:tcPr>
          <w:p w14:paraId="7F5CC0B1" w14:textId="77777777" w:rsidR="00D07715" w:rsidRPr="003150AE" w:rsidRDefault="00D07715" w:rsidP="00D07715">
            <w:pPr>
              <w:keepNext/>
              <w:jc w:val="center"/>
              <w:rPr>
                <w:rFonts w:ascii="Calibri" w:hAnsi="Calibri"/>
                <w:sz w:val="18"/>
                <w:szCs w:val="18"/>
              </w:rPr>
            </w:pPr>
            <w:r w:rsidRPr="003150AE">
              <w:rPr>
                <w:rFonts w:ascii="Calibri" w:hAnsi="Calibri"/>
                <w:sz w:val="18"/>
                <w:szCs w:val="18"/>
              </w:rPr>
              <w:t>02</w:t>
            </w:r>
          </w:p>
        </w:tc>
        <w:tc>
          <w:tcPr>
            <w:tcW w:w="1199" w:type="dxa"/>
            <w:vAlign w:val="center"/>
          </w:tcPr>
          <w:p w14:paraId="245954F7" w14:textId="77777777" w:rsidR="00D07715" w:rsidRPr="003150AE" w:rsidRDefault="00D07715" w:rsidP="00D07715">
            <w:pPr>
              <w:keepNext/>
              <w:jc w:val="center"/>
              <w:rPr>
                <w:rFonts w:ascii="Calibri" w:hAnsi="Calibri"/>
                <w:sz w:val="18"/>
                <w:szCs w:val="18"/>
              </w:rPr>
            </w:pPr>
            <w:r w:rsidRPr="003150AE">
              <w:rPr>
                <w:rFonts w:ascii="Calibri" w:hAnsi="Calibri"/>
                <w:sz w:val="18"/>
                <w:szCs w:val="18"/>
              </w:rPr>
              <w:t>03</w:t>
            </w:r>
          </w:p>
        </w:tc>
        <w:tc>
          <w:tcPr>
            <w:tcW w:w="1200" w:type="dxa"/>
            <w:vAlign w:val="center"/>
          </w:tcPr>
          <w:p w14:paraId="121D5B94" w14:textId="77777777" w:rsidR="00D07715" w:rsidRPr="003150AE" w:rsidRDefault="00D07715" w:rsidP="00D07715">
            <w:pPr>
              <w:keepNext/>
              <w:jc w:val="center"/>
              <w:rPr>
                <w:rFonts w:ascii="Calibri" w:hAnsi="Calibri"/>
                <w:sz w:val="18"/>
                <w:szCs w:val="18"/>
              </w:rPr>
            </w:pPr>
            <w:r w:rsidRPr="003150AE">
              <w:rPr>
                <w:rFonts w:ascii="Calibri" w:hAnsi="Calibri"/>
                <w:sz w:val="18"/>
                <w:szCs w:val="18"/>
              </w:rPr>
              <w:t>04</w:t>
            </w:r>
          </w:p>
        </w:tc>
        <w:tc>
          <w:tcPr>
            <w:tcW w:w="1199" w:type="dxa"/>
            <w:vAlign w:val="center"/>
          </w:tcPr>
          <w:p w14:paraId="0B4EFA0F" w14:textId="77777777" w:rsidR="00D07715" w:rsidRPr="003150AE" w:rsidRDefault="00D07715" w:rsidP="00D07715">
            <w:pPr>
              <w:keepNext/>
              <w:jc w:val="center"/>
              <w:rPr>
                <w:rFonts w:ascii="Calibri" w:hAnsi="Calibri"/>
                <w:sz w:val="18"/>
                <w:szCs w:val="18"/>
              </w:rPr>
            </w:pPr>
            <w:r w:rsidRPr="003150AE">
              <w:rPr>
                <w:rFonts w:ascii="Calibri" w:hAnsi="Calibri"/>
                <w:sz w:val="18"/>
                <w:szCs w:val="18"/>
              </w:rPr>
              <w:t>05</w:t>
            </w:r>
          </w:p>
        </w:tc>
        <w:tc>
          <w:tcPr>
            <w:tcW w:w="1198" w:type="dxa"/>
            <w:vAlign w:val="center"/>
          </w:tcPr>
          <w:p w14:paraId="6FDBDB40" w14:textId="77777777" w:rsidR="00D07715" w:rsidRPr="003150AE" w:rsidRDefault="00D07715" w:rsidP="00D07715">
            <w:pPr>
              <w:keepNext/>
              <w:jc w:val="center"/>
              <w:rPr>
                <w:rFonts w:ascii="Calibri" w:hAnsi="Calibri"/>
                <w:sz w:val="18"/>
                <w:szCs w:val="18"/>
              </w:rPr>
            </w:pPr>
            <w:r w:rsidRPr="003150AE">
              <w:rPr>
                <w:rFonts w:ascii="Calibri" w:hAnsi="Calibri"/>
                <w:sz w:val="18"/>
                <w:szCs w:val="18"/>
              </w:rPr>
              <w:t>06</w:t>
            </w:r>
          </w:p>
        </w:tc>
        <w:tc>
          <w:tcPr>
            <w:tcW w:w="1199" w:type="dxa"/>
            <w:vAlign w:val="center"/>
          </w:tcPr>
          <w:p w14:paraId="6077233B" w14:textId="77777777" w:rsidR="00D07715" w:rsidRPr="003150AE" w:rsidRDefault="00D07715" w:rsidP="00D07715">
            <w:pPr>
              <w:keepNext/>
              <w:jc w:val="center"/>
              <w:rPr>
                <w:rFonts w:ascii="Calibri" w:hAnsi="Calibri"/>
                <w:sz w:val="18"/>
                <w:szCs w:val="18"/>
              </w:rPr>
            </w:pPr>
            <w:r w:rsidRPr="003150AE">
              <w:rPr>
                <w:rFonts w:ascii="Calibri" w:hAnsi="Calibri"/>
                <w:sz w:val="18"/>
                <w:szCs w:val="18"/>
              </w:rPr>
              <w:t>07</w:t>
            </w:r>
          </w:p>
        </w:tc>
        <w:tc>
          <w:tcPr>
            <w:tcW w:w="1198" w:type="dxa"/>
            <w:vAlign w:val="center"/>
          </w:tcPr>
          <w:p w14:paraId="558F675F" w14:textId="77777777" w:rsidR="00D07715" w:rsidRPr="003150AE" w:rsidRDefault="00D07715" w:rsidP="00D07715">
            <w:pPr>
              <w:keepNext/>
              <w:jc w:val="center"/>
              <w:rPr>
                <w:rFonts w:ascii="Calibri" w:hAnsi="Calibri"/>
                <w:sz w:val="18"/>
                <w:szCs w:val="18"/>
              </w:rPr>
            </w:pPr>
            <w:r w:rsidRPr="003150AE">
              <w:rPr>
                <w:rFonts w:ascii="Calibri" w:hAnsi="Calibri"/>
                <w:sz w:val="18"/>
                <w:szCs w:val="18"/>
              </w:rPr>
              <w:t>08</w:t>
            </w:r>
          </w:p>
        </w:tc>
        <w:tc>
          <w:tcPr>
            <w:tcW w:w="1199" w:type="dxa"/>
            <w:vAlign w:val="center"/>
          </w:tcPr>
          <w:p w14:paraId="797D98A6" w14:textId="77777777" w:rsidR="00D07715" w:rsidRPr="003150AE" w:rsidRDefault="00D07715" w:rsidP="00D07715">
            <w:pPr>
              <w:keepNext/>
              <w:jc w:val="center"/>
              <w:rPr>
                <w:rFonts w:ascii="Calibri" w:hAnsi="Calibri"/>
                <w:sz w:val="18"/>
                <w:szCs w:val="18"/>
              </w:rPr>
            </w:pPr>
            <w:r w:rsidRPr="003150AE">
              <w:rPr>
                <w:rFonts w:ascii="Calibri" w:hAnsi="Calibri"/>
                <w:sz w:val="18"/>
                <w:szCs w:val="18"/>
              </w:rPr>
              <w:t>09</w:t>
            </w:r>
          </w:p>
        </w:tc>
        <w:tc>
          <w:tcPr>
            <w:tcW w:w="1199" w:type="dxa"/>
          </w:tcPr>
          <w:p w14:paraId="62562325" w14:textId="77777777" w:rsidR="00D07715" w:rsidRPr="003150AE" w:rsidRDefault="00D07715" w:rsidP="00D07715">
            <w:pPr>
              <w:keepNext/>
              <w:jc w:val="center"/>
              <w:rPr>
                <w:rFonts w:ascii="Calibri" w:hAnsi="Calibri"/>
                <w:sz w:val="18"/>
                <w:szCs w:val="18"/>
              </w:rPr>
            </w:pPr>
            <w:r w:rsidRPr="003150AE">
              <w:rPr>
                <w:rFonts w:ascii="Calibri" w:hAnsi="Calibri"/>
                <w:sz w:val="18"/>
                <w:szCs w:val="18"/>
              </w:rPr>
              <w:t>10</w:t>
            </w:r>
          </w:p>
        </w:tc>
        <w:tc>
          <w:tcPr>
            <w:tcW w:w="1199" w:type="dxa"/>
          </w:tcPr>
          <w:p w14:paraId="1D8F329D" w14:textId="77777777" w:rsidR="00D07715" w:rsidRPr="003150AE" w:rsidRDefault="00D07715" w:rsidP="00D07715">
            <w:pPr>
              <w:keepNext/>
              <w:jc w:val="center"/>
              <w:rPr>
                <w:rFonts w:ascii="Calibri" w:hAnsi="Calibri"/>
                <w:sz w:val="18"/>
                <w:szCs w:val="18"/>
              </w:rPr>
            </w:pPr>
            <w:r w:rsidRPr="003150AE">
              <w:rPr>
                <w:rFonts w:ascii="Calibri" w:hAnsi="Calibri"/>
                <w:sz w:val="18"/>
                <w:szCs w:val="18"/>
              </w:rPr>
              <w:t>11</w:t>
            </w:r>
          </w:p>
        </w:tc>
        <w:tc>
          <w:tcPr>
            <w:tcW w:w="1199" w:type="dxa"/>
          </w:tcPr>
          <w:p w14:paraId="30B9141E" w14:textId="1DD78422" w:rsidR="00D07715" w:rsidRPr="003150AE" w:rsidRDefault="00D07715" w:rsidP="00D07715">
            <w:pPr>
              <w:keepNext/>
              <w:jc w:val="center"/>
              <w:rPr>
                <w:rFonts w:ascii="Calibri" w:hAnsi="Calibri"/>
                <w:sz w:val="18"/>
                <w:szCs w:val="18"/>
              </w:rPr>
            </w:pPr>
            <w:r>
              <w:rPr>
                <w:rFonts w:ascii="Calibri" w:hAnsi="Calibri"/>
                <w:sz w:val="18"/>
                <w:szCs w:val="18"/>
              </w:rPr>
              <w:t>12</w:t>
            </w:r>
          </w:p>
        </w:tc>
      </w:tr>
      <w:tr w:rsidR="00D07715" w:rsidRPr="003150AE" w14:paraId="11C9A510" w14:textId="47458F7A" w:rsidTr="00D07715">
        <w:trPr>
          <w:cantSplit/>
          <w:trHeight w:val="576"/>
        </w:trPr>
        <w:tc>
          <w:tcPr>
            <w:tcW w:w="1200" w:type="dxa"/>
            <w:vAlign w:val="bottom"/>
          </w:tcPr>
          <w:p w14:paraId="12C22CD3" w14:textId="77777777" w:rsidR="00D07715" w:rsidRPr="003150AE" w:rsidRDefault="00D07715" w:rsidP="00D07715">
            <w:pPr>
              <w:keepNext/>
              <w:jc w:val="center"/>
              <w:rPr>
                <w:rFonts w:ascii="Calibri" w:hAnsi="Calibri"/>
                <w:sz w:val="18"/>
                <w:szCs w:val="18"/>
              </w:rPr>
            </w:pPr>
            <w:r w:rsidRPr="003150AE">
              <w:rPr>
                <w:rFonts w:ascii="Calibri" w:hAnsi="Calibri"/>
                <w:sz w:val="18"/>
                <w:szCs w:val="18"/>
              </w:rPr>
              <w:t>SC System</w:t>
            </w:r>
          </w:p>
          <w:p w14:paraId="3E3E656E" w14:textId="77777777" w:rsidR="00D07715" w:rsidRPr="003150AE" w:rsidRDefault="00D07715" w:rsidP="00D07715">
            <w:pPr>
              <w:keepNext/>
              <w:jc w:val="center"/>
              <w:rPr>
                <w:rFonts w:ascii="Calibri" w:hAnsi="Calibri"/>
                <w:sz w:val="18"/>
                <w:szCs w:val="18"/>
              </w:rPr>
            </w:pPr>
            <w:r w:rsidRPr="003150AE">
              <w:rPr>
                <w:rFonts w:ascii="Calibri" w:hAnsi="Calibri"/>
                <w:sz w:val="18"/>
                <w:szCs w:val="18"/>
              </w:rPr>
              <w:t>ID/Name</w:t>
            </w:r>
            <w:r w:rsidRPr="003150AE">
              <w:t xml:space="preserve"> </w:t>
            </w:r>
            <w:r w:rsidRPr="003150AE">
              <w:rPr>
                <w:rFonts w:ascii="Calibri" w:hAnsi="Calibri"/>
                <w:sz w:val="18"/>
                <w:szCs w:val="18"/>
              </w:rPr>
              <w:t>from CF1R</w:t>
            </w:r>
          </w:p>
        </w:tc>
        <w:tc>
          <w:tcPr>
            <w:tcW w:w="1201" w:type="dxa"/>
            <w:vAlign w:val="bottom"/>
          </w:tcPr>
          <w:p w14:paraId="7AC61170" w14:textId="77777777" w:rsidR="00D07715" w:rsidRPr="003150AE" w:rsidRDefault="00D07715" w:rsidP="00D07715">
            <w:pPr>
              <w:keepNext/>
              <w:jc w:val="center"/>
              <w:rPr>
                <w:rFonts w:ascii="Calibri" w:hAnsi="Calibri"/>
                <w:sz w:val="18"/>
                <w:szCs w:val="18"/>
              </w:rPr>
            </w:pPr>
            <w:r w:rsidRPr="003150AE">
              <w:rPr>
                <w:rFonts w:ascii="Calibri" w:hAnsi="Calibri"/>
                <w:sz w:val="18"/>
                <w:szCs w:val="18"/>
              </w:rPr>
              <w:t>Heating</w:t>
            </w:r>
          </w:p>
          <w:p w14:paraId="1B97E5C8" w14:textId="77777777" w:rsidR="00D07715" w:rsidRPr="003150AE" w:rsidRDefault="00D07715" w:rsidP="00D07715">
            <w:pPr>
              <w:keepNext/>
              <w:jc w:val="center"/>
              <w:rPr>
                <w:rFonts w:ascii="Calibri" w:hAnsi="Calibri"/>
                <w:sz w:val="18"/>
                <w:szCs w:val="18"/>
              </w:rPr>
            </w:pPr>
            <w:r w:rsidRPr="003150AE">
              <w:rPr>
                <w:rFonts w:ascii="Calibri" w:hAnsi="Calibri"/>
                <w:sz w:val="18"/>
                <w:szCs w:val="18"/>
              </w:rPr>
              <w:t>Efficiency</w:t>
            </w:r>
          </w:p>
          <w:p w14:paraId="2D56F94E" w14:textId="77777777" w:rsidR="00D07715" w:rsidRPr="003150AE" w:rsidRDefault="00D07715" w:rsidP="00D07715">
            <w:pPr>
              <w:keepNext/>
              <w:jc w:val="center"/>
              <w:rPr>
                <w:rFonts w:ascii="Calibri" w:hAnsi="Calibri"/>
                <w:sz w:val="18"/>
                <w:szCs w:val="18"/>
              </w:rPr>
            </w:pPr>
            <w:r w:rsidRPr="003150AE">
              <w:rPr>
                <w:rFonts w:ascii="Calibri" w:hAnsi="Calibri"/>
                <w:sz w:val="18"/>
                <w:szCs w:val="18"/>
              </w:rPr>
              <w:t>Type</w:t>
            </w:r>
          </w:p>
        </w:tc>
        <w:tc>
          <w:tcPr>
            <w:tcW w:w="1199" w:type="dxa"/>
            <w:vAlign w:val="bottom"/>
          </w:tcPr>
          <w:p w14:paraId="7CA70265" w14:textId="77777777" w:rsidR="00D07715" w:rsidRPr="003150AE" w:rsidRDefault="00D07715" w:rsidP="00D07715">
            <w:pPr>
              <w:keepNext/>
              <w:jc w:val="center"/>
              <w:rPr>
                <w:rFonts w:ascii="Calibri" w:hAnsi="Calibri"/>
                <w:sz w:val="18"/>
                <w:szCs w:val="18"/>
              </w:rPr>
            </w:pPr>
            <w:r w:rsidRPr="003150AE">
              <w:rPr>
                <w:rFonts w:ascii="Calibri" w:hAnsi="Calibri"/>
                <w:sz w:val="18"/>
                <w:szCs w:val="18"/>
              </w:rPr>
              <w:t>Minimum</w:t>
            </w:r>
          </w:p>
          <w:p w14:paraId="2E13CD76" w14:textId="77777777" w:rsidR="00D07715" w:rsidRPr="003150AE" w:rsidRDefault="00D07715" w:rsidP="00D07715">
            <w:pPr>
              <w:keepNext/>
              <w:jc w:val="center"/>
              <w:rPr>
                <w:rFonts w:ascii="Calibri" w:hAnsi="Calibri"/>
                <w:sz w:val="18"/>
                <w:szCs w:val="18"/>
              </w:rPr>
            </w:pPr>
            <w:r w:rsidRPr="003150AE">
              <w:rPr>
                <w:rFonts w:ascii="Calibri" w:hAnsi="Calibri"/>
                <w:sz w:val="18"/>
                <w:szCs w:val="18"/>
              </w:rPr>
              <w:t>Heating</w:t>
            </w:r>
          </w:p>
          <w:p w14:paraId="48BDE994" w14:textId="77777777" w:rsidR="00D07715" w:rsidRPr="003150AE" w:rsidRDefault="00D07715" w:rsidP="00D07715">
            <w:pPr>
              <w:keepNext/>
              <w:jc w:val="center"/>
              <w:rPr>
                <w:rFonts w:ascii="Calibri" w:hAnsi="Calibri"/>
                <w:sz w:val="18"/>
                <w:szCs w:val="18"/>
              </w:rPr>
            </w:pPr>
            <w:r w:rsidRPr="003150AE">
              <w:rPr>
                <w:rFonts w:ascii="Calibri" w:hAnsi="Calibri"/>
                <w:sz w:val="18"/>
                <w:szCs w:val="18"/>
              </w:rPr>
              <w:t>Efficiency</w:t>
            </w:r>
          </w:p>
          <w:p w14:paraId="38B6B812" w14:textId="77777777" w:rsidR="00D07715" w:rsidRPr="003150AE" w:rsidRDefault="00D07715" w:rsidP="00D07715">
            <w:pPr>
              <w:keepNext/>
              <w:jc w:val="center"/>
              <w:rPr>
                <w:rFonts w:ascii="Calibri" w:hAnsi="Calibri"/>
                <w:sz w:val="18"/>
                <w:szCs w:val="18"/>
              </w:rPr>
            </w:pPr>
            <w:r w:rsidRPr="003150AE">
              <w:rPr>
                <w:rFonts w:ascii="Calibri" w:hAnsi="Calibri"/>
                <w:sz w:val="18"/>
                <w:szCs w:val="18"/>
              </w:rPr>
              <w:t>Value (%)</w:t>
            </w:r>
          </w:p>
        </w:tc>
        <w:tc>
          <w:tcPr>
            <w:tcW w:w="1200" w:type="dxa"/>
            <w:vAlign w:val="bottom"/>
          </w:tcPr>
          <w:p w14:paraId="54C05431" w14:textId="77777777" w:rsidR="00D07715" w:rsidRPr="003150AE" w:rsidRDefault="00D07715" w:rsidP="00D07715">
            <w:pPr>
              <w:keepNext/>
              <w:jc w:val="center"/>
              <w:rPr>
                <w:rFonts w:ascii="Calibri" w:hAnsi="Calibri"/>
                <w:sz w:val="18"/>
                <w:szCs w:val="18"/>
              </w:rPr>
            </w:pPr>
            <w:r w:rsidRPr="003150AE">
              <w:rPr>
                <w:rFonts w:ascii="Calibri" w:hAnsi="Calibri"/>
                <w:sz w:val="18"/>
                <w:szCs w:val="18"/>
              </w:rPr>
              <w:t xml:space="preserve">Heat Pump Heating Capacity </w:t>
            </w:r>
          </w:p>
          <w:p w14:paraId="716ACAD8" w14:textId="77777777" w:rsidR="00D07715" w:rsidRPr="003150AE" w:rsidRDefault="00D07715" w:rsidP="00D07715">
            <w:pPr>
              <w:keepNext/>
              <w:jc w:val="center"/>
              <w:rPr>
                <w:rFonts w:ascii="Calibri" w:hAnsi="Calibri"/>
                <w:sz w:val="18"/>
                <w:szCs w:val="18"/>
              </w:rPr>
            </w:pPr>
            <w:r w:rsidRPr="003150AE">
              <w:rPr>
                <w:rFonts w:ascii="Calibri" w:hAnsi="Calibri"/>
                <w:sz w:val="18"/>
                <w:szCs w:val="18"/>
              </w:rPr>
              <w:t>@ 47°F</w:t>
            </w:r>
          </w:p>
        </w:tc>
        <w:tc>
          <w:tcPr>
            <w:tcW w:w="1199" w:type="dxa"/>
            <w:vAlign w:val="bottom"/>
          </w:tcPr>
          <w:p w14:paraId="28F4A1A7" w14:textId="77777777" w:rsidR="00D07715" w:rsidRPr="003150AE" w:rsidRDefault="00D07715" w:rsidP="00D07715">
            <w:pPr>
              <w:keepNext/>
              <w:jc w:val="center"/>
              <w:rPr>
                <w:rFonts w:ascii="Calibri" w:hAnsi="Calibri"/>
                <w:sz w:val="18"/>
                <w:szCs w:val="18"/>
              </w:rPr>
            </w:pPr>
            <w:r w:rsidRPr="003150AE">
              <w:rPr>
                <w:rFonts w:ascii="Calibri" w:hAnsi="Calibri"/>
                <w:sz w:val="18"/>
                <w:szCs w:val="18"/>
              </w:rPr>
              <w:t xml:space="preserve">Heat Pump Heating Capacity </w:t>
            </w:r>
          </w:p>
          <w:p w14:paraId="4BEA4DC6" w14:textId="77777777" w:rsidR="00D07715" w:rsidRPr="003150AE" w:rsidRDefault="00D07715" w:rsidP="00D07715">
            <w:pPr>
              <w:keepNext/>
              <w:jc w:val="center"/>
              <w:rPr>
                <w:rFonts w:ascii="Calibri" w:hAnsi="Calibri"/>
                <w:sz w:val="18"/>
                <w:szCs w:val="18"/>
              </w:rPr>
            </w:pPr>
            <w:r w:rsidRPr="003150AE">
              <w:rPr>
                <w:rFonts w:ascii="Calibri" w:hAnsi="Calibri"/>
                <w:sz w:val="18"/>
                <w:szCs w:val="18"/>
              </w:rPr>
              <w:t>@ 17°F</w:t>
            </w:r>
          </w:p>
        </w:tc>
        <w:tc>
          <w:tcPr>
            <w:tcW w:w="1198" w:type="dxa"/>
            <w:vAlign w:val="bottom"/>
          </w:tcPr>
          <w:p w14:paraId="76B6710E" w14:textId="77777777" w:rsidR="00D07715" w:rsidRPr="003150AE" w:rsidRDefault="00D07715" w:rsidP="00D07715">
            <w:pPr>
              <w:keepNext/>
              <w:jc w:val="center"/>
              <w:rPr>
                <w:rFonts w:ascii="Calibri" w:hAnsi="Calibri"/>
                <w:sz w:val="18"/>
                <w:szCs w:val="18"/>
              </w:rPr>
            </w:pPr>
            <w:r w:rsidRPr="003150AE">
              <w:rPr>
                <w:rFonts w:ascii="Calibri" w:hAnsi="Calibri"/>
                <w:sz w:val="18"/>
                <w:szCs w:val="18"/>
              </w:rPr>
              <w:t>Minimum</w:t>
            </w:r>
          </w:p>
          <w:p w14:paraId="501C14E7" w14:textId="77777777" w:rsidR="00D07715" w:rsidRPr="003150AE" w:rsidRDefault="00D07715" w:rsidP="00D07715">
            <w:pPr>
              <w:keepNext/>
              <w:jc w:val="center"/>
              <w:rPr>
                <w:rFonts w:ascii="Calibri" w:hAnsi="Calibri"/>
                <w:sz w:val="18"/>
                <w:szCs w:val="18"/>
              </w:rPr>
            </w:pPr>
            <w:r w:rsidRPr="003150AE">
              <w:rPr>
                <w:rFonts w:ascii="Calibri" w:hAnsi="Calibri"/>
                <w:sz w:val="18"/>
                <w:szCs w:val="18"/>
              </w:rPr>
              <w:t>Cooling Efficiency</w:t>
            </w:r>
          </w:p>
          <w:p w14:paraId="605AD4A2" w14:textId="77777777" w:rsidR="00D07715" w:rsidRPr="003150AE" w:rsidRDefault="00D07715" w:rsidP="00D07715">
            <w:pPr>
              <w:keepNext/>
              <w:jc w:val="center"/>
              <w:rPr>
                <w:rFonts w:ascii="Calibri" w:hAnsi="Calibri"/>
                <w:sz w:val="18"/>
                <w:szCs w:val="18"/>
              </w:rPr>
            </w:pPr>
            <w:r w:rsidRPr="003150AE">
              <w:rPr>
                <w:rFonts w:ascii="Calibri" w:hAnsi="Calibri"/>
                <w:sz w:val="18"/>
                <w:szCs w:val="18"/>
              </w:rPr>
              <w:t>SEER</w:t>
            </w:r>
          </w:p>
        </w:tc>
        <w:tc>
          <w:tcPr>
            <w:tcW w:w="1199" w:type="dxa"/>
            <w:vAlign w:val="bottom"/>
          </w:tcPr>
          <w:p w14:paraId="179C2837" w14:textId="77777777" w:rsidR="00D07715" w:rsidRPr="003150AE" w:rsidRDefault="00D07715" w:rsidP="00D07715">
            <w:pPr>
              <w:keepNext/>
              <w:jc w:val="center"/>
              <w:rPr>
                <w:rFonts w:ascii="Calibri" w:hAnsi="Calibri"/>
                <w:sz w:val="18"/>
                <w:szCs w:val="18"/>
              </w:rPr>
            </w:pPr>
            <w:r w:rsidRPr="003150AE">
              <w:rPr>
                <w:rFonts w:ascii="Calibri" w:hAnsi="Calibri"/>
                <w:sz w:val="18"/>
                <w:szCs w:val="18"/>
              </w:rPr>
              <w:t>Minimum</w:t>
            </w:r>
          </w:p>
          <w:p w14:paraId="5CBF85E5" w14:textId="77777777" w:rsidR="00D07715" w:rsidRPr="003150AE" w:rsidRDefault="00D07715" w:rsidP="00D07715">
            <w:pPr>
              <w:keepNext/>
              <w:jc w:val="center"/>
              <w:rPr>
                <w:rFonts w:ascii="Calibri" w:hAnsi="Calibri"/>
                <w:sz w:val="18"/>
                <w:szCs w:val="18"/>
              </w:rPr>
            </w:pPr>
            <w:r w:rsidRPr="003150AE">
              <w:rPr>
                <w:rFonts w:ascii="Calibri" w:hAnsi="Calibri"/>
                <w:sz w:val="18"/>
                <w:szCs w:val="18"/>
              </w:rPr>
              <w:t>Cooling Efficiency</w:t>
            </w:r>
          </w:p>
          <w:p w14:paraId="3A8079B5" w14:textId="77777777" w:rsidR="00D07715" w:rsidRPr="003150AE" w:rsidRDefault="00D07715" w:rsidP="00D07715">
            <w:pPr>
              <w:keepNext/>
              <w:jc w:val="center"/>
              <w:rPr>
                <w:rFonts w:ascii="Calibri" w:hAnsi="Calibri"/>
                <w:sz w:val="18"/>
                <w:szCs w:val="18"/>
              </w:rPr>
            </w:pPr>
            <w:r w:rsidRPr="003150AE">
              <w:rPr>
                <w:rFonts w:ascii="Calibri" w:hAnsi="Calibri"/>
                <w:sz w:val="18"/>
                <w:szCs w:val="18"/>
              </w:rPr>
              <w:t>EER</w:t>
            </w:r>
          </w:p>
        </w:tc>
        <w:tc>
          <w:tcPr>
            <w:tcW w:w="1198" w:type="dxa"/>
            <w:vAlign w:val="bottom"/>
          </w:tcPr>
          <w:p w14:paraId="6DC9F496" w14:textId="77777777" w:rsidR="00D07715" w:rsidRPr="003150AE" w:rsidRDefault="00D07715" w:rsidP="00D07715">
            <w:pPr>
              <w:keepNext/>
              <w:jc w:val="center"/>
              <w:rPr>
                <w:rFonts w:ascii="Calibri" w:hAnsi="Calibri"/>
                <w:sz w:val="18"/>
                <w:szCs w:val="18"/>
              </w:rPr>
            </w:pPr>
            <w:r w:rsidRPr="003150AE">
              <w:rPr>
                <w:rFonts w:ascii="Calibri" w:hAnsi="Calibri"/>
                <w:sz w:val="18"/>
                <w:szCs w:val="18"/>
              </w:rPr>
              <w:t>Minimum Cooling System Airflow Rate (CFM/ton)</w:t>
            </w:r>
          </w:p>
        </w:tc>
        <w:tc>
          <w:tcPr>
            <w:tcW w:w="1199" w:type="dxa"/>
            <w:vAlign w:val="bottom"/>
          </w:tcPr>
          <w:p w14:paraId="40827ED8" w14:textId="77777777" w:rsidR="00D07715" w:rsidRDefault="00D07715" w:rsidP="00D07715">
            <w:pPr>
              <w:keepNext/>
              <w:jc w:val="center"/>
              <w:rPr>
                <w:rFonts w:ascii="Calibri" w:hAnsi="Calibri"/>
                <w:sz w:val="18"/>
                <w:szCs w:val="18"/>
              </w:rPr>
            </w:pPr>
            <w:r w:rsidRPr="003150AE">
              <w:rPr>
                <w:rFonts w:ascii="Calibri" w:hAnsi="Calibri"/>
                <w:sz w:val="18"/>
                <w:szCs w:val="18"/>
              </w:rPr>
              <w:t xml:space="preserve">Maximum </w:t>
            </w:r>
          </w:p>
          <w:p w14:paraId="77B9048B" w14:textId="6DEC1950" w:rsidR="00D07715" w:rsidRPr="003150AE" w:rsidRDefault="00D07715" w:rsidP="00D07715">
            <w:pPr>
              <w:keepNext/>
              <w:jc w:val="center"/>
              <w:rPr>
                <w:rFonts w:ascii="Calibri" w:hAnsi="Calibri"/>
                <w:sz w:val="18"/>
                <w:szCs w:val="18"/>
              </w:rPr>
            </w:pPr>
            <w:r>
              <w:rPr>
                <w:rFonts w:ascii="Calibri" w:hAnsi="Calibri"/>
                <w:sz w:val="18"/>
                <w:szCs w:val="18"/>
              </w:rPr>
              <w:t xml:space="preserve">SC System </w:t>
            </w:r>
            <w:r w:rsidRPr="003150AE">
              <w:rPr>
                <w:rFonts w:ascii="Calibri" w:hAnsi="Calibri"/>
                <w:sz w:val="18"/>
                <w:szCs w:val="18"/>
              </w:rPr>
              <w:t>Fan Efficacy (W/CFM )</w:t>
            </w:r>
          </w:p>
        </w:tc>
        <w:tc>
          <w:tcPr>
            <w:tcW w:w="1199" w:type="dxa"/>
            <w:vAlign w:val="bottom"/>
          </w:tcPr>
          <w:p w14:paraId="0FF031A0" w14:textId="43241AD2" w:rsidR="00D07715" w:rsidRDefault="00D07715" w:rsidP="00D07715">
            <w:pPr>
              <w:keepNext/>
              <w:jc w:val="center"/>
              <w:rPr>
                <w:rFonts w:ascii="Calibri" w:hAnsi="Calibri"/>
                <w:sz w:val="18"/>
                <w:szCs w:val="18"/>
              </w:rPr>
            </w:pPr>
            <w:r w:rsidRPr="003150AE">
              <w:rPr>
                <w:rFonts w:ascii="Calibri" w:hAnsi="Calibri"/>
                <w:sz w:val="18"/>
                <w:szCs w:val="18"/>
              </w:rPr>
              <w:t xml:space="preserve">Modeled </w:t>
            </w:r>
          </w:p>
          <w:p w14:paraId="5B25C5A0" w14:textId="08D60414" w:rsidR="00C867C4" w:rsidRPr="003150AE" w:rsidRDefault="00C867C4" w:rsidP="00D07715">
            <w:pPr>
              <w:keepNext/>
              <w:jc w:val="center"/>
              <w:rPr>
                <w:rFonts w:ascii="Calibri" w:hAnsi="Calibri"/>
                <w:sz w:val="18"/>
                <w:szCs w:val="18"/>
              </w:rPr>
            </w:pPr>
            <w:r>
              <w:rPr>
                <w:rFonts w:ascii="Calibri" w:hAnsi="Calibri"/>
                <w:sz w:val="18"/>
                <w:szCs w:val="18"/>
              </w:rPr>
              <w:t>Duct</w:t>
            </w:r>
          </w:p>
          <w:p w14:paraId="0CAC749C" w14:textId="77777777" w:rsidR="00D07715" w:rsidRPr="003150AE" w:rsidRDefault="00D07715" w:rsidP="00D07715">
            <w:pPr>
              <w:keepNext/>
              <w:jc w:val="center"/>
              <w:rPr>
                <w:rFonts w:ascii="Calibri" w:hAnsi="Calibri"/>
                <w:sz w:val="18"/>
                <w:szCs w:val="18"/>
              </w:rPr>
            </w:pPr>
            <w:r w:rsidRPr="003150AE">
              <w:rPr>
                <w:rFonts w:ascii="Calibri" w:hAnsi="Calibri"/>
                <w:sz w:val="18"/>
                <w:szCs w:val="18"/>
              </w:rPr>
              <w:t>R-Value</w:t>
            </w:r>
          </w:p>
          <w:p w14:paraId="4F0241F6" w14:textId="395420A4" w:rsidR="00D07715" w:rsidRPr="00C867C4" w:rsidRDefault="00D07715" w:rsidP="00D07715">
            <w:pPr>
              <w:keepNext/>
              <w:jc w:val="center"/>
              <w:rPr>
                <w:rFonts w:ascii="Calibri" w:hAnsi="Calibri"/>
                <w:sz w:val="8"/>
                <w:szCs w:val="8"/>
              </w:rPr>
            </w:pPr>
          </w:p>
        </w:tc>
        <w:tc>
          <w:tcPr>
            <w:tcW w:w="1199" w:type="dxa"/>
            <w:vAlign w:val="bottom"/>
          </w:tcPr>
          <w:p w14:paraId="24A96A89" w14:textId="77777777" w:rsidR="00D07715" w:rsidRPr="003150AE" w:rsidRDefault="00D07715" w:rsidP="00D07715">
            <w:pPr>
              <w:keepNext/>
              <w:jc w:val="center"/>
              <w:rPr>
                <w:rFonts w:ascii="Calibri" w:hAnsi="Calibri"/>
                <w:sz w:val="18"/>
                <w:szCs w:val="18"/>
              </w:rPr>
            </w:pPr>
            <w:r w:rsidRPr="003150AE">
              <w:rPr>
                <w:rFonts w:ascii="Calibri" w:hAnsi="Calibri"/>
                <w:sz w:val="18"/>
                <w:szCs w:val="18"/>
              </w:rPr>
              <w:t>Central Fan</w:t>
            </w:r>
          </w:p>
          <w:p w14:paraId="1268E064" w14:textId="77777777" w:rsidR="00D07715" w:rsidRPr="003150AE" w:rsidRDefault="00D07715" w:rsidP="00D07715">
            <w:pPr>
              <w:keepNext/>
              <w:jc w:val="center"/>
              <w:rPr>
                <w:rFonts w:ascii="Calibri" w:hAnsi="Calibri"/>
                <w:sz w:val="18"/>
                <w:szCs w:val="18"/>
              </w:rPr>
            </w:pPr>
            <w:r w:rsidRPr="003150AE">
              <w:rPr>
                <w:rFonts w:ascii="Calibri" w:hAnsi="Calibri"/>
                <w:sz w:val="18"/>
                <w:szCs w:val="18"/>
              </w:rPr>
              <w:t>Ventilation</w:t>
            </w:r>
          </w:p>
          <w:p w14:paraId="5C750EE7" w14:textId="77777777" w:rsidR="00D07715" w:rsidRPr="003150AE" w:rsidRDefault="00D07715" w:rsidP="00D07715">
            <w:pPr>
              <w:keepNext/>
              <w:jc w:val="center"/>
              <w:rPr>
                <w:rFonts w:ascii="Calibri" w:hAnsi="Calibri"/>
                <w:sz w:val="18"/>
                <w:szCs w:val="18"/>
              </w:rPr>
            </w:pPr>
            <w:r w:rsidRPr="003150AE">
              <w:rPr>
                <w:rFonts w:ascii="Calibri" w:hAnsi="Calibri"/>
                <w:sz w:val="18"/>
                <w:szCs w:val="18"/>
              </w:rPr>
              <w:t>Cooling Airflow</w:t>
            </w:r>
          </w:p>
        </w:tc>
        <w:tc>
          <w:tcPr>
            <w:tcW w:w="1199" w:type="dxa"/>
            <w:vAlign w:val="bottom"/>
          </w:tcPr>
          <w:p w14:paraId="6FF4E032" w14:textId="77777777" w:rsidR="00D07715" w:rsidRPr="00D91A98" w:rsidRDefault="00D07715" w:rsidP="00D07715">
            <w:pPr>
              <w:keepNext/>
              <w:jc w:val="center"/>
              <w:rPr>
                <w:rFonts w:ascii="Calibri" w:hAnsi="Calibri"/>
                <w:sz w:val="18"/>
                <w:szCs w:val="18"/>
              </w:rPr>
            </w:pPr>
            <w:r w:rsidRPr="00D91A98">
              <w:rPr>
                <w:rFonts w:ascii="Calibri" w:hAnsi="Calibri"/>
                <w:sz w:val="18"/>
                <w:szCs w:val="18"/>
              </w:rPr>
              <w:t>Central Fan</w:t>
            </w:r>
          </w:p>
          <w:p w14:paraId="2049C1D2" w14:textId="77777777" w:rsidR="00D07715" w:rsidRPr="00D91A98" w:rsidRDefault="00D07715" w:rsidP="00D07715">
            <w:pPr>
              <w:keepNext/>
              <w:jc w:val="center"/>
              <w:rPr>
                <w:rFonts w:ascii="Calibri" w:hAnsi="Calibri"/>
                <w:sz w:val="18"/>
                <w:szCs w:val="18"/>
              </w:rPr>
            </w:pPr>
            <w:r w:rsidRPr="00D91A98">
              <w:rPr>
                <w:rFonts w:ascii="Calibri" w:hAnsi="Calibri"/>
                <w:sz w:val="18"/>
                <w:szCs w:val="18"/>
              </w:rPr>
              <w:t>Ventilation</w:t>
            </w:r>
          </w:p>
          <w:p w14:paraId="489D5F3E" w14:textId="77777777" w:rsidR="00D07715" w:rsidRDefault="00D07715" w:rsidP="00D07715">
            <w:pPr>
              <w:keepNext/>
              <w:jc w:val="center"/>
              <w:rPr>
                <w:rFonts w:ascii="Calibri" w:hAnsi="Calibri"/>
                <w:sz w:val="18"/>
                <w:szCs w:val="18"/>
              </w:rPr>
            </w:pPr>
            <w:r w:rsidRPr="00D91A98">
              <w:rPr>
                <w:rFonts w:ascii="Calibri" w:hAnsi="Calibri"/>
                <w:sz w:val="18"/>
                <w:szCs w:val="18"/>
              </w:rPr>
              <w:t xml:space="preserve">Cooling </w:t>
            </w:r>
          </w:p>
          <w:p w14:paraId="529E0739" w14:textId="585BB213" w:rsidR="00D07715" w:rsidRPr="003150AE" w:rsidRDefault="00D07715" w:rsidP="00D07715">
            <w:pPr>
              <w:keepNext/>
              <w:jc w:val="center"/>
              <w:rPr>
                <w:rFonts w:ascii="Calibri" w:hAnsi="Calibri"/>
                <w:sz w:val="18"/>
                <w:szCs w:val="18"/>
              </w:rPr>
            </w:pPr>
            <w:r>
              <w:rPr>
                <w:rFonts w:ascii="Calibri" w:hAnsi="Calibri"/>
                <w:sz w:val="18"/>
                <w:szCs w:val="18"/>
              </w:rPr>
              <w:t>Fan Efficacy</w:t>
            </w:r>
          </w:p>
        </w:tc>
      </w:tr>
      <w:tr w:rsidR="00D07715" w:rsidRPr="003150AE" w14:paraId="0EF4A990" w14:textId="1387EFA0" w:rsidTr="00D07715">
        <w:trPr>
          <w:cantSplit/>
          <w:trHeight w:val="360"/>
        </w:trPr>
        <w:tc>
          <w:tcPr>
            <w:tcW w:w="1200" w:type="dxa"/>
            <w:vAlign w:val="center"/>
          </w:tcPr>
          <w:p w14:paraId="2F7D9609" w14:textId="77777777" w:rsidR="00D07715" w:rsidRPr="003150AE" w:rsidRDefault="00D07715" w:rsidP="00D07715">
            <w:pPr>
              <w:keepNext/>
              <w:jc w:val="center"/>
              <w:rPr>
                <w:rFonts w:ascii="Calibri" w:hAnsi="Calibri"/>
                <w:sz w:val="18"/>
                <w:szCs w:val="18"/>
              </w:rPr>
            </w:pPr>
          </w:p>
        </w:tc>
        <w:tc>
          <w:tcPr>
            <w:tcW w:w="1201" w:type="dxa"/>
            <w:vAlign w:val="center"/>
          </w:tcPr>
          <w:p w14:paraId="7FF1AF02" w14:textId="77777777" w:rsidR="00D07715" w:rsidRPr="003150AE" w:rsidRDefault="00D07715" w:rsidP="00D07715">
            <w:pPr>
              <w:keepNext/>
              <w:jc w:val="center"/>
              <w:rPr>
                <w:rFonts w:ascii="Calibri" w:hAnsi="Calibri"/>
                <w:sz w:val="18"/>
                <w:szCs w:val="18"/>
              </w:rPr>
            </w:pPr>
          </w:p>
        </w:tc>
        <w:tc>
          <w:tcPr>
            <w:tcW w:w="1199" w:type="dxa"/>
            <w:vAlign w:val="center"/>
          </w:tcPr>
          <w:p w14:paraId="75D3D476" w14:textId="77777777" w:rsidR="00D07715" w:rsidRPr="003150AE" w:rsidRDefault="00D07715" w:rsidP="00D07715">
            <w:pPr>
              <w:keepNext/>
              <w:jc w:val="center"/>
              <w:rPr>
                <w:rFonts w:ascii="Calibri" w:hAnsi="Calibri"/>
                <w:sz w:val="18"/>
                <w:szCs w:val="18"/>
              </w:rPr>
            </w:pPr>
          </w:p>
        </w:tc>
        <w:tc>
          <w:tcPr>
            <w:tcW w:w="1200" w:type="dxa"/>
            <w:vAlign w:val="center"/>
          </w:tcPr>
          <w:p w14:paraId="5A8AB311" w14:textId="77777777" w:rsidR="00D07715" w:rsidRPr="003150AE" w:rsidRDefault="00D07715" w:rsidP="00D07715">
            <w:pPr>
              <w:keepNext/>
              <w:jc w:val="center"/>
              <w:rPr>
                <w:rFonts w:ascii="Calibri" w:hAnsi="Calibri"/>
                <w:sz w:val="18"/>
                <w:szCs w:val="18"/>
              </w:rPr>
            </w:pPr>
          </w:p>
        </w:tc>
        <w:tc>
          <w:tcPr>
            <w:tcW w:w="1199" w:type="dxa"/>
            <w:vAlign w:val="center"/>
          </w:tcPr>
          <w:p w14:paraId="16048B4A" w14:textId="77777777" w:rsidR="00D07715" w:rsidRPr="003150AE" w:rsidRDefault="00D07715" w:rsidP="00D07715">
            <w:pPr>
              <w:keepNext/>
              <w:jc w:val="center"/>
              <w:rPr>
                <w:rFonts w:ascii="Calibri" w:hAnsi="Calibri"/>
                <w:sz w:val="18"/>
                <w:szCs w:val="18"/>
              </w:rPr>
            </w:pPr>
          </w:p>
        </w:tc>
        <w:tc>
          <w:tcPr>
            <w:tcW w:w="1198" w:type="dxa"/>
            <w:vAlign w:val="center"/>
          </w:tcPr>
          <w:p w14:paraId="47604FE1" w14:textId="77777777" w:rsidR="00D07715" w:rsidRPr="003150AE" w:rsidRDefault="00D07715" w:rsidP="00D07715">
            <w:pPr>
              <w:keepNext/>
              <w:jc w:val="center"/>
              <w:rPr>
                <w:rFonts w:ascii="Calibri" w:hAnsi="Calibri"/>
                <w:sz w:val="18"/>
                <w:szCs w:val="18"/>
              </w:rPr>
            </w:pPr>
          </w:p>
        </w:tc>
        <w:tc>
          <w:tcPr>
            <w:tcW w:w="1199" w:type="dxa"/>
            <w:vAlign w:val="center"/>
          </w:tcPr>
          <w:p w14:paraId="54E534D7" w14:textId="77777777" w:rsidR="00D07715" w:rsidRPr="003150AE" w:rsidRDefault="00D07715" w:rsidP="00D07715">
            <w:pPr>
              <w:keepNext/>
              <w:jc w:val="center"/>
              <w:rPr>
                <w:rFonts w:ascii="Calibri" w:hAnsi="Calibri"/>
                <w:sz w:val="18"/>
                <w:szCs w:val="18"/>
              </w:rPr>
            </w:pPr>
          </w:p>
        </w:tc>
        <w:tc>
          <w:tcPr>
            <w:tcW w:w="1198" w:type="dxa"/>
            <w:vAlign w:val="center"/>
          </w:tcPr>
          <w:p w14:paraId="78290E98" w14:textId="77777777" w:rsidR="00D07715" w:rsidRPr="003150AE" w:rsidRDefault="00D07715" w:rsidP="00D07715">
            <w:pPr>
              <w:keepNext/>
              <w:jc w:val="center"/>
              <w:rPr>
                <w:rFonts w:ascii="Calibri" w:hAnsi="Calibri"/>
                <w:sz w:val="18"/>
                <w:szCs w:val="18"/>
              </w:rPr>
            </w:pPr>
          </w:p>
        </w:tc>
        <w:tc>
          <w:tcPr>
            <w:tcW w:w="1199" w:type="dxa"/>
            <w:vAlign w:val="center"/>
          </w:tcPr>
          <w:p w14:paraId="5A21CC09" w14:textId="77777777" w:rsidR="00D07715" w:rsidRPr="003150AE" w:rsidRDefault="00D07715" w:rsidP="00D07715">
            <w:pPr>
              <w:keepNext/>
              <w:jc w:val="center"/>
              <w:rPr>
                <w:rFonts w:ascii="Calibri" w:hAnsi="Calibri"/>
                <w:sz w:val="18"/>
                <w:szCs w:val="18"/>
              </w:rPr>
            </w:pPr>
          </w:p>
        </w:tc>
        <w:tc>
          <w:tcPr>
            <w:tcW w:w="1199" w:type="dxa"/>
            <w:vAlign w:val="center"/>
          </w:tcPr>
          <w:p w14:paraId="5D9D67FC" w14:textId="77777777" w:rsidR="00D07715" w:rsidRPr="003150AE" w:rsidRDefault="00D07715" w:rsidP="00D07715">
            <w:pPr>
              <w:keepNext/>
              <w:jc w:val="center"/>
              <w:rPr>
                <w:rFonts w:ascii="Calibri" w:hAnsi="Calibri"/>
                <w:sz w:val="18"/>
                <w:szCs w:val="18"/>
              </w:rPr>
            </w:pPr>
          </w:p>
        </w:tc>
        <w:tc>
          <w:tcPr>
            <w:tcW w:w="1199" w:type="dxa"/>
          </w:tcPr>
          <w:p w14:paraId="7AAB0BE7" w14:textId="77777777" w:rsidR="00D07715" w:rsidRPr="003150AE" w:rsidRDefault="00D07715" w:rsidP="00D07715">
            <w:pPr>
              <w:keepNext/>
              <w:jc w:val="center"/>
              <w:rPr>
                <w:rFonts w:ascii="Calibri" w:hAnsi="Calibri"/>
                <w:sz w:val="18"/>
                <w:szCs w:val="18"/>
              </w:rPr>
            </w:pPr>
          </w:p>
        </w:tc>
        <w:tc>
          <w:tcPr>
            <w:tcW w:w="1199" w:type="dxa"/>
          </w:tcPr>
          <w:p w14:paraId="61007F66" w14:textId="77777777" w:rsidR="00D07715" w:rsidRPr="003150AE" w:rsidRDefault="00D07715" w:rsidP="00D07715">
            <w:pPr>
              <w:keepNext/>
              <w:jc w:val="center"/>
              <w:rPr>
                <w:rFonts w:ascii="Calibri" w:hAnsi="Calibri"/>
                <w:sz w:val="18"/>
                <w:szCs w:val="18"/>
              </w:rPr>
            </w:pPr>
          </w:p>
        </w:tc>
      </w:tr>
      <w:tr w:rsidR="00D07715" w:rsidRPr="003150AE" w14:paraId="07151226" w14:textId="6B2467AF" w:rsidTr="00D07715">
        <w:trPr>
          <w:cantSplit/>
          <w:trHeight w:val="360"/>
        </w:trPr>
        <w:tc>
          <w:tcPr>
            <w:tcW w:w="1200" w:type="dxa"/>
            <w:vAlign w:val="center"/>
          </w:tcPr>
          <w:p w14:paraId="12C54C9C" w14:textId="77777777" w:rsidR="00D07715" w:rsidRPr="003150AE" w:rsidRDefault="00D07715" w:rsidP="00D07715">
            <w:pPr>
              <w:keepNext/>
              <w:jc w:val="center"/>
              <w:rPr>
                <w:rFonts w:ascii="Calibri" w:hAnsi="Calibri"/>
                <w:sz w:val="18"/>
                <w:szCs w:val="18"/>
              </w:rPr>
            </w:pPr>
          </w:p>
        </w:tc>
        <w:tc>
          <w:tcPr>
            <w:tcW w:w="1201" w:type="dxa"/>
            <w:vAlign w:val="center"/>
          </w:tcPr>
          <w:p w14:paraId="3618A7B8" w14:textId="77777777" w:rsidR="00D07715" w:rsidRPr="003150AE" w:rsidRDefault="00D07715" w:rsidP="00D07715">
            <w:pPr>
              <w:keepNext/>
              <w:jc w:val="center"/>
              <w:rPr>
                <w:rFonts w:ascii="Calibri" w:hAnsi="Calibri"/>
                <w:sz w:val="18"/>
                <w:szCs w:val="18"/>
              </w:rPr>
            </w:pPr>
          </w:p>
        </w:tc>
        <w:tc>
          <w:tcPr>
            <w:tcW w:w="1199" w:type="dxa"/>
            <w:vAlign w:val="center"/>
          </w:tcPr>
          <w:p w14:paraId="6AE71206" w14:textId="77777777" w:rsidR="00D07715" w:rsidRPr="003150AE" w:rsidRDefault="00D07715" w:rsidP="00D07715">
            <w:pPr>
              <w:keepNext/>
              <w:jc w:val="center"/>
              <w:rPr>
                <w:rFonts w:ascii="Calibri" w:hAnsi="Calibri"/>
                <w:sz w:val="18"/>
                <w:szCs w:val="18"/>
              </w:rPr>
            </w:pPr>
          </w:p>
        </w:tc>
        <w:tc>
          <w:tcPr>
            <w:tcW w:w="1200" w:type="dxa"/>
            <w:vAlign w:val="center"/>
          </w:tcPr>
          <w:p w14:paraId="3DAB5FF9" w14:textId="77777777" w:rsidR="00D07715" w:rsidRPr="003150AE" w:rsidRDefault="00D07715" w:rsidP="00D07715">
            <w:pPr>
              <w:keepNext/>
              <w:jc w:val="center"/>
              <w:rPr>
                <w:rFonts w:ascii="Calibri" w:hAnsi="Calibri"/>
                <w:sz w:val="18"/>
                <w:szCs w:val="18"/>
              </w:rPr>
            </w:pPr>
          </w:p>
        </w:tc>
        <w:tc>
          <w:tcPr>
            <w:tcW w:w="1199" w:type="dxa"/>
            <w:vAlign w:val="center"/>
          </w:tcPr>
          <w:p w14:paraId="728DAD98" w14:textId="77777777" w:rsidR="00D07715" w:rsidRPr="003150AE" w:rsidRDefault="00D07715" w:rsidP="00D07715">
            <w:pPr>
              <w:keepNext/>
              <w:jc w:val="center"/>
              <w:rPr>
                <w:rFonts w:ascii="Calibri" w:hAnsi="Calibri"/>
                <w:sz w:val="18"/>
                <w:szCs w:val="18"/>
              </w:rPr>
            </w:pPr>
          </w:p>
        </w:tc>
        <w:tc>
          <w:tcPr>
            <w:tcW w:w="1198" w:type="dxa"/>
            <w:vAlign w:val="center"/>
          </w:tcPr>
          <w:p w14:paraId="40498DC4" w14:textId="77777777" w:rsidR="00D07715" w:rsidRPr="003150AE" w:rsidRDefault="00D07715" w:rsidP="00D07715">
            <w:pPr>
              <w:keepNext/>
              <w:jc w:val="center"/>
              <w:rPr>
                <w:rFonts w:ascii="Calibri" w:hAnsi="Calibri"/>
                <w:sz w:val="18"/>
                <w:szCs w:val="18"/>
              </w:rPr>
            </w:pPr>
          </w:p>
        </w:tc>
        <w:tc>
          <w:tcPr>
            <w:tcW w:w="1199" w:type="dxa"/>
            <w:vAlign w:val="center"/>
          </w:tcPr>
          <w:p w14:paraId="60D06142" w14:textId="77777777" w:rsidR="00D07715" w:rsidRPr="003150AE" w:rsidRDefault="00D07715" w:rsidP="00D07715">
            <w:pPr>
              <w:keepNext/>
              <w:jc w:val="center"/>
              <w:rPr>
                <w:rFonts w:ascii="Calibri" w:hAnsi="Calibri"/>
                <w:sz w:val="18"/>
                <w:szCs w:val="18"/>
              </w:rPr>
            </w:pPr>
          </w:p>
        </w:tc>
        <w:tc>
          <w:tcPr>
            <w:tcW w:w="1198" w:type="dxa"/>
            <w:vAlign w:val="center"/>
          </w:tcPr>
          <w:p w14:paraId="352FFEA3" w14:textId="77777777" w:rsidR="00D07715" w:rsidRPr="003150AE" w:rsidRDefault="00D07715" w:rsidP="00D07715">
            <w:pPr>
              <w:keepNext/>
              <w:jc w:val="center"/>
              <w:rPr>
                <w:rFonts w:ascii="Calibri" w:hAnsi="Calibri"/>
                <w:sz w:val="18"/>
                <w:szCs w:val="18"/>
              </w:rPr>
            </w:pPr>
          </w:p>
        </w:tc>
        <w:tc>
          <w:tcPr>
            <w:tcW w:w="1199" w:type="dxa"/>
            <w:vAlign w:val="center"/>
          </w:tcPr>
          <w:p w14:paraId="0D488F01" w14:textId="77777777" w:rsidR="00D07715" w:rsidRPr="003150AE" w:rsidRDefault="00D07715" w:rsidP="00D07715">
            <w:pPr>
              <w:keepNext/>
              <w:jc w:val="center"/>
              <w:rPr>
                <w:rFonts w:ascii="Calibri" w:hAnsi="Calibri"/>
                <w:sz w:val="18"/>
                <w:szCs w:val="18"/>
              </w:rPr>
            </w:pPr>
          </w:p>
        </w:tc>
        <w:tc>
          <w:tcPr>
            <w:tcW w:w="1199" w:type="dxa"/>
            <w:vAlign w:val="center"/>
          </w:tcPr>
          <w:p w14:paraId="33A2E065" w14:textId="77777777" w:rsidR="00D07715" w:rsidRPr="003150AE" w:rsidRDefault="00D07715" w:rsidP="00D07715">
            <w:pPr>
              <w:keepNext/>
              <w:jc w:val="center"/>
              <w:rPr>
                <w:rFonts w:ascii="Calibri" w:hAnsi="Calibri"/>
                <w:sz w:val="18"/>
                <w:szCs w:val="18"/>
              </w:rPr>
            </w:pPr>
          </w:p>
        </w:tc>
        <w:tc>
          <w:tcPr>
            <w:tcW w:w="1199" w:type="dxa"/>
          </w:tcPr>
          <w:p w14:paraId="0A876407" w14:textId="77777777" w:rsidR="00D07715" w:rsidRPr="003150AE" w:rsidRDefault="00D07715" w:rsidP="00D07715">
            <w:pPr>
              <w:keepNext/>
              <w:jc w:val="center"/>
              <w:rPr>
                <w:rFonts w:ascii="Calibri" w:hAnsi="Calibri"/>
                <w:sz w:val="18"/>
                <w:szCs w:val="18"/>
              </w:rPr>
            </w:pPr>
          </w:p>
        </w:tc>
        <w:tc>
          <w:tcPr>
            <w:tcW w:w="1199" w:type="dxa"/>
          </w:tcPr>
          <w:p w14:paraId="6EAA9989" w14:textId="77777777" w:rsidR="00D07715" w:rsidRPr="003150AE" w:rsidRDefault="00D07715" w:rsidP="00D07715">
            <w:pPr>
              <w:keepNext/>
              <w:jc w:val="center"/>
              <w:rPr>
                <w:rFonts w:ascii="Calibri" w:hAnsi="Calibri"/>
                <w:sz w:val="18"/>
                <w:szCs w:val="18"/>
              </w:rPr>
            </w:pPr>
          </w:p>
        </w:tc>
      </w:tr>
      <w:tr w:rsidR="00D07715" w:rsidRPr="003150AE" w14:paraId="5AE5B2A1" w14:textId="21D10B71" w:rsidTr="00D07715">
        <w:trPr>
          <w:cantSplit/>
        </w:trPr>
        <w:tc>
          <w:tcPr>
            <w:tcW w:w="14390" w:type="dxa"/>
            <w:gridSpan w:val="12"/>
          </w:tcPr>
          <w:p w14:paraId="6BB0AC77" w14:textId="3B056825" w:rsidR="00D07715" w:rsidRPr="003150AE" w:rsidRDefault="00D07715" w:rsidP="00D07715">
            <w:pPr>
              <w:keepNext/>
              <w:rPr>
                <w:rFonts w:ascii="Calibri" w:hAnsi="Calibri"/>
                <w:sz w:val="18"/>
                <w:szCs w:val="18"/>
              </w:rPr>
            </w:pPr>
            <w:r w:rsidRPr="003150AE">
              <w:rPr>
                <w:rFonts w:ascii="Calibri" w:hAnsi="Calibri"/>
                <w:sz w:val="18"/>
                <w:szCs w:val="18"/>
              </w:rPr>
              <w:t>Notes:</w:t>
            </w:r>
          </w:p>
        </w:tc>
      </w:tr>
    </w:tbl>
    <w:p w14:paraId="3902A18E" w14:textId="77777777" w:rsidR="00444858" w:rsidRPr="003150AE" w:rsidRDefault="00444858" w:rsidP="00444858">
      <w:pPr>
        <w:rPr>
          <w:rFonts w:ascii="Calibri" w:hAnsi="Calibri"/>
          <w:sz w:val="18"/>
          <w:szCs w:val="18"/>
        </w:rPr>
      </w:pPr>
    </w:p>
    <w:p w14:paraId="5AB848DF" w14:textId="68A12C08" w:rsidR="00444858" w:rsidRPr="003150AE" w:rsidRDefault="00444858" w:rsidP="00444858">
      <w:pPr>
        <w:rPr>
          <w:rFonts w:ascii="Calibri" w:hAnsi="Calibri"/>
          <w:sz w:val="18"/>
          <w:szCs w:val="18"/>
        </w:rPr>
      </w:pPr>
    </w:p>
    <w:tbl>
      <w:tblPr>
        <w:tblW w:w="512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135"/>
        <w:gridCol w:w="1135"/>
        <w:gridCol w:w="1135"/>
        <w:gridCol w:w="1135"/>
        <w:gridCol w:w="1135"/>
        <w:gridCol w:w="1135"/>
        <w:gridCol w:w="1135"/>
        <w:gridCol w:w="1135"/>
        <w:gridCol w:w="1135"/>
        <w:gridCol w:w="1135"/>
        <w:gridCol w:w="1135"/>
        <w:gridCol w:w="1135"/>
        <w:gridCol w:w="1136"/>
      </w:tblGrid>
      <w:tr w:rsidR="009D6DBF" w:rsidRPr="003150AE" w14:paraId="23CC1B62" w14:textId="3841FE1A" w:rsidTr="005133EE">
        <w:tc>
          <w:tcPr>
            <w:tcW w:w="14756" w:type="dxa"/>
            <w:gridSpan w:val="13"/>
          </w:tcPr>
          <w:p w14:paraId="56BDF865" w14:textId="51EDFC58" w:rsidR="009D6DBF" w:rsidRPr="003150AE" w:rsidRDefault="009D6DBF" w:rsidP="00444858">
            <w:pPr>
              <w:keepNext/>
              <w:rPr>
                <w:rFonts w:ascii="Calibri" w:hAnsi="Calibri"/>
                <w:b/>
                <w:sz w:val="18"/>
                <w:szCs w:val="18"/>
              </w:rPr>
            </w:pPr>
            <w:r w:rsidRPr="003150AE">
              <w:rPr>
                <w:rFonts w:ascii="Calibri" w:hAnsi="Calibri"/>
                <w:b/>
                <w:sz w:val="18"/>
                <w:szCs w:val="18"/>
              </w:rPr>
              <w:t>D. Installed New, Altered, and Existing Space Conditioning (SC) System Component Information</w:t>
            </w:r>
          </w:p>
        </w:tc>
      </w:tr>
      <w:tr w:rsidR="009D6DBF" w:rsidRPr="003150AE" w14:paraId="44DAE68D" w14:textId="50EF296F" w:rsidTr="0039014B">
        <w:trPr>
          <w:trHeight w:val="224"/>
        </w:trPr>
        <w:tc>
          <w:tcPr>
            <w:tcW w:w="1135" w:type="dxa"/>
            <w:vAlign w:val="bottom"/>
          </w:tcPr>
          <w:p w14:paraId="68434E79" w14:textId="77777777" w:rsidR="009D6DBF" w:rsidRPr="003150AE" w:rsidRDefault="009D6DBF" w:rsidP="00444858">
            <w:pPr>
              <w:keepNext/>
              <w:jc w:val="center"/>
              <w:rPr>
                <w:rFonts w:ascii="Calibri" w:hAnsi="Calibri"/>
                <w:sz w:val="18"/>
                <w:szCs w:val="18"/>
              </w:rPr>
            </w:pPr>
            <w:r w:rsidRPr="003150AE">
              <w:rPr>
                <w:rFonts w:ascii="Calibri" w:hAnsi="Calibri"/>
                <w:sz w:val="18"/>
                <w:szCs w:val="18"/>
              </w:rPr>
              <w:t>01</w:t>
            </w:r>
          </w:p>
        </w:tc>
        <w:tc>
          <w:tcPr>
            <w:tcW w:w="1135" w:type="dxa"/>
            <w:vAlign w:val="bottom"/>
          </w:tcPr>
          <w:p w14:paraId="792669EB" w14:textId="77777777" w:rsidR="009D6DBF" w:rsidRPr="003150AE" w:rsidRDefault="009D6DBF" w:rsidP="00444858">
            <w:pPr>
              <w:keepNext/>
              <w:jc w:val="center"/>
              <w:rPr>
                <w:rFonts w:ascii="Calibri" w:hAnsi="Calibri"/>
                <w:sz w:val="18"/>
                <w:szCs w:val="18"/>
              </w:rPr>
            </w:pPr>
            <w:r w:rsidRPr="003150AE">
              <w:rPr>
                <w:rFonts w:ascii="Calibri" w:hAnsi="Calibri"/>
                <w:sz w:val="18"/>
                <w:szCs w:val="18"/>
              </w:rPr>
              <w:t>02</w:t>
            </w:r>
          </w:p>
        </w:tc>
        <w:tc>
          <w:tcPr>
            <w:tcW w:w="1135" w:type="dxa"/>
            <w:vAlign w:val="bottom"/>
          </w:tcPr>
          <w:p w14:paraId="51BA6723" w14:textId="77777777" w:rsidR="009D6DBF" w:rsidRPr="003150AE" w:rsidRDefault="009D6DBF" w:rsidP="00444858">
            <w:pPr>
              <w:keepNext/>
              <w:jc w:val="center"/>
              <w:rPr>
                <w:rFonts w:ascii="Calibri" w:hAnsi="Calibri"/>
                <w:sz w:val="18"/>
                <w:szCs w:val="18"/>
              </w:rPr>
            </w:pPr>
            <w:r w:rsidRPr="003150AE">
              <w:rPr>
                <w:rFonts w:ascii="Calibri" w:hAnsi="Calibri"/>
                <w:sz w:val="18"/>
                <w:szCs w:val="18"/>
              </w:rPr>
              <w:t>03</w:t>
            </w:r>
          </w:p>
        </w:tc>
        <w:tc>
          <w:tcPr>
            <w:tcW w:w="1135" w:type="dxa"/>
            <w:vAlign w:val="bottom"/>
          </w:tcPr>
          <w:p w14:paraId="771392D6" w14:textId="77777777" w:rsidR="009D6DBF" w:rsidRPr="003150AE" w:rsidRDefault="009D6DBF" w:rsidP="00444858">
            <w:pPr>
              <w:keepNext/>
              <w:jc w:val="center"/>
              <w:rPr>
                <w:rFonts w:ascii="Calibri" w:hAnsi="Calibri"/>
                <w:sz w:val="18"/>
                <w:szCs w:val="18"/>
              </w:rPr>
            </w:pPr>
            <w:r w:rsidRPr="003150AE">
              <w:rPr>
                <w:rFonts w:ascii="Calibri" w:hAnsi="Calibri"/>
                <w:sz w:val="18"/>
                <w:szCs w:val="18"/>
              </w:rPr>
              <w:t>04</w:t>
            </w:r>
          </w:p>
        </w:tc>
        <w:tc>
          <w:tcPr>
            <w:tcW w:w="1135" w:type="dxa"/>
            <w:vAlign w:val="bottom"/>
          </w:tcPr>
          <w:p w14:paraId="44F515E0" w14:textId="77777777" w:rsidR="009D6DBF" w:rsidRPr="003150AE" w:rsidRDefault="009D6DBF" w:rsidP="00444858">
            <w:pPr>
              <w:keepNext/>
              <w:jc w:val="center"/>
              <w:rPr>
                <w:rFonts w:ascii="Calibri" w:hAnsi="Calibri"/>
                <w:sz w:val="18"/>
                <w:szCs w:val="18"/>
              </w:rPr>
            </w:pPr>
            <w:r w:rsidRPr="003150AE">
              <w:rPr>
                <w:rFonts w:ascii="Calibri" w:hAnsi="Calibri"/>
                <w:sz w:val="18"/>
                <w:szCs w:val="18"/>
              </w:rPr>
              <w:t>05</w:t>
            </w:r>
          </w:p>
        </w:tc>
        <w:tc>
          <w:tcPr>
            <w:tcW w:w="1135" w:type="dxa"/>
            <w:vAlign w:val="bottom"/>
          </w:tcPr>
          <w:p w14:paraId="09550F37" w14:textId="77777777" w:rsidR="009D6DBF" w:rsidRPr="003150AE" w:rsidRDefault="009D6DBF" w:rsidP="00444858">
            <w:pPr>
              <w:keepNext/>
              <w:jc w:val="center"/>
              <w:rPr>
                <w:rFonts w:ascii="Calibri" w:hAnsi="Calibri"/>
                <w:sz w:val="18"/>
                <w:szCs w:val="18"/>
              </w:rPr>
            </w:pPr>
            <w:r w:rsidRPr="003150AE">
              <w:rPr>
                <w:rFonts w:ascii="Calibri" w:hAnsi="Calibri"/>
                <w:sz w:val="18"/>
                <w:szCs w:val="18"/>
              </w:rPr>
              <w:t>06</w:t>
            </w:r>
          </w:p>
        </w:tc>
        <w:tc>
          <w:tcPr>
            <w:tcW w:w="1135" w:type="dxa"/>
          </w:tcPr>
          <w:p w14:paraId="1F35667B" w14:textId="77777777" w:rsidR="009D6DBF" w:rsidRPr="003150AE" w:rsidRDefault="009D6DBF" w:rsidP="00444858">
            <w:pPr>
              <w:keepNext/>
              <w:jc w:val="center"/>
              <w:rPr>
                <w:rFonts w:ascii="Calibri" w:hAnsi="Calibri"/>
                <w:sz w:val="18"/>
                <w:szCs w:val="18"/>
              </w:rPr>
            </w:pPr>
            <w:r w:rsidRPr="003150AE">
              <w:rPr>
                <w:rFonts w:ascii="Calibri" w:hAnsi="Calibri"/>
                <w:sz w:val="18"/>
                <w:szCs w:val="18"/>
              </w:rPr>
              <w:t>07</w:t>
            </w:r>
          </w:p>
        </w:tc>
        <w:tc>
          <w:tcPr>
            <w:tcW w:w="1135" w:type="dxa"/>
            <w:vAlign w:val="bottom"/>
          </w:tcPr>
          <w:p w14:paraId="5EA94AAF" w14:textId="77777777" w:rsidR="009D6DBF" w:rsidRPr="003150AE" w:rsidRDefault="009D6DBF" w:rsidP="00444858">
            <w:pPr>
              <w:keepNext/>
              <w:jc w:val="center"/>
              <w:rPr>
                <w:rFonts w:ascii="Calibri" w:hAnsi="Calibri"/>
                <w:sz w:val="18"/>
                <w:szCs w:val="18"/>
              </w:rPr>
            </w:pPr>
            <w:r w:rsidRPr="003150AE">
              <w:rPr>
                <w:rFonts w:ascii="Calibri" w:hAnsi="Calibri"/>
                <w:sz w:val="18"/>
                <w:szCs w:val="18"/>
              </w:rPr>
              <w:t>08</w:t>
            </w:r>
          </w:p>
        </w:tc>
        <w:tc>
          <w:tcPr>
            <w:tcW w:w="1135" w:type="dxa"/>
          </w:tcPr>
          <w:p w14:paraId="1FA2F8CA" w14:textId="77777777" w:rsidR="009D6DBF" w:rsidRPr="003150AE" w:rsidRDefault="009D6DBF" w:rsidP="00444858">
            <w:pPr>
              <w:keepNext/>
              <w:jc w:val="center"/>
              <w:rPr>
                <w:rFonts w:ascii="Calibri" w:hAnsi="Calibri"/>
                <w:sz w:val="18"/>
                <w:szCs w:val="18"/>
              </w:rPr>
            </w:pPr>
            <w:r w:rsidRPr="003150AE">
              <w:rPr>
                <w:rFonts w:ascii="Calibri" w:hAnsi="Calibri"/>
                <w:sz w:val="18"/>
                <w:szCs w:val="18"/>
              </w:rPr>
              <w:t>09</w:t>
            </w:r>
          </w:p>
        </w:tc>
        <w:tc>
          <w:tcPr>
            <w:tcW w:w="1135" w:type="dxa"/>
          </w:tcPr>
          <w:p w14:paraId="4A2F0F5C" w14:textId="77777777" w:rsidR="009D6DBF" w:rsidRPr="003150AE" w:rsidRDefault="009D6DBF" w:rsidP="00444858">
            <w:pPr>
              <w:keepNext/>
              <w:jc w:val="center"/>
              <w:rPr>
                <w:rFonts w:ascii="Calibri" w:hAnsi="Calibri"/>
                <w:sz w:val="18"/>
                <w:szCs w:val="18"/>
              </w:rPr>
            </w:pPr>
            <w:r w:rsidRPr="003150AE">
              <w:rPr>
                <w:rFonts w:ascii="Calibri" w:hAnsi="Calibri"/>
                <w:sz w:val="18"/>
                <w:szCs w:val="18"/>
              </w:rPr>
              <w:t>10</w:t>
            </w:r>
          </w:p>
        </w:tc>
        <w:tc>
          <w:tcPr>
            <w:tcW w:w="1135" w:type="dxa"/>
          </w:tcPr>
          <w:p w14:paraId="01A22BD9" w14:textId="6B7505C6" w:rsidR="009D6DBF" w:rsidRPr="003150AE" w:rsidRDefault="009D6DBF" w:rsidP="00444858">
            <w:pPr>
              <w:keepNext/>
              <w:jc w:val="center"/>
              <w:rPr>
                <w:rFonts w:ascii="Calibri" w:hAnsi="Calibri"/>
                <w:sz w:val="18"/>
                <w:szCs w:val="18"/>
              </w:rPr>
            </w:pPr>
            <w:r>
              <w:rPr>
                <w:rFonts w:ascii="Calibri" w:hAnsi="Calibri"/>
                <w:sz w:val="18"/>
                <w:szCs w:val="18"/>
              </w:rPr>
              <w:t>11</w:t>
            </w:r>
          </w:p>
        </w:tc>
        <w:tc>
          <w:tcPr>
            <w:tcW w:w="1135" w:type="dxa"/>
          </w:tcPr>
          <w:p w14:paraId="4578C2ED" w14:textId="036B60BD" w:rsidR="009D6DBF" w:rsidRPr="003150AE" w:rsidRDefault="009D6DBF" w:rsidP="00444858">
            <w:pPr>
              <w:keepNext/>
              <w:jc w:val="center"/>
              <w:rPr>
                <w:rFonts w:ascii="Calibri" w:hAnsi="Calibri"/>
                <w:sz w:val="18"/>
                <w:szCs w:val="18"/>
              </w:rPr>
            </w:pPr>
            <w:r>
              <w:rPr>
                <w:rFonts w:ascii="Calibri" w:hAnsi="Calibri"/>
                <w:sz w:val="18"/>
                <w:szCs w:val="18"/>
              </w:rPr>
              <w:t>12</w:t>
            </w:r>
          </w:p>
        </w:tc>
        <w:tc>
          <w:tcPr>
            <w:tcW w:w="1136" w:type="dxa"/>
          </w:tcPr>
          <w:p w14:paraId="02157300" w14:textId="355F473F" w:rsidR="009D6DBF" w:rsidRPr="003150AE" w:rsidDel="00A704DE" w:rsidRDefault="009D6DBF" w:rsidP="00444858">
            <w:pPr>
              <w:keepNext/>
              <w:jc w:val="center"/>
              <w:rPr>
                <w:rFonts w:ascii="Calibri" w:hAnsi="Calibri"/>
                <w:sz w:val="18"/>
                <w:szCs w:val="18"/>
              </w:rPr>
            </w:pPr>
            <w:r>
              <w:rPr>
                <w:rFonts w:ascii="Calibri" w:hAnsi="Calibri"/>
                <w:sz w:val="18"/>
                <w:szCs w:val="18"/>
              </w:rPr>
              <w:t>13</w:t>
            </w:r>
          </w:p>
        </w:tc>
      </w:tr>
      <w:tr w:rsidR="009D6DBF" w:rsidRPr="003150AE" w14:paraId="2650C878" w14:textId="0BE97B27" w:rsidTr="0039014B">
        <w:trPr>
          <w:trHeight w:val="576"/>
        </w:trPr>
        <w:tc>
          <w:tcPr>
            <w:tcW w:w="1135" w:type="dxa"/>
            <w:vAlign w:val="bottom"/>
          </w:tcPr>
          <w:p w14:paraId="1CCB761B" w14:textId="77777777" w:rsidR="009D6DBF" w:rsidRPr="003150AE" w:rsidRDefault="009D6DBF" w:rsidP="00444858">
            <w:pPr>
              <w:keepNext/>
              <w:jc w:val="center"/>
              <w:rPr>
                <w:rFonts w:ascii="Calibri" w:hAnsi="Calibri"/>
                <w:sz w:val="18"/>
                <w:szCs w:val="18"/>
              </w:rPr>
            </w:pPr>
            <w:r w:rsidRPr="003150AE">
              <w:rPr>
                <w:rFonts w:ascii="Calibri" w:hAnsi="Calibri"/>
                <w:sz w:val="18"/>
                <w:szCs w:val="18"/>
              </w:rPr>
              <w:t>SC System</w:t>
            </w:r>
          </w:p>
          <w:p w14:paraId="447EBD34" w14:textId="77777777" w:rsidR="009D6DBF" w:rsidRPr="003150AE" w:rsidRDefault="009D6DBF" w:rsidP="00444858">
            <w:pPr>
              <w:keepNext/>
              <w:jc w:val="center"/>
              <w:rPr>
                <w:rFonts w:ascii="Calibri" w:hAnsi="Calibri"/>
                <w:sz w:val="18"/>
                <w:szCs w:val="18"/>
              </w:rPr>
            </w:pPr>
            <w:r w:rsidRPr="003150AE">
              <w:rPr>
                <w:rFonts w:ascii="Calibri" w:hAnsi="Calibri"/>
                <w:sz w:val="18"/>
                <w:szCs w:val="18"/>
              </w:rPr>
              <w:t>ID/Name</w:t>
            </w:r>
            <w:r w:rsidRPr="003150AE">
              <w:t xml:space="preserve"> </w:t>
            </w:r>
            <w:r w:rsidRPr="003150AE">
              <w:rPr>
                <w:rFonts w:ascii="Calibri" w:hAnsi="Calibri"/>
                <w:sz w:val="18"/>
                <w:szCs w:val="18"/>
              </w:rPr>
              <w:t>from CF1R</w:t>
            </w:r>
          </w:p>
        </w:tc>
        <w:tc>
          <w:tcPr>
            <w:tcW w:w="1135" w:type="dxa"/>
            <w:vAlign w:val="bottom"/>
          </w:tcPr>
          <w:p w14:paraId="4D2D5419" w14:textId="77777777" w:rsidR="009D6DBF" w:rsidRPr="003150AE" w:rsidRDefault="009D6DBF" w:rsidP="00444858">
            <w:pPr>
              <w:keepNext/>
              <w:jc w:val="center"/>
              <w:rPr>
                <w:rFonts w:ascii="Calibri" w:hAnsi="Calibri"/>
                <w:sz w:val="18"/>
                <w:szCs w:val="18"/>
              </w:rPr>
            </w:pPr>
            <w:r w:rsidRPr="003150AE">
              <w:rPr>
                <w:rFonts w:ascii="Calibri" w:hAnsi="Calibri"/>
                <w:sz w:val="18"/>
                <w:szCs w:val="18"/>
              </w:rPr>
              <w:t>SC System Description of Area Served</w:t>
            </w:r>
          </w:p>
        </w:tc>
        <w:tc>
          <w:tcPr>
            <w:tcW w:w="1135" w:type="dxa"/>
            <w:vAlign w:val="bottom"/>
          </w:tcPr>
          <w:p w14:paraId="5F00259C" w14:textId="77777777" w:rsidR="009D6DBF" w:rsidRPr="003150AE" w:rsidRDefault="009D6DBF" w:rsidP="00444858">
            <w:pPr>
              <w:keepNext/>
              <w:jc w:val="center"/>
              <w:rPr>
                <w:rFonts w:ascii="Calibri" w:hAnsi="Calibri"/>
                <w:sz w:val="18"/>
                <w:szCs w:val="18"/>
              </w:rPr>
            </w:pPr>
            <w:r w:rsidRPr="003150AE">
              <w:rPr>
                <w:rFonts w:ascii="Calibri" w:hAnsi="Calibri"/>
                <w:sz w:val="18"/>
                <w:szCs w:val="18"/>
              </w:rPr>
              <w:t>Conditioned Floor Area Served by the System (ft</w:t>
            </w:r>
            <w:r w:rsidRPr="003150AE">
              <w:rPr>
                <w:rFonts w:ascii="Calibri" w:hAnsi="Calibri"/>
                <w:sz w:val="18"/>
                <w:szCs w:val="18"/>
                <w:vertAlign w:val="superscript"/>
              </w:rPr>
              <w:t>2</w:t>
            </w:r>
            <w:r w:rsidRPr="003150AE">
              <w:rPr>
                <w:rFonts w:ascii="Calibri" w:hAnsi="Calibri"/>
                <w:sz w:val="18"/>
                <w:szCs w:val="18"/>
              </w:rPr>
              <w:t>)</w:t>
            </w:r>
          </w:p>
        </w:tc>
        <w:tc>
          <w:tcPr>
            <w:tcW w:w="1135" w:type="dxa"/>
            <w:vAlign w:val="bottom"/>
          </w:tcPr>
          <w:p w14:paraId="23AFCC68" w14:textId="77777777" w:rsidR="009D6DBF" w:rsidRPr="003150AE" w:rsidRDefault="009D6DBF" w:rsidP="00444858">
            <w:pPr>
              <w:keepNext/>
              <w:jc w:val="center"/>
              <w:rPr>
                <w:rFonts w:ascii="Calibri" w:hAnsi="Calibri"/>
                <w:sz w:val="18"/>
                <w:szCs w:val="18"/>
              </w:rPr>
            </w:pPr>
            <w:r w:rsidRPr="003150AE">
              <w:rPr>
                <w:rFonts w:ascii="Calibri" w:hAnsi="Calibri"/>
                <w:sz w:val="18"/>
                <w:szCs w:val="18"/>
              </w:rPr>
              <w:t>Heating</w:t>
            </w:r>
          </w:p>
          <w:p w14:paraId="2A41797D" w14:textId="77777777" w:rsidR="009D6DBF" w:rsidRPr="003150AE" w:rsidRDefault="009D6DBF" w:rsidP="00444858">
            <w:pPr>
              <w:keepNext/>
              <w:jc w:val="center"/>
              <w:rPr>
                <w:rFonts w:ascii="Calibri" w:hAnsi="Calibri"/>
                <w:sz w:val="18"/>
                <w:szCs w:val="18"/>
              </w:rPr>
            </w:pPr>
            <w:r w:rsidRPr="003150AE">
              <w:rPr>
                <w:rFonts w:ascii="Calibri" w:hAnsi="Calibri"/>
                <w:sz w:val="18"/>
                <w:szCs w:val="18"/>
              </w:rPr>
              <w:t>System Type</w:t>
            </w:r>
          </w:p>
        </w:tc>
        <w:tc>
          <w:tcPr>
            <w:tcW w:w="1135" w:type="dxa"/>
            <w:vAlign w:val="bottom"/>
          </w:tcPr>
          <w:p w14:paraId="2CDE83BB" w14:textId="77777777" w:rsidR="009D6DBF" w:rsidRPr="003150AE" w:rsidRDefault="009D6DBF" w:rsidP="00444858">
            <w:pPr>
              <w:keepNext/>
              <w:jc w:val="center"/>
              <w:rPr>
                <w:rFonts w:ascii="Calibri" w:hAnsi="Calibri"/>
                <w:sz w:val="18"/>
                <w:szCs w:val="18"/>
              </w:rPr>
            </w:pPr>
            <w:r w:rsidRPr="003150AE">
              <w:rPr>
                <w:rFonts w:ascii="Calibri" w:hAnsi="Calibri"/>
                <w:sz w:val="18"/>
                <w:szCs w:val="18"/>
              </w:rPr>
              <w:t>Cooling</w:t>
            </w:r>
          </w:p>
          <w:p w14:paraId="6F70762C" w14:textId="77777777" w:rsidR="009D6DBF" w:rsidRPr="003150AE" w:rsidRDefault="009D6DBF" w:rsidP="00444858">
            <w:pPr>
              <w:keepNext/>
              <w:jc w:val="center"/>
              <w:rPr>
                <w:rFonts w:ascii="Calibri" w:hAnsi="Calibri"/>
                <w:sz w:val="18"/>
                <w:szCs w:val="18"/>
              </w:rPr>
            </w:pPr>
            <w:r w:rsidRPr="003150AE">
              <w:rPr>
                <w:rFonts w:ascii="Calibri" w:hAnsi="Calibri"/>
                <w:sz w:val="18"/>
                <w:szCs w:val="18"/>
              </w:rPr>
              <w:t>System Type</w:t>
            </w:r>
          </w:p>
        </w:tc>
        <w:tc>
          <w:tcPr>
            <w:tcW w:w="1135" w:type="dxa"/>
            <w:vAlign w:val="bottom"/>
          </w:tcPr>
          <w:p w14:paraId="48725CA3" w14:textId="77777777" w:rsidR="009D6DBF" w:rsidRPr="003150AE" w:rsidRDefault="009D6DBF" w:rsidP="00444858">
            <w:pPr>
              <w:keepNext/>
              <w:jc w:val="center"/>
              <w:rPr>
                <w:rFonts w:ascii="Calibri" w:hAnsi="Calibri"/>
                <w:sz w:val="18"/>
                <w:szCs w:val="18"/>
              </w:rPr>
            </w:pPr>
            <w:r w:rsidRPr="003150AE">
              <w:rPr>
                <w:rFonts w:ascii="Calibri" w:hAnsi="Calibri"/>
                <w:sz w:val="18"/>
                <w:szCs w:val="18"/>
              </w:rPr>
              <w:t>Number of Indoor Units Connected to the System's Outdoor Unit</w:t>
            </w:r>
          </w:p>
        </w:tc>
        <w:tc>
          <w:tcPr>
            <w:tcW w:w="1135" w:type="dxa"/>
            <w:vAlign w:val="bottom"/>
          </w:tcPr>
          <w:p w14:paraId="6658AD5B" w14:textId="77777777" w:rsidR="009D6DBF" w:rsidRPr="003150AE" w:rsidRDefault="009D6DBF" w:rsidP="00444858">
            <w:pPr>
              <w:keepNext/>
              <w:jc w:val="center"/>
              <w:rPr>
                <w:rFonts w:ascii="Calibri" w:hAnsi="Calibri"/>
                <w:sz w:val="18"/>
                <w:szCs w:val="18"/>
              </w:rPr>
            </w:pPr>
            <w:r w:rsidRPr="003150AE">
              <w:rPr>
                <w:rFonts w:ascii="Calibri" w:hAnsi="Calibri"/>
                <w:sz w:val="18"/>
                <w:szCs w:val="18"/>
              </w:rPr>
              <w:t>Distribution System Type</w:t>
            </w:r>
          </w:p>
        </w:tc>
        <w:tc>
          <w:tcPr>
            <w:tcW w:w="1135" w:type="dxa"/>
            <w:vAlign w:val="bottom"/>
          </w:tcPr>
          <w:p w14:paraId="72FF7B95" w14:textId="77777777" w:rsidR="009D6DBF" w:rsidRPr="003150AE" w:rsidRDefault="009D6DBF" w:rsidP="00444858">
            <w:pPr>
              <w:keepNext/>
              <w:jc w:val="center"/>
              <w:rPr>
                <w:rFonts w:ascii="Calibri" w:hAnsi="Calibri"/>
                <w:sz w:val="18"/>
                <w:szCs w:val="18"/>
              </w:rPr>
            </w:pPr>
            <w:r w:rsidRPr="003150AE">
              <w:rPr>
                <w:rFonts w:ascii="Calibri" w:hAnsi="Calibri"/>
                <w:sz w:val="18"/>
                <w:szCs w:val="18"/>
              </w:rPr>
              <w:t>SC System</w:t>
            </w:r>
          </w:p>
          <w:p w14:paraId="4E35092D" w14:textId="77777777" w:rsidR="009D6DBF" w:rsidRPr="003150AE" w:rsidRDefault="009D6DBF" w:rsidP="00444858">
            <w:pPr>
              <w:keepNext/>
              <w:jc w:val="center"/>
              <w:rPr>
                <w:rFonts w:ascii="Calibri" w:hAnsi="Calibri"/>
                <w:sz w:val="18"/>
                <w:szCs w:val="18"/>
              </w:rPr>
            </w:pPr>
            <w:r w:rsidRPr="003150AE">
              <w:rPr>
                <w:rFonts w:ascii="Calibri" w:hAnsi="Calibri"/>
                <w:sz w:val="18"/>
                <w:szCs w:val="18"/>
              </w:rPr>
              <w:t>Thermostat Type</w:t>
            </w:r>
          </w:p>
        </w:tc>
        <w:tc>
          <w:tcPr>
            <w:tcW w:w="1135" w:type="dxa"/>
            <w:vAlign w:val="bottom"/>
          </w:tcPr>
          <w:p w14:paraId="63ADDB89" w14:textId="77777777" w:rsidR="009D6DBF" w:rsidRPr="003150AE" w:rsidRDefault="009D6DBF" w:rsidP="00444858">
            <w:pPr>
              <w:keepNext/>
              <w:jc w:val="center"/>
              <w:rPr>
                <w:rFonts w:ascii="Calibri" w:hAnsi="Calibri"/>
                <w:sz w:val="10"/>
                <w:szCs w:val="10"/>
              </w:rPr>
            </w:pPr>
            <w:r w:rsidRPr="003150AE">
              <w:rPr>
                <w:rFonts w:ascii="Calibri" w:hAnsi="Calibri"/>
                <w:sz w:val="18"/>
                <w:szCs w:val="18"/>
              </w:rPr>
              <w:t>Cooling Zoning Type</w:t>
            </w:r>
          </w:p>
        </w:tc>
        <w:tc>
          <w:tcPr>
            <w:tcW w:w="1135" w:type="dxa"/>
            <w:vAlign w:val="bottom"/>
          </w:tcPr>
          <w:p w14:paraId="1FCC0EF5" w14:textId="77777777" w:rsidR="009D6DBF" w:rsidRPr="003150AE" w:rsidRDefault="009D6DBF" w:rsidP="00444858">
            <w:pPr>
              <w:keepNext/>
              <w:jc w:val="center"/>
              <w:rPr>
                <w:rFonts w:ascii="Calibri" w:hAnsi="Calibri"/>
                <w:sz w:val="18"/>
                <w:szCs w:val="18"/>
              </w:rPr>
            </w:pPr>
            <w:r w:rsidRPr="003150AE">
              <w:rPr>
                <w:rFonts w:ascii="Calibri" w:hAnsi="Calibri"/>
                <w:sz w:val="18"/>
                <w:szCs w:val="18"/>
              </w:rPr>
              <w:t>Cooling System Compressor Speed Type</w:t>
            </w:r>
          </w:p>
        </w:tc>
        <w:tc>
          <w:tcPr>
            <w:tcW w:w="1135" w:type="dxa"/>
            <w:vAlign w:val="bottom"/>
          </w:tcPr>
          <w:p w14:paraId="219CFA3E" w14:textId="77777777" w:rsidR="009D6DBF" w:rsidRPr="003150AE" w:rsidRDefault="009D6DBF" w:rsidP="00444858">
            <w:pPr>
              <w:keepNext/>
              <w:jc w:val="center"/>
              <w:rPr>
                <w:rFonts w:asciiTheme="minorHAnsi" w:hAnsiTheme="minorHAnsi"/>
                <w:sz w:val="18"/>
                <w:szCs w:val="18"/>
              </w:rPr>
            </w:pPr>
            <w:r w:rsidRPr="003150AE">
              <w:rPr>
                <w:rFonts w:asciiTheme="minorHAnsi" w:hAnsiTheme="minorHAnsi"/>
                <w:sz w:val="18"/>
                <w:szCs w:val="18"/>
              </w:rPr>
              <w:t>SC</w:t>
            </w:r>
          </w:p>
          <w:p w14:paraId="1E38F252" w14:textId="77777777" w:rsidR="009D6DBF" w:rsidRPr="003150AE" w:rsidRDefault="009D6DBF" w:rsidP="00444858">
            <w:pPr>
              <w:keepNext/>
              <w:jc w:val="center"/>
              <w:rPr>
                <w:rFonts w:asciiTheme="minorHAnsi" w:hAnsiTheme="minorHAnsi"/>
                <w:sz w:val="18"/>
                <w:szCs w:val="18"/>
              </w:rPr>
            </w:pPr>
            <w:r w:rsidRPr="003150AE">
              <w:rPr>
                <w:rFonts w:asciiTheme="minorHAnsi" w:hAnsiTheme="minorHAnsi"/>
                <w:sz w:val="18"/>
                <w:szCs w:val="18"/>
              </w:rPr>
              <w:t>System</w:t>
            </w:r>
          </w:p>
          <w:p w14:paraId="09B4E672" w14:textId="77777777" w:rsidR="009D6DBF" w:rsidRPr="003150AE" w:rsidRDefault="009D6DBF" w:rsidP="00444858">
            <w:pPr>
              <w:keepNext/>
              <w:jc w:val="center"/>
              <w:rPr>
                <w:rFonts w:asciiTheme="minorHAnsi" w:hAnsiTheme="minorHAnsi"/>
                <w:sz w:val="18"/>
                <w:szCs w:val="18"/>
              </w:rPr>
            </w:pPr>
            <w:r w:rsidRPr="003150AE">
              <w:rPr>
                <w:rFonts w:asciiTheme="minorHAnsi" w:hAnsiTheme="minorHAnsi"/>
                <w:sz w:val="18"/>
                <w:szCs w:val="18"/>
              </w:rPr>
              <w:t>Status</w:t>
            </w:r>
          </w:p>
        </w:tc>
        <w:tc>
          <w:tcPr>
            <w:tcW w:w="1135" w:type="dxa"/>
            <w:vAlign w:val="bottom"/>
          </w:tcPr>
          <w:p w14:paraId="7BF94ECB" w14:textId="77777777" w:rsidR="009D6DBF" w:rsidRPr="003150AE" w:rsidRDefault="009D6DBF" w:rsidP="00444858">
            <w:pPr>
              <w:keepNext/>
              <w:jc w:val="center"/>
              <w:rPr>
                <w:rFonts w:asciiTheme="minorHAnsi" w:hAnsiTheme="minorHAnsi"/>
                <w:sz w:val="18"/>
                <w:szCs w:val="18"/>
              </w:rPr>
            </w:pPr>
            <w:r w:rsidRPr="003150AE">
              <w:rPr>
                <w:rFonts w:asciiTheme="minorHAnsi" w:hAnsiTheme="minorHAnsi"/>
                <w:sz w:val="18"/>
                <w:szCs w:val="18"/>
              </w:rPr>
              <w:t>Duct System Status</w:t>
            </w:r>
          </w:p>
        </w:tc>
        <w:tc>
          <w:tcPr>
            <w:tcW w:w="1136" w:type="dxa"/>
            <w:vAlign w:val="bottom"/>
          </w:tcPr>
          <w:p w14:paraId="17264AD5" w14:textId="3E00B582" w:rsidR="009D6DBF" w:rsidRPr="003150AE" w:rsidRDefault="0039014B" w:rsidP="0039014B">
            <w:pPr>
              <w:keepNext/>
              <w:jc w:val="center"/>
              <w:rPr>
                <w:rFonts w:asciiTheme="minorHAnsi" w:hAnsiTheme="minorHAnsi"/>
                <w:sz w:val="18"/>
                <w:szCs w:val="18"/>
              </w:rPr>
            </w:pPr>
            <w:r w:rsidRPr="0039014B">
              <w:rPr>
                <w:rFonts w:asciiTheme="minorHAnsi" w:hAnsiTheme="minorHAnsi"/>
                <w:sz w:val="18"/>
                <w:szCs w:val="18"/>
              </w:rPr>
              <w:t>Number of Ducted Indoor Units Connected to the System's Outdoor Unit</w:t>
            </w:r>
          </w:p>
        </w:tc>
      </w:tr>
      <w:tr w:rsidR="009D6DBF" w:rsidRPr="003150AE" w14:paraId="3521B14D" w14:textId="331198AC" w:rsidTr="0039014B">
        <w:trPr>
          <w:trHeight w:val="360"/>
        </w:trPr>
        <w:tc>
          <w:tcPr>
            <w:tcW w:w="1135" w:type="dxa"/>
            <w:vAlign w:val="center"/>
          </w:tcPr>
          <w:p w14:paraId="569E43E0" w14:textId="77777777" w:rsidR="009D6DBF" w:rsidRPr="003150AE" w:rsidRDefault="009D6DBF" w:rsidP="00444858">
            <w:pPr>
              <w:keepNext/>
              <w:rPr>
                <w:rFonts w:ascii="Calibri" w:hAnsi="Calibri"/>
                <w:sz w:val="18"/>
                <w:szCs w:val="18"/>
              </w:rPr>
            </w:pPr>
          </w:p>
        </w:tc>
        <w:tc>
          <w:tcPr>
            <w:tcW w:w="1135" w:type="dxa"/>
            <w:vAlign w:val="center"/>
          </w:tcPr>
          <w:p w14:paraId="109ECC2F" w14:textId="77777777" w:rsidR="009D6DBF" w:rsidRPr="003150AE" w:rsidRDefault="009D6DBF" w:rsidP="00444858">
            <w:pPr>
              <w:keepNext/>
              <w:rPr>
                <w:rFonts w:ascii="Calibri" w:hAnsi="Calibri"/>
                <w:sz w:val="18"/>
                <w:szCs w:val="18"/>
              </w:rPr>
            </w:pPr>
          </w:p>
        </w:tc>
        <w:tc>
          <w:tcPr>
            <w:tcW w:w="1135" w:type="dxa"/>
            <w:vAlign w:val="center"/>
          </w:tcPr>
          <w:p w14:paraId="370BD874" w14:textId="77777777" w:rsidR="009D6DBF" w:rsidRPr="003150AE" w:rsidRDefault="009D6DBF" w:rsidP="00444858">
            <w:pPr>
              <w:keepNext/>
              <w:rPr>
                <w:rFonts w:ascii="Calibri" w:hAnsi="Calibri"/>
                <w:sz w:val="18"/>
                <w:szCs w:val="18"/>
              </w:rPr>
            </w:pPr>
          </w:p>
        </w:tc>
        <w:tc>
          <w:tcPr>
            <w:tcW w:w="1135" w:type="dxa"/>
            <w:vAlign w:val="center"/>
          </w:tcPr>
          <w:p w14:paraId="5C7BA884" w14:textId="77777777" w:rsidR="009D6DBF" w:rsidRPr="003150AE" w:rsidRDefault="009D6DBF" w:rsidP="00444858">
            <w:pPr>
              <w:keepNext/>
              <w:rPr>
                <w:rFonts w:ascii="Calibri" w:hAnsi="Calibri"/>
                <w:sz w:val="18"/>
                <w:szCs w:val="18"/>
              </w:rPr>
            </w:pPr>
          </w:p>
        </w:tc>
        <w:tc>
          <w:tcPr>
            <w:tcW w:w="1135" w:type="dxa"/>
            <w:vAlign w:val="center"/>
          </w:tcPr>
          <w:p w14:paraId="0EFCA9A5" w14:textId="77777777" w:rsidR="009D6DBF" w:rsidRPr="003150AE" w:rsidRDefault="009D6DBF" w:rsidP="00444858">
            <w:pPr>
              <w:keepNext/>
              <w:rPr>
                <w:rFonts w:ascii="Calibri" w:hAnsi="Calibri"/>
                <w:sz w:val="18"/>
                <w:szCs w:val="18"/>
              </w:rPr>
            </w:pPr>
          </w:p>
        </w:tc>
        <w:tc>
          <w:tcPr>
            <w:tcW w:w="1135" w:type="dxa"/>
            <w:vAlign w:val="center"/>
          </w:tcPr>
          <w:p w14:paraId="0E04E2AE" w14:textId="77777777" w:rsidR="009D6DBF" w:rsidRPr="003150AE" w:rsidRDefault="009D6DBF" w:rsidP="00444858">
            <w:pPr>
              <w:keepNext/>
              <w:rPr>
                <w:rFonts w:ascii="Calibri" w:hAnsi="Calibri"/>
                <w:sz w:val="18"/>
                <w:szCs w:val="18"/>
              </w:rPr>
            </w:pPr>
          </w:p>
        </w:tc>
        <w:tc>
          <w:tcPr>
            <w:tcW w:w="1135" w:type="dxa"/>
            <w:vAlign w:val="center"/>
          </w:tcPr>
          <w:p w14:paraId="6C78E87A" w14:textId="77777777" w:rsidR="009D6DBF" w:rsidRPr="003150AE" w:rsidRDefault="009D6DBF" w:rsidP="00444858">
            <w:pPr>
              <w:keepNext/>
              <w:rPr>
                <w:rFonts w:ascii="Calibri" w:hAnsi="Calibri"/>
                <w:sz w:val="16"/>
                <w:szCs w:val="16"/>
              </w:rPr>
            </w:pPr>
          </w:p>
        </w:tc>
        <w:tc>
          <w:tcPr>
            <w:tcW w:w="1135" w:type="dxa"/>
          </w:tcPr>
          <w:p w14:paraId="757B8428" w14:textId="77777777" w:rsidR="009D6DBF" w:rsidRPr="003150AE" w:rsidRDefault="009D6DBF" w:rsidP="00444858">
            <w:pPr>
              <w:keepNext/>
              <w:rPr>
                <w:rFonts w:ascii="Calibri" w:hAnsi="Calibri"/>
                <w:sz w:val="18"/>
                <w:szCs w:val="18"/>
              </w:rPr>
            </w:pPr>
          </w:p>
        </w:tc>
        <w:tc>
          <w:tcPr>
            <w:tcW w:w="1135" w:type="dxa"/>
          </w:tcPr>
          <w:p w14:paraId="1E89EBD8" w14:textId="77777777" w:rsidR="009D6DBF" w:rsidRPr="003150AE" w:rsidRDefault="009D6DBF" w:rsidP="00444858">
            <w:pPr>
              <w:keepNext/>
              <w:rPr>
                <w:rFonts w:ascii="Calibri" w:hAnsi="Calibri"/>
                <w:sz w:val="14"/>
                <w:szCs w:val="14"/>
              </w:rPr>
            </w:pPr>
          </w:p>
        </w:tc>
        <w:tc>
          <w:tcPr>
            <w:tcW w:w="1135" w:type="dxa"/>
          </w:tcPr>
          <w:p w14:paraId="2C2973F1" w14:textId="77777777" w:rsidR="009D6DBF" w:rsidRPr="003150AE" w:rsidRDefault="009D6DBF" w:rsidP="00444858">
            <w:pPr>
              <w:keepNext/>
              <w:rPr>
                <w:rFonts w:ascii="Calibri" w:hAnsi="Calibri"/>
                <w:sz w:val="14"/>
                <w:szCs w:val="14"/>
              </w:rPr>
            </w:pPr>
          </w:p>
        </w:tc>
        <w:tc>
          <w:tcPr>
            <w:tcW w:w="1135" w:type="dxa"/>
          </w:tcPr>
          <w:p w14:paraId="069C0871" w14:textId="77777777" w:rsidR="009D6DBF" w:rsidRPr="003150AE" w:rsidRDefault="009D6DBF" w:rsidP="00444858">
            <w:pPr>
              <w:keepNext/>
              <w:rPr>
                <w:rFonts w:ascii="Calibri" w:hAnsi="Calibri"/>
                <w:sz w:val="14"/>
                <w:szCs w:val="14"/>
              </w:rPr>
            </w:pPr>
          </w:p>
        </w:tc>
        <w:tc>
          <w:tcPr>
            <w:tcW w:w="1135" w:type="dxa"/>
          </w:tcPr>
          <w:p w14:paraId="2AFC8908" w14:textId="77777777" w:rsidR="009D6DBF" w:rsidRPr="003150AE" w:rsidRDefault="009D6DBF" w:rsidP="00444858">
            <w:pPr>
              <w:keepNext/>
              <w:rPr>
                <w:rFonts w:ascii="Calibri" w:hAnsi="Calibri"/>
                <w:sz w:val="14"/>
                <w:szCs w:val="14"/>
              </w:rPr>
            </w:pPr>
          </w:p>
        </w:tc>
        <w:tc>
          <w:tcPr>
            <w:tcW w:w="1136" w:type="dxa"/>
          </w:tcPr>
          <w:p w14:paraId="451ADE21" w14:textId="77777777" w:rsidR="009D6DBF" w:rsidRPr="003150AE" w:rsidRDefault="009D6DBF" w:rsidP="00444858">
            <w:pPr>
              <w:keepNext/>
              <w:rPr>
                <w:rFonts w:ascii="Calibri" w:hAnsi="Calibri"/>
                <w:sz w:val="14"/>
                <w:szCs w:val="14"/>
              </w:rPr>
            </w:pPr>
          </w:p>
        </w:tc>
      </w:tr>
      <w:tr w:rsidR="009D6DBF" w:rsidRPr="003150AE" w14:paraId="5179D984" w14:textId="32C87FCD" w:rsidTr="0039014B">
        <w:trPr>
          <w:trHeight w:val="360"/>
        </w:trPr>
        <w:tc>
          <w:tcPr>
            <w:tcW w:w="1135" w:type="dxa"/>
            <w:vAlign w:val="center"/>
          </w:tcPr>
          <w:p w14:paraId="7E8FE940" w14:textId="77777777" w:rsidR="009D6DBF" w:rsidRPr="003150AE" w:rsidRDefault="009D6DBF" w:rsidP="00444858">
            <w:pPr>
              <w:keepNext/>
              <w:rPr>
                <w:rFonts w:ascii="Calibri" w:hAnsi="Calibri"/>
                <w:sz w:val="18"/>
                <w:szCs w:val="18"/>
              </w:rPr>
            </w:pPr>
          </w:p>
        </w:tc>
        <w:tc>
          <w:tcPr>
            <w:tcW w:w="1135" w:type="dxa"/>
            <w:vAlign w:val="center"/>
          </w:tcPr>
          <w:p w14:paraId="71F4436B" w14:textId="77777777" w:rsidR="009D6DBF" w:rsidRPr="003150AE" w:rsidRDefault="009D6DBF" w:rsidP="00444858">
            <w:pPr>
              <w:keepNext/>
              <w:rPr>
                <w:rFonts w:ascii="Calibri" w:hAnsi="Calibri"/>
                <w:sz w:val="18"/>
                <w:szCs w:val="18"/>
              </w:rPr>
            </w:pPr>
          </w:p>
        </w:tc>
        <w:tc>
          <w:tcPr>
            <w:tcW w:w="1135" w:type="dxa"/>
            <w:vAlign w:val="center"/>
          </w:tcPr>
          <w:p w14:paraId="42CB53C9" w14:textId="77777777" w:rsidR="009D6DBF" w:rsidRPr="003150AE" w:rsidRDefault="009D6DBF" w:rsidP="00444858">
            <w:pPr>
              <w:keepNext/>
              <w:rPr>
                <w:rFonts w:ascii="Calibri" w:hAnsi="Calibri"/>
                <w:sz w:val="18"/>
                <w:szCs w:val="18"/>
              </w:rPr>
            </w:pPr>
          </w:p>
        </w:tc>
        <w:tc>
          <w:tcPr>
            <w:tcW w:w="1135" w:type="dxa"/>
            <w:vAlign w:val="center"/>
          </w:tcPr>
          <w:p w14:paraId="0D5A1FDD" w14:textId="77777777" w:rsidR="009D6DBF" w:rsidRPr="003150AE" w:rsidRDefault="009D6DBF" w:rsidP="00444858">
            <w:pPr>
              <w:keepNext/>
              <w:rPr>
                <w:rFonts w:ascii="Calibri" w:hAnsi="Calibri"/>
                <w:sz w:val="18"/>
                <w:szCs w:val="18"/>
              </w:rPr>
            </w:pPr>
          </w:p>
        </w:tc>
        <w:tc>
          <w:tcPr>
            <w:tcW w:w="1135" w:type="dxa"/>
            <w:vAlign w:val="center"/>
          </w:tcPr>
          <w:p w14:paraId="55850C98" w14:textId="77777777" w:rsidR="009D6DBF" w:rsidRPr="003150AE" w:rsidRDefault="009D6DBF" w:rsidP="00444858">
            <w:pPr>
              <w:keepNext/>
              <w:rPr>
                <w:rFonts w:ascii="Calibri" w:hAnsi="Calibri"/>
                <w:sz w:val="18"/>
                <w:szCs w:val="18"/>
              </w:rPr>
            </w:pPr>
          </w:p>
        </w:tc>
        <w:tc>
          <w:tcPr>
            <w:tcW w:w="1135" w:type="dxa"/>
            <w:vAlign w:val="center"/>
          </w:tcPr>
          <w:p w14:paraId="6C40FC9B" w14:textId="77777777" w:rsidR="009D6DBF" w:rsidRPr="003150AE" w:rsidRDefault="009D6DBF" w:rsidP="00444858">
            <w:pPr>
              <w:keepNext/>
              <w:rPr>
                <w:rFonts w:ascii="Calibri" w:hAnsi="Calibri"/>
                <w:sz w:val="18"/>
                <w:szCs w:val="18"/>
              </w:rPr>
            </w:pPr>
          </w:p>
        </w:tc>
        <w:tc>
          <w:tcPr>
            <w:tcW w:w="1135" w:type="dxa"/>
            <w:vAlign w:val="center"/>
          </w:tcPr>
          <w:p w14:paraId="1427BAE6" w14:textId="77777777" w:rsidR="009D6DBF" w:rsidRPr="003150AE" w:rsidRDefault="009D6DBF" w:rsidP="00444858">
            <w:pPr>
              <w:keepNext/>
              <w:rPr>
                <w:rFonts w:ascii="Calibri" w:hAnsi="Calibri"/>
                <w:sz w:val="16"/>
                <w:szCs w:val="16"/>
              </w:rPr>
            </w:pPr>
          </w:p>
        </w:tc>
        <w:tc>
          <w:tcPr>
            <w:tcW w:w="1135" w:type="dxa"/>
          </w:tcPr>
          <w:p w14:paraId="5339D54E" w14:textId="77777777" w:rsidR="009D6DBF" w:rsidRPr="003150AE" w:rsidRDefault="009D6DBF" w:rsidP="00444858">
            <w:pPr>
              <w:keepNext/>
              <w:rPr>
                <w:rFonts w:ascii="Calibri" w:hAnsi="Calibri"/>
                <w:sz w:val="18"/>
                <w:szCs w:val="18"/>
              </w:rPr>
            </w:pPr>
          </w:p>
        </w:tc>
        <w:tc>
          <w:tcPr>
            <w:tcW w:w="1135" w:type="dxa"/>
          </w:tcPr>
          <w:p w14:paraId="6CB903AD" w14:textId="77777777" w:rsidR="009D6DBF" w:rsidRPr="003150AE" w:rsidRDefault="009D6DBF" w:rsidP="00444858">
            <w:pPr>
              <w:keepNext/>
              <w:rPr>
                <w:rFonts w:ascii="Calibri" w:hAnsi="Calibri"/>
                <w:sz w:val="14"/>
                <w:szCs w:val="14"/>
              </w:rPr>
            </w:pPr>
          </w:p>
        </w:tc>
        <w:tc>
          <w:tcPr>
            <w:tcW w:w="1135" w:type="dxa"/>
          </w:tcPr>
          <w:p w14:paraId="10CEE4BC" w14:textId="77777777" w:rsidR="009D6DBF" w:rsidRPr="003150AE" w:rsidRDefault="009D6DBF" w:rsidP="00444858">
            <w:pPr>
              <w:keepNext/>
              <w:rPr>
                <w:rFonts w:ascii="Calibri" w:hAnsi="Calibri"/>
                <w:sz w:val="14"/>
                <w:szCs w:val="14"/>
              </w:rPr>
            </w:pPr>
          </w:p>
        </w:tc>
        <w:tc>
          <w:tcPr>
            <w:tcW w:w="1135" w:type="dxa"/>
          </w:tcPr>
          <w:p w14:paraId="63C4ECFD" w14:textId="77777777" w:rsidR="009D6DBF" w:rsidRPr="003150AE" w:rsidRDefault="009D6DBF" w:rsidP="00444858">
            <w:pPr>
              <w:keepNext/>
              <w:rPr>
                <w:rFonts w:ascii="Calibri" w:hAnsi="Calibri"/>
                <w:sz w:val="14"/>
                <w:szCs w:val="14"/>
              </w:rPr>
            </w:pPr>
          </w:p>
        </w:tc>
        <w:tc>
          <w:tcPr>
            <w:tcW w:w="1135" w:type="dxa"/>
          </w:tcPr>
          <w:p w14:paraId="14C48047" w14:textId="77777777" w:rsidR="009D6DBF" w:rsidRPr="003150AE" w:rsidRDefault="009D6DBF" w:rsidP="00444858">
            <w:pPr>
              <w:keepNext/>
              <w:rPr>
                <w:rFonts w:ascii="Calibri" w:hAnsi="Calibri"/>
                <w:sz w:val="14"/>
                <w:szCs w:val="14"/>
              </w:rPr>
            </w:pPr>
          </w:p>
        </w:tc>
        <w:tc>
          <w:tcPr>
            <w:tcW w:w="1136" w:type="dxa"/>
          </w:tcPr>
          <w:p w14:paraId="50DBBB88" w14:textId="77777777" w:rsidR="009D6DBF" w:rsidRPr="003150AE" w:rsidRDefault="009D6DBF" w:rsidP="00444858">
            <w:pPr>
              <w:keepNext/>
              <w:rPr>
                <w:rFonts w:ascii="Calibri" w:hAnsi="Calibri"/>
                <w:sz w:val="14"/>
                <w:szCs w:val="14"/>
              </w:rPr>
            </w:pPr>
          </w:p>
        </w:tc>
      </w:tr>
      <w:tr w:rsidR="009D6DBF" w:rsidRPr="003150AE" w14:paraId="2427EBC6" w14:textId="18B62501" w:rsidTr="005133EE">
        <w:tc>
          <w:tcPr>
            <w:tcW w:w="14756" w:type="dxa"/>
            <w:gridSpan w:val="13"/>
          </w:tcPr>
          <w:p w14:paraId="1EB64D9D" w14:textId="71D54CDA" w:rsidR="009D6DBF" w:rsidRPr="003150AE" w:rsidRDefault="009D6DBF" w:rsidP="00444858">
            <w:pPr>
              <w:keepNext/>
              <w:rPr>
                <w:rFonts w:ascii="Calibri" w:hAnsi="Calibri"/>
                <w:sz w:val="18"/>
                <w:szCs w:val="18"/>
              </w:rPr>
            </w:pPr>
            <w:r w:rsidRPr="003150AE">
              <w:rPr>
                <w:rFonts w:ascii="Calibri" w:hAnsi="Calibri"/>
                <w:sz w:val="18"/>
                <w:szCs w:val="18"/>
              </w:rPr>
              <w:t>Notes:</w:t>
            </w:r>
          </w:p>
        </w:tc>
      </w:tr>
    </w:tbl>
    <w:p w14:paraId="2A8CBE08" w14:textId="7ACF27C9" w:rsidR="00444858" w:rsidRDefault="00444858" w:rsidP="00444858"/>
    <w:p w14:paraId="78364845" w14:textId="77777777" w:rsidR="0024285A" w:rsidRPr="003150AE" w:rsidRDefault="0024285A" w:rsidP="00444858"/>
    <w:tbl>
      <w:tblPr>
        <w:tblW w:w="500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08"/>
        <w:gridCol w:w="1309"/>
        <w:gridCol w:w="1309"/>
        <w:gridCol w:w="1308"/>
        <w:gridCol w:w="1309"/>
        <w:gridCol w:w="1309"/>
        <w:gridCol w:w="1309"/>
        <w:gridCol w:w="1308"/>
        <w:gridCol w:w="1309"/>
        <w:gridCol w:w="1309"/>
        <w:gridCol w:w="1309"/>
      </w:tblGrid>
      <w:tr w:rsidR="00444858" w:rsidRPr="003150AE" w14:paraId="062D4CC2" w14:textId="77777777" w:rsidTr="00444858">
        <w:trPr>
          <w:trHeight w:val="222"/>
        </w:trPr>
        <w:tc>
          <w:tcPr>
            <w:tcW w:w="14396" w:type="dxa"/>
            <w:gridSpan w:val="11"/>
          </w:tcPr>
          <w:p w14:paraId="1DB364C3" w14:textId="60C3F33A" w:rsidR="00444858" w:rsidRPr="003150AE" w:rsidRDefault="00444858" w:rsidP="00444858">
            <w:pPr>
              <w:keepNext/>
              <w:rPr>
                <w:rFonts w:ascii="Calibri" w:hAnsi="Calibri"/>
                <w:b/>
                <w:sz w:val="18"/>
                <w:szCs w:val="24"/>
              </w:rPr>
            </w:pPr>
            <w:r w:rsidRPr="003150AE">
              <w:rPr>
                <w:rFonts w:ascii="Calibri" w:hAnsi="Calibri"/>
                <w:b/>
                <w:sz w:val="18"/>
                <w:szCs w:val="24"/>
              </w:rPr>
              <w:lastRenderedPageBreak/>
              <w:t>E. Space Conditioning (SC) System Alteration Type Determination</w:t>
            </w:r>
          </w:p>
        </w:tc>
      </w:tr>
      <w:tr w:rsidR="00444858" w:rsidRPr="003150AE" w14:paraId="02C03EC9" w14:textId="77777777" w:rsidTr="003150AE">
        <w:trPr>
          <w:trHeight w:val="223"/>
        </w:trPr>
        <w:tc>
          <w:tcPr>
            <w:tcW w:w="1308" w:type="dxa"/>
            <w:shd w:val="clear" w:color="auto" w:fill="auto"/>
            <w:vAlign w:val="bottom"/>
          </w:tcPr>
          <w:p w14:paraId="12E65FA2"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01</w:t>
            </w:r>
          </w:p>
        </w:tc>
        <w:tc>
          <w:tcPr>
            <w:tcW w:w="1309" w:type="dxa"/>
            <w:shd w:val="clear" w:color="auto" w:fill="auto"/>
          </w:tcPr>
          <w:p w14:paraId="2AEF8353"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02</w:t>
            </w:r>
          </w:p>
        </w:tc>
        <w:tc>
          <w:tcPr>
            <w:tcW w:w="1309" w:type="dxa"/>
            <w:shd w:val="clear" w:color="auto" w:fill="auto"/>
          </w:tcPr>
          <w:p w14:paraId="418DC6D7"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03</w:t>
            </w:r>
          </w:p>
        </w:tc>
        <w:tc>
          <w:tcPr>
            <w:tcW w:w="1308" w:type="dxa"/>
            <w:shd w:val="clear" w:color="auto" w:fill="auto"/>
          </w:tcPr>
          <w:p w14:paraId="77120F14"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04</w:t>
            </w:r>
          </w:p>
        </w:tc>
        <w:tc>
          <w:tcPr>
            <w:tcW w:w="1309" w:type="dxa"/>
            <w:shd w:val="clear" w:color="auto" w:fill="auto"/>
          </w:tcPr>
          <w:p w14:paraId="0AD95E77"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05</w:t>
            </w:r>
          </w:p>
        </w:tc>
        <w:tc>
          <w:tcPr>
            <w:tcW w:w="1309" w:type="dxa"/>
            <w:shd w:val="clear" w:color="auto" w:fill="auto"/>
          </w:tcPr>
          <w:p w14:paraId="5009B9CC"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06</w:t>
            </w:r>
          </w:p>
        </w:tc>
        <w:tc>
          <w:tcPr>
            <w:tcW w:w="1309" w:type="dxa"/>
            <w:shd w:val="clear" w:color="auto" w:fill="auto"/>
          </w:tcPr>
          <w:p w14:paraId="2029944A"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07</w:t>
            </w:r>
          </w:p>
        </w:tc>
        <w:tc>
          <w:tcPr>
            <w:tcW w:w="1308" w:type="dxa"/>
            <w:shd w:val="clear" w:color="auto" w:fill="auto"/>
          </w:tcPr>
          <w:p w14:paraId="762A91CD"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08</w:t>
            </w:r>
          </w:p>
        </w:tc>
        <w:tc>
          <w:tcPr>
            <w:tcW w:w="1309" w:type="dxa"/>
            <w:shd w:val="clear" w:color="auto" w:fill="auto"/>
            <w:vAlign w:val="bottom"/>
          </w:tcPr>
          <w:p w14:paraId="5A286B25"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9</w:t>
            </w:r>
          </w:p>
        </w:tc>
        <w:tc>
          <w:tcPr>
            <w:tcW w:w="1309" w:type="dxa"/>
          </w:tcPr>
          <w:p w14:paraId="5BA34614"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10</w:t>
            </w:r>
          </w:p>
        </w:tc>
        <w:tc>
          <w:tcPr>
            <w:tcW w:w="1309" w:type="dxa"/>
          </w:tcPr>
          <w:p w14:paraId="21C44CBA"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11</w:t>
            </w:r>
          </w:p>
        </w:tc>
      </w:tr>
      <w:tr w:rsidR="00444858" w:rsidRPr="003150AE" w14:paraId="273FE9CA" w14:textId="77777777" w:rsidTr="003150AE">
        <w:trPr>
          <w:trHeight w:val="390"/>
        </w:trPr>
        <w:tc>
          <w:tcPr>
            <w:tcW w:w="1308" w:type="dxa"/>
            <w:shd w:val="clear" w:color="auto" w:fill="auto"/>
            <w:vAlign w:val="bottom"/>
          </w:tcPr>
          <w:p w14:paraId="243555E0"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 xml:space="preserve">SC System </w:t>
            </w:r>
          </w:p>
          <w:p w14:paraId="2D2C3657"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ID/Name</w:t>
            </w:r>
            <w:r w:rsidRPr="003150AE">
              <w:t xml:space="preserve"> </w:t>
            </w:r>
            <w:r w:rsidRPr="003150AE">
              <w:rPr>
                <w:rFonts w:ascii="Calibri" w:hAnsi="Calibri"/>
                <w:sz w:val="18"/>
                <w:szCs w:val="18"/>
              </w:rPr>
              <w:t>from CF1R</w:t>
            </w:r>
          </w:p>
        </w:tc>
        <w:tc>
          <w:tcPr>
            <w:tcW w:w="1309" w:type="dxa"/>
            <w:shd w:val="clear" w:color="auto" w:fill="auto"/>
            <w:vAlign w:val="bottom"/>
          </w:tcPr>
          <w:p w14:paraId="142D686C"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 xml:space="preserve">SC System </w:t>
            </w:r>
          </w:p>
          <w:p w14:paraId="2D0BAF48"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Description of Area Served</w:t>
            </w:r>
          </w:p>
        </w:tc>
        <w:tc>
          <w:tcPr>
            <w:tcW w:w="1309" w:type="dxa"/>
            <w:shd w:val="clear" w:color="auto" w:fill="auto"/>
            <w:vAlign w:val="bottom"/>
          </w:tcPr>
          <w:p w14:paraId="345031E7" w14:textId="77777777" w:rsidR="00444858" w:rsidRPr="003150AE" w:rsidRDefault="00444858" w:rsidP="00444858">
            <w:pPr>
              <w:keepNext/>
              <w:autoSpaceDE w:val="0"/>
              <w:autoSpaceDN w:val="0"/>
              <w:adjustRightInd w:val="0"/>
              <w:jc w:val="center"/>
              <w:rPr>
                <w:rFonts w:asciiTheme="minorHAnsi" w:hAnsiTheme="minorHAnsi" w:cs="Calibri"/>
                <w:color w:val="000000"/>
                <w:sz w:val="18"/>
                <w:szCs w:val="18"/>
              </w:rPr>
            </w:pPr>
            <w:r w:rsidRPr="003150AE">
              <w:rPr>
                <w:rFonts w:asciiTheme="minorHAnsi" w:hAnsiTheme="minorHAnsi" w:cs="Calibri"/>
                <w:color w:val="000000"/>
                <w:sz w:val="18"/>
                <w:szCs w:val="18"/>
              </w:rPr>
              <w:t>Is the SC system a ducted system?</w:t>
            </w:r>
          </w:p>
        </w:tc>
        <w:tc>
          <w:tcPr>
            <w:tcW w:w="1308" w:type="dxa"/>
            <w:shd w:val="clear" w:color="auto" w:fill="auto"/>
            <w:vAlign w:val="bottom"/>
          </w:tcPr>
          <w:p w14:paraId="03972F1B" w14:textId="77777777" w:rsidR="00444858" w:rsidRPr="003150AE" w:rsidRDefault="00444858" w:rsidP="00444858">
            <w:pPr>
              <w:keepNext/>
              <w:autoSpaceDE w:val="0"/>
              <w:autoSpaceDN w:val="0"/>
              <w:adjustRightInd w:val="0"/>
              <w:jc w:val="center"/>
              <w:rPr>
                <w:rFonts w:asciiTheme="minorHAnsi" w:hAnsiTheme="minorHAnsi" w:cs="Calibri"/>
                <w:color w:val="000000"/>
                <w:sz w:val="18"/>
                <w:szCs w:val="18"/>
              </w:rPr>
            </w:pPr>
            <w:r w:rsidRPr="003150AE">
              <w:rPr>
                <w:rFonts w:asciiTheme="minorHAnsi" w:hAnsiTheme="minorHAnsi" w:cs="Calibri"/>
                <w:color w:val="000000"/>
                <w:sz w:val="18"/>
                <w:szCs w:val="18"/>
              </w:rPr>
              <w:t>Installing refrigerant containing component?</w:t>
            </w:r>
          </w:p>
        </w:tc>
        <w:tc>
          <w:tcPr>
            <w:tcW w:w="1309" w:type="dxa"/>
            <w:shd w:val="clear" w:color="auto" w:fill="auto"/>
            <w:vAlign w:val="bottom"/>
          </w:tcPr>
          <w:p w14:paraId="59F6DD86" w14:textId="77777777" w:rsidR="00444858" w:rsidRPr="003150AE" w:rsidRDefault="00444858" w:rsidP="00444858">
            <w:pPr>
              <w:keepNext/>
              <w:autoSpaceDE w:val="0"/>
              <w:autoSpaceDN w:val="0"/>
              <w:adjustRightInd w:val="0"/>
              <w:jc w:val="center"/>
              <w:rPr>
                <w:rFonts w:asciiTheme="minorHAnsi" w:hAnsiTheme="minorHAnsi" w:cs="Calibri"/>
                <w:color w:val="000000"/>
                <w:sz w:val="18"/>
                <w:szCs w:val="18"/>
              </w:rPr>
            </w:pPr>
            <w:r w:rsidRPr="003150AE">
              <w:rPr>
                <w:rFonts w:asciiTheme="minorHAnsi" w:hAnsiTheme="minorHAnsi" w:cs="Calibri"/>
                <w:color w:val="000000"/>
                <w:sz w:val="18"/>
                <w:szCs w:val="18"/>
              </w:rPr>
              <w:t>Installing new SC System component?</w:t>
            </w:r>
          </w:p>
        </w:tc>
        <w:tc>
          <w:tcPr>
            <w:tcW w:w="1309" w:type="dxa"/>
            <w:shd w:val="clear" w:color="auto" w:fill="auto"/>
            <w:vAlign w:val="bottom"/>
          </w:tcPr>
          <w:p w14:paraId="6E9D38CA" w14:textId="77777777" w:rsidR="00444858" w:rsidRPr="003150AE" w:rsidRDefault="00444858" w:rsidP="00444858">
            <w:pPr>
              <w:keepNext/>
              <w:autoSpaceDE w:val="0"/>
              <w:autoSpaceDN w:val="0"/>
              <w:adjustRightInd w:val="0"/>
              <w:jc w:val="center"/>
              <w:rPr>
                <w:rFonts w:asciiTheme="minorHAnsi" w:hAnsiTheme="minorHAnsi" w:cs="Calibri"/>
                <w:color w:val="000000"/>
                <w:sz w:val="18"/>
                <w:szCs w:val="18"/>
              </w:rPr>
            </w:pPr>
            <w:r w:rsidRPr="003150AE">
              <w:rPr>
                <w:rFonts w:asciiTheme="minorHAnsi" w:hAnsiTheme="minorHAnsi" w:cs="Calibri"/>
                <w:color w:val="000000"/>
                <w:sz w:val="18"/>
                <w:szCs w:val="18"/>
              </w:rPr>
              <w:t>Installing more than 40 feet of ducts?</w:t>
            </w:r>
          </w:p>
        </w:tc>
        <w:tc>
          <w:tcPr>
            <w:tcW w:w="1309" w:type="dxa"/>
            <w:shd w:val="clear" w:color="auto" w:fill="auto"/>
            <w:vAlign w:val="bottom"/>
          </w:tcPr>
          <w:p w14:paraId="209898CB" w14:textId="77777777" w:rsidR="00444858" w:rsidRPr="003150AE" w:rsidRDefault="00444858" w:rsidP="00444858">
            <w:pPr>
              <w:keepNext/>
              <w:autoSpaceDE w:val="0"/>
              <w:autoSpaceDN w:val="0"/>
              <w:adjustRightInd w:val="0"/>
              <w:jc w:val="center"/>
              <w:rPr>
                <w:rFonts w:asciiTheme="minorHAnsi" w:hAnsiTheme="minorHAnsi" w:cs="Calibri"/>
                <w:color w:val="000000"/>
                <w:sz w:val="18"/>
                <w:szCs w:val="18"/>
              </w:rPr>
            </w:pPr>
            <w:r w:rsidRPr="003150AE">
              <w:rPr>
                <w:rFonts w:asciiTheme="minorHAnsi" w:hAnsiTheme="minorHAnsi" w:cs="Calibri"/>
                <w:color w:val="000000"/>
                <w:sz w:val="18"/>
                <w:szCs w:val="18"/>
              </w:rPr>
              <w:t>Installing entirely new duct system?</w:t>
            </w:r>
          </w:p>
        </w:tc>
        <w:tc>
          <w:tcPr>
            <w:tcW w:w="1308" w:type="dxa"/>
            <w:shd w:val="clear" w:color="auto" w:fill="auto"/>
            <w:vAlign w:val="bottom"/>
          </w:tcPr>
          <w:p w14:paraId="192A5D85" w14:textId="77777777" w:rsidR="00444858" w:rsidRPr="003150AE" w:rsidRDefault="00444858" w:rsidP="00444858">
            <w:pPr>
              <w:keepNext/>
              <w:autoSpaceDE w:val="0"/>
              <w:autoSpaceDN w:val="0"/>
              <w:adjustRightInd w:val="0"/>
              <w:jc w:val="center"/>
              <w:rPr>
                <w:rFonts w:asciiTheme="minorHAnsi" w:hAnsiTheme="minorHAnsi" w:cs="Calibri"/>
                <w:color w:val="000000"/>
                <w:sz w:val="18"/>
                <w:szCs w:val="18"/>
              </w:rPr>
            </w:pPr>
            <w:r w:rsidRPr="003150AE">
              <w:rPr>
                <w:rFonts w:asciiTheme="minorHAnsi" w:hAnsiTheme="minorHAnsi" w:cs="Calibri"/>
                <w:color w:val="000000"/>
                <w:sz w:val="18"/>
                <w:szCs w:val="18"/>
              </w:rPr>
              <w:t>Installing entirely new SC system?</w:t>
            </w:r>
          </w:p>
        </w:tc>
        <w:tc>
          <w:tcPr>
            <w:tcW w:w="1309" w:type="dxa"/>
            <w:shd w:val="clear" w:color="auto" w:fill="auto"/>
            <w:vAlign w:val="bottom"/>
          </w:tcPr>
          <w:p w14:paraId="09526C85"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Alteration Type</w:t>
            </w:r>
          </w:p>
        </w:tc>
        <w:tc>
          <w:tcPr>
            <w:tcW w:w="1309" w:type="dxa"/>
            <w:vAlign w:val="bottom"/>
          </w:tcPr>
          <w:p w14:paraId="3A19DC72"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Altered</w:t>
            </w:r>
          </w:p>
          <w:p w14:paraId="0D2AC8C0"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Heating Components</w:t>
            </w:r>
          </w:p>
        </w:tc>
        <w:tc>
          <w:tcPr>
            <w:tcW w:w="1309" w:type="dxa"/>
            <w:vAlign w:val="bottom"/>
          </w:tcPr>
          <w:p w14:paraId="3D641E3B"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Altered</w:t>
            </w:r>
          </w:p>
          <w:p w14:paraId="44E884EA"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Cooling Components</w:t>
            </w:r>
          </w:p>
        </w:tc>
      </w:tr>
      <w:tr w:rsidR="003150AE" w:rsidRPr="003150AE" w14:paraId="61E56D8D" w14:textId="77777777" w:rsidTr="00484C46">
        <w:trPr>
          <w:trHeight w:val="360"/>
        </w:trPr>
        <w:tc>
          <w:tcPr>
            <w:tcW w:w="1308" w:type="dxa"/>
            <w:shd w:val="clear" w:color="auto" w:fill="auto"/>
          </w:tcPr>
          <w:p w14:paraId="37853C86" w14:textId="77777777" w:rsidR="003150AE" w:rsidRPr="003150AE" w:rsidRDefault="003150AE" w:rsidP="00444858">
            <w:pPr>
              <w:keepNext/>
              <w:rPr>
                <w:rFonts w:ascii="Calibri" w:hAnsi="Calibri"/>
                <w:sz w:val="18"/>
                <w:szCs w:val="18"/>
              </w:rPr>
            </w:pPr>
          </w:p>
        </w:tc>
        <w:tc>
          <w:tcPr>
            <w:tcW w:w="1309" w:type="dxa"/>
            <w:shd w:val="clear" w:color="auto" w:fill="auto"/>
          </w:tcPr>
          <w:p w14:paraId="0D6FBC8C" w14:textId="77777777" w:rsidR="003150AE" w:rsidRPr="003150AE" w:rsidRDefault="003150AE" w:rsidP="00444858">
            <w:pPr>
              <w:keepNext/>
              <w:rPr>
                <w:rFonts w:ascii="Calibri" w:hAnsi="Calibri"/>
                <w:sz w:val="18"/>
                <w:szCs w:val="18"/>
              </w:rPr>
            </w:pPr>
          </w:p>
        </w:tc>
        <w:tc>
          <w:tcPr>
            <w:tcW w:w="1309" w:type="dxa"/>
            <w:shd w:val="clear" w:color="auto" w:fill="auto"/>
          </w:tcPr>
          <w:p w14:paraId="12A0EE80" w14:textId="77777777" w:rsidR="003150AE" w:rsidRPr="003150AE" w:rsidRDefault="003150AE" w:rsidP="00444858">
            <w:pPr>
              <w:keepNext/>
              <w:rPr>
                <w:rFonts w:ascii="Calibri" w:hAnsi="Calibri"/>
                <w:sz w:val="18"/>
                <w:szCs w:val="18"/>
              </w:rPr>
            </w:pPr>
          </w:p>
        </w:tc>
        <w:tc>
          <w:tcPr>
            <w:tcW w:w="1308" w:type="dxa"/>
            <w:shd w:val="clear" w:color="auto" w:fill="auto"/>
          </w:tcPr>
          <w:p w14:paraId="42EA5B59" w14:textId="77777777" w:rsidR="003150AE" w:rsidRPr="003150AE" w:rsidRDefault="003150AE" w:rsidP="00444858">
            <w:pPr>
              <w:keepNext/>
              <w:rPr>
                <w:rFonts w:ascii="Calibri" w:hAnsi="Calibri"/>
                <w:sz w:val="18"/>
                <w:szCs w:val="18"/>
              </w:rPr>
            </w:pPr>
          </w:p>
        </w:tc>
        <w:tc>
          <w:tcPr>
            <w:tcW w:w="1309" w:type="dxa"/>
            <w:shd w:val="clear" w:color="auto" w:fill="auto"/>
          </w:tcPr>
          <w:p w14:paraId="33BF3DAC" w14:textId="77777777" w:rsidR="003150AE" w:rsidRPr="003150AE" w:rsidRDefault="003150AE" w:rsidP="00444858">
            <w:pPr>
              <w:keepNext/>
              <w:rPr>
                <w:rFonts w:ascii="Calibri" w:hAnsi="Calibri"/>
                <w:sz w:val="18"/>
                <w:szCs w:val="18"/>
              </w:rPr>
            </w:pPr>
          </w:p>
        </w:tc>
        <w:tc>
          <w:tcPr>
            <w:tcW w:w="1309" w:type="dxa"/>
            <w:shd w:val="clear" w:color="auto" w:fill="auto"/>
          </w:tcPr>
          <w:p w14:paraId="4AADCF3E" w14:textId="77777777" w:rsidR="003150AE" w:rsidRPr="003150AE" w:rsidRDefault="003150AE" w:rsidP="00444858">
            <w:pPr>
              <w:keepNext/>
              <w:rPr>
                <w:rFonts w:ascii="Calibri" w:hAnsi="Calibri"/>
                <w:sz w:val="16"/>
                <w:szCs w:val="16"/>
              </w:rPr>
            </w:pPr>
          </w:p>
        </w:tc>
        <w:tc>
          <w:tcPr>
            <w:tcW w:w="1309" w:type="dxa"/>
            <w:shd w:val="clear" w:color="auto" w:fill="auto"/>
          </w:tcPr>
          <w:p w14:paraId="08F45C9C" w14:textId="77777777" w:rsidR="003150AE" w:rsidRPr="003150AE" w:rsidRDefault="003150AE" w:rsidP="00444858">
            <w:pPr>
              <w:keepNext/>
              <w:rPr>
                <w:rFonts w:ascii="Calibri" w:hAnsi="Calibri"/>
                <w:sz w:val="18"/>
                <w:szCs w:val="18"/>
              </w:rPr>
            </w:pPr>
          </w:p>
        </w:tc>
        <w:tc>
          <w:tcPr>
            <w:tcW w:w="1308" w:type="dxa"/>
            <w:shd w:val="clear" w:color="auto" w:fill="auto"/>
          </w:tcPr>
          <w:p w14:paraId="21919368" w14:textId="77777777" w:rsidR="003150AE" w:rsidRPr="003150AE" w:rsidRDefault="003150AE" w:rsidP="00444858">
            <w:pPr>
              <w:keepNext/>
              <w:rPr>
                <w:rFonts w:ascii="Calibri" w:hAnsi="Calibri"/>
                <w:sz w:val="18"/>
                <w:szCs w:val="18"/>
              </w:rPr>
            </w:pPr>
          </w:p>
        </w:tc>
        <w:tc>
          <w:tcPr>
            <w:tcW w:w="1309" w:type="dxa"/>
            <w:shd w:val="clear" w:color="auto" w:fill="auto"/>
          </w:tcPr>
          <w:p w14:paraId="68D0C23D" w14:textId="77777777" w:rsidR="003150AE" w:rsidRPr="003150AE" w:rsidRDefault="003150AE" w:rsidP="00444858">
            <w:pPr>
              <w:rPr>
                <w:rFonts w:asciiTheme="minorHAnsi" w:hAnsiTheme="minorHAnsi"/>
                <w:sz w:val="16"/>
                <w:szCs w:val="16"/>
              </w:rPr>
            </w:pPr>
          </w:p>
        </w:tc>
        <w:tc>
          <w:tcPr>
            <w:tcW w:w="1309" w:type="dxa"/>
          </w:tcPr>
          <w:p w14:paraId="2BB8869D" w14:textId="77777777" w:rsidR="003150AE" w:rsidRPr="003150AE" w:rsidRDefault="003150AE" w:rsidP="00444858">
            <w:pPr>
              <w:rPr>
                <w:rFonts w:asciiTheme="minorHAnsi" w:hAnsiTheme="minorHAnsi"/>
                <w:sz w:val="16"/>
                <w:szCs w:val="16"/>
              </w:rPr>
            </w:pPr>
          </w:p>
        </w:tc>
        <w:tc>
          <w:tcPr>
            <w:tcW w:w="1309" w:type="dxa"/>
          </w:tcPr>
          <w:p w14:paraId="6110F074" w14:textId="77777777" w:rsidR="003150AE" w:rsidRPr="003150AE" w:rsidRDefault="003150AE" w:rsidP="00444858">
            <w:pPr>
              <w:rPr>
                <w:rFonts w:asciiTheme="minorHAnsi" w:hAnsiTheme="minorHAnsi"/>
                <w:sz w:val="16"/>
                <w:szCs w:val="16"/>
              </w:rPr>
            </w:pPr>
          </w:p>
        </w:tc>
      </w:tr>
      <w:tr w:rsidR="00444858" w:rsidRPr="003150AE" w14:paraId="2E8F8817" w14:textId="77777777" w:rsidTr="00484C46">
        <w:trPr>
          <w:trHeight w:val="360"/>
        </w:trPr>
        <w:tc>
          <w:tcPr>
            <w:tcW w:w="1308" w:type="dxa"/>
            <w:shd w:val="clear" w:color="auto" w:fill="auto"/>
          </w:tcPr>
          <w:p w14:paraId="3A4C40D0" w14:textId="77777777" w:rsidR="00444858" w:rsidRPr="003150AE" w:rsidRDefault="00444858" w:rsidP="00444858">
            <w:pPr>
              <w:keepNext/>
              <w:rPr>
                <w:rFonts w:ascii="Calibri" w:hAnsi="Calibri"/>
                <w:sz w:val="18"/>
                <w:szCs w:val="18"/>
              </w:rPr>
            </w:pPr>
          </w:p>
        </w:tc>
        <w:tc>
          <w:tcPr>
            <w:tcW w:w="1309" w:type="dxa"/>
            <w:shd w:val="clear" w:color="auto" w:fill="auto"/>
          </w:tcPr>
          <w:p w14:paraId="1A5F2D0D" w14:textId="77777777" w:rsidR="00444858" w:rsidRPr="003150AE" w:rsidRDefault="00444858" w:rsidP="00444858">
            <w:pPr>
              <w:keepNext/>
              <w:rPr>
                <w:rFonts w:ascii="Calibri" w:hAnsi="Calibri"/>
                <w:sz w:val="18"/>
                <w:szCs w:val="18"/>
              </w:rPr>
            </w:pPr>
          </w:p>
        </w:tc>
        <w:tc>
          <w:tcPr>
            <w:tcW w:w="1309" w:type="dxa"/>
            <w:shd w:val="clear" w:color="auto" w:fill="auto"/>
          </w:tcPr>
          <w:p w14:paraId="50501C1F" w14:textId="77777777" w:rsidR="00444858" w:rsidRPr="003150AE" w:rsidRDefault="00444858" w:rsidP="00444858">
            <w:pPr>
              <w:keepNext/>
              <w:rPr>
                <w:rFonts w:ascii="Calibri" w:hAnsi="Calibri"/>
                <w:sz w:val="18"/>
                <w:szCs w:val="18"/>
              </w:rPr>
            </w:pPr>
          </w:p>
        </w:tc>
        <w:tc>
          <w:tcPr>
            <w:tcW w:w="1308" w:type="dxa"/>
            <w:shd w:val="clear" w:color="auto" w:fill="auto"/>
          </w:tcPr>
          <w:p w14:paraId="2C53A748" w14:textId="77777777" w:rsidR="00444858" w:rsidRPr="003150AE" w:rsidRDefault="00444858" w:rsidP="00444858">
            <w:pPr>
              <w:keepNext/>
              <w:rPr>
                <w:rFonts w:ascii="Calibri" w:hAnsi="Calibri"/>
                <w:sz w:val="18"/>
                <w:szCs w:val="18"/>
              </w:rPr>
            </w:pPr>
          </w:p>
        </w:tc>
        <w:tc>
          <w:tcPr>
            <w:tcW w:w="1309" w:type="dxa"/>
            <w:shd w:val="clear" w:color="auto" w:fill="auto"/>
          </w:tcPr>
          <w:p w14:paraId="20453CB7" w14:textId="77777777" w:rsidR="00444858" w:rsidRPr="003150AE" w:rsidRDefault="00444858" w:rsidP="00444858">
            <w:pPr>
              <w:keepNext/>
              <w:rPr>
                <w:rFonts w:ascii="Calibri" w:hAnsi="Calibri"/>
                <w:sz w:val="18"/>
                <w:szCs w:val="18"/>
              </w:rPr>
            </w:pPr>
          </w:p>
        </w:tc>
        <w:tc>
          <w:tcPr>
            <w:tcW w:w="1309" w:type="dxa"/>
            <w:shd w:val="clear" w:color="auto" w:fill="auto"/>
          </w:tcPr>
          <w:p w14:paraId="1B36FDDE" w14:textId="77777777" w:rsidR="00444858" w:rsidRPr="003150AE" w:rsidRDefault="00444858" w:rsidP="00444858">
            <w:pPr>
              <w:keepNext/>
              <w:rPr>
                <w:rFonts w:ascii="Calibri" w:hAnsi="Calibri"/>
                <w:sz w:val="16"/>
                <w:szCs w:val="16"/>
              </w:rPr>
            </w:pPr>
          </w:p>
        </w:tc>
        <w:tc>
          <w:tcPr>
            <w:tcW w:w="1309" w:type="dxa"/>
            <w:shd w:val="clear" w:color="auto" w:fill="auto"/>
          </w:tcPr>
          <w:p w14:paraId="27B5E8C5" w14:textId="77777777" w:rsidR="00444858" w:rsidRPr="003150AE" w:rsidRDefault="00444858" w:rsidP="00444858">
            <w:pPr>
              <w:keepNext/>
              <w:rPr>
                <w:rFonts w:ascii="Calibri" w:hAnsi="Calibri"/>
                <w:sz w:val="18"/>
                <w:szCs w:val="18"/>
              </w:rPr>
            </w:pPr>
          </w:p>
        </w:tc>
        <w:tc>
          <w:tcPr>
            <w:tcW w:w="1308" w:type="dxa"/>
            <w:shd w:val="clear" w:color="auto" w:fill="auto"/>
          </w:tcPr>
          <w:p w14:paraId="08AF8D1C" w14:textId="77777777" w:rsidR="00444858" w:rsidRPr="003150AE" w:rsidRDefault="00444858" w:rsidP="00444858">
            <w:pPr>
              <w:keepNext/>
              <w:rPr>
                <w:rFonts w:ascii="Calibri" w:hAnsi="Calibri"/>
                <w:sz w:val="18"/>
                <w:szCs w:val="18"/>
              </w:rPr>
            </w:pPr>
          </w:p>
        </w:tc>
        <w:tc>
          <w:tcPr>
            <w:tcW w:w="1309" w:type="dxa"/>
            <w:shd w:val="clear" w:color="auto" w:fill="auto"/>
          </w:tcPr>
          <w:p w14:paraId="51C51FD9" w14:textId="77777777" w:rsidR="00444858" w:rsidRPr="003150AE" w:rsidRDefault="00444858" w:rsidP="00444858">
            <w:pPr>
              <w:rPr>
                <w:rFonts w:asciiTheme="minorHAnsi" w:hAnsiTheme="minorHAnsi"/>
                <w:sz w:val="16"/>
                <w:szCs w:val="16"/>
              </w:rPr>
            </w:pPr>
          </w:p>
        </w:tc>
        <w:tc>
          <w:tcPr>
            <w:tcW w:w="1309" w:type="dxa"/>
          </w:tcPr>
          <w:p w14:paraId="126395E9" w14:textId="77777777" w:rsidR="00444858" w:rsidRPr="003150AE" w:rsidRDefault="00444858" w:rsidP="00444858">
            <w:pPr>
              <w:rPr>
                <w:rFonts w:asciiTheme="minorHAnsi" w:hAnsiTheme="minorHAnsi"/>
                <w:sz w:val="16"/>
                <w:szCs w:val="16"/>
              </w:rPr>
            </w:pPr>
          </w:p>
        </w:tc>
        <w:tc>
          <w:tcPr>
            <w:tcW w:w="1309" w:type="dxa"/>
          </w:tcPr>
          <w:p w14:paraId="117AC977" w14:textId="77777777" w:rsidR="00444858" w:rsidRPr="003150AE" w:rsidRDefault="00444858" w:rsidP="00444858">
            <w:pPr>
              <w:rPr>
                <w:rFonts w:asciiTheme="minorHAnsi" w:hAnsiTheme="minorHAnsi"/>
                <w:sz w:val="16"/>
                <w:szCs w:val="16"/>
              </w:rPr>
            </w:pPr>
          </w:p>
        </w:tc>
      </w:tr>
      <w:tr w:rsidR="00444858" w:rsidRPr="003150AE" w14:paraId="54936B30" w14:textId="77777777" w:rsidTr="00444858">
        <w:tblPrEx>
          <w:tblLook w:val="00A0" w:firstRow="1" w:lastRow="0" w:firstColumn="1" w:lastColumn="0" w:noHBand="0" w:noVBand="0"/>
        </w:tblPrEx>
        <w:tc>
          <w:tcPr>
            <w:tcW w:w="14396" w:type="dxa"/>
            <w:gridSpan w:val="11"/>
          </w:tcPr>
          <w:p w14:paraId="53649420" w14:textId="77777777" w:rsidR="00444858" w:rsidRPr="003150AE" w:rsidRDefault="00444858" w:rsidP="00444858">
            <w:pPr>
              <w:rPr>
                <w:rFonts w:ascii="Calibri" w:hAnsi="Calibri"/>
                <w:sz w:val="18"/>
                <w:szCs w:val="18"/>
              </w:rPr>
            </w:pPr>
            <w:r w:rsidRPr="003150AE">
              <w:rPr>
                <w:rFonts w:ascii="Calibri" w:hAnsi="Calibri"/>
                <w:sz w:val="18"/>
                <w:szCs w:val="18"/>
              </w:rPr>
              <w:t>Notes:</w:t>
            </w:r>
          </w:p>
        </w:tc>
      </w:tr>
    </w:tbl>
    <w:p w14:paraId="3683E8EE" w14:textId="77777777" w:rsidR="00444858" w:rsidRPr="003150AE" w:rsidRDefault="00444858" w:rsidP="00444858">
      <w:pPr>
        <w:rPr>
          <w:rFonts w:ascii="Calibri" w:hAnsi="Calibri"/>
          <w:sz w:val="18"/>
          <w:szCs w:val="18"/>
        </w:rPr>
      </w:pPr>
    </w:p>
    <w:p w14:paraId="763648CA" w14:textId="77777777" w:rsidR="00444858" w:rsidRPr="003150AE" w:rsidRDefault="00444858" w:rsidP="00444858">
      <w:pPr>
        <w:rPr>
          <w:rFonts w:ascii="Calibri" w:hAnsi="Calibri"/>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308"/>
        <w:gridCol w:w="1308"/>
        <w:gridCol w:w="1308"/>
        <w:gridCol w:w="1308"/>
        <w:gridCol w:w="1308"/>
        <w:gridCol w:w="1309"/>
        <w:gridCol w:w="1308"/>
        <w:gridCol w:w="1308"/>
        <w:gridCol w:w="1308"/>
        <w:gridCol w:w="1308"/>
        <w:gridCol w:w="1309"/>
      </w:tblGrid>
      <w:tr w:rsidR="00444858" w:rsidRPr="003150AE" w14:paraId="4659AC72" w14:textId="77777777" w:rsidTr="00444858">
        <w:trPr>
          <w:cantSplit/>
        </w:trPr>
        <w:tc>
          <w:tcPr>
            <w:tcW w:w="14390" w:type="dxa"/>
            <w:gridSpan w:val="11"/>
            <w:tcBorders>
              <w:bottom w:val="nil"/>
            </w:tcBorders>
          </w:tcPr>
          <w:p w14:paraId="7A666C67" w14:textId="34B57130" w:rsidR="00444858" w:rsidRPr="003150AE" w:rsidRDefault="00444858" w:rsidP="00444858">
            <w:pPr>
              <w:keepNext/>
              <w:rPr>
                <w:rFonts w:ascii="Calibri" w:hAnsi="Calibri"/>
                <w:b/>
                <w:sz w:val="18"/>
                <w:szCs w:val="18"/>
              </w:rPr>
            </w:pPr>
            <w:r w:rsidRPr="003150AE">
              <w:rPr>
                <w:rFonts w:ascii="Calibri" w:hAnsi="Calibri"/>
                <w:b/>
                <w:sz w:val="18"/>
                <w:szCs w:val="18"/>
              </w:rPr>
              <w:t>F. Installed Heating System Equipment Information (not heat pumps)</w:t>
            </w:r>
            <w:r w:rsidRPr="003150AE">
              <w:rPr>
                <w:rFonts w:ascii="Calibri" w:hAnsi="Calibri"/>
                <w:sz w:val="18"/>
                <w:szCs w:val="18"/>
              </w:rPr>
              <w:t xml:space="preserve"> </w:t>
            </w:r>
          </w:p>
        </w:tc>
      </w:tr>
      <w:tr w:rsidR="00444858" w:rsidRPr="003150AE" w14:paraId="4D7E508F" w14:textId="77777777" w:rsidTr="003150AE">
        <w:trPr>
          <w:cantSplit/>
          <w:trHeight w:val="188"/>
        </w:trPr>
        <w:tc>
          <w:tcPr>
            <w:tcW w:w="1308" w:type="dxa"/>
            <w:vAlign w:val="bottom"/>
          </w:tcPr>
          <w:p w14:paraId="699833EB"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01</w:t>
            </w:r>
          </w:p>
        </w:tc>
        <w:tc>
          <w:tcPr>
            <w:tcW w:w="1308" w:type="dxa"/>
            <w:vAlign w:val="bottom"/>
          </w:tcPr>
          <w:p w14:paraId="0F0CC000"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02</w:t>
            </w:r>
          </w:p>
        </w:tc>
        <w:tc>
          <w:tcPr>
            <w:tcW w:w="1308" w:type="dxa"/>
          </w:tcPr>
          <w:p w14:paraId="772E7C9D"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03</w:t>
            </w:r>
          </w:p>
        </w:tc>
        <w:tc>
          <w:tcPr>
            <w:tcW w:w="1308" w:type="dxa"/>
          </w:tcPr>
          <w:p w14:paraId="4D6F9137"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04</w:t>
            </w:r>
          </w:p>
        </w:tc>
        <w:tc>
          <w:tcPr>
            <w:tcW w:w="1308" w:type="dxa"/>
          </w:tcPr>
          <w:p w14:paraId="4C22C053" w14:textId="77777777" w:rsidR="00444858" w:rsidRPr="003150AE" w:rsidDel="00A54334" w:rsidRDefault="00444858" w:rsidP="00444858">
            <w:pPr>
              <w:keepNext/>
              <w:jc w:val="center"/>
              <w:rPr>
                <w:rFonts w:ascii="Calibri" w:hAnsi="Calibri"/>
                <w:sz w:val="18"/>
                <w:szCs w:val="18"/>
              </w:rPr>
            </w:pPr>
            <w:r w:rsidRPr="003150AE">
              <w:rPr>
                <w:rFonts w:ascii="Calibri" w:hAnsi="Calibri"/>
                <w:sz w:val="18"/>
                <w:szCs w:val="18"/>
              </w:rPr>
              <w:t>05</w:t>
            </w:r>
          </w:p>
        </w:tc>
        <w:tc>
          <w:tcPr>
            <w:tcW w:w="1309" w:type="dxa"/>
            <w:vAlign w:val="bottom"/>
          </w:tcPr>
          <w:p w14:paraId="6C3905B8"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06</w:t>
            </w:r>
          </w:p>
        </w:tc>
        <w:tc>
          <w:tcPr>
            <w:tcW w:w="1308" w:type="dxa"/>
            <w:vAlign w:val="bottom"/>
          </w:tcPr>
          <w:p w14:paraId="629D4E51"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07</w:t>
            </w:r>
          </w:p>
        </w:tc>
        <w:tc>
          <w:tcPr>
            <w:tcW w:w="1308" w:type="dxa"/>
            <w:vAlign w:val="bottom"/>
          </w:tcPr>
          <w:p w14:paraId="47D2579C"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08</w:t>
            </w:r>
          </w:p>
        </w:tc>
        <w:tc>
          <w:tcPr>
            <w:tcW w:w="1308" w:type="dxa"/>
            <w:vAlign w:val="bottom"/>
          </w:tcPr>
          <w:p w14:paraId="6B77E1DF"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09</w:t>
            </w:r>
          </w:p>
        </w:tc>
        <w:tc>
          <w:tcPr>
            <w:tcW w:w="1308" w:type="dxa"/>
            <w:vAlign w:val="bottom"/>
          </w:tcPr>
          <w:p w14:paraId="71211EEC"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10</w:t>
            </w:r>
          </w:p>
        </w:tc>
        <w:tc>
          <w:tcPr>
            <w:tcW w:w="1309" w:type="dxa"/>
            <w:vAlign w:val="bottom"/>
          </w:tcPr>
          <w:p w14:paraId="1EAC27C4"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11</w:t>
            </w:r>
          </w:p>
        </w:tc>
      </w:tr>
      <w:tr w:rsidR="00444858" w:rsidRPr="003150AE" w14:paraId="7B9F47A3" w14:textId="77777777" w:rsidTr="003150AE">
        <w:trPr>
          <w:cantSplit/>
          <w:trHeight w:val="576"/>
        </w:trPr>
        <w:tc>
          <w:tcPr>
            <w:tcW w:w="1308" w:type="dxa"/>
            <w:vAlign w:val="bottom"/>
          </w:tcPr>
          <w:p w14:paraId="01E56D4C"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SC System ID/Name</w:t>
            </w:r>
            <w:r w:rsidRPr="003150AE">
              <w:t xml:space="preserve"> </w:t>
            </w:r>
            <w:r w:rsidRPr="003150AE">
              <w:rPr>
                <w:rFonts w:ascii="Calibri" w:hAnsi="Calibri"/>
                <w:sz w:val="18"/>
                <w:szCs w:val="18"/>
              </w:rPr>
              <w:t>from CF1R</w:t>
            </w:r>
          </w:p>
        </w:tc>
        <w:tc>
          <w:tcPr>
            <w:tcW w:w="1308" w:type="dxa"/>
            <w:vAlign w:val="bottom"/>
          </w:tcPr>
          <w:p w14:paraId="599EACF0"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SC System Description of Area Served</w:t>
            </w:r>
          </w:p>
        </w:tc>
        <w:tc>
          <w:tcPr>
            <w:tcW w:w="1308" w:type="dxa"/>
            <w:vAlign w:val="bottom"/>
          </w:tcPr>
          <w:p w14:paraId="375D5319"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Indoor Unit Name or Description of Area Served</w:t>
            </w:r>
          </w:p>
        </w:tc>
        <w:tc>
          <w:tcPr>
            <w:tcW w:w="1308" w:type="dxa"/>
            <w:vAlign w:val="bottom"/>
          </w:tcPr>
          <w:p w14:paraId="1249C3BF"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Does Indoor Unit Provide CFI  IAQ Ventilation?</w:t>
            </w:r>
          </w:p>
        </w:tc>
        <w:tc>
          <w:tcPr>
            <w:tcW w:w="1308" w:type="dxa"/>
            <w:vAlign w:val="bottom"/>
          </w:tcPr>
          <w:p w14:paraId="32E72BD0"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Indoor Unit Duct Status</w:t>
            </w:r>
          </w:p>
        </w:tc>
        <w:tc>
          <w:tcPr>
            <w:tcW w:w="1309" w:type="dxa"/>
            <w:vAlign w:val="bottom"/>
          </w:tcPr>
          <w:p w14:paraId="69889198"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Heating Efficiency</w:t>
            </w:r>
          </w:p>
          <w:p w14:paraId="3746558D"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Type</w:t>
            </w:r>
          </w:p>
        </w:tc>
        <w:tc>
          <w:tcPr>
            <w:tcW w:w="1308" w:type="dxa"/>
            <w:vAlign w:val="bottom"/>
          </w:tcPr>
          <w:p w14:paraId="204CDA31"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Heating Efficiency</w:t>
            </w:r>
          </w:p>
          <w:p w14:paraId="3F5B46B8"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Value</w:t>
            </w:r>
          </w:p>
          <w:p w14:paraId="2BB4CE2C"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w:t>
            </w:r>
          </w:p>
        </w:tc>
        <w:tc>
          <w:tcPr>
            <w:tcW w:w="1308" w:type="dxa"/>
            <w:vAlign w:val="bottom"/>
          </w:tcPr>
          <w:p w14:paraId="525632D8"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Heating Unit Manufacturer</w:t>
            </w:r>
          </w:p>
        </w:tc>
        <w:tc>
          <w:tcPr>
            <w:tcW w:w="1308" w:type="dxa"/>
            <w:vAlign w:val="bottom"/>
          </w:tcPr>
          <w:p w14:paraId="4FE95F89"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Heating Unit Model Number</w:t>
            </w:r>
          </w:p>
        </w:tc>
        <w:tc>
          <w:tcPr>
            <w:tcW w:w="1308" w:type="dxa"/>
            <w:vAlign w:val="bottom"/>
          </w:tcPr>
          <w:p w14:paraId="4702E728"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Heating Unit Serial Number</w:t>
            </w:r>
          </w:p>
        </w:tc>
        <w:tc>
          <w:tcPr>
            <w:tcW w:w="1309" w:type="dxa"/>
            <w:vAlign w:val="bottom"/>
          </w:tcPr>
          <w:p w14:paraId="556AC1F2"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Rated Heating Capacity, Output (Btu/h)</w:t>
            </w:r>
          </w:p>
        </w:tc>
      </w:tr>
      <w:tr w:rsidR="003150AE" w:rsidRPr="003150AE" w14:paraId="4492CB2C" w14:textId="77777777" w:rsidTr="00484C46">
        <w:trPr>
          <w:cantSplit/>
          <w:trHeight w:val="360"/>
        </w:trPr>
        <w:tc>
          <w:tcPr>
            <w:tcW w:w="1308" w:type="dxa"/>
          </w:tcPr>
          <w:p w14:paraId="08077384" w14:textId="77777777" w:rsidR="003150AE" w:rsidRPr="003150AE" w:rsidRDefault="003150AE" w:rsidP="00444858">
            <w:pPr>
              <w:keepNext/>
              <w:rPr>
                <w:rFonts w:ascii="Calibri" w:hAnsi="Calibri"/>
                <w:sz w:val="18"/>
                <w:szCs w:val="18"/>
              </w:rPr>
            </w:pPr>
          </w:p>
        </w:tc>
        <w:tc>
          <w:tcPr>
            <w:tcW w:w="1308" w:type="dxa"/>
          </w:tcPr>
          <w:p w14:paraId="20E75144" w14:textId="77777777" w:rsidR="003150AE" w:rsidRPr="003150AE" w:rsidRDefault="003150AE" w:rsidP="00444858">
            <w:pPr>
              <w:keepNext/>
              <w:rPr>
                <w:rFonts w:ascii="Calibri" w:hAnsi="Calibri"/>
                <w:sz w:val="18"/>
                <w:szCs w:val="18"/>
              </w:rPr>
            </w:pPr>
          </w:p>
        </w:tc>
        <w:tc>
          <w:tcPr>
            <w:tcW w:w="1308" w:type="dxa"/>
          </w:tcPr>
          <w:p w14:paraId="65256E06" w14:textId="77777777" w:rsidR="003150AE" w:rsidRPr="003150AE" w:rsidRDefault="003150AE" w:rsidP="00444858">
            <w:pPr>
              <w:keepNext/>
              <w:rPr>
                <w:rFonts w:ascii="Calibri" w:hAnsi="Calibri"/>
                <w:sz w:val="18"/>
                <w:szCs w:val="18"/>
              </w:rPr>
            </w:pPr>
          </w:p>
        </w:tc>
        <w:tc>
          <w:tcPr>
            <w:tcW w:w="1308" w:type="dxa"/>
          </w:tcPr>
          <w:p w14:paraId="67FAD197" w14:textId="77777777" w:rsidR="003150AE" w:rsidRPr="003150AE" w:rsidRDefault="003150AE" w:rsidP="00444858">
            <w:pPr>
              <w:keepNext/>
              <w:rPr>
                <w:rFonts w:ascii="Calibri" w:hAnsi="Calibri"/>
                <w:sz w:val="18"/>
                <w:szCs w:val="18"/>
              </w:rPr>
            </w:pPr>
          </w:p>
        </w:tc>
        <w:tc>
          <w:tcPr>
            <w:tcW w:w="1308" w:type="dxa"/>
          </w:tcPr>
          <w:p w14:paraId="1C477FE6" w14:textId="77777777" w:rsidR="003150AE" w:rsidRPr="003150AE" w:rsidRDefault="003150AE" w:rsidP="00444858">
            <w:pPr>
              <w:keepNext/>
              <w:rPr>
                <w:rFonts w:ascii="Calibri" w:hAnsi="Calibri"/>
                <w:sz w:val="18"/>
                <w:szCs w:val="18"/>
              </w:rPr>
            </w:pPr>
          </w:p>
        </w:tc>
        <w:tc>
          <w:tcPr>
            <w:tcW w:w="1309" w:type="dxa"/>
          </w:tcPr>
          <w:p w14:paraId="7E025F8F" w14:textId="77777777" w:rsidR="003150AE" w:rsidRPr="003150AE" w:rsidRDefault="003150AE" w:rsidP="00444858">
            <w:pPr>
              <w:keepNext/>
              <w:rPr>
                <w:rFonts w:ascii="Calibri" w:hAnsi="Calibri"/>
                <w:sz w:val="18"/>
                <w:szCs w:val="18"/>
              </w:rPr>
            </w:pPr>
          </w:p>
        </w:tc>
        <w:tc>
          <w:tcPr>
            <w:tcW w:w="1308" w:type="dxa"/>
          </w:tcPr>
          <w:p w14:paraId="3C18FC51" w14:textId="77777777" w:rsidR="003150AE" w:rsidRPr="003150AE" w:rsidRDefault="003150AE" w:rsidP="00444858">
            <w:pPr>
              <w:keepNext/>
              <w:rPr>
                <w:rFonts w:ascii="Calibri" w:hAnsi="Calibri"/>
                <w:sz w:val="18"/>
                <w:szCs w:val="18"/>
              </w:rPr>
            </w:pPr>
          </w:p>
        </w:tc>
        <w:tc>
          <w:tcPr>
            <w:tcW w:w="1308" w:type="dxa"/>
          </w:tcPr>
          <w:p w14:paraId="25948392" w14:textId="77777777" w:rsidR="003150AE" w:rsidRPr="003150AE" w:rsidRDefault="003150AE" w:rsidP="00444858">
            <w:pPr>
              <w:keepNext/>
              <w:rPr>
                <w:rFonts w:ascii="Calibri" w:hAnsi="Calibri"/>
                <w:sz w:val="18"/>
                <w:szCs w:val="18"/>
              </w:rPr>
            </w:pPr>
          </w:p>
        </w:tc>
        <w:tc>
          <w:tcPr>
            <w:tcW w:w="1308" w:type="dxa"/>
          </w:tcPr>
          <w:p w14:paraId="4D885134" w14:textId="77777777" w:rsidR="003150AE" w:rsidRPr="003150AE" w:rsidRDefault="003150AE" w:rsidP="00444858">
            <w:pPr>
              <w:keepNext/>
              <w:rPr>
                <w:rFonts w:ascii="Calibri" w:hAnsi="Calibri"/>
                <w:sz w:val="18"/>
                <w:szCs w:val="18"/>
              </w:rPr>
            </w:pPr>
          </w:p>
        </w:tc>
        <w:tc>
          <w:tcPr>
            <w:tcW w:w="1308" w:type="dxa"/>
          </w:tcPr>
          <w:p w14:paraId="01A01794" w14:textId="77777777" w:rsidR="003150AE" w:rsidRPr="003150AE" w:rsidRDefault="003150AE" w:rsidP="00444858">
            <w:pPr>
              <w:keepNext/>
              <w:rPr>
                <w:rFonts w:ascii="Calibri" w:hAnsi="Calibri"/>
                <w:sz w:val="18"/>
                <w:szCs w:val="18"/>
              </w:rPr>
            </w:pPr>
          </w:p>
        </w:tc>
        <w:tc>
          <w:tcPr>
            <w:tcW w:w="1309" w:type="dxa"/>
          </w:tcPr>
          <w:p w14:paraId="75B53A84" w14:textId="77777777" w:rsidR="003150AE" w:rsidRPr="003150AE" w:rsidRDefault="003150AE" w:rsidP="00444858">
            <w:pPr>
              <w:keepNext/>
              <w:rPr>
                <w:rFonts w:ascii="Calibri" w:hAnsi="Calibri"/>
                <w:sz w:val="18"/>
                <w:szCs w:val="18"/>
              </w:rPr>
            </w:pPr>
          </w:p>
        </w:tc>
      </w:tr>
      <w:tr w:rsidR="00444858" w:rsidRPr="003150AE" w14:paraId="2310FBB5" w14:textId="77777777" w:rsidTr="00484C46">
        <w:trPr>
          <w:cantSplit/>
          <w:trHeight w:val="360"/>
        </w:trPr>
        <w:tc>
          <w:tcPr>
            <w:tcW w:w="1308" w:type="dxa"/>
          </w:tcPr>
          <w:p w14:paraId="566ACD04" w14:textId="77777777" w:rsidR="00444858" w:rsidRPr="003150AE" w:rsidRDefault="00444858" w:rsidP="00444858">
            <w:pPr>
              <w:keepNext/>
              <w:rPr>
                <w:rFonts w:ascii="Calibri" w:hAnsi="Calibri"/>
                <w:sz w:val="18"/>
                <w:szCs w:val="18"/>
              </w:rPr>
            </w:pPr>
          </w:p>
        </w:tc>
        <w:tc>
          <w:tcPr>
            <w:tcW w:w="1308" w:type="dxa"/>
          </w:tcPr>
          <w:p w14:paraId="5A47F9C7" w14:textId="77777777" w:rsidR="00444858" w:rsidRPr="003150AE" w:rsidRDefault="00444858" w:rsidP="00444858">
            <w:pPr>
              <w:keepNext/>
              <w:rPr>
                <w:rFonts w:ascii="Calibri" w:hAnsi="Calibri"/>
                <w:sz w:val="18"/>
                <w:szCs w:val="18"/>
              </w:rPr>
            </w:pPr>
          </w:p>
        </w:tc>
        <w:tc>
          <w:tcPr>
            <w:tcW w:w="1308" w:type="dxa"/>
          </w:tcPr>
          <w:p w14:paraId="164633A4" w14:textId="77777777" w:rsidR="00444858" w:rsidRPr="003150AE" w:rsidRDefault="00444858" w:rsidP="00444858">
            <w:pPr>
              <w:keepNext/>
              <w:rPr>
                <w:rFonts w:ascii="Calibri" w:hAnsi="Calibri"/>
                <w:sz w:val="18"/>
                <w:szCs w:val="18"/>
              </w:rPr>
            </w:pPr>
          </w:p>
        </w:tc>
        <w:tc>
          <w:tcPr>
            <w:tcW w:w="1308" w:type="dxa"/>
          </w:tcPr>
          <w:p w14:paraId="1E37E715" w14:textId="77777777" w:rsidR="00444858" w:rsidRPr="003150AE" w:rsidRDefault="00444858" w:rsidP="00444858">
            <w:pPr>
              <w:keepNext/>
              <w:rPr>
                <w:rFonts w:ascii="Calibri" w:hAnsi="Calibri"/>
                <w:sz w:val="18"/>
                <w:szCs w:val="18"/>
              </w:rPr>
            </w:pPr>
          </w:p>
        </w:tc>
        <w:tc>
          <w:tcPr>
            <w:tcW w:w="1308" w:type="dxa"/>
          </w:tcPr>
          <w:p w14:paraId="61A8D590" w14:textId="77777777" w:rsidR="00444858" w:rsidRPr="003150AE" w:rsidRDefault="00444858" w:rsidP="00444858">
            <w:pPr>
              <w:keepNext/>
              <w:rPr>
                <w:rFonts w:ascii="Calibri" w:hAnsi="Calibri"/>
                <w:sz w:val="18"/>
                <w:szCs w:val="18"/>
              </w:rPr>
            </w:pPr>
          </w:p>
        </w:tc>
        <w:tc>
          <w:tcPr>
            <w:tcW w:w="1309" w:type="dxa"/>
          </w:tcPr>
          <w:p w14:paraId="2515D359" w14:textId="77777777" w:rsidR="00444858" w:rsidRPr="003150AE" w:rsidRDefault="00444858" w:rsidP="00444858">
            <w:pPr>
              <w:keepNext/>
              <w:rPr>
                <w:rFonts w:ascii="Calibri" w:hAnsi="Calibri"/>
                <w:sz w:val="18"/>
                <w:szCs w:val="18"/>
              </w:rPr>
            </w:pPr>
          </w:p>
        </w:tc>
        <w:tc>
          <w:tcPr>
            <w:tcW w:w="1308" w:type="dxa"/>
          </w:tcPr>
          <w:p w14:paraId="5159D599" w14:textId="77777777" w:rsidR="00444858" w:rsidRPr="003150AE" w:rsidRDefault="00444858" w:rsidP="00444858">
            <w:pPr>
              <w:keepNext/>
              <w:rPr>
                <w:rFonts w:ascii="Calibri" w:hAnsi="Calibri"/>
                <w:sz w:val="18"/>
                <w:szCs w:val="18"/>
              </w:rPr>
            </w:pPr>
          </w:p>
        </w:tc>
        <w:tc>
          <w:tcPr>
            <w:tcW w:w="1308" w:type="dxa"/>
          </w:tcPr>
          <w:p w14:paraId="7E64275E" w14:textId="77777777" w:rsidR="00444858" w:rsidRPr="003150AE" w:rsidRDefault="00444858" w:rsidP="00444858">
            <w:pPr>
              <w:keepNext/>
              <w:rPr>
                <w:rFonts w:ascii="Calibri" w:hAnsi="Calibri"/>
                <w:sz w:val="18"/>
                <w:szCs w:val="18"/>
              </w:rPr>
            </w:pPr>
          </w:p>
        </w:tc>
        <w:tc>
          <w:tcPr>
            <w:tcW w:w="1308" w:type="dxa"/>
          </w:tcPr>
          <w:p w14:paraId="63474AB7" w14:textId="77777777" w:rsidR="00444858" w:rsidRPr="003150AE" w:rsidRDefault="00444858" w:rsidP="00444858">
            <w:pPr>
              <w:keepNext/>
              <w:rPr>
                <w:rFonts w:ascii="Calibri" w:hAnsi="Calibri"/>
                <w:sz w:val="18"/>
                <w:szCs w:val="18"/>
              </w:rPr>
            </w:pPr>
          </w:p>
        </w:tc>
        <w:tc>
          <w:tcPr>
            <w:tcW w:w="1308" w:type="dxa"/>
          </w:tcPr>
          <w:p w14:paraId="410A3B34" w14:textId="77777777" w:rsidR="00444858" w:rsidRPr="003150AE" w:rsidRDefault="00444858" w:rsidP="00444858">
            <w:pPr>
              <w:keepNext/>
              <w:rPr>
                <w:rFonts w:ascii="Calibri" w:hAnsi="Calibri"/>
                <w:sz w:val="18"/>
                <w:szCs w:val="18"/>
              </w:rPr>
            </w:pPr>
          </w:p>
        </w:tc>
        <w:tc>
          <w:tcPr>
            <w:tcW w:w="1309" w:type="dxa"/>
          </w:tcPr>
          <w:p w14:paraId="408E02DF" w14:textId="77777777" w:rsidR="00444858" w:rsidRPr="003150AE" w:rsidRDefault="00444858" w:rsidP="00444858">
            <w:pPr>
              <w:keepNext/>
              <w:rPr>
                <w:rFonts w:ascii="Calibri" w:hAnsi="Calibri"/>
                <w:sz w:val="18"/>
                <w:szCs w:val="18"/>
              </w:rPr>
            </w:pPr>
          </w:p>
        </w:tc>
      </w:tr>
      <w:tr w:rsidR="00444858" w:rsidRPr="003150AE" w14:paraId="396C38A1" w14:textId="77777777" w:rsidTr="00444858">
        <w:trPr>
          <w:cantSplit/>
        </w:trPr>
        <w:tc>
          <w:tcPr>
            <w:tcW w:w="14390" w:type="dxa"/>
            <w:gridSpan w:val="11"/>
          </w:tcPr>
          <w:p w14:paraId="5D95084C" w14:textId="77777777" w:rsidR="00444858" w:rsidRPr="003150AE" w:rsidRDefault="00444858" w:rsidP="00444858">
            <w:pPr>
              <w:keepNext/>
              <w:rPr>
                <w:rFonts w:ascii="Calibri" w:hAnsi="Calibri"/>
                <w:sz w:val="18"/>
                <w:szCs w:val="18"/>
              </w:rPr>
            </w:pPr>
            <w:r w:rsidRPr="003150AE">
              <w:rPr>
                <w:rFonts w:ascii="Calibri" w:hAnsi="Calibri"/>
                <w:sz w:val="18"/>
                <w:szCs w:val="18"/>
              </w:rPr>
              <w:t>Notes:</w:t>
            </w:r>
          </w:p>
        </w:tc>
      </w:tr>
    </w:tbl>
    <w:p w14:paraId="07C55D58" w14:textId="77777777" w:rsidR="00444858" w:rsidRPr="003150AE" w:rsidRDefault="00444858" w:rsidP="00444858"/>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439"/>
        <w:gridCol w:w="1439"/>
        <w:gridCol w:w="1439"/>
        <w:gridCol w:w="1439"/>
        <w:gridCol w:w="1439"/>
        <w:gridCol w:w="1439"/>
        <w:gridCol w:w="1439"/>
        <w:gridCol w:w="1439"/>
        <w:gridCol w:w="1439"/>
        <w:gridCol w:w="1439"/>
      </w:tblGrid>
      <w:tr w:rsidR="00444858" w:rsidRPr="003150AE" w14:paraId="7F57ECA1" w14:textId="77777777" w:rsidTr="00444858">
        <w:trPr>
          <w:cantSplit/>
        </w:trPr>
        <w:tc>
          <w:tcPr>
            <w:tcW w:w="14390" w:type="dxa"/>
            <w:gridSpan w:val="10"/>
          </w:tcPr>
          <w:p w14:paraId="0192FF47" w14:textId="32E91064" w:rsidR="00444858" w:rsidRPr="003150AE" w:rsidRDefault="00444858" w:rsidP="00444858">
            <w:pPr>
              <w:keepNext/>
              <w:rPr>
                <w:rFonts w:ascii="Calibri" w:hAnsi="Calibri"/>
                <w:b/>
                <w:sz w:val="18"/>
                <w:szCs w:val="18"/>
              </w:rPr>
            </w:pPr>
            <w:r w:rsidRPr="003150AE">
              <w:rPr>
                <w:rFonts w:ascii="Calibri" w:hAnsi="Calibri"/>
                <w:b/>
                <w:sz w:val="18"/>
                <w:szCs w:val="18"/>
              </w:rPr>
              <w:t>G. Installed Cooling System Outdoor Condensing Unit or Package Unit Equipment Information (not heat pumps)</w:t>
            </w:r>
          </w:p>
        </w:tc>
      </w:tr>
      <w:tr w:rsidR="00444858" w:rsidRPr="003150AE" w14:paraId="67DBE9E2" w14:textId="77777777" w:rsidTr="00C7513A">
        <w:trPr>
          <w:cantSplit/>
          <w:trHeight w:val="224"/>
        </w:trPr>
        <w:tc>
          <w:tcPr>
            <w:tcW w:w="1439" w:type="dxa"/>
            <w:vAlign w:val="bottom"/>
          </w:tcPr>
          <w:p w14:paraId="6B1DD246"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01</w:t>
            </w:r>
          </w:p>
        </w:tc>
        <w:tc>
          <w:tcPr>
            <w:tcW w:w="1439" w:type="dxa"/>
            <w:vAlign w:val="bottom"/>
          </w:tcPr>
          <w:p w14:paraId="7218C17C"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02</w:t>
            </w:r>
          </w:p>
        </w:tc>
        <w:tc>
          <w:tcPr>
            <w:tcW w:w="1439" w:type="dxa"/>
            <w:vAlign w:val="bottom"/>
          </w:tcPr>
          <w:p w14:paraId="3AC3AE34"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03</w:t>
            </w:r>
          </w:p>
        </w:tc>
        <w:tc>
          <w:tcPr>
            <w:tcW w:w="1439" w:type="dxa"/>
            <w:vAlign w:val="bottom"/>
          </w:tcPr>
          <w:p w14:paraId="7FFED9FA"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04</w:t>
            </w:r>
          </w:p>
        </w:tc>
        <w:tc>
          <w:tcPr>
            <w:tcW w:w="1439" w:type="dxa"/>
            <w:vAlign w:val="bottom"/>
          </w:tcPr>
          <w:p w14:paraId="6EFD4AE5"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05</w:t>
            </w:r>
          </w:p>
        </w:tc>
        <w:tc>
          <w:tcPr>
            <w:tcW w:w="1439" w:type="dxa"/>
            <w:vAlign w:val="bottom"/>
          </w:tcPr>
          <w:p w14:paraId="062F35CC"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06</w:t>
            </w:r>
          </w:p>
        </w:tc>
        <w:tc>
          <w:tcPr>
            <w:tcW w:w="1439" w:type="dxa"/>
            <w:vAlign w:val="bottom"/>
          </w:tcPr>
          <w:p w14:paraId="5C2F774C"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07</w:t>
            </w:r>
          </w:p>
        </w:tc>
        <w:tc>
          <w:tcPr>
            <w:tcW w:w="1439" w:type="dxa"/>
            <w:vAlign w:val="bottom"/>
          </w:tcPr>
          <w:p w14:paraId="2400948C"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08</w:t>
            </w:r>
          </w:p>
        </w:tc>
        <w:tc>
          <w:tcPr>
            <w:tcW w:w="1439" w:type="dxa"/>
            <w:vAlign w:val="bottom"/>
          </w:tcPr>
          <w:p w14:paraId="454F94F4"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09</w:t>
            </w:r>
          </w:p>
        </w:tc>
        <w:tc>
          <w:tcPr>
            <w:tcW w:w="1439" w:type="dxa"/>
          </w:tcPr>
          <w:p w14:paraId="1912232B"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10</w:t>
            </w:r>
          </w:p>
        </w:tc>
      </w:tr>
      <w:tr w:rsidR="00444858" w:rsidRPr="003150AE" w14:paraId="0596B370" w14:textId="77777777" w:rsidTr="00C7513A">
        <w:trPr>
          <w:cantSplit/>
          <w:trHeight w:val="576"/>
        </w:trPr>
        <w:tc>
          <w:tcPr>
            <w:tcW w:w="1439" w:type="dxa"/>
            <w:vAlign w:val="bottom"/>
          </w:tcPr>
          <w:p w14:paraId="7AA864F4" w14:textId="77777777" w:rsidR="00444858" w:rsidRPr="003150AE" w:rsidRDefault="00444858" w:rsidP="00444858">
            <w:pPr>
              <w:keepNext/>
              <w:jc w:val="center"/>
              <w:rPr>
                <w:rFonts w:ascii="Calibri" w:hAnsi="Calibri"/>
                <w:b/>
                <w:sz w:val="16"/>
                <w:szCs w:val="16"/>
              </w:rPr>
            </w:pPr>
            <w:r w:rsidRPr="003150AE">
              <w:rPr>
                <w:rFonts w:ascii="Calibri" w:hAnsi="Calibri"/>
                <w:sz w:val="18"/>
                <w:szCs w:val="18"/>
              </w:rPr>
              <w:t>SC System ID/Name</w:t>
            </w:r>
            <w:r w:rsidRPr="003150AE">
              <w:t xml:space="preserve"> </w:t>
            </w:r>
            <w:r w:rsidRPr="003150AE">
              <w:rPr>
                <w:rFonts w:ascii="Calibri" w:hAnsi="Calibri"/>
                <w:sz w:val="18"/>
                <w:szCs w:val="18"/>
              </w:rPr>
              <w:t>from CF1R</w:t>
            </w:r>
          </w:p>
        </w:tc>
        <w:tc>
          <w:tcPr>
            <w:tcW w:w="1439" w:type="dxa"/>
            <w:vAlign w:val="bottom"/>
          </w:tcPr>
          <w:p w14:paraId="2935ED63" w14:textId="77777777" w:rsidR="00444858" w:rsidRPr="003150AE" w:rsidRDefault="00444858" w:rsidP="00444858">
            <w:pPr>
              <w:keepNext/>
              <w:jc w:val="center"/>
              <w:rPr>
                <w:rFonts w:ascii="Calibri" w:hAnsi="Calibri"/>
                <w:b/>
                <w:sz w:val="16"/>
                <w:szCs w:val="16"/>
              </w:rPr>
            </w:pPr>
            <w:r w:rsidRPr="003150AE">
              <w:rPr>
                <w:rFonts w:ascii="Calibri" w:hAnsi="Calibri"/>
                <w:sz w:val="18"/>
                <w:szCs w:val="18"/>
              </w:rPr>
              <w:t>SC System Description of Area Served</w:t>
            </w:r>
          </w:p>
        </w:tc>
        <w:tc>
          <w:tcPr>
            <w:tcW w:w="1439" w:type="dxa"/>
            <w:vAlign w:val="bottom"/>
          </w:tcPr>
          <w:p w14:paraId="14E0B57A" w14:textId="77777777" w:rsidR="00444858" w:rsidRPr="003150AE" w:rsidRDefault="00444858" w:rsidP="00444858">
            <w:pPr>
              <w:keepNext/>
              <w:jc w:val="center"/>
              <w:rPr>
                <w:rFonts w:ascii="Calibri" w:hAnsi="Calibri"/>
                <w:sz w:val="18"/>
                <w:szCs w:val="16"/>
              </w:rPr>
            </w:pPr>
            <w:r w:rsidRPr="003150AE">
              <w:rPr>
                <w:rFonts w:ascii="Calibri" w:hAnsi="Calibri"/>
                <w:sz w:val="18"/>
                <w:szCs w:val="16"/>
              </w:rPr>
              <w:t>Cooling Efficiency</w:t>
            </w:r>
          </w:p>
          <w:p w14:paraId="0B9EB9E1" w14:textId="77777777" w:rsidR="00444858" w:rsidRPr="003150AE" w:rsidRDefault="00444858" w:rsidP="00444858">
            <w:pPr>
              <w:keepNext/>
              <w:jc w:val="center"/>
              <w:rPr>
                <w:rFonts w:ascii="Calibri" w:hAnsi="Calibri"/>
                <w:sz w:val="18"/>
                <w:szCs w:val="16"/>
              </w:rPr>
            </w:pPr>
            <w:r w:rsidRPr="003150AE">
              <w:rPr>
                <w:rFonts w:ascii="Calibri" w:hAnsi="Calibri"/>
                <w:sz w:val="18"/>
                <w:szCs w:val="16"/>
              </w:rPr>
              <w:t>SEER</w:t>
            </w:r>
          </w:p>
        </w:tc>
        <w:tc>
          <w:tcPr>
            <w:tcW w:w="1439" w:type="dxa"/>
            <w:vAlign w:val="bottom"/>
          </w:tcPr>
          <w:p w14:paraId="634D94D3" w14:textId="77777777" w:rsidR="00444858" w:rsidRPr="003150AE" w:rsidRDefault="00444858" w:rsidP="00444858">
            <w:pPr>
              <w:keepNext/>
              <w:jc w:val="center"/>
              <w:rPr>
                <w:rFonts w:ascii="Calibri" w:hAnsi="Calibri"/>
                <w:sz w:val="18"/>
                <w:szCs w:val="16"/>
              </w:rPr>
            </w:pPr>
            <w:r w:rsidRPr="003150AE">
              <w:rPr>
                <w:rFonts w:ascii="Calibri" w:hAnsi="Calibri"/>
                <w:sz w:val="18"/>
                <w:szCs w:val="16"/>
              </w:rPr>
              <w:t>Cooling Efficiency</w:t>
            </w:r>
          </w:p>
          <w:p w14:paraId="32534350" w14:textId="77777777" w:rsidR="00444858" w:rsidRPr="003150AE" w:rsidRDefault="00444858" w:rsidP="00444858">
            <w:pPr>
              <w:keepNext/>
              <w:jc w:val="center"/>
              <w:rPr>
                <w:rFonts w:ascii="Calibri" w:hAnsi="Calibri"/>
                <w:sz w:val="18"/>
                <w:szCs w:val="16"/>
              </w:rPr>
            </w:pPr>
            <w:r w:rsidRPr="003150AE">
              <w:rPr>
                <w:rFonts w:ascii="Calibri" w:hAnsi="Calibri"/>
                <w:sz w:val="18"/>
                <w:szCs w:val="16"/>
              </w:rPr>
              <w:t>EER</w:t>
            </w:r>
          </w:p>
        </w:tc>
        <w:tc>
          <w:tcPr>
            <w:tcW w:w="1439" w:type="dxa"/>
            <w:vAlign w:val="bottom"/>
          </w:tcPr>
          <w:p w14:paraId="3F4A13AD" w14:textId="77777777" w:rsidR="00444858" w:rsidRPr="003150AE" w:rsidRDefault="00444858" w:rsidP="00444858">
            <w:pPr>
              <w:keepNext/>
              <w:jc w:val="center"/>
              <w:rPr>
                <w:rFonts w:ascii="Calibri" w:hAnsi="Calibri"/>
                <w:sz w:val="18"/>
                <w:szCs w:val="16"/>
              </w:rPr>
            </w:pPr>
            <w:r w:rsidRPr="003150AE">
              <w:rPr>
                <w:rFonts w:ascii="Calibri" w:hAnsi="Calibri"/>
                <w:sz w:val="18"/>
                <w:szCs w:val="16"/>
              </w:rPr>
              <w:t>Condenser or Package Unit Manufacturer</w:t>
            </w:r>
          </w:p>
        </w:tc>
        <w:tc>
          <w:tcPr>
            <w:tcW w:w="1439" w:type="dxa"/>
            <w:vAlign w:val="bottom"/>
          </w:tcPr>
          <w:p w14:paraId="17E1B5DB" w14:textId="77777777" w:rsidR="00444858" w:rsidRPr="003150AE" w:rsidRDefault="00444858" w:rsidP="00444858">
            <w:pPr>
              <w:keepNext/>
              <w:jc w:val="center"/>
              <w:rPr>
                <w:rFonts w:ascii="Calibri" w:hAnsi="Calibri"/>
                <w:sz w:val="18"/>
                <w:szCs w:val="16"/>
              </w:rPr>
            </w:pPr>
            <w:r w:rsidRPr="003150AE">
              <w:rPr>
                <w:rFonts w:ascii="Calibri" w:hAnsi="Calibri"/>
                <w:sz w:val="18"/>
                <w:szCs w:val="16"/>
              </w:rPr>
              <w:t>Condenser or Package Unit Model Number</w:t>
            </w:r>
          </w:p>
        </w:tc>
        <w:tc>
          <w:tcPr>
            <w:tcW w:w="1439" w:type="dxa"/>
            <w:vAlign w:val="bottom"/>
          </w:tcPr>
          <w:p w14:paraId="490A5C83" w14:textId="77777777" w:rsidR="00444858" w:rsidRPr="003150AE" w:rsidRDefault="00444858" w:rsidP="00444858">
            <w:pPr>
              <w:keepNext/>
              <w:jc w:val="center"/>
              <w:rPr>
                <w:rFonts w:ascii="Calibri" w:hAnsi="Calibri"/>
                <w:sz w:val="18"/>
                <w:szCs w:val="16"/>
              </w:rPr>
            </w:pPr>
            <w:r w:rsidRPr="003150AE">
              <w:rPr>
                <w:rFonts w:ascii="Calibri" w:hAnsi="Calibri"/>
                <w:sz w:val="18"/>
                <w:szCs w:val="16"/>
              </w:rPr>
              <w:t xml:space="preserve">Condenser or Package Unit </w:t>
            </w:r>
          </w:p>
          <w:p w14:paraId="2D8BF225" w14:textId="77777777" w:rsidR="00444858" w:rsidRPr="003150AE" w:rsidRDefault="00444858" w:rsidP="00444858">
            <w:pPr>
              <w:keepNext/>
              <w:jc w:val="center"/>
              <w:rPr>
                <w:rFonts w:ascii="Calibri" w:hAnsi="Calibri"/>
                <w:sz w:val="18"/>
                <w:szCs w:val="16"/>
              </w:rPr>
            </w:pPr>
            <w:r w:rsidRPr="003150AE">
              <w:rPr>
                <w:rFonts w:ascii="Calibri" w:hAnsi="Calibri"/>
                <w:sz w:val="18"/>
                <w:szCs w:val="16"/>
              </w:rPr>
              <w:t>Serial Number</w:t>
            </w:r>
          </w:p>
        </w:tc>
        <w:tc>
          <w:tcPr>
            <w:tcW w:w="1439" w:type="dxa"/>
            <w:vAlign w:val="bottom"/>
          </w:tcPr>
          <w:p w14:paraId="6CD54623" w14:textId="77777777" w:rsidR="00444858" w:rsidRPr="003150AE" w:rsidRDefault="00444858" w:rsidP="00444858">
            <w:pPr>
              <w:keepNext/>
              <w:jc w:val="center"/>
              <w:rPr>
                <w:rFonts w:ascii="Calibri" w:hAnsi="Calibri"/>
                <w:sz w:val="18"/>
                <w:szCs w:val="16"/>
              </w:rPr>
            </w:pPr>
            <w:r w:rsidRPr="003150AE">
              <w:rPr>
                <w:rFonts w:ascii="Calibri" w:hAnsi="Calibri"/>
                <w:sz w:val="18"/>
                <w:szCs w:val="16"/>
              </w:rPr>
              <w:t>System Cooling Capacity at Design Conditions (Btu/h)</w:t>
            </w:r>
          </w:p>
        </w:tc>
        <w:tc>
          <w:tcPr>
            <w:tcW w:w="1439" w:type="dxa"/>
            <w:vAlign w:val="bottom"/>
          </w:tcPr>
          <w:p w14:paraId="4CF09E9B" w14:textId="77777777" w:rsidR="00444858" w:rsidRPr="003150AE" w:rsidRDefault="00444858" w:rsidP="00444858">
            <w:pPr>
              <w:keepNext/>
              <w:jc w:val="center"/>
              <w:rPr>
                <w:rFonts w:ascii="Calibri" w:hAnsi="Calibri"/>
                <w:sz w:val="18"/>
                <w:szCs w:val="16"/>
              </w:rPr>
            </w:pPr>
            <w:r w:rsidRPr="003150AE">
              <w:rPr>
                <w:rFonts w:ascii="Calibri" w:hAnsi="Calibri"/>
                <w:sz w:val="18"/>
                <w:szCs w:val="16"/>
              </w:rPr>
              <w:t xml:space="preserve">Condenser Nominal Cooling Capacity </w:t>
            </w:r>
          </w:p>
          <w:p w14:paraId="46017DBE" w14:textId="77777777" w:rsidR="00444858" w:rsidRPr="003150AE" w:rsidRDefault="00444858" w:rsidP="00444858">
            <w:pPr>
              <w:keepNext/>
              <w:jc w:val="center"/>
              <w:rPr>
                <w:rFonts w:ascii="Calibri" w:hAnsi="Calibri"/>
                <w:sz w:val="18"/>
                <w:szCs w:val="16"/>
              </w:rPr>
            </w:pPr>
            <w:r w:rsidRPr="003150AE">
              <w:rPr>
                <w:rFonts w:ascii="Calibri" w:hAnsi="Calibri"/>
                <w:sz w:val="18"/>
                <w:szCs w:val="16"/>
              </w:rPr>
              <w:t>(ton)</w:t>
            </w:r>
          </w:p>
        </w:tc>
        <w:tc>
          <w:tcPr>
            <w:tcW w:w="1439" w:type="dxa"/>
            <w:vAlign w:val="bottom"/>
          </w:tcPr>
          <w:p w14:paraId="4241CF45" w14:textId="77777777" w:rsidR="00444858" w:rsidRPr="003150AE" w:rsidRDefault="00444858" w:rsidP="00444858">
            <w:pPr>
              <w:keepNext/>
              <w:jc w:val="center"/>
              <w:rPr>
                <w:rFonts w:ascii="Calibri" w:hAnsi="Calibri"/>
                <w:sz w:val="18"/>
                <w:szCs w:val="16"/>
              </w:rPr>
            </w:pPr>
            <w:r w:rsidRPr="003150AE">
              <w:rPr>
                <w:rFonts w:ascii="Calibri" w:hAnsi="Calibri"/>
                <w:sz w:val="18"/>
                <w:szCs w:val="16"/>
              </w:rPr>
              <w:t xml:space="preserve">Condenser </w:t>
            </w:r>
          </w:p>
          <w:p w14:paraId="71B95D75" w14:textId="77777777" w:rsidR="00444858" w:rsidRPr="003150AE" w:rsidRDefault="00444858" w:rsidP="00444858">
            <w:pPr>
              <w:keepNext/>
              <w:jc w:val="center"/>
              <w:rPr>
                <w:rFonts w:ascii="Calibri" w:hAnsi="Calibri"/>
                <w:sz w:val="18"/>
                <w:szCs w:val="16"/>
              </w:rPr>
            </w:pPr>
            <w:r w:rsidRPr="003150AE">
              <w:rPr>
                <w:rFonts w:ascii="Calibri" w:hAnsi="Calibri"/>
                <w:sz w:val="18"/>
                <w:szCs w:val="16"/>
              </w:rPr>
              <w:t>Rated Cooling Capacity</w:t>
            </w:r>
          </w:p>
          <w:p w14:paraId="6F435813" w14:textId="77777777" w:rsidR="00444858" w:rsidRPr="003150AE" w:rsidRDefault="00444858" w:rsidP="00444858">
            <w:pPr>
              <w:keepNext/>
              <w:jc w:val="center"/>
              <w:rPr>
                <w:rFonts w:ascii="Calibri" w:hAnsi="Calibri"/>
                <w:sz w:val="18"/>
                <w:szCs w:val="16"/>
              </w:rPr>
            </w:pPr>
            <w:r w:rsidRPr="003150AE">
              <w:rPr>
                <w:rFonts w:ascii="Calibri" w:hAnsi="Calibri"/>
                <w:sz w:val="18"/>
                <w:szCs w:val="16"/>
              </w:rPr>
              <w:t>(Btu/h)</w:t>
            </w:r>
          </w:p>
        </w:tc>
      </w:tr>
      <w:tr w:rsidR="003150AE" w:rsidRPr="003150AE" w14:paraId="3DCF9748" w14:textId="77777777" w:rsidTr="00484C46">
        <w:trPr>
          <w:cantSplit/>
          <w:trHeight w:val="360"/>
        </w:trPr>
        <w:tc>
          <w:tcPr>
            <w:tcW w:w="1439" w:type="dxa"/>
          </w:tcPr>
          <w:p w14:paraId="6CE2F559" w14:textId="77777777" w:rsidR="003150AE" w:rsidRPr="003150AE" w:rsidRDefault="003150AE" w:rsidP="00444858">
            <w:pPr>
              <w:keepNext/>
              <w:rPr>
                <w:rFonts w:ascii="Calibri" w:hAnsi="Calibri"/>
                <w:sz w:val="18"/>
                <w:szCs w:val="18"/>
              </w:rPr>
            </w:pPr>
          </w:p>
        </w:tc>
        <w:tc>
          <w:tcPr>
            <w:tcW w:w="1439" w:type="dxa"/>
          </w:tcPr>
          <w:p w14:paraId="59EB5835" w14:textId="77777777" w:rsidR="003150AE" w:rsidRPr="003150AE" w:rsidRDefault="003150AE" w:rsidP="00444858">
            <w:pPr>
              <w:keepNext/>
              <w:rPr>
                <w:rFonts w:ascii="Calibri" w:hAnsi="Calibri"/>
                <w:sz w:val="18"/>
                <w:szCs w:val="18"/>
              </w:rPr>
            </w:pPr>
          </w:p>
        </w:tc>
        <w:tc>
          <w:tcPr>
            <w:tcW w:w="1439" w:type="dxa"/>
          </w:tcPr>
          <w:p w14:paraId="34A3D347" w14:textId="77777777" w:rsidR="003150AE" w:rsidRPr="003150AE" w:rsidRDefault="003150AE" w:rsidP="00444858">
            <w:pPr>
              <w:keepNext/>
              <w:rPr>
                <w:rFonts w:ascii="Calibri" w:hAnsi="Calibri"/>
                <w:sz w:val="18"/>
                <w:szCs w:val="18"/>
              </w:rPr>
            </w:pPr>
          </w:p>
        </w:tc>
        <w:tc>
          <w:tcPr>
            <w:tcW w:w="1439" w:type="dxa"/>
          </w:tcPr>
          <w:p w14:paraId="0BED2576" w14:textId="77777777" w:rsidR="003150AE" w:rsidRPr="003150AE" w:rsidRDefault="003150AE" w:rsidP="00444858">
            <w:pPr>
              <w:keepNext/>
              <w:rPr>
                <w:rFonts w:ascii="Calibri" w:hAnsi="Calibri"/>
                <w:sz w:val="18"/>
                <w:szCs w:val="18"/>
              </w:rPr>
            </w:pPr>
          </w:p>
        </w:tc>
        <w:tc>
          <w:tcPr>
            <w:tcW w:w="1439" w:type="dxa"/>
          </w:tcPr>
          <w:p w14:paraId="23C2CB1A" w14:textId="77777777" w:rsidR="003150AE" w:rsidRPr="003150AE" w:rsidRDefault="003150AE" w:rsidP="00444858">
            <w:pPr>
              <w:keepNext/>
              <w:rPr>
                <w:rFonts w:ascii="Calibri" w:hAnsi="Calibri"/>
                <w:sz w:val="18"/>
                <w:szCs w:val="18"/>
              </w:rPr>
            </w:pPr>
          </w:p>
        </w:tc>
        <w:tc>
          <w:tcPr>
            <w:tcW w:w="1439" w:type="dxa"/>
          </w:tcPr>
          <w:p w14:paraId="02F676DF" w14:textId="77777777" w:rsidR="003150AE" w:rsidRPr="003150AE" w:rsidRDefault="003150AE" w:rsidP="00444858">
            <w:pPr>
              <w:keepNext/>
              <w:rPr>
                <w:rFonts w:ascii="Calibri" w:hAnsi="Calibri"/>
                <w:sz w:val="18"/>
                <w:szCs w:val="18"/>
              </w:rPr>
            </w:pPr>
          </w:p>
        </w:tc>
        <w:tc>
          <w:tcPr>
            <w:tcW w:w="1439" w:type="dxa"/>
          </w:tcPr>
          <w:p w14:paraId="443AF4FF" w14:textId="77777777" w:rsidR="003150AE" w:rsidRPr="003150AE" w:rsidRDefault="003150AE" w:rsidP="00444858">
            <w:pPr>
              <w:keepNext/>
              <w:rPr>
                <w:rFonts w:ascii="Calibri" w:hAnsi="Calibri"/>
                <w:sz w:val="18"/>
                <w:szCs w:val="18"/>
              </w:rPr>
            </w:pPr>
          </w:p>
        </w:tc>
        <w:tc>
          <w:tcPr>
            <w:tcW w:w="1439" w:type="dxa"/>
          </w:tcPr>
          <w:p w14:paraId="24D5A605" w14:textId="77777777" w:rsidR="003150AE" w:rsidRPr="003150AE" w:rsidRDefault="003150AE" w:rsidP="00444858">
            <w:pPr>
              <w:keepNext/>
              <w:rPr>
                <w:rFonts w:ascii="Calibri" w:hAnsi="Calibri"/>
                <w:sz w:val="18"/>
                <w:szCs w:val="18"/>
              </w:rPr>
            </w:pPr>
          </w:p>
        </w:tc>
        <w:tc>
          <w:tcPr>
            <w:tcW w:w="1439" w:type="dxa"/>
          </w:tcPr>
          <w:p w14:paraId="334ECDF5" w14:textId="77777777" w:rsidR="003150AE" w:rsidRPr="003150AE" w:rsidRDefault="003150AE" w:rsidP="00444858">
            <w:pPr>
              <w:keepNext/>
              <w:rPr>
                <w:rFonts w:ascii="Calibri" w:hAnsi="Calibri"/>
                <w:sz w:val="18"/>
                <w:szCs w:val="18"/>
              </w:rPr>
            </w:pPr>
          </w:p>
        </w:tc>
        <w:tc>
          <w:tcPr>
            <w:tcW w:w="1439" w:type="dxa"/>
          </w:tcPr>
          <w:p w14:paraId="713FF60F" w14:textId="77777777" w:rsidR="003150AE" w:rsidRPr="003150AE" w:rsidRDefault="003150AE" w:rsidP="00444858">
            <w:pPr>
              <w:keepNext/>
              <w:rPr>
                <w:rFonts w:ascii="Calibri" w:hAnsi="Calibri"/>
                <w:sz w:val="18"/>
                <w:szCs w:val="18"/>
              </w:rPr>
            </w:pPr>
          </w:p>
        </w:tc>
      </w:tr>
      <w:tr w:rsidR="00444858" w:rsidRPr="003150AE" w14:paraId="5D1CB735" w14:textId="77777777" w:rsidTr="00484C46">
        <w:trPr>
          <w:cantSplit/>
          <w:trHeight w:val="360"/>
        </w:trPr>
        <w:tc>
          <w:tcPr>
            <w:tcW w:w="1439" w:type="dxa"/>
          </w:tcPr>
          <w:p w14:paraId="14D45546" w14:textId="77777777" w:rsidR="00444858" w:rsidRPr="003150AE" w:rsidRDefault="00444858" w:rsidP="00444858">
            <w:pPr>
              <w:keepNext/>
              <w:rPr>
                <w:rFonts w:ascii="Calibri" w:hAnsi="Calibri"/>
                <w:sz w:val="18"/>
                <w:szCs w:val="18"/>
              </w:rPr>
            </w:pPr>
          </w:p>
        </w:tc>
        <w:tc>
          <w:tcPr>
            <w:tcW w:w="1439" w:type="dxa"/>
          </w:tcPr>
          <w:p w14:paraId="30D82D08" w14:textId="77777777" w:rsidR="00444858" w:rsidRPr="003150AE" w:rsidRDefault="00444858" w:rsidP="00444858">
            <w:pPr>
              <w:keepNext/>
              <w:rPr>
                <w:rFonts w:ascii="Calibri" w:hAnsi="Calibri"/>
                <w:sz w:val="18"/>
                <w:szCs w:val="18"/>
              </w:rPr>
            </w:pPr>
          </w:p>
        </w:tc>
        <w:tc>
          <w:tcPr>
            <w:tcW w:w="1439" w:type="dxa"/>
          </w:tcPr>
          <w:p w14:paraId="70445422" w14:textId="77777777" w:rsidR="00444858" w:rsidRPr="003150AE" w:rsidRDefault="00444858" w:rsidP="00444858">
            <w:pPr>
              <w:keepNext/>
              <w:rPr>
                <w:rFonts w:ascii="Calibri" w:hAnsi="Calibri"/>
                <w:sz w:val="18"/>
                <w:szCs w:val="18"/>
              </w:rPr>
            </w:pPr>
          </w:p>
        </w:tc>
        <w:tc>
          <w:tcPr>
            <w:tcW w:w="1439" w:type="dxa"/>
          </w:tcPr>
          <w:p w14:paraId="085CA074" w14:textId="77777777" w:rsidR="00444858" w:rsidRPr="003150AE" w:rsidRDefault="00444858" w:rsidP="00444858">
            <w:pPr>
              <w:keepNext/>
              <w:rPr>
                <w:rFonts w:ascii="Calibri" w:hAnsi="Calibri"/>
                <w:sz w:val="18"/>
                <w:szCs w:val="18"/>
              </w:rPr>
            </w:pPr>
          </w:p>
        </w:tc>
        <w:tc>
          <w:tcPr>
            <w:tcW w:w="1439" w:type="dxa"/>
          </w:tcPr>
          <w:p w14:paraId="64843E9B" w14:textId="77777777" w:rsidR="00444858" w:rsidRPr="003150AE" w:rsidRDefault="00444858" w:rsidP="00444858">
            <w:pPr>
              <w:keepNext/>
              <w:rPr>
                <w:rFonts w:ascii="Calibri" w:hAnsi="Calibri"/>
                <w:sz w:val="18"/>
                <w:szCs w:val="18"/>
              </w:rPr>
            </w:pPr>
          </w:p>
        </w:tc>
        <w:tc>
          <w:tcPr>
            <w:tcW w:w="1439" w:type="dxa"/>
          </w:tcPr>
          <w:p w14:paraId="4062B08D" w14:textId="77777777" w:rsidR="00444858" w:rsidRPr="003150AE" w:rsidRDefault="00444858" w:rsidP="00444858">
            <w:pPr>
              <w:keepNext/>
              <w:rPr>
                <w:rFonts w:ascii="Calibri" w:hAnsi="Calibri"/>
                <w:sz w:val="18"/>
                <w:szCs w:val="18"/>
              </w:rPr>
            </w:pPr>
          </w:p>
        </w:tc>
        <w:tc>
          <w:tcPr>
            <w:tcW w:w="1439" w:type="dxa"/>
          </w:tcPr>
          <w:p w14:paraId="251BEECF" w14:textId="77777777" w:rsidR="00444858" w:rsidRPr="003150AE" w:rsidRDefault="00444858" w:rsidP="00444858">
            <w:pPr>
              <w:keepNext/>
              <w:rPr>
                <w:rFonts w:ascii="Calibri" w:hAnsi="Calibri"/>
                <w:sz w:val="18"/>
                <w:szCs w:val="18"/>
              </w:rPr>
            </w:pPr>
          </w:p>
        </w:tc>
        <w:tc>
          <w:tcPr>
            <w:tcW w:w="1439" w:type="dxa"/>
          </w:tcPr>
          <w:p w14:paraId="3BA55005" w14:textId="77777777" w:rsidR="00444858" w:rsidRPr="003150AE" w:rsidRDefault="00444858" w:rsidP="00444858">
            <w:pPr>
              <w:keepNext/>
              <w:rPr>
                <w:rFonts w:ascii="Calibri" w:hAnsi="Calibri"/>
                <w:sz w:val="18"/>
                <w:szCs w:val="18"/>
              </w:rPr>
            </w:pPr>
          </w:p>
        </w:tc>
        <w:tc>
          <w:tcPr>
            <w:tcW w:w="1439" w:type="dxa"/>
          </w:tcPr>
          <w:p w14:paraId="4FFB9AF8" w14:textId="77777777" w:rsidR="00444858" w:rsidRPr="003150AE" w:rsidRDefault="00444858" w:rsidP="00444858">
            <w:pPr>
              <w:keepNext/>
              <w:rPr>
                <w:rFonts w:ascii="Calibri" w:hAnsi="Calibri"/>
                <w:sz w:val="18"/>
                <w:szCs w:val="18"/>
              </w:rPr>
            </w:pPr>
          </w:p>
        </w:tc>
        <w:tc>
          <w:tcPr>
            <w:tcW w:w="1439" w:type="dxa"/>
          </w:tcPr>
          <w:p w14:paraId="0274FD0E" w14:textId="77777777" w:rsidR="00444858" w:rsidRPr="003150AE" w:rsidRDefault="00444858" w:rsidP="00444858">
            <w:pPr>
              <w:keepNext/>
              <w:rPr>
                <w:rFonts w:ascii="Calibri" w:hAnsi="Calibri"/>
                <w:sz w:val="18"/>
                <w:szCs w:val="18"/>
              </w:rPr>
            </w:pPr>
          </w:p>
        </w:tc>
      </w:tr>
      <w:tr w:rsidR="00444858" w:rsidRPr="003150AE" w14:paraId="63E79B88" w14:textId="77777777" w:rsidTr="00444858">
        <w:trPr>
          <w:cantSplit/>
        </w:trPr>
        <w:tc>
          <w:tcPr>
            <w:tcW w:w="14390" w:type="dxa"/>
            <w:gridSpan w:val="10"/>
          </w:tcPr>
          <w:p w14:paraId="31AD6425" w14:textId="77777777" w:rsidR="00444858" w:rsidRPr="003150AE" w:rsidRDefault="00444858" w:rsidP="00444858">
            <w:pPr>
              <w:keepNext/>
              <w:rPr>
                <w:rFonts w:ascii="Calibri" w:hAnsi="Calibri"/>
                <w:sz w:val="18"/>
                <w:szCs w:val="18"/>
              </w:rPr>
            </w:pPr>
            <w:r w:rsidRPr="003150AE">
              <w:rPr>
                <w:rFonts w:ascii="Calibri" w:hAnsi="Calibri"/>
                <w:sz w:val="18"/>
                <w:szCs w:val="18"/>
              </w:rPr>
              <w:t>Notes:</w:t>
            </w:r>
          </w:p>
        </w:tc>
      </w:tr>
    </w:tbl>
    <w:p w14:paraId="4746A42C" w14:textId="72C5A35F" w:rsidR="00444858" w:rsidRDefault="00444858" w:rsidP="00444858"/>
    <w:p w14:paraId="231969AD" w14:textId="77777777" w:rsidR="0024285A" w:rsidRPr="003150AE" w:rsidRDefault="0024285A" w:rsidP="00444858"/>
    <w:tbl>
      <w:tblPr>
        <w:tblW w:w="500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199"/>
        <w:gridCol w:w="1199"/>
        <w:gridCol w:w="1199"/>
        <w:gridCol w:w="1199"/>
        <w:gridCol w:w="1199"/>
        <w:gridCol w:w="1200"/>
        <w:gridCol w:w="1831"/>
        <w:gridCol w:w="2100"/>
        <w:gridCol w:w="2100"/>
        <w:gridCol w:w="1170"/>
      </w:tblGrid>
      <w:tr w:rsidR="00444858" w:rsidRPr="003150AE" w14:paraId="27B66436" w14:textId="77777777" w:rsidTr="0063131D">
        <w:trPr>
          <w:cantSplit/>
        </w:trPr>
        <w:tc>
          <w:tcPr>
            <w:tcW w:w="14396" w:type="dxa"/>
            <w:gridSpan w:val="10"/>
            <w:tcBorders>
              <w:bottom w:val="nil"/>
            </w:tcBorders>
            <w:shd w:val="clear" w:color="auto" w:fill="auto"/>
          </w:tcPr>
          <w:p w14:paraId="7C14F7CF" w14:textId="77777777" w:rsidR="00444858" w:rsidRPr="003150AE" w:rsidRDefault="00444858" w:rsidP="00444858">
            <w:pPr>
              <w:keepNext/>
              <w:rPr>
                <w:rFonts w:ascii="Calibri" w:hAnsi="Calibri"/>
                <w:b/>
                <w:sz w:val="18"/>
                <w:szCs w:val="18"/>
              </w:rPr>
            </w:pPr>
            <w:r w:rsidRPr="003150AE">
              <w:rPr>
                <w:rFonts w:ascii="Calibri" w:hAnsi="Calibri"/>
                <w:b/>
                <w:sz w:val="18"/>
                <w:szCs w:val="18"/>
              </w:rPr>
              <w:lastRenderedPageBreak/>
              <w:t>H. Installed Split System Indoor Unit Coil or Fan Coil Equipment Information - applicable to DX or hydronic, heating or cooling, coils and fan coil units.</w:t>
            </w:r>
          </w:p>
          <w:p w14:paraId="561CBE1E" w14:textId="5B631B36" w:rsidR="00444858" w:rsidRPr="003150AE" w:rsidRDefault="00444858" w:rsidP="0063131D">
            <w:pPr>
              <w:keepNext/>
              <w:rPr>
                <w:rFonts w:ascii="Calibri" w:hAnsi="Calibri"/>
                <w:sz w:val="18"/>
                <w:szCs w:val="18"/>
              </w:rPr>
            </w:pPr>
            <w:r w:rsidRPr="003150AE">
              <w:rPr>
                <w:rFonts w:ascii="Calibri" w:hAnsi="Calibri"/>
                <w:sz w:val="18"/>
                <w:szCs w:val="18"/>
              </w:rPr>
              <w:t>Systems with more than one indoor coil or fan coil unit (e.g. multi-split systems) shall provide information for each of the system indoor unit coils or fan coil units.</w:t>
            </w:r>
          </w:p>
        </w:tc>
      </w:tr>
      <w:tr w:rsidR="00444858" w:rsidRPr="003150AE" w14:paraId="3203744A" w14:textId="77777777" w:rsidTr="008960C4">
        <w:trPr>
          <w:cantSplit/>
          <w:trHeight w:val="188"/>
        </w:trPr>
        <w:tc>
          <w:tcPr>
            <w:tcW w:w="1199" w:type="dxa"/>
            <w:tcBorders>
              <w:bottom w:val="single" w:sz="4" w:space="0" w:color="auto"/>
            </w:tcBorders>
            <w:vAlign w:val="bottom"/>
          </w:tcPr>
          <w:p w14:paraId="15F20E96"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01</w:t>
            </w:r>
          </w:p>
        </w:tc>
        <w:tc>
          <w:tcPr>
            <w:tcW w:w="1199" w:type="dxa"/>
            <w:tcBorders>
              <w:bottom w:val="single" w:sz="4" w:space="0" w:color="auto"/>
            </w:tcBorders>
            <w:vAlign w:val="bottom"/>
          </w:tcPr>
          <w:p w14:paraId="02264CD0"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02</w:t>
            </w:r>
          </w:p>
        </w:tc>
        <w:tc>
          <w:tcPr>
            <w:tcW w:w="1199" w:type="dxa"/>
            <w:tcBorders>
              <w:bottom w:val="single" w:sz="4" w:space="0" w:color="auto"/>
            </w:tcBorders>
          </w:tcPr>
          <w:p w14:paraId="125D8382"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03</w:t>
            </w:r>
          </w:p>
        </w:tc>
        <w:tc>
          <w:tcPr>
            <w:tcW w:w="1199" w:type="dxa"/>
            <w:tcBorders>
              <w:bottom w:val="single" w:sz="4" w:space="0" w:color="auto"/>
            </w:tcBorders>
          </w:tcPr>
          <w:p w14:paraId="288AD1B2"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04</w:t>
            </w:r>
          </w:p>
        </w:tc>
        <w:tc>
          <w:tcPr>
            <w:tcW w:w="1199" w:type="dxa"/>
            <w:tcBorders>
              <w:bottom w:val="single" w:sz="4" w:space="0" w:color="auto"/>
            </w:tcBorders>
          </w:tcPr>
          <w:p w14:paraId="709B5E5F"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05</w:t>
            </w:r>
          </w:p>
        </w:tc>
        <w:tc>
          <w:tcPr>
            <w:tcW w:w="1200" w:type="dxa"/>
            <w:tcBorders>
              <w:bottom w:val="single" w:sz="4" w:space="0" w:color="auto"/>
            </w:tcBorders>
          </w:tcPr>
          <w:p w14:paraId="13805202"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06</w:t>
            </w:r>
          </w:p>
        </w:tc>
        <w:tc>
          <w:tcPr>
            <w:tcW w:w="1831" w:type="dxa"/>
            <w:tcBorders>
              <w:bottom w:val="single" w:sz="4" w:space="0" w:color="auto"/>
            </w:tcBorders>
            <w:vAlign w:val="bottom"/>
          </w:tcPr>
          <w:p w14:paraId="3CD6D4FE"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07</w:t>
            </w:r>
          </w:p>
        </w:tc>
        <w:tc>
          <w:tcPr>
            <w:tcW w:w="2100" w:type="dxa"/>
            <w:tcBorders>
              <w:bottom w:val="single" w:sz="4" w:space="0" w:color="auto"/>
            </w:tcBorders>
            <w:vAlign w:val="bottom"/>
          </w:tcPr>
          <w:p w14:paraId="18B5EBF1"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08</w:t>
            </w:r>
          </w:p>
        </w:tc>
        <w:tc>
          <w:tcPr>
            <w:tcW w:w="2100" w:type="dxa"/>
            <w:tcBorders>
              <w:bottom w:val="single" w:sz="4" w:space="0" w:color="auto"/>
            </w:tcBorders>
            <w:vAlign w:val="bottom"/>
          </w:tcPr>
          <w:p w14:paraId="162943F6"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09</w:t>
            </w:r>
          </w:p>
        </w:tc>
        <w:tc>
          <w:tcPr>
            <w:tcW w:w="1170" w:type="dxa"/>
            <w:tcBorders>
              <w:bottom w:val="single" w:sz="4" w:space="0" w:color="auto"/>
            </w:tcBorders>
          </w:tcPr>
          <w:p w14:paraId="4820EBD0" w14:textId="496AE40A" w:rsidR="00444858" w:rsidRPr="003150AE" w:rsidRDefault="00444858" w:rsidP="00444858">
            <w:pPr>
              <w:keepNext/>
              <w:jc w:val="center"/>
              <w:rPr>
                <w:rFonts w:ascii="Calibri" w:hAnsi="Calibri"/>
                <w:sz w:val="18"/>
                <w:szCs w:val="18"/>
              </w:rPr>
            </w:pPr>
          </w:p>
        </w:tc>
      </w:tr>
      <w:tr w:rsidR="00444858" w:rsidRPr="003150AE" w14:paraId="7D1060F2" w14:textId="77777777" w:rsidTr="008960C4">
        <w:trPr>
          <w:cantSplit/>
          <w:trHeight w:val="576"/>
        </w:trPr>
        <w:tc>
          <w:tcPr>
            <w:tcW w:w="1199" w:type="dxa"/>
            <w:vAlign w:val="bottom"/>
          </w:tcPr>
          <w:p w14:paraId="4990F9AC" w14:textId="192FAE34" w:rsidR="00444858" w:rsidRPr="003150AE" w:rsidRDefault="00444858" w:rsidP="00444858">
            <w:pPr>
              <w:keepNext/>
              <w:jc w:val="center"/>
              <w:rPr>
                <w:rFonts w:ascii="Calibri" w:hAnsi="Calibri"/>
                <w:b/>
                <w:sz w:val="18"/>
                <w:szCs w:val="18"/>
              </w:rPr>
            </w:pPr>
            <w:r w:rsidRPr="003150AE">
              <w:rPr>
                <w:rFonts w:ascii="Calibri" w:hAnsi="Calibri"/>
                <w:sz w:val="18"/>
                <w:szCs w:val="18"/>
              </w:rPr>
              <w:t>SC System ID/Name</w:t>
            </w:r>
            <w:r w:rsidR="008960C4">
              <w:t xml:space="preserve"> </w:t>
            </w:r>
            <w:r w:rsidR="008960C4" w:rsidRPr="008960C4">
              <w:rPr>
                <w:rFonts w:ascii="Calibri" w:hAnsi="Calibri"/>
                <w:sz w:val="18"/>
                <w:szCs w:val="18"/>
              </w:rPr>
              <w:t>from CF1R</w:t>
            </w:r>
          </w:p>
        </w:tc>
        <w:tc>
          <w:tcPr>
            <w:tcW w:w="1199" w:type="dxa"/>
            <w:vAlign w:val="bottom"/>
          </w:tcPr>
          <w:p w14:paraId="59C71D90"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SC System Description of Area Served</w:t>
            </w:r>
          </w:p>
        </w:tc>
        <w:tc>
          <w:tcPr>
            <w:tcW w:w="1199" w:type="dxa"/>
            <w:vAlign w:val="bottom"/>
          </w:tcPr>
          <w:p w14:paraId="46C61499"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Indoor Unit Name or Description of Area Served</w:t>
            </w:r>
          </w:p>
        </w:tc>
        <w:tc>
          <w:tcPr>
            <w:tcW w:w="1199" w:type="dxa"/>
            <w:vAlign w:val="bottom"/>
          </w:tcPr>
          <w:p w14:paraId="38111204"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Indoor Unit Type</w:t>
            </w:r>
          </w:p>
        </w:tc>
        <w:tc>
          <w:tcPr>
            <w:tcW w:w="1199" w:type="dxa"/>
            <w:vAlign w:val="bottom"/>
          </w:tcPr>
          <w:p w14:paraId="01ECF488"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Indoor Unit Duct Status</w:t>
            </w:r>
          </w:p>
        </w:tc>
        <w:tc>
          <w:tcPr>
            <w:tcW w:w="1200" w:type="dxa"/>
            <w:vAlign w:val="bottom"/>
          </w:tcPr>
          <w:p w14:paraId="7A6DA70C"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Does Indoor Unit Provide CFI  IAQ Ventilation?</w:t>
            </w:r>
          </w:p>
        </w:tc>
        <w:tc>
          <w:tcPr>
            <w:tcW w:w="1831" w:type="dxa"/>
            <w:vAlign w:val="bottom"/>
          </w:tcPr>
          <w:p w14:paraId="5BAE668E" w14:textId="69407F20" w:rsidR="00444858" w:rsidRPr="003150AE" w:rsidRDefault="00444858" w:rsidP="00136E6C">
            <w:pPr>
              <w:keepNext/>
              <w:jc w:val="center"/>
              <w:rPr>
                <w:rFonts w:ascii="Calibri" w:hAnsi="Calibri"/>
                <w:sz w:val="18"/>
                <w:szCs w:val="18"/>
              </w:rPr>
            </w:pPr>
            <w:r w:rsidRPr="003150AE">
              <w:rPr>
                <w:rFonts w:ascii="Calibri" w:hAnsi="Calibri"/>
                <w:sz w:val="18"/>
                <w:szCs w:val="18"/>
              </w:rPr>
              <w:t>Indoor Unit Manufacturer</w:t>
            </w:r>
          </w:p>
        </w:tc>
        <w:tc>
          <w:tcPr>
            <w:tcW w:w="2100" w:type="dxa"/>
            <w:vAlign w:val="bottom"/>
          </w:tcPr>
          <w:p w14:paraId="4CA1356B" w14:textId="6A59CED5" w:rsidR="00444858" w:rsidRPr="003150AE" w:rsidRDefault="00444858" w:rsidP="00136E6C">
            <w:pPr>
              <w:keepNext/>
              <w:jc w:val="center"/>
              <w:rPr>
                <w:rFonts w:ascii="Calibri" w:hAnsi="Calibri"/>
                <w:sz w:val="18"/>
                <w:szCs w:val="18"/>
              </w:rPr>
            </w:pPr>
            <w:r w:rsidRPr="003150AE">
              <w:rPr>
                <w:rFonts w:ascii="Calibri" w:hAnsi="Calibri"/>
                <w:sz w:val="18"/>
                <w:szCs w:val="18"/>
              </w:rPr>
              <w:t>Indoor Unit Model Number</w:t>
            </w:r>
          </w:p>
        </w:tc>
        <w:tc>
          <w:tcPr>
            <w:tcW w:w="2100" w:type="dxa"/>
            <w:vAlign w:val="bottom"/>
          </w:tcPr>
          <w:p w14:paraId="5F8B2FEC" w14:textId="1260BAEA" w:rsidR="00444858" w:rsidRPr="003150AE" w:rsidRDefault="00444858" w:rsidP="00136E6C">
            <w:pPr>
              <w:keepNext/>
              <w:jc w:val="center"/>
              <w:rPr>
                <w:rFonts w:ascii="Calibri" w:hAnsi="Calibri"/>
                <w:sz w:val="18"/>
                <w:szCs w:val="18"/>
              </w:rPr>
            </w:pPr>
            <w:r w:rsidRPr="003150AE">
              <w:rPr>
                <w:rFonts w:ascii="Calibri" w:hAnsi="Calibri"/>
                <w:sz w:val="18"/>
                <w:szCs w:val="18"/>
              </w:rPr>
              <w:t>Indoor Unit Serial Number</w:t>
            </w:r>
          </w:p>
        </w:tc>
        <w:tc>
          <w:tcPr>
            <w:tcW w:w="1170" w:type="dxa"/>
          </w:tcPr>
          <w:p w14:paraId="79BA59B5" w14:textId="24BB2203" w:rsidR="00444858" w:rsidRPr="003150AE" w:rsidRDefault="00444858" w:rsidP="00444858">
            <w:pPr>
              <w:keepNext/>
              <w:jc w:val="center"/>
              <w:rPr>
                <w:rFonts w:ascii="Calibri" w:hAnsi="Calibri"/>
                <w:sz w:val="18"/>
                <w:szCs w:val="18"/>
              </w:rPr>
            </w:pPr>
          </w:p>
        </w:tc>
      </w:tr>
      <w:tr w:rsidR="003150AE" w:rsidRPr="003150AE" w14:paraId="560BFA36" w14:textId="77777777" w:rsidTr="008960C4">
        <w:trPr>
          <w:cantSplit/>
          <w:trHeight w:val="360"/>
        </w:trPr>
        <w:tc>
          <w:tcPr>
            <w:tcW w:w="1199" w:type="dxa"/>
          </w:tcPr>
          <w:p w14:paraId="616C8E56" w14:textId="77777777" w:rsidR="003150AE" w:rsidRPr="003150AE" w:rsidRDefault="003150AE" w:rsidP="00444858">
            <w:pPr>
              <w:keepNext/>
              <w:rPr>
                <w:rFonts w:ascii="Calibri" w:hAnsi="Calibri"/>
                <w:sz w:val="18"/>
                <w:szCs w:val="18"/>
              </w:rPr>
            </w:pPr>
          </w:p>
        </w:tc>
        <w:tc>
          <w:tcPr>
            <w:tcW w:w="1199" w:type="dxa"/>
          </w:tcPr>
          <w:p w14:paraId="1C9D6E82" w14:textId="77777777" w:rsidR="003150AE" w:rsidRPr="003150AE" w:rsidRDefault="003150AE" w:rsidP="00444858">
            <w:pPr>
              <w:keepNext/>
              <w:rPr>
                <w:rFonts w:ascii="Calibri" w:hAnsi="Calibri"/>
                <w:sz w:val="18"/>
                <w:szCs w:val="18"/>
              </w:rPr>
            </w:pPr>
          </w:p>
        </w:tc>
        <w:tc>
          <w:tcPr>
            <w:tcW w:w="1199" w:type="dxa"/>
          </w:tcPr>
          <w:p w14:paraId="5EA52EF7" w14:textId="77777777" w:rsidR="003150AE" w:rsidRPr="003150AE" w:rsidRDefault="003150AE" w:rsidP="00444858">
            <w:pPr>
              <w:keepNext/>
              <w:rPr>
                <w:rFonts w:ascii="Calibri" w:hAnsi="Calibri"/>
                <w:sz w:val="18"/>
                <w:szCs w:val="18"/>
              </w:rPr>
            </w:pPr>
          </w:p>
        </w:tc>
        <w:tc>
          <w:tcPr>
            <w:tcW w:w="1199" w:type="dxa"/>
          </w:tcPr>
          <w:p w14:paraId="0207AD59" w14:textId="77777777" w:rsidR="003150AE" w:rsidRPr="003150AE" w:rsidRDefault="003150AE" w:rsidP="00444858">
            <w:pPr>
              <w:keepNext/>
              <w:rPr>
                <w:rFonts w:ascii="Calibri" w:hAnsi="Calibri"/>
                <w:sz w:val="18"/>
                <w:szCs w:val="18"/>
              </w:rPr>
            </w:pPr>
          </w:p>
        </w:tc>
        <w:tc>
          <w:tcPr>
            <w:tcW w:w="1199" w:type="dxa"/>
          </w:tcPr>
          <w:p w14:paraId="7B91ED38" w14:textId="77777777" w:rsidR="003150AE" w:rsidRPr="003150AE" w:rsidRDefault="003150AE" w:rsidP="00444858">
            <w:pPr>
              <w:keepNext/>
              <w:rPr>
                <w:rFonts w:ascii="Calibri" w:hAnsi="Calibri"/>
                <w:sz w:val="18"/>
                <w:szCs w:val="18"/>
              </w:rPr>
            </w:pPr>
          </w:p>
        </w:tc>
        <w:tc>
          <w:tcPr>
            <w:tcW w:w="1200" w:type="dxa"/>
          </w:tcPr>
          <w:p w14:paraId="28467EE6" w14:textId="77777777" w:rsidR="003150AE" w:rsidRPr="003150AE" w:rsidRDefault="003150AE" w:rsidP="00444858">
            <w:pPr>
              <w:keepNext/>
              <w:rPr>
                <w:rFonts w:ascii="Calibri" w:hAnsi="Calibri"/>
                <w:sz w:val="18"/>
                <w:szCs w:val="18"/>
              </w:rPr>
            </w:pPr>
          </w:p>
        </w:tc>
        <w:tc>
          <w:tcPr>
            <w:tcW w:w="1831" w:type="dxa"/>
          </w:tcPr>
          <w:p w14:paraId="337F0A35" w14:textId="77777777" w:rsidR="003150AE" w:rsidRPr="003150AE" w:rsidRDefault="003150AE" w:rsidP="00444858">
            <w:pPr>
              <w:keepNext/>
              <w:rPr>
                <w:rFonts w:ascii="Calibri" w:hAnsi="Calibri"/>
                <w:sz w:val="18"/>
                <w:szCs w:val="18"/>
              </w:rPr>
            </w:pPr>
          </w:p>
        </w:tc>
        <w:tc>
          <w:tcPr>
            <w:tcW w:w="2100" w:type="dxa"/>
          </w:tcPr>
          <w:p w14:paraId="2BB76620" w14:textId="77777777" w:rsidR="003150AE" w:rsidRPr="003150AE" w:rsidRDefault="003150AE" w:rsidP="00444858">
            <w:pPr>
              <w:keepNext/>
              <w:rPr>
                <w:rFonts w:ascii="Calibri" w:hAnsi="Calibri"/>
                <w:sz w:val="18"/>
                <w:szCs w:val="18"/>
              </w:rPr>
            </w:pPr>
          </w:p>
        </w:tc>
        <w:tc>
          <w:tcPr>
            <w:tcW w:w="2100" w:type="dxa"/>
          </w:tcPr>
          <w:p w14:paraId="35D5AF6B" w14:textId="77777777" w:rsidR="003150AE" w:rsidRPr="003150AE" w:rsidRDefault="003150AE" w:rsidP="00444858">
            <w:pPr>
              <w:keepNext/>
              <w:rPr>
                <w:rFonts w:ascii="Calibri" w:hAnsi="Calibri"/>
                <w:sz w:val="18"/>
                <w:szCs w:val="18"/>
              </w:rPr>
            </w:pPr>
          </w:p>
        </w:tc>
        <w:tc>
          <w:tcPr>
            <w:tcW w:w="1170" w:type="dxa"/>
          </w:tcPr>
          <w:p w14:paraId="61B774E2" w14:textId="77777777" w:rsidR="003150AE" w:rsidRPr="003150AE" w:rsidRDefault="003150AE" w:rsidP="00444858">
            <w:pPr>
              <w:keepNext/>
              <w:rPr>
                <w:rFonts w:ascii="Calibri" w:hAnsi="Calibri"/>
                <w:sz w:val="18"/>
                <w:szCs w:val="18"/>
              </w:rPr>
            </w:pPr>
          </w:p>
        </w:tc>
      </w:tr>
      <w:tr w:rsidR="00444858" w:rsidRPr="003150AE" w14:paraId="62637074" w14:textId="77777777" w:rsidTr="008960C4">
        <w:trPr>
          <w:cantSplit/>
          <w:trHeight w:val="360"/>
        </w:trPr>
        <w:tc>
          <w:tcPr>
            <w:tcW w:w="1199" w:type="dxa"/>
          </w:tcPr>
          <w:p w14:paraId="24023315" w14:textId="77777777" w:rsidR="00444858" w:rsidRPr="003150AE" w:rsidRDefault="00444858" w:rsidP="00444858">
            <w:pPr>
              <w:keepNext/>
              <w:rPr>
                <w:rFonts w:ascii="Calibri" w:hAnsi="Calibri"/>
                <w:sz w:val="18"/>
                <w:szCs w:val="18"/>
              </w:rPr>
            </w:pPr>
          </w:p>
        </w:tc>
        <w:tc>
          <w:tcPr>
            <w:tcW w:w="1199" w:type="dxa"/>
          </w:tcPr>
          <w:p w14:paraId="036E76BD" w14:textId="77777777" w:rsidR="00444858" w:rsidRPr="003150AE" w:rsidRDefault="00444858" w:rsidP="00444858">
            <w:pPr>
              <w:keepNext/>
              <w:rPr>
                <w:rFonts w:ascii="Calibri" w:hAnsi="Calibri"/>
                <w:sz w:val="18"/>
                <w:szCs w:val="18"/>
              </w:rPr>
            </w:pPr>
          </w:p>
        </w:tc>
        <w:tc>
          <w:tcPr>
            <w:tcW w:w="1199" w:type="dxa"/>
          </w:tcPr>
          <w:p w14:paraId="3FCDD66D" w14:textId="77777777" w:rsidR="00444858" w:rsidRPr="003150AE" w:rsidRDefault="00444858" w:rsidP="00444858">
            <w:pPr>
              <w:keepNext/>
              <w:rPr>
                <w:rFonts w:ascii="Calibri" w:hAnsi="Calibri"/>
                <w:sz w:val="18"/>
                <w:szCs w:val="18"/>
              </w:rPr>
            </w:pPr>
          </w:p>
        </w:tc>
        <w:tc>
          <w:tcPr>
            <w:tcW w:w="1199" w:type="dxa"/>
          </w:tcPr>
          <w:p w14:paraId="56A7DC0D" w14:textId="77777777" w:rsidR="00444858" w:rsidRPr="003150AE" w:rsidRDefault="00444858" w:rsidP="00444858">
            <w:pPr>
              <w:keepNext/>
              <w:rPr>
                <w:rFonts w:ascii="Calibri" w:hAnsi="Calibri"/>
                <w:sz w:val="18"/>
                <w:szCs w:val="18"/>
              </w:rPr>
            </w:pPr>
          </w:p>
        </w:tc>
        <w:tc>
          <w:tcPr>
            <w:tcW w:w="1199" w:type="dxa"/>
          </w:tcPr>
          <w:p w14:paraId="00B1D15E" w14:textId="77777777" w:rsidR="00444858" w:rsidRPr="003150AE" w:rsidRDefault="00444858" w:rsidP="00444858">
            <w:pPr>
              <w:keepNext/>
              <w:rPr>
                <w:rFonts w:ascii="Calibri" w:hAnsi="Calibri"/>
                <w:sz w:val="18"/>
                <w:szCs w:val="18"/>
              </w:rPr>
            </w:pPr>
          </w:p>
        </w:tc>
        <w:tc>
          <w:tcPr>
            <w:tcW w:w="1200" w:type="dxa"/>
          </w:tcPr>
          <w:p w14:paraId="40B9B32E" w14:textId="77777777" w:rsidR="00444858" w:rsidRPr="003150AE" w:rsidRDefault="00444858" w:rsidP="00444858">
            <w:pPr>
              <w:keepNext/>
              <w:rPr>
                <w:rFonts w:ascii="Calibri" w:hAnsi="Calibri"/>
                <w:sz w:val="18"/>
                <w:szCs w:val="18"/>
              </w:rPr>
            </w:pPr>
          </w:p>
        </w:tc>
        <w:tc>
          <w:tcPr>
            <w:tcW w:w="1831" w:type="dxa"/>
          </w:tcPr>
          <w:p w14:paraId="2F1BAFC0" w14:textId="77777777" w:rsidR="00444858" w:rsidRPr="003150AE" w:rsidRDefault="00444858" w:rsidP="00444858">
            <w:pPr>
              <w:keepNext/>
              <w:rPr>
                <w:rFonts w:ascii="Calibri" w:hAnsi="Calibri"/>
                <w:sz w:val="18"/>
                <w:szCs w:val="18"/>
              </w:rPr>
            </w:pPr>
            <w:r w:rsidRPr="003150AE">
              <w:rPr>
                <w:rFonts w:ascii="Calibri" w:hAnsi="Calibri"/>
                <w:sz w:val="18"/>
                <w:szCs w:val="18"/>
              </w:rPr>
              <w:t xml:space="preserve"> </w:t>
            </w:r>
          </w:p>
        </w:tc>
        <w:tc>
          <w:tcPr>
            <w:tcW w:w="2100" w:type="dxa"/>
          </w:tcPr>
          <w:p w14:paraId="543214FE" w14:textId="77777777" w:rsidR="00444858" w:rsidRPr="003150AE" w:rsidRDefault="00444858" w:rsidP="00444858">
            <w:pPr>
              <w:keepNext/>
              <w:rPr>
                <w:rFonts w:ascii="Calibri" w:hAnsi="Calibri"/>
                <w:sz w:val="18"/>
                <w:szCs w:val="18"/>
              </w:rPr>
            </w:pPr>
          </w:p>
        </w:tc>
        <w:tc>
          <w:tcPr>
            <w:tcW w:w="2100" w:type="dxa"/>
          </w:tcPr>
          <w:p w14:paraId="205C2F9D" w14:textId="77777777" w:rsidR="00444858" w:rsidRPr="003150AE" w:rsidRDefault="00444858" w:rsidP="00444858">
            <w:pPr>
              <w:keepNext/>
              <w:rPr>
                <w:rFonts w:ascii="Calibri" w:hAnsi="Calibri"/>
                <w:sz w:val="18"/>
                <w:szCs w:val="18"/>
              </w:rPr>
            </w:pPr>
          </w:p>
        </w:tc>
        <w:tc>
          <w:tcPr>
            <w:tcW w:w="1170" w:type="dxa"/>
          </w:tcPr>
          <w:p w14:paraId="0B9B5DA0" w14:textId="77777777" w:rsidR="00444858" w:rsidRPr="003150AE" w:rsidRDefault="00444858" w:rsidP="00444858">
            <w:pPr>
              <w:keepNext/>
              <w:rPr>
                <w:rFonts w:ascii="Calibri" w:hAnsi="Calibri"/>
                <w:sz w:val="18"/>
                <w:szCs w:val="18"/>
              </w:rPr>
            </w:pPr>
          </w:p>
        </w:tc>
      </w:tr>
      <w:tr w:rsidR="00444858" w:rsidRPr="003150AE" w14:paraId="30D472C1" w14:textId="77777777" w:rsidTr="0063131D">
        <w:trPr>
          <w:cantSplit/>
        </w:trPr>
        <w:tc>
          <w:tcPr>
            <w:tcW w:w="14396" w:type="dxa"/>
            <w:gridSpan w:val="10"/>
          </w:tcPr>
          <w:p w14:paraId="1BDE0E39" w14:textId="77777777" w:rsidR="00444858" w:rsidRPr="003150AE" w:rsidRDefault="00444858" w:rsidP="00444858">
            <w:pPr>
              <w:keepNext/>
              <w:rPr>
                <w:rFonts w:ascii="Calibri" w:hAnsi="Calibri"/>
                <w:sz w:val="18"/>
                <w:szCs w:val="18"/>
              </w:rPr>
            </w:pPr>
            <w:r w:rsidRPr="003150AE">
              <w:rPr>
                <w:rFonts w:ascii="Calibri" w:hAnsi="Calibri"/>
                <w:sz w:val="18"/>
                <w:szCs w:val="18"/>
              </w:rPr>
              <w:t>Notes:</w:t>
            </w:r>
          </w:p>
        </w:tc>
      </w:tr>
    </w:tbl>
    <w:p w14:paraId="61432BFB" w14:textId="3ABEA8FD" w:rsidR="00444858" w:rsidRPr="003150AE" w:rsidRDefault="00444858" w:rsidP="00444858">
      <w:pPr>
        <w:rPr>
          <w:rFonts w:ascii="Calibri" w:hAnsi="Calibri"/>
          <w:sz w:val="18"/>
          <w:szCs w:val="18"/>
        </w:rPr>
      </w:pPr>
    </w:p>
    <w:p w14:paraId="3F65D1BE" w14:textId="77777777" w:rsidR="003150AE" w:rsidRPr="003150AE" w:rsidRDefault="003150AE" w:rsidP="00444858">
      <w:pPr>
        <w:rPr>
          <w:rFonts w:ascii="Calibri" w:hAnsi="Calibri"/>
          <w:sz w:val="18"/>
          <w:szCs w:val="18"/>
        </w:rPr>
      </w:pPr>
    </w:p>
    <w:tbl>
      <w:tblPr>
        <w:tblW w:w="499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437"/>
        <w:gridCol w:w="1419"/>
        <w:gridCol w:w="3839"/>
        <w:gridCol w:w="3839"/>
        <w:gridCol w:w="3839"/>
      </w:tblGrid>
      <w:tr w:rsidR="00444858" w:rsidRPr="003150AE" w14:paraId="10C076CA" w14:textId="77777777" w:rsidTr="0063131D">
        <w:trPr>
          <w:cantSplit/>
        </w:trPr>
        <w:tc>
          <w:tcPr>
            <w:tcW w:w="14373" w:type="dxa"/>
            <w:gridSpan w:val="5"/>
            <w:shd w:val="clear" w:color="auto" w:fill="auto"/>
          </w:tcPr>
          <w:p w14:paraId="7F523B78" w14:textId="02A3A7FE" w:rsidR="00444858" w:rsidRPr="003150AE" w:rsidRDefault="00444858" w:rsidP="0063131D">
            <w:pPr>
              <w:keepNext/>
              <w:rPr>
                <w:rFonts w:ascii="Calibri" w:hAnsi="Calibri"/>
                <w:b/>
                <w:sz w:val="18"/>
                <w:szCs w:val="18"/>
              </w:rPr>
            </w:pPr>
            <w:r w:rsidRPr="003150AE">
              <w:rPr>
                <w:rFonts w:ascii="Calibri" w:hAnsi="Calibri"/>
                <w:b/>
                <w:sz w:val="18"/>
                <w:szCs w:val="18"/>
              </w:rPr>
              <w:t>I. Installed Heat Pump System – Split System Condensing Unit or Package Unit Equipment Information</w:t>
            </w:r>
          </w:p>
        </w:tc>
      </w:tr>
      <w:tr w:rsidR="00444858" w:rsidRPr="003150AE" w14:paraId="66BD91C9" w14:textId="77777777" w:rsidTr="0063131D">
        <w:trPr>
          <w:cantSplit/>
          <w:trHeight w:val="188"/>
        </w:trPr>
        <w:tc>
          <w:tcPr>
            <w:tcW w:w="1437" w:type="dxa"/>
            <w:vAlign w:val="bottom"/>
          </w:tcPr>
          <w:p w14:paraId="4299D12A"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01</w:t>
            </w:r>
          </w:p>
        </w:tc>
        <w:tc>
          <w:tcPr>
            <w:tcW w:w="1419" w:type="dxa"/>
            <w:vAlign w:val="bottom"/>
          </w:tcPr>
          <w:p w14:paraId="21FA116D"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02</w:t>
            </w:r>
          </w:p>
        </w:tc>
        <w:tc>
          <w:tcPr>
            <w:tcW w:w="3839" w:type="dxa"/>
            <w:vAlign w:val="bottom"/>
          </w:tcPr>
          <w:p w14:paraId="117B3BEC"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03</w:t>
            </w:r>
          </w:p>
        </w:tc>
        <w:tc>
          <w:tcPr>
            <w:tcW w:w="3839" w:type="dxa"/>
            <w:vAlign w:val="bottom"/>
          </w:tcPr>
          <w:p w14:paraId="3FB67E7D"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04</w:t>
            </w:r>
          </w:p>
        </w:tc>
        <w:tc>
          <w:tcPr>
            <w:tcW w:w="3839" w:type="dxa"/>
            <w:vAlign w:val="bottom"/>
          </w:tcPr>
          <w:p w14:paraId="571F4C43"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05</w:t>
            </w:r>
          </w:p>
        </w:tc>
      </w:tr>
      <w:tr w:rsidR="00444858" w:rsidRPr="003150AE" w14:paraId="1E6DA01C" w14:textId="77777777" w:rsidTr="0063131D">
        <w:trPr>
          <w:cantSplit/>
          <w:trHeight w:val="576"/>
        </w:trPr>
        <w:tc>
          <w:tcPr>
            <w:tcW w:w="1437" w:type="dxa"/>
            <w:vAlign w:val="bottom"/>
          </w:tcPr>
          <w:p w14:paraId="118EB7FF" w14:textId="77777777" w:rsidR="00444858" w:rsidRPr="003150AE" w:rsidRDefault="00444858" w:rsidP="00444858">
            <w:pPr>
              <w:keepNext/>
              <w:jc w:val="center"/>
              <w:rPr>
                <w:rFonts w:ascii="Calibri" w:hAnsi="Calibri"/>
                <w:b/>
                <w:sz w:val="18"/>
                <w:szCs w:val="18"/>
              </w:rPr>
            </w:pPr>
            <w:r w:rsidRPr="003150AE">
              <w:rPr>
                <w:rFonts w:ascii="Calibri" w:hAnsi="Calibri"/>
                <w:sz w:val="18"/>
                <w:szCs w:val="18"/>
              </w:rPr>
              <w:t>SC System ID/Name</w:t>
            </w:r>
            <w:r w:rsidRPr="003150AE">
              <w:t xml:space="preserve"> </w:t>
            </w:r>
            <w:r w:rsidRPr="003150AE">
              <w:rPr>
                <w:rFonts w:ascii="Calibri" w:hAnsi="Calibri"/>
                <w:sz w:val="18"/>
                <w:szCs w:val="18"/>
              </w:rPr>
              <w:t>from CF1R</w:t>
            </w:r>
          </w:p>
        </w:tc>
        <w:tc>
          <w:tcPr>
            <w:tcW w:w="1419" w:type="dxa"/>
            <w:vAlign w:val="bottom"/>
          </w:tcPr>
          <w:p w14:paraId="2B355B4C"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SC System Description of Area Served</w:t>
            </w:r>
          </w:p>
        </w:tc>
        <w:tc>
          <w:tcPr>
            <w:tcW w:w="3839" w:type="dxa"/>
            <w:vAlign w:val="bottom"/>
          </w:tcPr>
          <w:p w14:paraId="38FC4C26" w14:textId="77777777" w:rsidR="00444858" w:rsidRPr="003150AE" w:rsidRDefault="00444858" w:rsidP="00444858">
            <w:pPr>
              <w:keepNext/>
              <w:jc w:val="center"/>
              <w:rPr>
                <w:rFonts w:ascii="Calibri" w:hAnsi="Calibri"/>
                <w:sz w:val="18"/>
                <w:szCs w:val="16"/>
              </w:rPr>
            </w:pPr>
            <w:r w:rsidRPr="003150AE">
              <w:rPr>
                <w:rFonts w:ascii="Calibri" w:hAnsi="Calibri"/>
                <w:sz w:val="18"/>
                <w:szCs w:val="16"/>
              </w:rPr>
              <w:t>Condenser or Package Unit Manufacturer</w:t>
            </w:r>
          </w:p>
        </w:tc>
        <w:tc>
          <w:tcPr>
            <w:tcW w:w="3839" w:type="dxa"/>
            <w:vAlign w:val="bottom"/>
          </w:tcPr>
          <w:p w14:paraId="420229F7" w14:textId="77777777" w:rsidR="00444858" w:rsidRPr="003150AE" w:rsidRDefault="00444858" w:rsidP="00444858">
            <w:pPr>
              <w:keepNext/>
              <w:jc w:val="center"/>
              <w:rPr>
                <w:rFonts w:ascii="Calibri" w:hAnsi="Calibri"/>
                <w:sz w:val="18"/>
                <w:szCs w:val="16"/>
              </w:rPr>
            </w:pPr>
            <w:r w:rsidRPr="003150AE">
              <w:rPr>
                <w:rFonts w:ascii="Calibri" w:hAnsi="Calibri"/>
                <w:sz w:val="18"/>
                <w:szCs w:val="16"/>
              </w:rPr>
              <w:t>Condenser or Package Unit Model Number</w:t>
            </w:r>
          </w:p>
        </w:tc>
        <w:tc>
          <w:tcPr>
            <w:tcW w:w="3839" w:type="dxa"/>
            <w:vAlign w:val="bottom"/>
          </w:tcPr>
          <w:p w14:paraId="6810D29A" w14:textId="77777777" w:rsidR="00444858" w:rsidRPr="003150AE" w:rsidRDefault="00444858" w:rsidP="00444858">
            <w:pPr>
              <w:keepNext/>
              <w:jc w:val="center"/>
              <w:rPr>
                <w:rFonts w:ascii="Calibri" w:hAnsi="Calibri"/>
                <w:sz w:val="18"/>
                <w:szCs w:val="16"/>
              </w:rPr>
            </w:pPr>
            <w:r w:rsidRPr="003150AE">
              <w:rPr>
                <w:rFonts w:ascii="Calibri" w:hAnsi="Calibri"/>
                <w:sz w:val="18"/>
                <w:szCs w:val="16"/>
              </w:rPr>
              <w:t xml:space="preserve">Condenser or Package Unit </w:t>
            </w:r>
          </w:p>
          <w:p w14:paraId="686C5108" w14:textId="77777777" w:rsidR="00444858" w:rsidRPr="003150AE" w:rsidRDefault="00444858" w:rsidP="00444858">
            <w:pPr>
              <w:keepNext/>
              <w:jc w:val="center"/>
              <w:rPr>
                <w:rFonts w:ascii="Calibri" w:hAnsi="Calibri"/>
                <w:sz w:val="18"/>
                <w:szCs w:val="16"/>
              </w:rPr>
            </w:pPr>
            <w:r w:rsidRPr="003150AE">
              <w:rPr>
                <w:rFonts w:ascii="Calibri" w:hAnsi="Calibri"/>
                <w:sz w:val="18"/>
                <w:szCs w:val="16"/>
              </w:rPr>
              <w:t>Serial Number</w:t>
            </w:r>
          </w:p>
        </w:tc>
      </w:tr>
      <w:tr w:rsidR="00444858" w:rsidRPr="003150AE" w14:paraId="4F5425AD" w14:textId="77777777" w:rsidTr="00484C46">
        <w:trPr>
          <w:cantSplit/>
          <w:trHeight w:val="360"/>
        </w:trPr>
        <w:tc>
          <w:tcPr>
            <w:tcW w:w="1437" w:type="dxa"/>
          </w:tcPr>
          <w:p w14:paraId="3DF7CB12" w14:textId="77777777" w:rsidR="00444858" w:rsidRPr="003150AE" w:rsidRDefault="00444858" w:rsidP="00444858">
            <w:pPr>
              <w:keepNext/>
              <w:rPr>
                <w:rFonts w:ascii="Calibri" w:hAnsi="Calibri"/>
                <w:sz w:val="18"/>
                <w:szCs w:val="18"/>
              </w:rPr>
            </w:pPr>
          </w:p>
        </w:tc>
        <w:tc>
          <w:tcPr>
            <w:tcW w:w="1419" w:type="dxa"/>
          </w:tcPr>
          <w:p w14:paraId="663658F0" w14:textId="77777777" w:rsidR="00444858" w:rsidRPr="003150AE" w:rsidRDefault="00444858" w:rsidP="00444858">
            <w:pPr>
              <w:keepNext/>
              <w:rPr>
                <w:rFonts w:ascii="Calibri" w:hAnsi="Calibri"/>
                <w:sz w:val="18"/>
                <w:szCs w:val="18"/>
              </w:rPr>
            </w:pPr>
          </w:p>
        </w:tc>
        <w:tc>
          <w:tcPr>
            <w:tcW w:w="3839" w:type="dxa"/>
          </w:tcPr>
          <w:p w14:paraId="4DFEE280" w14:textId="77777777" w:rsidR="00444858" w:rsidRPr="003150AE" w:rsidRDefault="00444858" w:rsidP="00444858">
            <w:pPr>
              <w:keepNext/>
              <w:rPr>
                <w:rFonts w:ascii="Calibri" w:hAnsi="Calibri"/>
                <w:sz w:val="18"/>
                <w:szCs w:val="18"/>
              </w:rPr>
            </w:pPr>
          </w:p>
        </w:tc>
        <w:tc>
          <w:tcPr>
            <w:tcW w:w="3839" w:type="dxa"/>
          </w:tcPr>
          <w:p w14:paraId="4644373E" w14:textId="77777777" w:rsidR="00444858" w:rsidRPr="003150AE" w:rsidRDefault="00444858" w:rsidP="00444858">
            <w:pPr>
              <w:keepNext/>
              <w:rPr>
                <w:rFonts w:ascii="Calibri" w:hAnsi="Calibri"/>
                <w:sz w:val="18"/>
                <w:szCs w:val="18"/>
              </w:rPr>
            </w:pPr>
          </w:p>
        </w:tc>
        <w:tc>
          <w:tcPr>
            <w:tcW w:w="3839" w:type="dxa"/>
          </w:tcPr>
          <w:p w14:paraId="42083132" w14:textId="77777777" w:rsidR="00444858" w:rsidRPr="003150AE" w:rsidRDefault="00444858" w:rsidP="00444858">
            <w:pPr>
              <w:keepNext/>
              <w:rPr>
                <w:rFonts w:ascii="Calibri" w:hAnsi="Calibri"/>
                <w:sz w:val="18"/>
                <w:szCs w:val="18"/>
              </w:rPr>
            </w:pPr>
          </w:p>
        </w:tc>
      </w:tr>
      <w:tr w:rsidR="00444858" w:rsidRPr="003150AE" w14:paraId="225B36BC" w14:textId="77777777" w:rsidTr="00484C46">
        <w:trPr>
          <w:cantSplit/>
          <w:trHeight w:val="360"/>
        </w:trPr>
        <w:tc>
          <w:tcPr>
            <w:tcW w:w="1437" w:type="dxa"/>
          </w:tcPr>
          <w:p w14:paraId="6A3647DE" w14:textId="77777777" w:rsidR="00444858" w:rsidRPr="003150AE" w:rsidRDefault="00444858" w:rsidP="00444858">
            <w:pPr>
              <w:keepNext/>
              <w:rPr>
                <w:rFonts w:ascii="Calibri" w:hAnsi="Calibri"/>
                <w:sz w:val="18"/>
                <w:szCs w:val="18"/>
              </w:rPr>
            </w:pPr>
          </w:p>
        </w:tc>
        <w:tc>
          <w:tcPr>
            <w:tcW w:w="1419" w:type="dxa"/>
          </w:tcPr>
          <w:p w14:paraId="3F7010AD" w14:textId="77777777" w:rsidR="00444858" w:rsidRPr="003150AE" w:rsidRDefault="00444858" w:rsidP="00444858">
            <w:pPr>
              <w:keepNext/>
              <w:rPr>
                <w:rFonts w:ascii="Calibri" w:hAnsi="Calibri"/>
                <w:sz w:val="18"/>
                <w:szCs w:val="18"/>
              </w:rPr>
            </w:pPr>
          </w:p>
        </w:tc>
        <w:tc>
          <w:tcPr>
            <w:tcW w:w="3839" w:type="dxa"/>
          </w:tcPr>
          <w:p w14:paraId="493C8E72" w14:textId="77777777" w:rsidR="00444858" w:rsidRPr="003150AE" w:rsidRDefault="00444858" w:rsidP="00444858">
            <w:pPr>
              <w:keepNext/>
              <w:rPr>
                <w:rFonts w:ascii="Calibri" w:hAnsi="Calibri"/>
                <w:sz w:val="18"/>
                <w:szCs w:val="18"/>
              </w:rPr>
            </w:pPr>
          </w:p>
        </w:tc>
        <w:tc>
          <w:tcPr>
            <w:tcW w:w="3839" w:type="dxa"/>
          </w:tcPr>
          <w:p w14:paraId="33317DD6" w14:textId="77777777" w:rsidR="00444858" w:rsidRPr="003150AE" w:rsidRDefault="00444858" w:rsidP="00444858">
            <w:pPr>
              <w:keepNext/>
              <w:rPr>
                <w:rFonts w:ascii="Calibri" w:hAnsi="Calibri"/>
                <w:sz w:val="18"/>
                <w:szCs w:val="18"/>
              </w:rPr>
            </w:pPr>
          </w:p>
        </w:tc>
        <w:tc>
          <w:tcPr>
            <w:tcW w:w="3839" w:type="dxa"/>
          </w:tcPr>
          <w:p w14:paraId="0CB54D18" w14:textId="77777777" w:rsidR="00444858" w:rsidRPr="003150AE" w:rsidRDefault="00444858" w:rsidP="00444858">
            <w:pPr>
              <w:keepNext/>
              <w:rPr>
                <w:rFonts w:ascii="Calibri" w:hAnsi="Calibri"/>
                <w:sz w:val="18"/>
                <w:szCs w:val="18"/>
              </w:rPr>
            </w:pPr>
          </w:p>
        </w:tc>
      </w:tr>
      <w:tr w:rsidR="00444858" w:rsidRPr="003150AE" w14:paraId="28CBF63C" w14:textId="77777777" w:rsidTr="0063131D">
        <w:trPr>
          <w:cantSplit/>
        </w:trPr>
        <w:tc>
          <w:tcPr>
            <w:tcW w:w="14373" w:type="dxa"/>
            <w:gridSpan w:val="5"/>
          </w:tcPr>
          <w:p w14:paraId="204F99CC" w14:textId="77777777" w:rsidR="00444858" w:rsidRPr="003150AE" w:rsidRDefault="00444858" w:rsidP="00444858">
            <w:pPr>
              <w:keepNext/>
              <w:rPr>
                <w:rFonts w:ascii="Calibri" w:hAnsi="Calibri"/>
                <w:sz w:val="18"/>
                <w:szCs w:val="18"/>
              </w:rPr>
            </w:pPr>
            <w:r w:rsidRPr="003150AE">
              <w:rPr>
                <w:rFonts w:ascii="Calibri" w:hAnsi="Calibri"/>
                <w:sz w:val="18"/>
                <w:szCs w:val="18"/>
              </w:rPr>
              <w:t>Notes:</w:t>
            </w:r>
          </w:p>
        </w:tc>
      </w:tr>
    </w:tbl>
    <w:p w14:paraId="33B22E72" w14:textId="77777777" w:rsidR="00444858" w:rsidRPr="003150AE" w:rsidRDefault="00444858" w:rsidP="00444858">
      <w:pPr>
        <w:rPr>
          <w:rFonts w:ascii="Calibri" w:hAnsi="Calibri"/>
          <w:sz w:val="18"/>
          <w:szCs w:val="18"/>
        </w:rPr>
      </w:pPr>
    </w:p>
    <w:p w14:paraId="55AC8C4D" w14:textId="77777777" w:rsidR="00444858" w:rsidRPr="003150AE" w:rsidRDefault="00444858" w:rsidP="00444858">
      <w:pPr>
        <w:rPr>
          <w:rFonts w:ascii="Calibri" w:hAnsi="Calibri"/>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439"/>
        <w:gridCol w:w="1439"/>
        <w:gridCol w:w="1439"/>
        <w:gridCol w:w="1439"/>
        <w:gridCol w:w="1439"/>
        <w:gridCol w:w="1439"/>
        <w:gridCol w:w="1439"/>
        <w:gridCol w:w="1439"/>
        <w:gridCol w:w="1439"/>
        <w:gridCol w:w="1439"/>
      </w:tblGrid>
      <w:tr w:rsidR="00444858" w:rsidRPr="003150AE" w14:paraId="30D330E1" w14:textId="77777777" w:rsidTr="00444858">
        <w:trPr>
          <w:cantSplit/>
        </w:trPr>
        <w:tc>
          <w:tcPr>
            <w:tcW w:w="14390" w:type="dxa"/>
            <w:gridSpan w:val="10"/>
          </w:tcPr>
          <w:p w14:paraId="67548730" w14:textId="59D9A36F" w:rsidR="00444858" w:rsidRPr="003150AE" w:rsidRDefault="00444858" w:rsidP="00444858">
            <w:pPr>
              <w:keepNext/>
              <w:rPr>
                <w:rFonts w:ascii="Calibri" w:hAnsi="Calibri"/>
                <w:b/>
                <w:sz w:val="18"/>
                <w:szCs w:val="18"/>
              </w:rPr>
            </w:pPr>
            <w:r w:rsidRPr="003150AE">
              <w:rPr>
                <w:rFonts w:ascii="Calibri" w:hAnsi="Calibri"/>
                <w:b/>
                <w:sz w:val="18"/>
                <w:szCs w:val="18"/>
              </w:rPr>
              <w:t>J. Installed Heat Pump System – Efficiency and Performance Compliance Information</w:t>
            </w:r>
          </w:p>
        </w:tc>
      </w:tr>
      <w:tr w:rsidR="00444858" w:rsidRPr="003150AE" w14:paraId="5C02D152" w14:textId="77777777" w:rsidTr="00C7513A">
        <w:trPr>
          <w:cantSplit/>
          <w:trHeight w:val="224"/>
        </w:trPr>
        <w:tc>
          <w:tcPr>
            <w:tcW w:w="1439" w:type="dxa"/>
            <w:vAlign w:val="bottom"/>
          </w:tcPr>
          <w:p w14:paraId="3106E58E"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01</w:t>
            </w:r>
          </w:p>
        </w:tc>
        <w:tc>
          <w:tcPr>
            <w:tcW w:w="1439" w:type="dxa"/>
            <w:vAlign w:val="bottom"/>
          </w:tcPr>
          <w:p w14:paraId="70A14CCD"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02</w:t>
            </w:r>
          </w:p>
        </w:tc>
        <w:tc>
          <w:tcPr>
            <w:tcW w:w="1439" w:type="dxa"/>
            <w:vAlign w:val="bottom"/>
          </w:tcPr>
          <w:p w14:paraId="770C5AF7"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03</w:t>
            </w:r>
          </w:p>
        </w:tc>
        <w:tc>
          <w:tcPr>
            <w:tcW w:w="1439" w:type="dxa"/>
            <w:vAlign w:val="bottom"/>
          </w:tcPr>
          <w:p w14:paraId="300AB7BB"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04</w:t>
            </w:r>
          </w:p>
        </w:tc>
        <w:tc>
          <w:tcPr>
            <w:tcW w:w="1439" w:type="dxa"/>
            <w:vAlign w:val="bottom"/>
          </w:tcPr>
          <w:p w14:paraId="26376078"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05</w:t>
            </w:r>
          </w:p>
        </w:tc>
        <w:tc>
          <w:tcPr>
            <w:tcW w:w="1439" w:type="dxa"/>
            <w:vAlign w:val="bottom"/>
          </w:tcPr>
          <w:p w14:paraId="357CA5C6"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06</w:t>
            </w:r>
          </w:p>
        </w:tc>
        <w:tc>
          <w:tcPr>
            <w:tcW w:w="1439" w:type="dxa"/>
            <w:vAlign w:val="bottom"/>
          </w:tcPr>
          <w:p w14:paraId="09F07007"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07</w:t>
            </w:r>
          </w:p>
        </w:tc>
        <w:tc>
          <w:tcPr>
            <w:tcW w:w="1439" w:type="dxa"/>
            <w:vAlign w:val="bottom"/>
          </w:tcPr>
          <w:p w14:paraId="680680E0"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08</w:t>
            </w:r>
          </w:p>
        </w:tc>
        <w:tc>
          <w:tcPr>
            <w:tcW w:w="1439" w:type="dxa"/>
            <w:vAlign w:val="bottom"/>
          </w:tcPr>
          <w:p w14:paraId="5C8B0463"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09</w:t>
            </w:r>
          </w:p>
        </w:tc>
        <w:tc>
          <w:tcPr>
            <w:tcW w:w="1439" w:type="dxa"/>
            <w:vAlign w:val="bottom"/>
          </w:tcPr>
          <w:p w14:paraId="5C344333"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10</w:t>
            </w:r>
          </w:p>
        </w:tc>
      </w:tr>
      <w:tr w:rsidR="00444858" w:rsidRPr="003150AE" w14:paraId="6F293EF9" w14:textId="77777777" w:rsidTr="00C7513A">
        <w:trPr>
          <w:cantSplit/>
          <w:trHeight w:val="576"/>
        </w:trPr>
        <w:tc>
          <w:tcPr>
            <w:tcW w:w="1439" w:type="dxa"/>
            <w:vAlign w:val="bottom"/>
          </w:tcPr>
          <w:p w14:paraId="73250FCD" w14:textId="1C1DB91E" w:rsidR="00444858" w:rsidRPr="003150AE" w:rsidRDefault="00444858" w:rsidP="00444858">
            <w:pPr>
              <w:keepNext/>
              <w:jc w:val="center"/>
              <w:rPr>
                <w:rFonts w:ascii="Calibri" w:hAnsi="Calibri"/>
                <w:sz w:val="16"/>
                <w:szCs w:val="16"/>
              </w:rPr>
            </w:pPr>
            <w:r w:rsidRPr="003150AE">
              <w:rPr>
                <w:rFonts w:ascii="Calibri" w:hAnsi="Calibri"/>
                <w:sz w:val="18"/>
                <w:szCs w:val="18"/>
              </w:rPr>
              <w:t>SC System ID/Name</w:t>
            </w:r>
            <w:r w:rsidR="008960C4">
              <w:t xml:space="preserve"> </w:t>
            </w:r>
            <w:r w:rsidR="008960C4" w:rsidRPr="008960C4">
              <w:rPr>
                <w:rFonts w:ascii="Calibri" w:hAnsi="Calibri"/>
                <w:sz w:val="18"/>
                <w:szCs w:val="18"/>
              </w:rPr>
              <w:t>from CF1R</w:t>
            </w:r>
          </w:p>
        </w:tc>
        <w:tc>
          <w:tcPr>
            <w:tcW w:w="1439" w:type="dxa"/>
            <w:vAlign w:val="bottom"/>
          </w:tcPr>
          <w:p w14:paraId="6FDC2395"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SC System Description of Area Served</w:t>
            </w:r>
          </w:p>
        </w:tc>
        <w:tc>
          <w:tcPr>
            <w:tcW w:w="1439" w:type="dxa"/>
            <w:vAlign w:val="bottom"/>
          </w:tcPr>
          <w:p w14:paraId="6B4DEB8F" w14:textId="77777777" w:rsidR="00444858" w:rsidRPr="003150AE" w:rsidRDefault="00444858" w:rsidP="00444858">
            <w:pPr>
              <w:keepNext/>
              <w:jc w:val="center"/>
              <w:rPr>
                <w:rFonts w:ascii="Calibri" w:hAnsi="Calibri"/>
                <w:sz w:val="16"/>
                <w:szCs w:val="16"/>
              </w:rPr>
            </w:pPr>
            <w:r w:rsidRPr="003150AE">
              <w:rPr>
                <w:rFonts w:ascii="Calibri" w:hAnsi="Calibri"/>
                <w:sz w:val="16"/>
                <w:szCs w:val="16"/>
              </w:rPr>
              <w:t>Heating Efficiency Type</w:t>
            </w:r>
          </w:p>
        </w:tc>
        <w:tc>
          <w:tcPr>
            <w:tcW w:w="1439" w:type="dxa"/>
            <w:vAlign w:val="bottom"/>
          </w:tcPr>
          <w:p w14:paraId="2752C476" w14:textId="77777777" w:rsidR="00444858" w:rsidRPr="003150AE" w:rsidRDefault="00444858" w:rsidP="00444858">
            <w:pPr>
              <w:keepNext/>
              <w:jc w:val="center"/>
              <w:rPr>
                <w:rFonts w:ascii="Calibri" w:hAnsi="Calibri"/>
                <w:sz w:val="16"/>
                <w:szCs w:val="16"/>
              </w:rPr>
            </w:pPr>
            <w:r w:rsidRPr="003150AE">
              <w:rPr>
                <w:rFonts w:ascii="Calibri" w:hAnsi="Calibri"/>
                <w:sz w:val="16"/>
                <w:szCs w:val="16"/>
              </w:rPr>
              <w:t>Heating Efficiency Value</w:t>
            </w:r>
          </w:p>
        </w:tc>
        <w:tc>
          <w:tcPr>
            <w:tcW w:w="1439" w:type="dxa"/>
            <w:vAlign w:val="bottom"/>
          </w:tcPr>
          <w:p w14:paraId="2D47B1EB" w14:textId="77777777" w:rsidR="00444858" w:rsidRPr="003150AE" w:rsidRDefault="00444858" w:rsidP="00444858">
            <w:pPr>
              <w:keepNext/>
              <w:jc w:val="center"/>
              <w:rPr>
                <w:rFonts w:ascii="Calibri" w:hAnsi="Calibri"/>
                <w:sz w:val="16"/>
                <w:szCs w:val="16"/>
              </w:rPr>
            </w:pPr>
            <w:r w:rsidRPr="003150AE">
              <w:rPr>
                <w:rFonts w:ascii="Calibri" w:hAnsi="Calibri"/>
                <w:sz w:val="16"/>
                <w:szCs w:val="16"/>
              </w:rPr>
              <w:t>System Rated</w:t>
            </w:r>
          </w:p>
          <w:p w14:paraId="3281500D" w14:textId="77777777" w:rsidR="00444858" w:rsidRPr="003150AE" w:rsidRDefault="00444858" w:rsidP="00444858">
            <w:pPr>
              <w:keepNext/>
              <w:jc w:val="center"/>
              <w:rPr>
                <w:rFonts w:ascii="Calibri" w:hAnsi="Calibri"/>
                <w:sz w:val="16"/>
                <w:szCs w:val="16"/>
              </w:rPr>
            </w:pPr>
            <w:r w:rsidRPr="003150AE">
              <w:rPr>
                <w:rFonts w:ascii="Calibri" w:hAnsi="Calibri"/>
                <w:sz w:val="16"/>
                <w:szCs w:val="16"/>
              </w:rPr>
              <w:t>Heating Capacity at 47°F</w:t>
            </w:r>
          </w:p>
        </w:tc>
        <w:tc>
          <w:tcPr>
            <w:tcW w:w="1439" w:type="dxa"/>
            <w:vAlign w:val="bottom"/>
          </w:tcPr>
          <w:p w14:paraId="25E8C7BC" w14:textId="77777777" w:rsidR="00444858" w:rsidRPr="003150AE" w:rsidRDefault="00444858" w:rsidP="00444858">
            <w:pPr>
              <w:keepNext/>
              <w:jc w:val="center"/>
              <w:rPr>
                <w:rFonts w:ascii="Calibri" w:hAnsi="Calibri"/>
                <w:sz w:val="16"/>
                <w:szCs w:val="16"/>
              </w:rPr>
            </w:pPr>
            <w:r w:rsidRPr="003150AE">
              <w:rPr>
                <w:rFonts w:ascii="Calibri" w:hAnsi="Calibri"/>
                <w:sz w:val="16"/>
                <w:szCs w:val="16"/>
              </w:rPr>
              <w:t>System Rated</w:t>
            </w:r>
          </w:p>
          <w:p w14:paraId="6E4335EF" w14:textId="77777777" w:rsidR="00444858" w:rsidRPr="003150AE" w:rsidRDefault="00444858" w:rsidP="00444858">
            <w:pPr>
              <w:keepNext/>
              <w:jc w:val="center"/>
              <w:rPr>
                <w:rFonts w:ascii="Calibri" w:hAnsi="Calibri"/>
                <w:sz w:val="16"/>
                <w:szCs w:val="16"/>
              </w:rPr>
            </w:pPr>
            <w:r w:rsidRPr="003150AE">
              <w:rPr>
                <w:rFonts w:ascii="Calibri" w:hAnsi="Calibri"/>
                <w:sz w:val="16"/>
                <w:szCs w:val="16"/>
              </w:rPr>
              <w:t>Heating Capacity at 17°F</w:t>
            </w:r>
          </w:p>
        </w:tc>
        <w:tc>
          <w:tcPr>
            <w:tcW w:w="1439" w:type="dxa"/>
            <w:vAlign w:val="bottom"/>
          </w:tcPr>
          <w:p w14:paraId="23790C56" w14:textId="77777777" w:rsidR="00444858" w:rsidRPr="003150AE" w:rsidRDefault="00444858" w:rsidP="00444858">
            <w:pPr>
              <w:keepNext/>
              <w:jc w:val="center"/>
              <w:rPr>
                <w:rFonts w:ascii="Calibri" w:hAnsi="Calibri"/>
                <w:sz w:val="16"/>
                <w:szCs w:val="16"/>
              </w:rPr>
            </w:pPr>
            <w:r w:rsidRPr="003150AE">
              <w:rPr>
                <w:rFonts w:ascii="Calibri" w:hAnsi="Calibri"/>
                <w:sz w:val="16"/>
                <w:szCs w:val="16"/>
              </w:rPr>
              <w:t>System Rated</w:t>
            </w:r>
          </w:p>
          <w:p w14:paraId="75DAF21E" w14:textId="77777777" w:rsidR="00444858" w:rsidRPr="003150AE" w:rsidRDefault="00444858" w:rsidP="00444858">
            <w:pPr>
              <w:keepNext/>
              <w:jc w:val="center"/>
              <w:rPr>
                <w:rFonts w:ascii="Calibri" w:hAnsi="Calibri"/>
                <w:sz w:val="16"/>
                <w:szCs w:val="16"/>
              </w:rPr>
            </w:pPr>
            <w:r w:rsidRPr="003150AE">
              <w:rPr>
                <w:rFonts w:ascii="Calibri" w:hAnsi="Calibri"/>
                <w:sz w:val="16"/>
                <w:szCs w:val="16"/>
              </w:rPr>
              <w:t>Cooling Efficiency</w:t>
            </w:r>
          </w:p>
          <w:p w14:paraId="6B874F8C" w14:textId="77777777" w:rsidR="00444858" w:rsidRPr="003150AE" w:rsidRDefault="00444858" w:rsidP="00444858">
            <w:pPr>
              <w:keepNext/>
              <w:jc w:val="center"/>
              <w:rPr>
                <w:rFonts w:ascii="Calibri" w:hAnsi="Calibri"/>
                <w:sz w:val="16"/>
                <w:szCs w:val="16"/>
              </w:rPr>
            </w:pPr>
            <w:r w:rsidRPr="003150AE">
              <w:rPr>
                <w:rFonts w:ascii="Calibri" w:hAnsi="Calibri"/>
                <w:sz w:val="16"/>
                <w:szCs w:val="16"/>
              </w:rPr>
              <w:t>SEER</w:t>
            </w:r>
          </w:p>
        </w:tc>
        <w:tc>
          <w:tcPr>
            <w:tcW w:w="1439" w:type="dxa"/>
            <w:vAlign w:val="bottom"/>
          </w:tcPr>
          <w:p w14:paraId="4103A85E" w14:textId="77777777" w:rsidR="00444858" w:rsidRPr="003150AE" w:rsidRDefault="00444858" w:rsidP="00444858">
            <w:pPr>
              <w:keepNext/>
              <w:jc w:val="center"/>
              <w:rPr>
                <w:rFonts w:ascii="Calibri" w:hAnsi="Calibri"/>
                <w:sz w:val="16"/>
                <w:szCs w:val="16"/>
              </w:rPr>
            </w:pPr>
            <w:r w:rsidRPr="003150AE">
              <w:rPr>
                <w:rFonts w:ascii="Calibri" w:hAnsi="Calibri"/>
                <w:sz w:val="16"/>
                <w:szCs w:val="16"/>
              </w:rPr>
              <w:t>System Rated</w:t>
            </w:r>
          </w:p>
          <w:p w14:paraId="445EF763" w14:textId="77777777" w:rsidR="00444858" w:rsidRPr="003150AE" w:rsidRDefault="00444858" w:rsidP="00444858">
            <w:pPr>
              <w:keepNext/>
              <w:jc w:val="center"/>
              <w:rPr>
                <w:rFonts w:ascii="Calibri" w:hAnsi="Calibri"/>
                <w:sz w:val="16"/>
                <w:szCs w:val="16"/>
              </w:rPr>
            </w:pPr>
            <w:r w:rsidRPr="003150AE">
              <w:rPr>
                <w:rFonts w:ascii="Calibri" w:hAnsi="Calibri"/>
                <w:sz w:val="16"/>
                <w:szCs w:val="16"/>
              </w:rPr>
              <w:t>Cooling Efficiency</w:t>
            </w:r>
          </w:p>
          <w:p w14:paraId="0A45779F" w14:textId="77777777" w:rsidR="00444858" w:rsidRPr="003150AE" w:rsidRDefault="00444858" w:rsidP="00444858">
            <w:pPr>
              <w:keepNext/>
              <w:jc w:val="center"/>
              <w:rPr>
                <w:rFonts w:ascii="Calibri" w:hAnsi="Calibri"/>
                <w:sz w:val="16"/>
                <w:szCs w:val="16"/>
              </w:rPr>
            </w:pPr>
            <w:r w:rsidRPr="003150AE">
              <w:rPr>
                <w:rFonts w:ascii="Calibri" w:hAnsi="Calibri"/>
                <w:sz w:val="16"/>
                <w:szCs w:val="16"/>
              </w:rPr>
              <w:t>EER</w:t>
            </w:r>
          </w:p>
        </w:tc>
        <w:tc>
          <w:tcPr>
            <w:tcW w:w="1439" w:type="dxa"/>
            <w:vAlign w:val="bottom"/>
          </w:tcPr>
          <w:p w14:paraId="260ABC65" w14:textId="77777777" w:rsidR="00444858" w:rsidRPr="003150AE" w:rsidRDefault="00444858" w:rsidP="00444858">
            <w:pPr>
              <w:keepNext/>
              <w:jc w:val="center"/>
              <w:rPr>
                <w:rFonts w:ascii="Calibri" w:hAnsi="Calibri"/>
                <w:sz w:val="16"/>
                <w:szCs w:val="16"/>
              </w:rPr>
            </w:pPr>
            <w:r w:rsidRPr="003150AE">
              <w:rPr>
                <w:rFonts w:ascii="Calibri" w:hAnsi="Calibri"/>
                <w:sz w:val="16"/>
                <w:szCs w:val="16"/>
              </w:rPr>
              <w:t>System Cooling Capacity at Design Conditions (Btu/h)</w:t>
            </w:r>
          </w:p>
        </w:tc>
        <w:tc>
          <w:tcPr>
            <w:tcW w:w="1439" w:type="dxa"/>
            <w:vAlign w:val="bottom"/>
          </w:tcPr>
          <w:p w14:paraId="04EA39EC" w14:textId="77777777" w:rsidR="00444858" w:rsidRPr="003150AE" w:rsidRDefault="00444858" w:rsidP="00444858">
            <w:pPr>
              <w:keepNext/>
              <w:jc w:val="center"/>
              <w:rPr>
                <w:rFonts w:ascii="Calibri" w:hAnsi="Calibri"/>
                <w:sz w:val="16"/>
                <w:szCs w:val="16"/>
              </w:rPr>
            </w:pPr>
            <w:r w:rsidRPr="003150AE">
              <w:rPr>
                <w:rFonts w:ascii="Calibri" w:hAnsi="Calibri"/>
                <w:sz w:val="16"/>
                <w:szCs w:val="16"/>
              </w:rPr>
              <w:t>Condenser Nominal Cooling Capacity</w:t>
            </w:r>
          </w:p>
          <w:p w14:paraId="28BCD44C" w14:textId="77777777" w:rsidR="00444858" w:rsidRPr="003150AE" w:rsidRDefault="00444858" w:rsidP="00444858">
            <w:pPr>
              <w:keepNext/>
              <w:jc w:val="center"/>
              <w:rPr>
                <w:rFonts w:ascii="Calibri" w:hAnsi="Calibri"/>
                <w:sz w:val="16"/>
                <w:szCs w:val="16"/>
              </w:rPr>
            </w:pPr>
            <w:r w:rsidRPr="003150AE">
              <w:rPr>
                <w:rFonts w:ascii="Calibri" w:hAnsi="Calibri"/>
                <w:sz w:val="16"/>
                <w:szCs w:val="16"/>
              </w:rPr>
              <w:t>(ton)</w:t>
            </w:r>
          </w:p>
        </w:tc>
      </w:tr>
      <w:tr w:rsidR="003150AE" w:rsidRPr="003150AE" w14:paraId="248A263A" w14:textId="77777777" w:rsidTr="00484C46">
        <w:trPr>
          <w:cantSplit/>
          <w:trHeight w:val="360"/>
        </w:trPr>
        <w:tc>
          <w:tcPr>
            <w:tcW w:w="1439" w:type="dxa"/>
          </w:tcPr>
          <w:p w14:paraId="72098253" w14:textId="77777777" w:rsidR="003150AE" w:rsidRPr="003150AE" w:rsidRDefault="003150AE" w:rsidP="00444858">
            <w:pPr>
              <w:keepNext/>
              <w:rPr>
                <w:rFonts w:ascii="Calibri" w:hAnsi="Calibri"/>
                <w:sz w:val="14"/>
                <w:szCs w:val="14"/>
              </w:rPr>
            </w:pPr>
          </w:p>
        </w:tc>
        <w:tc>
          <w:tcPr>
            <w:tcW w:w="1439" w:type="dxa"/>
          </w:tcPr>
          <w:p w14:paraId="71D99A78" w14:textId="77777777" w:rsidR="003150AE" w:rsidRPr="003150AE" w:rsidRDefault="003150AE" w:rsidP="00444858">
            <w:pPr>
              <w:keepNext/>
              <w:rPr>
                <w:rFonts w:ascii="Calibri" w:hAnsi="Calibri"/>
                <w:sz w:val="14"/>
                <w:szCs w:val="14"/>
              </w:rPr>
            </w:pPr>
          </w:p>
        </w:tc>
        <w:tc>
          <w:tcPr>
            <w:tcW w:w="1439" w:type="dxa"/>
          </w:tcPr>
          <w:p w14:paraId="4407D239" w14:textId="77777777" w:rsidR="003150AE" w:rsidRPr="003150AE" w:rsidRDefault="003150AE" w:rsidP="00444858">
            <w:pPr>
              <w:keepNext/>
              <w:rPr>
                <w:rFonts w:ascii="Calibri" w:hAnsi="Calibri"/>
                <w:sz w:val="14"/>
                <w:szCs w:val="14"/>
              </w:rPr>
            </w:pPr>
          </w:p>
        </w:tc>
        <w:tc>
          <w:tcPr>
            <w:tcW w:w="1439" w:type="dxa"/>
          </w:tcPr>
          <w:p w14:paraId="7B18AC72" w14:textId="77777777" w:rsidR="003150AE" w:rsidRPr="003150AE" w:rsidRDefault="003150AE" w:rsidP="00444858">
            <w:pPr>
              <w:keepNext/>
              <w:rPr>
                <w:rFonts w:ascii="Calibri" w:hAnsi="Calibri"/>
                <w:sz w:val="14"/>
                <w:szCs w:val="14"/>
              </w:rPr>
            </w:pPr>
          </w:p>
        </w:tc>
        <w:tc>
          <w:tcPr>
            <w:tcW w:w="1439" w:type="dxa"/>
          </w:tcPr>
          <w:p w14:paraId="7C9C8626" w14:textId="77777777" w:rsidR="003150AE" w:rsidRPr="003150AE" w:rsidRDefault="003150AE" w:rsidP="00444858">
            <w:pPr>
              <w:keepNext/>
              <w:rPr>
                <w:rFonts w:ascii="Calibri" w:hAnsi="Calibri"/>
                <w:sz w:val="14"/>
                <w:szCs w:val="14"/>
              </w:rPr>
            </w:pPr>
          </w:p>
        </w:tc>
        <w:tc>
          <w:tcPr>
            <w:tcW w:w="1439" w:type="dxa"/>
          </w:tcPr>
          <w:p w14:paraId="1BD36002" w14:textId="77777777" w:rsidR="003150AE" w:rsidRPr="003150AE" w:rsidRDefault="003150AE" w:rsidP="00444858">
            <w:pPr>
              <w:keepNext/>
              <w:rPr>
                <w:rFonts w:ascii="Calibri" w:hAnsi="Calibri"/>
                <w:sz w:val="14"/>
                <w:szCs w:val="14"/>
              </w:rPr>
            </w:pPr>
          </w:p>
        </w:tc>
        <w:tc>
          <w:tcPr>
            <w:tcW w:w="1439" w:type="dxa"/>
          </w:tcPr>
          <w:p w14:paraId="1716FE7A" w14:textId="77777777" w:rsidR="003150AE" w:rsidRPr="003150AE" w:rsidRDefault="003150AE" w:rsidP="00444858">
            <w:pPr>
              <w:keepNext/>
              <w:rPr>
                <w:rFonts w:ascii="Calibri" w:hAnsi="Calibri"/>
                <w:sz w:val="14"/>
                <w:szCs w:val="14"/>
              </w:rPr>
            </w:pPr>
          </w:p>
        </w:tc>
        <w:tc>
          <w:tcPr>
            <w:tcW w:w="1439" w:type="dxa"/>
          </w:tcPr>
          <w:p w14:paraId="682D4850" w14:textId="77777777" w:rsidR="003150AE" w:rsidRPr="003150AE" w:rsidRDefault="003150AE" w:rsidP="00444858">
            <w:pPr>
              <w:keepNext/>
              <w:rPr>
                <w:rFonts w:ascii="Calibri" w:hAnsi="Calibri"/>
                <w:sz w:val="14"/>
                <w:szCs w:val="14"/>
              </w:rPr>
            </w:pPr>
          </w:p>
        </w:tc>
        <w:tc>
          <w:tcPr>
            <w:tcW w:w="1439" w:type="dxa"/>
          </w:tcPr>
          <w:p w14:paraId="2C3C1588" w14:textId="77777777" w:rsidR="003150AE" w:rsidRPr="003150AE" w:rsidRDefault="003150AE" w:rsidP="00444858">
            <w:pPr>
              <w:keepNext/>
              <w:rPr>
                <w:rFonts w:ascii="Calibri" w:hAnsi="Calibri"/>
                <w:sz w:val="14"/>
                <w:szCs w:val="14"/>
              </w:rPr>
            </w:pPr>
          </w:p>
        </w:tc>
        <w:tc>
          <w:tcPr>
            <w:tcW w:w="1439" w:type="dxa"/>
          </w:tcPr>
          <w:p w14:paraId="1812CE89" w14:textId="77777777" w:rsidR="003150AE" w:rsidRPr="003150AE" w:rsidRDefault="003150AE" w:rsidP="00444858">
            <w:pPr>
              <w:keepNext/>
              <w:rPr>
                <w:rFonts w:ascii="Calibri" w:hAnsi="Calibri"/>
                <w:sz w:val="14"/>
                <w:szCs w:val="14"/>
              </w:rPr>
            </w:pPr>
          </w:p>
        </w:tc>
      </w:tr>
      <w:tr w:rsidR="00444858" w:rsidRPr="003150AE" w14:paraId="540CEBC6" w14:textId="77777777" w:rsidTr="00484C46">
        <w:trPr>
          <w:cantSplit/>
          <w:trHeight w:val="360"/>
        </w:trPr>
        <w:tc>
          <w:tcPr>
            <w:tcW w:w="1439" w:type="dxa"/>
          </w:tcPr>
          <w:p w14:paraId="1FF83CE0" w14:textId="77777777" w:rsidR="00444858" w:rsidRPr="003150AE" w:rsidRDefault="00444858" w:rsidP="00444858">
            <w:pPr>
              <w:keepNext/>
              <w:rPr>
                <w:rFonts w:ascii="Calibri" w:hAnsi="Calibri"/>
                <w:sz w:val="14"/>
                <w:szCs w:val="14"/>
              </w:rPr>
            </w:pPr>
          </w:p>
        </w:tc>
        <w:tc>
          <w:tcPr>
            <w:tcW w:w="1439" w:type="dxa"/>
          </w:tcPr>
          <w:p w14:paraId="11441919" w14:textId="77777777" w:rsidR="00444858" w:rsidRPr="003150AE" w:rsidRDefault="00444858" w:rsidP="00444858">
            <w:pPr>
              <w:keepNext/>
              <w:rPr>
                <w:rFonts w:ascii="Calibri" w:hAnsi="Calibri"/>
                <w:sz w:val="14"/>
                <w:szCs w:val="14"/>
              </w:rPr>
            </w:pPr>
          </w:p>
        </w:tc>
        <w:tc>
          <w:tcPr>
            <w:tcW w:w="1439" w:type="dxa"/>
          </w:tcPr>
          <w:p w14:paraId="7C837EA3" w14:textId="77777777" w:rsidR="00444858" w:rsidRPr="003150AE" w:rsidRDefault="00444858" w:rsidP="00444858">
            <w:pPr>
              <w:keepNext/>
              <w:rPr>
                <w:rFonts w:ascii="Calibri" w:hAnsi="Calibri"/>
                <w:sz w:val="14"/>
                <w:szCs w:val="14"/>
              </w:rPr>
            </w:pPr>
          </w:p>
        </w:tc>
        <w:tc>
          <w:tcPr>
            <w:tcW w:w="1439" w:type="dxa"/>
          </w:tcPr>
          <w:p w14:paraId="5B9E3A02" w14:textId="77777777" w:rsidR="00444858" w:rsidRPr="003150AE" w:rsidRDefault="00444858" w:rsidP="00444858">
            <w:pPr>
              <w:keepNext/>
              <w:rPr>
                <w:rFonts w:ascii="Calibri" w:hAnsi="Calibri"/>
                <w:sz w:val="14"/>
                <w:szCs w:val="14"/>
              </w:rPr>
            </w:pPr>
          </w:p>
        </w:tc>
        <w:tc>
          <w:tcPr>
            <w:tcW w:w="1439" w:type="dxa"/>
          </w:tcPr>
          <w:p w14:paraId="6024563C" w14:textId="77777777" w:rsidR="00444858" w:rsidRPr="003150AE" w:rsidRDefault="00444858" w:rsidP="00444858">
            <w:pPr>
              <w:keepNext/>
              <w:rPr>
                <w:rFonts w:ascii="Calibri" w:hAnsi="Calibri"/>
                <w:sz w:val="14"/>
                <w:szCs w:val="14"/>
              </w:rPr>
            </w:pPr>
          </w:p>
        </w:tc>
        <w:tc>
          <w:tcPr>
            <w:tcW w:w="1439" w:type="dxa"/>
          </w:tcPr>
          <w:p w14:paraId="6D0D3122" w14:textId="77777777" w:rsidR="00444858" w:rsidRPr="003150AE" w:rsidRDefault="00444858" w:rsidP="00444858">
            <w:pPr>
              <w:keepNext/>
              <w:rPr>
                <w:rFonts w:ascii="Calibri" w:hAnsi="Calibri"/>
                <w:sz w:val="14"/>
                <w:szCs w:val="14"/>
              </w:rPr>
            </w:pPr>
          </w:p>
        </w:tc>
        <w:tc>
          <w:tcPr>
            <w:tcW w:w="1439" w:type="dxa"/>
          </w:tcPr>
          <w:p w14:paraId="2E22D06D" w14:textId="77777777" w:rsidR="00444858" w:rsidRPr="003150AE" w:rsidRDefault="00444858" w:rsidP="00444858">
            <w:pPr>
              <w:keepNext/>
              <w:rPr>
                <w:rFonts w:ascii="Calibri" w:hAnsi="Calibri"/>
                <w:sz w:val="14"/>
                <w:szCs w:val="14"/>
              </w:rPr>
            </w:pPr>
          </w:p>
        </w:tc>
        <w:tc>
          <w:tcPr>
            <w:tcW w:w="1439" w:type="dxa"/>
          </w:tcPr>
          <w:p w14:paraId="08A2AECE" w14:textId="77777777" w:rsidR="00444858" w:rsidRPr="003150AE" w:rsidRDefault="00444858" w:rsidP="00444858">
            <w:pPr>
              <w:keepNext/>
              <w:rPr>
                <w:rFonts w:ascii="Calibri" w:hAnsi="Calibri"/>
                <w:sz w:val="14"/>
                <w:szCs w:val="14"/>
              </w:rPr>
            </w:pPr>
          </w:p>
        </w:tc>
        <w:tc>
          <w:tcPr>
            <w:tcW w:w="1439" w:type="dxa"/>
          </w:tcPr>
          <w:p w14:paraId="6418DA11" w14:textId="77777777" w:rsidR="00444858" w:rsidRPr="003150AE" w:rsidRDefault="00444858" w:rsidP="00444858">
            <w:pPr>
              <w:keepNext/>
              <w:rPr>
                <w:rFonts w:ascii="Calibri" w:hAnsi="Calibri"/>
                <w:sz w:val="14"/>
                <w:szCs w:val="14"/>
              </w:rPr>
            </w:pPr>
          </w:p>
        </w:tc>
        <w:tc>
          <w:tcPr>
            <w:tcW w:w="1439" w:type="dxa"/>
          </w:tcPr>
          <w:p w14:paraId="2872B816" w14:textId="77777777" w:rsidR="00444858" w:rsidRPr="003150AE" w:rsidRDefault="00444858" w:rsidP="00444858">
            <w:pPr>
              <w:keepNext/>
              <w:rPr>
                <w:rFonts w:ascii="Calibri" w:hAnsi="Calibri"/>
                <w:sz w:val="14"/>
                <w:szCs w:val="14"/>
              </w:rPr>
            </w:pPr>
          </w:p>
        </w:tc>
      </w:tr>
      <w:tr w:rsidR="00444858" w:rsidRPr="003150AE" w14:paraId="260F6A77" w14:textId="77777777" w:rsidTr="00444858">
        <w:trPr>
          <w:cantSplit/>
        </w:trPr>
        <w:tc>
          <w:tcPr>
            <w:tcW w:w="14390" w:type="dxa"/>
            <w:gridSpan w:val="10"/>
          </w:tcPr>
          <w:p w14:paraId="0EBDE539" w14:textId="77777777" w:rsidR="00444858" w:rsidRPr="003150AE" w:rsidRDefault="00444858" w:rsidP="00444858">
            <w:pPr>
              <w:keepNext/>
              <w:rPr>
                <w:rFonts w:ascii="Calibri" w:hAnsi="Calibri"/>
                <w:sz w:val="18"/>
                <w:szCs w:val="18"/>
              </w:rPr>
            </w:pPr>
            <w:r w:rsidRPr="003150AE">
              <w:rPr>
                <w:rFonts w:ascii="Calibri" w:hAnsi="Calibri"/>
                <w:sz w:val="18"/>
                <w:szCs w:val="18"/>
              </w:rPr>
              <w:t>Notes:</w:t>
            </w:r>
          </w:p>
        </w:tc>
      </w:tr>
    </w:tbl>
    <w:p w14:paraId="387417E5" w14:textId="77777777" w:rsidR="00444858" w:rsidRPr="003150AE" w:rsidRDefault="00444858" w:rsidP="00444858">
      <w:pPr>
        <w:rPr>
          <w:rFonts w:ascii="Calibri" w:hAnsi="Calibri"/>
          <w:sz w:val="18"/>
          <w:szCs w:val="18"/>
        </w:rPr>
      </w:pPr>
    </w:p>
    <w:p w14:paraId="2C74FCD3" w14:textId="45433275" w:rsidR="00444858" w:rsidRDefault="00444858" w:rsidP="00444858">
      <w:pPr>
        <w:rPr>
          <w:rFonts w:ascii="Calibri" w:hAnsi="Calibri"/>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99"/>
        <w:gridCol w:w="1199"/>
        <w:gridCol w:w="1199"/>
        <w:gridCol w:w="1199"/>
        <w:gridCol w:w="1199"/>
        <w:gridCol w:w="1200"/>
        <w:gridCol w:w="1199"/>
        <w:gridCol w:w="1199"/>
        <w:gridCol w:w="1199"/>
        <w:gridCol w:w="1199"/>
        <w:gridCol w:w="1199"/>
        <w:gridCol w:w="1200"/>
      </w:tblGrid>
      <w:tr w:rsidR="0039014B" w:rsidRPr="00AD1D84" w14:paraId="1305ED48" w14:textId="3EDBD7F2" w:rsidTr="0039014B">
        <w:trPr>
          <w:trHeight w:val="341"/>
        </w:trPr>
        <w:tc>
          <w:tcPr>
            <w:tcW w:w="14390" w:type="dxa"/>
            <w:gridSpan w:val="12"/>
          </w:tcPr>
          <w:p w14:paraId="12F82BB8" w14:textId="5CDFDE44" w:rsidR="0039014B" w:rsidRDefault="0039014B" w:rsidP="004D48D8">
            <w:pPr>
              <w:keepNext/>
              <w:rPr>
                <w:rFonts w:ascii="Calibri" w:hAnsi="Calibri"/>
                <w:b/>
                <w:sz w:val="18"/>
                <w:szCs w:val="24"/>
              </w:rPr>
            </w:pPr>
            <w:r>
              <w:rPr>
                <w:rFonts w:ascii="Calibri" w:hAnsi="Calibri"/>
                <w:b/>
                <w:sz w:val="18"/>
                <w:szCs w:val="24"/>
              </w:rPr>
              <w:t>K</w:t>
            </w:r>
            <w:r w:rsidRPr="003322A6">
              <w:rPr>
                <w:rFonts w:ascii="Calibri" w:hAnsi="Calibri"/>
                <w:b/>
                <w:sz w:val="18"/>
                <w:szCs w:val="24"/>
              </w:rPr>
              <w:t xml:space="preserve">. </w:t>
            </w:r>
            <w:r w:rsidRPr="002D234B">
              <w:rPr>
                <w:rFonts w:ascii="Calibri" w:hAnsi="Calibri"/>
                <w:b/>
                <w:sz w:val="18"/>
                <w:szCs w:val="24"/>
              </w:rPr>
              <w:t>Altered Space Conditioning System Duct Information (&lt;75% of duct system is altered; or duct system is not altered)</w:t>
            </w:r>
          </w:p>
        </w:tc>
      </w:tr>
      <w:tr w:rsidR="0039014B" w:rsidRPr="002D234B" w14:paraId="6BACE66A" w14:textId="55B1EC49" w:rsidTr="0039014B">
        <w:trPr>
          <w:trHeight w:val="223"/>
        </w:trPr>
        <w:tc>
          <w:tcPr>
            <w:tcW w:w="1199" w:type="dxa"/>
            <w:shd w:val="clear" w:color="auto" w:fill="auto"/>
          </w:tcPr>
          <w:p w14:paraId="656C8EC3" w14:textId="77777777" w:rsidR="0039014B" w:rsidRPr="002D234B" w:rsidRDefault="0039014B" w:rsidP="00C14944">
            <w:pPr>
              <w:keepNext/>
              <w:jc w:val="center"/>
              <w:rPr>
                <w:rFonts w:ascii="Calibri" w:hAnsi="Calibri"/>
                <w:sz w:val="18"/>
                <w:szCs w:val="18"/>
              </w:rPr>
            </w:pPr>
            <w:r w:rsidRPr="002D234B">
              <w:rPr>
                <w:rFonts w:ascii="Calibri" w:hAnsi="Calibri"/>
                <w:sz w:val="18"/>
                <w:szCs w:val="18"/>
              </w:rPr>
              <w:t>01</w:t>
            </w:r>
          </w:p>
        </w:tc>
        <w:tc>
          <w:tcPr>
            <w:tcW w:w="1199" w:type="dxa"/>
          </w:tcPr>
          <w:p w14:paraId="10ADC41B" w14:textId="77777777" w:rsidR="0039014B" w:rsidRPr="002D234B" w:rsidRDefault="0039014B" w:rsidP="00C14944">
            <w:pPr>
              <w:keepNext/>
              <w:jc w:val="center"/>
              <w:rPr>
                <w:rFonts w:ascii="Calibri" w:hAnsi="Calibri"/>
                <w:sz w:val="18"/>
                <w:szCs w:val="18"/>
              </w:rPr>
            </w:pPr>
            <w:r w:rsidRPr="002D234B">
              <w:rPr>
                <w:rFonts w:ascii="Calibri" w:hAnsi="Calibri"/>
                <w:sz w:val="18"/>
                <w:szCs w:val="18"/>
              </w:rPr>
              <w:t>02</w:t>
            </w:r>
          </w:p>
        </w:tc>
        <w:tc>
          <w:tcPr>
            <w:tcW w:w="1199" w:type="dxa"/>
          </w:tcPr>
          <w:p w14:paraId="7548FD8C" w14:textId="77777777" w:rsidR="0039014B" w:rsidRPr="002D234B" w:rsidRDefault="0039014B" w:rsidP="00C14944">
            <w:pPr>
              <w:keepNext/>
              <w:jc w:val="center"/>
              <w:rPr>
                <w:rFonts w:ascii="Calibri" w:hAnsi="Calibri"/>
                <w:sz w:val="18"/>
                <w:szCs w:val="18"/>
              </w:rPr>
            </w:pPr>
            <w:r w:rsidRPr="002D234B">
              <w:rPr>
                <w:rFonts w:ascii="Calibri" w:hAnsi="Calibri"/>
                <w:sz w:val="18"/>
                <w:szCs w:val="18"/>
              </w:rPr>
              <w:t>03</w:t>
            </w:r>
          </w:p>
        </w:tc>
        <w:tc>
          <w:tcPr>
            <w:tcW w:w="1199" w:type="dxa"/>
          </w:tcPr>
          <w:p w14:paraId="0C33D77A" w14:textId="77777777" w:rsidR="0039014B" w:rsidRPr="002D234B" w:rsidRDefault="0039014B" w:rsidP="00C14944">
            <w:pPr>
              <w:keepNext/>
              <w:jc w:val="center"/>
              <w:rPr>
                <w:rFonts w:ascii="Calibri" w:hAnsi="Calibri"/>
                <w:sz w:val="18"/>
                <w:szCs w:val="18"/>
              </w:rPr>
            </w:pPr>
            <w:r w:rsidRPr="002D234B">
              <w:rPr>
                <w:rFonts w:ascii="Calibri" w:hAnsi="Calibri"/>
                <w:sz w:val="18"/>
                <w:szCs w:val="18"/>
              </w:rPr>
              <w:t>04</w:t>
            </w:r>
          </w:p>
        </w:tc>
        <w:tc>
          <w:tcPr>
            <w:tcW w:w="1199" w:type="dxa"/>
          </w:tcPr>
          <w:p w14:paraId="3BDE2149" w14:textId="77777777" w:rsidR="0039014B" w:rsidRPr="002D234B" w:rsidRDefault="0039014B" w:rsidP="00C14944">
            <w:pPr>
              <w:keepNext/>
              <w:jc w:val="center"/>
              <w:rPr>
                <w:rFonts w:ascii="Calibri" w:hAnsi="Calibri"/>
                <w:sz w:val="18"/>
                <w:szCs w:val="18"/>
              </w:rPr>
            </w:pPr>
            <w:r w:rsidRPr="002D234B">
              <w:rPr>
                <w:rFonts w:ascii="Calibri" w:hAnsi="Calibri"/>
                <w:sz w:val="18"/>
                <w:szCs w:val="18"/>
              </w:rPr>
              <w:t>05</w:t>
            </w:r>
          </w:p>
        </w:tc>
        <w:tc>
          <w:tcPr>
            <w:tcW w:w="1200" w:type="dxa"/>
          </w:tcPr>
          <w:p w14:paraId="53AFCFAD" w14:textId="77777777" w:rsidR="0039014B" w:rsidRPr="002D234B" w:rsidRDefault="0039014B" w:rsidP="00C14944">
            <w:pPr>
              <w:keepNext/>
              <w:jc w:val="center"/>
              <w:rPr>
                <w:rFonts w:ascii="Calibri" w:hAnsi="Calibri"/>
                <w:sz w:val="18"/>
                <w:szCs w:val="18"/>
              </w:rPr>
            </w:pPr>
            <w:r>
              <w:rPr>
                <w:rFonts w:ascii="Calibri" w:hAnsi="Calibri"/>
                <w:sz w:val="18"/>
                <w:szCs w:val="18"/>
              </w:rPr>
              <w:t>06</w:t>
            </w:r>
          </w:p>
        </w:tc>
        <w:tc>
          <w:tcPr>
            <w:tcW w:w="1199" w:type="dxa"/>
            <w:shd w:val="clear" w:color="auto" w:fill="auto"/>
          </w:tcPr>
          <w:p w14:paraId="1ABEF7BE" w14:textId="77777777" w:rsidR="0039014B" w:rsidRPr="002D234B" w:rsidRDefault="0039014B" w:rsidP="00C14944">
            <w:pPr>
              <w:keepNext/>
              <w:jc w:val="center"/>
              <w:rPr>
                <w:rFonts w:ascii="Calibri" w:hAnsi="Calibri"/>
                <w:sz w:val="18"/>
                <w:szCs w:val="18"/>
              </w:rPr>
            </w:pPr>
            <w:r>
              <w:rPr>
                <w:rFonts w:ascii="Calibri" w:hAnsi="Calibri"/>
                <w:sz w:val="18"/>
                <w:szCs w:val="18"/>
              </w:rPr>
              <w:t>07</w:t>
            </w:r>
          </w:p>
        </w:tc>
        <w:tc>
          <w:tcPr>
            <w:tcW w:w="1199" w:type="dxa"/>
          </w:tcPr>
          <w:p w14:paraId="2B32E9F9" w14:textId="77777777" w:rsidR="0039014B" w:rsidRPr="002D234B" w:rsidRDefault="0039014B" w:rsidP="00C14944">
            <w:pPr>
              <w:keepNext/>
              <w:jc w:val="center"/>
              <w:rPr>
                <w:rFonts w:ascii="Calibri" w:hAnsi="Calibri"/>
                <w:sz w:val="18"/>
                <w:szCs w:val="18"/>
              </w:rPr>
            </w:pPr>
            <w:r>
              <w:rPr>
                <w:rFonts w:ascii="Calibri" w:hAnsi="Calibri"/>
                <w:sz w:val="18"/>
                <w:szCs w:val="18"/>
              </w:rPr>
              <w:t>08</w:t>
            </w:r>
          </w:p>
        </w:tc>
        <w:tc>
          <w:tcPr>
            <w:tcW w:w="1199" w:type="dxa"/>
          </w:tcPr>
          <w:p w14:paraId="5B46C6E7" w14:textId="77777777" w:rsidR="0039014B" w:rsidRPr="002D234B" w:rsidRDefault="0039014B" w:rsidP="00C14944">
            <w:pPr>
              <w:keepNext/>
              <w:jc w:val="center"/>
              <w:rPr>
                <w:rFonts w:ascii="Calibri" w:hAnsi="Calibri"/>
                <w:sz w:val="18"/>
                <w:szCs w:val="18"/>
              </w:rPr>
            </w:pPr>
            <w:r>
              <w:rPr>
                <w:rFonts w:ascii="Calibri" w:hAnsi="Calibri"/>
                <w:sz w:val="18"/>
                <w:szCs w:val="18"/>
              </w:rPr>
              <w:t>09</w:t>
            </w:r>
          </w:p>
        </w:tc>
        <w:tc>
          <w:tcPr>
            <w:tcW w:w="1199" w:type="dxa"/>
          </w:tcPr>
          <w:p w14:paraId="454976C4" w14:textId="77777777" w:rsidR="0039014B" w:rsidRPr="002D234B" w:rsidRDefault="0039014B" w:rsidP="00C14944">
            <w:pPr>
              <w:keepNext/>
              <w:jc w:val="center"/>
              <w:rPr>
                <w:rFonts w:ascii="Calibri" w:hAnsi="Calibri"/>
                <w:sz w:val="18"/>
                <w:szCs w:val="18"/>
              </w:rPr>
            </w:pPr>
            <w:r>
              <w:rPr>
                <w:rFonts w:ascii="Calibri" w:hAnsi="Calibri"/>
                <w:sz w:val="18"/>
                <w:szCs w:val="18"/>
              </w:rPr>
              <w:t>10</w:t>
            </w:r>
          </w:p>
        </w:tc>
        <w:tc>
          <w:tcPr>
            <w:tcW w:w="1199" w:type="dxa"/>
          </w:tcPr>
          <w:p w14:paraId="2E5E17CB" w14:textId="77777777" w:rsidR="0039014B" w:rsidRPr="002D234B" w:rsidRDefault="0039014B" w:rsidP="00C14944">
            <w:pPr>
              <w:keepNext/>
              <w:jc w:val="center"/>
              <w:rPr>
                <w:rFonts w:ascii="Calibri" w:hAnsi="Calibri"/>
                <w:sz w:val="18"/>
                <w:szCs w:val="18"/>
              </w:rPr>
            </w:pPr>
            <w:r>
              <w:rPr>
                <w:rFonts w:ascii="Calibri" w:hAnsi="Calibri"/>
                <w:sz w:val="18"/>
                <w:szCs w:val="18"/>
              </w:rPr>
              <w:t>11</w:t>
            </w:r>
          </w:p>
        </w:tc>
        <w:tc>
          <w:tcPr>
            <w:tcW w:w="1200" w:type="dxa"/>
          </w:tcPr>
          <w:p w14:paraId="25C2A06F" w14:textId="2C3AF53A" w:rsidR="0039014B" w:rsidRDefault="0039014B" w:rsidP="00C14944">
            <w:pPr>
              <w:keepNext/>
              <w:jc w:val="center"/>
              <w:rPr>
                <w:rFonts w:ascii="Calibri" w:hAnsi="Calibri"/>
                <w:sz w:val="18"/>
                <w:szCs w:val="18"/>
              </w:rPr>
            </w:pPr>
            <w:r>
              <w:rPr>
                <w:rFonts w:ascii="Calibri" w:hAnsi="Calibri"/>
                <w:sz w:val="18"/>
                <w:szCs w:val="18"/>
              </w:rPr>
              <w:t>12</w:t>
            </w:r>
          </w:p>
        </w:tc>
      </w:tr>
      <w:tr w:rsidR="0039014B" w:rsidRPr="00DA60CA" w14:paraId="285D2502" w14:textId="36919C17" w:rsidTr="0039014B">
        <w:trPr>
          <w:trHeight w:val="390"/>
        </w:trPr>
        <w:tc>
          <w:tcPr>
            <w:tcW w:w="1199" w:type="dxa"/>
            <w:shd w:val="clear" w:color="auto" w:fill="auto"/>
            <w:vAlign w:val="bottom"/>
          </w:tcPr>
          <w:p w14:paraId="631068D7" w14:textId="77777777" w:rsidR="0039014B" w:rsidRPr="00DA60CA" w:rsidRDefault="0039014B" w:rsidP="00C14944">
            <w:pPr>
              <w:keepNext/>
              <w:jc w:val="center"/>
              <w:rPr>
                <w:rFonts w:ascii="Calibri" w:hAnsi="Calibri"/>
                <w:sz w:val="18"/>
                <w:szCs w:val="18"/>
              </w:rPr>
            </w:pPr>
            <w:r w:rsidRPr="00DA60CA">
              <w:rPr>
                <w:rFonts w:ascii="Calibri" w:hAnsi="Calibri"/>
                <w:sz w:val="18"/>
                <w:szCs w:val="18"/>
              </w:rPr>
              <w:t>SC System</w:t>
            </w:r>
          </w:p>
          <w:p w14:paraId="0792F586" w14:textId="77777777" w:rsidR="0039014B" w:rsidRPr="00DA60CA" w:rsidRDefault="0039014B" w:rsidP="00C14944">
            <w:pPr>
              <w:keepNext/>
              <w:jc w:val="center"/>
              <w:rPr>
                <w:rFonts w:ascii="Calibri" w:hAnsi="Calibri"/>
                <w:sz w:val="18"/>
                <w:szCs w:val="18"/>
              </w:rPr>
            </w:pPr>
            <w:r w:rsidRPr="00DA60CA">
              <w:rPr>
                <w:rFonts w:ascii="Calibri" w:hAnsi="Calibri"/>
                <w:sz w:val="18"/>
                <w:szCs w:val="18"/>
              </w:rPr>
              <w:t>ID/Name</w:t>
            </w:r>
            <w:r w:rsidRPr="00DA60CA">
              <w:t xml:space="preserve"> </w:t>
            </w:r>
            <w:r w:rsidRPr="00DA60CA">
              <w:rPr>
                <w:rFonts w:ascii="Calibri" w:hAnsi="Calibri"/>
                <w:sz w:val="18"/>
                <w:szCs w:val="18"/>
              </w:rPr>
              <w:t>from CF1R</w:t>
            </w:r>
          </w:p>
        </w:tc>
        <w:tc>
          <w:tcPr>
            <w:tcW w:w="1199" w:type="dxa"/>
            <w:vAlign w:val="bottom"/>
          </w:tcPr>
          <w:p w14:paraId="2BE1BAFF" w14:textId="77777777" w:rsidR="0039014B" w:rsidRPr="00DA60CA" w:rsidRDefault="0039014B" w:rsidP="00C14944">
            <w:pPr>
              <w:keepNext/>
              <w:jc w:val="center"/>
              <w:rPr>
                <w:rFonts w:ascii="Calibri" w:hAnsi="Calibri"/>
                <w:sz w:val="18"/>
                <w:szCs w:val="18"/>
              </w:rPr>
            </w:pPr>
            <w:r w:rsidRPr="00DA60CA">
              <w:rPr>
                <w:rFonts w:ascii="Calibri" w:hAnsi="Calibri"/>
                <w:sz w:val="18"/>
                <w:szCs w:val="18"/>
              </w:rPr>
              <w:t>SC System Description of Area Served</w:t>
            </w:r>
          </w:p>
        </w:tc>
        <w:tc>
          <w:tcPr>
            <w:tcW w:w="1199" w:type="dxa"/>
            <w:vAlign w:val="bottom"/>
          </w:tcPr>
          <w:p w14:paraId="0DCF8DA6" w14:textId="77777777" w:rsidR="0039014B" w:rsidRPr="00DA60CA" w:rsidRDefault="0039014B" w:rsidP="00C14944">
            <w:pPr>
              <w:keepNext/>
              <w:jc w:val="center"/>
              <w:rPr>
                <w:rFonts w:ascii="Calibri" w:hAnsi="Calibri"/>
                <w:sz w:val="18"/>
                <w:szCs w:val="18"/>
              </w:rPr>
            </w:pPr>
            <w:r w:rsidRPr="00DA60CA">
              <w:rPr>
                <w:rFonts w:ascii="Calibri" w:hAnsi="Calibri"/>
                <w:sz w:val="18"/>
                <w:szCs w:val="18"/>
              </w:rPr>
              <w:t>Indoor Unit Name or Description of Area Served</w:t>
            </w:r>
          </w:p>
        </w:tc>
        <w:tc>
          <w:tcPr>
            <w:tcW w:w="1199" w:type="dxa"/>
            <w:vAlign w:val="bottom"/>
          </w:tcPr>
          <w:p w14:paraId="6E79D7F1" w14:textId="77777777" w:rsidR="0039014B" w:rsidRPr="00DA60CA" w:rsidRDefault="0039014B" w:rsidP="00C14944">
            <w:pPr>
              <w:keepNext/>
              <w:jc w:val="center"/>
              <w:rPr>
                <w:rFonts w:ascii="Calibri" w:hAnsi="Calibri"/>
                <w:sz w:val="18"/>
                <w:szCs w:val="18"/>
              </w:rPr>
            </w:pPr>
            <w:r w:rsidRPr="00DA60CA">
              <w:rPr>
                <w:rFonts w:ascii="Calibri" w:hAnsi="Calibri"/>
                <w:sz w:val="18"/>
                <w:szCs w:val="18"/>
              </w:rPr>
              <w:t>Were New Ducts Installed?</w:t>
            </w:r>
          </w:p>
        </w:tc>
        <w:tc>
          <w:tcPr>
            <w:tcW w:w="1199" w:type="dxa"/>
            <w:vAlign w:val="bottom"/>
          </w:tcPr>
          <w:p w14:paraId="535E330F" w14:textId="77777777" w:rsidR="0039014B" w:rsidRPr="00DA60CA" w:rsidRDefault="0039014B" w:rsidP="00C14944">
            <w:pPr>
              <w:keepNext/>
              <w:jc w:val="center"/>
              <w:rPr>
                <w:rFonts w:ascii="Calibri" w:hAnsi="Calibri"/>
                <w:sz w:val="18"/>
                <w:szCs w:val="18"/>
              </w:rPr>
            </w:pPr>
            <w:r w:rsidRPr="00DA60CA">
              <w:rPr>
                <w:rFonts w:ascii="Calibri" w:hAnsi="Calibri"/>
                <w:sz w:val="18"/>
                <w:szCs w:val="18"/>
              </w:rPr>
              <w:t>Required New Duct R-Value</w:t>
            </w:r>
          </w:p>
        </w:tc>
        <w:tc>
          <w:tcPr>
            <w:tcW w:w="1200" w:type="dxa"/>
            <w:vAlign w:val="bottom"/>
          </w:tcPr>
          <w:p w14:paraId="5FD99FB0" w14:textId="77777777" w:rsidR="0039014B" w:rsidRPr="00DA60CA" w:rsidRDefault="0039014B" w:rsidP="00C14944">
            <w:pPr>
              <w:keepNext/>
              <w:jc w:val="center"/>
              <w:rPr>
                <w:rFonts w:ascii="Calibri" w:hAnsi="Calibri"/>
                <w:sz w:val="18"/>
                <w:szCs w:val="18"/>
              </w:rPr>
            </w:pPr>
            <w:r w:rsidRPr="00DA60CA">
              <w:rPr>
                <w:rFonts w:ascii="Calibri" w:hAnsi="Calibri"/>
                <w:sz w:val="18"/>
                <w:szCs w:val="18"/>
              </w:rPr>
              <w:t>Installed New Supply Duct Location</w:t>
            </w:r>
          </w:p>
        </w:tc>
        <w:tc>
          <w:tcPr>
            <w:tcW w:w="1199" w:type="dxa"/>
            <w:shd w:val="clear" w:color="auto" w:fill="auto"/>
            <w:vAlign w:val="bottom"/>
          </w:tcPr>
          <w:p w14:paraId="3AD00997" w14:textId="77777777" w:rsidR="0039014B" w:rsidRPr="00DA60CA" w:rsidRDefault="0039014B" w:rsidP="00C14944">
            <w:pPr>
              <w:keepNext/>
              <w:jc w:val="center"/>
              <w:rPr>
                <w:rFonts w:ascii="Calibri" w:hAnsi="Calibri"/>
                <w:sz w:val="18"/>
                <w:szCs w:val="18"/>
              </w:rPr>
            </w:pPr>
            <w:r w:rsidRPr="00DA60CA">
              <w:rPr>
                <w:rFonts w:ascii="Calibri" w:hAnsi="Calibri"/>
                <w:sz w:val="18"/>
                <w:szCs w:val="18"/>
              </w:rPr>
              <w:t xml:space="preserve">Installed New Supply Duct </w:t>
            </w:r>
            <w:r w:rsidRPr="00DA60CA">
              <w:rPr>
                <w:rFonts w:ascii="Calibri" w:hAnsi="Calibri"/>
                <w:sz w:val="18"/>
                <w:szCs w:val="18"/>
              </w:rPr>
              <w:br/>
              <w:t>R-Value</w:t>
            </w:r>
          </w:p>
        </w:tc>
        <w:tc>
          <w:tcPr>
            <w:tcW w:w="1199" w:type="dxa"/>
            <w:vAlign w:val="bottom"/>
          </w:tcPr>
          <w:p w14:paraId="5A0CB9D9" w14:textId="77777777" w:rsidR="0039014B" w:rsidRPr="00DA60CA" w:rsidRDefault="0039014B" w:rsidP="00C14944">
            <w:pPr>
              <w:keepNext/>
              <w:jc w:val="center"/>
              <w:rPr>
                <w:rFonts w:ascii="Calibri" w:hAnsi="Calibri"/>
                <w:sz w:val="18"/>
                <w:szCs w:val="18"/>
              </w:rPr>
            </w:pPr>
            <w:r w:rsidRPr="00DA60CA">
              <w:rPr>
                <w:rFonts w:ascii="Calibri" w:hAnsi="Calibri"/>
                <w:sz w:val="18"/>
                <w:szCs w:val="18"/>
              </w:rPr>
              <w:t>Installed New Return Duct Location</w:t>
            </w:r>
          </w:p>
        </w:tc>
        <w:tc>
          <w:tcPr>
            <w:tcW w:w="1199" w:type="dxa"/>
            <w:vAlign w:val="bottom"/>
          </w:tcPr>
          <w:p w14:paraId="3542AB6D" w14:textId="77777777" w:rsidR="0039014B" w:rsidRPr="00DA60CA" w:rsidRDefault="0039014B" w:rsidP="00C14944">
            <w:pPr>
              <w:keepNext/>
              <w:jc w:val="center"/>
              <w:rPr>
                <w:rFonts w:ascii="Calibri" w:hAnsi="Calibri"/>
                <w:sz w:val="18"/>
                <w:szCs w:val="18"/>
              </w:rPr>
            </w:pPr>
            <w:r w:rsidRPr="00DA60CA">
              <w:rPr>
                <w:rFonts w:ascii="Calibri" w:hAnsi="Calibri"/>
                <w:sz w:val="18"/>
                <w:szCs w:val="18"/>
              </w:rPr>
              <w:t xml:space="preserve">Installed New Return Duct </w:t>
            </w:r>
          </w:p>
          <w:p w14:paraId="59B73629" w14:textId="77777777" w:rsidR="0039014B" w:rsidRPr="00DA60CA" w:rsidRDefault="0039014B" w:rsidP="00C14944">
            <w:pPr>
              <w:keepNext/>
              <w:jc w:val="center"/>
              <w:rPr>
                <w:rFonts w:ascii="Calibri" w:hAnsi="Calibri"/>
                <w:sz w:val="18"/>
                <w:szCs w:val="18"/>
              </w:rPr>
            </w:pPr>
            <w:r w:rsidRPr="00DA60CA">
              <w:rPr>
                <w:rFonts w:ascii="Calibri" w:hAnsi="Calibri"/>
                <w:sz w:val="18"/>
                <w:szCs w:val="18"/>
              </w:rPr>
              <w:t>R-Value</w:t>
            </w:r>
          </w:p>
        </w:tc>
        <w:tc>
          <w:tcPr>
            <w:tcW w:w="1199" w:type="dxa"/>
            <w:vAlign w:val="bottom"/>
          </w:tcPr>
          <w:p w14:paraId="64A59A42" w14:textId="2FB777B0" w:rsidR="0039014B" w:rsidRPr="00DA60CA" w:rsidRDefault="0039014B" w:rsidP="00C14944">
            <w:pPr>
              <w:keepNext/>
              <w:jc w:val="center"/>
              <w:rPr>
                <w:rFonts w:ascii="Calibri" w:hAnsi="Calibri"/>
                <w:sz w:val="18"/>
                <w:szCs w:val="18"/>
              </w:rPr>
            </w:pPr>
            <w:del w:id="1" w:author="Markstrum, Alexis@Energy" w:date="2019-12-03T08:16:00Z">
              <w:r w:rsidRPr="00DA60CA" w:rsidDel="000E5B7E">
                <w:rPr>
                  <w:rFonts w:ascii="Calibri" w:hAnsi="Calibri"/>
                  <w:sz w:val="18"/>
                  <w:szCs w:val="18"/>
                </w:rPr>
                <w:delText xml:space="preserve">Exemption </w:delText>
              </w:r>
            </w:del>
            <w:ins w:id="2" w:author="Markstrum, Alexis@Energy" w:date="2019-12-03T08:16:00Z">
              <w:r w:rsidR="000E5B7E">
                <w:rPr>
                  <w:rFonts w:ascii="Calibri" w:hAnsi="Calibri"/>
                  <w:sz w:val="18"/>
                  <w:szCs w:val="18"/>
                </w:rPr>
                <w:t>Exception</w:t>
              </w:r>
              <w:r w:rsidR="000E5B7E" w:rsidRPr="00DA60CA">
                <w:rPr>
                  <w:rFonts w:ascii="Calibri" w:hAnsi="Calibri"/>
                  <w:sz w:val="18"/>
                  <w:szCs w:val="18"/>
                </w:rPr>
                <w:t xml:space="preserve"> </w:t>
              </w:r>
            </w:ins>
            <w:r w:rsidRPr="00DA60CA">
              <w:rPr>
                <w:rFonts w:ascii="Calibri" w:hAnsi="Calibri"/>
                <w:sz w:val="18"/>
                <w:szCs w:val="18"/>
              </w:rPr>
              <w:t xml:space="preserve">from Min </w:t>
            </w:r>
          </w:p>
          <w:p w14:paraId="401BCE3D" w14:textId="77777777" w:rsidR="0039014B" w:rsidRPr="00DA60CA" w:rsidRDefault="0039014B" w:rsidP="00C14944">
            <w:pPr>
              <w:keepNext/>
              <w:jc w:val="center"/>
              <w:rPr>
                <w:rFonts w:ascii="Calibri" w:hAnsi="Calibri"/>
                <w:sz w:val="18"/>
                <w:szCs w:val="18"/>
              </w:rPr>
            </w:pPr>
            <w:r w:rsidRPr="00DA60CA">
              <w:rPr>
                <w:rFonts w:ascii="Calibri" w:hAnsi="Calibri"/>
                <w:sz w:val="18"/>
                <w:szCs w:val="18"/>
              </w:rPr>
              <w:t>R-Value</w:t>
            </w:r>
          </w:p>
        </w:tc>
        <w:tc>
          <w:tcPr>
            <w:tcW w:w="1199" w:type="dxa"/>
            <w:vAlign w:val="bottom"/>
          </w:tcPr>
          <w:p w14:paraId="05C3C218" w14:textId="77777777" w:rsidR="0039014B" w:rsidRPr="00DA60CA" w:rsidRDefault="0039014B" w:rsidP="00C14944">
            <w:pPr>
              <w:keepNext/>
              <w:jc w:val="center"/>
              <w:rPr>
                <w:rFonts w:ascii="Calibri" w:hAnsi="Calibri"/>
                <w:sz w:val="18"/>
                <w:szCs w:val="18"/>
              </w:rPr>
            </w:pPr>
            <w:r w:rsidRPr="00DA60CA">
              <w:rPr>
                <w:rFonts w:ascii="Calibri" w:hAnsi="Calibri"/>
                <w:sz w:val="18"/>
                <w:szCs w:val="18"/>
              </w:rPr>
              <w:t>Can Approved Airflow Protocols be used to test this System?</w:t>
            </w:r>
          </w:p>
        </w:tc>
        <w:tc>
          <w:tcPr>
            <w:tcW w:w="1200" w:type="dxa"/>
            <w:vAlign w:val="bottom"/>
          </w:tcPr>
          <w:p w14:paraId="0B1DE910" w14:textId="41BF2EBB" w:rsidR="0039014B" w:rsidRPr="00DA60CA" w:rsidRDefault="0039014B" w:rsidP="0039014B">
            <w:pPr>
              <w:keepNext/>
              <w:jc w:val="center"/>
              <w:rPr>
                <w:rFonts w:ascii="Calibri" w:hAnsi="Calibri"/>
                <w:sz w:val="18"/>
                <w:szCs w:val="18"/>
              </w:rPr>
            </w:pPr>
            <w:r w:rsidRPr="0039014B">
              <w:rPr>
                <w:rFonts w:ascii="Calibri" w:hAnsi="Calibri"/>
                <w:sz w:val="18"/>
                <w:szCs w:val="18"/>
              </w:rPr>
              <w:t>Indoor Unit Nominal Cooling Capacity (ton)</w:t>
            </w:r>
          </w:p>
        </w:tc>
      </w:tr>
      <w:tr w:rsidR="0039014B" w:rsidRPr="00AD1D84" w14:paraId="0931890F" w14:textId="1582C1F6" w:rsidTr="0039014B">
        <w:trPr>
          <w:trHeight w:val="323"/>
        </w:trPr>
        <w:tc>
          <w:tcPr>
            <w:tcW w:w="1199" w:type="dxa"/>
            <w:shd w:val="clear" w:color="auto" w:fill="auto"/>
          </w:tcPr>
          <w:p w14:paraId="10184C7D" w14:textId="77777777" w:rsidR="0039014B" w:rsidRPr="00AD1D84" w:rsidRDefault="0039014B" w:rsidP="00C14944">
            <w:pPr>
              <w:keepNext/>
              <w:jc w:val="center"/>
              <w:rPr>
                <w:rFonts w:ascii="Calibri" w:hAnsi="Calibri"/>
                <w:sz w:val="18"/>
                <w:szCs w:val="18"/>
              </w:rPr>
            </w:pPr>
          </w:p>
        </w:tc>
        <w:tc>
          <w:tcPr>
            <w:tcW w:w="1199" w:type="dxa"/>
          </w:tcPr>
          <w:p w14:paraId="0F3B1AED" w14:textId="77777777" w:rsidR="0039014B" w:rsidRPr="00AD1D84" w:rsidRDefault="0039014B" w:rsidP="00C14944">
            <w:pPr>
              <w:keepNext/>
              <w:jc w:val="center"/>
              <w:rPr>
                <w:rFonts w:ascii="Calibri" w:hAnsi="Calibri"/>
                <w:sz w:val="18"/>
                <w:szCs w:val="18"/>
              </w:rPr>
            </w:pPr>
          </w:p>
        </w:tc>
        <w:tc>
          <w:tcPr>
            <w:tcW w:w="1199" w:type="dxa"/>
          </w:tcPr>
          <w:p w14:paraId="69849C75" w14:textId="77777777" w:rsidR="0039014B" w:rsidRPr="00AD1D84" w:rsidRDefault="0039014B" w:rsidP="00C14944">
            <w:pPr>
              <w:keepNext/>
              <w:jc w:val="center"/>
              <w:rPr>
                <w:rFonts w:ascii="Calibri" w:hAnsi="Calibri"/>
                <w:sz w:val="18"/>
                <w:szCs w:val="18"/>
              </w:rPr>
            </w:pPr>
          </w:p>
        </w:tc>
        <w:tc>
          <w:tcPr>
            <w:tcW w:w="1199" w:type="dxa"/>
          </w:tcPr>
          <w:p w14:paraId="1F7334B5" w14:textId="77777777" w:rsidR="0039014B" w:rsidRPr="00AD1D84" w:rsidRDefault="0039014B" w:rsidP="00C14944">
            <w:pPr>
              <w:keepNext/>
              <w:jc w:val="center"/>
              <w:rPr>
                <w:rFonts w:ascii="Calibri" w:hAnsi="Calibri"/>
                <w:sz w:val="18"/>
                <w:szCs w:val="18"/>
              </w:rPr>
            </w:pPr>
          </w:p>
        </w:tc>
        <w:tc>
          <w:tcPr>
            <w:tcW w:w="1199" w:type="dxa"/>
          </w:tcPr>
          <w:p w14:paraId="21B9D56E" w14:textId="77777777" w:rsidR="0039014B" w:rsidRPr="00AD1D84" w:rsidRDefault="0039014B" w:rsidP="00C14944">
            <w:pPr>
              <w:keepNext/>
              <w:jc w:val="center"/>
              <w:rPr>
                <w:rFonts w:ascii="Calibri" w:hAnsi="Calibri"/>
                <w:sz w:val="18"/>
                <w:szCs w:val="18"/>
              </w:rPr>
            </w:pPr>
          </w:p>
        </w:tc>
        <w:tc>
          <w:tcPr>
            <w:tcW w:w="1200" w:type="dxa"/>
          </w:tcPr>
          <w:p w14:paraId="713D8FFC" w14:textId="77777777" w:rsidR="0039014B" w:rsidRPr="00AD1D84" w:rsidRDefault="0039014B" w:rsidP="00C14944">
            <w:pPr>
              <w:keepNext/>
              <w:jc w:val="center"/>
              <w:rPr>
                <w:rFonts w:ascii="Calibri" w:hAnsi="Calibri"/>
                <w:sz w:val="18"/>
                <w:szCs w:val="18"/>
              </w:rPr>
            </w:pPr>
          </w:p>
        </w:tc>
        <w:tc>
          <w:tcPr>
            <w:tcW w:w="1199" w:type="dxa"/>
            <w:shd w:val="clear" w:color="auto" w:fill="auto"/>
          </w:tcPr>
          <w:p w14:paraId="61C9AB22" w14:textId="77777777" w:rsidR="0039014B" w:rsidRPr="00AD1D84" w:rsidRDefault="0039014B" w:rsidP="00C14944">
            <w:pPr>
              <w:keepNext/>
              <w:jc w:val="center"/>
              <w:rPr>
                <w:rFonts w:ascii="Calibri" w:hAnsi="Calibri"/>
                <w:sz w:val="18"/>
                <w:szCs w:val="18"/>
              </w:rPr>
            </w:pPr>
          </w:p>
        </w:tc>
        <w:tc>
          <w:tcPr>
            <w:tcW w:w="1199" w:type="dxa"/>
          </w:tcPr>
          <w:p w14:paraId="10B72978" w14:textId="77777777" w:rsidR="0039014B" w:rsidRPr="00AD1D84" w:rsidRDefault="0039014B" w:rsidP="00C14944">
            <w:pPr>
              <w:keepNext/>
              <w:jc w:val="center"/>
              <w:rPr>
                <w:rFonts w:ascii="Calibri" w:hAnsi="Calibri"/>
                <w:sz w:val="18"/>
                <w:szCs w:val="18"/>
              </w:rPr>
            </w:pPr>
          </w:p>
        </w:tc>
        <w:tc>
          <w:tcPr>
            <w:tcW w:w="1199" w:type="dxa"/>
          </w:tcPr>
          <w:p w14:paraId="5DBEAC92" w14:textId="77777777" w:rsidR="0039014B" w:rsidRPr="00AD1D84" w:rsidRDefault="0039014B" w:rsidP="00C14944">
            <w:pPr>
              <w:keepNext/>
              <w:jc w:val="center"/>
              <w:rPr>
                <w:rFonts w:ascii="Calibri" w:hAnsi="Calibri"/>
                <w:sz w:val="18"/>
                <w:szCs w:val="18"/>
              </w:rPr>
            </w:pPr>
          </w:p>
        </w:tc>
        <w:tc>
          <w:tcPr>
            <w:tcW w:w="1199" w:type="dxa"/>
          </w:tcPr>
          <w:p w14:paraId="76EF3DEB" w14:textId="77777777" w:rsidR="0039014B" w:rsidRPr="00AD1D84" w:rsidRDefault="0039014B" w:rsidP="00C14944">
            <w:pPr>
              <w:keepNext/>
              <w:jc w:val="center"/>
              <w:rPr>
                <w:rFonts w:ascii="Calibri" w:hAnsi="Calibri"/>
                <w:sz w:val="18"/>
                <w:szCs w:val="18"/>
              </w:rPr>
            </w:pPr>
          </w:p>
        </w:tc>
        <w:tc>
          <w:tcPr>
            <w:tcW w:w="1199" w:type="dxa"/>
          </w:tcPr>
          <w:p w14:paraId="53275B41" w14:textId="77777777" w:rsidR="0039014B" w:rsidRPr="00AD1D84" w:rsidRDefault="0039014B" w:rsidP="00C14944">
            <w:pPr>
              <w:keepNext/>
              <w:jc w:val="center"/>
              <w:rPr>
                <w:rFonts w:ascii="Calibri" w:hAnsi="Calibri"/>
                <w:sz w:val="18"/>
                <w:szCs w:val="18"/>
              </w:rPr>
            </w:pPr>
          </w:p>
        </w:tc>
        <w:tc>
          <w:tcPr>
            <w:tcW w:w="1200" w:type="dxa"/>
          </w:tcPr>
          <w:p w14:paraId="5457C837" w14:textId="77777777" w:rsidR="0039014B" w:rsidRPr="00AD1D84" w:rsidRDefault="0039014B" w:rsidP="00C14944">
            <w:pPr>
              <w:keepNext/>
              <w:jc w:val="center"/>
              <w:rPr>
                <w:rFonts w:ascii="Calibri" w:hAnsi="Calibri"/>
                <w:sz w:val="18"/>
                <w:szCs w:val="18"/>
              </w:rPr>
            </w:pPr>
          </w:p>
        </w:tc>
      </w:tr>
      <w:tr w:rsidR="0039014B" w:rsidRPr="00295655" w14:paraId="28999083" w14:textId="46A8DB9E" w:rsidTr="0039014B">
        <w:tblPrEx>
          <w:tblLook w:val="00A0" w:firstRow="1" w:lastRow="0" w:firstColumn="1" w:lastColumn="0" w:noHBand="0" w:noVBand="0"/>
        </w:tblPrEx>
        <w:tc>
          <w:tcPr>
            <w:tcW w:w="14390" w:type="dxa"/>
            <w:gridSpan w:val="12"/>
          </w:tcPr>
          <w:p w14:paraId="56FE1CFB" w14:textId="670C3B99" w:rsidR="0039014B" w:rsidRPr="00295655" w:rsidRDefault="0039014B" w:rsidP="00C14944">
            <w:pPr>
              <w:keepNext/>
              <w:rPr>
                <w:rFonts w:ascii="Calibri" w:hAnsi="Calibri"/>
                <w:sz w:val="18"/>
                <w:szCs w:val="18"/>
              </w:rPr>
            </w:pPr>
            <w:r w:rsidRPr="00295655">
              <w:rPr>
                <w:rFonts w:ascii="Calibri" w:hAnsi="Calibri"/>
                <w:sz w:val="18"/>
                <w:szCs w:val="18"/>
              </w:rPr>
              <w:t>Notes:</w:t>
            </w:r>
          </w:p>
        </w:tc>
      </w:tr>
    </w:tbl>
    <w:p w14:paraId="6E1B012C" w14:textId="2AEC52CA" w:rsidR="004D48D8" w:rsidRPr="003150AE" w:rsidRDefault="004D48D8" w:rsidP="00444858">
      <w:pPr>
        <w:rPr>
          <w:rFonts w:ascii="Calibri" w:hAnsi="Calibri"/>
          <w:sz w:val="18"/>
          <w:szCs w:val="18"/>
        </w:rPr>
      </w:pPr>
    </w:p>
    <w:p w14:paraId="341C3252" w14:textId="1D2A638C" w:rsidR="00444858" w:rsidRPr="003150AE" w:rsidRDefault="00444858" w:rsidP="00444858">
      <w:pPr>
        <w:rPr>
          <w:rFonts w:ascii="Calibri" w:hAnsi="Calibri"/>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959"/>
        <w:gridCol w:w="959"/>
        <w:gridCol w:w="960"/>
        <w:gridCol w:w="959"/>
        <w:gridCol w:w="959"/>
        <w:gridCol w:w="960"/>
        <w:gridCol w:w="959"/>
        <w:gridCol w:w="840"/>
        <w:gridCol w:w="990"/>
        <w:gridCol w:w="900"/>
        <w:gridCol w:w="1107"/>
        <w:gridCol w:w="873"/>
        <w:gridCol w:w="990"/>
        <w:gridCol w:w="1080"/>
        <w:gridCol w:w="895"/>
      </w:tblGrid>
      <w:tr w:rsidR="0039014B" w:rsidRPr="003150AE" w14:paraId="76E40949" w14:textId="384C747A" w:rsidTr="00622A6B">
        <w:trPr>
          <w:cantSplit/>
        </w:trPr>
        <w:tc>
          <w:tcPr>
            <w:tcW w:w="14390" w:type="dxa"/>
            <w:gridSpan w:val="15"/>
          </w:tcPr>
          <w:p w14:paraId="681D4FF9" w14:textId="0F24F0EC" w:rsidR="0039014B" w:rsidRPr="003150AE" w:rsidRDefault="0039014B" w:rsidP="001850AB">
            <w:pPr>
              <w:keepNext/>
              <w:rPr>
                <w:rFonts w:ascii="Calibri" w:hAnsi="Calibri"/>
                <w:b/>
                <w:sz w:val="18"/>
                <w:szCs w:val="18"/>
              </w:rPr>
            </w:pPr>
            <w:r w:rsidRPr="003150AE">
              <w:rPr>
                <w:rFonts w:ascii="Calibri" w:hAnsi="Calibri"/>
                <w:b/>
                <w:sz w:val="18"/>
                <w:szCs w:val="18"/>
              </w:rPr>
              <w:t xml:space="preserve">L. Installed New or Replacement Duct System Information </w:t>
            </w:r>
          </w:p>
        </w:tc>
      </w:tr>
      <w:tr w:rsidR="0039014B" w:rsidRPr="003150AE" w14:paraId="77D330AA" w14:textId="4791F3A0" w:rsidTr="00622A6B">
        <w:trPr>
          <w:cantSplit/>
          <w:trHeight w:val="134"/>
        </w:trPr>
        <w:tc>
          <w:tcPr>
            <w:tcW w:w="959" w:type="dxa"/>
            <w:vAlign w:val="bottom"/>
          </w:tcPr>
          <w:p w14:paraId="25453161" w14:textId="77777777" w:rsidR="0039014B" w:rsidRPr="003150AE" w:rsidRDefault="0039014B" w:rsidP="00444858">
            <w:pPr>
              <w:keepNext/>
              <w:jc w:val="center"/>
              <w:rPr>
                <w:rFonts w:ascii="Calibri" w:hAnsi="Calibri"/>
                <w:sz w:val="18"/>
                <w:szCs w:val="18"/>
              </w:rPr>
            </w:pPr>
            <w:r w:rsidRPr="003150AE">
              <w:rPr>
                <w:rFonts w:ascii="Calibri" w:hAnsi="Calibri"/>
                <w:sz w:val="18"/>
                <w:szCs w:val="18"/>
              </w:rPr>
              <w:t>01</w:t>
            </w:r>
          </w:p>
        </w:tc>
        <w:tc>
          <w:tcPr>
            <w:tcW w:w="959" w:type="dxa"/>
            <w:vAlign w:val="bottom"/>
          </w:tcPr>
          <w:p w14:paraId="6A841374" w14:textId="77777777" w:rsidR="0039014B" w:rsidRPr="003150AE" w:rsidRDefault="0039014B" w:rsidP="00444858">
            <w:pPr>
              <w:keepNext/>
              <w:jc w:val="center"/>
              <w:rPr>
                <w:rFonts w:ascii="Calibri" w:hAnsi="Calibri"/>
                <w:sz w:val="18"/>
                <w:szCs w:val="18"/>
              </w:rPr>
            </w:pPr>
            <w:r w:rsidRPr="003150AE">
              <w:rPr>
                <w:rFonts w:ascii="Calibri" w:hAnsi="Calibri"/>
                <w:sz w:val="18"/>
                <w:szCs w:val="18"/>
              </w:rPr>
              <w:t>02</w:t>
            </w:r>
          </w:p>
        </w:tc>
        <w:tc>
          <w:tcPr>
            <w:tcW w:w="960" w:type="dxa"/>
          </w:tcPr>
          <w:p w14:paraId="67EB3256" w14:textId="77777777" w:rsidR="0039014B" w:rsidRPr="003150AE" w:rsidRDefault="0039014B" w:rsidP="00444858">
            <w:pPr>
              <w:keepNext/>
              <w:jc w:val="center"/>
              <w:rPr>
                <w:rFonts w:ascii="Calibri" w:hAnsi="Calibri"/>
                <w:sz w:val="18"/>
                <w:szCs w:val="18"/>
              </w:rPr>
            </w:pPr>
            <w:r w:rsidRPr="003150AE">
              <w:rPr>
                <w:rFonts w:ascii="Calibri" w:hAnsi="Calibri"/>
                <w:sz w:val="18"/>
                <w:szCs w:val="18"/>
              </w:rPr>
              <w:t>03</w:t>
            </w:r>
          </w:p>
        </w:tc>
        <w:tc>
          <w:tcPr>
            <w:tcW w:w="959" w:type="dxa"/>
          </w:tcPr>
          <w:p w14:paraId="44F70E58" w14:textId="77777777" w:rsidR="0039014B" w:rsidRPr="003150AE" w:rsidRDefault="0039014B" w:rsidP="00444858">
            <w:pPr>
              <w:keepNext/>
              <w:jc w:val="center"/>
              <w:rPr>
                <w:rFonts w:ascii="Calibri" w:hAnsi="Calibri"/>
                <w:sz w:val="18"/>
                <w:szCs w:val="18"/>
              </w:rPr>
            </w:pPr>
            <w:r w:rsidRPr="003150AE">
              <w:rPr>
                <w:rFonts w:ascii="Calibri" w:hAnsi="Calibri"/>
                <w:sz w:val="18"/>
                <w:szCs w:val="18"/>
              </w:rPr>
              <w:t>04</w:t>
            </w:r>
          </w:p>
        </w:tc>
        <w:tc>
          <w:tcPr>
            <w:tcW w:w="959" w:type="dxa"/>
          </w:tcPr>
          <w:p w14:paraId="54EE1E88" w14:textId="77777777" w:rsidR="0039014B" w:rsidRPr="003150AE" w:rsidRDefault="0039014B" w:rsidP="00444858">
            <w:pPr>
              <w:keepNext/>
              <w:jc w:val="center"/>
              <w:rPr>
                <w:rFonts w:ascii="Calibri" w:hAnsi="Calibri"/>
                <w:sz w:val="18"/>
                <w:szCs w:val="18"/>
              </w:rPr>
            </w:pPr>
            <w:r w:rsidRPr="003150AE">
              <w:rPr>
                <w:rFonts w:ascii="Calibri" w:hAnsi="Calibri"/>
                <w:sz w:val="18"/>
                <w:szCs w:val="18"/>
              </w:rPr>
              <w:t>05</w:t>
            </w:r>
          </w:p>
        </w:tc>
        <w:tc>
          <w:tcPr>
            <w:tcW w:w="960" w:type="dxa"/>
            <w:vAlign w:val="bottom"/>
          </w:tcPr>
          <w:p w14:paraId="4E163C12" w14:textId="77777777" w:rsidR="0039014B" w:rsidRPr="003150AE" w:rsidRDefault="0039014B" w:rsidP="00444858">
            <w:pPr>
              <w:keepNext/>
              <w:jc w:val="center"/>
              <w:rPr>
                <w:rFonts w:ascii="Calibri" w:hAnsi="Calibri"/>
                <w:sz w:val="18"/>
                <w:szCs w:val="18"/>
              </w:rPr>
            </w:pPr>
            <w:r w:rsidRPr="003150AE">
              <w:rPr>
                <w:rFonts w:ascii="Calibri" w:hAnsi="Calibri"/>
                <w:sz w:val="18"/>
                <w:szCs w:val="18"/>
              </w:rPr>
              <w:t>06</w:t>
            </w:r>
          </w:p>
        </w:tc>
        <w:tc>
          <w:tcPr>
            <w:tcW w:w="959" w:type="dxa"/>
            <w:vAlign w:val="bottom"/>
          </w:tcPr>
          <w:p w14:paraId="460B5143" w14:textId="77777777" w:rsidR="0039014B" w:rsidRPr="003150AE" w:rsidRDefault="0039014B" w:rsidP="00444858">
            <w:pPr>
              <w:keepNext/>
              <w:jc w:val="center"/>
              <w:rPr>
                <w:rFonts w:ascii="Calibri" w:hAnsi="Calibri"/>
                <w:sz w:val="18"/>
                <w:szCs w:val="18"/>
              </w:rPr>
            </w:pPr>
            <w:r w:rsidRPr="003150AE">
              <w:rPr>
                <w:rFonts w:ascii="Calibri" w:hAnsi="Calibri"/>
                <w:sz w:val="18"/>
                <w:szCs w:val="18"/>
              </w:rPr>
              <w:t>07</w:t>
            </w:r>
          </w:p>
        </w:tc>
        <w:tc>
          <w:tcPr>
            <w:tcW w:w="840" w:type="dxa"/>
            <w:vAlign w:val="bottom"/>
          </w:tcPr>
          <w:p w14:paraId="3B393F32" w14:textId="77777777" w:rsidR="0039014B" w:rsidRPr="003150AE" w:rsidRDefault="0039014B" w:rsidP="00444858">
            <w:pPr>
              <w:keepNext/>
              <w:jc w:val="center"/>
              <w:rPr>
                <w:rFonts w:ascii="Calibri" w:hAnsi="Calibri"/>
                <w:sz w:val="18"/>
                <w:szCs w:val="18"/>
              </w:rPr>
            </w:pPr>
            <w:r w:rsidRPr="003150AE">
              <w:rPr>
                <w:rFonts w:ascii="Calibri" w:hAnsi="Calibri"/>
                <w:sz w:val="18"/>
                <w:szCs w:val="18"/>
              </w:rPr>
              <w:t>08</w:t>
            </w:r>
          </w:p>
        </w:tc>
        <w:tc>
          <w:tcPr>
            <w:tcW w:w="990" w:type="dxa"/>
            <w:vAlign w:val="bottom"/>
          </w:tcPr>
          <w:p w14:paraId="1E3A426C" w14:textId="77777777" w:rsidR="0039014B" w:rsidRPr="003150AE" w:rsidRDefault="0039014B" w:rsidP="00444858">
            <w:pPr>
              <w:keepNext/>
              <w:jc w:val="center"/>
              <w:rPr>
                <w:rFonts w:ascii="Calibri" w:hAnsi="Calibri"/>
                <w:sz w:val="18"/>
                <w:szCs w:val="18"/>
              </w:rPr>
            </w:pPr>
            <w:r w:rsidRPr="003150AE">
              <w:rPr>
                <w:rFonts w:ascii="Calibri" w:hAnsi="Calibri"/>
                <w:sz w:val="18"/>
                <w:szCs w:val="18"/>
              </w:rPr>
              <w:t>09</w:t>
            </w:r>
          </w:p>
        </w:tc>
        <w:tc>
          <w:tcPr>
            <w:tcW w:w="900" w:type="dxa"/>
            <w:vAlign w:val="bottom"/>
          </w:tcPr>
          <w:p w14:paraId="3C12FA3C" w14:textId="77777777" w:rsidR="0039014B" w:rsidRPr="003150AE" w:rsidRDefault="0039014B" w:rsidP="00444858">
            <w:pPr>
              <w:keepNext/>
              <w:jc w:val="center"/>
              <w:rPr>
                <w:rFonts w:ascii="Calibri" w:hAnsi="Calibri"/>
                <w:sz w:val="18"/>
                <w:szCs w:val="18"/>
              </w:rPr>
            </w:pPr>
            <w:r w:rsidRPr="003150AE">
              <w:rPr>
                <w:rFonts w:ascii="Calibri" w:hAnsi="Calibri"/>
                <w:sz w:val="18"/>
                <w:szCs w:val="18"/>
              </w:rPr>
              <w:t>10</w:t>
            </w:r>
          </w:p>
        </w:tc>
        <w:tc>
          <w:tcPr>
            <w:tcW w:w="1107" w:type="dxa"/>
            <w:vAlign w:val="bottom"/>
          </w:tcPr>
          <w:p w14:paraId="3F1690D6" w14:textId="77777777" w:rsidR="0039014B" w:rsidRPr="003150AE" w:rsidRDefault="0039014B" w:rsidP="00444858">
            <w:pPr>
              <w:keepNext/>
              <w:jc w:val="center"/>
              <w:rPr>
                <w:rFonts w:ascii="Calibri" w:hAnsi="Calibri"/>
                <w:sz w:val="18"/>
                <w:szCs w:val="18"/>
              </w:rPr>
            </w:pPr>
            <w:r w:rsidRPr="003150AE">
              <w:rPr>
                <w:rFonts w:ascii="Calibri" w:hAnsi="Calibri"/>
                <w:sz w:val="18"/>
                <w:szCs w:val="18"/>
              </w:rPr>
              <w:t>11</w:t>
            </w:r>
          </w:p>
        </w:tc>
        <w:tc>
          <w:tcPr>
            <w:tcW w:w="873" w:type="dxa"/>
            <w:vAlign w:val="bottom"/>
          </w:tcPr>
          <w:p w14:paraId="5FBF2EB1" w14:textId="77777777" w:rsidR="0039014B" w:rsidRPr="003150AE" w:rsidRDefault="0039014B" w:rsidP="00444858">
            <w:pPr>
              <w:keepNext/>
              <w:jc w:val="center"/>
              <w:rPr>
                <w:rFonts w:ascii="Calibri" w:hAnsi="Calibri"/>
                <w:sz w:val="18"/>
                <w:szCs w:val="18"/>
              </w:rPr>
            </w:pPr>
            <w:r w:rsidRPr="003150AE">
              <w:rPr>
                <w:rFonts w:ascii="Calibri" w:hAnsi="Calibri"/>
                <w:sz w:val="18"/>
                <w:szCs w:val="18"/>
              </w:rPr>
              <w:t>12</w:t>
            </w:r>
          </w:p>
        </w:tc>
        <w:tc>
          <w:tcPr>
            <w:tcW w:w="990" w:type="dxa"/>
            <w:vAlign w:val="bottom"/>
          </w:tcPr>
          <w:p w14:paraId="446F2B0B" w14:textId="77777777" w:rsidR="0039014B" w:rsidRPr="003150AE" w:rsidRDefault="0039014B" w:rsidP="00444858">
            <w:pPr>
              <w:keepNext/>
              <w:jc w:val="center"/>
              <w:rPr>
                <w:rFonts w:ascii="Calibri" w:hAnsi="Calibri"/>
                <w:sz w:val="18"/>
                <w:szCs w:val="18"/>
              </w:rPr>
            </w:pPr>
            <w:r w:rsidRPr="003150AE">
              <w:rPr>
                <w:rFonts w:ascii="Calibri" w:hAnsi="Calibri"/>
                <w:sz w:val="18"/>
                <w:szCs w:val="18"/>
              </w:rPr>
              <w:t>13</w:t>
            </w:r>
          </w:p>
        </w:tc>
        <w:tc>
          <w:tcPr>
            <w:tcW w:w="1080" w:type="dxa"/>
          </w:tcPr>
          <w:p w14:paraId="6E067A79" w14:textId="019C1EEC" w:rsidR="0039014B" w:rsidRPr="003150AE" w:rsidRDefault="0039014B" w:rsidP="00444858">
            <w:pPr>
              <w:keepNext/>
              <w:jc w:val="center"/>
              <w:rPr>
                <w:rFonts w:ascii="Calibri" w:hAnsi="Calibri"/>
                <w:sz w:val="18"/>
                <w:szCs w:val="18"/>
              </w:rPr>
            </w:pPr>
            <w:r>
              <w:rPr>
                <w:rFonts w:ascii="Calibri" w:hAnsi="Calibri"/>
                <w:sz w:val="18"/>
                <w:szCs w:val="18"/>
              </w:rPr>
              <w:t>14</w:t>
            </w:r>
          </w:p>
        </w:tc>
        <w:tc>
          <w:tcPr>
            <w:tcW w:w="895" w:type="dxa"/>
          </w:tcPr>
          <w:p w14:paraId="453C17BE" w14:textId="18E0E082" w:rsidR="0039014B" w:rsidRDefault="0039014B" w:rsidP="00444858">
            <w:pPr>
              <w:keepNext/>
              <w:jc w:val="center"/>
              <w:rPr>
                <w:rFonts w:ascii="Calibri" w:hAnsi="Calibri"/>
                <w:sz w:val="18"/>
                <w:szCs w:val="18"/>
              </w:rPr>
            </w:pPr>
            <w:r>
              <w:rPr>
                <w:rFonts w:ascii="Calibri" w:hAnsi="Calibri"/>
                <w:sz w:val="18"/>
                <w:szCs w:val="18"/>
              </w:rPr>
              <w:t>15</w:t>
            </w:r>
          </w:p>
        </w:tc>
      </w:tr>
      <w:tr w:rsidR="0039014B" w:rsidRPr="003150AE" w14:paraId="7F0FB693" w14:textId="2D67ACF7" w:rsidTr="00622A6B">
        <w:trPr>
          <w:cantSplit/>
          <w:trHeight w:val="576"/>
        </w:trPr>
        <w:tc>
          <w:tcPr>
            <w:tcW w:w="959" w:type="dxa"/>
            <w:vAlign w:val="bottom"/>
          </w:tcPr>
          <w:p w14:paraId="7BFEEAA2" w14:textId="77777777" w:rsidR="0039014B" w:rsidRPr="003150AE" w:rsidRDefault="0039014B" w:rsidP="00444858">
            <w:pPr>
              <w:keepNext/>
              <w:jc w:val="center"/>
              <w:rPr>
                <w:rFonts w:ascii="Calibri" w:hAnsi="Calibri"/>
                <w:sz w:val="18"/>
                <w:szCs w:val="18"/>
              </w:rPr>
            </w:pPr>
            <w:r w:rsidRPr="003150AE">
              <w:rPr>
                <w:rFonts w:ascii="Calibri" w:hAnsi="Calibri"/>
                <w:sz w:val="18"/>
                <w:szCs w:val="18"/>
              </w:rPr>
              <w:t>SC System ID/Name</w:t>
            </w:r>
            <w:r w:rsidRPr="003150AE">
              <w:t xml:space="preserve"> </w:t>
            </w:r>
            <w:r w:rsidRPr="003150AE">
              <w:rPr>
                <w:rFonts w:ascii="Calibri" w:hAnsi="Calibri"/>
                <w:sz w:val="18"/>
                <w:szCs w:val="18"/>
              </w:rPr>
              <w:t>from CF1R</w:t>
            </w:r>
          </w:p>
        </w:tc>
        <w:tc>
          <w:tcPr>
            <w:tcW w:w="959" w:type="dxa"/>
            <w:vAlign w:val="bottom"/>
          </w:tcPr>
          <w:p w14:paraId="7D7C32DF" w14:textId="77777777" w:rsidR="0039014B" w:rsidRPr="003150AE" w:rsidRDefault="0039014B" w:rsidP="00444858">
            <w:pPr>
              <w:keepNext/>
              <w:jc w:val="center"/>
              <w:rPr>
                <w:rFonts w:ascii="Calibri" w:hAnsi="Calibri"/>
                <w:sz w:val="18"/>
                <w:szCs w:val="18"/>
              </w:rPr>
            </w:pPr>
            <w:r w:rsidRPr="003150AE">
              <w:rPr>
                <w:rFonts w:ascii="Calibri" w:hAnsi="Calibri"/>
                <w:sz w:val="18"/>
                <w:szCs w:val="18"/>
              </w:rPr>
              <w:t>SC System Description of Area Served</w:t>
            </w:r>
          </w:p>
        </w:tc>
        <w:tc>
          <w:tcPr>
            <w:tcW w:w="960" w:type="dxa"/>
            <w:vAlign w:val="bottom"/>
          </w:tcPr>
          <w:p w14:paraId="20B8961E" w14:textId="77777777" w:rsidR="0039014B" w:rsidRPr="003150AE" w:rsidRDefault="0039014B" w:rsidP="00444858">
            <w:pPr>
              <w:keepNext/>
              <w:jc w:val="center"/>
              <w:rPr>
                <w:rFonts w:ascii="Calibri" w:hAnsi="Calibri"/>
                <w:sz w:val="18"/>
                <w:szCs w:val="18"/>
              </w:rPr>
            </w:pPr>
            <w:r w:rsidRPr="003150AE">
              <w:rPr>
                <w:rFonts w:ascii="Calibri" w:hAnsi="Calibri"/>
                <w:sz w:val="18"/>
                <w:szCs w:val="18"/>
              </w:rPr>
              <w:t>Indoor Unit Name or Description of Area Served</w:t>
            </w:r>
          </w:p>
        </w:tc>
        <w:tc>
          <w:tcPr>
            <w:tcW w:w="959" w:type="dxa"/>
            <w:vAlign w:val="bottom"/>
          </w:tcPr>
          <w:p w14:paraId="6463AF2C" w14:textId="77777777" w:rsidR="0039014B" w:rsidRPr="003150AE" w:rsidRDefault="0039014B" w:rsidP="00444858">
            <w:pPr>
              <w:keepNext/>
              <w:jc w:val="center"/>
              <w:rPr>
                <w:rFonts w:ascii="Calibri" w:hAnsi="Calibri"/>
                <w:sz w:val="18"/>
                <w:szCs w:val="18"/>
              </w:rPr>
            </w:pPr>
            <w:r w:rsidRPr="003150AE">
              <w:rPr>
                <w:rFonts w:ascii="Calibri" w:hAnsi="Calibri"/>
                <w:sz w:val="18"/>
                <w:szCs w:val="18"/>
              </w:rPr>
              <w:t>Indoor Unit Total Duct Length</w:t>
            </w:r>
          </w:p>
        </w:tc>
        <w:tc>
          <w:tcPr>
            <w:tcW w:w="959" w:type="dxa"/>
            <w:vAlign w:val="bottom"/>
          </w:tcPr>
          <w:p w14:paraId="5F44269D" w14:textId="77777777" w:rsidR="0039014B" w:rsidRPr="003150AE" w:rsidRDefault="0039014B" w:rsidP="00444858">
            <w:pPr>
              <w:keepNext/>
              <w:jc w:val="center"/>
              <w:rPr>
                <w:rFonts w:ascii="Calibri" w:hAnsi="Calibri"/>
                <w:sz w:val="18"/>
                <w:szCs w:val="18"/>
              </w:rPr>
            </w:pPr>
            <w:r w:rsidRPr="003150AE">
              <w:rPr>
                <w:rFonts w:ascii="Calibri" w:hAnsi="Calibri"/>
                <w:sz w:val="18"/>
                <w:szCs w:val="18"/>
              </w:rPr>
              <w:t xml:space="preserve">Required New Duct </w:t>
            </w:r>
            <w:r w:rsidRPr="003150AE">
              <w:rPr>
                <w:rFonts w:ascii="Calibri" w:hAnsi="Calibri"/>
                <w:sz w:val="18"/>
                <w:szCs w:val="18"/>
              </w:rPr>
              <w:br/>
              <w:t>R-Value</w:t>
            </w:r>
          </w:p>
        </w:tc>
        <w:tc>
          <w:tcPr>
            <w:tcW w:w="960" w:type="dxa"/>
            <w:vAlign w:val="bottom"/>
          </w:tcPr>
          <w:p w14:paraId="548A49FF" w14:textId="77777777" w:rsidR="0039014B" w:rsidRPr="003150AE" w:rsidRDefault="0039014B" w:rsidP="00444858">
            <w:pPr>
              <w:keepNext/>
              <w:jc w:val="center"/>
              <w:rPr>
                <w:rFonts w:ascii="Calibri" w:hAnsi="Calibri"/>
                <w:sz w:val="18"/>
                <w:szCs w:val="18"/>
              </w:rPr>
            </w:pPr>
            <w:r w:rsidRPr="003150AE">
              <w:rPr>
                <w:rFonts w:ascii="Calibri" w:hAnsi="Calibri"/>
                <w:sz w:val="18"/>
                <w:szCs w:val="18"/>
              </w:rPr>
              <w:t>Supply Duct Location</w:t>
            </w:r>
          </w:p>
        </w:tc>
        <w:tc>
          <w:tcPr>
            <w:tcW w:w="959" w:type="dxa"/>
            <w:vAlign w:val="bottom"/>
          </w:tcPr>
          <w:p w14:paraId="5845AA3B" w14:textId="77777777" w:rsidR="0039014B" w:rsidRPr="003150AE" w:rsidRDefault="0039014B" w:rsidP="00444858">
            <w:pPr>
              <w:keepNext/>
              <w:jc w:val="center"/>
              <w:rPr>
                <w:rFonts w:ascii="Calibri" w:hAnsi="Calibri"/>
                <w:sz w:val="18"/>
                <w:szCs w:val="18"/>
              </w:rPr>
            </w:pPr>
            <w:r w:rsidRPr="003150AE">
              <w:rPr>
                <w:rFonts w:ascii="Calibri" w:hAnsi="Calibri"/>
                <w:sz w:val="18"/>
                <w:szCs w:val="18"/>
              </w:rPr>
              <w:t xml:space="preserve">New or Replaced Supply Duct </w:t>
            </w:r>
          </w:p>
          <w:p w14:paraId="03A0772C" w14:textId="77777777" w:rsidR="0039014B" w:rsidRPr="003150AE" w:rsidRDefault="0039014B" w:rsidP="00444858">
            <w:pPr>
              <w:keepNext/>
              <w:jc w:val="center"/>
              <w:rPr>
                <w:rFonts w:ascii="Calibri" w:hAnsi="Calibri"/>
                <w:sz w:val="18"/>
                <w:szCs w:val="18"/>
              </w:rPr>
            </w:pPr>
            <w:r w:rsidRPr="003150AE">
              <w:rPr>
                <w:rFonts w:ascii="Calibri" w:hAnsi="Calibri"/>
                <w:sz w:val="18"/>
                <w:szCs w:val="18"/>
              </w:rPr>
              <w:t>R-Value</w:t>
            </w:r>
          </w:p>
        </w:tc>
        <w:tc>
          <w:tcPr>
            <w:tcW w:w="840" w:type="dxa"/>
            <w:vAlign w:val="bottom"/>
          </w:tcPr>
          <w:p w14:paraId="3E088F61" w14:textId="77777777" w:rsidR="0039014B" w:rsidRPr="003150AE" w:rsidRDefault="0039014B" w:rsidP="00444858">
            <w:pPr>
              <w:keepNext/>
              <w:jc w:val="center"/>
              <w:rPr>
                <w:rFonts w:ascii="Calibri" w:hAnsi="Calibri"/>
                <w:sz w:val="18"/>
                <w:szCs w:val="18"/>
              </w:rPr>
            </w:pPr>
            <w:r w:rsidRPr="003150AE">
              <w:rPr>
                <w:rFonts w:ascii="Calibri" w:hAnsi="Calibri"/>
                <w:sz w:val="18"/>
                <w:szCs w:val="18"/>
              </w:rPr>
              <w:t>Return Duct Location</w:t>
            </w:r>
          </w:p>
        </w:tc>
        <w:tc>
          <w:tcPr>
            <w:tcW w:w="990" w:type="dxa"/>
            <w:vAlign w:val="bottom"/>
          </w:tcPr>
          <w:p w14:paraId="69713F26" w14:textId="77777777" w:rsidR="0039014B" w:rsidRPr="003150AE" w:rsidRDefault="0039014B" w:rsidP="00444858">
            <w:pPr>
              <w:keepNext/>
              <w:jc w:val="center"/>
              <w:rPr>
                <w:rFonts w:ascii="Calibri" w:hAnsi="Calibri"/>
                <w:sz w:val="18"/>
                <w:szCs w:val="18"/>
              </w:rPr>
            </w:pPr>
            <w:r w:rsidRPr="003150AE">
              <w:rPr>
                <w:rFonts w:ascii="Calibri" w:hAnsi="Calibri"/>
                <w:sz w:val="18"/>
                <w:szCs w:val="18"/>
              </w:rPr>
              <w:t xml:space="preserve">New or Replaced Return Duct </w:t>
            </w:r>
          </w:p>
          <w:p w14:paraId="38907683" w14:textId="77777777" w:rsidR="0039014B" w:rsidRPr="003150AE" w:rsidRDefault="0039014B" w:rsidP="00444858">
            <w:pPr>
              <w:keepNext/>
              <w:jc w:val="center"/>
              <w:rPr>
                <w:rFonts w:ascii="Calibri" w:hAnsi="Calibri"/>
                <w:sz w:val="18"/>
                <w:szCs w:val="18"/>
              </w:rPr>
            </w:pPr>
            <w:r w:rsidRPr="003150AE">
              <w:rPr>
                <w:rFonts w:ascii="Calibri" w:hAnsi="Calibri"/>
                <w:sz w:val="18"/>
                <w:szCs w:val="18"/>
              </w:rPr>
              <w:t>R-Value</w:t>
            </w:r>
          </w:p>
        </w:tc>
        <w:tc>
          <w:tcPr>
            <w:tcW w:w="900" w:type="dxa"/>
            <w:vAlign w:val="bottom"/>
          </w:tcPr>
          <w:p w14:paraId="191F5409" w14:textId="1D50020F" w:rsidR="0039014B" w:rsidRPr="003150AE" w:rsidRDefault="0039014B" w:rsidP="00444858">
            <w:pPr>
              <w:keepNext/>
              <w:jc w:val="center"/>
              <w:rPr>
                <w:rFonts w:ascii="Calibri" w:hAnsi="Calibri"/>
                <w:sz w:val="18"/>
                <w:szCs w:val="18"/>
              </w:rPr>
            </w:pPr>
            <w:del w:id="3" w:author="Markstrum, Alexis@Energy" w:date="2019-12-03T08:16:00Z">
              <w:r w:rsidRPr="003150AE" w:rsidDel="000E5B7E">
                <w:rPr>
                  <w:rFonts w:ascii="Calibri" w:hAnsi="Calibri"/>
                  <w:sz w:val="18"/>
                  <w:szCs w:val="18"/>
                </w:rPr>
                <w:delText xml:space="preserve">Exemption </w:delText>
              </w:r>
            </w:del>
            <w:ins w:id="4" w:author="Markstrum, Alexis@Energy" w:date="2019-12-03T08:16:00Z">
              <w:r w:rsidR="000E5B7E">
                <w:rPr>
                  <w:rFonts w:ascii="Calibri" w:hAnsi="Calibri"/>
                  <w:sz w:val="18"/>
                  <w:szCs w:val="18"/>
                </w:rPr>
                <w:t>Exception</w:t>
              </w:r>
              <w:r w:rsidR="000E5B7E" w:rsidRPr="003150AE">
                <w:rPr>
                  <w:rFonts w:ascii="Calibri" w:hAnsi="Calibri"/>
                  <w:sz w:val="18"/>
                  <w:szCs w:val="18"/>
                </w:rPr>
                <w:t xml:space="preserve"> </w:t>
              </w:r>
            </w:ins>
            <w:r w:rsidRPr="003150AE">
              <w:rPr>
                <w:rFonts w:ascii="Calibri" w:hAnsi="Calibri"/>
                <w:sz w:val="18"/>
                <w:szCs w:val="18"/>
              </w:rPr>
              <w:t xml:space="preserve">from Min </w:t>
            </w:r>
          </w:p>
          <w:p w14:paraId="61E7ABF1" w14:textId="77777777" w:rsidR="0039014B" w:rsidRPr="003150AE" w:rsidRDefault="0039014B" w:rsidP="00444858">
            <w:pPr>
              <w:keepNext/>
              <w:jc w:val="center"/>
              <w:rPr>
                <w:rFonts w:ascii="Calibri" w:hAnsi="Calibri"/>
                <w:sz w:val="18"/>
                <w:szCs w:val="18"/>
              </w:rPr>
            </w:pPr>
            <w:r w:rsidRPr="003150AE">
              <w:rPr>
                <w:rFonts w:ascii="Calibri" w:hAnsi="Calibri"/>
                <w:sz w:val="18"/>
                <w:szCs w:val="18"/>
              </w:rPr>
              <w:t xml:space="preserve">R-Value </w:t>
            </w:r>
          </w:p>
        </w:tc>
        <w:tc>
          <w:tcPr>
            <w:tcW w:w="1107" w:type="dxa"/>
            <w:vAlign w:val="bottom"/>
          </w:tcPr>
          <w:p w14:paraId="0FBC321E" w14:textId="77777777" w:rsidR="0039014B" w:rsidRPr="003150AE" w:rsidRDefault="0039014B" w:rsidP="00444858">
            <w:pPr>
              <w:keepNext/>
              <w:jc w:val="center"/>
              <w:rPr>
                <w:rFonts w:ascii="Calibri" w:hAnsi="Calibri"/>
                <w:sz w:val="18"/>
                <w:szCs w:val="18"/>
              </w:rPr>
            </w:pPr>
            <w:r w:rsidRPr="003150AE">
              <w:rPr>
                <w:rFonts w:ascii="Calibri" w:hAnsi="Calibri"/>
                <w:sz w:val="18"/>
                <w:szCs w:val="18"/>
              </w:rPr>
              <w:t>Method of compliance with Airflow and Fan Efficacy</w:t>
            </w:r>
            <w:r w:rsidRPr="003150AE">
              <w:rPr>
                <w:rFonts w:ascii="Calibri" w:hAnsi="Calibri"/>
                <w:sz w:val="10"/>
                <w:szCs w:val="10"/>
              </w:rPr>
              <w:t xml:space="preserve"> </w:t>
            </w:r>
            <w:r w:rsidRPr="003150AE">
              <w:rPr>
                <w:rFonts w:ascii="Calibri" w:hAnsi="Calibri"/>
                <w:sz w:val="18"/>
                <w:szCs w:val="18"/>
              </w:rPr>
              <w:t>Req's in 150.0(m)13</w:t>
            </w:r>
          </w:p>
        </w:tc>
        <w:tc>
          <w:tcPr>
            <w:tcW w:w="873" w:type="dxa"/>
            <w:vAlign w:val="bottom"/>
          </w:tcPr>
          <w:p w14:paraId="41DB5C26" w14:textId="77777777" w:rsidR="0039014B" w:rsidRPr="003150AE" w:rsidRDefault="0039014B" w:rsidP="00444858">
            <w:pPr>
              <w:keepNext/>
              <w:jc w:val="center"/>
              <w:rPr>
                <w:rFonts w:ascii="Calibri" w:hAnsi="Calibri"/>
                <w:sz w:val="18"/>
                <w:szCs w:val="18"/>
              </w:rPr>
            </w:pPr>
            <w:r w:rsidRPr="003150AE">
              <w:rPr>
                <w:rFonts w:ascii="Calibri" w:hAnsi="Calibri"/>
                <w:sz w:val="18"/>
                <w:szCs w:val="18"/>
              </w:rPr>
              <w:t>Number of Air Filter Devices on Indoor Unit</w:t>
            </w:r>
          </w:p>
        </w:tc>
        <w:tc>
          <w:tcPr>
            <w:tcW w:w="990" w:type="dxa"/>
            <w:vAlign w:val="bottom"/>
          </w:tcPr>
          <w:p w14:paraId="176B00F0" w14:textId="3A14806B" w:rsidR="0039014B" w:rsidRPr="003150AE" w:rsidRDefault="0039014B" w:rsidP="00DF3084">
            <w:pPr>
              <w:keepNext/>
              <w:jc w:val="center"/>
              <w:rPr>
                <w:rFonts w:ascii="Calibri" w:hAnsi="Calibri"/>
                <w:sz w:val="18"/>
                <w:szCs w:val="18"/>
              </w:rPr>
            </w:pPr>
            <w:r w:rsidRPr="003150AE">
              <w:rPr>
                <w:rFonts w:ascii="Calibri" w:hAnsi="Calibri"/>
                <w:sz w:val="18"/>
                <w:szCs w:val="18"/>
              </w:rPr>
              <w:t xml:space="preserve">Can </w:t>
            </w:r>
            <w:r>
              <w:rPr>
                <w:rFonts w:ascii="Calibri" w:hAnsi="Calibri"/>
                <w:sz w:val="10"/>
                <w:szCs w:val="10"/>
              </w:rPr>
              <w:t xml:space="preserve"> </w:t>
            </w:r>
            <w:r>
              <w:rPr>
                <w:rFonts w:ascii="Calibri" w:hAnsi="Calibri"/>
                <w:sz w:val="18"/>
                <w:szCs w:val="18"/>
              </w:rPr>
              <w:t>Approved</w:t>
            </w:r>
            <w:r w:rsidRPr="003150AE">
              <w:rPr>
                <w:rFonts w:ascii="Calibri" w:hAnsi="Calibri"/>
                <w:sz w:val="18"/>
                <w:szCs w:val="18"/>
              </w:rPr>
              <w:t xml:space="preserve"> Airflow Protocols be used to test this System?</w:t>
            </w:r>
          </w:p>
        </w:tc>
        <w:tc>
          <w:tcPr>
            <w:tcW w:w="1080" w:type="dxa"/>
            <w:vAlign w:val="bottom"/>
          </w:tcPr>
          <w:p w14:paraId="4379B2F4" w14:textId="4B9D3004" w:rsidR="0039014B" w:rsidRPr="003150AE" w:rsidRDefault="0039014B" w:rsidP="00DF3084">
            <w:pPr>
              <w:keepNext/>
              <w:jc w:val="center"/>
              <w:rPr>
                <w:rFonts w:ascii="Calibri" w:hAnsi="Calibri"/>
                <w:sz w:val="18"/>
                <w:szCs w:val="18"/>
              </w:rPr>
            </w:pPr>
            <w:r w:rsidRPr="00EB625C">
              <w:rPr>
                <w:rFonts w:ascii="Calibri" w:hAnsi="Calibri"/>
                <w:sz w:val="18"/>
                <w:szCs w:val="18"/>
              </w:rPr>
              <w:t xml:space="preserve">Can </w:t>
            </w:r>
            <w:r>
              <w:rPr>
                <w:rFonts w:ascii="Calibri" w:hAnsi="Calibri"/>
                <w:sz w:val="18"/>
                <w:szCs w:val="18"/>
              </w:rPr>
              <w:t>Approved</w:t>
            </w:r>
            <w:r w:rsidRPr="00EB625C">
              <w:rPr>
                <w:rFonts w:ascii="Calibri" w:hAnsi="Calibri"/>
                <w:sz w:val="18"/>
                <w:szCs w:val="18"/>
              </w:rPr>
              <w:t xml:space="preserve"> Fan Efficacy Protocol be used to test this system?</w:t>
            </w:r>
          </w:p>
        </w:tc>
        <w:tc>
          <w:tcPr>
            <w:tcW w:w="895" w:type="dxa"/>
            <w:vAlign w:val="bottom"/>
          </w:tcPr>
          <w:p w14:paraId="7D634A81" w14:textId="02153E69" w:rsidR="0039014B" w:rsidRPr="00EB625C" w:rsidRDefault="0039014B" w:rsidP="0039014B">
            <w:pPr>
              <w:keepNext/>
              <w:jc w:val="center"/>
              <w:rPr>
                <w:rFonts w:ascii="Calibri" w:hAnsi="Calibri"/>
                <w:sz w:val="18"/>
                <w:szCs w:val="18"/>
              </w:rPr>
            </w:pPr>
            <w:r w:rsidRPr="0039014B">
              <w:rPr>
                <w:rFonts w:ascii="Calibri" w:hAnsi="Calibri"/>
                <w:sz w:val="18"/>
                <w:szCs w:val="18"/>
              </w:rPr>
              <w:t>Indoor Unit Nominal Cooling Capacity (ton)</w:t>
            </w:r>
          </w:p>
        </w:tc>
      </w:tr>
      <w:tr w:rsidR="0039014B" w:rsidRPr="003150AE" w14:paraId="2487A762" w14:textId="652E41B4" w:rsidTr="00622A6B">
        <w:trPr>
          <w:cantSplit/>
          <w:trHeight w:val="359"/>
        </w:trPr>
        <w:tc>
          <w:tcPr>
            <w:tcW w:w="959" w:type="dxa"/>
          </w:tcPr>
          <w:p w14:paraId="05510EA9" w14:textId="77777777" w:rsidR="0039014B" w:rsidRPr="003150AE" w:rsidRDefault="0039014B" w:rsidP="00444858">
            <w:pPr>
              <w:keepNext/>
              <w:rPr>
                <w:rFonts w:ascii="Calibri" w:hAnsi="Calibri"/>
                <w:sz w:val="18"/>
                <w:szCs w:val="18"/>
              </w:rPr>
            </w:pPr>
          </w:p>
        </w:tc>
        <w:tc>
          <w:tcPr>
            <w:tcW w:w="959" w:type="dxa"/>
          </w:tcPr>
          <w:p w14:paraId="11AC2C29" w14:textId="77777777" w:rsidR="0039014B" w:rsidRPr="003150AE" w:rsidRDefault="0039014B" w:rsidP="00444858">
            <w:pPr>
              <w:keepNext/>
              <w:rPr>
                <w:rFonts w:ascii="Calibri" w:hAnsi="Calibri"/>
                <w:sz w:val="18"/>
                <w:szCs w:val="18"/>
              </w:rPr>
            </w:pPr>
          </w:p>
        </w:tc>
        <w:tc>
          <w:tcPr>
            <w:tcW w:w="960" w:type="dxa"/>
          </w:tcPr>
          <w:p w14:paraId="1526CE4E" w14:textId="77777777" w:rsidR="0039014B" w:rsidRPr="003150AE" w:rsidRDefault="0039014B" w:rsidP="00444858">
            <w:pPr>
              <w:keepNext/>
              <w:rPr>
                <w:rFonts w:ascii="Calibri" w:hAnsi="Calibri"/>
                <w:sz w:val="18"/>
                <w:szCs w:val="18"/>
              </w:rPr>
            </w:pPr>
          </w:p>
        </w:tc>
        <w:tc>
          <w:tcPr>
            <w:tcW w:w="959" w:type="dxa"/>
          </w:tcPr>
          <w:p w14:paraId="0CC53CAA" w14:textId="77777777" w:rsidR="0039014B" w:rsidRPr="003150AE" w:rsidRDefault="0039014B" w:rsidP="00444858">
            <w:pPr>
              <w:keepNext/>
              <w:rPr>
                <w:rFonts w:ascii="Calibri" w:hAnsi="Calibri"/>
                <w:sz w:val="18"/>
                <w:szCs w:val="18"/>
              </w:rPr>
            </w:pPr>
          </w:p>
        </w:tc>
        <w:tc>
          <w:tcPr>
            <w:tcW w:w="959" w:type="dxa"/>
          </w:tcPr>
          <w:p w14:paraId="05B4ED53" w14:textId="77777777" w:rsidR="0039014B" w:rsidRPr="003150AE" w:rsidRDefault="0039014B" w:rsidP="00444858">
            <w:pPr>
              <w:keepNext/>
              <w:rPr>
                <w:rFonts w:ascii="Calibri" w:hAnsi="Calibri"/>
                <w:sz w:val="18"/>
                <w:szCs w:val="18"/>
              </w:rPr>
            </w:pPr>
          </w:p>
        </w:tc>
        <w:tc>
          <w:tcPr>
            <w:tcW w:w="960" w:type="dxa"/>
          </w:tcPr>
          <w:p w14:paraId="09013909" w14:textId="77777777" w:rsidR="0039014B" w:rsidRPr="003150AE" w:rsidRDefault="0039014B" w:rsidP="00444858">
            <w:pPr>
              <w:keepNext/>
              <w:rPr>
                <w:rFonts w:ascii="Calibri" w:hAnsi="Calibri"/>
                <w:sz w:val="18"/>
                <w:szCs w:val="18"/>
              </w:rPr>
            </w:pPr>
          </w:p>
        </w:tc>
        <w:tc>
          <w:tcPr>
            <w:tcW w:w="959" w:type="dxa"/>
          </w:tcPr>
          <w:p w14:paraId="0EF5C45F" w14:textId="77777777" w:rsidR="0039014B" w:rsidRPr="003150AE" w:rsidRDefault="0039014B" w:rsidP="00444858">
            <w:pPr>
              <w:keepNext/>
              <w:rPr>
                <w:rFonts w:ascii="Calibri" w:hAnsi="Calibri"/>
                <w:sz w:val="18"/>
                <w:szCs w:val="18"/>
              </w:rPr>
            </w:pPr>
          </w:p>
        </w:tc>
        <w:tc>
          <w:tcPr>
            <w:tcW w:w="840" w:type="dxa"/>
          </w:tcPr>
          <w:p w14:paraId="057B2989" w14:textId="77777777" w:rsidR="0039014B" w:rsidRPr="003150AE" w:rsidRDefault="0039014B" w:rsidP="00444858">
            <w:pPr>
              <w:keepNext/>
              <w:rPr>
                <w:rFonts w:ascii="Calibri" w:hAnsi="Calibri"/>
                <w:sz w:val="18"/>
                <w:szCs w:val="18"/>
              </w:rPr>
            </w:pPr>
          </w:p>
        </w:tc>
        <w:tc>
          <w:tcPr>
            <w:tcW w:w="990" w:type="dxa"/>
          </w:tcPr>
          <w:p w14:paraId="60F52903" w14:textId="77777777" w:rsidR="0039014B" w:rsidRPr="003150AE" w:rsidRDefault="0039014B" w:rsidP="00444858">
            <w:pPr>
              <w:keepNext/>
              <w:rPr>
                <w:rFonts w:ascii="Calibri" w:hAnsi="Calibri"/>
                <w:sz w:val="18"/>
                <w:szCs w:val="18"/>
              </w:rPr>
            </w:pPr>
          </w:p>
        </w:tc>
        <w:tc>
          <w:tcPr>
            <w:tcW w:w="900" w:type="dxa"/>
          </w:tcPr>
          <w:p w14:paraId="3833336E" w14:textId="77777777" w:rsidR="0039014B" w:rsidRPr="003150AE" w:rsidRDefault="0039014B" w:rsidP="00444858">
            <w:pPr>
              <w:keepNext/>
              <w:rPr>
                <w:rFonts w:ascii="Calibri" w:hAnsi="Calibri"/>
                <w:sz w:val="18"/>
                <w:szCs w:val="18"/>
              </w:rPr>
            </w:pPr>
          </w:p>
        </w:tc>
        <w:tc>
          <w:tcPr>
            <w:tcW w:w="1107" w:type="dxa"/>
          </w:tcPr>
          <w:p w14:paraId="1F48C68C" w14:textId="77777777" w:rsidR="0039014B" w:rsidRPr="003150AE" w:rsidRDefault="0039014B" w:rsidP="00444858">
            <w:pPr>
              <w:keepNext/>
              <w:rPr>
                <w:rFonts w:ascii="Calibri" w:hAnsi="Calibri"/>
                <w:sz w:val="18"/>
                <w:szCs w:val="18"/>
              </w:rPr>
            </w:pPr>
          </w:p>
        </w:tc>
        <w:tc>
          <w:tcPr>
            <w:tcW w:w="873" w:type="dxa"/>
          </w:tcPr>
          <w:p w14:paraId="45F5BC8E" w14:textId="77777777" w:rsidR="0039014B" w:rsidRPr="003150AE" w:rsidRDefault="0039014B" w:rsidP="00444858">
            <w:pPr>
              <w:keepNext/>
              <w:rPr>
                <w:rFonts w:ascii="Calibri" w:hAnsi="Calibri"/>
                <w:sz w:val="18"/>
                <w:szCs w:val="18"/>
              </w:rPr>
            </w:pPr>
          </w:p>
        </w:tc>
        <w:tc>
          <w:tcPr>
            <w:tcW w:w="990" w:type="dxa"/>
          </w:tcPr>
          <w:p w14:paraId="7F4F694D" w14:textId="77777777" w:rsidR="0039014B" w:rsidRPr="003150AE" w:rsidRDefault="0039014B" w:rsidP="00444858">
            <w:pPr>
              <w:keepNext/>
              <w:rPr>
                <w:rFonts w:ascii="Calibri" w:hAnsi="Calibri"/>
                <w:sz w:val="18"/>
                <w:szCs w:val="18"/>
              </w:rPr>
            </w:pPr>
          </w:p>
        </w:tc>
        <w:tc>
          <w:tcPr>
            <w:tcW w:w="1080" w:type="dxa"/>
          </w:tcPr>
          <w:p w14:paraId="74DF0C2B" w14:textId="77777777" w:rsidR="0039014B" w:rsidRPr="003150AE" w:rsidRDefault="0039014B" w:rsidP="00444858">
            <w:pPr>
              <w:keepNext/>
              <w:rPr>
                <w:rFonts w:ascii="Calibri" w:hAnsi="Calibri"/>
                <w:sz w:val="18"/>
                <w:szCs w:val="18"/>
              </w:rPr>
            </w:pPr>
          </w:p>
        </w:tc>
        <w:tc>
          <w:tcPr>
            <w:tcW w:w="895" w:type="dxa"/>
          </w:tcPr>
          <w:p w14:paraId="3A9B868F" w14:textId="77777777" w:rsidR="0039014B" w:rsidRPr="003150AE" w:rsidRDefault="0039014B" w:rsidP="00444858">
            <w:pPr>
              <w:keepNext/>
              <w:rPr>
                <w:rFonts w:ascii="Calibri" w:hAnsi="Calibri"/>
                <w:sz w:val="18"/>
                <w:szCs w:val="18"/>
              </w:rPr>
            </w:pPr>
          </w:p>
        </w:tc>
      </w:tr>
      <w:tr w:rsidR="0039014B" w:rsidRPr="003150AE" w14:paraId="1D53C1CE" w14:textId="7B85F290" w:rsidTr="00622A6B">
        <w:trPr>
          <w:cantSplit/>
          <w:trHeight w:val="359"/>
        </w:trPr>
        <w:tc>
          <w:tcPr>
            <w:tcW w:w="959" w:type="dxa"/>
          </w:tcPr>
          <w:p w14:paraId="5DBB0E7F" w14:textId="77777777" w:rsidR="0039014B" w:rsidRPr="003150AE" w:rsidRDefault="0039014B" w:rsidP="00444858">
            <w:pPr>
              <w:keepNext/>
              <w:rPr>
                <w:rFonts w:ascii="Calibri" w:hAnsi="Calibri"/>
                <w:sz w:val="18"/>
                <w:szCs w:val="18"/>
              </w:rPr>
            </w:pPr>
          </w:p>
        </w:tc>
        <w:tc>
          <w:tcPr>
            <w:tcW w:w="959" w:type="dxa"/>
          </w:tcPr>
          <w:p w14:paraId="6C280C81" w14:textId="77777777" w:rsidR="0039014B" w:rsidRPr="003150AE" w:rsidRDefault="0039014B" w:rsidP="00444858">
            <w:pPr>
              <w:keepNext/>
              <w:rPr>
                <w:rFonts w:ascii="Calibri" w:hAnsi="Calibri"/>
                <w:sz w:val="18"/>
                <w:szCs w:val="18"/>
              </w:rPr>
            </w:pPr>
          </w:p>
        </w:tc>
        <w:tc>
          <w:tcPr>
            <w:tcW w:w="960" w:type="dxa"/>
          </w:tcPr>
          <w:p w14:paraId="5774A00E" w14:textId="77777777" w:rsidR="0039014B" w:rsidRPr="003150AE" w:rsidRDefault="0039014B" w:rsidP="00444858">
            <w:pPr>
              <w:keepNext/>
              <w:rPr>
                <w:rFonts w:ascii="Calibri" w:hAnsi="Calibri"/>
                <w:sz w:val="18"/>
                <w:szCs w:val="18"/>
              </w:rPr>
            </w:pPr>
          </w:p>
        </w:tc>
        <w:tc>
          <w:tcPr>
            <w:tcW w:w="959" w:type="dxa"/>
          </w:tcPr>
          <w:p w14:paraId="302D2835" w14:textId="77777777" w:rsidR="0039014B" w:rsidRPr="003150AE" w:rsidRDefault="0039014B" w:rsidP="00444858">
            <w:pPr>
              <w:keepNext/>
              <w:rPr>
                <w:rFonts w:ascii="Calibri" w:hAnsi="Calibri"/>
                <w:sz w:val="18"/>
                <w:szCs w:val="18"/>
              </w:rPr>
            </w:pPr>
          </w:p>
        </w:tc>
        <w:tc>
          <w:tcPr>
            <w:tcW w:w="959" w:type="dxa"/>
          </w:tcPr>
          <w:p w14:paraId="4F6C3B0A" w14:textId="77777777" w:rsidR="0039014B" w:rsidRPr="003150AE" w:rsidRDefault="0039014B" w:rsidP="00444858">
            <w:pPr>
              <w:keepNext/>
              <w:rPr>
                <w:rFonts w:ascii="Calibri" w:hAnsi="Calibri"/>
                <w:sz w:val="18"/>
                <w:szCs w:val="18"/>
              </w:rPr>
            </w:pPr>
          </w:p>
        </w:tc>
        <w:tc>
          <w:tcPr>
            <w:tcW w:w="960" w:type="dxa"/>
          </w:tcPr>
          <w:p w14:paraId="0621DAE8" w14:textId="77777777" w:rsidR="0039014B" w:rsidRPr="003150AE" w:rsidRDefault="0039014B" w:rsidP="00444858">
            <w:pPr>
              <w:keepNext/>
              <w:rPr>
                <w:rFonts w:ascii="Calibri" w:hAnsi="Calibri"/>
                <w:sz w:val="18"/>
                <w:szCs w:val="18"/>
              </w:rPr>
            </w:pPr>
          </w:p>
        </w:tc>
        <w:tc>
          <w:tcPr>
            <w:tcW w:w="959" w:type="dxa"/>
          </w:tcPr>
          <w:p w14:paraId="5BD7BBD0" w14:textId="77777777" w:rsidR="0039014B" w:rsidRPr="003150AE" w:rsidRDefault="0039014B" w:rsidP="00444858">
            <w:pPr>
              <w:keepNext/>
              <w:rPr>
                <w:rFonts w:ascii="Calibri" w:hAnsi="Calibri"/>
                <w:sz w:val="18"/>
                <w:szCs w:val="18"/>
              </w:rPr>
            </w:pPr>
          </w:p>
        </w:tc>
        <w:tc>
          <w:tcPr>
            <w:tcW w:w="840" w:type="dxa"/>
          </w:tcPr>
          <w:p w14:paraId="7E4D09FA" w14:textId="77777777" w:rsidR="0039014B" w:rsidRPr="003150AE" w:rsidRDefault="0039014B" w:rsidP="00444858">
            <w:pPr>
              <w:keepNext/>
              <w:rPr>
                <w:rFonts w:ascii="Calibri" w:hAnsi="Calibri"/>
                <w:sz w:val="18"/>
                <w:szCs w:val="18"/>
              </w:rPr>
            </w:pPr>
          </w:p>
        </w:tc>
        <w:tc>
          <w:tcPr>
            <w:tcW w:w="990" w:type="dxa"/>
          </w:tcPr>
          <w:p w14:paraId="6C84BFD7" w14:textId="77777777" w:rsidR="0039014B" w:rsidRPr="003150AE" w:rsidRDefault="0039014B" w:rsidP="00444858">
            <w:pPr>
              <w:keepNext/>
              <w:rPr>
                <w:rFonts w:ascii="Calibri" w:hAnsi="Calibri"/>
                <w:sz w:val="18"/>
                <w:szCs w:val="18"/>
              </w:rPr>
            </w:pPr>
          </w:p>
        </w:tc>
        <w:tc>
          <w:tcPr>
            <w:tcW w:w="900" w:type="dxa"/>
          </w:tcPr>
          <w:p w14:paraId="3BC09D68" w14:textId="77777777" w:rsidR="0039014B" w:rsidRPr="003150AE" w:rsidRDefault="0039014B" w:rsidP="00444858">
            <w:pPr>
              <w:keepNext/>
              <w:rPr>
                <w:rFonts w:ascii="Calibri" w:hAnsi="Calibri"/>
                <w:sz w:val="18"/>
                <w:szCs w:val="18"/>
              </w:rPr>
            </w:pPr>
          </w:p>
        </w:tc>
        <w:tc>
          <w:tcPr>
            <w:tcW w:w="1107" w:type="dxa"/>
          </w:tcPr>
          <w:p w14:paraId="676373D3" w14:textId="77777777" w:rsidR="0039014B" w:rsidRPr="003150AE" w:rsidRDefault="0039014B" w:rsidP="00444858">
            <w:pPr>
              <w:keepNext/>
              <w:rPr>
                <w:rFonts w:ascii="Calibri" w:hAnsi="Calibri"/>
                <w:sz w:val="18"/>
                <w:szCs w:val="18"/>
              </w:rPr>
            </w:pPr>
          </w:p>
        </w:tc>
        <w:tc>
          <w:tcPr>
            <w:tcW w:w="873" w:type="dxa"/>
          </w:tcPr>
          <w:p w14:paraId="6D5F45B5" w14:textId="77777777" w:rsidR="0039014B" w:rsidRPr="003150AE" w:rsidRDefault="0039014B" w:rsidP="00444858">
            <w:pPr>
              <w:keepNext/>
              <w:rPr>
                <w:rFonts w:ascii="Calibri" w:hAnsi="Calibri"/>
                <w:sz w:val="18"/>
                <w:szCs w:val="18"/>
              </w:rPr>
            </w:pPr>
          </w:p>
        </w:tc>
        <w:tc>
          <w:tcPr>
            <w:tcW w:w="990" w:type="dxa"/>
          </w:tcPr>
          <w:p w14:paraId="7B022BB5" w14:textId="77777777" w:rsidR="0039014B" w:rsidRPr="003150AE" w:rsidRDefault="0039014B" w:rsidP="00444858">
            <w:pPr>
              <w:keepNext/>
              <w:rPr>
                <w:rFonts w:ascii="Calibri" w:hAnsi="Calibri"/>
                <w:sz w:val="18"/>
                <w:szCs w:val="18"/>
              </w:rPr>
            </w:pPr>
          </w:p>
        </w:tc>
        <w:tc>
          <w:tcPr>
            <w:tcW w:w="1080" w:type="dxa"/>
          </w:tcPr>
          <w:p w14:paraId="366C4FEC" w14:textId="77777777" w:rsidR="0039014B" w:rsidRPr="003150AE" w:rsidRDefault="0039014B" w:rsidP="00444858">
            <w:pPr>
              <w:keepNext/>
              <w:rPr>
                <w:rFonts w:ascii="Calibri" w:hAnsi="Calibri"/>
                <w:sz w:val="18"/>
                <w:szCs w:val="18"/>
              </w:rPr>
            </w:pPr>
          </w:p>
        </w:tc>
        <w:tc>
          <w:tcPr>
            <w:tcW w:w="895" w:type="dxa"/>
          </w:tcPr>
          <w:p w14:paraId="5CB77D9D" w14:textId="77777777" w:rsidR="0039014B" w:rsidRPr="003150AE" w:rsidRDefault="0039014B" w:rsidP="00444858">
            <w:pPr>
              <w:keepNext/>
              <w:rPr>
                <w:rFonts w:ascii="Calibri" w:hAnsi="Calibri"/>
                <w:sz w:val="18"/>
                <w:szCs w:val="18"/>
              </w:rPr>
            </w:pPr>
          </w:p>
        </w:tc>
      </w:tr>
      <w:tr w:rsidR="0039014B" w:rsidRPr="003150AE" w14:paraId="50D1F3F4" w14:textId="065AE141" w:rsidTr="00622A6B">
        <w:trPr>
          <w:cantSplit/>
        </w:trPr>
        <w:tc>
          <w:tcPr>
            <w:tcW w:w="14390" w:type="dxa"/>
            <w:gridSpan w:val="15"/>
          </w:tcPr>
          <w:p w14:paraId="67803FB2" w14:textId="0D247F78" w:rsidR="0039014B" w:rsidRPr="003150AE" w:rsidRDefault="0039014B" w:rsidP="00444858">
            <w:pPr>
              <w:keepNext/>
              <w:rPr>
                <w:rFonts w:ascii="Calibri" w:hAnsi="Calibri"/>
                <w:sz w:val="18"/>
                <w:szCs w:val="18"/>
              </w:rPr>
            </w:pPr>
            <w:r w:rsidRPr="003150AE">
              <w:rPr>
                <w:rFonts w:ascii="Calibri" w:hAnsi="Calibri"/>
                <w:sz w:val="18"/>
                <w:szCs w:val="18"/>
              </w:rPr>
              <w:t>Notes:</w:t>
            </w:r>
          </w:p>
        </w:tc>
      </w:tr>
    </w:tbl>
    <w:p w14:paraId="2188AFFC" w14:textId="77777777" w:rsidR="00444858" w:rsidRPr="003150AE" w:rsidRDefault="00444858" w:rsidP="00444858">
      <w:pPr>
        <w:rPr>
          <w:rFonts w:ascii="Calibri" w:hAnsi="Calibri"/>
          <w:sz w:val="18"/>
          <w:szCs w:val="18"/>
        </w:rPr>
      </w:pPr>
    </w:p>
    <w:p w14:paraId="49746FA2" w14:textId="3BB4D7A7" w:rsidR="00444858" w:rsidRPr="003150AE" w:rsidRDefault="00444858" w:rsidP="00444858">
      <w:pPr>
        <w:rPr>
          <w:rFonts w:ascii="Calibri" w:hAnsi="Calibri"/>
          <w:sz w:val="18"/>
          <w:szCs w:val="18"/>
        </w:rPr>
      </w:pPr>
    </w:p>
    <w:tbl>
      <w:tblPr>
        <w:tblW w:w="500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107"/>
        <w:gridCol w:w="1107"/>
        <w:gridCol w:w="1108"/>
        <w:gridCol w:w="1107"/>
        <w:gridCol w:w="1107"/>
        <w:gridCol w:w="1108"/>
        <w:gridCol w:w="1107"/>
        <w:gridCol w:w="1108"/>
        <w:gridCol w:w="1107"/>
        <w:gridCol w:w="1107"/>
        <w:gridCol w:w="1108"/>
        <w:gridCol w:w="1107"/>
        <w:gridCol w:w="1108"/>
      </w:tblGrid>
      <w:tr w:rsidR="00444858" w:rsidRPr="003150AE" w14:paraId="31F4EDF7" w14:textId="77777777" w:rsidTr="00444858">
        <w:trPr>
          <w:cantSplit/>
        </w:trPr>
        <w:tc>
          <w:tcPr>
            <w:tcW w:w="14396" w:type="dxa"/>
            <w:gridSpan w:val="13"/>
          </w:tcPr>
          <w:p w14:paraId="12EB86F3" w14:textId="77777777" w:rsidR="00444858" w:rsidRPr="003150AE" w:rsidRDefault="00444858" w:rsidP="00444858">
            <w:pPr>
              <w:keepNext/>
              <w:rPr>
                <w:rFonts w:ascii="Calibri" w:hAnsi="Calibri"/>
                <w:b/>
                <w:sz w:val="18"/>
                <w:szCs w:val="18"/>
              </w:rPr>
            </w:pPr>
            <w:r w:rsidRPr="003150AE">
              <w:rPr>
                <w:rFonts w:ascii="Calibri" w:hAnsi="Calibri"/>
                <w:b/>
                <w:sz w:val="18"/>
                <w:szCs w:val="18"/>
              </w:rPr>
              <w:t xml:space="preserve">M. Installed Air Filter Device Information </w:t>
            </w:r>
          </w:p>
          <w:p w14:paraId="2CBEE21B" w14:textId="5A4F1FEB" w:rsidR="00444858" w:rsidRPr="003150AE" w:rsidRDefault="00444858" w:rsidP="00444858">
            <w:pPr>
              <w:keepNext/>
              <w:rPr>
                <w:rFonts w:ascii="Calibri" w:hAnsi="Calibri"/>
                <w:sz w:val="18"/>
                <w:szCs w:val="18"/>
              </w:rPr>
            </w:pPr>
            <w:r w:rsidRPr="003150AE">
              <w:rPr>
                <w:rFonts w:ascii="Calibri" w:hAnsi="Calibri"/>
                <w:sz w:val="18"/>
                <w:szCs w:val="18"/>
              </w:rPr>
              <w:t>Mandatory requirements for air filter devices are specified Section 150.0(m)12.  The installer shall place a sticker in or near the filter grille displaying the filter grille/rack design airflow rate and the maximum allowed clean filter pressure drop at the design airflow rate.  This will inform the occupant of the airflow vs pressure drop performance required for replacement air filters.</w:t>
            </w:r>
          </w:p>
        </w:tc>
      </w:tr>
      <w:tr w:rsidR="00444858" w:rsidRPr="003150AE" w14:paraId="4B73AA85" w14:textId="77777777" w:rsidTr="00C7513A">
        <w:trPr>
          <w:cantSplit/>
          <w:trHeight w:val="134"/>
        </w:trPr>
        <w:tc>
          <w:tcPr>
            <w:tcW w:w="1107" w:type="dxa"/>
            <w:vAlign w:val="bottom"/>
          </w:tcPr>
          <w:p w14:paraId="1C59F380"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01</w:t>
            </w:r>
          </w:p>
        </w:tc>
        <w:tc>
          <w:tcPr>
            <w:tcW w:w="1107" w:type="dxa"/>
            <w:vAlign w:val="bottom"/>
          </w:tcPr>
          <w:p w14:paraId="41DF3603"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02</w:t>
            </w:r>
          </w:p>
        </w:tc>
        <w:tc>
          <w:tcPr>
            <w:tcW w:w="1108" w:type="dxa"/>
          </w:tcPr>
          <w:p w14:paraId="2B27F9FE"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03</w:t>
            </w:r>
          </w:p>
        </w:tc>
        <w:tc>
          <w:tcPr>
            <w:tcW w:w="1107" w:type="dxa"/>
          </w:tcPr>
          <w:p w14:paraId="37AE4424"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04</w:t>
            </w:r>
          </w:p>
        </w:tc>
        <w:tc>
          <w:tcPr>
            <w:tcW w:w="1107" w:type="dxa"/>
            <w:vAlign w:val="bottom"/>
          </w:tcPr>
          <w:p w14:paraId="3378DBC4"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05</w:t>
            </w:r>
          </w:p>
        </w:tc>
        <w:tc>
          <w:tcPr>
            <w:tcW w:w="1108" w:type="dxa"/>
            <w:vAlign w:val="bottom"/>
          </w:tcPr>
          <w:p w14:paraId="3E93BB01"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06</w:t>
            </w:r>
          </w:p>
        </w:tc>
        <w:tc>
          <w:tcPr>
            <w:tcW w:w="1107" w:type="dxa"/>
            <w:vAlign w:val="bottom"/>
          </w:tcPr>
          <w:p w14:paraId="4479F62C"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07</w:t>
            </w:r>
          </w:p>
        </w:tc>
        <w:tc>
          <w:tcPr>
            <w:tcW w:w="1108" w:type="dxa"/>
          </w:tcPr>
          <w:p w14:paraId="15E5C38A"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08</w:t>
            </w:r>
          </w:p>
        </w:tc>
        <w:tc>
          <w:tcPr>
            <w:tcW w:w="1107" w:type="dxa"/>
          </w:tcPr>
          <w:p w14:paraId="2A8B3889"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09</w:t>
            </w:r>
          </w:p>
        </w:tc>
        <w:tc>
          <w:tcPr>
            <w:tcW w:w="1107" w:type="dxa"/>
          </w:tcPr>
          <w:p w14:paraId="3A04AA79"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10</w:t>
            </w:r>
          </w:p>
        </w:tc>
        <w:tc>
          <w:tcPr>
            <w:tcW w:w="1108" w:type="dxa"/>
          </w:tcPr>
          <w:p w14:paraId="600CC177"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11</w:t>
            </w:r>
          </w:p>
        </w:tc>
        <w:tc>
          <w:tcPr>
            <w:tcW w:w="1107" w:type="dxa"/>
          </w:tcPr>
          <w:p w14:paraId="6466E671"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12</w:t>
            </w:r>
          </w:p>
        </w:tc>
        <w:tc>
          <w:tcPr>
            <w:tcW w:w="1108" w:type="dxa"/>
            <w:vAlign w:val="bottom"/>
          </w:tcPr>
          <w:p w14:paraId="5AA372B0"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13</w:t>
            </w:r>
          </w:p>
        </w:tc>
      </w:tr>
      <w:tr w:rsidR="00444858" w:rsidRPr="003150AE" w14:paraId="734E466E" w14:textId="77777777" w:rsidTr="00C7513A">
        <w:trPr>
          <w:cantSplit/>
          <w:trHeight w:val="576"/>
        </w:trPr>
        <w:tc>
          <w:tcPr>
            <w:tcW w:w="1107" w:type="dxa"/>
            <w:vAlign w:val="bottom"/>
          </w:tcPr>
          <w:p w14:paraId="2F618F54"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SC System ID/Name</w:t>
            </w:r>
            <w:r w:rsidRPr="003150AE">
              <w:t xml:space="preserve"> </w:t>
            </w:r>
            <w:r w:rsidRPr="003150AE">
              <w:rPr>
                <w:rFonts w:ascii="Calibri" w:hAnsi="Calibri"/>
                <w:sz w:val="18"/>
                <w:szCs w:val="18"/>
              </w:rPr>
              <w:t>from CF1R</w:t>
            </w:r>
          </w:p>
        </w:tc>
        <w:tc>
          <w:tcPr>
            <w:tcW w:w="1107" w:type="dxa"/>
            <w:vAlign w:val="bottom"/>
          </w:tcPr>
          <w:p w14:paraId="4CC44947"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SC System Description of Area Served</w:t>
            </w:r>
          </w:p>
        </w:tc>
        <w:tc>
          <w:tcPr>
            <w:tcW w:w="1108" w:type="dxa"/>
            <w:vAlign w:val="bottom"/>
          </w:tcPr>
          <w:p w14:paraId="213C18BD"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Indoor Unit Name or Description of Area Served</w:t>
            </w:r>
          </w:p>
        </w:tc>
        <w:tc>
          <w:tcPr>
            <w:tcW w:w="1107" w:type="dxa"/>
            <w:vAlign w:val="bottom"/>
          </w:tcPr>
          <w:p w14:paraId="198DCC60"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Air Filter Name or Description of Location</w:t>
            </w:r>
          </w:p>
        </w:tc>
        <w:tc>
          <w:tcPr>
            <w:tcW w:w="1107" w:type="dxa"/>
            <w:vAlign w:val="bottom"/>
          </w:tcPr>
          <w:p w14:paraId="6FE63DD0"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Air Filter Device Type</w:t>
            </w:r>
          </w:p>
        </w:tc>
        <w:tc>
          <w:tcPr>
            <w:tcW w:w="1108" w:type="dxa"/>
            <w:vAlign w:val="bottom"/>
          </w:tcPr>
          <w:p w14:paraId="6EDE4494"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Design Airflow Rate</w:t>
            </w:r>
          </w:p>
          <w:p w14:paraId="5FF9D0E2"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for Air Filter Device</w:t>
            </w:r>
          </w:p>
          <w:p w14:paraId="0DCF5655"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(cfm)</w:t>
            </w:r>
          </w:p>
        </w:tc>
        <w:tc>
          <w:tcPr>
            <w:tcW w:w="1107" w:type="dxa"/>
            <w:vAlign w:val="bottom"/>
          </w:tcPr>
          <w:p w14:paraId="662FA164"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Air Filter Nominal Depth (inch)</w:t>
            </w:r>
          </w:p>
        </w:tc>
        <w:tc>
          <w:tcPr>
            <w:tcW w:w="1108" w:type="dxa"/>
            <w:vAlign w:val="bottom"/>
          </w:tcPr>
          <w:p w14:paraId="4C4F611A" w14:textId="77777777" w:rsidR="00444858" w:rsidRPr="003150AE" w:rsidRDefault="00444858" w:rsidP="00444858">
            <w:pPr>
              <w:jc w:val="center"/>
              <w:rPr>
                <w:rFonts w:ascii="Calibri" w:hAnsi="Calibri"/>
                <w:sz w:val="18"/>
                <w:szCs w:val="18"/>
              </w:rPr>
            </w:pPr>
            <w:r w:rsidRPr="003150AE">
              <w:rPr>
                <w:rFonts w:ascii="Calibri" w:hAnsi="Calibri"/>
                <w:sz w:val="18"/>
                <w:szCs w:val="18"/>
              </w:rPr>
              <w:t>Air Filter Nominal Length</w:t>
            </w:r>
          </w:p>
          <w:p w14:paraId="1C4D123E"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(inch)</w:t>
            </w:r>
          </w:p>
        </w:tc>
        <w:tc>
          <w:tcPr>
            <w:tcW w:w="1107" w:type="dxa"/>
            <w:vAlign w:val="bottom"/>
          </w:tcPr>
          <w:p w14:paraId="53C1884C" w14:textId="77777777" w:rsidR="00444858" w:rsidRPr="003150AE" w:rsidRDefault="00444858" w:rsidP="00444858">
            <w:pPr>
              <w:jc w:val="center"/>
              <w:rPr>
                <w:rFonts w:ascii="Calibri" w:hAnsi="Calibri"/>
                <w:sz w:val="18"/>
                <w:szCs w:val="18"/>
              </w:rPr>
            </w:pPr>
            <w:r w:rsidRPr="003150AE">
              <w:rPr>
                <w:rFonts w:ascii="Calibri" w:hAnsi="Calibri"/>
                <w:sz w:val="18"/>
                <w:szCs w:val="18"/>
              </w:rPr>
              <w:t>Air Filter Nominal Width</w:t>
            </w:r>
          </w:p>
          <w:p w14:paraId="4296B928"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(inch)</w:t>
            </w:r>
          </w:p>
        </w:tc>
        <w:tc>
          <w:tcPr>
            <w:tcW w:w="1107" w:type="dxa"/>
            <w:vAlign w:val="bottom"/>
          </w:tcPr>
          <w:p w14:paraId="2B49FC70" w14:textId="77777777" w:rsidR="00444858" w:rsidRPr="003150AE" w:rsidRDefault="00444858" w:rsidP="00444858">
            <w:pPr>
              <w:jc w:val="center"/>
              <w:rPr>
                <w:rFonts w:ascii="Calibri" w:hAnsi="Calibri"/>
                <w:sz w:val="18"/>
                <w:szCs w:val="18"/>
              </w:rPr>
            </w:pPr>
            <w:r w:rsidRPr="003150AE">
              <w:rPr>
                <w:rFonts w:ascii="Calibri" w:hAnsi="Calibri"/>
                <w:sz w:val="18"/>
                <w:szCs w:val="18"/>
              </w:rPr>
              <w:t xml:space="preserve">Air Filter </w:t>
            </w:r>
          </w:p>
          <w:p w14:paraId="50662469" w14:textId="77777777" w:rsidR="00444858" w:rsidRPr="003150AE" w:rsidRDefault="00444858" w:rsidP="00444858">
            <w:pPr>
              <w:jc w:val="center"/>
              <w:rPr>
                <w:rFonts w:ascii="Calibri" w:hAnsi="Calibri"/>
                <w:sz w:val="18"/>
                <w:szCs w:val="18"/>
              </w:rPr>
            </w:pPr>
            <w:r w:rsidRPr="003150AE">
              <w:rPr>
                <w:rFonts w:ascii="Calibri" w:hAnsi="Calibri"/>
                <w:sz w:val="18"/>
                <w:szCs w:val="18"/>
              </w:rPr>
              <w:t>Calculated Nominal Face Area</w:t>
            </w:r>
          </w:p>
          <w:p w14:paraId="798FB42C"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(inch</w:t>
            </w:r>
            <w:r w:rsidRPr="003150AE">
              <w:rPr>
                <w:rFonts w:ascii="Calibri" w:hAnsi="Calibri"/>
                <w:sz w:val="18"/>
                <w:szCs w:val="18"/>
                <w:vertAlign w:val="superscript"/>
              </w:rPr>
              <w:t>2</w:t>
            </w:r>
            <w:r w:rsidRPr="003150AE">
              <w:rPr>
                <w:rFonts w:ascii="Calibri" w:hAnsi="Calibri"/>
                <w:sz w:val="18"/>
                <w:szCs w:val="18"/>
              </w:rPr>
              <w:t>)</w:t>
            </w:r>
          </w:p>
        </w:tc>
        <w:tc>
          <w:tcPr>
            <w:tcW w:w="1108" w:type="dxa"/>
            <w:vAlign w:val="bottom"/>
          </w:tcPr>
          <w:p w14:paraId="18FFE8A2" w14:textId="77777777" w:rsidR="00444858" w:rsidRPr="003150AE" w:rsidRDefault="00444858" w:rsidP="00444858">
            <w:pPr>
              <w:jc w:val="center"/>
              <w:rPr>
                <w:rFonts w:ascii="Calibri" w:hAnsi="Calibri"/>
                <w:sz w:val="18"/>
                <w:szCs w:val="18"/>
              </w:rPr>
            </w:pPr>
            <w:r w:rsidRPr="003150AE">
              <w:rPr>
                <w:rFonts w:ascii="Calibri" w:hAnsi="Calibri"/>
                <w:sz w:val="18"/>
                <w:szCs w:val="18"/>
              </w:rPr>
              <w:t xml:space="preserve">Air Filter Required </w:t>
            </w:r>
          </w:p>
          <w:p w14:paraId="2C8C5104" w14:textId="77777777" w:rsidR="00444858" w:rsidRPr="003150AE" w:rsidRDefault="00444858" w:rsidP="00444858">
            <w:pPr>
              <w:jc w:val="center"/>
              <w:rPr>
                <w:rFonts w:ascii="Calibri" w:hAnsi="Calibri"/>
                <w:sz w:val="18"/>
                <w:szCs w:val="18"/>
              </w:rPr>
            </w:pPr>
            <w:r w:rsidRPr="003150AE">
              <w:rPr>
                <w:rFonts w:ascii="Calibri" w:hAnsi="Calibri"/>
                <w:sz w:val="18"/>
                <w:szCs w:val="18"/>
              </w:rPr>
              <w:t>Minimum Face Area</w:t>
            </w:r>
          </w:p>
          <w:p w14:paraId="1E0CC8D8"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(inch</w:t>
            </w:r>
            <w:r w:rsidRPr="003150AE">
              <w:rPr>
                <w:rFonts w:ascii="Calibri" w:hAnsi="Calibri"/>
                <w:sz w:val="18"/>
                <w:szCs w:val="18"/>
                <w:vertAlign w:val="superscript"/>
              </w:rPr>
              <w:t>2</w:t>
            </w:r>
            <w:r w:rsidRPr="003150AE">
              <w:rPr>
                <w:rFonts w:ascii="Calibri" w:hAnsi="Calibri"/>
                <w:sz w:val="18"/>
                <w:szCs w:val="18"/>
              </w:rPr>
              <w:t>)</w:t>
            </w:r>
          </w:p>
        </w:tc>
        <w:tc>
          <w:tcPr>
            <w:tcW w:w="1107" w:type="dxa"/>
            <w:vAlign w:val="bottom"/>
          </w:tcPr>
          <w:p w14:paraId="6B81B765"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Face Area Compliance</w:t>
            </w:r>
          </w:p>
        </w:tc>
        <w:tc>
          <w:tcPr>
            <w:tcW w:w="1108" w:type="dxa"/>
            <w:vAlign w:val="bottom"/>
          </w:tcPr>
          <w:p w14:paraId="6A658EFB"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Design Allowable Pressure Drop for Air Filter Device</w:t>
            </w:r>
          </w:p>
          <w:p w14:paraId="552B2599"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(inch W.C.)</w:t>
            </w:r>
          </w:p>
        </w:tc>
      </w:tr>
      <w:tr w:rsidR="003150AE" w:rsidRPr="003150AE" w14:paraId="7EEEE103" w14:textId="77777777" w:rsidTr="00484C46">
        <w:trPr>
          <w:cantSplit/>
          <w:trHeight w:val="360"/>
        </w:trPr>
        <w:tc>
          <w:tcPr>
            <w:tcW w:w="1107" w:type="dxa"/>
          </w:tcPr>
          <w:p w14:paraId="523662D4" w14:textId="77777777" w:rsidR="003150AE" w:rsidRPr="003150AE" w:rsidRDefault="003150AE" w:rsidP="00444858">
            <w:pPr>
              <w:keepNext/>
              <w:rPr>
                <w:rFonts w:ascii="Calibri" w:hAnsi="Calibri"/>
                <w:sz w:val="18"/>
                <w:szCs w:val="18"/>
              </w:rPr>
            </w:pPr>
          </w:p>
        </w:tc>
        <w:tc>
          <w:tcPr>
            <w:tcW w:w="1107" w:type="dxa"/>
          </w:tcPr>
          <w:p w14:paraId="0B7A4AC4" w14:textId="77777777" w:rsidR="003150AE" w:rsidRPr="003150AE" w:rsidRDefault="003150AE" w:rsidP="00444858">
            <w:pPr>
              <w:keepNext/>
              <w:rPr>
                <w:rFonts w:ascii="Calibri" w:hAnsi="Calibri"/>
                <w:sz w:val="18"/>
                <w:szCs w:val="18"/>
              </w:rPr>
            </w:pPr>
          </w:p>
        </w:tc>
        <w:tc>
          <w:tcPr>
            <w:tcW w:w="1108" w:type="dxa"/>
          </w:tcPr>
          <w:p w14:paraId="6D92FC52" w14:textId="77777777" w:rsidR="003150AE" w:rsidRPr="003150AE" w:rsidRDefault="003150AE" w:rsidP="00444858">
            <w:pPr>
              <w:keepNext/>
              <w:rPr>
                <w:rFonts w:ascii="Calibri" w:hAnsi="Calibri"/>
                <w:sz w:val="18"/>
                <w:szCs w:val="18"/>
              </w:rPr>
            </w:pPr>
          </w:p>
        </w:tc>
        <w:tc>
          <w:tcPr>
            <w:tcW w:w="1107" w:type="dxa"/>
          </w:tcPr>
          <w:p w14:paraId="3AE6BBB1" w14:textId="77777777" w:rsidR="003150AE" w:rsidRPr="003150AE" w:rsidRDefault="003150AE" w:rsidP="00444858">
            <w:pPr>
              <w:keepNext/>
              <w:rPr>
                <w:rFonts w:ascii="Calibri" w:hAnsi="Calibri"/>
                <w:sz w:val="18"/>
                <w:szCs w:val="18"/>
              </w:rPr>
            </w:pPr>
          </w:p>
        </w:tc>
        <w:tc>
          <w:tcPr>
            <w:tcW w:w="1107" w:type="dxa"/>
          </w:tcPr>
          <w:p w14:paraId="40BB5057" w14:textId="77777777" w:rsidR="003150AE" w:rsidRPr="003150AE" w:rsidRDefault="003150AE" w:rsidP="00444858">
            <w:pPr>
              <w:keepNext/>
              <w:rPr>
                <w:rFonts w:ascii="Calibri" w:hAnsi="Calibri"/>
                <w:sz w:val="18"/>
                <w:szCs w:val="18"/>
              </w:rPr>
            </w:pPr>
          </w:p>
        </w:tc>
        <w:tc>
          <w:tcPr>
            <w:tcW w:w="1108" w:type="dxa"/>
          </w:tcPr>
          <w:p w14:paraId="6D05E7AE" w14:textId="77777777" w:rsidR="003150AE" w:rsidRPr="003150AE" w:rsidRDefault="003150AE" w:rsidP="00444858">
            <w:pPr>
              <w:keepNext/>
              <w:rPr>
                <w:rFonts w:ascii="Calibri" w:hAnsi="Calibri"/>
                <w:sz w:val="18"/>
                <w:szCs w:val="18"/>
              </w:rPr>
            </w:pPr>
          </w:p>
        </w:tc>
        <w:tc>
          <w:tcPr>
            <w:tcW w:w="1107" w:type="dxa"/>
          </w:tcPr>
          <w:p w14:paraId="1695E265" w14:textId="77777777" w:rsidR="003150AE" w:rsidRPr="003150AE" w:rsidRDefault="003150AE" w:rsidP="00444858">
            <w:pPr>
              <w:keepNext/>
              <w:rPr>
                <w:rFonts w:ascii="Calibri" w:hAnsi="Calibri"/>
                <w:sz w:val="18"/>
                <w:szCs w:val="18"/>
              </w:rPr>
            </w:pPr>
          </w:p>
        </w:tc>
        <w:tc>
          <w:tcPr>
            <w:tcW w:w="1108" w:type="dxa"/>
          </w:tcPr>
          <w:p w14:paraId="0F1AEAA0" w14:textId="77777777" w:rsidR="003150AE" w:rsidRPr="003150AE" w:rsidRDefault="003150AE" w:rsidP="00444858">
            <w:pPr>
              <w:keepNext/>
              <w:rPr>
                <w:rFonts w:ascii="Calibri" w:hAnsi="Calibri"/>
                <w:sz w:val="18"/>
                <w:szCs w:val="18"/>
              </w:rPr>
            </w:pPr>
          </w:p>
        </w:tc>
        <w:tc>
          <w:tcPr>
            <w:tcW w:w="1107" w:type="dxa"/>
          </w:tcPr>
          <w:p w14:paraId="16A7BCDE" w14:textId="77777777" w:rsidR="003150AE" w:rsidRPr="003150AE" w:rsidRDefault="003150AE" w:rsidP="00444858">
            <w:pPr>
              <w:keepNext/>
              <w:rPr>
                <w:rFonts w:ascii="Calibri" w:hAnsi="Calibri"/>
                <w:sz w:val="18"/>
                <w:szCs w:val="18"/>
              </w:rPr>
            </w:pPr>
          </w:p>
        </w:tc>
        <w:tc>
          <w:tcPr>
            <w:tcW w:w="1107" w:type="dxa"/>
          </w:tcPr>
          <w:p w14:paraId="3C0541BA" w14:textId="77777777" w:rsidR="003150AE" w:rsidRPr="003150AE" w:rsidRDefault="003150AE" w:rsidP="00444858">
            <w:pPr>
              <w:keepNext/>
              <w:rPr>
                <w:rFonts w:ascii="Calibri" w:hAnsi="Calibri"/>
                <w:sz w:val="18"/>
                <w:szCs w:val="18"/>
              </w:rPr>
            </w:pPr>
          </w:p>
        </w:tc>
        <w:tc>
          <w:tcPr>
            <w:tcW w:w="1108" w:type="dxa"/>
          </w:tcPr>
          <w:p w14:paraId="30B75570" w14:textId="77777777" w:rsidR="003150AE" w:rsidRPr="003150AE" w:rsidRDefault="003150AE" w:rsidP="00444858">
            <w:pPr>
              <w:keepNext/>
              <w:rPr>
                <w:rFonts w:ascii="Calibri" w:hAnsi="Calibri"/>
                <w:sz w:val="18"/>
                <w:szCs w:val="18"/>
              </w:rPr>
            </w:pPr>
          </w:p>
        </w:tc>
        <w:tc>
          <w:tcPr>
            <w:tcW w:w="1107" w:type="dxa"/>
          </w:tcPr>
          <w:p w14:paraId="04556D80" w14:textId="77777777" w:rsidR="003150AE" w:rsidRPr="003150AE" w:rsidRDefault="003150AE" w:rsidP="00444858">
            <w:pPr>
              <w:keepNext/>
              <w:rPr>
                <w:rFonts w:ascii="Calibri" w:hAnsi="Calibri"/>
                <w:sz w:val="18"/>
                <w:szCs w:val="18"/>
              </w:rPr>
            </w:pPr>
          </w:p>
        </w:tc>
        <w:tc>
          <w:tcPr>
            <w:tcW w:w="1108" w:type="dxa"/>
          </w:tcPr>
          <w:p w14:paraId="5C5689BC" w14:textId="77777777" w:rsidR="003150AE" w:rsidRPr="003150AE" w:rsidRDefault="003150AE" w:rsidP="00444858">
            <w:pPr>
              <w:keepNext/>
              <w:rPr>
                <w:rFonts w:ascii="Calibri" w:hAnsi="Calibri"/>
                <w:sz w:val="18"/>
                <w:szCs w:val="18"/>
              </w:rPr>
            </w:pPr>
          </w:p>
        </w:tc>
      </w:tr>
      <w:tr w:rsidR="00444858" w:rsidRPr="003150AE" w14:paraId="7E305419" w14:textId="77777777" w:rsidTr="00484C46">
        <w:trPr>
          <w:cantSplit/>
          <w:trHeight w:val="360"/>
        </w:trPr>
        <w:tc>
          <w:tcPr>
            <w:tcW w:w="1107" w:type="dxa"/>
          </w:tcPr>
          <w:p w14:paraId="4A4EDD4F" w14:textId="77777777" w:rsidR="00444858" w:rsidRPr="003150AE" w:rsidRDefault="00444858" w:rsidP="00444858">
            <w:pPr>
              <w:keepNext/>
              <w:rPr>
                <w:rFonts w:ascii="Calibri" w:hAnsi="Calibri"/>
                <w:sz w:val="18"/>
                <w:szCs w:val="18"/>
              </w:rPr>
            </w:pPr>
          </w:p>
        </w:tc>
        <w:tc>
          <w:tcPr>
            <w:tcW w:w="1107" w:type="dxa"/>
          </w:tcPr>
          <w:p w14:paraId="4E8D09F2" w14:textId="77777777" w:rsidR="00444858" w:rsidRPr="003150AE" w:rsidRDefault="00444858" w:rsidP="00444858">
            <w:pPr>
              <w:keepNext/>
              <w:rPr>
                <w:rFonts w:ascii="Calibri" w:hAnsi="Calibri"/>
                <w:sz w:val="18"/>
                <w:szCs w:val="18"/>
              </w:rPr>
            </w:pPr>
          </w:p>
        </w:tc>
        <w:tc>
          <w:tcPr>
            <w:tcW w:w="1108" w:type="dxa"/>
          </w:tcPr>
          <w:p w14:paraId="13C3787C" w14:textId="77777777" w:rsidR="00444858" w:rsidRPr="003150AE" w:rsidRDefault="00444858" w:rsidP="00444858">
            <w:pPr>
              <w:keepNext/>
              <w:rPr>
                <w:rFonts w:ascii="Calibri" w:hAnsi="Calibri"/>
                <w:sz w:val="18"/>
                <w:szCs w:val="18"/>
              </w:rPr>
            </w:pPr>
          </w:p>
        </w:tc>
        <w:tc>
          <w:tcPr>
            <w:tcW w:w="1107" w:type="dxa"/>
          </w:tcPr>
          <w:p w14:paraId="4CF1F248" w14:textId="77777777" w:rsidR="00444858" w:rsidRPr="003150AE" w:rsidRDefault="00444858" w:rsidP="00444858">
            <w:pPr>
              <w:keepNext/>
              <w:rPr>
                <w:rFonts w:ascii="Calibri" w:hAnsi="Calibri"/>
                <w:sz w:val="18"/>
                <w:szCs w:val="18"/>
              </w:rPr>
            </w:pPr>
          </w:p>
        </w:tc>
        <w:tc>
          <w:tcPr>
            <w:tcW w:w="1107" w:type="dxa"/>
          </w:tcPr>
          <w:p w14:paraId="78E887B3" w14:textId="77777777" w:rsidR="00444858" w:rsidRPr="003150AE" w:rsidRDefault="00444858" w:rsidP="00444858">
            <w:pPr>
              <w:keepNext/>
              <w:rPr>
                <w:rFonts w:ascii="Calibri" w:hAnsi="Calibri"/>
                <w:sz w:val="18"/>
                <w:szCs w:val="18"/>
              </w:rPr>
            </w:pPr>
          </w:p>
        </w:tc>
        <w:tc>
          <w:tcPr>
            <w:tcW w:w="1108" w:type="dxa"/>
          </w:tcPr>
          <w:p w14:paraId="0BAACC2D" w14:textId="77777777" w:rsidR="00444858" w:rsidRPr="003150AE" w:rsidRDefault="00444858" w:rsidP="00444858">
            <w:pPr>
              <w:keepNext/>
              <w:rPr>
                <w:rFonts w:ascii="Calibri" w:hAnsi="Calibri"/>
                <w:sz w:val="18"/>
                <w:szCs w:val="18"/>
              </w:rPr>
            </w:pPr>
          </w:p>
        </w:tc>
        <w:tc>
          <w:tcPr>
            <w:tcW w:w="1107" w:type="dxa"/>
          </w:tcPr>
          <w:p w14:paraId="32678E6D" w14:textId="77777777" w:rsidR="00444858" w:rsidRPr="003150AE" w:rsidRDefault="00444858" w:rsidP="00444858">
            <w:pPr>
              <w:keepNext/>
              <w:rPr>
                <w:rFonts w:ascii="Calibri" w:hAnsi="Calibri"/>
                <w:sz w:val="18"/>
                <w:szCs w:val="18"/>
              </w:rPr>
            </w:pPr>
          </w:p>
        </w:tc>
        <w:tc>
          <w:tcPr>
            <w:tcW w:w="1108" w:type="dxa"/>
          </w:tcPr>
          <w:p w14:paraId="49CFA84A" w14:textId="77777777" w:rsidR="00444858" w:rsidRPr="003150AE" w:rsidRDefault="00444858" w:rsidP="00444858">
            <w:pPr>
              <w:keepNext/>
              <w:rPr>
                <w:rFonts w:ascii="Calibri" w:hAnsi="Calibri"/>
                <w:sz w:val="18"/>
                <w:szCs w:val="18"/>
              </w:rPr>
            </w:pPr>
          </w:p>
        </w:tc>
        <w:tc>
          <w:tcPr>
            <w:tcW w:w="1107" w:type="dxa"/>
          </w:tcPr>
          <w:p w14:paraId="3E77FDAB" w14:textId="77777777" w:rsidR="00444858" w:rsidRPr="003150AE" w:rsidRDefault="00444858" w:rsidP="00444858">
            <w:pPr>
              <w:keepNext/>
              <w:rPr>
                <w:rFonts w:ascii="Calibri" w:hAnsi="Calibri"/>
                <w:sz w:val="18"/>
                <w:szCs w:val="18"/>
              </w:rPr>
            </w:pPr>
          </w:p>
        </w:tc>
        <w:tc>
          <w:tcPr>
            <w:tcW w:w="1107" w:type="dxa"/>
          </w:tcPr>
          <w:p w14:paraId="1C4B5A59" w14:textId="77777777" w:rsidR="00444858" w:rsidRPr="003150AE" w:rsidRDefault="00444858" w:rsidP="00444858">
            <w:pPr>
              <w:keepNext/>
              <w:rPr>
                <w:rFonts w:ascii="Calibri" w:hAnsi="Calibri"/>
                <w:sz w:val="18"/>
                <w:szCs w:val="18"/>
              </w:rPr>
            </w:pPr>
          </w:p>
        </w:tc>
        <w:tc>
          <w:tcPr>
            <w:tcW w:w="1108" w:type="dxa"/>
          </w:tcPr>
          <w:p w14:paraId="11D5B7EA" w14:textId="77777777" w:rsidR="00444858" w:rsidRPr="003150AE" w:rsidRDefault="00444858" w:rsidP="00444858">
            <w:pPr>
              <w:keepNext/>
              <w:rPr>
                <w:rFonts w:ascii="Calibri" w:hAnsi="Calibri"/>
                <w:sz w:val="18"/>
                <w:szCs w:val="18"/>
              </w:rPr>
            </w:pPr>
          </w:p>
        </w:tc>
        <w:tc>
          <w:tcPr>
            <w:tcW w:w="1107" w:type="dxa"/>
          </w:tcPr>
          <w:p w14:paraId="4EFD4C98" w14:textId="77777777" w:rsidR="00444858" w:rsidRPr="003150AE" w:rsidRDefault="00444858" w:rsidP="00444858">
            <w:pPr>
              <w:keepNext/>
              <w:rPr>
                <w:rFonts w:ascii="Calibri" w:hAnsi="Calibri"/>
                <w:sz w:val="18"/>
                <w:szCs w:val="18"/>
              </w:rPr>
            </w:pPr>
          </w:p>
        </w:tc>
        <w:tc>
          <w:tcPr>
            <w:tcW w:w="1108" w:type="dxa"/>
          </w:tcPr>
          <w:p w14:paraId="66705316" w14:textId="77777777" w:rsidR="00444858" w:rsidRPr="003150AE" w:rsidRDefault="00444858" w:rsidP="00444858">
            <w:pPr>
              <w:keepNext/>
              <w:rPr>
                <w:rFonts w:ascii="Calibri" w:hAnsi="Calibri"/>
                <w:sz w:val="18"/>
                <w:szCs w:val="18"/>
              </w:rPr>
            </w:pPr>
          </w:p>
        </w:tc>
      </w:tr>
      <w:tr w:rsidR="00444858" w:rsidRPr="003150AE" w14:paraId="57134095" w14:textId="77777777" w:rsidTr="00444858">
        <w:trPr>
          <w:cantSplit/>
        </w:trPr>
        <w:tc>
          <w:tcPr>
            <w:tcW w:w="14396" w:type="dxa"/>
            <w:gridSpan w:val="13"/>
          </w:tcPr>
          <w:p w14:paraId="1F172C82" w14:textId="77777777" w:rsidR="00444858" w:rsidRPr="003150AE" w:rsidRDefault="00444858" w:rsidP="00444858">
            <w:pPr>
              <w:keepNext/>
              <w:rPr>
                <w:rFonts w:ascii="Calibri" w:hAnsi="Calibri"/>
                <w:sz w:val="18"/>
                <w:szCs w:val="18"/>
              </w:rPr>
            </w:pPr>
            <w:r w:rsidRPr="003150AE">
              <w:rPr>
                <w:rFonts w:ascii="Calibri" w:hAnsi="Calibri"/>
                <w:sz w:val="18"/>
                <w:szCs w:val="18"/>
              </w:rPr>
              <w:t>Notes:</w:t>
            </w:r>
          </w:p>
        </w:tc>
      </w:tr>
    </w:tbl>
    <w:p w14:paraId="18A1674D" w14:textId="68604E39" w:rsidR="00444858" w:rsidRPr="003150AE" w:rsidRDefault="00444858" w:rsidP="00444858"/>
    <w:p w14:paraId="51A5C6D5" w14:textId="77777777" w:rsidR="003150AE" w:rsidRPr="003150AE" w:rsidRDefault="003150AE" w:rsidP="00444858"/>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464"/>
        <w:gridCol w:w="13926"/>
      </w:tblGrid>
      <w:tr w:rsidR="00444858" w:rsidRPr="003150AE" w14:paraId="0D1E3F67" w14:textId="77777777" w:rsidTr="00444858">
        <w:trPr>
          <w:cantSplit/>
        </w:trPr>
        <w:tc>
          <w:tcPr>
            <w:tcW w:w="14616" w:type="dxa"/>
            <w:gridSpan w:val="2"/>
            <w:shd w:val="clear" w:color="auto" w:fill="auto"/>
          </w:tcPr>
          <w:p w14:paraId="68512C52" w14:textId="66417817" w:rsidR="00444858" w:rsidRPr="003150AE" w:rsidRDefault="00444858" w:rsidP="00444858">
            <w:pPr>
              <w:keepNext/>
              <w:rPr>
                <w:rFonts w:ascii="Calibri" w:hAnsi="Calibri"/>
                <w:b/>
                <w:sz w:val="18"/>
                <w:szCs w:val="18"/>
              </w:rPr>
            </w:pPr>
            <w:r w:rsidRPr="003150AE">
              <w:rPr>
                <w:rFonts w:ascii="Calibri" w:hAnsi="Calibri"/>
                <w:b/>
                <w:sz w:val="18"/>
                <w:szCs w:val="18"/>
              </w:rPr>
              <w:t xml:space="preserve">N. Air Filter Device Requirements  </w:t>
            </w:r>
          </w:p>
        </w:tc>
      </w:tr>
      <w:tr w:rsidR="00444858" w:rsidRPr="003150AE" w14:paraId="73027426" w14:textId="77777777" w:rsidTr="00444858">
        <w:trPr>
          <w:cantSplit/>
        </w:trPr>
        <w:tc>
          <w:tcPr>
            <w:tcW w:w="468" w:type="dxa"/>
            <w:shd w:val="clear" w:color="auto" w:fill="auto"/>
            <w:vAlign w:val="center"/>
          </w:tcPr>
          <w:p w14:paraId="5C731554"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01</w:t>
            </w:r>
          </w:p>
        </w:tc>
        <w:tc>
          <w:tcPr>
            <w:tcW w:w="14148" w:type="dxa"/>
            <w:shd w:val="clear" w:color="auto" w:fill="auto"/>
          </w:tcPr>
          <w:p w14:paraId="46061939" w14:textId="77777777" w:rsidR="00444858" w:rsidRPr="003150AE" w:rsidRDefault="00444858" w:rsidP="00444858">
            <w:pPr>
              <w:keepNext/>
              <w:spacing w:after="60"/>
              <w:rPr>
                <w:rFonts w:ascii="Calibri" w:hAnsi="Calibri"/>
                <w:sz w:val="18"/>
                <w:szCs w:val="18"/>
              </w:rPr>
            </w:pPr>
            <w:r w:rsidRPr="003150AE">
              <w:rPr>
                <w:rFonts w:ascii="Calibri" w:hAnsi="Calibri"/>
                <w:sz w:val="18"/>
                <w:szCs w:val="18"/>
              </w:rPr>
              <w:t>The system shall be designed to ensure that all recirculated air and all outdoor air supplied to the occupiable space is filtered before passing through the system's thermal conditioning components.</w:t>
            </w:r>
          </w:p>
        </w:tc>
      </w:tr>
      <w:tr w:rsidR="00444858" w:rsidRPr="003150AE" w14:paraId="55222C7A" w14:textId="77777777" w:rsidTr="00444858">
        <w:trPr>
          <w:cantSplit/>
        </w:trPr>
        <w:tc>
          <w:tcPr>
            <w:tcW w:w="468" w:type="dxa"/>
            <w:shd w:val="clear" w:color="auto" w:fill="auto"/>
            <w:vAlign w:val="center"/>
          </w:tcPr>
          <w:p w14:paraId="402ECAD8"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02</w:t>
            </w:r>
          </w:p>
        </w:tc>
        <w:tc>
          <w:tcPr>
            <w:tcW w:w="14148" w:type="dxa"/>
            <w:shd w:val="clear" w:color="auto" w:fill="auto"/>
          </w:tcPr>
          <w:p w14:paraId="5E288FD1" w14:textId="77777777" w:rsidR="00444858" w:rsidRPr="003150AE" w:rsidRDefault="00444858" w:rsidP="00444858">
            <w:pPr>
              <w:keepNext/>
              <w:spacing w:after="60"/>
              <w:rPr>
                <w:rFonts w:ascii="Calibri" w:hAnsi="Calibri"/>
                <w:sz w:val="18"/>
                <w:szCs w:val="18"/>
              </w:rPr>
            </w:pPr>
            <w:r w:rsidRPr="003150AE">
              <w:rPr>
                <w:rFonts w:ascii="Calibri" w:hAnsi="Calibri"/>
                <w:sz w:val="18"/>
                <w:szCs w:val="18"/>
              </w:rPr>
              <w:t>The system shall be designed to accommodate the clean-filter pressure drop imposed by the system air filter device(s). The design airflow rate and maximum allowable clean-filter pressure drop at the design airflow rate applicable to each air filter shall be determined</w:t>
            </w:r>
            <w:r w:rsidRPr="003150AE">
              <w:t xml:space="preserve"> </w:t>
            </w:r>
            <w:r w:rsidRPr="003150AE">
              <w:rPr>
                <w:rFonts w:ascii="Calibri" w:hAnsi="Calibri"/>
                <w:sz w:val="18"/>
                <w:szCs w:val="18"/>
              </w:rPr>
              <w:t>by the system designer.  The system installer shall affix a sticker/label to each system air filter grille/rack location that discloses the filter's design airflow rate and the filter's maximum allowable clean-filter pressure drop</w:t>
            </w:r>
            <w:r w:rsidRPr="003150AE">
              <w:t xml:space="preserve"> </w:t>
            </w:r>
            <w:r w:rsidRPr="003150AE">
              <w:rPr>
                <w:rFonts w:ascii="Calibri" w:hAnsi="Calibri"/>
                <w:sz w:val="18"/>
                <w:szCs w:val="18"/>
              </w:rPr>
              <w:t>at the design airflow rate.  The sticker/label shall be permanently affixed to the air filter grille/rack, readily legible, and visible to a person replacing the air filter.</w:t>
            </w:r>
          </w:p>
        </w:tc>
      </w:tr>
      <w:tr w:rsidR="00444858" w:rsidRPr="003150AE" w14:paraId="0EFA4A8A" w14:textId="77777777" w:rsidTr="00444858">
        <w:trPr>
          <w:cantSplit/>
        </w:trPr>
        <w:tc>
          <w:tcPr>
            <w:tcW w:w="468" w:type="dxa"/>
            <w:shd w:val="clear" w:color="auto" w:fill="auto"/>
            <w:vAlign w:val="center"/>
          </w:tcPr>
          <w:p w14:paraId="1B111F36"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03</w:t>
            </w:r>
          </w:p>
        </w:tc>
        <w:tc>
          <w:tcPr>
            <w:tcW w:w="14148" w:type="dxa"/>
            <w:shd w:val="clear" w:color="auto" w:fill="auto"/>
          </w:tcPr>
          <w:p w14:paraId="7AE71AC1" w14:textId="77777777" w:rsidR="00444858" w:rsidRPr="003150AE" w:rsidRDefault="00444858" w:rsidP="00444858">
            <w:pPr>
              <w:keepNext/>
              <w:spacing w:after="60"/>
              <w:rPr>
                <w:rFonts w:ascii="Calibri" w:hAnsi="Calibri"/>
                <w:sz w:val="18"/>
                <w:szCs w:val="18"/>
              </w:rPr>
            </w:pPr>
            <w:r w:rsidRPr="003150AE">
              <w:rPr>
                <w:rFonts w:ascii="Calibri" w:hAnsi="Calibri"/>
                <w:sz w:val="18"/>
                <w:szCs w:val="18"/>
              </w:rPr>
              <w:t>All system air filter devices shall be located and installed in such a manner as to allow access and regular service by the system owner.</w:t>
            </w:r>
          </w:p>
        </w:tc>
      </w:tr>
      <w:tr w:rsidR="00444858" w:rsidRPr="003150AE" w14:paraId="4B170F8B" w14:textId="77777777" w:rsidTr="00444858">
        <w:trPr>
          <w:cantSplit/>
        </w:trPr>
        <w:tc>
          <w:tcPr>
            <w:tcW w:w="468" w:type="dxa"/>
            <w:shd w:val="clear" w:color="auto" w:fill="auto"/>
            <w:vAlign w:val="center"/>
          </w:tcPr>
          <w:p w14:paraId="330A3D51"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04</w:t>
            </w:r>
          </w:p>
        </w:tc>
        <w:tc>
          <w:tcPr>
            <w:tcW w:w="14148" w:type="dxa"/>
            <w:shd w:val="clear" w:color="auto" w:fill="auto"/>
          </w:tcPr>
          <w:p w14:paraId="2ADF1435" w14:textId="3F8F4C9B" w:rsidR="00444858" w:rsidRPr="003150AE" w:rsidRDefault="00444858" w:rsidP="008A24D6">
            <w:pPr>
              <w:keepNext/>
              <w:spacing w:after="60"/>
              <w:rPr>
                <w:rFonts w:ascii="Calibri" w:hAnsi="Calibri"/>
                <w:sz w:val="18"/>
                <w:szCs w:val="18"/>
              </w:rPr>
            </w:pPr>
            <w:r w:rsidRPr="003150AE">
              <w:rPr>
                <w:rFonts w:ascii="Calibri" w:hAnsi="Calibri"/>
                <w:sz w:val="18"/>
                <w:szCs w:val="18"/>
              </w:rPr>
              <w:t>The system shall be provided with air filter</w:t>
            </w:r>
            <w:r w:rsidR="008A24D6">
              <w:rPr>
                <w:rFonts w:ascii="Calibri" w:hAnsi="Calibri"/>
                <w:sz w:val="18"/>
                <w:szCs w:val="18"/>
              </w:rPr>
              <w:t>s</w:t>
            </w:r>
            <w:r w:rsidRPr="003150AE">
              <w:rPr>
                <w:rFonts w:ascii="Calibri" w:hAnsi="Calibri"/>
                <w:sz w:val="18"/>
                <w:szCs w:val="18"/>
              </w:rPr>
              <w:t xml:space="preserve"> having a designated efficiency equal to or greater than MERV 13 when tested in accordance with ASHRAE Standard 52.2, or a particle size efficiency rating equal to or greater than 50 percent in the 0.30-1.0 μm range and equal to or greater than 85 percent in the 1.0-3.0 μm range when tested in accordance with AHRI Standard 680.</w:t>
            </w:r>
          </w:p>
        </w:tc>
      </w:tr>
      <w:tr w:rsidR="00444858" w:rsidRPr="003150AE" w14:paraId="75FD2848" w14:textId="77777777" w:rsidTr="00444858">
        <w:trPr>
          <w:cantSplit/>
        </w:trPr>
        <w:tc>
          <w:tcPr>
            <w:tcW w:w="468" w:type="dxa"/>
            <w:shd w:val="clear" w:color="auto" w:fill="auto"/>
            <w:vAlign w:val="center"/>
          </w:tcPr>
          <w:p w14:paraId="4EBC1C9D" w14:textId="77777777" w:rsidR="00444858" w:rsidRPr="003150AE" w:rsidRDefault="00444858" w:rsidP="00444858">
            <w:pPr>
              <w:keepNext/>
              <w:jc w:val="center"/>
              <w:rPr>
                <w:rFonts w:ascii="Calibri" w:hAnsi="Calibri"/>
                <w:sz w:val="18"/>
                <w:szCs w:val="18"/>
              </w:rPr>
            </w:pPr>
            <w:r w:rsidRPr="003150AE">
              <w:rPr>
                <w:rFonts w:ascii="Calibri" w:hAnsi="Calibri"/>
                <w:sz w:val="18"/>
                <w:szCs w:val="18"/>
              </w:rPr>
              <w:t>05</w:t>
            </w:r>
          </w:p>
        </w:tc>
        <w:tc>
          <w:tcPr>
            <w:tcW w:w="14148" w:type="dxa"/>
            <w:shd w:val="clear" w:color="auto" w:fill="auto"/>
          </w:tcPr>
          <w:p w14:paraId="21A29A10" w14:textId="77777777" w:rsidR="00444858" w:rsidRPr="003150AE" w:rsidRDefault="00444858" w:rsidP="00444858">
            <w:pPr>
              <w:keepNext/>
              <w:spacing w:after="60"/>
              <w:rPr>
                <w:rFonts w:ascii="Calibri" w:hAnsi="Calibri"/>
                <w:sz w:val="18"/>
                <w:szCs w:val="18"/>
              </w:rPr>
            </w:pPr>
            <w:r w:rsidRPr="003150AE">
              <w:rPr>
                <w:rFonts w:ascii="Calibri" w:hAnsi="Calibri"/>
                <w:sz w:val="18"/>
                <w:szCs w:val="18"/>
              </w:rPr>
              <w:t>The system shall be provided with air filters that have been labeled by the manufacturer to disclose efficiency and pressure drop ratings that conform to the efficiency and pressure drop requirements for the air filter grilles/racks.</w:t>
            </w:r>
          </w:p>
        </w:tc>
      </w:tr>
      <w:tr w:rsidR="00444858" w:rsidRPr="003150AE" w14:paraId="5D801FBC" w14:textId="77777777" w:rsidTr="00444858">
        <w:trPr>
          <w:cantSplit/>
        </w:trPr>
        <w:tc>
          <w:tcPr>
            <w:tcW w:w="14616" w:type="dxa"/>
            <w:gridSpan w:val="2"/>
            <w:shd w:val="clear" w:color="auto" w:fill="auto"/>
            <w:vAlign w:val="center"/>
          </w:tcPr>
          <w:p w14:paraId="0BFF5582" w14:textId="77777777" w:rsidR="00444858" w:rsidRPr="003150AE" w:rsidRDefault="00444858" w:rsidP="00444858">
            <w:pPr>
              <w:keepNext/>
              <w:rPr>
                <w:rFonts w:ascii="Calibri" w:hAnsi="Calibri"/>
                <w:b/>
                <w:sz w:val="18"/>
                <w:szCs w:val="18"/>
              </w:rPr>
            </w:pPr>
            <w:r w:rsidRPr="003150AE">
              <w:rPr>
                <w:rFonts w:ascii="Calibri" w:hAnsi="Calibri"/>
                <w:b/>
                <w:sz w:val="18"/>
                <w:szCs w:val="18"/>
              </w:rPr>
              <w:t xml:space="preserve">The responsible person’s signature on this compliance document affirms that all applicable requirements in this table have been met.  </w:t>
            </w:r>
          </w:p>
        </w:tc>
      </w:tr>
    </w:tbl>
    <w:p w14:paraId="174E6264" w14:textId="77777777" w:rsidR="00444858" w:rsidRPr="003150AE" w:rsidRDefault="00444858" w:rsidP="00444858">
      <w:pPr>
        <w:rPr>
          <w:rFonts w:ascii="Calibri" w:hAnsi="Calibri"/>
          <w:sz w:val="18"/>
          <w:szCs w:val="18"/>
        </w:rPr>
      </w:pPr>
    </w:p>
    <w:p w14:paraId="352149CE" w14:textId="77777777" w:rsidR="00444858" w:rsidRPr="003150AE" w:rsidRDefault="00444858" w:rsidP="00444858">
      <w:pPr>
        <w:rPr>
          <w:rFonts w:ascii="Calibri" w:hAnsi="Calibri"/>
          <w:sz w:val="18"/>
          <w:szCs w:val="18"/>
        </w:rPr>
      </w:pPr>
    </w:p>
    <w:tbl>
      <w:tblPr>
        <w:tblW w:w="500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308"/>
        <w:gridCol w:w="1309"/>
        <w:gridCol w:w="1309"/>
        <w:gridCol w:w="1308"/>
        <w:gridCol w:w="1309"/>
        <w:gridCol w:w="1309"/>
        <w:gridCol w:w="1309"/>
        <w:gridCol w:w="1308"/>
        <w:gridCol w:w="1309"/>
        <w:gridCol w:w="1309"/>
        <w:gridCol w:w="1309"/>
      </w:tblGrid>
      <w:tr w:rsidR="00444858" w:rsidRPr="003150AE" w14:paraId="5E469C9F" w14:textId="77777777" w:rsidTr="003150AE">
        <w:trPr>
          <w:cantSplit/>
          <w:trHeight w:val="217"/>
        </w:trPr>
        <w:tc>
          <w:tcPr>
            <w:tcW w:w="14396" w:type="dxa"/>
            <w:gridSpan w:val="11"/>
          </w:tcPr>
          <w:p w14:paraId="3726959E" w14:textId="1740DCDE" w:rsidR="00444858" w:rsidRPr="003150AE" w:rsidRDefault="00444858" w:rsidP="00444858">
            <w:pPr>
              <w:keepNext/>
              <w:rPr>
                <w:rFonts w:ascii="Calibri" w:hAnsi="Calibri"/>
                <w:b/>
                <w:sz w:val="18"/>
                <w:szCs w:val="18"/>
              </w:rPr>
            </w:pPr>
            <w:r w:rsidRPr="003150AE">
              <w:rPr>
                <w:rFonts w:ascii="Calibri" w:hAnsi="Calibri"/>
                <w:b/>
                <w:sz w:val="18"/>
                <w:szCs w:val="18"/>
              </w:rPr>
              <w:t>O. HERS Verification Requirements for Duct Systems</w:t>
            </w:r>
          </w:p>
        </w:tc>
      </w:tr>
      <w:tr w:rsidR="003150AE" w:rsidRPr="003150AE" w14:paraId="14106845" w14:textId="77777777" w:rsidTr="003150AE">
        <w:trPr>
          <w:cantSplit/>
          <w:trHeight w:val="187"/>
        </w:trPr>
        <w:tc>
          <w:tcPr>
            <w:tcW w:w="1308" w:type="dxa"/>
            <w:vAlign w:val="bottom"/>
          </w:tcPr>
          <w:p w14:paraId="55F371E0" w14:textId="77777777" w:rsidR="003150AE" w:rsidRPr="003150AE" w:rsidRDefault="003150AE" w:rsidP="00444858">
            <w:pPr>
              <w:keepNext/>
              <w:jc w:val="center"/>
              <w:rPr>
                <w:rFonts w:ascii="Calibri" w:hAnsi="Calibri"/>
                <w:sz w:val="18"/>
                <w:szCs w:val="18"/>
              </w:rPr>
            </w:pPr>
            <w:r w:rsidRPr="003150AE">
              <w:rPr>
                <w:rFonts w:ascii="Calibri" w:hAnsi="Calibri"/>
                <w:sz w:val="18"/>
                <w:szCs w:val="18"/>
              </w:rPr>
              <w:t>01</w:t>
            </w:r>
          </w:p>
        </w:tc>
        <w:tc>
          <w:tcPr>
            <w:tcW w:w="1309" w:type="dxa"/>
            <w:vAlign w:val="bottom"/>
          </w:tcPr>
          <w:p w14:paraId="776490B6" w14:textId="77777777" w:rsidR="003150AE" w:rsidRPr="003150AE" w:rsidRDefault="003150AE" w:rsidP="00444858">
            <w:pPr>
              <w:keepNext/>
              <w:jc w:val="center"/>
              <w:rPr>
                <w:rFonts w:ascii="Calibri" w:hAnsi="Calibri"/>
                <w:sz w:val="18"/>
                <w:szCs w:val="18"/>
              </w:rPr>
            </w:pPr>
            <w:r w:rsidRPr="003150AE">
              <w:rPr>
                <w:rFonts w:ascii="Calibri" w:hAnsi="Calibri"/>
                <w:sz w:val="18"/>
                <w:szCs w:val="18"/>
              </w:rPr>
              <w:t>02</w:t>
            </w:r>
          </w:p>
        </w:tc>
        <w:tc>
          <w:tcPr>
            <w:tcW w:w="1309" w:type="dxa"/>
          </w:tcPr>
          <w:p w14:paraId="68109D5C" w14:textId="77777777" w:rsidR="003150AE" w:rsidRPr="003150AE" w:rsidRDefault="003150AE" w:rsidP="00444858">
            <w:pPr>
              <w:keepNext/>
              <w:jc w:val="center"/>
              <w:rPr>
                <w:rFonts w:ascii="Calibri" w:hAnsi="Calibri"/>
                <w:sz w:val="18"/>
                <w:szCs w:val="18"/>
              </w:rPr>
            </w:pPr>
            <w:r w:rsidRPr="003150AE">
              <w:rPr>
                <w:rFonts w:ascii="Calibri" w:hAnsi="Calibri"/>
                <w:sz w:val="18"/>
                <w:szCs w:val="18"/>
              </w:rPr>
              <w:t>03</w:t>
            </w:r>
          </w:p>
        </w:tc>
        <w:tc>
          <w:tcPr>
            <w:tcW w:w="1308" w:type="dxa"/>
          </w:tcPr>
          <w:p w14:paraId="6071CD61" w14:textId="77777777" w:rsidR="003150AE" w:rsidRPr="003150AE" w:rsidRDefault="003150AE" w:rsidP="00444858">
            <w:pPr>
              <w:keepNext/>
              <w:jc w:val="center"/>
              <w:rPr>
                <w:rFonts w:ascii="Calibri" w:hAnsi="Calibri"/>
                <w:sz w:val="18"/>
                <w:szCs w:val="18"/>
              </w:rPr>
            </w:pPr>
            <w:r w:rsidRPr="003150AE">
              <w:rPr>
                <w:rFonts w:ascii="Calibri" w:hAnsi="Calibri"/>
                <w:sz w:val="18"/>
                <w:szCs w:val="18"/>
              </w:rPr>
              <w:t>04</w:t>
            </w:r>
          </w:p>
        </w:tc>
        <w:tc>
          <w:tcPr>
            <w:tcW w:w="1309" w:type="dxa"/>
            <w:vAlign w:val="bottom"/>
          </w:tcPr>
          <w:p w14:paraId="08E0DEDA" w14:textId="77777777" w:rsidR="003150AE" w:rsidRPr="003150AE" w:rsidRDefault="003150AE" w:rsidP="00444858">
            <w:pPr>
              <w:keepNext/>
              <w:jc w:val="center"/>
              <w:rPr>
                <w:rFonts w:ascii="Calibri" w:hAnsi="Calibri"/>
                <w:sz w:val="18"/>
                <w:szCs w:val="18"/>
              </w:rPr>
            </w:pPr>
            <w:r w:rsidRPr="003150AE">
              <w:rPr>
                <w:rFonts w:ascii="Calibri" w:hAnsi="Calibri"/>
                <w:sz w:val="18"/>
                <w:szCs w:val="18"/>
              </w:rPr>
              <w:t>05</w:t>
            </w:r>
          </w:p>
        </w:tc>
        <w:tc>
          <w:tcPr>
            <w:tcW w:w="1309" w:type="dxa"/>
            <w:vAlign w:val="bottom"/>
          </w:tcPr>
          <w:p w14:paraId="35D21827" w14:textId="77777777" w:rsidR="003150AE" w:rsidRPr="003150AE" w:rsidRDefault="003150AE" w:rsidP="00444858">
            <w:pPr>
              <w:keepNext/>
              <w:jc w:val="center"/>
              <w:rPr>
                <w:rFonts w:ascii="Calibri" w:hAnsi="Calibri"/>
                <w:sz w:val="18"/>
                <w:szCs w:val="18"/>
              </w:rPr>
            </w:pPr>
            <w:r w:rsidRPr="003150AE">
              <w:rPr>
                <w:rFonts w:ascii="Calibri" w:hAnsi="Calibri"/>
                <w:sz w:val="18"/>
                <w:szCs w:val="18"/>
              </w:rPr>
              <w:t>06</w:t>
            </w:r>
          </w:p>
        </w:tc>
        <w:tc>
          <w:tcPr>
            <w:tcW w:w="1309" w:type="dxa"/>
            <w:vAlign w:val="bottom"/>
          </w:tcPr>
          <w:p w14:paraId="57F56A88" w14:textId="77777777" w:rsidR="003150AE" w:rsidRPr="003150AE" w:rsidRDefault="003150AE" w:rsidP="00444858">
            <w:pPr>
              <w:keepNext/>
              <w:jc w:val="center"/>
              <w:rPr>
                <w:rFonts w:ascii="Calibri" w:hAnsi="Calibri"/>
                <w:sz w:val="18"/>
                <w:szCs w:val="18"/>
              </w:rPr>
            </w:pPr>
            <w:r w:rsidRPr="003150AE">
              <w:rPr>
                <w:rFonts w:ascii="Calibri" w:hAnsi="Calibri"/>
                <w:sz w:val="18"/>
                <w:szCs w:val="18"/>
              </w:rPr>
              <w:t>07</w:t>
            </w:r>
          </w:p>
        </w:tc>
        <w:tc>
          <w:tcPr>
            <w:tcW w:w="1308" w:type="dxa"/>
            <w:vAlign w:val="bottom"/>
          </w:tcPr>
          <w:p w14:paraId="7D04BF7D" w14:textId="77777777" w:rsidR="003150AE" w:rsidRPr="003150AE" w:rsidRDefault="003150AE" w:rsidP="00444858">
            <w:pPr>
              <w:keepNext/>
              <w:jc w:val="center"/>
              <w:rPr>
                <w:rFonts w:ascii="Calibri" w:hAnsi="Calibri"/>
                <w:sz w:val="18"/>
                <w:szCs w:val="18"/>
              </w:rPr>
            </w:pPr>
            <w:r w:rsidRPr="003150AE">
              <w:rPr>
                <w:rFonts w:ascii="Calibri" w:hAnsi="Calibri"/>
                <w:sz w:val="18"/>
                <w:szCs w:val="18"/>
              </w:rPr>
              <w:t>08</w:t>
            </w:r>
          </w:p>
        </w:tc>
        <w:tc>
          <w:tcPr>
            <w:tcW w:w="1309" w:type="dxa"/>
            <w:vAlign w:val="bottom"/>
          </w:tcPr>
          <w:p w14:paraId="0F906534" w14:textId="77777777" w:rsidR="003150AE" w:rsidRPr="003150AE" w:rsidRDefault="003150AE" w:rsidP="00444858">
            <w:pPr>
              <w:keepNext/>
              <w:jc w:val="center"/>
              <w:rPr>
                <w:rFonts w:ascii="Calibri" w:hAnsi="Calibri"/>
                <w:sz w:val="18"/>
                <w:szCs w:val="18"/>
              </w:rPr>
            </w:pPr>
            <w:r w:rsidRPr="003150AE">
              <w:rPr>
                <w:rFonts w:ascii="Calibri" w:hAnsi="Calibri"/>
                <w:sz w:val="18"/>
                <w:szCs w:val="18"/>
              </w:rPr>
              <w:t>09</w:t>
            </w:r>
          </w:p>
        </w:tc>
        <w:tc>
          <w:tcPr>
            <w:tcW w:w="1309" w:type="dxa"/>
            <w:vAlign w:val="bottom"/>
          </w:tcPr>
          <w:p w14:paraId="31874386" w14:textId="77777777" w:rsidR="003150AE" w:rsidRPr="003150AE" w:rsidRDefault="003150AE" w:rsidP="00444858">
            <w:pPr>
              <w:keepNext/>
              <w:jc w:val="center"/>
              <w:rPr>
                <w:rFonts w:ascii="Calibri" w:hAnsi="Calibri"/>
                <w:sz w:val="18"/>
                <w:szCs w:val="18"/>
              </w:rPr>
            </w:pPr>
            <w:r w:rsidRPr="003150AE">
              <w:rPr>
                <w:rFonts w:ascii="Calibri" w:hAnsi="Calibri"/>
                <w:sz w:val="18"/>
                <w:szCs w:val="18"/>
              </w:rPr>
              <w:t>10</w:t>
            </w:r>
          </w:p>
        </w:tc>
        <w:tc>
          <w:tcPr>
            <w:tcW w:w="1309" w:type="dxa"/>
            <w:vAlign w:val="bottom"/>
          </w:tcPr>
          <w:p w14:paraId="2D363808" w14:textId="77777777" w:rsidR="003150AE" w:rsidRPr="003150AE" w:rsidRDefault="003150AE" w:rsidP="00444858">
            <w:pPr>
              <w:keepNext/>
              <w:jc w:val="center"/>
              <w:rPr>
                <w:rFonts w:ascii="Calibri" w:hAnsi="Calibri"/>
                <w:sz w:val="18"/>
                <w:szCs w:val="18"/>
              </w:rPr>
            </w:pPr>
            <w:r w:rsidRPr="003150AE">
              <w:rPr>
                <w:rFonts w:ascii="Calibri" w:hAnsi="Calibri"/>
                <w:sz w:val="18"/>
                <w:szCs w:val="18"/>
              </w:rPr>
              <w:t>11</w:t>
            </w:r>
          </w:p>
        </w:tc>
      </w:tr>
      <w:tr w:rsidR="003150AE" w:rsidRPr="003150AE" w14:paraId="16571E9C" w14:textId="77777777" w:rsidTr="003150AE">
        <w:trPr>
          <w:cantSplit/>
          <w:trHeight w:val="357"/>
        </w:trPr>
        <w:tc>
          <w:tcPr>
            <w:tcW w:w="1308" w:type="dxa"/>
            <w:tcBorders>
              <w:bottom w:val="nil"/>
            </w:tcBorders>
            <w:vAlign w:val="bottom"/>
          </w:tcPr>
          <w:p w14:paraId="547CDEFB" w14:textId="77777777" w:rsidR="003150AE" w:rsidRPr="003150AE" w:rsidRDefault="003150AE" w:rsidP="00444858">
            <w:pPr>
              <w:keepNext/>
              <w:jc w:val="center"/>
              <w:rPr>
                <w:rFonts w:ascii="Calibri" w:hAnsi="Calibri"/>
                <w:sz w:val="18"/>
                <w:szCs w:val="18"/>
              </w:rPr>
            </w:pPr>
          </w:p>
        </w:tc>
        <w:tc>
          <w:tcPr>
            <w:tcW w:w="1309" w:type="dxa"/>
            <w:tcBorders>
              <w:bottom w:val="nil"/>
            </w:tcBorders>
            <w:vAlign w:val="bottom"/>
          </w:tcPr>
          <w:p w14:paraId="55831AB3" w14:textId="77777777" w:rsidR="003150AE" w:rsidRPr="003150AE" w:rsidRDefault="003150AE" w:rsidP="00444858">
            <w:pPr>
              <w:keepNext/>
              <w:jc w:val="center"/>
              <w:rPr>
                <w:rFonts w:ascii="Calibri" w:hAnsi="Calibri"/>
                <w:sz w:val="18"/>
                <w:szCs w:val="18"/>
              </w:rPr>
            </w:pPr>
          </w:p>
        </w:tc>
        <w:tc>
          <w:tcPr>
            <w:tcW w:w="1309" w:type="dxa"/>
            <w:tcBorders>
              <w:bottom w:val="nil"/>
            </w:tcBorders>
          </w:tcPr>
          <w:p w14:paraId="21A424DD" w14:textId="77777777" w:rsidR="003150AE" w:rsidRPr="003150AE" w:rsidRDefault="003150AE" w:rsidP="00444858">
            <w:pPr>
              <w:keepNext/>
              <w:jc w:val="center"/>
              <w:rPr>
                <w:rFonts w:ascii="Calibri" w:hAnsi="Calibri"/>
                <w:sz w:val="18"/>
                <w:szCs w:val="18"/>
              </w:rPr>
            </w:pPr>
          </w:p>
        </w:tc>
        <w:tc>
          <w:tcPr>
            <w:tcW w:w="1308" w:type="dxa"/>
            <w:tcBorders>
              <w:bottom w:val="nil"/>
            </w:tcBorders>
          </w:tcPr>
          <w:p w14:paraId="3126F1FA" w14:textId="77777777" w:rsidR="003150AE" w:rsidRPr="003150AE" w:rsidRDefault="003150AE" w:rsidP="00444858">
            <w:pPr>
              <w:keepNext/>
              <w:jc w:val="center"/>
              <w:rPr>
                <w:rFonts w:ascii="Calibri" w:hAnsi="Calibri"/>
                <w:sz w:val="18"/>
                <w:szCs w:val="18"/>
              </w:rPr>
            </w:pPr>
          </w:p>
        </w:tc>
        <w:tc>
          <w:tcPr>
            <w:tcW w:w="1309" w:type="dxa"/>
            <w:tcBorders>
              <w:bottom w:val="nil"/>
            </w:tcBorders>
            <w:vAlign w:val="bottom"/>
          </w:tcPr>
          <w:p w14:paraId="3E1DC66F" w14:textId="77777777" w:rsidR="003150AE" w:rsidRPr="003150AE" w:rsidRDefault="003150AE" w:rsidP="00444858">
            <w:pPr>
              <w:keepNext/>
              <w:jc w:val="center"/>
              <w:rPr>
                <w:rFonts w:ascii="Calibri" w:hAnsi="Calibri"/>
                <w:sz w:val="18"/>
                <w:szCs w:val="18"/>
              </w:rPr>
            </w:pPr>
            <w:r w:rsidRPr="003150AE">
              <w:rPr>
                <w:rFonts w:ascii="Calibri" w:hAnsi="Calibri"/>
                <w:sz w:val="18"/>
                <w:szCs w:val="18"/>
              </w:rPr>
              <w:t>MCH-20</w:t>
            </w:r>
          </w:p>
        </w:tc>
        <w:tc>
          <w:tcPr>
            <w:tcW w:w="1309" w:type="dxa"/>
            <w:tcBorders>
              <w:bottom w:val="nil"/>
            </w:tcBorders>
            <w:vAlign w:val="bottom"/>
          </w:tcPr>
          <w:p w14:paraId="17525629" w14:textId="77777777" w:rsidR="003150AE" w:rsidRPr="003150AE" w:rsidRDefault="003150AE" w:rsidP="00444858">
            <w:pPr>
              <w:keepNext/>
              <w:jc w:val="center"/>
              <w:rPr>
                <w:rFonts w:ascii="Calibri" w:hAnsi="Calibri"/>
                <w:sz w:val="18"/>
                <w:szCs w:val="18"/>
              </w:rPr>
            </w:pPr>
            <w:r w:rsidRPr="003150AE">
              <w:rPr>
                <w:rFonts w:ascii="Calibri" w:hAnsi="Calibri"/>
                <w:sz w:val="18"/>
                <w:szCs w:val="18"/>
              </w:rPr>
              <w:t>MCH-21</w:t>
            </w:r>
          </w:p>
        </w:tc>
        <w:tc>
          <w:tcPr>
            <w:tcW w:w="1309" w:type="dxa"/>
            <w:tcBorders>
              <w:bottom w:val="nil"/>
            </w:tcBorders>
            <w:vAlign w:val="bottom"/>
          </w:tcPr>
          <w:p w14:paraId="4CC02176" w14:textId="77777777" w:rsidR="003150AE" w:rsidRPr="003150AE" w:rsidRDefault="003150AE" w:rsidP="00444858">
            <w:pPr>
              <w:keepNext/>
              <w:jc w:val="center"/>
              <w:rPr>
                <w:rFonts w:ascii="Calibri" w:hAnsi="Calibri"/>
                <w:sz w:val="18"/>
                <w:szCs w:val="18"/>
              </w:rPr>
            </w:pPr>
            <w:r w:rsidRPr="003150AE">
              <w:rPr>
                <w:rFonts w:ascii="Calibri" w:hAnsi="Calibri"/>
                <w:sz w:val="18"/>
                <w:szCs w:val="18"/>
              </w:rPr>
              <w:t>MCH-22</w:t>
            </w:r>
          </w:p>
        </w:tc>
        <w:tc>
          <w:tcPr>
            <w:tcW w:w="1308" w:type="dxa"/>
            <w:tcBorders>
              <w:bottom w:val="nil"/>
            </w:tcBorders>
            <w:vAlign w:val="bottom"/>
          </w:tcPr>
          <w:p w14:paraId="01D0790C" w14:textId="77777777" w:rsidR="003150AE" w:rsidRPr="003150AE" w:rsidRDefault="003150AE" w:rsidP="00444858">
            <w:pPr>
              <w:keepNext/>
              <w:jc w:val="center"/>
              <w:rPr>
                <w:rFonts w:ascii="Calibri" w:hAnsi="Calibri"/>
                <w:sz w:val="18"/>
                <w:szCs w:val="18"/>
              </w:rPr>
            </w:pPr>
            <w:r w:rsidRPr="003150AE">
              <w:rPr>
                <w:rFonts w:ascii="Calibri" w:hAnsi="Calibri"/>
                <w:sz w:val="18"/>
                <w:szCs w:val="18"/>
              </w:rPr>
              <w:t>MCH-23</w:t>
            </w:r>
          </w:p>
        </w:tc>
        <w:tc>
          <w:tcPr>
            <w:tcW w:w="1309" w:type="dxa"/>
            <w:tcBorders>
              <w:bottom w:val="nil"/>
            </w:tcBorders>
            <w:vAlign w:val="bottom"/>
          </w:tcPr>
          <w:p w14:paraId="2DC19568" w14:textId="77777777" w:rsidR="003150AE" w:rsidRPr="003150AE" w:rsidRDefault="003150AE" w:rsidP="00444858">
            <w:pPr>
              <w:keepNext/>
              <w:jc w:val="center"/>
              <w:rPr>
                <w:rFonts w:ascii="Calibri" w:hAnsi="Calibri"/>
                <w:sz w:val="18"/>
                <w:szCs w:val="18"/>
              </w:rPr>
            </w:pPr>
            <w:r w:rsidRPr="003150AE">
              <w:rPr>
                <w:rFonts w:ascii="Calibri" w:hAnsi="Calibri"/>
                <w:sz w:val="18"/>
                <w:szCs w:val="18"/>
              </w:rPr>
              <w:t>MCH-28</w:t>
            </w:r>
          </w:p>
        </w:tc>
        <w:tc>
          <w:tcPr>
            <w:tcW w:w="1309" w:type="dxa"/>
            <w:tcBorders>
              <w:bottom w:val="nil"/>
            </w:tcBorders>
            <w:vAlign w:val="bottom"/>
          </w:tcPr>
          <w:p w14:paraId="768D7AD0" w14:textId="77777777" w:rsidR="003150AE" w:rsidRPr="003150AE" w:rsidRDefault="003150AE" w:rsidP="00444858">
            <w:pPr>
              <w:keepNext/>
              <w:jc w:val="center"/>
              <w:rPr>
                <w:rFonts w:ascii="Calibri" w:hAnsi="Calibri"/>
                <w:sz w:val="18"/>
                <w:szCs w:val="18"/>
              </w:rPr>
            </w:pPr>
            <w:r w:rsidRPr="003150AE">
              <w:rPr>
                <w:rFonts w:ascii="Calibri" w:hAnsi="Calibri"/>
                <w:sz w:val="18"/>
                <w:szCs w:val="18"/>
              </w:rPr>
              <w:t>MCH-29</w:t>
            </w:r>
          </w:p>
        </w:tc>
        <w:tc>
          <w:tcPr>
            <w:tcW w:w="1309" w:type="dxa"/>
            <w:tcBorders>
              <w:bottom w:val="nil"/>
            </w:tcBorders>
            <w:vAlign w:val="bottom"/>
          </w:tcPr>
          <w:p w14:paraId="2CAD7B12" w14:textId="77777777" w:rsidR="003150AE" w:rsidRPr="003150AE" w:rsidRDefault="003150AE" w:rsidP="00444858">
            <w:pPr>
              <w:keepNext/>
              <w:jc w:val="center"/>
              <w:rPr>
                <w:rFonts w:ascii="Calibri" w:hAnsi="Calibri"/>
                <w:sz w:val="18"/>
                <w:szCs w:val="18"/>
              </w:rPr>
            </w:pPr>
            <w:r w:rsidRPr="003150AE">
              <w:rPr>
                <w:rFonts w:ascii="Calibri" w:hAnsi="Calibri"/>
                <w:sz w:val="18"/>
                <w:szCs w:val="18"/>
              </w:rPr>
              <w:t>MCH30</w:t>
            </w:r>
          </w:p>
        </w:tc>
      </w:tr>
      <w:tr w:rsidR="003150AE" w:rsidRPr="003150AE" w14:paraId="0CEC100B" w14:textId="77777777" w:rsidTr="003150AE">
        <w:trPr>
          <w:cantSplit/>
          <w:trHeight w:val="967"/>
        </w:trPr>
        <w:tc>
          <w:tcPr>
            <w:tcW w:w="1308" w:type="dxa"/>
            <w:tcBorders>
              <w:top w:val="nil"/>
            </w:tcBorders>
            <w:vAlign w:val="bottom"/>
          </w:tcPr>
          <w:p w14:paraId="273DFB93" w14:textId="77777777" w:rsidR="003150AE" w:rsidRPr="003150AE" w:rsidRDefault="003150AE" w:rsidP="00444858">
            <w:pPr>
              <w:keepNext/>
              <w:jc w:val="center"/>
              <w:rPr>
                <w:rFonts w:ascii="Calibri" w:hAnsi="Calibri"/>
                <w:sz w:val="18"/>
                <w:szCs w:val="18"/>
              </w:rPr>
            </w:pPr>
            <w:r w:rsidRPr="003150AE">
              <w:rPr>
                <w:rFonts w:ascii="Calibri" w:hAnsi="Calibri"/>
                <w:sz w:val="18"/>
                <w:szCs w:val="18"/>
              </w:rPr>
              <w:t>SC System ID/Name</w:t>
            </w:r>
            <w:r w:rsidRPr="003150AE">
              <w:t xml:space="preserve"> </w:t>
            </w:r>
            <w:r w:rsidRPr="003150AE">
              <w:rPr>
                <w:rFonts w:ascii="Calibri" w:hAnsi="Calibri"/>
                <w:sz w:val="18"/>
                <w:szCs w:val="18"/>
              </w:rPr>
              <w:t>from CF1R</w:t>
            </w:r>
          </w:p>
        </w:tc>
        <w:tc>
          <w:tcPr>
            <w:tcW w:w="1309" w:type="dxa"/>
            <w:tcBorders>
              <w:top w:val="nil"/>
            </w:tcBorders>
            <w:vAlign w:val="bottom"/>
          </w:tcPr>
          <w:p w14:paraId="0FE8F306" w14:textId="77777777" w:rsidR="003150AE" w:rsidRPr="003150AE" w:rsidRDefault="003150AE" w:rsidP="00444858">
            <w:pPr>
              <w:keepNext/>
              <w:jc w:val="center"/>
              <w:rPr>
                <w:rFonts w:ascii="Calibri" w:hAnsi="Calibri"/>
                <w:sz w:val="18"/>
                <w:szCs w:val="18"/>
              </w:rPr>
            </w:pPr>
            <w:r w:rsidRPr="003150AE">
              <w:rPr>
                <w:rFonts w:ascii="Calibri" w:hAnsi="Calibri"/>
                <w:sz w:val="18"/>
                <w:szCs w:val="18"/>
              </w:rPr>
              <w:t>SC System Description of Area Served</w:t>
            </w:r>
          </w:p>
        </w:tc>
        <w:tc>
          <w:tcPr>
            <w:tcW w:w="1309" w:type="dxa"/>
            <w:tcBorders>
              <w:top w:val="nil"/>
            </w:tcBorders>
            <w:vAlign w:val="bottom"/>
          </w:tcPr>
          <w:p w14:paraId="76BFDEA1" w14:textId="77777777" w:rsidR="003150AE" w:rsidRPr="003150AE" w:rsidRDefault="003150AE" w:rsidP="00444858">
            <w:pPr>
              <w:keepNext/>
              <w:jc w:val="center"/>
              <w:rPr>
                <w:rFonts w:ascii="Calibri" w:hAnsi="Calibri"/>
                <w:sz w:val="18"/>
                <w:szCs w:val="18"/>
              </w:rPr>
            </w:pPr>
            <w:r w:rsidRPr="003150AE">
              <w:rPr>
                <w:rFonts w:ascii="Calibri" w:hAnsi="Calibri"/>
                <w:sz w:val="18"/>
                <w:szCs w:val="18"/>
              </w:rPr>
              <w:t>Indoor Unit Name or Description of Area Served</w:t>
            </w:r>
          </w:p>
        </w:tc>
        <w:tc>
          <w:tcPr>
            <w:tcW w:w="1308" w:type="dxa"/>
            <w:tcBorders>
              <w:top w:val="nil"/>
            </w:tcBorders>
            <w:vAlign w:val="bottom"/>
          </w:tcPr>
          <w:p w14:paraId="39CCC232" w14:textId="77777777" w:rsidR="003150AE" w:rsidRPr="003150AE" w:rsidRDefault="003150AE" w:rsidP="00444858">
            <w:pPr>
              <w:keepNext/>
              <w:jc w:val="center"/>
              <w:rPr>
                <w:rFonts w:ascii="Calibri" w:hAnsi="Calibri"/>
                <w:sz w:val="18"/>
                <w:szCs w:val="18"/>
              </w:rPr>
            </w:pPr>
            <w:r w:rsidRPr="003150AE">
              <w:rPr>
                <w:rFonts w:ascii="Calibri" w:hAnsi="Calibri"/>
                <w:sz w:val="18"/>
                <w:szCs w:val="18"/>
              </w:rPr>
              <w:t>Exemption from Duct Leakage Requirements</w:t>
            </w:r>
          </w:p>
        </w:tc>
        <w:tc>
          <w:tcPr>
            <w:tcW w:w="1309" w:type="dxa"/>
            <w:tcBorders>
              <w:top w:val="nil"/>
            </w:tcBorders>
            <w:vAlign w:val="bottom"/>
          </w:tcPr>
          <w:p w14:paraId="7F42CDCE" w14:textId="77777777" w:rsidR="003150AE" w:rsidRPr="003150AE" w:rsidRDefault="003150AE" w:rsidP="00444858">
            <w:pPr>
              <w:keepNext/>
              <w:jc w:val="center"/>
              <w:rPr>
                <w:rFonts w:ascii="Calibri" w:hAnsi="Calibri"/>
                <w:sz w:val="18"/>
                <w:szCs w:val="18"/>
              </w:rPr>
            </w:pPr>
            <w:r w:rsidRPr="003150AE">
              <w:rPr>
                <w:rFonts w:ascii="Calibri" w:hAnsi="Calibri"/>
                <w:sz w:val="18"/>
                <w:szCs w:val="18"/>
              </w:rPr>
              <w:t>Duct Leakage Test</w:t>
            </w:r>
          </w:p>
        </w:tc>
        <w:tc>
          <w:tcPr>
            <w:tcW w:w="1309" w:type="dxa"/>
            <w:tcBorders>
              <w:top w:val="nil"/>
            </w:tcBorders>
            <w:vAlign w:val="bottom"/>
          </w:tcPr>
          <w:p w14:paraId="40DE4947" w14:textId="77777777" w:rsidR="003150AE" w:rsidRPr="003150AE" w:rsidRDefault="003150AE" w:rsidP="00444858">
            <w:pPr>
              <w:keepNext/>
              <w:jc w:val="center"/>
              <w:rPr>
                <w:rFonts w:ascii="Calibri" w:hAnsi="Calibri"/>
                <w:sz w:val="18"/>
                <w:szCs w:val="18"/>
              </w:rPr>
            </w:pPr>
            <w:r w:rsidRPr="003150AE">
              <w:rPr>
                <w:rFonts w:ascii="Calibri" w:hAnsi="Calibri"/>
                <w:sz w:val="18"/>
                <w:szCs w:val="18"/>
              </w:rPr>
              <w:t>Duct Location Verification</w:t>
            </w:r>
          </w:p>
        </w:tc>
        <w:tc>
          <w:tcPr>
            <w:tcW w:w="1309" w:type="dxa"/>
            <w:tcBorders>
              <w:top w:val="nil"/>
            </w:tcBorders>
            <w:vAlign w:val="bottom"/>
          </w:tcPr>
          <w:p w14:paraId="2AAE02EF" w14:textId="77777777" w:rsidR="003150AE" w:rsidRPr="003150AE" w:rsidRDefault="003150AE" w:rsidP="00444858">
            <w:pPr>
              <w:keepNext/>
              <w:jc w:val="center"/>
              <w:rPr>
                <w:rFonts w:ascii="Calibri" w:hAnsi="Calibri"/>
                <w:sz w:val="18"/>
                <w:szCs w:val="18"/>
              </w:rPr>
            </w:pPr>
            <w:r w:rsidRPr="003150AE">
              <w:rPr>
                <w:rFonts w:ascii="Calibri" w:hAnsi="Calibri"/>
                <w:sz w:val="18"/>
                <w:szCs w:val="18"/>
              </w:rPr>
              <w:t>AHU Fan Efficacy (W/cfm)</w:t>
            </w:r>
          </w:p>
        </w:tc>
        <w:tc>
          <w:tcPr>
            <w:tcW w:w="1308" w:type="dxa"/>
            <w:tcBorders>
              <w:top w:val="nil"/>
            </w:tcBorders>
            <w:vAlign w:val="bottom"/>
          </w:tcPr>
          <w:p w14:paraId="70B35201" w14:textId="77777777" w:rsidR="003150AE" w:rsidRPr="003150AE" w:rsidRDefault="003150AE" w:rsidP="00444858">
            <w:pPr>
              <w:keepNext/>
              <w:jc w:val="center"/>
              <w:rPr>
                <w:rFonts w:ascii="Calibri" w:hAnsi="Calibri"/>
                <w:sz w:val="18"/>
                <w:szCs w:val="18"/>
              </w:rPr>
            </w:pPr>
            <w:r w:rsidRPr="003150AE">
              <w:rPr>
                <w:rFonts w:ascii="Calibri" w:hAnsi="Calibri"/>
                <w:sz w:val="18"/>
                <w:szCs w:val="18"/>
              </w:rPr>
              <w:t>AHU Airflow Rate</w:t>
            </w:r>
          </w:p>
          <w:p w14:paraId="2A5DDFA2" w14:textId="77777777" w:rsidR="003150AE" w:rsidRPr="003150AE" w:rsidRDefault="003150AE" w:rsidP="00444858">
            <w:pPr>
              <w:keepNext/>
              <w:jc w:val="center"/>
              <w:rPr>
                <w:rFonts w:ascii="Calibri" w:hAnsi="Calibri"/>
                <w:sz w:val="18"/>
                <w:szCs w:val="18"/>
              </w:rPr>
            </w:pPr>
            <w:r w:rsidRPr="003150AE">
              <w:rPr>
                <w:rFonts w:ascii="Calibri" w:hAnsi="Calibri"/>
                <w:sz w:val="18"/>
                <w:szCs w:val="18"/>
              </w:rPr>
              <w:t>(cfm/ton)</w:t>
            </w:r>
          </w:p>
        </w:tc>
        <w:tc>
          <w:tcPr>
            <w:tcW w:w="1309" w:type="dxa"/>
            <w:tcBorders>
              <w:top w:val="nil"/>
            </w:tcBorders>
            <w:vAlign w:val="bottom"/>
          </w:tcPr>
          <w:p w14:paraId="1EBE3AF7" w14:textId="77777777" w:rsidR="003150AE" w:rsidRPr="003150AE" w:rsidRDefault="003150AE" w:rsidP="00444858">
            <w:pPr>
              <w:keepNext/>
              <w:jc w:val="center"/>
              <w:rPr>
                <w:rFonts w:ascii="Calibri" w:hAnsi="Calibri"/>
                <w:sz w:val="18"/>
                <w:szCs w:val="18"/>
              </w:rPr>
            </w:pPr>
            <w:r w:rsidRPr="003150AE">
              <w:rPr>
                <w:rFonts w:ascii="Calibri" w:hAnsi="Calibri"/>
                <w:sz w:val="18"/>
                <w:szCs w:val="18"/>
              </w:rPr>
              <w:t>Return Duct Design - Table 150.0-B or C</w:t>
            </w:r>
          </w:p>
        </w:tc>
        <w:tc>
          <w:tcPr>
            <w:tcW w:w="1309" w:type="dxa"/>
            <w:tcBorders>
              <w:top w:val="nil"/>
            </w:tcBorders>
            <w:vAlign w:val="bottom"/>
          </w:tcPr>
          <w:p w14:paraId="02E8CDA2" w14:textId="77777777" w:rsidR="003150AE" w:rsidRPr="003150AE" w:rsidRDefault="003150AE" w:rsidP="00444858">
            <w:pPr>
              <w:keepNext/>
              <w:jc w:val="center"/>
              <w:rPr>
                <w:rFonts w:ascii="Calibri" w:hAnsi="Calibri"/>
                <w:sz w:val="18"/>
                <w:szCs w:val="18"/>
              </w:rPr>
            </w:pPr>
            <w:r w:rsidRPr="003150AE">
              <w:rPr>
                <w:rFonts w:ascii="Calibri" w:hAnsi="Calibri"/>
                <w:sz w:val="18"/>
                <w:szCs w:val="18"/>
              </w:rPr>
              <w:t>Supply Duct Surface Area R-Value Buried Ducts</w:t>
            </w:r>
          </w:p>
        </w:tc>
        <w:tc>
          <w:tcPr>
            <w:tcW w:w="1309" w:type="dxa"/>
            <w:tcBorders>
              <w:top w:val="nil"/>
            </w:tcBorders>
            <w:vAlign w:val="bottom"/>
          </w:tcPr>
          <w:p w14:paraId="3825604C" w14:textId="77777777" w:rsidR="003150AE" w:rsidRPr="003150AE" w:rsidRDefault="003150AE" w:rsidP="00444858">
            <w:pPr>
              <w:keepNext/>
              <w:jc w:val="center"/>
              <w:rPr>
                <w:rFonts w:ascii="Calibri" w:hAnsi="Calibri"/>
                <w:sz w:val="18"/>
                <w:szCs w:val="18"/>
              </w:rPr>
            </w:pPr>
            <w:r w:rsidRPr="003150AE">
              <w:rPr>
                <w:rFonts w:ascii="Calibri" w:hAnsi="Calibri"/>
                <w:sz w:val="18"/>
                <w:szCs w:val="18"/>
              </w:rPr>
              <w:t>Central Fan Ventilation Cooling Credit</w:t>
            </w:r>
          </w:p>
        </w:tc>
      </w:tr>
      <w:tr w:rsidR="003150AE" w:rsidRPr="003150AE" w14:paraId="1A7E3EAF" w14:textId="77777777" w:rsidTr="00484C46">
        <w:trPr>
          <w:cantSplit/>
          <w:trHeight w:val="360"/>
        </w:trPr>
        <w:tc>
          <w:tcPr>
            <w:tcW w:w="1308" w:type="dxa"/>
            <w:vAlign w:val="bottom"/>
          </w:tcPr>
          <w:p w14:paraId="7AB044CF" w14:textId="77777777" w:rsidR="003150AE" w:rsidRPr="003150AE" w:rsidRDefault="003150AE" w:rsidP="003150AE">
            <w:pPr>
              <w:keepNext/>
              <w:jc w:val="center"/>
              <w:rPr>
                <w:rFonts w:ascii="Calibri" w:hAnsi="Calibri"/>
                <w:sz w:val="18"/>
                <w:szCs w:val="18"/>
              </w:rPr>
            </w:pPr>
          </w:p>
        </w:tc>
        <w:tc>
          <w:tcPr>
            <w:tcW w:w="1309" w:type="dxa"/>
            <w:vAlign w:val="bottom"/>
          </w:tcPr>
          <w:p w14:paraId="574CACD0" w14:textId="77777777" w:rsidR="003150AE" w:rsidRPr="003150AE" w:rsidRDefault="003150AE" w:rsidP="003150AE">
            <w:pPr>
              <w:keepNext/>
              <w:jc w:val="center"/>
              <w:rPr>
                <w:rFonts w:ascii="Calibri" w:hAnsi="Calibri"/>
                <w:sz w:val="18"/>
                <w:szCs w:val="18"/>
              </w:rPr>
            </w:pPr>
          </w:p>
        </w:tc>
        <w:tc>
          <w:tcPr>
            <w:tcW w:w="1309" w:type="dxa"/>
            <w:vAlign w:val="bottom"/>
          </w:tcPr>
          <w:p w14:paraId="338E8BE4" w14:textId="77777777" w:rsidR="003150AE" w:rsidRPr="003150AE" w:rsidRDefault="003150AE" w:rsidP="003150AE">
            <w:pPr>
              <w:keepNext/>
              <w:jc w:val="center"/>
              <w:rPr>
                <w:rFonts w:ascii="Calibri" w:hAnsi="Calibri"/>
                <w:sz w:val="18"/>
                <w:szCs w:val="18"/>
              </w:rPr>
            </w:pPr>
          </w:p>
        </w:tc>
        <w:tc>
          <w:tcPr>
            <w:tcW w:w="1308" w:type="dxa"/>
            <w:vAlign w:val="bottom"/>
          </w:tcPr>
          <w:p w14:paraId="7E998BFB" w14:textId="77777777" w:rsidR="003150AE" w:rsidRPr="003150AE" w:rsidRDefault="003150AE" w:rsidP="003150AE">
            <w:pPr>
              <w:keepNext/>
              <w:jc w:val="center"/>
              <w:rPr>
                <w:rFonts w:ascii="Calibri" w:hAnsi="Calibri"/>
                <w:sz w:val="18"/>
                <w:szCs w:val="18"/>
              </w:rPr>
            </w:pPr>
          </w:p>
        </w:tc>
        <w:tc>
          <w:tcPr>
            <w:tcW w:w="1309" w:type="dxa"/>
            <w:vAlign w:val="bottom"/>
          </w:tcPr>
          <w:p w14:paraId="639C1A70" w14:textId="77777777" w:rsidR="003150AE" w:rsidRPr="003150AE" w:rsidRDefault="003150AE" w:rsidP="003150AE">
            <w:pPr>
              <w:keepNext/>
              <w:jc w:val="center"/>
              <w:rPr>
                <w:rFonts w:ascii="Calibri" w:hAnsi="Calibri"/>
                <w:sz w:val="18"/>
                <w:szCs w:val="18"/>
              </w:rPr>
            </w:pPr>
          </w:p>
        </w:tc>
        <w:tc>
          <w:tcPr>
            <w:tcW w:w="1309" w:type="dxa"/>
            <w:vAlign w:val="bottom"/>
          </w:tcPr>
          <w:p w14:paraId="76AF1712" w14:textId="77777777" w:rsidR="003150AE" w:rsidRPr="003150AE" w:rsidRDefault="003150AE" w:rsidP="003150AE">
            <w:pPr>
              <w:keepNext/>
              <w:jc w:val="center"/>
              <w:rPr>
                <w:rFonts w:ascii="Calibri" w:hAnsi="Calibri"/>
                <w:sz w:val="18"/>
                <w:szCs w:val="18"/>
              </w:rPr>
            </w:pPr>
          </w:p>
        </w:tc>
        <w:tc>
          <w:tcPr>
            <w:tcW w:w="1309" w:type="dxa"/>
            <w:vAlign w:val="bottom"/>
          </w:tcPr>
          <w:p w14:paraId="36150C52" w14:textId="77777777" w:rsidR="003150AE" w:rsidRPr="003150AE" w:rsidRDefault="003150AE" w:rsidP="003150AE">
            <w:pPr>
              <w:keepNext/>
              <w:jc w:val="center"/>
              <w:rPr>
                <w:rFonts w:ascii="Calibri" w:hAnsi="Calibri"/>
                <w:sz w:val="18"/>
                <w:szCs w:val="18"/>
              </w:rPr>
            </w:pPr>
          </w:p>
        </w:tc>
        <w:tc>
          <w:tcPr>
            <w:tcW w:w="1308" w:type="dxa"/>
            <w:vAlign w:val="bottom"/>
          </w:tcPr>
          <w:p w14:paraId="60866627" w14:textId="77777777" w:rsidR="003150AE" w:rsidRPr="003150AE" w:rsidRDefault="003150AE" w:rsidP="003150AE">
            <w:pPr>
              <w:keepNext/>
              <w:jc w:val="center"/>
              <w:rPr>
                <w:rFonts w:ascii="Calibri" w:hAnsi="Calibri"/>
                <w:sz w:val="18"/>
                <w:szCs w:val="18"/>
              </w:rPr>
            </w:pPr>
          </w:p>
        </w:tc>
        <w:tc>
          <w:tcPr>
            <w:tcW w:w="1309" w:type="dxa"/>
            <w:vAlign w:val="bottom"/>
          </w:tcPr>
          <w:p w14:paraId="1F09C122" w14:textId="77777777" w:rsidR="003150AE" w:rsidRPr="003150AE" w:rsidRDefault="003150AE" w:rsidP="003150AE">
            <w:pPr>
              <w:keepNext/>
              <w:jc w:val="center"/>
              <w:rPr>
                <w:rFonts w:ascii="Calibri" w:hAnsi="Calibri"/>
                <w:sz w:val="18"/>
                <w:szCs w:val="18"/>
              </w:rPr>
            </w:pPr>
          </w:p>
        </w:tc>
        <w:tc>
          <w:tcPr>
            <w:tcW w:w="1309" w:type="dxa"/>
            <w:vAlign w:val="bottom"/>
          </w:tcPr>
          <w:p w14:paraId="5442FC75" w14:textId="77777777" w:rsidR="003150AE" w:rsidRPr="003150AE" w:rsidRDefault="003150AE" w:rsidP="003150AE">
            <w:pPr>
              <w:keepNext/>
              <w:jc w:val="center"/>
              <w:rPr>
                <w:rFonts w:ascii="Calibri" w:hAnsi="Calibri"/>
                <w:sz w:val="18"/>
                <w:szCs w:val="18"/>
              </w:rPr>
            </w:pPr>
          </w:p>
        </w:tc>
        <w:tc>
          <w:tcPr>
            <w:tcW w:w="1309" w:type="dxa"/>
            <w:vAlign w:val="bottom"/>
          </w:tcPr>
          <w:p w14:paraId="28DBFCCE" w14:textId="77777777" w:rsidR="003150AE" w:rsidRPr="003150AE" w:rsidRDefault="003150AE" w:rsidP="003150AE">
            <w:pPr>
              <w:keepNext/>
              <w:jc w:val="center"/>
              <w:rPr>
                <w:rFonts w:ascii="Calibri" w:hAnsi="Calibri"/>
                <w:sz w:val="18"/>
                <w:szCs w:val="18"/>
              </w:rPr>
            </w:pPr>
          </w:p>
        </w:tc>
      </w:tr>
      <w:tr w:rsidR="003150AE" w:rsidRPr="003150AE" w14:paraId="6FABD96E" w14:textId="77777777" w:rsidTr="00484C46">
        <w:trPr>
          <w:cantSplit/>
          <w:trHeight w:val="360"/>
        </w:trPr>
        <w:tc>
          <w:tcPr>
            <w:tcW w:w="1308" w:type="dxa"/>
            <w:vAlign w:val="bottom"/>
          </w:tcPr>
          <w:p w14:paraId="236C53D8" w14:textId="77777777" w:rsidR="003150AE" w:rsidRPr="003150AE" w:rsidRDefault="003150AE" w:rsidP="003150AE">
            <w:pPr>
              <w:keepNext/>
              <w:jc w:val="center"/>
              <w:rPr>
                <w:rFonts w:ascii="Calibri" w:hAnsi="Calibri"/>
                <w:sz w:val="18"/>
                <w:szCs w:val="18"/>
              </w:rPr>
            </w:pPr>
          </w:p>
        </w:tc>
        <w:tc>
          <w:tcPr>
            <w:tcW w:w="1309" w:type="dxa"/>
            <w:vAlign w:val="bottom"/>
          </w:tcPr>
          <w:p w14:paraId="0DD94CE1" w14:textId="77777777" w:rsidR="003150AE" w:rsidRPr="003150AE" w:rsidRDefault="003150AE" w:rsidP="003150AE">
            <w:pPr>
              <w:keepNext/>
              <w:jc w:val="center"/>
              <w:rPr>
                <w:rFonts w:ascii="Calibri" w:hAnsi="Calibri"/>
                <w:sz w:val="18"/>
                <w:szCs w:val="18"/>
              </w:rPr>
            </w:pPr>
          </w:p>
        </w:tc>
        <w:tc>
          <w:tcPr>
            <w:tcW w:w="1309" w:type="dxa"/>
            <w:vAlign w:val="bottom"/>
          </w:tcPr>
          <w:p w14:paraId="64670B2F" w14:textId="77777777" w:rsidR="003150AE" w:rsidRPr="003150AE" w:rsidRDefault="003150AE" w:rsidP="003150AE">
            <w:pPr>
              <w:keepNext/>
              <w:jc w:val="center"/>
              <w:rPr>
                <w:rFonts w:ascii="Calibri" w:hAnsi="Calibri"/>
                <w:sz w:val="18"/>
                <w:szCs w:val="18"/>
              </w:rPr>
            </w:pPr>
          </w:p>
        </w:tc>
        <w:tc>
          <w:tcPr>
            <w:tcW w:w="1308" w:type="dxa"/>
            <w:vAlign w:val="bottom"/>
          </w:tcPr>
          <w:p w14:paraId="6024F3CC" w14:textId="77777777" w:rsidR="003150AE" w:rsidRPr="003150AE" w:rsidRDefault="003150AE" w:rsidP="003150AE">
            <w:pPr>
              <w:keepNext/>
              <w:jc w:val="center"/>
              <w:rPr>
                <w:rFonts w:ascii="Calibri" w:hAnsi="Calibri"/>
                <w:sz w:val="18"/>
                <w:szCs w:val="18"/>
              </w:rPr>
            </w:pPr>
          </w:p>
        </w:tc>
        <w:tc>
          <w:tcPr>
            <w:tcW w:w="1309" w:type="dxa"/>
            <w:vAlign w:val="bottom"/>
          </w:tcPr>
          <w:p w14:paraId="04A9BE44" w14:textId="77777777" w:rsidR="003150AE" w:rsidRPr="003150AE" w:rsidRDefault="003150AE" w:rsidP="003150AE">
            <w:pPr>
              <w:keepNext/>
              <w:jc w:val="center"/>
              <w:rPr>
                <w:rFonts w:ascii="Calibri" w:hAnsi="Calibri"/>
                <w:sz w:val="18"/>
                <w:szCs w:val="18"/>
              </w:rPr>
            </w:pPr>
          </w:p>
        </w:tc>
        <w:tc>
          <w:tcPr>
            <w:tcW w:w="1309" w:type="dxa"/>
            <w:vAlign w:val="bottom"/>
          </w:tcPr>
          <w:p w14:paraId="7EF4F26B" w14:textId="77777777" w:rsidR="003150AE" w:rsidRPr="003150AE" w:rsidRDefault="003150AE" w:rsidP="003150AE">
            <w:pPr>
              <w:keepNext/>
              <w:jc w:val="center"/>
              <w:rPr>
                <w:rFonts w:ascii="Calibri" w:hAnsi="Calibri"/>
                <w:sz w:val="18"/>
                <w:szCs w:val="18"/>
              </w:rPr>
            </w:pPr>
          </w:p>
        </w:tc>
        <w:tc>
          <w:tcPr>
            <w:tcW w:w="1309" w:type="dxa"/>
            <w:vAlign w:val="bottom"/>
          </w:tcPr>
          <w:p w14:paraId="1604EA29" w14:textId="77777777" w:rsidR="003150AE" w:rsidRPr="003150AE" w:rsidRDefault="003150AE" w:rsidP="003150AE">
            <w:pPr>
              <w:keepNext/>
              <w:jc w:val="center"/>
              <w:rPr>
                <w:rFonts w:ascii="Calibri" w:hAnsi="Calibri"/>
                <w:sz w:val="18"/>
                <w:szCs w:val="18"/>
              </w:rPr>
            </w:pPr>
          </w:p>
        </w:tc>
        <w:tc>
          <w:tcPr>
            <w:tcW w:w="1308" w:type="dxa"/>
            <w:vAlign w:val="bottom"/>
          </w:tcPr>
          <w:p w14:paraId="5597E0F7" w14:textId="77777777" w:rsidR="003150AE" w:rsidRPr="003150AE" w:rsidRDefault="003150AE" w:rsidP="003150AE">
            <w:pPr>
              <w:keepNext/>
              <w:jc w:val="center"/>
              <w:rPr>
                <w:rFonts w:ascii="Calibri" w:hAnsi="Calibri"/>
                <w:sz w:val="18"/>
                <w:szCs w:val="18"/>
              </w:rPr>
            </w:pPr>
          </w:p>
        </w:tc>
        <w:tc>
          <w:tcPr>
            <w:tcW w:w="1309" w:type="dxa"/>
            <w:vAlign w:val="bottom"/>
          </w:tcPr>
          <w:p w14:paraId="44D3D7BA" w14:textId="77777777" w:rsidR="003150AE" w:rsidRPr="003150AE" w:rsidRDefault="003150AE" w:rsidP="003150AE">
            <w:pPr>
              <w:keepNext/>
              <w:jc w:val="center"/>
              <w:rPr>
                <w:rFonts w:ascii="Calibri" w:hAnsi="Calibri"/>
                <w:sz w:val="18"/>
                <w:szCs w:val="18"/>
              </w:rPr>
            </w:pPr>
          </w:p>
        </w:tc>
        <w:tc>
          <w:tcPr>
            <w:tcW w:w="1309" w:type="dxa"/>
            <w:vAlign w:val="bottom"/>
          </w:tcPr>
          <w:p w14:paraId="0E07E2B9" w14:textId="77777777" w:rsidR="003150AE" w:rsidRPr="003150AE" w:rsidRDefault="003150AE" w:rsidP="003150AE">
            <w:pPr>
              <w:keepNext/>
              <w:jc w:val="center"/>
              <w:rPr>
                <w:rFonts w:ascii="Calibri" w:hAnsi="Calibri"/>
                <w:sz w:val="18"/>
                <w:szCs w:val="18"/>
              </w:rPr>
            </w:pPr>
          </w:p>
        </w:tc>
        <w:tc>
          <w:tcPr>
            <w:tcW w:w="1309" w:type="dxa"/>
            <w:vAlign w:val="bottom"/>
          </w:tcPr>
          <w:p w14:paraId="5F91991D" w14:textId="77777777" w:rsidR="003150AE" w:rsidRPr="003150AE" w:rsidRDefault="003150AE" w:rsidP="003150AE">
            <w:pPr>
              <w:keepNext/>
              <w:jc w:val="center"/>
              <w:rPr>
                <w:rFonts w:ascii="Calibri" w:hAnsi="Calibri"/>
                <w:sz w:val="18"/>
                <w:szCs w:val="18"/>
              </w:rPr>
            </w:pPr>
          </w:p>
        </w:tc>
      </w:tr>
      <w:tr w:rsidR="00444858" w:rsidRPr="003150AE" w14:paraId="46CFA6F9" w14:textId="77777777" w:rsidTr="003150AE">
        <w:trPr>
          <w:cantSplit/>
          <w:trHeight w:val="217"/>
        </w:trPr>
        <w:tc>
          <w:tcPr>
            <w:tcW w:w="14396" w:type="dxa"/>
            <w:gridSpan w:val="11"/>
          </w:tcPr>
          <w:p w14:paraId="2EC14061" w14:textId="77777777" w:rsidR="00444858" w:rsidRPr="003150AE" w:rsidRDefault="00444858" w:rsidP="00444858">
            <w:pPr>
              <w:keepNext/>
              <w:rPr>
                <w:rFonts w:ascii="Calibri" w:hAnsi="Calibri"/>
                <w:sz w:val="18"/>
                <w:szCs w:val="18"/>
              </w:rPr>
            </w:pPr>
            <w:r w:rsidRPr="003150AE">
              <w:rPr>
                <w:rFonts w:ascii="Calibri" w:hAnsi="Calibri"/>
                <w:sz w:val="18"/>
                <w:szCs w:val="18"/>
              </w:rPr>
              <w:t>Notes:</w:t>
            </w:r>
          </w:p>
        </w:tc>
      </w:tr>
    </w:tbl>
    <w:p w14:paraId="27458137" w14:textId="77777777" w:rsidR="00444858" w:rsidRPr="003150AE" w:rsidRDefault="00444858" w:rsidP="00444858">
      <w:pPr>
        <w:rPr>
          <w:rFonts w:ascii="Calibri" w:hAnsi="Calibri"/>
          <w:sz w:val="18"/>
          <w:szCs w:val="18"/>
        </w:rPr>
      </w:pPr>
    </w:p>
    <w:p w14:paraId="307ADDE5" w14:textId="77777777" w:rsidR="00444858" w:rsidRPr="003150AE" w:rsidRDefault="00444858" w:rsidP="00444858">
      <w:pPr>
        <w:rPr>
          <w:rFonts w:ascii="Calibri" w:hAnsi="Calibri"/>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878"/>
        <w:gridCol w:w="2878"/>
        <w:gridCol w:w="2878"/>
        <w:gridCol w:w="2878"/>
        <w:gridCol w:w="2878"/>
      </w:tblGrid>
      <w:tr w:rsidR="00DF01AD" w:rsidRPr="003150AE" w14:paraId="74381D19" w14:textId="2D65AE36" w:rsidTr="00DF01AD">
        <w:trPr>
          <w:cantSplit/>
        </w:trPr>
        <w:tc>
          <w:tcPr>
            <w:tcW w:w="14390" w:type="dxa"/>
            <w:gridSpan w:val="5"/>
          </w:tcPr>
          <w:p w14:paraId="30D90810" w14:textId="70E5237E" w:rsidR="00DF01AD" w:rsidRPr="003150AE" w:rsidRDefault="00DF01AD" w:rsidP="00444858">
            <w:pPr>
              <w:keepNext/>
              <w:rPr>
                <w:rFonts w:ascii="Calibri" w:hAnsi="Calibri"/>
                <w:b/>
                <w:szCs w:val="18"/>
              </w:rPr>
            </w:pPr>
            <w:r w:rsidRPr="003150AE">
              <w:rPr>
                <w:rFonts w:ascii="Calibri" w:hAnsi="Calibri"/>
                <w:b/>
                <w:szCs w:val="18"/>
              </w:rPr>
              <w:t>P. HERS Verification Requirements for Space Conditioning Equipment</w:t>
            </w:r>
          </w:p>
        </w:tc>
      </w:tr>
      <w:tr w:rsidR="00DF01AD" w:rsidRPr="003150AE" w14:paraId="61B13618" w14:textId="11171B5E" w:rsidTr="00DF01AD">
        <w:trPr>
          <w:cantSplit/>
          <w:trHeight w:val="305"/>
        </w:trPr>
        <w:tc>
          <w:tcPr>
            <w:tcW w:w="2878" w:type="dxa"/>
            <w:vAlign w:val="center"/>
          </w:tcPr>
          <w:p w14:paraId="27C143F1" w14:textId="77777777" w:rsidR="00DF01AD" w:rsidRPr="003150AE" w:rsidRDefault="00DF01AD" w:rsidP="00DF01AD">
            <w:pPr>
              <w:keepNext/>
              <w:jc w:val="center"/>
              <w:rPr>
                <w:rFonts w:ascii="Calibri" w:hAnsi="Calibri"/>
                <w:sz w:val="18"/>
                <w:szCs w:val="18"/>
              </w:rPr>
            </w:pPr>
            <w:r w:rsidRPr="003150AE">
              <w:rPr>
                <w:rFonts w:ascii="Calibri" w:hAnsi="Calibri"/>
                <w:sz w:val="18"/>
                <w:szCs w:val="18"/>
              </w:rPr>
              <w:t xml:space="preserve"> 01</w:t>
            </w:r>
          </w:p>
        </w:tc>
        <w:tc>
          <w:tcPr>
            <w:tcW w:w="2878" w:type="dxa"/>
            <w:vAlign w:val="center"/>
          </w:tcPr>
          <w:p w14:paraId="3C5831C5" w14:textId="77777777" w:rsidR="00DF01AD" w:rsidRPr="003150AE" w:rsidRDefault="00DF01AD" w:rsidP="00DF01AD">
            <w:pPr>
              <w:keepNext/>
              <w:jc w:val="center"/>
              <w:rPr>
                <w:rFonts w:ascii="Calibri" w:hAnsi="Calibri"/>
                <w:sz w:val="18"/>
                <w:szCs w:val="18"/>
              </w:rPr>
            </w:pPr>
            <w:r w:rsidRPr="003150AE">
              <w:rPr>
                <w:rFonts w:ascii="Calibri" w:hAnsi="Calibri"/>
                <w:sz w:val="18"/>
                <w:szCs w:val="18"/>
              </w:rPr>
              <w:t>02</w:t>
            </w:r>
          </w:p>
        </w:tc>
        <w:tc>
          <w:tcPr>
            <w:tcW w:w="2878" w:type="dxa"/>
            <w:vAlign w:val="center"/>
          </w:tcPr>
          <w:p w14:paraId="1E7A1568" w14:textId="77777777" w:rsidR="00DF01AD" w:rsidRPr="003150AE" w:rsidRDefault="00DF01AD" w:rsidP="00DF01AD">
            <w:pPr>
              <w:keepNext/>
              <w:jc w:val="center"/>
              <w:rPr>
                <w:rFonts w:ascii="Calibri" w:hAnsi="Calibri"/>
                <w:sz w:val="18"/>
                <w:szCs w:val="18"/>
              </w:rPr>
            </w:pPr>
            <w:r w:rsidRPr="003150AE">
              <w:rPr>
                <w:rFonts w:ascii="Calibri" w:hAnsi="Calibri"/>
                <w:sz w:val="18"/>
                <w:szCs w:val="18"/>
              </w:rPr>
              <w:t>03</w:t>
            </w:r>
          </w:p>
        </w:tc>
        <w:tc>
          <w:tcPr>
            <w:tcW w:w="2878" w:type="dxa"/>
            <w:vAlign w:val="center"/>
          </w:tcPr>
          <w:p w14:paraId="4C93EB28" w14:textId="77777777" w:rsidR="00DF01AD" w:rsidRPr="003150AE" w:rsidRDefault="00DF01AD" w:rsidP="00DF01AD">
            <w:pPr>
              <w:keepNext/>
              <w:jc w:val="center"/>
              <w:rPr>
                <w:rFonts w:ascii="Calibri" w:hAnsi="Calibri"/>
                <w:sz w:val="18"/>
                <w:szCs w:val="18"/>
              </w:rPr>
            </w:pPr>
            <w:r w:rsidRPr="003150AE">
              <w:rPr>
                <w:rFonts w:ascii="Calibri" w:hAnsi="Calibri"/>
                <w:sz w:val="18"/>
                <w:szCs w:val="18"/>
              </w:rPr>
              <w:t>04</w:t>
            </w:r>
          </w:p>
        </w:tc>
        <w:tc>
          <w:tcPr>
            <w:tcW w:w="2878" w:type="dxa"/>
            <w:vAlign w:val="center"/>
          </w:tcPr>
          <w:p w14:paraId="3E81988D" w14:textId="113149F7" w:rsidR="00DF01AD" w:rsidRPr="003150AE" w:rsidRDefault="00DF01AD" w:rsidP="00DF01AD">
            <w:pPr>
              <w:keepNext/>
              <w:jc w:val="center"/>
              <w:rPr>
                <w:rFonts w:ascii="Calibri" w:hAnsi="Calibri"/>
                <w:sz w:val="18"/>
                <w:szCs w:val="18"/>
              </w:rPr>
            </w:pPr>
            <w:ins w:id="5" w:author="jmiller20191120" w:date="2019-11-21T12:22:00Z">
              <w:r>
                <w:rPr>
                  <w:rFonts w:ascii="Calibri" w:hAnsi="Calibri"/>
                  <w:sz w:val="18"/>
                  <w:szCs w:val="18"/>
                </w:rPr>
                <w:t>05</w:t>
              </w:r>
            </w:ins>
          </w:p>
        </w:tc>
      </w:tr>
      <w:tr w:rsidR="00DF01AD" w:rsidRPr="003150AE" w14:paraId="65DD8A8B" w14:textId="0CC623EE" w:rsidTr="00DF01AD">
        <w:trPr>
          <w:cantSplit/>
          <w:trHeight w:val="359"/>
        </w:trPr>
        <w:tc>
          <w:tcPr>
            <w:tcW w:w="2878" w:type="dxa"/>
            <w:tcBorders>
              <w:bottom w:val="nil"/>
            </w:tcBorders>
            <w:vAlign w:val="bottom"/>
          </w:tcPr>
          <w:p w14:paraId="66752B61" w14:textId="77777777" w:rsidR="00DF01AD" w:rsidRPr="003150AE" w:rsidRDefault="00DF01AD" w:rsidP="00DF01AD">
            <w:pPr>
              <w:keepNext/>
              <w:rPr>
                <w:rFonts w:ascii="Calibri" w:hAnsi="Calibri"/>
                <w:sz w:val="18"/>
                <w:szCs w:val="18"/>
              </w:rPr>
            </w:pPr>
          </w:p>
        </w:tc>
        <w:tc>
          <w:tcPr>
            <w:tcW w:w="2878" w:type="dxa"/>
            <w:tcBorders>
              <w:top w:val="nil"/>
              <w:bottom w:val="nil"/>
            </w:tcBorders>
            <w:vAlign w:val="bottom"/>
          </w:tcPr>
          <w:p w14:paraId="380E2153" w14:textId="77777777" w:rsidR="00DF01AD" w:rsidRPr="003150AE" w:rsidRDefault="00DF01AD" w:rsidP="00DF01AD">
            <w:pPr>
              <w:keepNext/>
              <w:rPr>
                <w:rFonts w:ascii="Calibri" w:hAnsi="Calibri"/>
                <w:sz w:val="18"/>
                <w:szCs w:val="18"/>
              </w:rPr>
            </w:pPr>
          </w:p>
        </w:tc>
        <w:tc>
          <w:tcPr>
            <w:tcW w:w="2878" w:type="dxa"/>
            <w:tcBorders>
              <w:top w:val="nil"/>
              <w:bottom w:val="nil"/>
            </w:tcBorders>
            <w:vAlign w:val="bottom"/>
          </w:tcPr>
          <w:p w14:paraId="11213503" w14:textId="77777777" w:rsidR="00DF01AD" w:rsidRPr="003150AE" w:rsidRDefault="00DF01AD" w:rsidP="00DF01AD">
            <w:pPr>
              <w:keepNext/>
              <w:jc w:val="center"/>
              <w:rPr>
                <w:rFonts w:ascii="Calibri" w:hAnsi="Calibri"/>
                <w:sz w:val="18"/>
                <w:szCs w:val="18"/>
              </w:rPr>
            </w:pPr>
            <w:r w:rsidRPr="003150AE">
              <w:rPr>
                <w:rFonts w:ascii="Calibri" w:hAnsi="Calibri"/>
                <w:sz w:val="18"/>
                <w:szCs w:val="18"/>
              </w:rPr>
              <w:t>MCH-25</w:t>
            </w:r>
          </w:p>
        </w:tc>
        <w:tc>
          <w:tcPr>
            <w:tcW w:w="2878" w:type="dxa"/>
            <w:tcBorders>
              <w:top w:val="nil"/>
              <w:bottom w:val="nil"/>
            </w:tcBorders>
            <w:vAlign w:val="bottom"/>
          </w:tcPr>
          <w:p w14:paraId="41FB6EFC" w14:textId="77777777" w:rsidR="00DF01AD" w:rsidRPr="003150AE" w:rsidRDefault="00DF01AD" w:rsidP="00DF01AD">
            <w:pPr>
              <w:keepNext/>
              <w:jc w:val="center"/>
              <w:rPr>
                <w:rFonts w:ascii="Calibri" w:hAnsi="Calibri"/>
                <w:sz w:val="18"/>
                <w:szCs w:val="18"/>
              </w:rPr>
            </w:pPr>
            <w:r w:rsidRPr="003150AE">
              <w:rPr>
                <w:rFonts w:ascii="Calibri" w:hAnsi="Calibri"/>
                <w:sz w:val="18"/>
                <w:szCs w:val="18"/>
              </w:rPr>
              <w:t>MCH-26</w:t>
            </w:r>
          </w:p>
        </w:tc>
        <w:tc>
          <w:tcPr>
            <w:tcW w:w="2878" w:type="dxa"/>
            <w:tcBorders>
              <w:bottom w:val="nil"/>
            </w:tcBorders>
            <w:vAlign w:val="bottom"/>
          </w:tcPr>
          <w:p w14:paraId="285D189C" w14:textId="2AEF3664" w:rsidR="00DF01AD" w:rsidRPr="003150AE" w:rsidRDefault="00DF01AD" w:rsidP="00DF01AD">
            <w:pPr>
              <w:keepNext/>
              <w:jc w:val="center"/>
              <w:rPr>
                <w:rFonts w:ascii="Calibri" w:hAnsi="Calibri"/>
                <w:sz w:val="18"/>
                <w:szCs w:val="18"/>
              </w:rPr>
            </w:pPr>
            <w:ins w:id="6" w:author="jmiller20191120" w:date="2019-11-21T12:22:00Z">
              <w:r>
                <w:rPr>
                  <w:rFonts w:ascii="Calibri" w:hAnsi="Calibri"/>
                  <w:sz w:val="18"/>
                  <w:szCs w:val="18"/>
                </w:rPr>
                <w:t>MCH-33</w:t>
              </w:r>
            </w:ins>
          </w:p>
        </w:tc>
      </w:tr>
      <w:tr w:rsidR="00DF01AD" w:rsidRPr="003150AE" w14:paraId="12CC442D" w14:textId="1685E686" w:rsidTr="00DF01AD">
        <w:trPr>
          <w:cantSplit/>
          <w:trHeight w:val="972"/>
        </w:trPr>
        <w:tc>
          <w:tcPr>
            <w:tcW w:w="2878" w:type="dxa"/>
            <w:tcBorders>
              <w:top w:val="nil"/>
            </w:tcBorders>
            <w:vAlign w:val="bottom"/>
          </w:tcPr>
          <w:p w14:paraId="7F18DDE5" w14:textId="23EF6E50" w:rsidR="00DF01AD" w:rsidRPr="003150AE" w:rsidRDefault="00DF01AD" w:rsidP="00DF01AD">
            <w:pPr>
              <w:keepNext/>
              <w:jc w:val="center"/>
              <w:rPr>
                <w:rFonts w:ascii="Calibri" w:hAnsi="Calibri"/>
                <w:sz w:val="18"/>
                <w:szCs w:val="18"/>
              </w:rPr>
            </w:pPr>
            <w:r w:rsidRPr="003150AE">
              <w:rPr>
                <w:rFonts w:ascii="Calibri" w:hAnsi="Calibri"/>
                <w:sz w:val="18"/>
                <w:szCs w:val="18"/>
              </w:rPr>
              <w:t>SC System ID</w:t>
            </w:r>
            <w:r>
              <w:rPr>
                <w:rFonts w:ascii="Calibri" w:hAnsi="Calibri"/>
                <w:sz w:val="18"/>
                <w:szCs w:val="18"/>
              </w:rPr>
              <w:t>/</w:t>
            </w:r>
            <w:r w:rsidRPr="003150AE">
              <w:rPr>
                <w:rFonts w:ascii="Calibri" w:hAnsi="Calibri"/>
                <w:sz w:val="18"/>
                <w:szCs w:val="18"/>
              </w:rPr>
              <w:t>Name from CF1R</w:t>
            </w:r>
          </w:p>
        </w:tc>
        <w:tc>
          <w:tcPr>
            <w:tcW w:w="2878" w:type="dxa"/>
            <w:tcBorders>
              <w:top w:val="nil"/>
            </w:tcBorders>
            <w:vAlign w:val="bottom"/>
          </w:tcPr>
          <w:p w14:paraId="78058D81" w14:textId="77777777" w:rsidR="00DF01AD" w:rsidRPr="003150AE" w:rsidRDefault="00DF01AD" w:rsidP="00DF01AD">
            <w:pPr>
              <w:keepNext/>
              <w:jc w:val="center"/>
              <w:rPr>
                <w:rFonts w:ascii="Calibri" w:hAnsi="Calibri"/>
                <w:sz w:val="18"/>
                <w:szCs w:val="18"/>
              </w:rPr>
            </w:pPr>
            <w:r w:rsidRPr="003150AE">
              <w:rPr>
                <w:rFonts w:ascii="Calibri" w:hAnsi="Calibri"/>
                <w:sz w:val="18"/>
                <w:szCs w:val="18"/>
              </w:rPr>
              <w:t>SC System Description of Area Served</w:t>
            </w:r>
          </w:p>
        </w:tc>
        <w:tc>
          <w:tcPr>
            <w:tcW w:w="2878" w:type="dxa"/>
            <w:tcBorders>
              <w:top w:val="nil"/>
            </w:tcBorders>
            <w:vAlign w:val="bottom"/>
          </w:tcPr>
          <w:p w14:paraId="08127CB0" w14:textId="77777777" w:rsidR="00DF01AD" w:rsidRPr="003150AE" w:rsidRDefault="00DF01AD" w:rsidP="00DF01AD">
            <w:pPr>
              <w:keepNext/>
              <w:jc w:val="center"/>
              <w:rPr>
                <w:rFonts w:ascii="Calibri" w:hAnsi="Calibri"/>
                <w:sz w:val="18"/>
                <w:szCs w:val="18"/>
              </w:rPr>
            </w:pPr>
            <w:r w:rsidRPr="003150AE">
              <w:rPr>
                <w:rFonts w:ascii="Calibri" w:hAnsi="Calibri"/>
                <w:sz w:val="18"/>
                <w:szCs w:val="18"/>
              </w:rPr>
              <w:t>Refrigerant Charge</w:t>
            </w:r>
          </w:p>
        </w:tc>
        <w:tc>
          <w:tcPr>
            <w:tcW w:w="2878" w:type="dxa"/>
            <w:tcBorders>
              <w:top w:val="nil"/>
            </w:tcBorders>
            <w:vAlign w:val="bottom"/>
          </w:tcPr>
          <w:p w14:paraId="484611ED" w14:textId="77777777" w:rsidR="00DF01AD" w:rsidRPr="003150AE" w:rsidRDefault="00DF01AD" w:rsidP="00DF01AD">
            <w:pPr>
              <w:keepNext/>
              <w:jc w:val="center"/>
              <w:rPr>
                <w:rFonts w:ascii="Calibri" w:hAnsi="Calibri"/>
                <w:sz w:val="18"/>
                <w:szCs w:val="18"/>
              </w:rPr>
            </w:pPr>
            <w:r w:rsidRPr="003150AE">
              <w:rPr>
                <w:rFonts w:ascii="Calibri" w:hAnsi="Calibri"/>
                <w:sz w:val="18"/>
                <w:szCs w:val="18"/>
              </w:rPr>
              <w:t>Rated</w:t>
            </w:r>
          </w:p>
          <w:p w14:paraId="432A8E75" w14:textId="77777777" w:rsidR="00DF01AD" w:rsidRPr="003150AE" w:rsidRDefault="00DF01AD" w:rsidP="00DF01AD">
            <w:pPr>
              <w:keepNext/>
              <w:jc w:val="center"/>
              <w:rPr>
                <w:rFonts w:ascii="Calibri" w:hAnsi="Calibri"/>
                <w:sz w:val="18"/>
                <w:szCs w:val="18"/>
              </w:rPr>
            </w:pPr>
            <w:r w:rsidRPr="003150AE">
              <w:rPr>
                <w:rFonts w:ascii="Calibri" w:hAnsi="Calibri"/>
                <w:sz w:val="18"/>
                <w:szCs w:val="18"/>
              </w:rPr>
              <w:t>SC System</w:t>
            </w:r>
          </w:p>
          <w:p w14:paraId="52A804C8" w14:textId="77777777" w:rsidR="00DF01AD" w:rsidRPr="003150AE" w:rsidRDefault="00DF01AD" w:rsidP="00DF01AD">
            <w:pPr>
              <w:keepNext/>
              <w:jc w:val="center"/>
              <w:rPr>
                <w:rFonts w:ascii="Calibri" w:hAnsi="Calibri"/>
                <w:sz w:val="18"/>
                <w:szCs w:val="18"/>
              </w:rPr>
            </w:pPr>
            <w:r w:rsidRPr="003150AE">
              <w:rPr>
                <w:rFonts w:ascii="Calibri" w:hAnsi="Calibri"/>
                <w:sz w:val="18"/>
                <w:szCs w:val="18"/>
              </w:rPr>
              <w:t>Equipment Verification</w:t>
            </w:r>
          </w:p>
        </w:tc>
        <w:tc>
          <w:tcPr>
            <w:tcW w:w="2878" w:type="dxa"/>
            <w:tcBorders>
              <w:top w:val="nil"/>
            </w:tcBorders>
            <w:vAlign w:val="bottom"/>
          </w:tcPr>
          <w:p w14:paraId="29E971F5" w14:textId="36066CFA" w:rsidR="00DF01AD" w:rsidRPr="003150AE" w:rsidRDefault="00DF01AD" w:rsidP="00DF01AD">
            <w:pPr>
              <w:keepNext/>
              <w:jc w:val="center"/>
              <w:rPr>
                <w:rFonts w:ascii="Calibri" w:hAnsi="Calibri"/>
                <w:sz w:val="18"/>
                <w:szCs w:val="18"/>
              </w:rPr>
            </w:pPr>
            <w:ins w:id="7" w:author="jmiller20191120" w:date="2019-11-21T12:22:00Z">
              <w:r>
                <w:rPr>
                  <w:rFonts w:ascii="Calibri" w:hAnsi="Calibri"/>
                  <w:sz w:val="18"/>
                  <w:szCs w:val="18"/>
                </w:rPr>
                <w:t>VCHP</w:t>
              </w:r>
              <w:r w:rsidRPr="00905CE2">
                <w:rPr>
                  <w:rFonts w:ascii="Calibri" w:hAnsi="Calibri"/>
                  <w:sz w:val="18"/>
                  <w:szCs w:val="18"/>
                </w:rPr>
                <w:t xml:space="preserve"> Compliance Credit</w:t>
              </w:r>
            </w:ins>
          </w:p>
        </w:tc>
      </w:tr>
      <w:tr w:rsidR="00DF01AD" w:rsidRPr="003150AE" w14:paraId="2E34CD30" w14:textId="7BC57E38" w:rsidTr="00DF01AD">
        <w:trPr>
          <w:cantSplit/>
          <w:trHeight w:val="360"/>
        </w:trPr>
        <w:tc>
          <w:tcPr>
            <w:tcW w:w="2878" w:type="dxa"/>
          </w:tcPr>
          <w:p w14:paraId="275889AB" w14:textId="77777777" w:rsidR="00DF01AD" w:rsidRPr="003150AE" w:rsidRDefault="00DF01AD" w:rsidP="00DF01AD">
            <w:pPr>
              <w:keepNext/>
              <w:rPr>
                <w:rFonts w:ascii="Calibri" w:hAnsi="Calibri"/>
                <w:sz w:val="18"/>
                <w:szCs w:val="18"/>
              </w:rPr>
            </w:pPr>
          </w:p>
        </w:tc>
        <w:tc>
          <w:tcPr>
            <w:tcW w:w="2878" w:type="dxa"/>
          </w:tcPr>
          <w:p w14:paraId="0AA61DFF" w14:textId="77777777" w:rsidR="00DF01AD" w:rsidRPr="003150AE" w:rsidRDefault="00DF01AD" w:rsidP="00DF01AD">
            <w:pPr>
              <w:keepNext/>
              <w:rPr>
                <w:rFonts w:ascii="Calibri" w:hAnsi="Calibri"/>
                <w:sz w:val="18"/>
                <w:szCs w:val="18"/>
              </w:rPr>
            </w:pPr>
          </w:p>
        </w:tc>
        <w:tc>
          <w:tcPr>
            <w:tcW w:w="2878" w:type="dxa"/>
          </w:tcPr>
          <w:p w14:paraId="21D96DF2" w14:textId="77777777" w:rsidR="00DF01AD" w:rsidRPr="003150AE" w:rsidRDefault="00DF01AD" w:rsidP="00DF01AD">
            <w:pPr>
              <w:keepNext/>
              <w:rPr>
                <w:rFonts w:ascii="Calibri" w:hAnsi="Calibri"/>
                <w:sz w:val="18"/>
                <w:szCs w:val="18"/>
              </w:rPr>
            </w:pPr>
          </w:p>
        </w:tc>
        <w:tc>
          <w:tcPr>
            <w:tcW w:w="2878" w:type="dxa"/>
          </w:tcPr>
          <w:p w14:paraId="2D5B9A22" w14:textId="77777777" w:rsidR="00DF01AD" w:rsidRPr="003150AE" w:rsidRDefault="00DF01AD" w:rsidP="00DF01AD">
            <w:pPr>
              <w:keepNext/>
              <w:rPr>
                <w:rFonts w:ascii="Calibri" w:hAnsi="Calibri"/>
                <w:sz w:val="18"/>
                <w:szCs w:val="18"/>
              </w:rPr>
            </w:pPr>
          </w:p>
        </w:tc>
        <w:tc>
          <w:tcPr>
            <w:tcW w:w="2878" w:type="dxa"/>
          </w:tcPr>
          <w:p w14:paraId="62882FB7" w14:textId="77777777" w:rsidR="00DF01AD" w:rsidRPr="003150AE" w:rsidRDefault="00DF01AD" w:rsidP="00DF01AD">
            <w:pPr>
              <w:keepNext/>
              <w:rPr>
                <w:rFonts w:ascii="Calibri" w:hAnsi="Calibri"/>
                <w:sz w:val="18"/>
                <w:szCs w:val="18"/>
              </w:rPr>
            </w:pPr>
          </w:p>
        </w:tc>
      </w:tr>
      <w:tr w:rsidR="00DF01AD" w:rsidRPr="003150AE" w14:paraId="703F57DE" w14:textId="1D9B659C" w:rsidTr="00DF01AD">
        <w:trPr>
          <w:cantSplit/>
          <w:trHeight w:val="360"/>
        </w:trPr>
        <w:tc>
          <w:tcPr>
            <w:tcW w:w="2878" w:type="dxa"/>
          </w:tcPr>
          <w:p w14:paraId="152AE665" w14:textId="77777777" w:rsidR="00DF01AD" w:rsidRPr="003150AE" w:rsidRDefault="00DF01AD" w:rsidP="00DF01AD">
            <w:pPr>
              <w:keepNext/>
              <w:rPr>
                <w:rFonts w:ascii="Calibri" w:hAnsi="Calibri"/>
                <w:sz w:val="18"/>
                <w:szCs w:val="18"/>
              </w:rPr>
            </w:pPr>
          </w:p>
        </w:tc>
        <w:tc>
          <w:tcPr>
            <w:tcW w:w="2878" w:type="dxa"/>
          </w:tcPr>
          <w:p w14:paraId="29D56FC8" w14:textId="77777777" w:rsidR="00DF01AD" w:rsidRPr="003150AE" w:rsidRDefault="00DF01AD" w:rsidP="00DF01AD">
            <w:pPr>
              <w:keepNext/>
              <w:rPr>
                <w:rFonts w:ascii="Calibri" w:hAnsi="Calibri"/>
                <w:sz w:val="18"/>
                <w:szCs w:val="18"/>
              </w:rPr>
            </w:pPr>
          </w:p>
        </w:tc>
        <w:tc>
          <w:tcPr>
            <w:tcW w:w="2878" w:type="dxa"/>
          </w:tcPr>
          <w:p w14:paraId="7C2E233E" w14:textId="77777777" w:rsidR="00DF01AD" w:rsidRPr="003150AE" w:rsidRDefault="00DF01AD" w:rsidP="00DF01AD">
            <w:pPr>
              <w:keepNext/>
              <w:rPr>
                <w:rFonts w:ascii="Calibri" w:hAnsi="Calibri"/>
                <w:sz w:val="18"/>
                <w:szCs w:val="18"/>
              </w:rPr>
            </w:pPr>
          </w:p>
        </w:tc>
        <w:tc>
          <w:tcPr>
            <w:tcW w:w="2878" w:type="dxa"/>
          </w:tcPr>
          <w:p w14:paraId="110B0EB1" w14:textId="6F129758" w:rsidR="00DF01AD" w:rsidRPr="003150AE" w:rsidRDefault="00DF01AD" w:rsidP="00DF01AD">
            <w:pPr>
              <w:keepNext/>
              <w:rPr>
                <w:rFonts w:ascii="Calibri" w:hAnsi="Calibri"/>
                <w:sz w:val="18"/>
                <w:szCs w:val="18"/>
              </w:rPr>
            </w:pPr>
          </w:p>
        </w:tc>
        <w:tc>
          <w:tcPr>
            <w:tcW w:w="2878" w:type="dxa"/>
          </w:tcPr>
          <w:p w14:paraId="6D95DB40" w14:textId="77777777" w:rsidR="00DF01AD" w:rsidRPr="003150AE" w:rsidRDefault="00DF01AD" w:rsidP="00DF01AD">
            <w:pPr>
              <w:keepNext/>
              <w:rPr>
                <w:rFonts w:ascii="Calibri" w:hAnsi="Calibri"/>
                <w:sz w:val="18"/>
                <w:szCs w:val="18"/>
              </w:rPr>
            </w:pPr>
          </w:p>
        </w:tc>
      </w:tr>
      <w:tr w:rsidR="00DF01AD" w:rsidRPr="003150AE" w14:paraId="239DC777" w14:textId="29090E54" w:rsidTr="00DF01AD">
        <w:trPr>
          <w:cantSplit/>
        </w:trPr>
        <w:tc>
          <w:tcPr>
            <w:tcW w:w="14390" w:type="dxa"/>
            <w:gridSpan w:val="5"/>
          </w:tcPr>
          <w:p w14:paraId="5B776B87" w14:textId="5C23693D" w:rsidR="00DF01AD" w:rsidRPr="003150AE" w:rsidRDefault="00DF01AD" w:rsidP="00DF01AD">
            <w:pPr>
              <w:rPr>
                <w:rFonts w:ascii="Calibri" w:hAnsi="Calibri"/>
                <w:sz w:val="18"/>
                <w:szCs w:val="18"/>
              </w:rPr>
            </w:pPr>
            <w:r w:rsidRPr="003150AE">
              <w:rPr>
                <w:rFonts w:ascii="Calibri" w:hAnsi="Calibri"/>
                <w:sz w:val="18"/>
                <w:szCs w:val="18"/>
              </w:rPr>
              <w:t>Notes:</w:t>
            </w:r>
          </w:p>
        </w:tc>
      </w:tr>
    </w:tbl>
    <w:p w14:paraId="76F9D820" w14:textId="77777777" w:rsidR="00444858" w:rsidRPr="003150AE" w:rsidRDefault="00444858" w:rsidP="00444858">
      <w:pPr>
        <w:rPr>
          <w:rFonts w:ascii="Calibri" w:hAnsi="Calibri"/>
          <w:sz w:val="18"/>
          <w:szCs w:val="18"/>
        </w:rPr>
      </w:pPr>
    </w:p>
    <w:p w14:paraId="69E530CB" w14:textId="77777777" w:rsidR="00444858" w:rsidRPr="003150AE" w:rsidRDefault="00444858" w:rsidP="00444858">
      <w:pPr>
        <w:rPr>
          <w:rFonts w:ascii="Calibri" w:hAnsi="Calibri"/>
          <w:sz w:val="18"/>
          <w:szCs w:val="18"/>
        </w:rPr>
      </w:pPr>
    </w:p>
    <w:tbl>
      <w:tblPr>
        <w:tblW w:w="5013" w:type="pct"/>
        <w:tblInd w:w="-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2"/>
        <w:gridCol w:w="464"/>
        <w:gridCol w:w="13927"/>
        <w:gridCol w:w="24"/>
      </w:tblGrid>
      <w:tr w:rsidR="00444858" w:rsidRPr="003150AE" w14:paraId="04F00522" w14:textId="77777777" w:rsidTr="00444858">
        <w:trPr>
          <w:gridBefore w:val="1"/>
          <w:gridAfter w:val="1"/>
          <w:wBefore w:w="12" w:type="dxa"/>
          <w:wAfter w:w="24" w:type="dxa"/>
          <w:cantSplit/>
        </w:trPr>
        <w:tc>
          <w:tcPr>
            <w:tcW w:w="14618" w:type="dxa"/>
            <w:gridSpan w:val="2"/>
            <w:shd w:val="clear" w:color="auto" w:fill="auto"/>
          </w:tcPr>
          <w:p w14:paraId="188DCE9D" w14:textId="77777777" w:rsidR="00444858" w:rsidRPr="003150AE" w:rsidRDefault="00444858" w:rsidP="00444858">
            <w:pPr>
              <w:keepNext/>
              <w:rPr>
                <w:rFonts w:ascii="Calibri" w:hAnsi="Calibri"/>
                <w:b/>
                <w:sz w:val="18"/>
                <w:szCs w:val="18"/>
              </w:rPr>
            </w:pPr>
            <w:r w:rsidRPr="003150AE">
              <w:rPr>
                <w:rFonts w:ascii="Calibri" w:hAnsi="Calibri"/>
                <w:b/>
                <w:sz w:val="18"/>
                <w:szCs w:val="18"/>
              </w:rPr>
              <w:t>Q. Space Conditioning Systems, Ducts and Fans – Mandatory Requirements and Additional Measures</w:t>
            </w:r>
          </w:p>
          <w:p w14:paraId="133C21F9" w14:textId="77777777" w:rsidR="00444858" w:rsidRPr="003150AE" w:rsidRDefault="00444858" w:rsidP="00444858">
            <w:pPr>
              <w:keepNext/>
              <w:rPr>
                <w:rFonts w:ascii="Calibri" w:hAnsi="Calibri"/>
                <w:b/>
                <w:sz w:val="18"/>
                <w:szCs w:val="18"/>
              </w:rPr>
            </w:pPr>
            <w:r w:rsidRPr="003150AE">
              <w:rPr>
                <w:rFonts w:asciiTheme="minorHAnsi" w:eastAsia="Cambria" w:hAnsiTheme="minorHAnsi"/>
                <w:sz w:val="18"/>
                <w:szCs w:val="18"/>
              </w:rPr>
              <w:t>Note:  Additional mandatory requirements from Section 150.0 that are not listed here may be applicable to some systems.  These requirements may be applicable to only newly installed equipment or portions of the system that are altered.  Existing equipment may be exempt from these requirements.</w:t>
            </w:r>
          </w:p>
        </w:tc>
      </w:tr>
      <w:tr w:rsidR="00444858" w:rsidRPr="003150AE" w14:paraId="63ADE567" w14:textId="77777777" w:rsidTr="00444858">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14654" w:type="dxa"/>
            <w:gridSpan w:val="4"/>
            <w:shd w:val="clear" w:color="auto" w:fill="auto"/>
            <w:vAlign w:val="center"/>
          </w:tcPr>
          <w:p w14:paraId="07019B42" w14:textId="77777777" w:rsidR="00444858" w:rsidRPr="003150AE" w:rsidRDefault="00444858" w:rsidP="00444858">
            <w:pPr>
              <w:keepNext/>
              <w:rPr>
                <w:rFonts w:asciiTheme="minorHAnsi" w:eastAsia="Cambria" w:hAnsiTheme="minorHAnsi"/>
                <w:b/>
                <w:sz w:val="18"/>
                <w:szCs w:val="18"/>
              </w:rPr>
            </w:pPr>
            <w:r w:rsidRPr="003150AE">
              <w:rPr>
                <w:rFonts w:asciiTheme="minorHAnsi" w:eastAsia="Cambria" w:hAnsiTheme="minorHAnsi"/>
                <w:b/>
                <w:sz w:val="18"/>
                <w:szCs w:val="18"/>
              </w:rPr>
              <w:t>Heating Equipment</w:t>
            </w:r>
          </w:p>
        </w:tc>
      </w:tr>
      <w:tr w:rsidR="00444858" w:rsidRPr="003150AE" w14:paraId="580CF907" w14:textId="77777777" w:rsidTr="00444858">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80" w:type="dxa"/>
            <w:gridSpan w:val="2"/>
            <w:shd w:val="clear" w:color="auto" w:fill="auto"/>
            <w:vAlign w:val="center"/>
          </w:tcPr>
          <w:p w14:paraId="214683A0" w14:textId="77777777" w:rsidR="00444858" w:rsidRPr="003150AE" w:rsidRDefault="00444858" w:rsidP="00444858">
            <w:pPr>
              <w:keepNext/>
              <w:rPr>
                <w:rFonts w:asciiTheme="minorHAnsi" w:eastAsia="Cambria" w:hAnsiTheme="minorHAnsi"/>
                <w:sz w:val="18"/>
                <w:szCs w:val="18"/>
              </w:rPr>
            </w:pPr>
            <w:r w:rsidRPr="003150AE">
              <w:rPr>
                <w:rFonts w:asciiTheme="minorHAnsi" w:eastAsia="Cambria" w:hAnsiTheme="minorHAnsi"/>
                <w:sz w:val="18"/>
                <w:szCs w:val="18"/>
              </w:rPr>
              <w:t>01</w:t>
            </w:r>
          </w:p>
        </w:tc>
        <w:tc>
          <w:tcPr>
            <w:tcW w:w="14174" w:type="dxa"/>
            <w:gridSpan w:val="2"/>
            <w:shd w:val="clear" w:color="auto" w:fill="auto"/>
            <w:vAlign w:val="center"/>
          </w:tcPr>
          <w:p w14:paraId="2934577C" w14:textId="77777777" w:rsidR="00444858" w:rsidRPr="003150AE" w:rsidRDefault="00444858" w:rsidP="00444858">
            <w:pPr>
              <w:keepNext/>
              <w:autoSpaceDE w:val="0"/>
              <w:autoSpaceDN w:val="0"/>
              <w:adjustRightInd w:val="0"/>
              <w:contextualSpacing/>
              <w:rPr>
                <w:rFonts w:asciiTheme="minorHAnsi" w:eastAsia="Cambria" w:hAnsiTheme="minorHAnsi"/>
                <w:sz w:val="18"/>
                <w:szCs w:val="18"/>
              </w:rPr>
            </w:pPr>
            <w:r w:rsidRPr="003150AE">
              <w:rPr>
                <w:rFonts w:asciiTheme="minorHAnsi" w:eastAsia="Cambria" w:hAnsiTheme="minorHAnsi"/>
                <w:sz w:val="18"/>
                <w:szCs w:val="18"/>
              </w:rPr>
              <w:t>Equipment Efficiency: All heating equipment must meet the minimum efficiency requirements of Section 110.1 and Section 110.2(a) and the Appliance Efficiency Regulations.</w:t>
            </w:r>
          </w:p>
        </w:tc>
      </w:tr>
      <w:tr w:rsidR="00444858" w:rsidRPr="003150AE" w14:paraId="222E476A" w14:textId="77777777" w:rsidTr="00444858">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80" w:type="dxa"/>
            <w:gridSpan w:val="2"/>
            <w:shd w:val="clear" w:color="auto" w:fill="auto"/>
            <w:vAlign w:val="center"/>
          </w:tcPr>
          <w:p w14:paraId="04BA583D" w14:textId="77777777" w:rsidR="00444858" w:rsidRPr="003150AE" w:rsidRDefault="00444858" w:rsidP="00444858">
            <w:pPr>
              <w:keepNext/>
              <w:rPr>
                <w:rFonts w:asciiTheme="minorHAnsi" w:eastAsia="Cambria" w:hAnsiTheme="minorHAnsi"/>
                <w:sz w:val="18"/>
                <w:szCs w:val="18"/>
              </w:rPr>
            </w:pPr>
            <w:r w:rsidRPr="003150AE">
              <w:rPr>
                <w:rFonts w:asciiTheme="minorHAnsi" w:eastAsia="Cambria" w:hAnsiTheme="minorHAnsi"/>
                <w:sz w:val="18"/>
                <w:szCs w:val="18"/>
              </w:rPr>
              <w:t>02</w:t>
            </w:r>
          </w:p>
        </w:tc>
        <w:tc>
          <w:tcPr>
            <w:tcW w:w="14174" w:type="dxa"/>
            <w:gridSpan w:val="2"/>
            <w:shd w:val="clear" w:color="auto" w:fill="auto"/>
            <w:vAlign w:val="center"/>
          </w:tcPr>
          <w:p w14:paraId="7BD7D5B4" w14:textId="77777777" w:rsidR="00444858" w:rsidRPr="003150AE" w:rsidRDefault="00444858" w:rsidP="00444858">
            <w:pPr>
              <w:keepNext/>
              <w:autoSpaceDE w:val="0"/>
              <w:autoSpaceDN w:val="0"/>
              <w:adjustRightInd w:val="0"/>
              <w:contextualSpacing/>
              <w:rPr>
                <w:rFonts w:asciiTheme="minorHAnsi" w:eastAsia="Cambria" w:hAnsiTheme="minorHAnsi"/>
                <w:sz w:val="18"/>
                <w:szCs w:val="18"/>
              </w:rPr>
            </w:pPr>
            <w:r w:rsidRPr="003150AE">
              <w:rPr>
                <w:rFonts w:asciiTheme="minorHAnsi" w:eastAsia="Cambria" w:hAnsiTheme="minorHAnsi"/>
                <w:sz w:val="18"/>
                <w:szCs w:val="18"/>
              </w:rPr>
              <w:t>Controls:  All unitary heating systems, including heat pumps, must be controlled by a setback thermostat.  These thermostats must be capable of allowing the occupant to program the temperature set points for at least four different periods in 24 hours. See Sections 150.0(i), 110.2(b).</w:t>
            </w:r>
          </w:p>
        </w:tc>
      </w:tr>
      <w:tr w:rsidR="00444858" w:rsidRPr="003150AE" w14:paraId="2519F68E" w14:textId="77777777" w:rsidTr="00444858">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80" w:type="dxa"/>
            <w:gridSpan w:val="2"/>
            <w:shd w:val="clear" w:color="auto" w:fill="auto"/>
            <w:vAlign w:val="center"/>
          </w:tcPr>
          <w:p w14:paraId="64766C12" w14:textId="77777777" w:rsidR="00444858" w:rsidRPr="003150AE" w:rsidRDefault="00444858" w:rsidP="00444858">
            <w:pPr>
              <w:keepNext/>
              <w:rPr>
                <w:rFonts w:asciiTheme="minorHAnsi" w:eastAsia="Cambria" w:hAnsiTheme="minorHAnsi"/>
                <w:sz w:val="18"/>
                <w:szCs w:val="18"/>
              </w:rPr>
            </w:pPr>
            <w:r w:rsidRPr="003150AE">
              <w:rPr>
                <w:rFonts w:asciiTheme="minorHAnsi" w:eastAsia="Cambria" w:hAnsiTheme="minorHAnsi"/>
                <w:sz w:val="18"/>
                <w:szCs w:val="18"/>
              </w:rPr>
              <w:t>03</w:t>
            </w:r>
          </w:p>
        </w:tc>
        <w:tc>
          <w:tcPr>
            <w:tcW w:w="14174" w:type="dxa"/>
            <w:gridSpan w:val="2"/>
            <w:shd w:val="clear" w:color="auto" w:fill="auto"/>
            <w:vAlign w:val="center"/>
          </w:tcPr>
          <w:p w14:paraId="2E1CE214" w14:textId="77777777" w:rsidR="00444858" w:rsidRPr="003150AE" w:rsidRDefault="00444858" w:rsidP="00444858">
            <w:pPr>
              <w:keepNext/>
              <w:autoSpaceDE w:val="0"/>
              <w:autoSpaceDN w:val="0"/>
              <w:adjustRightInd w:val="0"/>
              <w:contextualSpacing/>
              <w:rPr>
                <w:rFonts w:asciiTheme="minorHAnsi" w:eastAsia="Cambria" w:hAnsiTheme="minorHAnsi"/>
                <w:sz w:val="18"/>
                <w:szCs w:val="18"/>
              </w:rPr>
            </w:pPr>
            <w:r w:rsidRPr="003150AE">
              <w:rPr>
                <w:rFonts w:asciiTheme="minorHAnsi" w:eastAsia="Cambria" w:hAnsiTheme="minorHAnsi"/>
                <w:sz w:val="18"/>
                <w:szCs w:val="18"/>
              </w:rPr>
              <w:t>Sizing:  Heating load calculations must be done on portions of the building served by new heating systems to prevent inadvertent undersizing or oversizing. See sections 150.0(h)1 and 2).</w:t>
            </w:r>
          </w:p>
        </w:tc>
      </w:tr>
      <w:tr w:rsidR="00444858" w:rsidRPr="003150AE" w14:paraId="10937C88" w14:textId="77777777" w:rsidTr="00444858">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80" w:type="dxa"/>
            <w:gridSpan w:val="2"/>
            <w:shd w:val="clear" w:color="auto" w:fill="auto"/>
            <w:vAlign w:val="center"/>
          </w:tcPr>
          <w:p w14:paraId="70145E87" w14:textId="77777777" w:rsidR="00444858" w:rsidRPr="003150AE" w:rsidRDefault="00444858" w:rsidP="00444858">
            <w:pPr>
              <w:keepNext/>
              <w:rPr>
                <w:rFonts w:asciiTheme="minorHAnsi" w:eastAsia="Cambria" w:hAnsiTheme="minorHAnsi"/>
                <w:sz w:val="18"/>
                <w:szCs w:val="18"/>
              </w:rPr>
            </w:pPr>
            <w:r w:rsidRPr="003150AE">
              <w:rPr>
                <w:rFonts w:asciiTheme="minorHAnsi" w:eastAsia="Cambria" w:hAnsiTheme="minorHAnsi"/>
                <w:sz w:val="18"/>
                <w:szCs w:val="18"/>
              </w:rPr>
              <w:t>04</w:t>
            </w:r>
          </w:p>
        </w:tc>
        <w:tc>
          <w:tcPr>
            <w:tcW w:w="14174" w:type="dxa"/>
            <w:gridSpan w:val="2"/>
            <w:shd w:val="clear" w:color="auto" w:fill="auto"/>
            <w:vAlign w:val="center"/>
          </w:tcPr>
          <w:p w14:paraId="587B630B" w14:textId="77777777" w:rsidR="00444858" w:rsidRPr="003150AE" w:rsidRDefault="00444858" w:rsidP="00444858">
            <w:pPr>
              <w:keepNext/>
              <w:autoSpaceDE w:val="0"/>
              <w:autoSpaceDN w:val="0"/>
              <w:adjustRightInd w:val="0"/>
              <w:contextualSpacing/>
              <w:rPr>
                <w:rFonts w:asciiTheme="minorHAnsi" w:eastAsia="Cambria" w:hAnsiTheme="minorHAnsi"/>
                <w:sz w:val="18"/>
                <w:szCs w:val="18"/>
              </w:rPr>
            </w:pPr>
            <w:r w:rsidRPr="003150AE">
              <w:rPr>
                <w:rFonts w:asciiTheme="minorHAnsi" w:eastAsia="Cambria" w:hAnsiTheme="minorHAnsi"/>
                <w:sz w:val="18"/>
                <w:szCs w:val="18"/>
              </w:rPr>
              <w:t>Furnace Temperature Rise: Central forced-air heating furnace installations must be configured to operate at or below the furnace manufacturer's maximum inlet-to-outlet temperature rise specification. See Section 150.0(h)4.</w:t>
            </w:r>
          </w:p>
        </w:tc>
      </w:tr>
      <w:tr w:rsidR="00444858" w:rsidRPr="003150AE" w14:paraId="52EF8D30" w14:textId="77777777" w:rsidTr="00444858">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80" w:type="dxa"/>
            <w:gridSpan w:val="2"/>
            <w:shd w:val="clear" w:color="auto" w:fill="auto"/>
            <w:vAlign w:val="center"/>
          </w:tcPr>
          <w:p w14:paraId="051D3797" w14:textId="77777777" w:rsidR="00444858" w:rsidRPr="003150AE" w:rsidRDefault="00444858" w:rsidP="00444858">
            <w:pPr>
              <w:keepNext/>
              <w:rPr>
                <w:rFonts w:asciiTheme="minorHAnsi" w:eastAsia="Cambria" w:hAnsiTheme="minorHAnsi"/>
                <w:sz w:val="18"/>
                <w:szCs w:val="18"/>
              </w:rPr>
            </w:pPr>
            <w:r w:rsidRPr="003150AE">
              <w:rPr>
                <w:rFonts w:asciiTheme="minorHAnsi" w:eastAsia="Cambria" w:hAnsiTheme="minorHAnsi"/>
                <w:sz w:val="18"/>
                <w:szCs w:val="18"/>
              </w:rPr>
              <w:t>05</w:t>
            </w:r>
          </w:p>
        </w:tc>
        <w:tc>
          <w:tcPr>
            <w:tcW w:w="14174" w:type="dxa"/>
            <w:gridSpan w:val="2"/>
            <w:shd w:val="clear" w:color="auto" w:fill="auto"/>
            <w:vAlign w:val="center"/>
          </w:tcPr>
          <w:p w14:paraId="4CEA4896" w14:textId="77777777" w:rsidR="00444858" w:rsidRPr="003150AE" w:rsidRDefault="00444858" w:rsidP="00444858">
            <w:pPr>
              <w:keepNext/>
              <w:autoSpaceDE w:val="0"/>
              <w:autoSpaceDN w:val="0"/>
              <w:adjustRightInd w:val="0"/>
              <w:contextualSpacing/>
              <w:rPr>
                <w:rFonts w:asciiTheme="minorHAnsi" w:eastAsia="Cambria" w:hAnsiTheme="minorHAnsi"/>
                <w:sz w:val="18"/>
                <w:szCs w:val="18"/>
              </w:rPr>
            </w:pPr>
            <w:r w:rsidRPr="003150AE">
              <w:rPr>
                <w:rFonts w:asciiTheme="minorHAnsi" w:eastAsia="Cambria" w:hAnsiTheme="minorHAnsi"/>
                <w:sz w:val="18"/>
                <w:szCs w:val="18"/>
              </w:rPr>
              <w:t>Standby Losses and Pilot Lights: Fan-type central furnaces may not have a continuously burning pilot light. Section 110.5 and Section 110.2(d).</w:t>
            </w:r>
          </w:p>
        </w:tc>
      </w:tr>
      <w:tr w:rsidR="00444858" w:rsidRPr="003150AE" w14:paraId="1AF5FE04" w14:textId="77777777" w:rsidTr="00444858">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14654" w:type="dxa"/>
            <w:gridSpan w:val="4"/>
            <w:shd w:val="clear" w:color="auto" w:fill="auto"/>
            <w:vAlign w:val="center"/>
          </w:tcPr>
          <w:p w14:paraId="4B085D74" w14:textId="77777777" w:rsidR="00444858" w:rsidRPr="003150AE" w:rsidRDefault="00444858" w:rsidP="00444858">
            <w:pPr>
              <w:keepNext/>
              <w:autoSpaceDE w:val="0"/>
              <w:autoSpaceDN w:val="0"/>
              <w:adjustRightInd w:val="0"/>
              <w:rPr>
                <w:rFonts w:asciiTheme="minorHAnsi" w:eastAsia="Cambria" w:hAnsiTheme="minorHAnsi"/>
                <w:b/>
                <w:sz w:val="18"/>
                <w:szCs w:val="18"/>
              </w:rPr>
            </w:pPr>
            <w:r w:rsidRPr="003150AE">
              <w:rPr>
                <w:rFonts w:asciiTheme="minorHAnsi" w:eastAsia="Cambria" w:hAnsiTheme="minorHAnsi"/>
                <w:b/>
                <w:sz w:val="18"/>
                <w:szCs w:val="18"/>
              </w:rPr>
              <w:t>Cooling Equipment</w:t>
            </w:r>
          </w:p>
        </w:tc>
      </w:tr>
      <w:tr w:rsidR="00444858" w:rsidRPr="003150AE" w14:paraId="3D0749A5" w14:textId="77777777" w:rsidTr="00444858">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80" w:type="dxa"/>
            <w:gridSpan w:val="2"/>
            <w:shd w:val="clear" w:color="auto" w:fill="auto"/>
            <w:vAlign w:val="center"/>
          </w:tcPr>
          <w:p w14:paraId="6A1E8EE1" w14:textId="77777777" w:rsidR="00444858" w:rsidRPr="003150AE" w:rsidRDefault="00444858" w:rsidP="00444858">
            <w:pPr>
              <w:keepNext/>
              <w:rPr>
                <w:rFonts w:asciiTheme="minorHAnsi" w:eastAsia="Cambria" w:hAnsiTheme="minorHAnsi"/>
                <w:sz w:val="18"/>
                <w:szCs w:val="18"/>
              </w:rPr>
            </w:pPr>
            <w:r w:rsidRPr="003150AE">
              <w:rPr>
                <w:rFonts w:asciiTheme="minorHAnsi" w:eastAsia="Cambria" w:hAnsiTheme="minorHAnsi"/>
                <w:sz w:val="18"/>
                <w:szCs w:val="18"/>
              </w:rPr>
              <w:t>06</w:t>
            </w:r>
          </w:p>
        </w:tc>
        <w:tc>
          <w:tcPr>
            <w:tcW w:w="14174" w:type="dxa"/>
            <w:gridSpan w:val="2"/>
            <w:shd w:val="clear" w:color="auto" w:fill="auto"/>
            <w:vAlign w:val="center"/>
          </w:tcPr>
          <w:p w14:paraId="315C4D1E" w14:textId="77777777" w:rsidR="00444858" w:rsidRPr="003150AE" w:rsidRDefault="00444858" w:rsidP="00444858">
            <w:pPr>
              <w:keepNext/>
              <w:autoSpaceDE w:val="0"/>
              <w:autoSpaceDN w:val="0"/>
              <w:adjustRightInd w:val="0"/>
              <w:contextualSpacing/>
              <w:rPr>
                <w:rFonts w:asciiTheme="minorHAnsi" w:eastAsia="Cambria" w:hAnsiTheme="minorHAnsi"/>
                <w:sz w:val="18"/>
                <w:szCs w:val="18"/>
              </w:rPr>
            </w:pPr>
            <w:r w:rsidRPr="003150AE">
              <w:rPr>
                <w:rFonts w:asciiTheme="minorHAnsi" w:eastAsia="Cambria" w:hAnsiTheme="minorHAnsi"/>
                <w:sz w:val="18"/>
                <w:szCs w:val="18"/>
              </w:rPr>
              <w:t>Equipment Efficiency:  All cooling equipment must meet the minimum efficiency requirements of Section 110.1 and Section 110.2(a) and the Appliance Efficiency Regulations.</w:t>
            </w:r>
          </w:p>
        </w:tc>
      </w:tr>
      <w:tr w:rsidR="00444858" w:rsidRPr="003150AE" w14:paraId="15C2A665" w14:textId="77777777" w:rsidTr="00444858">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80" w:type="dxa"/>
            <w:gridSpan w:val="2"/>
            <w:shd w:val="clear" w:color="auto" w:fill="auto"/>
            <w:vAlign w:val="center"/>
          </w:tcPr>
          <w:p w14:paraId="5BA11F4C" w14:textId="77777777" w:rsidR="00444858" w:rsidRPr="003150AE" w:rsidRDefault="00444858" w:rsidP="00444858">
            <w:pPr>
              <w:keepNext/>
              <w:rPr>
                <w:rFonts w:asciiTheme="minorHAnsi" w:eastAsia="Cambria" w:hAnsiTheme="minorHAnsi"/>
                <w:sz w:val="18"/>
                <w:szCs w:val="18"/>
              </w:rPr>
            </w:pPr>
            <w:r w:rsidRPr="003150AE">
              <w:rPr>
                <w:rFonts w:asciiTheme="minorHAnsi" w:eastAsia="Cambria" w:hAnsiTheme="minorHAnsi"/>
                <w:sz w:val="18"/>
                <w:szCs w:val="18"/>
              </w:rPr>
              <w:t>07</w:t>
            </w:r>
          </w:p>
        </w:tc>
        <w:tc>
          <w:tcPr>
            <w:tcW w:w="14174" w:type="dxa"/>
            <w:gridSpan w:val="2"/>
            <w:shd w:val="clear" w:color="auto" w:fill="auto"/>
            <w:vAlign w:val="center"/>
          </w:tcPr>
          <w:p w14:paraId="4F3A9713" w14:textId="77777777" w:rsidR="00444858" w:rsidRPr="003150AE" w:rsidRDefault="00444858" w:rsidP="00444858">
            <w:pPr>
              <w:keepNext/>
              <w:autoSpaceDE w:val="0"/>
              <w:autoSpaceDN w:val="0"/>
              <w:adjustRightInd w:val="0"/>
              <w:contextualSpacing/>
              <w:rPr>
                <w:rFonts w:asciiTheme="minorHAnsi" w:eastAsia="Cambria" w:hAnsiTheme="minorHAnsi"/>
                <w:sz w:val="18"/>
                <w:szCs w:val="18"/>
              </w:rPr>
            </w:pPr>
            <w:r w:rsidRPr="003150AE">
              <w:rPr>
                <w:rFonts w:asciiTheme="minorHAnsi" w:eastAsia="Cambria" w:hAnsiTheme="minorHAnsi"/>
                <w:sz w:val="18"/>
                <w:szCs w:val="18"/>
              </w:rPr>
              <w:t>Refrigerant Line Insulation:  All refrigerant line insulation in split system air conditioners and heat pumps must meet the R-value and protection requirements of Section 150.0(j)2 and 3, and Section 150.0(m)9.</w:t>
            </w:r>
          </w:p>
        </w:tc>
      </w:tr>
      <w:tr w:rsidR="00444858" w:rsidRPr="003150AE" w14:paraId="3A638306" w14:textId="77777777" w:rsidTr="00444858">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80" w:type="dxa"/>
            <w:gridSpan w:val="2"/>
            <w:shd w:val="clear" w:color="auto" w:fill="auto"/>
            <w:vAlign w:val="center"/>
          </w:tcPr>
          <w:p w14:paraId="67763925" w14:textId="77777777" w:rsidR="00444858" w:rsidRPr="003150AE" w:rsidRDefault="00444858" w:rsidP="00444858">
            <w:pPr>
              <w:keepNext/>
              <w:rPr>
                <w:rFonts w:asciiTheme="minorHAnsi" w:eastAsia="Cambria" w:hAnsiTheme="minorHAnsi"/>
                <w:sz w:val="18"/>
                <w:szCs w:val="18"/>
              </w:rPr>
            </w:pPr>
            <w:r w:rsidRPr="003150AE">
              <w:rPr>
                <w:rFonts w:asciiTheme="minorHAnsi" w:eastAsia="Cambria" w:hAnsiTheme="minorHAnsi"/>
                <w:sz w:val="18"/>
                <w:szCs w:val="18"/>
              </w:rPr>
              <w:t>08</w:t>
            </w:r>
          </w:p>
        </w:tc>
        <w:tc>
          <w:tcPr>
            <w:tcW w:w="14174" w:type="dxa"/>
            <w:gridSpan w:val="2"/>
            <w:shd w:val="clear" w:color="auto" w:fill="auto"/>
            <w:vAlign w:val="center"/>
          </w:tcPr>
          <w:p w14:paraId="3D7B3315" w14:textId="77777777" w:rsidR="00444858" w:rsidRPr="003150AE" w:rsidRDefault="00444858" w:rsidP="00444858">
            <w:pPr>
              <w:keepNext/>
              <w:autoSpaceDE w:val="0"/>
              <w:autoSpaceDN w:val="0"/>
              <w:adjustRightInd w:val="0"/>
              <w:contextualSpacing/>
              <w:rPr>
                <w:rFonts w:asciiTheme="minorHAnsi" w:eastAsia="Cambria" w:hAnsiTheme="minorHAnsi"/>
                <w:sz w:val="18"/>
                <w:szCs w:val="18"/>
              </w:rPr>
            </w:pPr>
            <w:r w:rsidRPr="003150AE">
              <w:rPr>
                <w:rFonts w:asciiTheme="minorHAnsi" w:eastAsia="Cambria" w:hAnsiTheme="minorHAnsi"/>
                <w:sz w:val="18"/>
                <w:szCs w:val="18"/>
              </w:rPr>
              <w:t>Condensing Unit Location:  Condensing units shall not be placed within five (5) feet of a dryer vent outlet. See Section 150.0(h)3A.</w:t>
            </w:r>
          </w:p>
        </w:tc>
      </w:tr>
      <w:tr w:rsidR="00444858" w:rsidRPr="003150AE" w14:paraId="185E329F" w14:textId="77777777" w:rsidTr="00444858">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80" w:type="dxa"/>
            <w:gridSpan w:val="2"/>
            <w:shd w:val="clear" w:color="auto" w:fill="auto"/>
            <w:vAlign w:val="center"/>
          </w:tcPr>
          <w:p w14:paraId="16A64138" w14:textId="77777777" w:rsidR="00444858" w:rsidRPr="003150AE" w:rsidRDefault="00444858" w:rsidP="00444858">
            <w:pPr>
              <w:keepNext/>
              <w:rPr>
                <w:rFonts w:asciiTheme="minorHAnsi" w:eastAsia="Cambria" w:hAnsiTheme="minorHAnsi"/>
                <w:sz w:val="18"/>
                <w:szCs w:val="18"/>
              </w:rPr>
            </w:pPr>
            <w:r w:rsidRPr="003150AE">
              <w:rPr>
                <w:rFonts w:asciiTheme="minorHAnsi" w:eastAsia="Cambria" w:hAnsiTheme="minorHAnsi"/>
                <w:sz w:val="18"/>
                <w:szCs w:val="18"/>
              </w:rPr>
              <w:t>09</w:t>
            </w:r>
          </w:p>
        </w:tc>
        <w:tc>
          <w:tcPr>
            <w:tcW w:w="14174" w:type="dxa"/>
            <w:gridSpan w:val="2"/>
            <w:shd w:val="clear" w:color="auto" w:fill="auto"/>
            <w:vAlign w:val="center"/>
          </w:tcPr>
          <w:p w14:paraId="0320B220" w14:textId="77777777" w:rsidR="00444858" w:rsidRPr="003150AE" w:rsidRDefault="00444858" w:rsidP="00444858">
            <w:pPr>
              <w:keepNext/>
              <w:autoSpaceDE w:val="0"/>
              <w:autoSpaceDN w:val="0"/>
              <w:adjustRightInd w:val="0"/>
              <w:contextualSpacing/>
              <w:rPr>
                <w:rFonts w:asciiTheme="minorHAnsi" w:eastAsia="Cambria" w:hAnsiTheme="minorHAnsi"/>
                <w:sz w:val="18"/>
                <w:szCs w:val="18"/>
              </w:rPr>
            </w:pPr>
            <w:r w:rsidRPr="003150AE">
              <w:rPr>
                <w:rFonts w:asciiTheme="minorHAnsi" w:eastAsia="Cambria" w:hAnsiTheme="minorHAnsi"/>
                <w:sz w:val="18"/>
                <w:szCs w:val="18"/>
              </w:rPr>
              <w:t>Sizing: Cooling load calculations must be done on portions of the building served by new cooling systems to prevent inadvertent undersizing or oversizing. See Section 150.0(h)1 and 2.</w:t>
            </w:r>
          </w:p>
        </w:tc>
      </w:tr>
      <w:tr w:rsidR="00444858" w:rsidRPr="003150AE" w14:paraId="5D6FA367" w14:textId="77777777" w:rsidTr="00444858">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14654" w:type="dxa"/>
            <w:gridSpan w:val="4"/>
            <w:shd w:val="clear" w:color="auto" w:fill="auto"/>
            <w:vAlign w:val="center"/>
          </w:tcPr>
          <w:p w14:paraId="70C8ABB1" w14:textId="77777777" w:rsidR="00444858" w:rsidRPr="003150AE" w:rsidRDefault="00444858" w:rsidP="00444858">
            <w:pPr>
              <w:keepNext/>
              <w:autoSpaceDE w:val="0"/>
              <w:autoSpaceDN w:val="0"/>
              <w:adjustRightInd w:val="0"/>
              <w:rPr>
                <w:rFonts w:asciiTheme="minorHAnsi" w:eastAsia="Cambria" w:hAnsiTheme="minorHAnsi"/>
                <w:b/>
                <w:sz w:val="18"/>
                <w:szCs w:val="18"/>
              </w:rPr>
            </w:pPr>
            <w:r w:rsidRPr="003150AE">
              <w:rPr>
                <w:rFonts w:asciiTheme="minorHAnsi" w:eastAsia="Cambria" w:hAnsiTheme="minorHAnsi"/>
                <w:b/>
                <w:sz w:val="18"/>
                <w:szCs w:val="18"/>
              </w:rPr>
              <w:t>Air Distribution System Ducts, Plenums and Fans</w:t>
            </w:r>
          </w:p>
        </w:tc>
      </w:tr>
      <w:tr w:rsidR="00444858" w:rsidRPr="003150AE" w14:paraId="69E8E355" w14:textId="77777777" w:rsidTr="00444858">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80" w:type="dxa"/>
            <w:gridSpan w:val="2"/>
            <w:shd w:val="clear" w:color="auto" w:fill="auto"/>
            <w:vAlign w:val="center"/>
          </w:tcPr>
          <w:p w14:paraId="1EDC9B3C" w14:textId="77777777" w:rsidR="00444858" w:rsidRPr="003150AE" w:rsidRDefault="00444858" w:rsidP="00444858">
            <w:pPr>
              <w:keepNext/>
              <w:rPr>
                <w:rFonts w:asciiTheme="minorHAnsi" w:eastAsia="Cambria" w:hAnsiTheme="minorHAnsi"/>
                <w:sz w:val="18"/>
                <w:szCs w:val="18"/>
              </w:rPr>
            </w:pPr>
            <w:r w:rsidRPr="003150AE">
              <w:rPr>
                <w:rFonts w:asciiTheme="minorHAnsi" w:eastAsia="Cambria" w:hAnsiTheme="minorHAnsi"/>
                <w:sz w:val="18"/>
                <w:szCs w:val="18"/>
              </w:rPr>
              <w:t>10</w:t>
            </w:r>
          </w:p>
        </w:tc>
        <w:tc>
          <w:tcPr>
            <w:tcW w:w="14174" w:type="dxa"/>
            <w:gridSpan w:val="2"/>
            <w:shd w:val="clear" w:color="auto" w:fill="auto"/>
            <w:vAlign w:val="center"/>
          </w:tcPr>
          <w:p w14:paraId="103C0718" w14:textId="77777777" w:rsidR="00444858" w:rsidRPr="003150AE" w:rsidRDefault="00444858" w:rsidP="00444858">
            <w:pPr>
              <w:keepNext/>
              <w:autoSpaceDE w:val="0"/>
              <w:autoSpaceDN w:val="0"/>
              <w:adjustRightInd w:val="0"/>
              <w:contextualSpacing/>
              <w:rPr>
                <w:rFonts w:asciiTheme="minorHAnsi" w:eastAsia="Cambria" w:hAnsiTheme="minorHAnsi"/>
                <w:sz w:val="18"/>
                <w:szCs w:val="18"/>
              </w:rPr>
            </w:pPr>
            <w:r w:rsidRPr="003150AE">
              <w:rPr>
                <w:rFonts w:asciiTheme="minorHAnsi" w:eastAsia="Cambria" w:hAnsiTheme="minorHAnsi"/>
                <w:sz w:val="18"/>
                <w:szCs w:val="18"/>
              </w:rPr>
              <w:t>Insulation:  In all cases, unless ducts are enclosed entirely in directly conditioned space, the minimum duct insulation value is R-6. Note that higher values may be required by the prescriptive or performance requirements. See Section 150.0(m)1.</w:t>
            </w:r>
          </w:p>
        </w:tc>
      </w:tr>
      <w:tr w:rsidR="00444858" w:rsidRPr="003150AE" w14:paraId="1C59406D" w14:textId="77777777" w:rsidTr="00444858">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80" w:type="dxa"/>
            <w:gridSpan w:val="2"/>
            <w:shd w:val="clear" w:color="auto" w:fill="auto"/>
            <w:vAlign w:val="center"/>
          </w:tcPr>
          <w:p w14:paraId="266615E3" w14:textId="77777777" w:rsidR="00444858" w:rsidRPr="003150AE" w:rsidRDefault="00444858" w:rsidP="00444858">
            <w:pPr>
              <w:keepNext/>
              <w:rPr>
                <w:rFonts w:asciiTheme="minorHAnsi" w:eastAsia="Cambria" w:hAnsiTheme="minorHAnsi"/>
                <w:sz w:val="18"/>
                <w:szCs w:val="18"/>
              </w:rPr>
            </w:pPr>
            <w:r w:rsidRPr="003150AE">
              <w:rPr>
                <w:rFonts w:asciiTheme="minorHAnsi" w:eastAsia="Cambria" w:hAnsiTheme="minorHAnsi"/>
                <w:sz w:val="18"/>
                <w:szCs w:val="18"/>
              </w:rPr>
              <w:t>11</w:t>
            </w:r>
          </w:p>
        </w:tc>
        <w:tc>
          <w:tcPr>
            <w:tcW w:w="14174" w:type="dxa"/>
            <w:gridSpan w:val="2"/>
            <w:shd w:val="clear" w:color="auto" w:fill="auto"/>
            <w:vAlign w:val="center"/>
          </w:tcPr>
          <w:p w14:paraId="35626F6C" w14:textId="77777777" w:rsidR="00444858" w:rsidRPr="003150AE" w:rsidRDefault="00444858" w:rsidP="00444858">
            <w:pPr>
              <w:keepNext/>
              <w:rPr>
                <w:rFonts w:asciiTheme="minorHAnsi" w:eastAsia="Cambria" w:hAnsiTheme="minorHAnsi"/>
                <w:sz w:val="18"/>
                <w:szCs w:val="18"/>
              </w:rPr>
            </w:pPr>
            <w:r w:rsidRPr="003150AE">
              <w:rPr>
                <w:rFonts w:asciiTheme="minorHAnsi" w:eastAsia="Cambria" w:hAnsiTheme="minorHAnsi"/>
                <w:sz w:val="18"/>
                <w:szCs w:val="18"/>
              </w:rPr>
              <w:t xml:space="preserve">Connections and Closures: All installed air-distribution system ducts and plenums must be, sealed and insulated to meet the requirements of CMC Sections 601.0, 602.0, 603.0, 604.0, 605.0 and ANSI/SMACNA-006-2006:  Supply-air and return-air ducts and plenums must be insulated to a minimum installed level of R-6.0 or enclosed entirely in directly conditioned space as confirmed through field verification and diagnostic testing in accordance with the requirements of Reference Residential Appendix RA3.1.4.3.8. </w:t>
            </w:r>
          </w:p>
        </w:tc>
      </w:tr>
      <w:tr w:rsidR="00444858" w:rsidRPr="003150AE" w14:paraId="2EA63D23" w14:textId="77777777" w:rsidTr="00444858">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14654" w:type="dxa"/>
            <w:gridSpan w:val="4"/>
            <w:shd w:val="clear" w:color="auto" w:fill="auto"/>
            <w:vAlign w:val="center"/>
          </w:tcPr>
          <w:p w14:paraId="2709664C" w14:textId="77777777" w:rsidR="00444858" w:rsidRPr="003150AE" w:rsidRDefault="00444858" w:rsidP="00444858">
            <w:pPr>
              <w:keepNext/>
              <w:autoSpaceDE w:val="0"/>
              <w:autoSpaceDN w:val="0"/>
              <w:adjustRightInd w:val="0"/>
              <w:rPr>
                <w:rFonts w:asciiTheme="minorHAnsi" w:eastAsia="Cambria" w:hAnsiTheme="minorHAnsi"/>
                <w:b/>
                <w:sz w:val="18"/>
                <w:szCs w:val="18"/>
              </w:rPr>
            </w:pPr>
            <w:r w:rsidRPr="003150AE">
              <w:rPr>
                <w:rFonts w:asciiTheme="minorHAnsi" w:eastAsia="Cambria" w:hAnsiTheme="minorHAnsi"/>
                <w:b/>
                <w:sz w:val="18"/>
                <w:szCs w:val="18"/>
              </w:rPr>
              <w:t xml:space="preserve">Heat Pump Thermostat </w:t>
            </w:r>
          </w:p>
        </w:tc>
      </w:tr>
      <w:tr w:rsidR="00444858" w:rsidRPr="003150AE" w14:paraId="4837B61E" w14:textId="77777777" w:rsidTr="00444858">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80" w:type="dxa"/>
            <w:gridSpan w:val="2"/>
            <w:shd w:val="clear" w:color="auto" w:fill="auto"/>
            <w:vAlign w:val="center"/>
          </w:tcPr>
          <w:p w14:paraId="3A844527" w14:textId="77777777" w:rsidR="00444858" w:rsidRPr="003150AE" w:rsidRDefault="00444858" w:rsidP="00444858">
            <w:pPr>
              <w:keepNext/>
              <w:rPr>
                <w:rFonts w:asciiTheme="minorHAnsi" w:eastAsia="Cambria" w:hAnsiTheme="minorHAnsi"/>
                <w:sz w:val="18"/>
                <w:szCs w:val="18"/>
              </w:rPr>
            </w:pPr>
            <w:r w:rsidRPr="003150AE">
              <w:rPr>
                <w:rFonts w:asciiTheme="minorHAnsi" w:eastAsia="Cambria" w:hAnsiTheme="minorHAnsi"/>
                <w:sz w:val="18"/>
                <w:szCs w:val="18"/>
              </w:rPr>
              <w:t>12</w:t>
            </w:r>
          </w:p>
        </w:tc>
        <w:tc>
          <w:tcPr>
            <w:tcW w:w="14174" w:type="dxa"/>
            <w:gridSpan w:val="2"/>
            <w:shd w:val="clear" w:color="auto" w:fill="auto"/>
            <w:vAlign w:val="center"/>
          </w:tcPr>
          <w:p w14:paraId="7F5DB00C" w14:textId="77777777" w:rsidR="00444858" w:rsidRPr="003150AE" w:rsidRDefault="00444858" w:rsidP="00444858">
            <w:pPr>
              <w:keepNext/>
              <w:rPr>
                <w:rFonts w:asciiTheme="minorHAnsi" w:eastAsia="Cambria" w:hAnsiTheme="minorHAnsi"/>
                <w:sz w:val="18"/>
                <w:szCs w:val="18"/>
              </w:rPr>
            </w:pPr>
            <w:r w:rsidRPr="003150AE">
              <w:rPr>
                <w:rFonts w:ascii="Calibri" w:hAnsi="Calibri"/>
                <w:sz w:val="18"/>
                <w:szCs w:val="18"/>
              </w:rPr>
              <w:t>A thermostat shall be installed that meets the requirements of Section 110.2(b) and Section 110.2(c).</w:t>
            </w:r>
          </w:p>
        </w:tc>
      </w:tr>
      <w:tr w:rsidR="00444858" w:rsidRPr="003150AE" w14:paraId="47E7E2DD" w14:textId="77777777" w:rsidTr="00444858">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80" w:type="dxa"/>
            <w:gridSpan w:val="2"/>
            <w:shd w:val="clear" w:color="auto" w:fill="auto"/>
            <w:vAlign w:val="center"/>
          </w:tcPr>
          <w:p w14:paraId="1C527D2F" w14:textId="77777777" w:rsidR="00444858" w:rsidRPr="003150AE" w:rsidRDefault="00444858" w:rsidP="00444858">
            <w:pPr>
              <w:keepNext/>
              <w:rPr>
                <w:rFonts w:asciiTheme="minorHAnsi" w:eastAsia="Cambria" w:hAnsiTheme="minorHAnsi"/>
                <w:sz w:val="18"/>
                <w:szCs w:val="18"/>
              </w:rPr>
            </w:pPr>
            <w:r w:rsidRPr="003150AE">
              <w:rPr>
                <w:rFonts w:asciiTheme="minorHAnsi" w:eastAsia="Cambria" w:hAnsiTheme="minorHAnsi"/>
                <w:sz w:val="18"/>
                <w:szCs w:val="18"/>
              </w:rPr>
              <w:t>13</w:t>
            </w:r>
          </w:p>
        </w:tc>
        <w:tc>
          <w:tcPr>
            <w:tcW w:w="14174" w:type="dxa"/>
            <w:gridSpan w:val="2"/>
            <w:shd w:val="clear" w:color="auto" w:fill="auto"/>
            <w:vAlign w:val="center"/>
          </w:tcPr>
          <w:p w14:paraId="23993736" w14:textId="77777777" w:rsidR="00444858" w:rsidRPr="003150AE" w:rsidRDefault="00444858" w:rsidP="00444858">
            <w:pPr>
              <w:keepNext/>
              <w:rPr>
                <w:rFonts w:asciiTheme="minorHAnsi" w:eastAsia="Cambria" w:hAnsiTheme="minorHAnsi"/>
                <w:sz w:val="18"/>
                <w:szCs w:val="18"/>
              </w:rPr>
            </w:pPr>
            <w:r w:rsidRPr="003150AE">
              <w:rPr>
                <w:rFonts w:ascii="Calibri" w:hAnsi="Calibri"/>
                <w:sz w:val="18"/>
                <w:szCs w:val="18"/>
              </w:rPr>
              <w:t>The thermostat shall be installed in accordance with the manufacturers published installation specifications.</w:t>
            </w:r>
          </w:p>
        </w:tc>
      </w:tr>
      <w:tr w:rsidR="00444858" w:rsidRPr="003150AE" w14:paraId="28B727EF" w14:textId="77777777" w:rsidTr="00444858">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80" w:type="dxa"/>
            <w:gridSpan w:val="2"/>
            <w:shd w:val="clear" w:color="auto" w:fill="auto"/>
            <w:vAlign w:val="center"/>
          </w:tcPr>
          <w:p w14:paraId="25F726BB" w14:textId="77777777" w:rsidR="00444858" w:rsidRPr="003150AE" w:rsidRDefault="00444858" w:rsidP="00444858">
            <w:pPr>
              <w:keepNext/>
              <w:rPr>
                <w:rFonts w:asciiTheme="minorHAnsi" w:eastAsia="Cambria" w:hAnsiTheme="minorHAnsi"/>
                <w:sz w:val="18"/>
                <w:szCs w:val="18"/>
              </w:rPr>
            </w:pPr>
            <w:r w:rsidRPr="003150AE">
              <w:rPr>
                <w:rFonts w:asciiTheme="minorHAnsi" w:eastAsia="Cambria" w:hAnsiTheme="minorHAnsi"/>
                <w:sz w:val="18"/>
                <w:szCs w:val="18"/>
              </w:rPr>
              <w:t>14</w:t>
            </w:r>
          </w:p>
        </w:tc>
        <w:tc>
          <w:tcPr>
            <w:tcW w:w="14174" w:type="dxa"/>
            <w:gridSpan w:val="2"/>
            <w:shd w:val="clear" w:color="auto" w:fill="auto"/>
            <w:vAlign w:val="center"/>
          </w:tcPr>
          <w:p w14:paraId="1595A3BC" w14:textId="77777777" w:rsidR="00444858" w:rsidRPr="003150AE" w:rsidRDefault="00444858" w:rsidP="00444858">
            <w:pPr>
              <w:keepNext/>
              <w:rPr>
                <w:rFonts w:asciiTheme="minorHAnsi" w:eastAsia="Cambria" w:hAnsiTheme="minorHAnsi"/>
                <w:sz w:val="18"/>
                <w:szCs w:val="18"/>
              </w:rPr>
            </w:pPr>
            <w:r w:rsidRPr="003150AE">
              <w:rPr>
                <w:rFonts w:ascii="Calibri" w:hAnsi="Calibri"/>
                <w:sz w:val="18"/>
                <w:szCs w:val="18"/>
              </w:rPr>
              <w:t>First stage of heating shall be assigned to heat pump heating.</w:t>
            </w:r>
          </w:p>
        </w:tc>
      </w:tr>
      <w:tr w:rsidR="00444858" w:rsidRPr="003150AE" w14:paraId="2C011BE7" w14:textId="77777777" w:rsidTr="00444858">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80" w:type="dxa"/>
            <w:gridSpan w:val="2"/>
            <w:shd w:val="clear" w:color="auto" w:fill="auto"/>
            <w:vAlign w:val="center"/>
          </w:tcPr>
          <w:p w14:paraId="1583BDFD" w14:textId="77777777" w:rsidR="00444858" w:rsidRPr="003150AE" w:rsidRDefault="00444858" w:rsidP="00444858">
            <w:pPr>
              <w:keepNext/>
              <w:rPr>
                <w:rFonts w:asciiTheme="minorHAnsi" w:eastAsia="Cambria" w:hAnsiTheme="minorHAnsi"/>
                <w:sz w:val="18"/>
                <w:szCs w:val="18"/>
              </w:rPr>
            </w:pPr>
            <w:r w:rsidRPr="003150AE">
              <w:rPr>
                <w:rFonts w:asciiTheme="minorHAnsi" w:eastAsia="Cambria" w:hAnsiTheme="minorHAnsi"/>
                <w:sz w:val="18"/>
                <w:szCs w:val="18"/>
              </w:rPr>
              <w:t>15</w:t>
            </w:r>
          </w:p>
        </w:tc>
        <w:tc>
          <w:tcPr>
            <w:tcW w:w="14174" w:type="dxa"/>
            <w:gridSpan w:val="2"/>
            <w:shd w:val="clear" w:color="auto" w:fill="auto"/>
            <w:vAlign w:val="center"/>
          </w:tcPr>
          <w:p w14:paraId="7A1C554B" w14:textId="77777777" w:rsidR="00444858" w:rsidRPr="003150AE" w:rsidRDefault="00444858" w:rsidP="00444858">
            <w:pPr>
              <w:keepNext/>
              <w:rPr>
                <w:rFonts w:asciiTheme="minorHAnsi" w:eastAsia="Cambria" w:hAnsiTheme="minorHAnsi"/>
                <w:sz w:val="18"/>
                <w:szCs w:val="18"/>
              </w:rPr>
            </w:pPr>
            <w:r w:rsidRPr="003150AE">
              <w:rPr>
                <w:rFonts w:ascii="Calibri" w:hAnsi="Calibri"/>
                <w:sz w:val="18"/>
                <w:szCs w:val="18"/>
              </w:rPr>
              <w:t>Second stage back up heating shall be set to come on only when the indoor set temperature cannot be met.</w:t>
            </w:r>
          </w:p>
        </w:tc>
      </w:tr>
      <w:tr w:rsidR="00444858" w:rsidRPr="003150AE" w14:paraId="07A62BC2" w14:textId="77777777" w:rsidTr="00444858">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14654" w:type="dxa"/>
            <w:gridSpan w:val="4"/>
            <w:shd w:val="clear" w:color="auto" w:fill="auto"/>
          </w:tcPr>
          <w:p w14:paraId="419837EC" w14:textId="77777777" w:rsidR="00444858" w:rsidRPr="003150AE" w:rsidRDefault="00444858" w:rsidP="00444858">
            <w:pPr>
              <w:keepNext/>
              <w:rPr>
                <w:rFonts w:ascii="Calibri" w:hAnsi="Calibri"/>
                <w:b/>
                <w:sz w:val="18"/>
                <w:szCs w:val="18"/>
              </w:rPr>
            </w:pPr>
            <w:r w:rsidRPr="003150AE">
              <w:rPr>
                <w:rFonts w:ascii="Calibri" w:hAnsi="Calibri"/>
                <w:b/>
                <w:sz w:val="18"/>
                <w:szCs w:val="18"/>
              </w:rPr>
              <w:t>The responsible person’s signature on this compliance document affirms that all applicable requirements in this table have been met.</w:t>
            </w:r>
          </w:p>
        </w:tc>
      </w:tr>
    </w:tbl>
    <w:p w14:paraId="58CAFE85" w14:textId="389D8684" w:rsidR="00444858" w:rsidRPr="003150AE" w:rsidRDefault="00444858" w:rsidP="00091594">
      <w:pPr>
        <w:rPr>
          <w:rFonts w:ascii="Calibri" w:hAnsi="Calibri"/>
          <w:sz w:val="18"/>
          <w:szCs w:val="18"/>
        </w:rPr>
      </w:pPr>
    </w:p>
    <w:p w14:paraId="0E3E3559" w14:textId="77777777" w:rsidR="003150AE" w:rsidRPr="003150AE" w:rsidRDefault="003150AE" w:rsidP="00091594">
      <w:pPr>
        <w:rPr>
          <w:rFonts w:ascii="Calibri" w:hAnsi="Calibri"/>
          <w:sz w:val="18"/>
          <w:szCs w:val="18"/>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
      <w:tblGrid>
        <w:gridCol w:w="6958"/>
        <w:gridCol w:w="355"/>
        <w:gridCol w:w="3345"/>
        <w:gridCol w:w="3695"/>
      </w:tblGrid>
      <w:tr w:rsidR="000F413D" w:rsidRPr="003150AE" w14:paraId="1F9B95CD" w14:textId="77777777" w:rsidTr="00091594">
        <w:trPr>
          <w:trHeight w:val="206"/>
        </w:trPr>
        <w:tc>
          <w:tcPr>
            <w:tcW w:w="14534" w:type="dxa"/>
            <w:gridSpan w:val="4"/>
            <w:vAlign w:val="center"/>
          </w:tcPr>
          <w:p w14:paraId="1F9B95CC" w14:textId="77777777" w:rsidR="000F413D" w:rsidRPr="003150AE" w:rsidRDefault="000F413D" w:rsidP="000631C9">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cs="Arial"/>
                <w:b/>
              </w:rPr>
            </w:pPr>
            <w:r w:rsidRPr="003150AE">
              <w:rPr>
                <w:rFonts w:ascii="Calibri" w:hAnsi="Calibri" w:cs="Arial"/>
                <w:b/>
                <w:caps/>
                <w:sz w:val="18"/>
                <w:szCs w:val="18"/>
              </w:rPr>
              <w:t>Documentation Author's Declaration Statement</w:t>
            </w:r>
          </w:p>
        </w:tc>
      </w:tr>
      <w:tr w:rsidR="000F413D" w:rsidRPr="003150AE" w14:paraId="1F9B95CF" w14:textId="77777777" w:rsidTr="00091594">
        <w:trPr>
          <w:trHeight w:hRule="exact" w:val="360"/>
        </w:trPr>
        <w:tc>
          <w:tcPr>
            <w:tcW w:w="14534" w:type="dxa"/>
            <w:gridSpan w:val="4"/>
            <w:vAlign w:val="center"/>
          </w:tcPr>
          <w:p w14:paraId="1F9B95CE" w14:textId="77777777" w:rsidR="000F413D" w:rsidRPr="003150AE" w:rsidRDefault="000F413D" w:rsidP="000631C9">
            <w:pPr>
              <w:pStyle w:val="Heading3"/>
              <w:numPr>
                <w:ilvl w:val="0"/>
                <w:numId w:val="11"/>
              </w:numPr>
              <w:spacing w:before="0" w:after="60"/>
              <w:ind w:right="90"/>
              <w:rPr>
                <w:rFonts w:ascii="Calibri" w:hAnsi="Calibri"/>
                <w:sz w:val="18"/>
                <w:szCs w:val="18"/>
              </w:rPr>
            </w:pPr>
            <w:r w:rsidRPr="003150AE">
              <w:rPr>
                <w:rFonts w:ascii="Calibri" w:hAnsi="Calibri"/>
                <w:sz w:val="18"/>
                <w:szCs w:val="18"/>
              </w:rPr>
              <w:t>I certify that this Certificate of Installation documentation is accurate and complete.</w:t>
            </w:r>
          </w:p>
        </w:tc>
      </w:tr>
      <w:tr w:rsidR="000F413D" w:rsidRPr="003150AE" w14:paraId="1F9B95D2" w14:textId="77777777" w:rsidTr="00091594">
        <w:trPr>
          <w:trHeight w:val="360"/>
        </w:trPr>
        <w:tc>
          <w:tcPr>
            <w:tcW w:w="7407" w:type="dxa"/>
            <w:gridSpan w:val="2"/>
          </w:tcPr>
          <w:p w14:paraId="1F9B95D0" w14:textId="77777777" w:rsidR="000F413D" w:rsidRPr="003150AE" w:rsidRDefault="000F413D" w:rsidP="000631C9">
            <w:pPr>
              <w:keepNext/>
              <w:rPr>
                <w:rFonts w:ascii="Calibri" w:hAnsi="Calibri"/>
                <w:sz w:val="14"/>
                <w:szCs w:val="14"/>
              </w:rPr>
            </w:pPr>
            <w:r w:rsidRPr="003150AE">
              <w:rPr>
                <w:rFonts w:ascii="Calibri" w:hAnsi="Calibri"/>
                <w:sz w:val="14"/>
                <w:szCs w:val="14"/>
              </w:rPr>
              <w:t>Documentation Author Name:</w:t>
            </w:r>
          </w:p>
        </w:tc>
        <w:tc>
          <w:tcPr>
            <w:tcW w:w="7127" w:type="dxa"/>
            <w:gridSpan w:val="2"/>
          </w:tcPr>
          <w:p w14:paraId="1F9B95D1" w14:textId="77777777" w:rsidR="000F413D" w:rsidRPr="003150AE" w:rsidRDefault="000F413D" w:rsidP="000631C9">
            <w:pPr>
              <w:keepNext/>
              <w:rPr>
                <w:rFonts w:ascii="Calibri" w:hAnsi="Calibri"/>
                <w:sz w:val="14"/>
                <w:szCs w:val="14"/>
              </w:rPr>
            </w:pPr>
            <w:r w:rsidRPr="003150AE">
              <w:rPr>
                <w:rFonts w:ascii="Calibri" w:hAnsi="Calibri"/>
                <w:sz w:val="14"/>
                <w:szCs w:val="14"/>
              </w:rPr>
              <w:t>Documentation Author Signature:</w:t>
            </w:r>
          </w:p>
        </w:tc>
      </w:tr>
      <w:tr w:rsidR="000F413D" w:rsidRPr="003150AE" w14:paraId="1F9B95D5" w14:textId="77777777" w:rsidTr="00091594">
        <w:trPr>
          <w:trHeight w:val="360"/>
        </w:trPr>
        <w:tc>
          <w:tcPr>
            <w:tcW w:w="7407" w:type="dxa"/>
            <w:gridSpan w:val="2"/>
          </w:tcPr>
          <w:p w14:paraId="1F9B95D3" w14:textId="77777777" w:rsidR="000F413D" w:rsidRPr="003150AE" w:rsidRDefault="000F413D" w:rsidP="000631C9">
            <w:pPr>
              <w:keepNext/>
              <w:rPr>
                <w:rFonts w:ascii="Calibri" w:hAnsi="Calibri"/>
                <w:sz w:val="14"/>
                <w:szCs w:val="14"/>
              </w:rPr>
            </w:pPr>
            <w:r w:rsidRPr="003150AE">
              <w:rPr>
                <w:rFonts w:ascii="Calibri" w:hAnsi="Calibri"/>
                <w:sz w:val="14"/>
                <w:szCs w:val="14"/>
              </w:rPr>
              <w:t>Documentation Author Company Name:</w:t>
            </w:r>
          </w:p>
        </w:tc>
        <w:tc>
          <w:tcPr>
            <w:tcW w:w="7127" w:type="dxa"/>
            <w:gridSpan w:val="2"/>
          </w:tcPr>
          <w:p w14:paraId="1F9B95D4" w14:textId="77777777" w:rsidR="000F413D" w:rsidRPr="003150AE" w:rsidRDefault="000F413D" w:rsidP="000631C9">
            <w:pPr>
              <w:keepNext/>
              <w:rPr>
                <w:rFonts w:ascii="Calibri" w:hAnsi="Calibri"/>
                <w:sz w:val="14"/>
                <w:szCs w:val="14"/>
              </w:rPr>
            </w:pPr>
            <w:r w:rsidRPr="003150AE">
              <w:rPr>
                <w:rFonts w:ascii="Calibri" w:hAnsi="Calibri"/>
                <w:sz w:val="14"/>
                <w:szCs w:val="14"/>
              </w:rPr>
              <w:t>Date Signed:</w:t>
            </w:r>
          </w:p>
        </w:tc>
      </w:tr>
      <w:tr w:rsidR="000F413D" w:rsidRPr="003150AE" w14:paraId="1F9B95D8" w14:textId="77777777" w:rsidTr="00091594">
        <w:trPr>
          <w:trHeight w:val="360"/>
        </w:trPr>
        <w:tc>
          <w:tcPr>
            <w:tcW w:w="7407" w:type="dxa"/>
            <w:gridSpan w:val="2"/>
          </w:tcPr>
          <w:p w14:paraId="1F9B95D6" w14:textId="77777777" w:rsidR="000F413D" w:rsidRPr="003150AE" w:rsidRDefault="000F413D" w:rsidP="000631C9">
            <w:pPr>
              <w:keepNext/>
              <w:rPr>
                <w:rFonts w:ascii="Calibri" w:hAnsi="Calibri"/>
                <w:sz w:val="14"/>
                <w:szCs w:val="14"/>
              </w:rPr>
            </w:pPr>
            <w:r w:rsidRPr="003150AE">
              <w:rPr>
                <w:rFonts w:ascii="Calibri" w:hAnsi="Calibri"/>
                <w:sz w:val="14"/>
                <w:szCs w:val="14"/>
              </w:rPr>
              <w:t>Address:</w:t>
            </w:r>
          </w:p>
        </w:tc>
        <w:tc>
          <w:tcPr>
            <w:tcW w:w="7127" w:type="dxa"/>
            <w:gridSpan w:val="2"/>
          </w:tcPr>
          <w:p w14:paraId="1F9B95D7" w14:textId="77777777" w:rsidR="000F413D" w:rsidRPr="003150AE" w:rsidRDefault="000F413D" w:rsidP="000631C9">
            <w:pPr>
              <w:keepNext/>
              <w:rPr>
                <w:rFonts w:ascii="Calibri" w:hAnsi="Calibri"/>
                <w:sz w:val="14"/>
                <w:szCs w:val="14"/>
              </w:rPr>
            </w:pPr>
            <w:r w:rsidRPr="003150AE">
              <w:rPr>
                <w:rFonts w:ascii="Calibri" w:hAnsi="Calibri"/>
                <w:sz w:val="14"/>
                <w:szCs w:val="14"/>
              </w:rPr>
              <w:t>CEA/HERS Certification Identification (If applicable):</w:t>
            </w:r>
          </w:p>
        </w:tc>
      </w:tr>
      <w:tr w:rsidR="000F413D" w:rsidRPr="003150AE" w14:paraId="1F9B95DB" w14:textId="77777777" w:rsidTr="00091594">
        <w:trPr>
          <w:trHeight w:val="360"/>
        </w:trPr>
        <w:tc>
          <w:tcPr>
            <w:tcW w:w="7407" w:type="dxa"/>
            <w:gridSpan w:val="2"/>
          </w:tcPr>
          <w:p w14:paraId="1F9B95D9" w14:textId="77777777" w:rsidR="000F413D" w:rsidRPr="003150AE" w:rsidRDefault="000F413D" w:rsidP="000631C9">
            <w:pPr>
              <w:keepNext/>
              <w:rPr>
                <w:rFonts w:ascii="Calibri" w:hAnsi="Calibri"/>
                <w:sz w:val="14"/>
                <w:szCs w:val="14"/>
              </w:rPr>
            </w:pPr>
            <w:r w:rsidRPr="003150AE">
              <w:rPr>
                <w:rFonts w:ascii="Calibri" w:hAnsi="Calibri"/>
                <w:sz w:val="14"/>
                <w:szCs w:val="14"/>
              </w:rPr>
              <w:t>City/State/Zip:</w:t>
            </w:r>
          </w:p>
        </w:tc>
        <w:tc>
          <w:tcPr>
            <w:tcW w:w="7127" w:type="dxa"/>
            <w:gridSpan w:val="2"/>
          </w:tcPr>
          <w:p w14:paraId="1F9B95DA" w14:textId="77777777" w:rsidR="000F413D" w:rsidRPr="003150AE" w:rsidRDefault="000F413D" w:rsidP="000631C9">
            <w:pPr>
              <w:keepNext/>
              <w:rPr>
                <w:rFonts w:ascii="Calibri" w:hAnsi="Calibri"/>
                <w:sz w:val="14"/>
                <w:szCs w:val="14"/>
              </w:rPr>
            </w:pPr>
            <w:r w:rsidRPr="003150AE">
              <w:rPr>
                <w:rFonts w:ascii="Calibri" w:hAnsi="Calibri"/>
                <w:sz w:val="14"/>
                <w:szCs w:val="14"/>
              </w:rPr>
              <w:t>Phone:</w:t>
            </w:r>
          </w:p>
        </w:tc>
      </w:tr>
      <w:tr w:rsidR="000F413D" w:rsidRPr="003150AE" w14:paraId="1F9B95DD" w14:textId="77777777" w:rsidTr="00091594">
        <w:tblPrEx>
          <w:tblCellMar>
            <w:left w:w="115" w:type="dxa"/>
            <w:right w:w="115" w:type="dxa"/>
          </w:tblCellMar>
        </w:tblPrEx>
        <w:trPr>
          <w:trHeight w:val="296"/>
        </w:trPr>
        <w:tc>
          <w:tcPr>
            <w:tcW w:w="14534" w:type="dxa"/>
            <w:gridSpan w:val="4"/>
            <w:vAlign w:val="center"/>
          </w:tcPr>
          <w:p w14:paraId="1F9B95DC" w14:textId="77777777" w:rsidR="000F413D" w:rsidRPr="003150AE" w:rsidRDefault="000F413D" w:rsidP="000631C9">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Calibri" w:hAnsi="Calibri"/>
                <w:sz w:val="18"/>
                <w:szCs w:val="18"/>
              </w:rPr>
            </w:pPr>
            <w:r w:rsidRPr="003150AE">
              <w:rPr>
                <w:rFonts w:ascii="Calibri" w:hAnsi="Calibri" w:cs="Arial"/>
                <w:b/>
                <w:caps/>
                <w:sz w:val="18"/>
                <w:szCs w:val="18"/>
              </w:rPr>
              <w:t>Responsible Person's Declaration statement</w:t>
            </w:r>
          </w:p>
        </w:tc>
      </w:tr>
      <w:tr w:rsidR="000F413D" w:rsidRPr="003150AE" w14:paraId="1F9B95E4" w14:textId="77777777" w:rsidTr="00091594">
        <w:tblPrEx>
          <w:tblCellMar>
            <w:left w:w="115" w:type="dxa"/>
            <w:right w:w="115" w:type="dxa"/>
          </w:tblCellMar>
        </w:tblPrEx>
        <w:trPr>
          <w:trHeight w:val="504"/>
        </w:trPr>
        <w:tc>
          <w:tcPr>
            <w:tcW w:w="14534" w:type="dxa"/>
            <w:gridSpan w:val="4"/>
          </w:tcPr>
          <w:p w14:paraId="15A9A234" w14:textId="77777777" w:rsidR="007055D5" w:rsidRPr="003150AE" w:rsidRDefault="007055D5" w:rsidP="007055D5">
            <w:pPr>
              <w:pStyle w:val="Heading3"/>
              <w:numPr>
                <w:ilvl w:val="0"/>
                <w:numId w:val="0"/>
              </w:numPr>
              <w:spacing w:before="60"/>
              <w:ind w:right="86"/>
              <w:rPr>
                <w:rFonts w:asciiTheme="minorHAnsi" w:hAnsiTheme="minorHAnsi"/>
                <w:sz w:val="18"/>
              </w:rPr>
            </w:pPr>
            <w:r w:rsidRPr="003150AE">
              <w:rPr>
                <w:rFonts w:asciiTheme="minorHAnsi" w:hAnsiTheme="minorHAnsi"/>
                <w:sz w:val="18"/>
              </w:rPr>
              <w:t xml:space="preserve">I certify the following under penalty of perjury, under the laws of the State of California: </w:t>
            </w:r>
          </w:p>
          <w:p w14:paraId="27C0603D" w14:textId="77777777" w:rsidR="007055D5" w:rsidRPr="003150AE" w:rsidRDefault="007055D5" w:rsidP="007055D5">
            <w:pPr>
              <w:pStyle w:val="Heading3"/>
              <w:numPr>
                <w:ilvl w:val="0"/>
                <w:numId w:val="30"/>
              </w:numPr>
              <w:spacing w:before="0"/>
              <w:ind w:right="90"/>
              <w:rPr>
                <w:rFonts w:asciiTheme="minorHAnsi" w:hAnsiTheme="minorHAnsi"/>
                <w:color w:val="4F81BD" w:themeColor="accent1"/>
                <w:sz w:val="18"/>
              </w:rPr>
            </w:pPr>
            <w:r w:rsidRPr="003150AE">
              <w:rPr>
                <w:rFonts w:asciiTheme="minorHAnsi" w:hAnsiTheme="minorHAnsi"/>
                <w:sz w:val="18"/>
              </w:rPr>
              <w:t xml:space="preserve">The information provided on this Certificate of Installation is true and correct. </w:t>
            </w:r>
          </w:p>
          <w:p w14:paraId="1A38C93F" w14:textId="77777777" w:rsidR="007055D5" w:rsidRPr="003150AE" w:rsidRDefault="007055D5" w:rsidP="007055D5">
            <w:pPr>
              <w:keepNext/>
              <w:widowControl w:val="0"/>
              <w:numPr>
                <w:ilvl w:val="0"/>
                <w:numId w:val="30"/>
              </w:numPr>
              <w:ind w:right="90"/>
              <w:rPr>
                <w:rFonts w:asciiTheme="minorHAnsi" w:hAnsiTheme="minorHAnsi"/>
                <w:sz w:val="18"/>
              </w:rPr>
            </w:pPr>
            <w:r w:rsidRPr="003150AE">
              <w:rPr>
                <w:rFonts w:asciiTheme="minorHAnsi" w:hAnsiTheme="minorHAnsi"/>
                <w:snapToGrid w:val="0"/>
                <w:sz w:val="18"/>
              </w:rPr>
              <w:t xml:space="preserve">I am either: a) a responsible person eligible under Division 3 of the Business and Professions Code </w:t>
            </w:r>
            <w:r w:rsidRPr="003150AE">
              <w:rPr>
                <w:rFonts w:asciiTheme="minorHAnsi" w:hAnsiTheme="minorHAnsi"/>
                <w:sz w:val="18"/>
              </w:rPr>
              <w:t xml:space="preserve">in the applicable classification to accept responsibility for the system design, construction, or installation </w:t>
            </w:r>
            <w:r w:rsidRPr="003150AE">
              <w:rPr>
                <w:rFonts w:asciiTheme="minorHAnsi" w:hAnsiTheme="minorHAnsi"/>
                <w:snapToGrid w:val="0"/>
                <w:sz w:val="18"/>
              </w:rPr>
              <w:t xml:space="preserve">of features, materials, components, or manufactured devices </w:t>
            </w:r>
            <w:r w:rsidRPr="003150AE">
              <w:rPr>
                <w:rFonts w:asciiTheme="minorHAnsi" w:hAnsiTheme="minorHAnsi"/>
                <w:sz w:val="18"/>
              </w:rPr>
              <w:t xml:space="preserve">for the scope of work identified on this Certificate of Installation, </w:t>
            </w:r>
            <w:r w:rsidRPr="003150AE">
              <w:rPr>
                <w:rFonts w:asciiTheme="minorHAnsi" w:hAnsiTheme="minorHAnsi"/>
                <w:snapToGrid w:val="0"/>
                <w:sz w:val="18"/>
              </w:rPr>
              <w:t>and attest to the declarations in this statement</w:t>
            </w:r>
            <w:r w:rsidRPr="003150AE">
              <w:rPr>
                <w:rFonts w:asciiTheme="minorHAnsi" w:hAnsiTheme="minorHAnsi"/>
                <w:sz w:val="18"/>
              </w:rPr>
              <w:t>, or b) I am an authorized representative of the responsible person and attest to the declarations in this statement on the responsible person’s behalf.</w:t>
            </w:r>
          </w:p>
          <w:p w14:paraId="0F8D3B80" w14:textId="77777777" w:rsidR="007055D5" w:rsidRPr="003150AE" w:rsidRDefault="007055D5" w:rsidP="007055D5">
            <w:pPr>
              <w:pStyle w:val="ListParagraph"/>
              <w:keepNext/>
              <w:numPr>
                <w:ilvl w:val="0"/>
                <w:numId w:val="30"/>
              </w:numPr>
              <w:autoSpaceDE w:val="0"/>
              <w:autoSpaceDN w:val="0"/>
              <w:adjustRightInd w:val="0"/>
              <w:ind w:right="90"/>
              <w:rPr>
                <w:rFonts w:asciiTheme="minorHAnsi" w:hAnsiTheme="minorHAnsi"/>
                <w:sz w:val="18"/>
                <w:szCs w:val="22"/>
              </w:rPr>
            </w:pPr>
            <w:r w:rsidRPr="003150AE">
              <w:rPr>
                <w:rFonts w:asciiTheme="minorHAnsi" w:hAnsiTheme="minorHAnsi"/>
                <w:sz w:val="18"/>
                <w:szCs w:val="22"/>
              </w:rPr>
              <w:t>The constructed or installed features, materials, components or manufactured devices (the installation) identified on this Certificate of Installation conforms to all applicable codes and regulations and the installation conforms to the requirements given on the Certificate of Compliance, plans, and specifications approved by the enforcement agency.</w:t>
            </w:r>
          </w:p>
          <w:p w14:paraId="1F9B95E3" w14:textId="26FC6D49" w:rsidR="000F413D" w:rsidRPr="003150AE" w:rsidRDefault="007055D5" w:rsidP="000631C9">
            <w:pPr>
              <w:pStyle w:val="ListParagraph"/>
              <w:keepNext/>
              <w:numPr>
                <w:ilvl w:val="0"/>
                <w:numId w:val="12"/>
              </w:numPr>
              <w:spacing w:after="60"/>
            </w:pPr>
            <w:r w:rsidRPr="003150AE">
              <w:rPr>
                <w:rFonts w:asciiTheme="minorHAnsi" w:hAnsiTheme="minorHAnsi"/>
                <w:sz w:val="18"/>
              </w:rPr>
              <w:t>I will ensure that a registered copy of this Certificate of Installation shall be posted or made available with the building permit(s) issued for the building, and made available to the enforcement agency for all applicable inspections. I understand that a registered copy of this Certificate of Installation is required to be included with the documentation the builder provides to the building owner at occupancy.</w:t>
            </w:r>
          </w:p>
        </w:tc>
      </w:tr>
      <w:tr w:rsidR="000F413D" w:rsidRPr="003150AE" w14:paraId="1F9B95E7" w14:textId="77777777" w:rsidTr="00091594">
        <w:tblPrEx>
          <w:tblCellMar>
            <w:left w:w="108" w:type="dxa"/>
            <w:right w:w="108" w:type="dxa"/>
          </w:tblCellMar>
        </w:tblPrEx>
        <w:trPr>
          <w:trHeight w:val="360"/>
        </w:trPr>
        <w:tc>
          <w:tcPr>
            <w:tcW w:w="7048" w:type="dxa"/>
          </w:tcPr>
          <w:p w14:paraId="1F9B95E5" w14:textId="77777777" w:rsidR="000F413D" w:rsidRPr="003150AE" w:rsidRDefault="000F413D" w:rsidP="000631C9">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3150AE">
              <w:rPr>
                <w:rFonts w:ascii="Calibri" w:hAnsi="Calibri"/>
                <w:sz w:val="14"/>
                <w:szCs w:val="14"/>
              </w:rPr>
              <w:t>Responsible Builder/Installer Name:</w:t>
            </w:r>
          </w:p>
        </w:tc>
        <w:tc>
          <w:tcPr>
            <w:tcW w:w="7486" w:type="dxa"/>
            <w:gridSpan w:val="3"/>
          </w:tcPr>
          <w:p w14:paraId="1F9B95E6" w14:textId="77777777" w:rsidR="000F413D" w:rsidRPr="003150AE" w:rsidRDefault="000F413D" w:rsidP="000631C9">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3150AE">
              <w:rPr>
                <w:rFonts w:ascii="Calibri" w:hAnsi="Calibri"/>
                <w:sz w:val="14"/>
                <w:szCs w:val="14"/>
              </w:rPr>
              <w:t>Responsible Builder/Installer Signature:</w:t>
            </w:r>
          </w:p>
        </w:tc>
      </w:tr>
      <w:tr w:rsidR="000F413D" w:rsidRPr="003150AE" w14:paraId="1F9B95EA" w14:textId="77777777" w:rsidTr="00091594">
        <w:tblPrEx>
          <w:tblCellMar>
            <w:left w:w="108" w:type="dxa"/>
            <w:right w:w="108" w:type="dxa"/>
          </w:tblCellMar>
        </w:tblPrEx>
        <w:trPr>
          <w:trHeight w:val="360"/>
        </w:trPr>
        <w:tc>
          <w:tcPr>
            <w:tcW w:w="7048" w:type="dxa"/>
          </w:tcPr>
          <w:p w14:paraId="1F9B95E8" w14:textId="77777777" w:rsidR="000F413D" w:rsidRPr="003150AE" w:rsidRDefault="000F413D" w:rsidP="000631C9">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3150AE">
              <w:rPr>
                <w:rFonts w:ascii="Calibri" w:hAnsi="Calibri"/>
                <w:sz w:val="14"/>
                <w:szCs w:val="14"/>
              </w:rPr>
              <w:t>Company Name:  (Installing Subcontractor or General Contractor or Builder/Owner)</w:t>
            </w:r>
          </w:p>
        </w:tc>
        <w:tc>
          <w:tcPr>
            <w:tcW w:w="7486" w:type="dxa"/>
            <w:gridSpan w:val="3"/>
          </w:tcPr>
          <w:p w14:paraId="1F9B95E9" w14:textId="77777777" w:rsidR="000F413D" w:rsidRPr="003150AE" w:rsidRDefault="000F413D" w:rsidP="000631C9">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3150AE">
              <w:rPr>
                <w:rFonts w:ascii="Calibri" w:hAnsi="Calibri"/>
                <w:sz w:val="14"/>
                <w:szCs w:val="14"/>
              </w:rPr>
              <w:t>Position With Company (Title):</w:t>
            </w:r>
          </w:p>
        </w:tc>
      </w:tr>
      <w:tr w:rsidR="000F413D" w:rsidRPr="003150AE" w14:paraId="1F9B95ED" w14:textId="77777777" w:rsidTr="00091594">
        <w:tblPrEx>
          <w:tblCellMar>
            <w:left w:w="108" w:type="dxa"/>
            <w:right w:w="108" w:type="dxa"/>
          </w:tblCellMar>
        </w:tblPrEx>
        <w:trPr>
          <w:trHeight w:val="360"/>
        </w:trPr>
        <w:tc>
          <w:tcPr>
            <w:tcW w:w="7048" w:type="dxa"/>
          </w:tcPr>
          <w:p w14:paraId="1F9B95EB" w14:textId="77777777" w:rsidR="000F413D" w:rsidRPr="003150AE" w:rsidRDefault="000F413D" w:rsidP="000631C9">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3150AE">
              <w:rPr>
                <w:rFonts w:ascii="Calibri" w:hAnsi="Calibri"/>
                <w:sz w:val="14"/>
                <w:szCs w:val="14"/>
              </w:rPr>
              <w:t>Address:</w:t>
            </w:r>
          </w:p>
        </w:tc>
        <w:tc>
          <w:tcPr>
            <w:tcW w:w="7486" w:type="dxa"/>
            <w:gridSpan w:val="3"/>
          </w:tcPr>
          <w:p w14:paraId="1F9B95EC" w14:textId="77777777" w:rsidR="000F413D" w:rsidRPr="003150AE" w:rsidRDefault="000F413D" w:rsidP="000631C9">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3150AE">
              <w:rPr>
                <w:rFonts w:ascii="Calibri" w:hAnsi="Calibri"/>
                <w:sz w:val="14"/>
                <w:szCs w:val="14"/>
              </w:rPr>
              <w:t>CSLB License:</w:t>
            </w:r>
          </w:p>
        </w:tc>
      </w:tr>
      <w:tr w:rsidR="000F413D" w:rsidRPr="00295655" w14:paraId="1F9B95F1" w14:textId="77777777" w:rsidTr="00091594">
        <w:tblPrEx>
          <w:tblCellMar>
            <w:left w:w="108" w:type="dxa"/>
            <w:right w:w="108" w:type="dxa"/>
          </w:tblCellMar>
        </w:tblPrEx>
        <w:trPr>
          <w:trHeight w:val="360"/>
        </w:trPr>
        <w:tc>
          <w:tcPr>
            <w:tcW w:w="7048" w:type="dxa"/>
          </w:tcPr>
          <w:p w14:paraId="1F9B95EE" w14:textId="77777777" w:rsidR="000F413D" w:rsidRPr="003150AE" w:rsidRDefault="000F413D" w:rsidP="000631C9">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3150AE">
              <w:rPr>
                <w:rFonts w:ascii="Calibri" w:hAnsi="Calibri"/>
                <w:sz w:val="14"/>
                <w:szCs w:val="14"/>
              </w:rPr>
              <w:t>City/State/Zip:</w:t>
            </w:r>
          </w:p>
        </w:tc>
        <w:tc>
          <w:tcPr>
            <w:tcW w:w="3747" w:type="dxa"/>
            <w:gridSpan w:val="2"/>
          </w:tcPr>
          <w:p w14:paraId="1F9B95EF" w14:textId="374448A8" w:rsidR="000F413D" w:rsidRPr="003150AE" w:rsidRDefault="000F413D" w:rsidP="000631C9">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3150AE">
              <w:rPr>
                <w:rFonts w:ascii="Calibri" w:hAnsi="Calibri"/>
                <w:sz w:val="14"/>
                <w:szCs w:val="14"/>
              </w:rPr>
              <w:t>Phone</w:t>
            </w:r>
            <w:r w:rsidR="00F0756C" w:rsidRPr="003150AE">
              <w:rPr>
                <w:rFonts w:ascii="Calibri" w:hAnsi="Calibri"/>
                <w:sz w:val="14"/>
                <w:szCs w:val="14"/>
              </w:rPr>
              <w:t>:</w:t>
            </w:r>
          </w:p>
        </w:tc>
        <w:tc>
          <w:tcPr>
            <w:tcW w:w="3739" w:type="dxa"/>
          </w:tcPr>
          <w:p w14:paraId="1F9B95F0" w14:textId="77777777" w:rsidR="000F413D" w:rsidRPr="00295655" w:rsidRDefault="000F413D" w:rsidP="000631C9">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3150AE">
              <w:rPr>
                <w:rFonts w:ascii="Calibri" w:hAnsi="Calibri"/>
                <w:sz w:val="14"/>
                <w:szCs w:val="14"/>
              </w:rPr>
              <w:t>Date Signed:</w:t>
            </w:r>
          </w:p>
        </w:tc>
      </w:tr>
    </w:tbl>
    <w:p w14:paraId="1F9B95F2" w14:textId="77777777" w:rsidR="000F413D" w:rsidRPr="00295655" w:rsidRDefault="000F413D" w:rsidP="00C2497D">
      <w:pPr>
        <w:rPr>
          <w:rFonts w:ascii="Calibri" w:hAnsi="Calibri"/>
          <w:sz w:val="18"/>
          <w:szCs w:val="18"/>
        </w:rPr>
      </w:pPr>
    </w:p>
    <w:p w14:paraId="1F9B95F3" w14:textId="77777777" w:rsidR="000F413D" w:rsidRPr="00295655" w:rsidRDefault="000F413D" w:rsidP="00C2497D">
      <w:pPr>
        <w:rPr>
          <w:rFonts w:ascii="Calibri" w:hAnsi="Calibri"/>
          <w:sz w:val="18"/>
          <w:szCs w:val="18"/>
        </w:rPr>
      </w:pPr>
    </w:p>
    <w:p w14:paraId="1F9B95F4" w14:textId="77777777" w:rsidR="000F413D" w:rsidRPr="00295655" w:rsidRDefault="000F413D" w:rsidP="00C2497D">
      <w:pPr>
        <w:rPr>
          <w:rFonts w:ascii="Calibri" w:hAnsi="Calibri"/>
          <w:sz w:val="18"/>
          <w:szCs w:val="18"/>
        </w:rPr>
      </w:pPr>
    </w:p>
    <w:p w14:paraId="1F9B95F5" w14:textId="77777777" w:rsidR="000F413D" w:rsidRPr="00295655" w:rsidRDefault="000F413D" w:rsidP="00C2497D">
      <w:pPr>
        <w:rPr>
          <w:rFonts w:ascii="Calibri" w:hAnsi="Calibri"/>
          <w:sz w:val="18"/>
          <w:szCs w:val="18"/>
        </w:rPr>
        <w:sectPr w:rsidR="000F413D" w:rsidRPr="00295655" w:rsidSect="00587D54">
          <w:headerReference w:type="even" r:id="rId8"/>
          <w:headerReference w:type="default" r:id="rId9"/>
          <w:footerReference w:type="even" r:id="rId10"/>
          <w:footerReference w:type="default" r:id="rId11"/>
          <w:headerReference w:type="first" r:id="rId12"/>
          <w:footerReference w:type="first" r:id="rId13"/>
          <w:pgSz w:w="15840" w:h="12240" w:orient="landscape" w:code="1"/>
          <w:pgMar w:top="1296" w:right="720" w:bottom="1008" w:left="720" w:header="180" w:footer="576" w:gutter="0"/>
          <w:cols w:space="720"/>
          <w:docGrid w:linePitch="272"/>
        </w:sectPr>
      </w:pPr>
    </w:p>
    <w:p w14:paraId="1F9B95F6" w14:textId="2DDF73AE" w:rsidR="008C6ADC" w:rsidRPr="00BF40A1" w:rsidRDefault="008C6ADC" w:rsidP="00BF40A1">
      <w:pPr>
        <w:jc w:val="center"/>
        <w:rPr>
          <w:rFonts w:ascii="Calibri" w:hAnsi="Calibri"/>
          <w:b/>
          <w:sz w:val="22"/>
        </w:rPr>
      </w:pPr>
      <w:r w:rsidRPr="00BF40A1">
        <w:rPr>
          <w:rFonts w:ascii="Calibri" w:hAnsi="Calibri"/>
          <w:b/>
          <w:sz w:val="28"/>
          <w:szCs w:val="22"/>
        </w:rPr>
        <w:t>CF2R-MCH-01</w:t>
      </w:r>
      <w:r w:rsidR="002E10B9">
        <w:rPr>
          <w:rFonts w:ascii="Calibri" w:hAnsi="Calibri"/>
          <w:b/>
          <w:sz w:val="28"/>
          <w:szCs w:val="22"/>
        </w:rPr>
        <w:t>d</w:t>
      </w:r>
      <w:r w:rsidR="009B16EE" w:rsidRPr="009B16EE">
        <w:rPr>
          <w:rFonts w:ascii="Calibri" w:hAnsi="Calibri"/>
          <w:b/>
          <w:sz w:val="28"/>
          <w:szCs w:val="22"/>
        </w:rPr>
        <w:t>-E User Instructions</w:t>
      </w:r>
    </w:p>
    <w:p w14:paraId="1F9B95F7" w14:textId="77777777" w:rsidR="008C6ADC" w:rsidRPr="00B61863" w:rsidRDefault="008C6ADC" w:rsidP="0035199F">
      <w:pPr>
        <w:rPr>
          <w:rFonts w:ascii="Calibri" w:hAnsi="Calibri"/>
          <w:b/>
          <w:sz w:val="22"/>
          <w:szCs w:val="22"/>
        </w:rPr>
      </w:pPr>
    </w:p>
    <w:p w14:paraId="1F9B95F8" w14:textId="77777777" w:rsidR="00F0164F" w:rsidRPr="00B61863" w:rsidRDefault="00D85AB5" w:rsidP="00F0164F">
      <w:pPr>
        <w:rPr>
          <w:rFonts w:ascii="Calibri" w:hAnsi="Calibri"/>
          <w:sz w:val="22"/>
          <w:szCs w:val="22"/>
        </w:rPr>
      </w:pPr>
      <w:r w:rsidRPr="00B61863">
        <w:rPr>
          <w:rFonts w:ascii="Calibri" w:hAnsi="Calibri"/>
          <w:b/>
          <w:sz w:val="22"/>
          <w:szCs w:val="22"/>
        </w:rPr>
        <w:t>Section A. General Information</w:t>
      </w:r>
    </w:p>
    <w:p w14:paraId="1F9B95F9" w14:textId="51099538" w:rsidR="00F0164F" w:rsidRPr="00B61863" w:rsidRDefault="00F0164F" w:rsidP="00F0164F">
      <w:pPr>
        <w:pStyle w:val="ListParagraph"/>
        <w:numPr>
          <w:ilvl w:val="0"/>
          <w:numId w:val="16"/>
        </w:numPr>
        <w:ind w:left="360" w:hanging="360"/>
        <w:rPr>
          <w:rFonts w:ascii="Calibri" w:hAnsi="Calibri"/>
          <w:sz w:val="22"/>
          <w:szCs w:val="22"/>
        </w:rPr>
      </w:pPr>
      <w:r w:rsidRPr="00B61863">
        <w:rPr>
          <w:rFonts w:ascii="Calibri" w:hAnsi="Calibri"/>
          <w:sz w:val="22"/>
          <w:szCs w:val="22"/>
        </w:rPr>
        <w:t>This field is filled out automatically. It is referenced from the Certificate of Compliance (CF1R), which must be completed prior to this document.</w:t>
      </w:r>
    </w:p>
    <w:p w14:paraId="1F9B95FA" w14:textId="4658906C" w:rsidR="00F0164F" w:rsidRPr="00B61863" w:rsidRDefault="00F0164F" w:rsidP="00F0164F">
      <w:pPr>
        <w:pStyle w:val="ListParagraph"/>
        <w:numPr>
          <w:ilvl w:val="0"/>
          <w:numId w:val="16"/>
        </w:numPr>
        <w:ind w:left="360" w:hanging="360"/>
        <w:rPr>
          <w:rFonts w:ascii="Calibri" w:hAnsi="Calibri"/>
          <w:sz w:val="22"/>
          <w:szCs w:val="22"/>
        </w:rPr>
      </w:pPr>
      <w:r w:rsidRPr="00B61863">
        <w:rPr>
          <w:rFonts w:ascii="Calibri" w:hAnsi="Calibri"/>
          <w:sz w:val="22"/>
          <w:szCs w:val="22"/>
        </w:rPr>
        <w:t>This field is filled out automatically. It is referenced from the Certificate of Compliance (CF1R), which must be completed prior to this document.</w:t>
      </w:r>
    </w:p>
    <w:p w14:paraId="1F9B95FB" w14:textId="648A31EF" w:rsidR="00F0164F" w:rsidRPr="00B61863" w:rsidRDefault="00F0164F" w:rsidP="00F0164F">
      <w:pPr>
        <w:pStyle w:val="ListParagraph"/>
        <w:numPr>
          <w:ilvl w:val="0"/>
          <w:numId w:val="16"/>
        </w:numPr>
        <w:ind w:left="360" w:hanging="360"/>
        <w:rPr>
          <w:rFonts w:ascii="Calibri" w:hAnsi="Calibri"/>
          <w:sz w:val="22"/>
          <w:szCs w:val="22"/>
        </w:rPr>
      </w:pPr>
      <w:r w:rsidRPr="00B61863">
        <w:rPr>
          <w:rFonts w:ascii="Calibri" w:hAnsi="Calibri"/>
          <w:sz w:val="22"/>
          <w:szCs w:val="22"/>
        </w:rPr>
        <w:t>This field is filled out automatically. It is referenced from the Certificate of Compliance (CF1R), which must be completed prior to this document.</w:t>
      </w:r>
      <w:r w:rsidR="000B650D" w:rsidRPr="000B650D">
        <w:rPr>
          <w:rFonts w:ascii="Calibri" w:hAnsi="Calibri"/>
          <w:sz w:val="22"/>
          <w:szCs w:val="22"/>
        </w:rPr>
        <w:t xml:space="preserve"> </w:t>
      </w:r>
      <w:r w:rsidR="00A62429">
        <w:rPr>
          <w:rFonts w:ascii="Calibri" w:hAnsi="Calibri"/>
          <w:sz w:val="22"/>
          <w:szCs w:val="22"/>
        </w:rPr>
        <w:t xml:space="preserve">When the project scope includes an addition to an existing building, the value is equal to the sum of the existing conditioned floor area plus the conditioned floor area of the addition.  </w:t>
      </w:r>
      <w:r w:rsidR="000B650D">
        <w:rPr>
          <w:rFonts w:ascii="Calibri" w:hAnsi="Calibri"/>
          <w:sz w:val="22"/>
          <w:szCs w:val="22"/>
        </w:rPr>
        <w:t xml:space="preserve">The default </w:t>
      </w:r>
      <w:r w:rsidR="000B650D" w:rsidRPr="00C10A80">
        <w:rPr>
          <w:rFonts w:ascii="Calibri" w:hAnsi="Calibri"/>
          <w:sz w:val="22"/>
          <w:szCs w:val="22"/>
        </w:rPr>
        <w:t xml:space="preserve">value </w:t>
      </w:r>
      <w:r w:rsidR="000B650D">
        <w:rPr>
          <w:rFonts w:ascii="Calibri" w:hAnsi="Calibri"/>
          <w:sz w:val="22"/>
          <w:szCs w:val="22"/>
        </w:rPr>
        <w:t xml:space="preserve">from the CF1R-PRF </w:t>
      </w:r>
      <w:r w:rsidR="000B650D" w:rsidRPr="00C10A80">
        <w:rPr>
          <w:rFonts w:ascii="Calibri" w:hAnsi="Calibri"/>
          <w:sz w:val="22"/>
          <w:szCs w:val="22"/>
        </w:rPr>
        <w:t xml:space="preserve">may be overwritten in this document. </w:t>
      </w:r>
      <w:r w:rsidR="000B650D">
        <w:rPr>
          <w:rFonts w:ascii="Calibri" w:hAnsi="Calibri"/>
          <w:sz w:val="22"/>
          <w:szCs w:val="22"/>
        </w:rPr>
        <w:t xml:space="preserve"> </w:t>
      </w:r>
      <w:r w:rsidR="000B650D" w:rsidRPr="00C10A80">
        <w:rPr>
          <w:rFonts w:ascii="Calibri" w:hAnsi="Calibri"/>
          <w:sz w:val="22"/>
          <w:szCs w:val="22"/>
        </w:rPr>
        <w:t>Overwriting the default value will automatically flag this entry and subject it to additional scrutiny by QA and enforcement personnel.</w:t>
      </w:r>
    </w:p>
    <w:p w14:paraId="1F9B95FC" w14:textId="06C3A18F" w:rsidR="00F0164F" w:rsidRPr="00B61863" w:rsidRDefault="00F0164F" w:rsidP="00F0164F">
      <w:pPr>
        <w:pStyle w:val="ListParagraph"/>
        <w:numPr>
          <w:ilvl w:val="0"/>
          <w:numId w:val="16"/>
        </w:numPr>
        <w:ind w:left="360" w:hanging="360"/>
        <w:rPr>
          <w:rFonts w:ascii="Calibri" w:hAnsi="Calibri"/>
          <w:sz w:val="22"/>
          <w:szCs w:val="22"/>
        </w:rPr>
      </w:pPr>
      <w:r w:rsidRPr="00B61863">
        <w:rPr>
          <w:rFonts w:ascii="Calibri" w:hAnsi="Calibri"/>
          <w:sz w:val="22"/>
          <w:szCs w:val="22"/>
        </w:rPr>
        <w:t>This field is filled out automatically. It is referenced from the Certificate of Compliance (CF1R), which must be completed prior to this document. This value may be overwritten in this document but valid discrepancies with the CF1R are atypical. Overwriting the default value will automatically flag this entry and subject it to additional scrutiny by QA and enforcement personnel.</w:t>
      </w:r>
    </w:p>
    <w:p w14:paraId="1F9B95FD" w14:textId="013E796D" w:rsidR="00F0164F" w:rsidRPr="00B61863" w:rsidRDefault="00F0164F" w:rsidP="00F0164F">
      <w:pPr>
        <w:pStyle w:val="ListParagraph"/>
        <w:numPr>
          <w:ilvl w:val="0"/>
          <w:numId w:val="16"/>
        </w:numPr>
        <w:ind w:left="360" w:hanging="360"/>
        <w:rPr>
          <w:rFonts w:ascii="Calibri" w:hAnsi="Calibri"/>
          <w:sz w:val="22"/>
          <w:szCs w:val="22"/>
        </w:rPr>
      </w:pPr>
      <w:r w:rsidRPr="00B61863">
        <w:rPr>
          <w:rFonts w:ascii="Calibri" w:hAnsi="Calibri"/>
          <w:sz w:val="22"/>
          <w:szCs w:val="22"/>
        </w:rPr>
        <w:t>This field is filled out automatically. It is referenced from the Certificate of Compliance (CF1R), which must be completed prior to this document.</w:t>
      </w:r>
    </w:p>
    <w:p w14:paraId="1F9B95FE" w14:textId="27A2A08C" w:rsidR="00F0164F" w:rsidRPr="00B61863" w:rsidRDefault="00F0164F" w:rsidP="00F0164F">
      <w:pPr>
        <w:pStyle w:val="ListParagraph"/>
        <w:numPr>
          <w:ilvl w:val="0"/>
          <w:numId w:val="16"/>
        </w:numPr>
        <w:ind w:left="360" w:hanging="360"/>
        <w:rPr>
          <w:rFonts w:ascii="Calibri" w:hAnsi="Calibri"/>
          <w:sz w:val="22"/>
          <w:szCs w:val="22"/>
        </w:rPr>
      </w:pPr>
      <w:r w:rsidRPr="00B61863">
        <w:rPr>
          <w:rFonts w:ascii="Calibri" w:hAnsi="Calibri"/>
          <w:sz w:val="22"/>
          <w:szCs w:val="22"/>
        </w:rPr>
        <w:t xml:space="preserve">Oversized equipment can result in reduced efficiency and capacity. Entirely new systems (see definition in Section 9.6.9 of the RCM) must be properly sized to match the heating and cooling load of the space that it serves. To do this, heating and cooling load calculations must be performed using an approved calculation methodology. These are listed here. Select the load calculation methodology used for this dwelling unit. If the project consists of a partial replacement of equipment or ducts (change-out) then load calculations are not required. Select N/A. Load calculations are always recommended, especially if the loads of the house have been changed since the original equipment has been installed (reduced via weatherization, other improvements).  </w:t>
      </w:r>
    </w:p>
    <w:p w14:paraId="696D317F" w14:textId="68043522" w:rsidR="00F0164F" w:rsidRPr="00B61863" w:rsidRDefault="00F0164F" w:rsidP="00F0164F">
      <w:pPr>
        <w:pStyle w:val="ListParagraph"/>
        <w:numPr>
          <w:ilvl w:val="0"/>
          <w:numId w:val="16"/>
        </w:numPr>
        <w:ind w:left="360" w:hanging="360"/>
        <w:rPr>
          <w:rFonts w:ascii="Calibri" w:hAnsi="Calibri"/>
          <w:sz w:val="22"/>
          <w:szCs w:val="22"/>
        </w:rPr>
      </w:pPr>
      <w:r w:rsidRPr="00B61863">
        <w:rPr>
          <w:rFonts w:ascii="Calibri" w:hAnsi="Calibri"/>
          <w:sz w:val="22"/>
          <w:szCs w:val="22"/>
        </w:rPr>
        <w:t>Enter the total sensible cooling load for the dwelling unit described by this document.  For projects involving dwelling units with more than one system, this will be a sum of the loads for the parts of the dwelling unit served by those systems. If the project consists of a partial replacement of equipment or ducts (change-out) then load calculations are not required. Select N/A.</w:t>
      </w:r>
    </w:p>
    <w:p w14:paraId="1F9B9600" w14:textId="4B26A75F" w:rsidR="00F0164F" w:rsidRDefault="00F0164F" w:rsidP="00F0164F">
      <w:pPr>
        <w:pStyle w:val="ListParagraph"/>
        <w:numPr>
          <w:ilvl w:val="0"/>
          <w:numId w:val="16"/>
        </w:numPr>
        <w:ind w:left="360" w:hanging="360"/>
        <w:rPr>
          <w:rFonts w:ascii="Calibri" w:hAnsi="Calibri"/>
          <w:sz w:val="22"/>
          <w:szCs w:val="22"/>
        </w:rPr>
      </w:pPr>
      <w:r w:rsidRPr="00B61863">
        <w:rPr>
          <w:rFonts w:ascii="Calibri" w:hAnsi="Calibri"/>
          <w:sz w:val="22"/>
          <w:szCs w:val="22"/>
        </w:rPr>
        <w:t xml:space="preserve">Enter the total heating load for the dwelling unit described by this </w:t>
      </w:r>
      <w:r w:rsidR="00BF40A1" w:rsidRPr="00B61863">
        <w:rPr>
          <w:rFonts w:ascii="Calibri" w:hAnsi="Calibri"/>
          <w:sz w:val="22"/>
          <w:szCs w:val="22"/>
        </w:rPr>
        <w:t>document. For</w:t>
      </w:r>
      <w:r w:rsidRPr="00B61863">
        <w:rPr>
          <w:rFonts w:ascii="Calibri" w:hAnsi="Calibri"/>
          <w:sz w:val="22"/>
          <w:szCs w:val="22"/>
        </w:rPr>
        <w:t xml:space="preserve"> projects involving dwelling units with more than one system, this will be a sum of the loads for the parts of the dwelling unit served by those systems. If the project consists of a partial replacement of equipment or ducts (change-out) then load calculations are not required. Select N/A.</w:t>
      </w:r>
    </w:p>
    <w:p w14:paraId="02C54435" w14:textId="565C22E0" w:rsidR="00C10A80" w:rsidRPr="00B61863" w:rsidRDefault="00C10A80" w:rsidP="00C13DF9">
      <w:pPr>
        <w:pStyle w:val="ListParagraph"/>
        <w:numPr>
          <w:ilvl w:val="0"/>
          <w:numId w:val="16"/>
        </w:numPr>
        <w:ind w:left="360" w:hanging="360"/>
        <w:rPr>
          <w:rFonts w:ascii="Calibri" w:hAnsi="Calibri"/>
          <w:sz w:val="22"/>
          <w:szCs w:val="22"/>
        </w:rPr>
      </w:pPr>
      <w:r>
        <w:rPr>
          <w:rFonts w:ascii="Calibri" w:hAnsi="Calibri"/>
          <w:sz w:val="22"/>
          <w:szCs w:val="22"/>
        </w:rPr>
        <w:t xml:space="preserve">Enter the number of bedrooms in the dwelling unit.  </w:t>
      </w:r>
      <w:r w:rsidRPr="00C10A80">
        <w:rPr>
          <w:rFonts w:ascii="Calibri" w:hAnsi="Calibri"/>
          <w:sz w:val="22"/>
          <w:szCs w:val="22"/>
        </w:rPr>
        <w:t>This field is filled out automatically</w:t>
      </w:r>
      <w:r>
        <w:rPr>
          <w:rFonts w:ascii="Calibri" w:hAnsi="Calibri"/>
          <w:sz w:val="22"/>
          <w:szCs w:val="22"/>
        </w:rPr>
        <w:t xml:space="preserve"> using the default value from the CF1R-PRF for performance compliance, and is user entry for prescriptive compliance.</w:t>
      </w:r>
      <w:r w:rsidRPr="00C10A80">
        <w:rPr>
          <w:rFonts w:ascii="Calibri" w:hAnsi="Calibri"/>
          <w:sz w:val="22"/>
          <w:szCs w:val="22"/>
        </w:rPr>
        <w:t xml:space="preserve"> </w:t>
      </w:r>
      <w:r w:rsidR="00987F5D">
        <w:rPr>
          <w:rFonts w:ascii="Calibri" w:hAnsi="Calibri"/>
          <w:sz w:val="22"/>
          <w:szCs w:val="22"/>
        </w:rPr>
        <w:t xml:space="preserve"> </w:t>
      </w:r>
      <w:r>
        <w:rPr>
          <w:rFonts w:ascii="Calibri" w:hAnsi="Calibri"/>
          <w:sz w:val="22"/>
          <w:szCs w:val="22"/>
        </w:rPr>
        <w:t xml:space="preserve">The default </w:t>
      </w:r>
      <w:r w:rsidRPr="00C10A80">
        <w:rPr>
          <w:rFonts w:ascii="Calibri" w:hAnsi="Calibri"/>
          <w:sz w:val="22"/>
          <w:szCs w:val="22"/>
        </w:rPr>
        <w:t xml:space="preserve">value </w:t>
      </w:r>
      <w:r>
        <w:rPr>
          <w:rFonts w:ascii="Calibri" w:hAnsi="Calibri"/>
          <w:sz w:val="22"/>
          <w:szCs w:val="22"/>
        </w:rPr>
        <w:t xml:space="preserve">from the CF1R-PRF </w:t>
      </w:r>
      <w:r w:rsidRPr="00C10A80">
        <w:rPr>
          <w:rFonts w:ascii="Calibri" w:hAnsi="Calibri"/>
          <w:sz w:val="22"/>
          <w:szCs w:val="22"/>
        </w:rPr>
        <w:t xml:space="preserve">may be overwritten in this document. </w:t>
      </w:r>
      <w:r>
        <w:rPr>
          <w:rFonts w:ascii="Calibri" w:hAnsi="Calibri"/>
          <w:sz w:val="22"/>
          <w:szCs w:val="22"/>
        </w:rPr>
        <w:t xml:space="preserve"> </w:t>
      </w:r>
      <w:r w:rsidRPr="00C10A80">
        <w:rPr>
          <w:rFonts w:ascii="Calibri" w:hAnsi="Calibri"/>
          <w:sz w:val="22"/>
          <w:szCs w:val="22"/>
        </w:rPr>
        <w:t>Overwriting the default value will automatically flag this entry and subject it to additional scrutiny by QA and enforcement personnel.</w:t>
      </w:r>
    </w:p>
    <w:p w14:paraId="1F9B9601" w14:textId="77777777" w:rsidR="00F0164F" w:rsidRPr="00B61863" w:rsidRDefault="00F0164F" w:rsidP="00F0164F">
      <w:pPr>
        <w:rPr>
          <w:rFonts w:ascii="Calibri" w:hAnsi="Calibri"/>
          <w:sz w:val="22"/>
          <w:szCs w:val="22"/>
        </w:rPr>
      </w:pPr>
    </w:p>
    <w:p w14:paraId="1F9B9602" w14:textId="1B85CAE8" w:rsidR="00F0164F" w:rsidRPr="00B61863" w:rsidRDefault="00F0164F" w:rsidP="00F0164F">
      <w:pPr>
        <w:rPr>
          <w:rFonts w:ascii="Calibri" w:hAnsi="Calibri"/>
          <w:b/>
          <w:sz w:val="22"/>
          <w:szCs w:val="22"/>
        </w:rPr>
      </w:pPr>
      <w:r w:rsidRPr="00B61863">
        <w:rPr>
          <w:rFonts w:ascii="Calibri" w:hAnsi="Calibri"/>
          <w:b/>
          <w:sz w:val="22"/>
          <w:szCs w:val="22"/>
        </w:rPr>
        <w:t>Section B. Design Space Conditioning (SC) System Component Specifications from CF1R</w:t>
      </w:r>
    </w:p>
    <w:p w14:paraId="1F9B9604" w14:textId="36FAF31F" w:rsidR="00F0164F" w:rsidRPr="00B61863" w:rsidRDefault="00F0164F" w:rsidP="00F0164F">
      <w:pPr>
        <w:pStyle w:val="ListParagraph"/>
        <w:numPr>
          <w:ilvl w:val="0"/>
          <w:numId w:val="17"/>
        </w:numPr>
        <w:ind w:left="360" w:hanging="360"/>
        <w:rPr>
          <w:rFonts w:ascii="Calibri" w:hAnsi="Calibri"/>
          <w:sz w:val="22"/>
          <w:szCs w:val="22"/>
        </w:rPr>
      </w:pPr>
      <w:r w:rsidRPr="00B61863">
        <w:rPr>
          <w:rFonts w:ascii="Calibri" w:hAnsi="Calibri"/>
          <w:sz w:val="22"/>
          <w:szCs w:val="22"/>
        </w:rPr>
        <w:t>This field is filled out automatically. It is referenced from the Certificate of Compliance (CF1R), which must be completed prior to this document.</w:t>
      </w:r>
    </w:p>
    <w:p w14:paraId="1F9B9605" w14:textId="6E4A0FC8" w:rsidR="00F0164F" w:rsidRPr="00B61863" w:rsidRDefault="00F0164F" w:rsidP="00F0164F">
      <w:pPr>
        <w:pStyle w:val="ListParagraph"/>
        <w:numPr>
          <w:ilvl w:val="0"/>
          <w:numId w:val="17"/>
        </w:numPr>
        <w:ind w:left="360" w:hanging="360"/>
        <w:rPr>
          <w:rFonts w:ascii="Calibri" w:hAnsi="Calibri"/>
          <w:sz w:val="22"/>
          <w:szCs w:val="22"/>
        </w:rPr>
      </w:pPr>
      <w:r w:rsidRPr="00B61863">
        <w:rPr>
          <w:rFonts w:ascii="Calibri" w:hAnsi="Calibri"/>
          <w:sz w:val="22"/>
          <w:szCs w:val="22"/>
        </w:rPr>
        <w:t>This field is filled out automatically. It is referenced from the Certificate of Compliance (CF1R), which must be completed prior to this document.</w:t>
      </w:r>
    </w:p>
    <w:p w14:paraId="1F9B9606" w14:textId="66399185" w:rsidR="00F0164F" w:rsidRPr="00B61863" w:rsidRDefault="00F0164F" w:rsidP="00F0164F">
      <w:pPr>
        <w:pStyle w:val="ListParagraph"/>
        <w:numPr>
          <w:ilvl w:val="0"/>
          <w:numId w:val="17"/>
        </w:numPr>
        <w:ind w:left="360" w:hanging="360"/>
        <w:rPr>
          <w:rFonts w:ascii="Calibri" w:hAnsi="Calibri"/>
          <w:sz w:val="22"/>
          <w:szCs w:val="22"/>
        </w:rPr>
      </w:pPr>
      <w:r w:rsidRPr="00B61863">
        <w:rPr>
          <w:rFonts w:ascii="Calibri" w:hAnsi="Calibri"/>
          <w:sz w:val="22"/>
          <w:szCs w:val="22"/>
        </w:rPr>
        <w:t>This field is filled out automatically. It is referenced from the Certificate of Compliance (CF1R), which must be completed prior to this document.</w:t>
      </w:r>
    </w:p>
    <w:p w14:paraId="1F9B9607" w14:textId="2098D428" w:rsidR="00F0164F" w:rsidRPr="00B61863" w:rsidRDefault="00F0164F" w:rsidP="00F0164F">
      <w:pPr>
        <w:pStyle w:val="ListParagraph"/>
        <w:numPr>
          <w:ilvl w:val="0"/>
          <w:numId w:val="17"/>
        </w:numPr>
        <w:ind w:left="360" w:hanging="360"/>
        <w:rPr>
          <w:rFonts w:ascii="Calibri" w:hAnsi="Calibri"/>
          <w:sz w:val="22"/>
          <w:szCs w:val="22"/>
        </w:rPr>
      </w:pPr>
      <w:r w:rsidRPr="00B61863">
        <w:rPr>
          <w:rFonts w:ascii="Calibri" w:hAnsi="Calibri"/>
          <w:sz w:val="22"/>
          <w:szCs w:val="22"/>
        </w:rPr>
        <w:t>This field is filled out automatically. It is referenced from the Certificate of Compliance (CF1R), which must be completed prior to this document.</w:t>
      </w:r>
    </w:p>
    <w:p w14:paraId="1F9B9608" w14:textId="054218EA" w:rsidR="00F0164F" w:rsidRPr="00B61863" w:rsidRDefault="00F0164F" w:rsidP="00F0164F">
      <w:pPr>
        <w:pStyle w:val="ListParagraph"/>
        <w:numPr>
          <w:ilvl w:val="0"/>
          <w:numId w:val="17"/>
        </w:numPr>
        <w:ind w:left="360" w:hanging="360"/>
        <w:rPr>
          <w:rFonts w:ascii="Calibri" w:hAnsi="Calibri"/>
          <w:sz w:val="22"/>
          <w:szCs w:val="22"/>
        </w:rPr>
      </w:pPr>
      <w:r w:rsidRPr="00B61863">
        <w:rPr>
          <w:rFonts w:ascii="Calibri" w:hAnsi="Calibri"/>
          <w:sz w:val="22"/>
          <w:szCs w:val="22"/>
        </w:rPr>
        <w:t>This field is filled out automatically. It is referenced from the Certificate of Compliance (CF1R), which must be completed prior to this document.</w:t>
      </w:r>
    </w:p>
    <w:p w14:paraId="1F9B9609" w14:textId="0F7B367C" w:rsidR="00F0164F" w:rsidRPr="00B61863" w:rsidRDefault="00F0164F" w:rsidP="00F0164F">
      <w:pPr>
        <w:pStyle w:val="ListParagraph"/>
        <w:numPr>
          <w:ilvl w:val="0"/>
          <w:numId w:val="17"/>
        </w:numPr>
        <w:ind w:left="360" w:hanging="360"/>
        <w:rPr>
          <w:rFonts w:ascii="Calibri" w:hAnsi="Calibri"/>
          <w:sz w:val="22"/>
          <w:szCs w:val="22"/>
        </w:rPr>
      </w:pPr>
      <w:r w:rsidRPr="00B61863">
        <w:rPr>
          <w:rFonts w:ascii="Calibri" w:hAnsi="Calibri"/>
          <w:sz w:val="22"/>
          <w:szCs w:val="22"/>
        </w:rPr>
        <w:t>This field is filled out automatically. It is referenced from the Certificate of Compliance (CF1R), which must be completed prior to this document.</w:t>
      </w:r>
    </w:p>
    <w:p w14:paraId="1F9B960A" w14:textId="74F34FB7" w:rsidR="00F0164F" w:rsidRPr="00B61863" w:rsidRDefault="00F0164F" w:rsidP="00F0164F">
      <w:pPr>
        <w:pStyle w:val="ListParagraph"/>
        <w:numPr>
          <w:ilvl w:val="0"/>
          <w:numId w:val="17"/>
        </w:numPr>
        <w:ind w:left="360" w:hanging="360"/>
        <w:rPr>
          <w:rFonts w:ascii="Calibri" w:hAnsi="Calibri"/>
          <w:sz w:val="22"/>
          <w:szCs w:val="22"/>
        </w:rPr>
      </w:pPr>
      <w:r w:rsidRPr="00B61863">
        <w:rPr>
          <w:rFonts w:ascii="Calibri" w:hAnsi="Calibri"/>
          <w:sz w:val="22"/>
          <w:szCs w:val="22"/>
        </w:rPr>
        <w:t>This field is filled out automatically. It is referenced from the Certificate of Compliance (CF1R), which must be completed prior to this document.</w:t>
      </w:r>
    </w:p>
    <w:p w14:paraId="1F9B960B" w14:textId="7007556A" w:rsidR="00F0164F" w:rsidRPr="00B61863" w:rsidRDefault="00F0164F" w:rsidP="00F0164F">
      <w:pPr>
        <w:pStyle w:val="ListParagraph"/>
        <w:numPr>
          <w:ilvl w:val="0"/>
          <w:numId w:val="17"/>
        </w:numPr>
        <w:ind w:left="360" w:hanging="360"/>
        <w:rPr>
          <w:rFonts w:ascii="Calibri" w:hAnsi="Calibri"/>
          <w:sz w:val="22"/>
          <w:szCs w:val="22"/>
        </w:rPr>
      </w:pPr>
      <w:r w:rsidRPr="00B61863">
        <w:rPr>
          <w:rFonts w:ascii="Calibri" w:hAnsi="Calibri"/>
          <w:sz w:val="22"/>
          <w:szCs w:val="22"/>
        </w:rPr>
        <w:t>This field is filled out automatically. It is referenced from the Certificate of Compliance (CF1R), which must be completed prior to this document.</w:t>
      </w:r>
    </w:p>
    <w:p w14:paraId="1F9B960C" w14:textId="16EF505B" w:rsidR="00F0164F" w:rsidRPr="00B61863" w:rsidRDefault="00F0164F" w:rsidP="00F0164F">
      <w:pPr>
        <w:pStyle w:val="ListParagraph"/>
        <w:numPr>
          <w:ilvl w:val="0"/>
          <w:numId w:val="17"/>
        </w:numPr>
        <w:ind w:left="360" w:hanging="360"/>
        <w:rPr>
          <w:rFonts w:ascii="Calibri" w:hAnsi="Calibri"/>
          <w:sz w:val="22"/>
          <w:szCs w:val="22"/>
        </w:rPr>
      </w:pPr>
      <w:r w:rsidRPr="00B61863">
        <w:rPr>
          <w:rFonts w:ascii="Calibri" w:hAnsi="Calibri"/>
          <w:sz w:val="22"/>
          <w:szCs w:val="22"/>
        </w:rPr>
        <w:t>This field is filled out automatically. It is determined based on entries on the Certificate of Compliance (CF1R), which must be completed prior to this document.</w:t>
      </w:r>
    </w:p>
    <w:p w14:paraId="1F9B960F" w14:textId="3FB40AC8" w:rsidR="00F0164F" w:rsidRDefault="00F0164F" w:rsidP="003322AF">
      <w:pPr>
        <w:pStyle w:val="ListParagraph"/>
        <w:numPr>
          <w:ilvl w:val="0"/>
          <w:numId w:val="17"/>
        </w:numPr>
        <w:ind w:left="360" w:hanging="360"/>
        <w:rPr>
          <w:rFonts w:ascii="Calibri" w:hAnsi="Calibri"/>
          <w:sz w:val="22"/>
          <w:szCs w:val="22"/>
        </w:rPr>
      </w:pPr>
      <w:r w:rsidRPr="00B61863">
        <w:rPr>
          <w:rFonts w:ascii="Calibri" w:hAnsi="Calibri"/>
          <w:sz w:val="22"/>
          <w:szCs w:val="22"/>
        </w:rPr>
        <w:t>This field is filled out automatically. It is determined based on entries on the Certificate of Compliance (CF1R), which must be completed prior to this document.</w:t>
      </w:r>
    </w:p>
    <w:p w14:paraId="7CC554CD" w14:textId="515D48E1" w:rsidR="00D309B7" w:rsidRDefault="00D309B7" w:rsidP="00D309B7">
      <w:pPr>
        <w:pStyle w:val="ListParagraph"/>
        <w:numPr>
          <w:ilvl w:val="0"/>
          <w:numId w:val="17"/>
        </w:numPr>
        <w:rPr>
          <w:rFonts w:ascii="Calibri" w:hAnsi="Calibri"/>
          <w:sz w:val="22"/>
          <w:szCs w:val="22"/>
        </w:rPr>
      </w:pPr>
      <w:r w:rsidRPr="00D309B7">
        <w:rPr>
          <w:rFonts w:ascii="Calibri" w:hAnsi="Calibri"/>
          <w:sz w:val="22"/>
          <w:szCs w:val="22"/>
        </w:rPr>
        <w:t>This field is filled out automatically. It is determined based on entries on the Certificate of Compliance (CF1R), which must be completed prior to this document.</w:t>
      </w:r>
    </w:p>
    <w:p w14:paraId="3C05C251" w14:textId="77777777" w:rsidR="00D309B7" w:rsidRPr="00D309B7" w:rsidRDefault="00D309B7" w:rsidP="00D309B7">
      <w:pPr>
        <w:pStyle w:val="ListParagraph"/>
        <w:numPr>
          <w:ilvl w:val="0"/>
          <w:numId w:val="17"/>
        </w:numPr>
        <w:rPr>
          <w:rFonts w:ascii="Calibri" w:hAnsi="Calibri"/>
          <w:sz w:val="22"/>
          <w:szCs w:val="22"/>
        </w:rPr>
      </w:pPr>
      <w:r w:rsidRPr="00D309B7">
        <w:rPr>
          <w:rFonts w:ascii="Calibri" w:hAnsi="Calibri"/>
          <w:sz w:val="22"/>
          <w:szCs w:val="22"/>
        </w:rPr>
        <w:t>This field is filled out automatically. It is determined based on entries on the Certificate of Compliance (CF1R), which must be completed prior to this document.</w:t>
      </w:r>
    </w:p>
    <w:p w14:paraId="1F9B9610" w14:textId="77777777" w:rsidR="00F0164F" w:rsidRPr="00B61863" w:rsidRDefault="00F0164F" w:rsidP="00F0164F">
      <w:pPr>
        <w:pStyle w:val="ListParagraph"/>
        <w:ind w:left="360"/>
        <w:rPr>
          <w:rFonts w:ascii="Calibri" w:hAnsi="Calibri"/>
          <w:sz w:val="22"/>
          <w:szCs w:val="22"/>
        </w:rPr>
      </w:pPr>
    </w:p>
    <w:p w14:paraId="1F9B9611" w14:textId="5CF15791" w:rsidR="00F0164F" w:rsidRPr="00B61863" w:rsidRDefault="00F0164F" w:rsidP="00F0164F">
      <w:pPr>
        <w:rPr>
          <w:rFonts w:ascii="Calibri" w:hAnsi="Calibri"/>
          <w:b/>
          <w:sz w:val="22"/>
          <w:szCs w:val="22"/>
        </w:rPr>
      </w:pPr>
      <w:r w:rsidRPr="00B61863">
        <w:rPr>
          <w:rFonts w:ascii="Calibri" w:hAnsi="Calibri"/>
          <w:b/>
          <w:sz w:val="22"/>
          <w:szCs w:val="22"/>
        </w:rPr>
        <w:t>Section C. Design Space Conditioning (SC) System Compliance Requirements from CF1R</w:t>
      </w:r>
    </w:p>
    <w:p w14:paraId="1F9B9613" w14:textId="4867377F" w:rsidR="00F0164F" w:rsidRPr="00B61863" w:rsidRDefault="00F0164F" w:rsidP="00F0164F">
      <w:pPr>
        <w:pStyle w:val="ListParagraph"/>
        <w:numPr>
          <w:ilvl w:val="0"/>
          <w:numId w:val="18"/>
        </w:numPr>
        <w:rPr>
          <w:rFonts w:ascii="Calibri" w:hAnsi="Calibri"/>
          <w:sz w:val="22"/>
          <w:szCs w:val="22"/>
        </w:rPr>
      </w:pPr>
      <w:r w:rsidRPr="00B61863">
        <w:rPr>
          <w:rFonts w:ascii="Calibri" w:hAnsi="Calibri"/>
          <w:sz w:val="22"/>
          <w:szCs w:val="22"/>
        </w:rPr>
        <w:t>This field is filled out automatically. It is referenced from the same row and column in the previous section.</w:t>
      </w:r>
    </w:p>
    <w:p w14:paraId="1F9B9614" w14:textId="1C8D80CB" w:rsidR="00F0164F" w:rsidRPr="00B61863" w:rsidRDefault="00F0164F" w:rsidP="00F0164F">
      <w:pPr>
        <w:pStyle w:val="ListParagraph"/>
        <w:numPr>
          <w:ilvl w:val="0"/>
          <w:numId w:val="18"/>
        </w:numPr>
        <w:rPr>
          <w:rFonts w:ascii="Calibri" w:hAnsi="Calibri"/>
          <w:sz w:val="22"/>
          <w:szCs w:val="22"/>
        </w:rPr>
      </w:pPr>
      <w:r w:rsidRPr="00B61863">
        <w:rPr>
          <w:rFonts w:ascii="Calibri" w:hAnsi="Calibri"/>
          <w:sz w:val="22"/>
          <w:szCs w:val="22"/>
        </w:rPr>
        <w:t>This field is filled out automatically. It is referenced from the Certificate of Compliance (CF1R), which must be completed prior to this document.</w:t>
      </w:r>
    </w:p>
    <w:p w14:paraId="1F9B9615" w14:textId="60621134" w:rsidR="00F0164F" w:rsidRPr="00B61863" w:rsidRDefault="00F0164F" w:rsidP="00F0164F">
      <w:pPr>
        <w:pStyle w:val="ListParagraph"/>
        <w:numPr>
          <w:ilvl w:val="0"/>
          <w:numId w:val="18"/>
        </w:numPr>
        <w:rPr>
          <w:rFonts w:ascii="Calibri" w:hAnsi="Calibri"/>
          <w:sz w:val="22"/>
          <w:szCs w:val="22"/>
        </w:rPr>
      </w:pPr>
      <w:r w:rsidRPr="00B61863">
        <w:rPr>
          <w:rFonts w:ascii="Calibri" w:hAnsi="Calibri"/>
          <w:sz w:val="22"/>
          <w:szCs w:val="22"/>
        </w:rPr>
        <w:t>This field is filled out automatically. It is referenced from the Certificate of Compliance (CF1R), which must be completed prior to this document.</w:t>
      </w:r>
    </w:p>
    <w:p w14:paraId="1F9B9616" w14:textId="19552DF5" w:rsidR="00F0164F" w:rsidRPr="00B61863" w:rsidRDefault="00F0164F" w:rsidP="00F0164F">
      <w:pPr>
        <w:pStyle w:val="ListParagraph"/>
        <w:numPr>
          <w:ilvl w:val="0"/>
          <w:numId w:val="18"/>
        </w:numPr>
        <w:rPr>
          <w:rFonts w:ascii="Calibri" w:hAnsi="Calibri"/>
          <w:sz w:val="22"/>
          <w:szCs w:val="22"/>
        </w:rPr>
      </w:pPr>
      <w:r w:rsidRPr="00B61863">
        <w:rPr>
          <w:rFonts w:ascii="Calibri" w:hAnsi="Calibri"/>
          <w:sz w:val="22"/>
          <w:szCs w:val="22"/>
        </w:rPr>
        <w:t>This field is filled out automatically. It is referenced from the Certificate of Compliance (CF1R), which must be completed prior to this document.</w:t>
      </w:r>
    </w:p>
    <w:p w14:paraId="1F9B9617" w14:textId="76D7501E" w:rsidR="00F0164F" w:rsidRPr="00B61863" w:rsidRDefault="00F0164F" w:rsidP="00F0164F">
      <w:pPr>
        <w:pStyle w:val="ListParagraph"/>
        <w:numPr>
          <w:ilvl w:val="0"/>
          <w:numId w:val="18"/>
        </w:numPr>
        <w:rPr>
          <w:rFonts w:ascii="Calibri" w:hAnsi="Calibri"/>
          <w:sz w:val="22"/>
          <w:szCs w:val="22"/>
        </w:rPr>
      </w:pPr>
      <w:r w:rsidRPr="00B61863">
        <w:rPr>
          <w:rFonts w:ascii="Calibri" w:hAnsi="Calibri"/>
          <w:sz w:val="22"/>
          <w:szCs w:val="22"/>
        </w:rPr>
        <w:t>This field is filled out automatically. It is referenced from the Certificate of Compliance (CF1R), which must be completed prior to this document.</w:t>
      </w:r>
    </w:p>
    <w:p w14:paraId="1F9B9618" w14:textId="334C4F08" w:rsidR="00F0164F" w:rsidRPr="00B61863" w:rsidRDefault="00F0164F" w:rsidP="00F0164F">
      <w:pPr>
        <w:pStyle w:val="ListParagraph"/>
        <w:numPr>
          <w:ilvl w:val="0"/>
          <w:numId w:val="18"/>
        </w:numPr>
        <w:rPr>
          <w:rFonts w:ascii="Calibri" w:hAnsi="Calibri"/>
          <w:sz w:val="22"/>
          <w:szCs w:val="22"/>
        </w:rPr>
      </w:pPr>
      <w:r w:rsidRPr="00B61863">
        <w:rPr>
          <w:rFonts w:ascii="Calibri" w:hAnsi="Calibri"/>
          <w:sz w:val="22"/>
          <w:szCs w:val="22"/>
        </w:rPr>
        <w:t>This field is filled out automatically. It is referenced from the Certificate of Compliance (CF1R), which must be completed prior to this document.</w:t>
      </w:r>
    </w:p>
    <w:p w14:paraId="1F9B9619" w14:textId="5460CA20" w:rsidR="00F0164F" w:rsidRPr="00B61863" w:rsidRDefault="00F0164F" w:rsidP="00F0164F">
      <w:pPr>
        <w:pStyle w:val="ListParagraph"/>
        <w:numPr>
          <w:ilvl w:val="0"/>
          <w:numId w:val="18"/>
        </w:numPr>
        <w:rPr>
          <w:rFonts w:ascii="Calibri" w:hAnsi="Calibri"/>
          <w:sz w:val="22"/>
          <w:szCs w:val="22"/>
        </w:rPr>
      </w:pPr>
      <w:r w:rsidRPr="00B61863">
        <w:rPr>
          <w:rFonts w:ascii="Calibri" w:hAnsi="Calibri"/>
          <w:sz w:val="22"/>
          <w:szCs w:val="22"/>
        </w:rPr>
        <w:t>This field is filled out automatically. It is referenced from the Certificate of Compliance (CF1R), which must be completed prior to this document.</w:t>
      </w:r>
    </w:p>
    <w:p w14:paraId="1F9B961A" w14:textId="631A7245" w:rsidR="00F0164F" w:rsidRPr="00B61863" w:rsidRDefault="00F0164F" w:rsidP="00F0164F">
      <w:pPr>
        <w:pStyle w:val="ListParagraph"/>
        <w:numPr>
          <w:ilvl w:val="0"/>
          <w:numId w:val="18"/>
        </w:numPr>
        <w:rPr>
          <w:rFonts w:ascii="Calibri" w:hAnsi="Calibri"/>
          <w:sz w:val="22"/>
          <w:szCs w:val="22"/>
        </w:rPr>
      </w:pPr>
      <w:r w:rsidRPr="00B61863">
        <w:rPr>
          <w:rFonts w:ascii="Calibri" w:hAnsi="Calibri"/>
          <w:sz w:val="22"/>
          <w:szCs w:val="22"/>
        </w:rPr>
        <w:t>This field is filled out automatically. It is referenced from the Certificate of Compliance (CF1R), which must be completed prior to this document.</w:t>
      </w:r>
    </w:p>
    <w:p w14:paraId="1F9B961B" w14:textId="1003E8B8" w:rsidR="00F0164F" w:rsidRPr="00B61863" w:rsidRDefault="00F0164F" w:rsidP="00F0164F">
      <w:pPr>
        <w:pStyle w:val="ListParagraph"/>
        <w:numPr>
          <w:ilvl w:val="0"/>
          <w:numId w:val="18"/>
        </w:numPr>
        <w:rPr>
          <w:rFonts w:ascii="Calibri" w:hAnsi="Calibri"/>
          <w:sz w:val="22"/>
          <w:szCs w:val="22"/>
        </w:rPr>
      </w:pPr>
      <w:r w:rsidRPr="00B61863">
        <w:rPr>
          <w:rFonts w:ascii="Calibri" w:hAnsi="Calibri"/>
          <w:sz w:val="22"/>
          <w:szCs w:val="22"/>
        </w:rPr>
        <w:t>This field is filled out automatically. It is referenced from the Certificate of Compliance (CF1R), which must be completed prior to this document.</w:t>
      </w:r>
    </w:p>
    <w:p w14:paraId="5BD45DBE" w14:textId="39D82316" w:rsidR="00D309B7" w:rsidRDefault="00F0164F" w:rsidP="00D309B7">
      <w:pPr>
        <w:pStyle w:val="ListParagraph"/>
        <w:numPr>
          <w:ilvl w:val="0"/>
          <w:numId w:val="18"/>
        </w:numPr>
        <w:rPr>
          <w:rFonts w:ascii="Calibri" w:hAnsi="Calibri"/>
          <w:sz w:val="22"/>
          <w:szCs w:val="22"/>
        </w:rPr>
      </w:pPr>
      <w:r w:rsidRPr="00B61863">
        <w:rPr>
          <w:rFonts w:ascii="Calibri" w:hAnsi="Calibri"/>
          <w:sz w:val="22"/>
          <w:szCs w:val="22"/>
        </w:rPr>
        <w:t>This field is filled out automatically. It is referenced from the Certificate of Compliance (CF1R), which must be completed prior to this document.</w:t>
      </w:r>
    </w:p>
    <w:p w14:paraId="0A8F6CC0" w14:textId="77777777" w:rsidR="00D07715" w:rsidRDefault="00794311" w:rsidP="00D07715">
      <w:pPr>
        <w:pStyle w:val="ListParagraph"/>
        <w:numPr>
          <w:ilvl w:val="0"/>
          <w:numId w:val="18"/>
        </w:numPr>
        <w:rPr>
          <w:rFonts w:ascii="Calibri" w:hAnsi="Calibri"/>
          <w:sz w:val="22"/>
          <w:szCs w:val="22"/>
        </w:rPr>
      </w:pPr>
      <w:r w:rsidRPr="00D309B7">
        <w:rPr>
          <w:rFonts w:ascii="Calibri" w:hAnsi="Calibri"/>
          <w:sz w:val="22"/>
          <w:szCs w:val="22"/>
        </w:rPr>
        <w:t>This field is filled out automatically. It is referenced from the Certificate of Compliance (CF1R), which must be completed prior to this document</w:t>
      </w:r>
      <w:r>
        <w:rPr>
          <w:rFonts w:ascii="Calibri" w:hAnsi="Calibri"/>
          <w:sz w:val="22"/>
          <w:szCs w:val="22"/>
        </w:rPr>
        <w:t>.</w:t>
      </w:r>
      <w:r w:rsidR="00D07715">
        <w:rPr>
          <w:rFonts w:ascii="Calibri" w:hAnsi="Calibri"/>
          <w:sz w:val="22"/>
          <w:szCs w:val="22"/>
        </w:rPr>
        <w:t xml:space="preserve"> </w:t>
      </w:r>
    </w:p>
    <w:p w14:paraId="33C6E539" w14:textId="7572C69B" w:rsidR="00794311" w:rsidRDefault="00D07715" w:rsidP="00D07715">
      <w:pPr>
        <w:pStyle w:val="ListParagraph"/>
        <w:numPr>
          <w:ilvl w:val="0"/>
          <w:numId w:val="18"/>
        </w:numPr>
        <w:rPr>
          <w:rFonts w:ascii="Calibri" w:hAnsi="Calibri"/>
          <w:sz w:val="22"/>
          <w:szCs w:val="22"/>
        </w:rPr>
      </w:pPr>
      <w:r w:rsidRPr="00D07715">
        <w:rPr>
          <w:rFonts w:ascii="Calibri" w:hAnsi="Calibri"/>
          <w:sz w:val="22"/>
          <w:szCs w:val="22"/>
        </w:rPr>
        <w:t>This field is filled out automatically. It is referenced from the Certificate of Compliance (CF1R), which must be completed prior to this document</w:t>
      </w:r>
      <w:r w:rsidR="00D90207">
        <w:rPr>
          <w:rFonts w:ascii="Calibri" w:hAnsi="Calibri"/>
          <w:sz w:val="22"/>
          <w:szCs w:val="22"/>
        </w:rPr>
        <w:t>.</w:t>
      </w:r>
    </w:p>
    <w:p w14:paraId="2796BBC0" w14:textId="759C4B36" w:rsidR="00D309B7" w:rsidRPr="00D309B7" w:rsidRDefault="00D309B7" w:rsidP="00794311">
      <w:pPr>
        <w:pStyle w:val="ListParagraph"/>
        <w:ind w:left="360"/>
        <w:rPr>
          <w:rFonts w:ascii="Calibri" w:hAnsi="Calibri"/>
          <w:sz w:val="22"/>
          <w:szCs w:val="22"/>
        </w:rPr>
      </w:pPr>
    </w:p>
    <w:p w14:paraId="1F9B961D" w14:textId="77777777" w:rsidR="00F0164F" w:rsidRPr="00B61863" w:rsidRDefault="00F0164F" w:rsidP="00F0164F">
      <w:pPr>
        <w:rPr>
          <w:rFonts w:ascii="Calibri" w:hAnsi="Calibri"/>
          <w:sz w:val="22"/>
          <w:szCs w:val="22"/>
        </w:rPr>
      </w:pPr>
    </w:p>
    <w:p w14:paraId="1F9B961E" w14:textId="55CC6502" w:rsidR="00F0164F" w:rsidRPr="00B61863" w:rsidRDefault="00F0164F" w:rsidP="00F0164F">
      <w:pPr>
        <w:rPr>
          <w:rFonts w:ascii="Calibri" w:hAnsi="Calibri"/>
          <w:b/>
          <w:sz w:val="22"/>
          <w:szCs w:val="22"/>
        </w:rPr>
      </w:pPr>
      <w:r w:rsidRPr="00B61863">
        <w:rPr>
          <w:rFonts w:ascii="Calibri" w:hAnsi="Calibri"/>
          <w:b/>
          <w:sz w:val="22"/>
          <w:szCs w:val="22"/>
        </w:rPr>
        <w:t xml:space="preserve">Section D. </w:t>
      </w:r>
      <w:r w:rsidR="003322AF" w:rsidRPr="003322AF">
        <w:rPr>
          <w:rFonts w:ascii="Calibri" w:hAnsi="Calibri"/>
          <w:b/>
          <w:sz w:val="22"/>
          <w:szCs w:val="22"/>
        </w:rPr>
        <w:t>Installed New, Altered, and Existing Space Conditioning (SC) System Component Information</w:t>
      </w:r>
    </w:p>
    <w:p w14:paraId="1F9B9620" w14:textId="77777777" w:rsidR="00F0164F" w:rsidRPr="00B61863" w:rsidRDefault="00F0164F" w:rsidP="00F0164F">
      <w:pPr>
        <w:pStyle w:val="ListParagraph"/>
        <w:numPr>
          <w:ilvl w:val="0"/>
          <w:numId w:val="19"/>
        </w:numPr>
        <w:rPr>
          <w:rFonts w:ascii="Calibri" w:hAnsi="Calibri"/>
          <w:sz w:val="22"/>
          <w:szCs w:val="22"/>
        </w:rPr>
      </w:pPr>
      <w:r w:rsidRPr="00B61863">
        <w:rPr>
          <w:rFonts w:ascii="Calibri" w:hAnsi="Calibri"/>
          <w:sz w:val="22"/>
          <w:szCs w:val="22"/>
        </w:rPr>
        <w:t>Select System name from the list of systems identified in previous sections and originally specified on the CF1R.</w:t>
      </w:r>
    </w:p>
    <w:p w14:paraId="1F9B9621" w14:textId="31218D39" w:rsidR="00F0164F" w:rsidRPr="00B61863" w:rsidRDefault="00F0164F" w:rsidP="00F0164F">
      <w:pPr>
        <w:pStyle w:val="ListParagraph"/>
        <w:numPr>
          <w:ilvl w:val="0"/>
          <w:numId w:val="19"/>
        </w:numPr>
        <w:rPr>
          <w:rFonts w:ascii="Calibri" w:hAnsi="Calibri"/>
          <w:sz w:val="22"/>
          <w:szCs w:val="22"/>
        </w:rPr>
      </w:pPr>
      <w:r w:rsidRPr="00B61863">
        <w:rPr>
          <w:rFonts w:ascii="Calibri" w:hAnsi="Calibri"/>
          <w:sz w:val="22"/>
          <w:szCs w:val="22"/>
        </w:rPr>
        <w:t>Briefly describe the area served by this system. Examples: entire house, upstairs, downstairs, sleeping area, north wing, etc.</w:t>
      </w:r>
    </w:p>
    <w:p w14:paraId="1F9B9622" w14:textId="2CA7E6E0" w:rsidR="00F0164F" w:rsidRPr="00B61863" w:rsidRDefault="00F0164F" w:rsidP="00F0164F">
      <w:pPr>
        <w:pStyle w:val="ListParagraph"/>
        <w:numPr>
          <w:ilvl w:val="0"/>
          <w:numId w:val="19"/>
        </w:numPr>
        <w:rPr>
          <w:rFonts w:ascii="Calibri" w:hAnsi="Calibri"/>
          <w:sz w:val="22"/>
          <w:szCs w:val="22"/>
        </w:rPr>
      </w:pPr>
      <w:r w:rsidRPr="00B61863">
        <w:rPr>
          <w:rFonts w:ascii="Calibri" w:hAnsi="Calibri"/>
          <w:sz w:val="22"/>
          <w:szCs w:val="22"/>
        </w:rPr>
        <w:t>Enter the conditioned floor area served by the system described in this row. The total value of this column for all rows must equal the total dwelling unit conditioned floor area as shown in Section A.</w:t>
      </w:r>
    </w:p>
    <w:p w14:paraId="1F9B9623" w14:textId="0CD728CE" w:rsidR="00F0164F" w:rsidRPr="00B61863" w:rsidRDefault="00F0164F" w:rsidP="00F0164F">
      <w:pPr>
        <w:pStyle w:val="ListParagraph"/>
        <w:numPr>
          <w:ilvl w:val="0"/>
          <w:numId w:val="19"/>
        </w:numPr>
        <w:rPr>
          <w:rFonts w:ascii="Calibri" w:hAnsi="Calibri"/>
          <w:sz w:val="22"/>
          <w:szCs w:val="22"/>
        </w:rPr>
      </w:pPr>
      <w:r w:rsidRPr="00B61863">
        <w:rPr>
          <w:rFonts w:ascii="Calibri" w:hAnsi="Calibri"/>
          <w:sz w:val="22"/>
          <w:szCs w:val="22"/>
        </w:rPr>
        <w:t>This field is filled out automatically. It appears in Section B and is referenced from the Certificate of Compliance (CF1R), which must be completed prior to this document. This value may be overwritten in this document but valid discrepancies with the CF1R are atypical. Overwriting the default value will automatically flag this entry and subject it to additional scrutiny by QA and enforcement personnel.</w:t>
      </w:r>
    </w:p>
    <w:p w14:paraId="1F9B9624" w14:textId="7E293335" w:rsidR="00F0164F" w:rsidRPr="00B61863" w:rsidRDefault="00F0164F" w:rsidP="00F0164F">
      <w:pPr>
        <w:pStyle w:val="ListParagraph"/>
        <w:numPr>
          <w:ilvl w:val="0"/>
          <w:numId w:val="19"/>
        </w:numPr>
        <w:rPr>
          <w:rFonts w:ascii="Calibri" w:hAnsi="Calibri"/>
          <w:sz w:val="22"/>
          <w:szCs w:val="22"/>
        </w:rPr>
      </w:pPr>
      <w:r w:rsidRPr="00B61863">
        <w:rPr>
          <w:rFonts w:ascii="Calibri" w:hAnsi="Calibri"/>
          <w:sz w:val="22"/>
          <w:szCs w:val="22"/>
        </w:rPr>
        <w:t>This field is filled out automatically. It appears in Section B and is referenced from the Certificate of Compliance (CF1R), which must be completed prior to this document. This value may be overwritten in this document but valid discrepancies with the CF1R are atypical. Overwriting the default value will automatically flag this entry and subject it to additional scrutiny by QA and enforcement personnel.</w:t>
      </w:r>
    </w:p>
    <w:p w14:paraId="1F9B9625" w14:textId="366A6C81" w:rsidR="00F0164F" w:rsidRPr="00B61863" w:rsidRDefault="00794311" w:rsidP="00794311">
      <w:pPr>
        <w:pStyle w:val="ListParagraph"/>
        <w:numPr>
          <w:ilvl w:val="0"/>
          <w:numId w:val="19"/>
        </w:numPr>
        <w:rPr>
          <w:rFonts w:ascii="Calibri" w:hAnsi="Calibri"/>
          <w:sz w:val="22"/>
          <w:szCs w:val="22"/>
        </w:rPr>
      </w:pPr>
      <w:r w:rsidRPr="00794311">
        <w:t xml:space="preserve"> </w:t>
      </w:r>
      <w:r w:rsidRPr="00794311">
        <w:rPr>
          <w:rFonts w:ascii="Calibri" w:hAnsi="Calibri"/>
          <w:sz w:val="22"/>
          <w:szCs w:val="22"/>
        </w:rPr>
        <w:t xml:space="preserve">If the space conditioning system is a multiple-split system, then enter the number of ducted/ductless indoor units (AHU) connected to the outdoor unit.  </w:t>
      </w:r>
    </w:p>
    <w:p w14:paraId="1F9B9626" w14:textId="59890F9C" w:rsidR="00F0164F" w:rsidRPr="00B61863" w:rsidRDefault="00F0164F" w:rsidP="00F0164F">
      <w:pPr>
        <w:pStyle w:val="ListParagraph"/>
        <w:numPr>
          <w:ilvl w:val="0"/>
          <w:numId w:val="19"/>
        </w:numPr>
        <w:rPr>
          <w:rFonts w:ascii="Calibri" w:hAnsi="Calibri"/>
          <w:sz w:val="22"/>
          <w:szCs w:val="22"/>
        </w:rPr>
      </w:pPr>
      <w:r w:rsidRPr="00B61863">
        <w:rPr>
          <w:rFonts w:ascii="Calibri" w:hAnsi="Calibri"/>
          <w:sz w:val="22"/>
          <w:szCs w:val="22"/>
        </w:rPr>
        <w:t>This field is filled out automatically. It appears in Section B and is referenced from the Certificate of Compliance (CF1R), which must be completed prior to this document. This value may be overwritten in this document but valid discrepancies with the CF1R are atypical. Overwriting the default value will automatically flag this entry and subject it to additional scrutiny by QA and enforcement personnel.</w:t>
      </w:r>
    </w:p>
    <w:p w14:paraId="1F9B9627" w14:textId="171531FC" w:rsidR="00F0164F" w:rsidRPr="00B61863" w:rsidRDefault="00F0164F" w:rsidP="00F0164F">
      <w:pPr>
        <w:pStyle w:val="ListParagraph"/>
        <w:numPr>
          <w:ilvl w:val="0"/>
          <w:numId w:val="19"/>
        </w:numPr>
        <w:rPr>
          <w:rFonts w:ascii="Calibri" w:hAnsi="Calibri"/>
          <w:sz w:val="22"/>
          <w:szCs w:val="22"/>
        </w:rPr>
      </w:pPr>
      <w:r w:rsidRPr="00B61863">
        <w:rPr>
          <w:rFonts w:ascii="Calibri" w:hAnsi="Calibri"/>
          <w:sz w:val="22"/>
          <w:szCs w:val="22"/>
        </w:rPr>
        <w:t>This field is filled out automatically. It appears in Section B and is referenced from the Certificate of Compliance (CF1R), which must be completed prior to this document. This value may be overwritten in this document but valid discrepancies with the CF1R are atypical. Overwriting the default value will automatically flag this entry and subject it to additional scrutiny by QA and enforcement personnel.</w:t>
      </w:r>
    </w:p>
    <w:p w14:paraId="1227074A" w14:textId="46A9EB79" w:rsidR="000D7244" w:rsidRDefault="004B731B" w:rsidP="004B731B">
      <w:pPr>
        <w:pStyle w:val="ListParagraph"/>
        <w:numPr>
          <w:ilvl w:val="0"/>
          <w:numId w:val="19"/>
        </w:numPr>
        <w:rPr>
          <w:rFonts w:ascii="Calibri" w:hAnsi="Calibri"/>
          <w:sz w:val="22"/>
          <w:szCs w:val="22"/>
        </w:rPr>
      </w:pPr>
      <w:r w:rsidRPr="004B731B">
        <w:rPr>
          <w:rFonts w:ascii="Calibri" w:hAnsi="Calibri"/>
          <w:sz w:val="22"/>
          <w:szCs w:val="22"/>
        </w:rPr>
        <w:t>This field is filled out automatically. It appears in Section B and is referenced from the Certificate of Compliance (CF1R), which must be completed prior to this document. This value may be overwritten in this document but valid discrepancies with the CF1R are atypical. Overwriting the default value will automatically flag this entry and subject it to additional scrutiny by QA and enforcement personnel.</w:t>
      </w:r>
    </w:p>
    <w:p w14:paraId="1F9B9628" w14:textId="510A3C1E" w:rsidR="00F0164F" w:rsidRPr="00B61863" w:rsidRDefault="00F0164F" w:rsidP="004B731B">
      <w:pPr>
        <w:pStyle w:val="ListParagraph"/>
        <w:numPr>
          <w:ilvl w:val="0"/>
          <w:numId w:val="19"/>
        </w:numPr>
        <w:rPr>
          <w:rFonts w:ascii="Calibri" w:hAnsi="Calibri"/>
          <w:sz w:val="22"/>
          <w:szCs w:val="22"/>
        </w:rPr>
      </w:pPr>
      <w:r w:rsidRPr="00B61863">
        <w:rPr>
          <w:rFonts w:ascii="Calibri" w:hAnsi="Calibri"/>
          <w:sz w:val="22"/>
          <w:szCs w:val="22"/>
        </w:rPr>
        <w:t>This field is filled out automatically</w:t>
      </w:r>
      <w:r w:rsidR="000D7244">
        <w:rPr>
          <w:rFonts w:ascii="Calibri" w:hAnsi="Calibri"/>
          <w:sz w:val="22"/>
          <w:szCs w:val="22"/>
        </w:rPr>
        <w:t>.</w:t>
      </w:r>
      <w:r w:rsidR="004B731B">
        <w:rPr>
          <w:rFonts w:ascii="Calibri" w:hAnsi="Calibri"/>
          <w:sz w:val="22"/>
          <w:szCs w:val="22"/>
        </w:rPr>
        <w:t xml:space="preserve"> </w:t>
      </w:r>
      <w:r w:rsidR="004B731B" w:rsidRPr="004B731B">
        <w:rPr>
          <w:rFonts w:ascii="Calibri" w:hAnsi="Calibri"/>
          <w:sz w:val="22"/>
          <w:szCs w:val="22"/>
        </w:rPr>
        <w:t>It appears in Section B and is referenced from the Certificate of Compliance (CF1R), which must be completed prior to this document. This value may be overwritten in this document but valid discrepancies with the CF1R are atypical. Overwriting the default value will automatically flag this entry and subject it to additional scrutiny by QA and enforcement personnel</w:t>
      </w:r>
    </w:p>
    <w:p w14:paraId="2E489A3F" w14:textId="77777777" w:rsidR="00B309A9" w:rsidRPr="00B309A9" w:rsidRDefault="00B309A9" w:rsidP="00B309A9">
      <w:pPr>
        <w:pStyle w:val="ListParagraph"/>
        <w:numPr>
          <w:ilvl w:val="0"/>
          <w:numId w:val="19"/>
        </w:numPr>
        <w:rPr>
          <w:rFonts w:ascii="Calibri" w:hAnsi="Calibri"/>
          <w:sz w:val="22"/>
          <w:szCs w:val="22"/>
        </w:rPr>
      </w:pPr>
      <w:r w:rsidRPr="00B309A9">
        <w:rPr>
          <w:rFonts w:ascii="Calibri" w:hAnsi="Calibri"/>
          <w:sz w:val="22"/>
          <w:szCs w:val="22"/>
        </w:rPr>
        <w:t>This field is filled out automatically. It appears in Section B and is referenced from the Certificate of Compliance (CF1R), which must be completed prior to this document. This value may be overwritten in this document but valid discrepancies with the CF1R are atypical. Overwriting the default value will automatically flag this entry and subject it to additional scrutiny by QA and enforcement personnel.</w:t>
      </w:r>
    </w:p>
    <w:p w14:paraId="36944EB1" w14:textId="1744D22F" w:rsidR="00B309A9" w:rsidRDefault="00B309A9" w:rsidP="000D7244">
      <w:pPr>
        <w:pStyle w:val="ListParagraph"/>
        <w:numPr>
          <w:ilvl w:val="0"/>
          <w:numId w:val="19"/>
        </w:numPr>
        <w:rPr>
          <w:rFonts w:ascii="Calibri" w:hAnsi="Calibri"/>
          <w:sz w:val="22"/>
          <w:szCs w:val="22"/>
        </w:rPr>
      </w:pPr>
      <w:r w:rsidRPr="00B309A9">
        <w:rPr>
          <w:rFonts w:ascii="Calibri" w:hAnsi="Calibri"/>
          <w:sz w:val="22"/>
          <w:szCs w:val="22"/>
        </w:rPr>
        <w:t>This field is filled out automatically. It appears in Section B and is referenced from the Certificate of Compliance (CF1R), which must be completed prior to this document. This value may be overwritten in this document but valid discrepancies with the CF1R are atypical. Overwriting the default value will automatically flag this entry and subject it to additional scrutiny by QA and enforcement personnel.</w:t>
      </w:r>
    </w:p>
    <w:p w14:paraId="4640015B" w14:textId="620FB417" w:rsidR="00622A6B" w:rsidRPr="00B309A9" w:rsidRDefault="00622A6B" w:rsidP="000D7244">
      <w:pPr>
        <w:pStyle w:val="ListParagraph"/>
        <w:numPr>
          <w:ilvl w:val="0"/>
          <w:numId w:val="19"/>
        </w:numPr>
        <w:rPr>
          <w:rFonts w:ascii="Calibri" w:hAnsi="Calibri"/>
          <w:sz w:val="22"/>
          <w:szCs w:val="22"/>
        </w:rPr>
      </w:pPr>
      <w:r>
        <w:rPr>
          <w:rFonts w:ascii="Calibri" w:hAnsi="Calibri"/>
          <w:sz w:val="22"/>
          <w:szCs w:val="22"/>
        </w:rPr>
        <w:t>This field may be filled out automatically, otherwise enter the number of ducted indoor units connected to this system's outdoor unit.</w:t>
      </w:r>
    </w:p>
    <w:p w14:paraId="1F9B962C" w14:textId="77777777" w:rsidR="00F0164F" w:rsidRDefault="00F0164F" w:rsidP="00F0164F">
      <w:pPr>
        <w:rPr>
          <w:rFonts w:ascii="Calibri" w:hAnsi="Calibri"/>
          <w:sz w:val="22"/>
          <w:szCs w:val="22"/>
        </w:rPr>
      </w:pPr>
    </w:p>
    <w:p w14:paraId="03DAE71B" w14:textId="7B998C84" w:rsidR="00B309A9" w:rsidRPr="00B309A9" w:rsidRDefault="00D22CB0" w:rsidP="00B309A9">
      <w:pPr>
        <w:keepNext/>
        <w:rPr>
          <w:rFonts w:asciiTheme="minorHAnsi" w:hAnsiTheme="minorHAnsi" w:cs="Arial"/>
          <w:b/>
        </w:rPr>
      </w:pPr>
      <w:r>
        <w:rPr>
          <w:rFonts w:asciiTheme="minorHAnsi" w:hAnsiTheme="minorHAnsi"/>
          <w:b/>
        </w:rPr>
        <w:t xml:space="preserve">Section </w:t>
      </w:r>
      <w:r w:rsidR="00B309A9">
        <w:rPr>
          <w:rFonts w:asciiTheme="minorHAnsi" w:hAnsiTheme="minorHAnsi"/>
          <w:b/>
        </w:rPr>
        <w:t>E</w:t>
      </w:r>
      <w:r w:rsidR="00B309A9" w:rsidRPr="00B309A9">
        <w:rPr>
          <w:rFonts w:asciiTheme="minorHAnsi" w:hAnsiTheme="minorHAnsi"/>
          <w:b/>
        </w:rPr>
        <w:t>. Space Conditioning (SC) System Alteration Type Determination</w:t>
      </w:r>
    </w:p>
    <w:p w14:paraId="7FE09BAB" w14:textId="77777777" w:rsidR="00B309A9" w:rsidRPr="00B309A9" w:rsidRDefault="00B309A9" w:rsidP="00B309A9">
      <w:pPr>
        <w:numPr>
          <w:ilvl w:val="0"/>
          <w:numId w:val="28"/>
        </w:numPr>
        <w:rPr>
          <w:rFonts w:asciiTheme="minorHAnsi" w:hAnsiTheme="minorHAnsi"/>
        </w:rPr>
      </w:pPr>
      <w:r w:rsidRPr="00B309A9">
        <w:rPr>
          <w:rFonts w:asciiTheme="minorHAnsi" w:hAnsiTheme="minorHAnsi"/>
        </w:rPr>
        <w:t>SC System Identification or Name: Enter a unique identifier for this system that will readily distinguish it from other systems in the dwelling unit, such as “HVAC1,” “upstairs system,” etc. It is recommended to mark the system with this identifier using a permanent marker for ease of identification in the field. For single-system dwelling units, enter a simple name such as “HVAC.”</w:t>
      </w:r>
    </w:p>
    <w:p w14:paraId="66C0FD68" w14:textId="7850E784" w:rsidR="00B309A9" w:rsidRPr="00B309A9" w:rsidRDefault="00B309A9" w:rsidP="00B309A9">
      <w:pPr>
        <w:numPr>
          <w:ilvl w:val="0"/>
          <w:numId w:val="28"/>
        </w:numPr>
        <w:rPr>
          <w:rFonts w:asciiTheme="minorHAnsi" w:hAnsiTheme="minorHAnsi"/>
        </w:rPr>
      </w:pPr>
      <w:r w:rsidRPr="00B309A9">
        <w:rPr>
          <w:rFonts w:asciiTheme="minorHAnsi" w:hAnsiTheme="minorHAnsi"/>
        </w:rPr>
        <w:t xml:space="preserve">SC System </w:t>
      </w:r>
      <w:r w:rsidR="00AF06DE">
        <w:rPr>
          <w:rFonts w:asciiTheme="minorHAnsi" w:hAnsiTheme="minorHAnsi"/>
        </w:rPr>
        <w:t>Description of</w:t>
      </w:r>
      <w:r w:rsidRPr="00B309A9">
        <w:rPr>
          <w:rFonts w:asciiTheme="minorHAnsi" w:hAnsiTheme="minorHAnsi"/>
        </w:rPr>
        <w:t xml:space="preserve"> Area Served: Enter a unique description of the portion of dwelling unit served by this system, such as “entire second floor,” “bedroom wing,” etc. For single-system dwelling units, enter a simple description such as “entire house.”</w:t>
      </w:r>
    </w:p>
    <w:p w14:paraId="1DA65F5C" w14:textId="77777777" w:rsidR="00B309A9" w:rsidRPr="00B309A9" w:rsidRDefault="00B309A9" w:rsidP="00B309A9">
      <w:pPr>
        <w:numPr>
          <w:ilvl w:val="0"/>
          <w:numId w:val="28"/>
        </w:numPr>
        <w:rPr>
          <w:rFonts w:asciiTheme="minorHAnsi" w:hAnsiTheme="minorHAnsi"/>
        </w:rPr>
      </w:pPr>
      <w:r w:rsidRPr="00B309A9">
        <w:rPr>
          <w:rFonts w:asciiTheme="minorHAnsi" w:hAnsiTheme="minorHAnsi"/>
        </w:rPr>
        <w:t>Is the altered or installed system a ducted system? Select “</w:t>
      </w:r>
      <w:r w:rsidRPr="00B309A9">
        <w:rPr>
          <w:rFonts w:asciiTheme="minorHAnsi" w:hAnsiTheme="minorHAnsi"/>
          <w:b/>
        </w:rPr>
        <w:t>YES”</w:t>
      </w:r>
      <w:r w:rsidRPr="00B309A9">
        <w:rPr>
          <w:rFonts w:asciiTheme="minorHAnsi" w:hAnsiTheme="minorHAnsi"/>
        </w:rPr>
        <w:t xml:space="preserve"> if the system has a central air handler (package or split) that is connected to one or more supply air outlets via ducting of any shape or material. Select “</w:t>
      </w:r>
      <w:r w:rsidRPr="00B309A9">
        <w:rPr>
          <w:rFonts w:asciiTheme="minorHAnsi" w:hAnsiTheme="minorHAnsi"/>
          <w:b/>
        </w:rPr>
        <w:t>NO</w:t>
      </w:r>
      <w:r w:rsidRPr="00B309A9">
        <w:rPr>
          <w:rFonts w:asciiTheme="minorHAnsi" w:hAnsiTheme="minorHAnsi"/>
        </w:rPr>
        <w:t>” for nonducted systems such as ductless mini-splits, through-the-wall systems, package terminal air conditioners, etc.</w:t>
      </w:r>
    </w:p>
    <w:p w14:paraId="12A5103C" w14:textId="77777777" w:rsidR="00B309A9" w:rsidRPr="00B309A9" w:rsidRDefault="00B309A9" w:rsidP="00B309A9">
      <w:pPr>
        <w:numPr>
          <w:ilvl w:val="0"/>
          <w:numId w:val="28"/>
        </w:numPr>
        <w:rPr>
          <w:rFonts w:asciiTheme="minorHAnsi" w:hAnsiTheme="minorHAnsi"/>
        </w:rPr>
      </w:pPr>
      <w:r w:rsidRPr="00B309A9">
        <w:rPr>
          <w:rFonts w:asciiTheme="minorHAnsi" w:hAnsiTheme="minorHAnsi"/>
        </w:rPr>
        <w:t>Altering or installing a refrigerant containing component? Select “</w:t>
      </w:r>
      <w:r w:rsidRPr="00B309A9">
        <w:rPr>
          <w:rFonts w:asciiTheme="minorHAnsi" w:hAnsiTheme="minorHAnsi"/>
          <w:b/>
        </w:rPr>
        <w:t>YES</w:t>
      </w:r>
      <w:r w:rsidRPr="00B309A9">
        <w:rPr>
          <w:rFonts w:asciiTheme="minorHAnsi" w:hAnsiTheme="minorHAnsi"/>
        </w:rPr>
        <w:t>” if the project includes installing or replacing a component that contains refrigerant; otherwise select “</w:t>
      </w:r>
      <w:r w:rsidRPr="00B309A9">
        <w:rPr>
          <w:rFonts w:asciiTheme="minorHAnsi" w:hAnsiTheme="minorHAnsi"/>
          <w:b/>
        </w:rPr>
        <w:t>NO</w:t>
      </w:r>
      <w:r w:rsidRPr="00B309A9">
        <w:rPr>
          <w:rFonts w:asciiTheme="minorHAnsi" w:hAnsiTheme="minorHAnsi"/>
        </w:rPr>
        <w:t>.” Refrigerant containing components include compressors, condensing coils, evaporator coils, refrigerant metering devices or refrigerating lines.</w:t>
      </w:r>
    </w:p>
    <w:p w14:paraId="616C9008" w14:textId="77777777" w:rsidR="00B309A9" w:rsidRPr="00B309A9" w:rsidRDefault="00B309A9" w:rsidP="00B309A9">
      <w:pPr>
        <w:numPr>
          <w:ilvl w:val="0"/>
          <w:numId w:val="28"/>
        </w:numPr>
        <w:rPr>
          <w:rFonts w:asciiTheme="minorHAnsi" w:hAnsiTheme="minorHAnsi"/>
        </w:rPr>
      </w:pPr>
      <w:r w:rsidRPr="00B309A9">
        <w:rPr>
          <w:rFonts w:asciiTheme="minorHAnsi" w:hAnsiTheme="minorHAnsi"/>
        </w:rPr>
        <w:t>Installing new components? Select “</w:t>
      </w:r>
      <w:r w:rsidRPr="00B309A9">
        <w:rPr>
          <w:rFonts w:asciiTheme="minorHAnsi" w:hAnsiTheme="minorHAnsi"/>
          <w:b/>
        </w:rPr>
        <w:t>YES”</w:t>
      </w:r>
      <w:r w:rsidRPr="00B309A9">
        <w:rPr>
          <w:rFonts w:asciiTheme="minorHAnsi" w:hAnsiTheme="minorHAnsi"/>
        </w:rPr>
        <w:t xml:space="preserve"> if new HVAC components such as a packaged unit, condensing unit, cooling/heating coil, or air-handling unit (e.g. furnace), etc. are being installed in the system; otherwise select “</w:t>
      </w:r>
      <w:r w:rsidRPr="00B309A9">
        <w:rPr>
          <w:rFonts w:asciiTheme="minorHAnsi" w:hAnsiTheme="minorHAnsi"/>
          <w:b/>
        </w:rPr>
        <w:t>NO</w:t>
      </w:r>
      <w:r w:rsidRPr="00B309A9">
        <w:rPr>
          <w:rFonts w:asciiTheme="minorHAnsi" w:hAnsiTheme="minorHAnsi"/>
        </w:rPr>
        <w:t>.”</w:t>
      </w:r>
    </w:p>
    <w:p w14:paraId="1CDE72A0" w14:textId="52CEB40E" w:rsidR="00B309A9" w:rsidRPr="00B309A9" w:rsidRDefault="00B309A9" w:rsidP="00B309A9">
      <w:pPr>
        <w:numPr>
          <w:ilvl w:val="0"/>
          <w:numId w:val="28"/>
        </w:numPr>
        <w:rPr>
          <w:rFonts w:asciiTheme="minorHAnsi" w:hAnsiTheme="minorHAnsi"/>
        </w:rPr>
      </w:pPr>
      <w:r w:rsidRPr="00B309A9">
        <w:rPr>
          <w:rFonts w:asciiTheme="minorHAnsi" w:hAnsiTheme="minorHAnsi"/>
        </w:rPr>
        <w:t xml:space="preserve">Installing more than 40 linear feet of new or replacement ducts? </w:t>
      </w:r>
      <w:r w:rsidR="00AF06DE">
        <w:rPr>
          <w:rFonts w:asciiTheme="minorHAnsi" w:hAnsiTheme="minorHAnsi"/>
        </w:rPr>
        <w:t>This field may be filled out automatically.  If required, Select</w:t>
      </w:r>
      <w:r w:rsidR="00AF06DE" w:rsidRPr="00B309A9">
        <w:rPr>
          <w:rFonts w:asciiTheme="minorHAnsi" w:hAnsiTheme="minorHAnsi"/>
        </w:rPr>
        <w:t xml:space="preserve"> </w:t>
      </w:r>
      <w:r w:rsidRPr="00B309A9">
        <w:rPr>
          <w:rFonts w:asciiTheme="minorHAnsi" w:hAnsiTheme="minorHAnsi"/>
        </w:rPr>
        <w:t>“</w:t>
      </w:r>
      <w:r w:rsidRPr="00B309A9">
        <w:rPr>
          <w:rFonts w:asciiTheme="minorHAnsi" w:hAnsiTheme="minorHAnsi"/>
          <w:b/>
        </w:rPr>
        <w:t>YES</w:t>
      </w:r>
      <w:r w:rsidRPr="00B309A9">
        <w:rPr>
          <w:rFonts w:asciiTheme="minorHAnsi" w:hAnsiTheme="minorHAnsi"/>
        </w:rPr>
        <w:t>” if the project involves installing more than 40 linear feet of new or replacement ducts; otherwise select “</w:t>
      </w:r>
      <w:r w:rsidRPr="00B309A9">
        <w:rPr>
          <w:rFonts w:asciiTheme="minorHAnsi" w:hAnsiTheme="minorHAnsi"/>
          <w:b/>
        </w:rPr>
        <w:t>NO</w:t>
      </w:r>
      <w:r w:rsidRPr="00B309A9">
        <w:rPr>
          <w:rFonts w:asciiTheme="minorHAnsi" w:hAnsiTheme="minorHAnsi"/>
        </w:rPr>
        <w:t>.”</w:t>
      </w:r>
    </w:p>
    <w:p w14:paraId="1CE0374C" w14:textId="77777777" w:rsidR="00B309A9" w:rsidRPr="00B309A9" w:rsidRDefault="00B309A9" w:rsidP="00B309A9">
      <w:pPr>
        <w:numPr>
          <w:ilvl w:val="0"/>
          <w:numId w:val="28"/>
        </w:numPr>
        <w:rPr>
          <w:rFonts w:asciiTheme="minorHAnsi" w:hAnsiTheme="minorHAnsi"/>
        </w:rPr>
      </w:pPr>
      <w:r w:rsidRPr="00B309A9">
        <w:rPr>
          <w:rFonts w:asciiTheme="minorHAnsi" w:hAnsiTheme="minorHAnsi"/>
        </w:rPr>
        <w:t>Is the entire duct system accessible for sealing and is more than 75% of the duct system new or replaced? Select “</w:t>
      </w:r>
      <w:r w:rsidRPr="00B309A9">
        <w:rPr>
          <w:rFonts w:asciiTheme="minorHAnsi" w:hAnsiTheme="minorHAnsi"/>
          <w:b/>
        </w:rPr>
        <w:t>YES</w:t>
      </w:r>
      <w:r w:rsidRPr="00B309A9">
        <w:rPr>
          <w:rFonts w:asciiTheme="minorHAnsi" w:hAnsiTheme="minorHAnsi"/>
        </w:rPr>
        <w:t>” when, upon completion of the project, more that 75% of the ducts will be new ducts and/or replaced ducts, AND if at any time during the project all of the ducts are accessible for duct sealing; otherwise select “</w:t>
      </w:r>
      <w:r w:rsidRPr="00B309A9">
        <w:rPr>
          <w:rFonts w:asciiTheme="minorHAnsi" w:hAnsiTheme="minorHAnsi"/>
          <w:b/>
        </w:rPr>
        <w:t>NO</w:t>
      </w:r>
      <w:r w:rsidRPr="00B309A9">
        <w:rPr>
          <w:rFonts w:asciiTheme="minorHAnsi" w:hAnsiTheme="minorHAnsi"/>
        </w:rPr>
        <w:t>.” “Accessible” is defined in Joint Appendix JA1 of the 2013 Reference Appendices (glossary).</w:t>
      </w:r>
    </w:p>
    <w:p w14:paraId="60B629E9" w14:textId="77777777" w:rsidR="00B309A9" w:rsidRDefault="00B309A9" w:rsidP="00B309A9">
      <w:pPr>
        <w:numPr>
          <w:ilvl w:val="0"/>
          <w:numId w:val="28"/>
        </w:numPr>
        <w:rPr>
          <w:rFonts w:asciiTheme="minorHAnsi" w:hAnsiTheme="minorHAnsi"/>
        </w:rPr>
      </w:pPr>
      <w:r w:rsidRPr="00B309A9">
        <w:rPr>
          <w:rFonts w:asciiTheme="minorHAnsi" w:hAnsiTheme="minorHAnsi"/>
        </w:rPr>
        <w:t>Are all of the system's components and ducts new (entirely new system) or replaced? Select “</w:t>
      </w:r>
      <w:r w:rsidRPr="00B309A9">
        <w:rPr>
          <w:rFonts w:asciiTheme="minorHAnsi" w:hAnsiTheme="minorHAnsi"/>
          <w:b/>
        </w:rPr>
        <w:t>YES</w:t>
      </w:r>
      <w:r w:rsidRPr="00B309A9">
        <w:rPr>
          <w:rFonts w:asciiTheme="minorHAnsi" w:hAnsiTheme="minorHAnsi"/>
        </w:rPr>
        <w:t>” if the duct system meets the definition of an “Entirely New or Replacement Duct System” and all of the heating and cooling components (furnace, condenser, coil, etc.) are all new or replaced; otherwise select “</w:t>
      </w:r>
      <w:r w:rsidRPr="00B309A9">
        <w:rPr>
          <w:rFonts w:asciiTheme="minorHAnsi" w:hAnsiTheme="minorHAnsi"/>
          <w:b/>
        </w:rPr>
        <w:t>NO</w:t>
      </w:r>
      <w:r w:rsidRPr="00B309A9">
        <w:rPr>
          <w:rFonts w:asciiTheme="minorHAnsi" w:hAnsiTheme="minorHAnsi"/>
        </w:rPr>
        <w:t>.”</w:t>
      </w:r>
    </w:p>
    <w:p w14:paraId="489602AB" w14:textId="5CB5B53F" w:rsidR="00B309A9" w:rsidRDefault="00B309A9" w:rsidP="00B309A9">
      <w:pPr>
        <w:numPr>
          <w:ilvl w:val="0"/>
          <w:numId w:val="28"/>
        </w:numPr>
        <w:rPr>
          <w:rFonts w:asciiTheme="minorHAnsi" w:hAnsiTheme="minorHAnsi"/>
        </w:rPr>
      </w:pPr>
      <w:r w:rsidRPr="00B309A9">
        <w:rPr>
          <w:rFonts w:asciiTheme="minorHAnsi" w:hAnsiTheme="minorHAnsi"/>
        </w:rPr>
        <w:t>Alteration Type: This field is calculated automatically based on the information entered in previous fields. Alteration types are defined in Joint Appendix JA1 of the 2013 Reference Appendices. The alteration type will determine which of the following sections are required by this document.</w:t>
      </w:r>
    </w:p>
    <w:p w14:paraId="0BC3A9B8" w14:textId="3DA25682" w:rsidR="00D22CB0" w:rsidRDefault="00D22CB0" w:rsidP="00B309A9">
      <w:pPr>
        <w:numPr>
          <w:ilvl w:val="0"/>
          <w:numId w:val="28"/>
        </w:numPr>
        <w:rPr>
          <w:rFonts w:asciiTheme="minorHAnsi" w:hAnsiTheme="minorHAnsi"/>
        </w:rPr>
      </w:pPr>
      <w:r>
        <w:rPr>
          <w:rFonts w:asciiTheme="minorHAnsi" w:hAnsiTheme="minorHAnsi"/>
        </w:rPr>
        <w:t>Altered Heating Components.  select all that are applicable</w:t>
      </w:r>
    </w:p>
    <w:p w14:paraId="6C52C026" w14:textId="48CBA285" w:rsidR="00D22CB0" w:rsidRPr="00B309A9" w:rsidRDefault="00D22CB0" w:rsidP="00D22CB0">
      <w:pPr>
        <w:numPr>
          <w:ilvl w:val="0"/>
          <w:numId w:val="28"/>
        </w:numPr>
        <w:rPr>
          <w:rFonts w:asciiTheme="minorHAnsi" w:hAnsiTheme="minorHAnsi"/>
        </w:rPr>
      </w:pPr>
      <w:r w:rsidRPr="00D22CB0">
        <w:rPr>
          <w:rFonts w:asciiTheme="minorHAnsi" w:hAnsiTheme="minorHAnsi"/>
        </w:rPr>
        <w:t xml:space="preserve">Altered </w:t>
      </w:r>
      <w:r>
        <w:rPr>
          <w:rFonts w:asciiTheme="minorHAnsi" w:hAnsiTheme="minorHAnsi"/>
        </w:rPr>
        <w:t>Cooling</w:t>
      </w:r>
      <w:r w:rsidRPr="00D22CB0">
        <w:rPr>
          <w:rFonts w:asciiTheme="minorHAnsi" w:hAnsiTheme="minorHAnsi"/>
        </w:rPr>
        <w:t xml:space="preserve"> Components.  select all that are applicable</w:t>
      </w:r>
    </w:p>
    <w:p w14:paraId="1F9B962D" w14:textId="2F8C7130" w:rsidR="00F0164F" w:rsidRPr="00B61863" w:rsidRDefault="00F0164F" w:rsidP="00F0164F">
      <w:pPr>
        <w:rPr>
          <w:rFonts w:ascii="Calibri" w:hAnsi="Calibri"/>
          <w:b/>
          <w:sz w:val="22"/>
          <w:szCs w:val="22"/>
        </w:rPr>
      </w:pPr>
      <w:r w:rsidRPr="00B61863">
        <w:rPr>
          <w:rFonts w:ascii="Calibri" w:hAnsi="Calibri"/>
          <w:b/>
          <w:sz w:val="22"/>
          <w:szCs w:val="22"/>
        </w:rPr>
        <w:t xml:space="preserve">Section </w:t>
      </w:r>
      <w:r w:rsidR="00D22CB0">
        <w:rPr>
          <w:rFonts w:ascii="Calibri" w:hAnsi="Calibri"/>
          <w:b/>
          <w:sz w:val="22"/>
          <w:szCs w:val="22"/>
        </w:rPr>
        <w:t>F</w:t>
      </w:r>
      <w:r w:rsidRPr="00B61863">
        <w:rPr>
          <w:rFonts w:ascii="Calibri" w:hAnsi="Calibri"/>
          <w:b/>
          <w:sz w:val="22"/>
          <w:szCs w:val="22"/>
        </w:rPr>
        <w:t>. Installed Heating System Information (not heat pumps)</w:t>
      </w:r>
    </w:p>
    <w:p w14:paraId="1F9B962F" w14:textId="52B7B3BF" w:rsidR="00F0164F" w:rsidRPr="00B61863" w:rsidRDefault="00F0164F" w:rsidP="00F0164F">
      <w:pPr>
        <w:pStyle w:val="ListParagraph"/>
        <w:numPr>
          <w:ilvl w:val="0"/>
          <w:numId w:val="20"/>
        </w:numPr>
        <w:rPr>
          <w:rFonts w:ascii="Calibri" w:hAnsi="Calibri"/>
          <w:sz w:val="22"/>
          <w:szCs w:val="22"/>
        </w:rPr>
      </w:pPr>
      <w:r w:rsidRPr="00B61863">
        <w:rPr>
          <w:rFonts w:ascii="Calibri" w:hAnsi="Calibri"/>
          <w:sz w:val="22"/>
          <w:szCs w:val="22"/>
        </w:rPr>
        <w:t>This field is filled out automatically. It is referenced from the same row and column in the previous section.</w:t>
      </w:r>
    </w:p>
    <w:p w14:paraId="1F9B9630" w14:textId="55367D61" w:rsidR="00F0164F" w:rsidRDefault="00F0164F" w:rsidP="00F0164F">
      <w:pPr>
        <w:pStyle w:val="ListParagraph"/>
        <w:numPr>
          <w:ilvl w:val="0"/>
          <w:numId w:val="20"/>
        </w:numPr>
        <w:rPr>
          <w:rFonts w:ascii="Calibri" w:hAnsi="Calibri"/>
          <w:sz w:val="22"/>
          <w:szCs w:val="22"/>
        </w:rPr>
      </w:pPr>
      <w:r w:rsidRPr="00B61863">
        <w:rPr>
          <w:rFonts w:ascii="Calibri" w:hAnsi="Calibri"/>
          <w:sz w:val="22"/>
          <w:szCs w:val="22"/>
        </w:rPr>
        <w:t>This field is filled out automatically. It is referenced from the same row and column in the previous section.</w:t>
      </w:r>
    </w:p>
    <w:p w14:paraId="2674CFAD" w14:textId="4D827C6B" w:rsidR="00AF06DE" w:rsidRDefault="00AF06DE" w:rsidP="00AF06DE">
      <w:pPr>
        <w:pStyle w:val="ListParagraph"/>
        <w:numPr>
          <w:ilvl w:val="0"/>
          <w:numId w:val="20"/>
        </w:numPr>
        <w:rPr>
          <w:rFonts w:ascii="Calibri" w:hAnsi="Calibri"/>
          <w:sz w:val="22"/>
          <w:szCs w:val="22"/>
        </w:rPr>
      </w:pPr>
      <w:r w:rsidRPr="00AF06DE">
        <w:rPr>
          <w:rFonts w:ascii="Calibri" w:hAnsi="Calibri"/>
          <w:sz w:val="22"/>
          <w:szCs w:val="22"/>
        </w:rPr>
        <w:t>Enter a brief name or description of the indoor unit area served. Examples: Master Bedroom, Dining Room, Living Room, etc</w:t>
      </w:r>
      <w:r>
        <w:rPr>
          <w:rFonts w:ascii="Calibri" w:hAnsi="Calibri"/>
          <w:sz w:val="22"/>
          <w:szCs w:val="22"/>
        </w:rPr>
        <w:t>.</w:t>
      </w:r>
    </w:p>
    <w:p w14:paraId="156106F9" w14:textId="77777777" w:rsidR="00AF06DE" w:rsidRPr="00AF06DE" w:rsidRDefault="00AF06DE" w:rsidP="00AF06DE">
      <w:pPr>
        <w:pStyle w:val="ListParagraph"/>
        <w:numPr>
          <w:ilvl w:val="0"/>
          <w:numId w:val="20"/>
        </w:numPr>
        <w:rPr>
          <w:rFonts w:ascii="Calibri" w:hAnsi="Calibri"/>
          <w:sz w:val="22"/>
          <w:szCs w:val="22"/>
        </w:rPr>
      </w:pPr>
      <w:r w:rsidRPr="00AF06DE">
        <w:rPr>
          <w:rFonts w:ascii="Calibri" w:hAnsi="Calibri"/>
          <w:sz w:val="22"/>
          <w:szCs w:val="22"/>
        </w:rPr>
        <w:t>If the indoor unit is used to bring outdoor air into the dwelling, the system may be used to comply with the IAQ mechanical ventilation requirements.  This is called central fan integrated ventilation (CFI).  Systems that have only one indoor unit may use CFI ventilation if yes is selected in this field.  Systems in multifamily dwellings, and systems with more than one indoor unit connected to one outdoor unit may not select yes.</w:t>
      </w:r>
    </w:p>
    <w:p w14:paraId="196B8E45" w14:textId="7BD12B8F" w:rsidR="00AF06DE" w:rsidRPr="00B61863" w:rsidRDefault="00AF06DE" w:rsidP="00AF06DE">
      <w:pPr>
        <w:pStyle w:val="ListParagraph"/>
        <w:numPr>
          <w:ilvl w:val="0"/>
          <w:numId w:val="20"/>
        </w:numPr>
        <w:rPr>
          <w:rFonts w:ascii="Calibri" w:hAnsi="Calibri"/>
          <w:sz w:val="22"/>
          <w:szCs w:val="22"/>
        </w:rPr>
      </w:pPr>
      <w:r w:rsidRPr="00AF06DE">
        <w:rPr>
          <w:rFonts w:ascii="Calibri" w:hAnsi="Calibri"/>
          <w:sz w:val="22"/>
          <w:szCs w:val="22"/>
        </w:rPr>
        <w:t>Enter the description of the duct system on this indoor unit.  The possible choices are Ductless; Ducted &gt;10ft length, Ducted ≤10ft length</w:t>
      </w:r>
    </w:p>
    <w:p w14:paraId="1F9B9631" w14:textId="08C9204B" w:rsidR="00F0164F" w:rsidRPr="00B61863" w:rsidRDefault="00F0164F" w:rsidP="00F0164F">
      <w:pPr>
        <w:pStyle w:val="ListParagraph"/>
        <w:numPr>
          <w:ilvl w:val="0"/>
          <w:numId w:val="20"/>
        </w:numPr>
        <w:rPr>
          <w:rFonts w:ascii="Calibri" w:hAnsi="Calibri"/>
          <w:sz w:val="22"/>
          <w:szCs w:val="22"/>
        </w:rPr>
      </w:pPr>
      <w:r w:rsidRPr="00B61863">
        <w:rPr>
          <w:rFonts w:ascii="Calibri" w:hAnsi="Calibri"/>
          <w:sz w:val="22"/>
          <w:szCs w:val="22"/>
        </w:rPr>
        <w:t>This field is filled out automatically. It is referenced from the same row and column in Section C.</w:t>
      </w:r>
    </w:p>
    <w:p w14:paraId="1F9B9632" w14:textId="31A51C7E" w:rsidR="00F0164F" w:rsidRPr="00B61863" w:rsidRDefault="00F0164F" w:rsidP="00F0164F">
      <w:pPr>
        <w:pStyle w:val="ListParagraph"/>
        <w:numPr>
          <w:ilvl w:val="0"/>
          <w:numId w:val="20"/>
        </w:numPr>
        <w:rPr>
          <w:rFonts w:ascii="Calibri" w:hAnsi="Calibri"/>
          <w:sz w:val="22"/>
          <w:szCs w:val="22"/>
        </w:rPr>
      </w:pPr>
      <w:r w:rsidRPr="00B61863">
        <w:rPr>
          <w:rFonts w:ascii="Calibri" w:hAnsi="Calibri"/>
          <w:sz w:val="22"/>
          <w:szCs w:val="22"/>
        </w:rPr>
        <w:t xml:space="preserve">Enter the certified heating efficiency of the </w:t>
      </w:r>
      <w:r w:rsidRPr="00B61863">
        <w:rPr>
          <w:rFonts w:ascii="Calibri" w:hAnsi="Calibri"/>
          <w:i/>
          <w:sz w:val="22"/>
          <w:szCs w:val="22"/>
        </w:rPr>
        <w:t>installed</w:t>
      </w:r>
      <w:r w:rsidRPr="00B61863">
        <w:rPr>
          <w:rFonts w:ascii="Calibri" w:hAnsi="Calibri"/>
          <w:sz w:val="22"/>
          <w:szCs w:val="22"/>
        </w:rPr>
        <w:t xml:space="preserve"> equipment. This value is verified against the minimum value shown in Section C. The installed efficiency must be greater than or equal to the required minimum efficiency.</w:t>
      </w:r>
    </w:p>
    <w:p w14:paraId="1F9B9633" w14:textId="77777777" w:rsidR="00F0164F" w:rsidRPr="00B61863" w:rsidRDefault="00F0164F" w:rsidP="00F0164F">
      <w:pPr>
        <w:pStyle w:val="ListParagraph"/>
        <w:numPr>
          <w:ilvl w:val="0"/>
          <w:numId w:val="20"/>
        </w:numPr>
        <w:rPr>
          <w:rFonts w:ascii="Calibri" w:hAnsi="Calibri"/>
          <w:sz w:val="22"/>
          <w:szCs w:val="22"/>
        </w:rPr>
      </w:pPr>
      <w:r w:rsidRPr="00B61863">
        <w:rPr>
          <w:rFonts w:ascii="Calibri" w:hAnsi="Calibri"/>
          <w:sz w:val="22"/>
          <w:szCs w:val="22"/>
        </w:rPr>
        <w:t xml:space="preserve">Enter the name of the </w:t>
      </w:r>
      <w:r w:rsidRPr="00B61863">
        <w:rPr>
          <w:rFonts w:ascii="Calibri" w:hAnsi="Calibri"/>
          <w:i/>
          <w:sz w:val="22"/>
          <w:szCs w:val="22"/>
        </w:rPr>
        <w:t>installed</w:t>
      </w:r>
      <w:r w:rsidRPr="00B61863">
        <w:rPr>
          <w:rFonts w:ascii="Calibri" w:hAnsi="Calibri"/>
          <w:sz w:val="22"/>
          <w:szCs w:val="22"/>
        </w:rPr>
        <w:t xml:space="preserve"> Heating Unit Manufacturer as shown on the equipment nameplate.</w:t>
      </w:r>
    </w:p>
    <w:p w14:paraId="1F9B9634" w14:textId="77777777" w:rsidR="00F0164F" w:rsidRPr="00B61863" w:rsidRDefault="00F0164F" w:rsidP="00F0164F">
      <w:pPr>
        <w:pStyle w:val="ListParagraph"/>
        <w:numPr>
          <w:ilvl w:val="0"/>
          <w:numId w:val="20"/>
        </w:numPr>
        <w:rPr>
          <w:rFonts w:ascii="Calibri" w:hAnsi="Calibri"/>
          <w:sz w:val="22"/>
          <w:szCs w:val="22"/>
        </w:rPr>
      </w:pPr>
      <w:r w:rsidRPr="00B61863">
        <w:rPr>
          <w:rFonts w:ascii="Calibri" w:hAnsi="Calibri"/>
          <w:sz w:val="22"/>
          <w:szCs w:val="22"/>
        </w:rPr>
        <w:t xml:space="preserve">Enter the name of the </w:t>
      </w:r>
      <w:r w:rsidRPr="00B61863">
        <w:rPr>
          <w:rFonts w:ascii="Calibri" w:hAnsi="Calibri"/>
          <w:i/>
          <w:sz w:val="22"/>
          <w:szCs w:val="22"/>
        </w:rPr>
        <w:t>installed</w:t>
      </w:r>
      <w:r w:rsidRPr="00B61863">
        <w:rPr>
          <w:rFonts w:ascii="Calibri" w:hAnsi="Calibri"/>
          <w:sz w:val="22"/>
          <w:szCs w:val="22"/>
        </w:rPr>
        <w:t xml:space="preserve"> Heating Unit Model Number as shown on the equipment nameplate.</w:t>
      </w:r>
    </w:p>
    <w:p w14:paraId="1F9B9635" w14:textId="77777777" w:rsidR="00F0164F" w:rsidRPr="00B61863" w:rsidRDefault="00F0164F" w:rsidP="00F0164F">
      <w:pPr>
        <w:pStyle w:val="ListParagraph"/>
        <w:numPr>
          <w:ilvl w:val="0"/>
          <w:numId w:val="20"/>
        </w:numPr>
        <w:rPr>
          <w:rFonts w:ascii="Calibri" w:hAnsi="Calibri"/>
          <w:sz w:val="22"/>
          <w:szCs w:val="22"/>
        </w:rPr>
      </w:pPr>
      <w:r w:rsidRPr="00B61863">
        <w:rPr>
          <w:rFonts w:ascii="Calibri" w:hAnsi="Calibri"/>
          <w:sz w:val="22"/>
          <w:szCs w:val="22"/>
        </w:rPr>
        <w:t xml:space="preserve">Enter the name of the </w:t>
      </w:r>
      <w:r w:rsidRPr="00B61863">
        <w:rPr>
          <w:rFonts w:ascii="Calibri" w:hAnsi="Calibri"/>
          <w:i/>
          <w:sz w:val="22"/>
          <w:szCs w:val="22"/>
        </w:rPr>
        <w:t>installed</w:t>
      </w:r>
      <w:r w:rsidRPr="00B61863">
        <w:rPr>
          <w:rFonts w:ascii="Calibri" w:hAnsi="Calibri"/>
          <w:sz w:val="22"/>
          <w:szCs w:val="22"/>
        </w:rPr>
        <w:t xml:space="preserve"> Heating Unit Serial number as shown on the equipment nameplate.</w:t>
      </w:r>
    </w:p>
    <w:p w14:paraId="1F9B9636" w14:textId="77777777" w:rsidR="00F0164F" w:rsidRPr="00B61863" w:rsidRDefault="00F0164F" w:rsidP="00F0164F">
      <w:pPr>
        <w:pStyle w:val="ListParagraph"/>
        <w:numPr>
          <w:ilvl w:val="0"/>
          <w:numId w:val="20"/>
        </w:numPr>
        <w:rPr>
          <w:rFonts w:ascii="Calibri" w:hAnsi="Calibri"/>
          <w:sz w:val="22"/>
          <w:szCs w:val="22"/>
        </w:rPr>
      </w:pPr>
      <w:r w:rsidRPr="00B61863">
        <w:rPr>
          <w:rFonts w:ascii="Calibri" w:hAnsi="Calibri"/>
          <w:sz w:val="22"/>
          <w:szCs w:val="22"/>
        </w:rPr>
        <w:t xml:space="preserve">Enter the rated heating capacity (output) of the </w:t>
      </w:r>
      <w:r w:rsidRPr="00B61863">
        <w:rPr>
          <w:rFonts w:ascii="Calibri" w:hAnsi="Calibri"/>
          <w:i/>
          <w:sz w:val="22"/>
          <w:szCs w:val="22"/>
        </w:rPr>
        <w:t>installed</w:t>
      </w:r>
      <w:r w:rsidRPr="00B61863">
        <w:rPr>
          <w:rFonts w:ascii="Calibri" w:hAnsi="Calibri"/>
          <w:sz w:val="22"/>
          <w:szCs w:val="22"/>
        </w:rPr>
        <w:t xml:space="preserve"> Heating Unit in BTUs per hour.</w:t>
      </w:r>
    </w:p>
    <w:p w14:paraId="1F9B9637" w14:textId="77777777" w:rsidR="00F0164F" w:rsidRPr="00B61863" w:rsidRDefault="00F0164F" w:rsidP="00F0164F">
      <w:pPr>
        <w:rPr>
          <w:rFonts w:ascii="Calibri" w:hAnsi="Calibri"/>
          <w:sz w:val="22"/>
          <w:szCs w:val="22"/>
        </w:rPr>
      </w:pPr>
    </w:p>
    <w:p w14:paraId="1F9B9638" w14:textId="00A856EF" w:rsidR="00F0164F" w:rsidRPr="00B61863" w:rsidRDefault="00F0164F" w:rsidP="00F0164F">
      <w:pPr>
        <w:rPr>
          <w:rFonts w:ascii="Calibri" w:hAnsi="Calibri"/>
          <w:b/>
          <w:sz w:val="22"/>
          <w:szCs w:val="22"/>
        </w:rPr>
      </w:pPr>
      <w:r w:rsidRPr="00B61863">
        <w:rPr>
          <w:rFonts w:ascii="Calibri" w:hAnsi="Calibri"/>
          <w:b/>
          <w:sz w:val="22"/>
          <w:szCs w:val="22"/>
        </w:rPr>
        <w:t xml:space="preserve">Section </w:t>
      </w:r>
      <w:r w:rsidR="00D22CB0">
        <w:rPr>
          <w:rFonts w:ascii="Calibri" w:hAnsi="Calibri"/>
          <w:b/>
          <w:sz w:val="22"/>
          <w:szCs w:val="22"/>
        </w:rPr>
        <w:t>G</w:t>
      </w:r>
      <w:r w:rsidRPr="00B61863">
        <w:rPr>
          <w:rFonts w:ascii="Calibri" w:hAnsi="Calibri"/>
          <w:b/>
          <w:sz w:val="22"/>
          <w:szCs w:val="22"/>
        </w:rPr>
        <w:t>. Installed Cooling System Outdoor Unit or Package Unit Equipment Information (not heat</w:t>
      </w:r>
      <w:r w:rsidR="002E10B9">
        <w:rPr>
          <w:rFonts w:ascii="Calibri" w:hAnsi="Calibri"/>
          <w:b/>
          <w:sz w:val="22"/>
          <w:szCs w:val="22"/>
        </w:rPr>
        <w:t xml:space="preserve"> </w:t>
      </w:r>
      <w:r w:rsidRPr="00B61863">
        <w:rPr>
          <w:rFonts w:ascii="Calibri" w:hAnsi="Calibri"/>
          <w:b/>
          <w:sz w:val="22"/>
          <w:szCs w:val="22"/>
        </w:rPr>
        <w:t>pump)</w:t>
      </w:r>
    </w:p>
    <w:p w14:paraId="1F9B963A" w14:textId="76F5E8D4" w:rsidR="00F0164F" w:rsidRPr="00B61863" w:rsidRDefault="00F0164F" w:rsidP="00F0164F">
      <w:pPr>
        <w:pStyle w:val="ListParagraph"/>
        <w:numPr>
          <w:ilvl w:val="0"/>
          <w:numId w:val="21"/>
        </w:numPr>
        <w:rPr>
          <w:rFonts w:ascii="Calibri" w:hAnsi="Calibri"/>
          <w:sz w:val="22"/>
          <w:szCs w:val="22"/>
        </w:rPr>
      </w:pPr>
      <w:r w:rsidRPr="00B61863">
        <w:rPr>
          <w:rFonts w:ascii="Calibri" w:hAnsi="Calibri"/>
          <w:sz w:val="22"/>
          <w:szCs w:val="22"/>
        </w:rPr>
        <w:t>This field is filled out automatically. It is referenced from the same row and column in the previous section.</w:t>
      </w:r>
    </w:p>
    <w:p w14:paraId="1F9B963B" w14:textId="2958C04B" w:rsidR="00F0164F" w:rsidRPr="00B61863" w:rsidRDefault="00F0164F" w:rsidP="00F0164F">
      <w:pPr>
        <w:pStyle w:val="ListParagraph"/>
        <w:numPr>
          <w:ilvl w:val="0"/>
          <w:numId w:val="21"/>
        </w:numPr>
        <w:rPr>
          <w:rFonts w:ascii="Calibri" w:hAnsi="Calibri"/>
          <w:sz w:val="22"/>
          <w:szCs w:val="22"/>
        </w:rPr>
      </w:pPr>
      <w:r w:rsidRPr="00B61863">
        <w:rPr>
          <w:rFonts w:ascii="Calibri" w:hAnsi="Calibri"/>
          <w:sz w:val="22"/>
          <w:szCs w:val="22"/>
        </w:rPr>
        <w:t>This field is filled out automatically. It is referenced from the same row and column in the previous section.</w:t>
      </w:r>
    </w:p>
    <w:p w14:paraId="1F9B963C" w14:textId="44F565CB" w:rsidR="00F0164F" w:rsidRPr="00B61863" w:rsidRDefault="00F0164F" w:rsidP="00F0164F">
      <w:pPr>
        <w:pStyle w:val="ListParagraph"/>
        <w:numPr>
          <w:ilvl w:val="0"/>
          <w:numId w:val="21"/>
        </w:numPr>
        <w:rPr>
          <w:rFonts w:ascii="Calibri" w:hAnsi="Calibri"/>
          <w:sz w:val="22"/>
          <w:szCs w:val="22"/>
        </w:rPr>
      </w:pPr>
      <w:r w:rsidRPr="00B61863">
        <w:rPr>
          <w:rFonts w:ascii="Calibri" w:hAnsi="Calibri"/>
          <w:sz w:val="22"/>
          <w:szCs w:val="22"/>
        </w:rPr>
        <w:t xml:space="preserve">Enter the certified cooling efficiency (SEER) of the </w:t>
      </w:r>
      <w:r w:rsidRPr="00B61863">
        <w:rPr>
          <w:rFonts w:ascii="Calibri" w:hAnsi="Calibri"/>
          <w:i/>
          <w:sz w:val="22"/>
          <w:szCs w:val="22"/>
        </w:rPr>
        <w:t>installed</w:t>
      </w:r>
      <w:r w:rsidRPr="00B61863">
        <w:rPr>
          <w:rFonts w:ascii="Calibri" w:hAnsi="Calibri"/>
          <w:sz w:val="22"/>
          <w:szCs w:val="22"/>
        </w:rPr>
        <w:t xml:space="preserve"> equipment. This value is verified against the minimum value shown in Section C.  The installed efficiency must be greater than or equal to the required minimum efficiency.</w:t>
      </w:r>
    </w:p>
    <w:p w14:paraId="1F9B963D" w14:textId="039A0FE6" w:rsidR="00F0164F" w:rsidRPr="00B61863" w:rsidRDefault="00F0164F" w:rsidP="00F0164F">
      <w:pPr>
        <w:pStyle w:val="ListParagraph"/>
        <w:numPr>
          <w:ilvl w:val="0"/>
          <w:numId w:val="21"/>
        </w:numPr>
        <w:rPr>
          <w:rFonts w:ascii="Calibri" w:hAnsi="Calibri"/>
          <w:sz w:val="22"/>
          <w:szCs w:val="22"/>
        </w:rPr>
      </w:pPr>
      <w:r w:rsidRPr="00B61863">
        <w:rPr>
          <w:rFonts w:ascii="Calibri" w:hAnsi="Calibri"/>
          <w:sz w:val="22"/>
          <w:szCs w:val="22"/>
        </w:rPr>
        <w:t xml:space="preserve">Enter the certified cooling efficiency (EER) of the </w:t>
      </w:r>
      <w:r w:rsidRPr="00B61863">
        <w:rPr>
          <w:rFonts w:ascii="Calibri" w:hAnsi="Calibri"/>
          <w:i/>
          <w:sz w:val="22"/>
          <w:szCs w:val="22"/>
        </w:rPr>
        <w:t>installed</w:t>
      </w:r>
      <w:r w:rsidRPr="00B61863">
        <w:rPr>
          <w:rFonts w:ascii="Calibri" w:hAnsi="Calibri"/>
          <w:sz w:val="22"/>
          <w:szCs w:val="22"/>
        </w:rPr>
        <w:t xml:space="preserve"> equipment. This value is verified against the minimum value shown in Section C.  The installed efficiency must be greater than or equal to the required minimum efficiency.</w:t>
      </w:r>
    </w:p>
    <w:p w14:paraId="1F9B963E" w14:textId="77777777" w:rsidR="00F0164F" w:rsidRPr="00B61863" w:rsidRDefault="00F0164F" w:rsidP="00F0164F">
      <w:pPr>
        <w:pStyle w:val="ListParagraph"/>
        <w:numPr>
          <w:ilvl w:val="0"/>
          <w:numId w:val="21"/>
        </w:numPr>
        <w:rPr>
          <w:rFonts w:ascii="Calibri" w:hAnsi="Calibri"/>
          <w:sz w:val="22"/>
          <w:szCs w:val="22"/>
        </w:rPr>
      </w:pPr>
      <w:r w:rsidRPr="00B61863">
        <w:rPr>
          <w:rFonts w:ascii="Calibri" w:hAnsi="Calibri"/>
          <w:sz w:val="22"/>
          <w:szCs w:val="22"/>
        </w:rPr>
        <w:t xml:space="preserve">Enter the name of the </w:t>
      </w:r>
      <w:r w:rsidRPr="00B61863">
        <w:rPr>
          <w:rFonts w:ascii="Calibri" w:hAnsi="Calibri"/>
          <w:i/>
          <w:sz w:val="22"/>
          <w:szCs w:val="22"/>
        </w:rPr>
        <w:t>installed</w:t>
      </w:r>
      <w:r w:rsidRPr="00B61863">
        <w:rPr>
          <w:rFonts w:ascii="Calibri" w:hAnsi="Calibri"/>
          <w:sz w:val="22"/>
          <w:szCs w:val="22"/>
        </w:rPr>
        <w:t xml:space="preserve"> Condenser or Package Unit Manufacturer as shown on the equipment nameplate.</w:t>
      </w:r>
    </w:p>
    <w:p w14:paraId="1F9B963F" w14:textId="77777777" w:rsidR="00F0164F" w:rsidRPr="00B61863" w:rsidRDefault="00F0164F" w:rsidP="00F0164F">
      <w:pPr>
        <w:pStyle w:val="ListParagraph"/>
        <w:numPr>
          <w:ilvl w:val="0"/>
          <w:numId w:val="21"/>
        </w:numPr>
        <w:rPr>
          <w:rFonts w:ascii="Calibri" w:hAnsi="Calibri"/>
          <w:sz w:val="22"/>
          <w:szCs w:val="22"/>
        </w:rPr>
      </w:pPr>
      <w:r w:rsidRPr="00B61863">
        <w:rPr>
          <w:rFonts w:ascii="Calibri" w:hAnsi="Calibri"/>
          <w:sz w:val="22"/>
          <w:szCs w:val="22"/>
        </w:rPr>
        <w:t xml:space="preserve">Enter the name of the </w:t>
      </w:r>
      <w:r w:rsidRPr="00B61863">
        <w:rPr>
          <w:rFonts w:ascii="Calibri" w:hAnsi="Calibri"/>
          <w:i/>
          <w:sz w:val="22"/>
          <w:szCs w:val="22"/>
        </w:rPr>
        <w:t>installed</w:t>
      </w:r>
      <w:r w:rsidRPr="00B61863">
        <w:rPr>
          <w:rFonts w:ascii="Calibri" w:hAnsi="Calibri"/>
          <w:sz w:val="22"/>
          <w:szCs w:val="22"/>
        </w:rPr>
        <w:t xml:space="preserve"> Condenser or Package Unit Model Number as shown on the equipment nameplate.</w:t>
      </w:r>
    </w:p>
    <w:p w14:paraId="1F9B9640" w14:textId="77777777" w:rsidR="00F0164F" w:rsidRPr="00B61863" w:rsidRDefault="00F0164F" w:rsidP="00F0164F">
      <w:pPr>
        <w:pStyle w:val="ListParagraph"/>
        <w:numPr>
          <w:ilvl w:val="0"/>
          <w:numId w:val="21"/>
        </w:numPr>
        <w:rPr>
          <w:rFonts w:ascii="Calibri" w:hAnsi="Calibri"/>
          <w:sz w:val="22"/>
          <w:szCs w:val="22"/>
        </w:rPr>
      </w:pPr>
      <w:r w:rsidRPr="00B61863">
        <w:rPr>
          <w:rFonts w:ascii="Calibri" w:hAnsi="Calibri"/>
          <w:sz w:val="22"/>
          <w:szCs w:val="22"/>
        </w:rPr>
        <w:t xml:space="preserve">Enter the name of the </w:t>
      </w:r>
      <w:r w:rsidRPr="00B61863">
        <w:rPr>
          <w:rFonts w:ascii="Calibri" w:hAnsi="Calibri"/>
          <w:i/>
          <w:sz w:val="22"/>
          <w:szCs w:val="22"/>
        </w:rPr>
        <w:t>installed</w:t>
      </w:r>
      <w:r w:rsidRPr="00B61863">
        <w:rPr>
          <w:rFonts w:ascii="Calibri" w:hAnsi="Calibri"/>
          <w:sz w:val="22"/>
          <w:szCs w:val="22"/>
        </w:rPr>
        <w:t xml:space="preserve"> Condenser or Package Unit Serial Number as shown on the equipment nameplate.</w:t>
      </w:r>
    </w:p>
    <w:p w14:paraId="1F9B9641" w14:textId="5EDE55B9" w:rsidR="00F0164F" w:rsidRPr="00B61863" w:rsidRDefault="00F0164F" w:rsidP="00D84FAB">
      <w:pPr>
        <w:pStyle w:val="ListParagraph"/>
        <w:numPr>
          <w:ilvl w:val="0"/>
          <w:numId w:val="21"/>
        </w:numPr>
        <w:rPr>
          <w:rFonts w:ascii="Calibri" w:hAnsi="Calibri"/>
          <w:sz w:val="22"/>
          <w:szCs w:val="22"/>
        </w:rPr>
      </w:pPr>
      <w:r w:rsidRPr="00B61863">
        <w:rPr>
          <w:rFonts w:ascii="Calibri" w:hAnsi="Calibri"/>
          <w:sz w:val="22"/>
          <w:szCs w:val="22"/>
        </w:rPr>
        <w:t xml:space="preserve">Enter the sensible cooling capacity at design conditions of the </w:t>
      </w:r>
      <w:r w:rsidRPr="00B61863">
        <w:rPr>
          <w:rFonts w:ascii="Calibri" w:hAnsi="Calibri"/>
          <w:i/>
          <w:sz w:val="22"/>
          <w:szCs w:val="22"/>
        </w:rPr>
        <w:t>installed</w:t>
      </w:r>
      <w:r w:rsidRPr="00B61863">
        <w:rPr>
          <w:rFonts w:ascii="Calibri" w:hAnsi="Calibri"/>
          <w:sz w:val="22"/>
          <w:szCs w:val="22"/>
        </w:rPr>
        <w:t xml:space="preserve"> cooling system in BTUs per hour.</w:t>
      </w:r>
      <w:r w:rsidR="00D84FAB">
        <w:rPr>
          <w:rFonts w:ascii="Calibri" w:hAnsi="Calibri"/>
          <w:sz w:val="22"/>
          <w:szCs w:val="22"/>
        </w:rPr>
        <w:t xml:space="preserve"> </w:t>
      </w:r>
      <w:r w:rsidR="00D84FAB" w:rsidRPr="00D84FAB">
        <w:rPr>
          <w:rFonts w:ascii="Calibri" w:hAnsi="Calibri"/>
          <w:sz w:val="22"/>
          <w:szCs w:val="22"/>
        </w:rPr>
        <w:t>This information is found in the system performance information on the manufacturer's published documentation for the installed system</w:t>
      </w:r>
      <w:r w:rsidR="00D84FAB">
        <w:rPr>
          <w:rFonts w:ascii="Calibri" w:hAnsi="Calibri"/>
          <w:sz w:val="22"/>
          <w:szCs w:val="22"/>
        </w:rPr>
        <w:t>.</w:t>
      </w:r>
    </w:p>
    <w:p w14:paraId="1F9B9642" w14:textId="128B95D8" w:rsidR="00F0164F" w:rsidRDefault="00F0164F" w:rsidP="00F0164F">
      <w:pPr>
        <w:pStyle w:val="ListParagraph"/>
        <w:numPr>
          <w:ilvl w:val="0"/>
          <w:numId w:val="21"/>
        </w:numPr>
        <w:rPr>
          <w:rFonts w:ascii="Calibri" w:hAnsi="Calibri"/>
          <w:sz w:val="22"/>
          <w:szCs w:val="22"/>
        </w:rPr>
      </w:pPr>
      <w:r w:rsidRPr="00B61863">
        <w:rPr>
          <w:rFonts w:ascii="Calibri" w:hAnsi="Calibri"/>
          <w:sz w:val="22"/>
          <w:szCs w:val="22"/>
        </w:rPr>
        <w:t xml:space="preserve">Enter the </w:t>
      </w:r>
      <w:r w:rsidRPr="00B61863">
        <w:rPr>
          <w:rFonts w:ascii="Calibri" w:hAnsi="Calibri"/>
          <w:i/>
          <w:sz w:val="22"/>
          <w:szCs w:val="22"/>
        </w:rPr>
        <w:t xml:space="preserve">installed </w:t>
      </w:r>
      <w:r w:rsidRPr="00B61863">
        <w:rPr>
          <w:rFonts w:ascii="Calibri" w:hAnsi="Calibri"/>
          <w:sz w:val="22"/>
          <w:szCs w:val="22"/>
        </w:rPr>
        <w:t>Condenser Nominal Cooling Capacity in tons. Note that this is based on the condenser, not the coil or air handler. This can usually be determined by the condenser model number.</w:t>
      </w:r>
    </w:p>
    <w:p w14:paraId="777E8394" w14:textId="77777777" w:rsidR="0022682E" w:rsidRPr="00B61863" w:rsidRDefault="0022682E" w:rsidP="0022682E">
      <w:pPr>
        <w:pStyle w:val="ListParagraph"/>
        <w:numPr>
          <w:ilvl w:val="0"/>
          <w:numId w:val="21"/>
        </w:numPr>
        <w:rPr>
          <w:rFonts w:ascii="Calibri" w:hAnsi="Calibri"/>
          <w:sz w:val="22"/>
          <w:szCs w:val="22"/>
        </w:rPr>
      </w:pPr>
      <w:r w:rsidRPr="00D84FAB">
        <w:rPr>
          <w:rFonts w:ascii="Calibri" w:hAnsi="Calibri"/>
          <w:sz w:val="22"/>
          <w:szCs w:val="22"/>
        </w:rPr>
        <w:t>Enter the installed Condenser Rated Cooling Capacity in BTU/h. Note that this is based on the condenser, not the coil or air handler.</w:t>
      </w:r>
    </w:p>
    <w:p w14:paraId="51A42FD8" w14:textId="77777777" w:rsidR="00F0756C" w:rsidRDefault="00F0756C" w:rsidP="00F0164F">
      <w:pPr>
        <w:rPr>
          <w:rFonts w:ascii="Calibri" w:hAnsi="Calibri"/>
          <w:b/>
          <w:sz w:val="22"/>
          <w:szCs w:val="22"/>
        </w:rPr>
      </w:pPr>
    </w:p>
    <w:p w14:paraId="1F9B9644" w14:textId="2AE52B49" w:rsidR="00F0164F" w:rsidRPr="00B61863" w:rsidRDefault="00F0164F" w:rsidP="00F0164F">
      <w:pPr>
        <w:rPr>
          <w:rFonts w:ascii="Calibri" w:hAnsi="Calibri"/>
          <w:b/>
          <w:sz w:val="22"/>
          <w:szCs w:val="22"/>
        </w:rPr>
      </w:pPr>
      <w:r w:rsidRPr="00B61863">
        <w:rPr>
          <w:rFonts w:ascii="Calibri" w:hAnsi="Calibri"/>
          <w:b/>
          <w:sz w:val="22"/>
          <w:szCs w:val="22"/>
        </w:rPr>
        <w:t xml:space="preserve">Section </w:t>
      </w:r>
      <w:r w:rsidR="00D22CB0">
        <w:rPr>
          <w:rFonts w:ascii="Calibri" w:hAnsi="Calibri"/>
          <w:b/>
          <w:sz w:val="22"/>
          <w:szCs w:val="22"/>
        </w:rPr>
        <w:t>H</w:t>
      </w:r>
      <w:r w:rsidRPr="00B61863">
        <w:rPr>
          <w:rFonts w:ascii="Calibri" w:hAnsi="Calibri"/>
          <w:b/>
          <w:sz w:val="22"/>
          <w:szCs w:val="22"/>
        </w:rPr>
        <w:t xml:space="preserve">. Installed Split System Indoor </w:t>
      </w:r>
      <w:r w:rsidR="003D5C94">
        <w:rPr>
          <w:rFonts w:ascii="Calibri" w:hAnsi="Calibri"/>
          <w:b/>
          <w:sz w:val="22"/>
          <w:szCs w:val="22"/>
        </w:rPr>
        <w:t xml:space="preserve">Unit </w:t>
      </w:r>
      <w:r w:rsidRPr="00B61863">
        <w:rPr>
          <w:rFonts w:ascii="Calibri" w:hAnsi="Calibri"/>
          <w:b/>
          <w:sz w:val="22"/>
          <w:szCs w:val="22"/>
        </w:rPr>
        <w:t xml:space="preserve">Coil or Fan Coil Equipment information </w:t>
      </w:r>
      <w:r w:rsidR="00445DF8">
        <w:rPr>
          <w:rFonts w:ascii="Calibri" w:hAnsi="Calibri"/>
          <w:b/>
          <w:sz w:val="22"/>
          <w:szCs w:val="22"/>
        </w:rPr>
        <w:t xml:space="preserve">- </w:t>
      </w:r>
      <w:r w:rsidRPr="00B61863">
        <w:rPr>
          <w:rFonts w:ascii="Calibri" w:hAnsi="Calibri"/>
          <w:b/>
          <w:sz w:val="22"/>
          <w:szCs w:val="22"/>
        </w:rPr>
        <w:t>applicable to DX or hydronic</w:t>
      </w:r>
      <w:r w:rsidR="00445DF8">
        <w:rPr>
          <w:rFonts w:ascii="Calibri" w:hAnsi="Calibri"/>
          <w:b/>
          <w:sz w:val="22"/>
          <w:szCs w:val="22"/>
        </w:rPr>
        <w:t>,</w:t>
      </w:r>
      <w:r w:rsidRPr="00B61863">
        <w:rPr>
          <w:rFonts w:ascii="Calibri" w:hAnsi="Calibri"/>
          <w:b/>
          <w:sz w:val="22"/>
          <w:szCs w:val="22"/>
        </w:rPr>
        <w:t xml:space="preserve"> heating</w:t>
      </w:r>
      <w:r w:rsidR="00445DF8">
        <w:rPr>
          <w:rFonts w:ascii="Calibri" w:hAnsi="Calibri"/>
          <w:b/>
          <w:sz w:val="22"/>
          <w:szCs w:val="22"/>
        </w:rPr>
        <w:t xml:space="preserve"> or </w:t>
      </w:r>
      <w:r w:rsidRPr="00B61863">
        <w:rPr>
          <w:rFonts w:ascii="Calibri" w:hAnsi="Calibri"/>
          <w:b/>
          <w:sz w:val="22"/>
          <w:szCs w:val="22"/>
        </w:rPr>
        <w:t>cooling</w:t>
      </w:r>
      <w:r w:rsidR="00445DF8">
        <w:rPr>
          <w:rFonts w:ascii="Calibri" w:hAnsi="Calibri"/>
          <w:b/>
          <w:sz w:val="22"/>
          <w:szCs w:val="22"/>
        </w:rPr>
        <w:t>,</w:t>
      </w:r>
      <w:r w:rsidRPr="00B61863">
        <w:rPr>
          <w:rFonts w:ascii="Calibri" w:hAnsi="Calibri"/>
          <w:b/>
          <w:sz w:val="22"/>
          <w:szCs w:val="22"/>
        </w:rPr>
        <w:t xml:space="preserve"> coils or fan coil units)</w:t>
      </w:r>
    </w:p>
    <w:p w14:paraId="1F9B9646" w14:textId="7C01AE01" w:rsidR="00F0164F" w:rsidRPr="00B61863" w:rsidRDefault="00F0164F" w:rsidP="00F0164F">
      <w:pPr>
        <w:pStyle w:val="ListParagraph"/>
        <w:numPr>
          <w:ilvl w:val="0"/>
          <w:numId w:val="22"/>
        </w:numPr>
        <w:rPr>
          <w:rFonts w:ascii="Calibri" w:hAnsi="Calibri"/>
          <w:sz w:val="22"/>
          <w:szCs w:val="22"/>
        </w:rPr>
      </w:pPr>
      <w:r w:rsidRPr="00B61863">
        <w:rPr>
          <w:rFonts w:ascii="Calibri" w:hAnsi="Calibri"/>
          <w:sz w:val="22"/>
          <w:szCs w:val="22"/>
        </w:rPr>
        <w:t>This field is filled out automatically. It is referenced from the same row and column in the previous sections.</w:t>
      </w:r>
    </w:p>
    <w:p w14:paraId="1F9B9647" w14:textId="0766D712" w:rsidR="00F0164F" w:rsidRDefault="00F0164F" w:rsidP="00F0164F">
      <w:pPr>
        <w:pStyle w:val="ListParagraph"/>
        <w:numPr>
          <w:ilvl w:val="0"/>
          <w:numId w:val="22"/>
        </w:numPr>
        <w:rPr>
          <w:rFonts w:ascii="Calibri" w:hAnsi="Calibri"/>
          <w:sz w:val="22"/>
          <w:szCs w:val="22"/>
        </w:rPr>
      </w:pPr>
      <w:r w:rsidRPr="00B61863">
        <w:rPr>
          <w:rFonts w:ascii="Calibri" w:hAnsi="Calibri"/>
          <w:sz w:val="22"/>
          <w:szCs w:val="22"/>
        </w:rPr>
        <w:t>This field is filled out automatically. It is referenced from the same row and column in the previous sections.</w:t>
      </w:r>
    </w:p>
    <w:p w14:paraId="0F559061" w14:textId="6B53CD7F" w:rsidR="009744A5" w:rsidRPr="00B61863" w:rsidRDefault="009744A5" w:rsidP="009744A5">
      <w:pPr>
        <w:pStyle w:val="ListParagraph"/>
        <w:numPr>
          <w:ilvl w:val="0"/>
          <w:numId w:val="22"/>
        </w:numPr>
        <w:rPr>
          <w:rFonts w:ascii="Calibri" w:hAnsi="Calibri"/>
          <w:sz w:val="22"/>
          <w:szCs w:val="22"/>
        </w:rPr>
      </w:pPr>
      <w:r w:rsidRPr="009744A5">
        <w:rPr>
          <w:rFonts w:ascii="Calibri" w:hAnsi="Calibri"/>
          <w:sz w:val="22"/>
          <w:szCs w:val="22"/>
        </w:rPr>
        <w:t>Enter a brief name or description of the indoor unit area served. Examples: Master Bedroom, Dining Room, Living Room, et</w:t>
      </w:r>
      <w:r>
        <w:rPr>
          <w:rFonts w:ascii="Calibri" w:hAnsi="Calibri"/>
          <w:sz w:val="22"/>
          <w:szCs w:val="22"/>
        </w:rPr>
        <w:t>c..</w:t>
      </w:r>
    </w:p>
    <w:p w14:paraId="232CB49F" w14:textId="5C2F0B66" w:rsidR="009744A5" w:rsidRDefault="009744A5" w:rsidP="009744A5">
      <w:pPr>
        <w:pStyle w:val="ListParagraph"/>
        <w:numPr>
          <w:ilvl w:val="0"/>
          <w:numId w:val="22"/>
        </w:numPr>
        <w:rPr>
          <w:rFonts w:ascii="Calibri" w:hAnsi="Calibri"/>
          <w:sz w:val="22"/>
          <w:szCs w:val="22"/>
        </w:rPr>
      </w:pPr>
      <w:r w:rsidRPr="009744A5">
        <w:rPr>
          <w:rFonts w:ascii="Calibri" w:hAnsi="Calibri"/>
          <w:sz w:val="22"/>
          <w:szCs w:val="22"/>
        </w:rPr>
        <w:t>Enter the type of indoor unit or air handling unit installed by selecting one of the choices from the list</w:t>
      </w:r>
      <w:r>
        <w:rPr>
          <w:rFonts w:ascii="Calibri" w:hAnsi="Calibri"/>
          <w:sz w:val="22"/>
          <w:szCs w:val="22"/>
        </w:rPr>
        <w:t>.</w:t>
      </w:r>
    </w:p>
    <w:p w14:paraId="4D9BB14D" w14:textId="1DBE9652" w:rsidR="009744A5" w:rsidRDefault="009744A5" w:rsidP="009744A5">
      <w:pPr>
        <w:pStyle w:val="ListParagraph"/>
        <w:numPr>
          <w:ilvl w:val="0"/>
          <w:numId w:val="22"/>
        </w:numPr>
        <w:rPr>
          <w:rFonts w:ascii="Calibri" w:hAnsi="Calibri"/>
          <w:sz w:val="22"/>
          <w:szCs w:val="22"/>
        </w:rPr>
      </w:pPr>
      <w:r w:rsidRPr="009744A5">
        <w:rPr>
          <w:rFonts w:ascii="Calibri" w:hAnsi="Calibri"/>
          <w:sz w:val="22"/>
          <w:szCs w:val="22"/>
        </w:rPr>
        <w:t>Enter the description of the ducts system on this indoor unit.  The possible choices are Ductless; Ducted &gt;10ft length, Ducted ≤10ft length</w:t>
      </w:r>
      <w:r>
        <w:rPr>
          <w:rFonts w:ascii="Calibri" w:hAnsi="Calibri"/>
          <w:sz w:val="22"/>
          <w:szCs w:val="22"/>
        </w:rPr>
        <w:t>.</w:t>
      </w:r>
    </w:p>
    <w:p w14:paraId="35B52F39" w14:textId="644D4241" w:rsidR="009744A5" w:rsidRDefault="009744A5" w:rsidP="009744A5">
      <w:pPr>
        <w:pStyle w:val="ListParagraph"/>
        <w:numPr>
          <w:ilvl w:val="0"/>
          <w:numId w:val="22"/>
        </w:numPr>
        <w:rPr>
          <w:rFonts w:ascii="Calibri" w:hAnsi="Calibri"/>
          <w:sz w:val="22"/>
          <w:szCs w:val="22"/>
        </w:rPr>
      </w:pPr>
      <w:r w:rsidRPr="009744A5">
        <w:rPr>
          <w:rFonts w:ascii="Calibri" w:hAnsi="Calibri"/>
          <w:sz w:val="22"/>
          <w:szCs w:val="22"/>
        </w:rPr>
        <w:t>If the indoor unit is used to bring outdoor air into the dwelling, the system may be used to comply with the IAQ mechanical ventilation requirements.  This is called central fan integrated ventilation (CFI).  Systems that have only one indoor unit may use CFI ventilation if yes is selected in this field.  Systems in multifamily dwellings, and systems with more than one indoor unit connected to one outdoor unit may not select yes</w:t>
      </w:r>
    </w:p>
    <w:p w14:paraId="1F9B9648" w14:textId="2CE704F0" w:rsidR="00F0164F" w:rsidRPr="00B61863" w:rsidRDefault="00F0164F" w:rsidP="00F0164F">
      <w:pPr>
        <w:pStyle w:val="ListParagraph"/>
        <w:numPr>
          <w:ilvl w:val="0"/>
          <w:numId w:val="22"/>
        </w:numPr>
        <w:rPr>
          <w:rFonts w:ascii="Calibri" w:hAnsi="Calibri"/>
          <w:sz w:val="22"/>
          <w:szCs w:val="22"/>
        </w:rPr>
      </w:pPr>
      <w:r w:rsidRPr="00B61863">
        <w:rPr>
          <w:rFonts w:ascii="Calibri" w:hAnsi="Calibri"/>
          <w:sz w:val="22"/>
          <w:szCs w:val="22"/>
        </w:rPr>
        <w:t xml:space="preserve">Enter the name of the </w:t>
      </w:r>
      <w:r w:rsidRPr="00B61863">
        <w:rPr>
          <w:rFonts w:ascii="Calibri" w:hAnsi="Calibri"/>
          <w:i/>
          <w:sz w:val="22"/>
          <w:szCs w:val="22"/>
        </w:rPr>
        <w:t>installed</w:t>
      </w:r>
      <w:r w:rsidRPr="00B61863">
        <w:rPr>
          <w:rFonts w:ascii="Calibri" w:hAnsi="Calibri"/>
          <w:sz w:val="22"/>
          <w:szCs w:val="22"/>
        </w:rPr>
        <w:t xml:space="preserve"> Indoor Coil or Fan Coil Unit Manufacturer as shown on the equipment nameplate.</w:t>
      </w:r>
    </w:p>
    <w:p w14:paraId="1F9B9649" w14:textId="77777777" w:rsidR="00F0164F" w:rsidRPr="00B61863" w:rsidRDefault="00F0164F" w:rsidP="00F0164F">
      <w:pPr>
        <w:pStyle w:val="ListParagraph"/>
        <w:numPr>
          <w:ilvl w:val="0"/>
          <w:numId w:val="22"/>
        </w:numPr>
        <w:rPr>
          <w:rFonts w:ascii="Calibri" w:hAnsi="Calibri"/>
          <w:sz w:val="22"/>
          <w:szCs w:val="22"/>
        </w:rPr>
      </w:pPr>
      <w:r w:rsidRPr="00B61863">
        <w:rPr>
          <w:rFonts w:ascii="Calibri" w:hAnsi="Calibri"/>
          <w:sz w:val="22"/>
          <w:szCs w:val="22"/>
        </w:rPr>
        <w:t xml:space="preserve">Enter the name of the </w:t>
      </w:r>
      <w:r w:rsidRPr="00B61863">
        <w:rPr>
          <w:rFonts w:ascii="Calibri" w:hAnsi="Calibri"/>
          <w:i/>
          <w:sz w:val="22"/>
          <w:szCs w:val="22"/>
        </w:rPr>
        <w:t>installed</w:t>
      </w:r>
      <w:r w:rsidRPr="00B61863">
        <w:rPr>
          <w:rFonts w:ascii="Calibri" w:hAnsi="Calibri"/>
          <w:sz w:val="22"/>
          <w:szCs w:val="22"/>
        </w:rPr>
        <w:t xml:space="preserve"> Indoor Coil or Fan Coil Unit Model Number as shown on the equipment nameplate.</w:t>
      </w:r>
    </w:p>
    <w:p w14:paraId="1F9B964A" w14:textId="436AF6B2" w:rsidR="00F0164F" w:rsidRDefault="00F0164F" w:rsidP="00F0164F">
      <w:pPr>
        <w:pStyle w:val="ListParagraph"/>
        <w:numPr>
          <w:ilvl w:val="0"/>
          <w:numId w:val="22"/>
        </w:numPr>
        <w:rPr>
          <w:rFonts w:ascii="Calibri" w:hAnsi="Calibri"/>
          <w:sz w:val="22"/>
          <w:szCs w:val="22"/>
        </w:rPr>
      </w:pPr>
      <w:r w:rsidRPr="00B61863">
        <w:rPr>
          <w:rFonts w:ascii="Calibri" w:hAnsi="Calibri"/>
          <w:sz w:val="22"/>
          <w:szCs w:val="22"/>
        </w:rPr>
        <w:t xml:space="preserve">Enter the name of the </w:t>
      </w:r>
      <w:r w:rsidRPr="00B61863">
        <w:rPr>
          <w:rFonts w:ascii="Calibri" w:hAnsi="Calibri"/>
          <w:i/>
          <w:sz w:val="22"/>
          <w:szCs w:val="22"/>
        </w:rPr>
        <w:t>installed</w:t>
      </w:r>
      <w:r w:rsidRPr="00B61863">
        <w:rPr>
          <w:rFonts w:ascii="Calibri" w:hAnsi="Calibri"/>
          <w:sz w:val="22"/>
          <w:szCs w:val="22"/>
        </w:rPr>
        <w:t xml:space="preserve"> Indoor Coil or Fan Coil Unit Serial Number as shown on the equipment nameplate.</w:t>
      </w:r>
    </w:p>
    <w:p w14:paraId="1F9B964B" w14:textId="77777777" w:rsidR="00F0164F" w:rsidRPr="00B61863" w:rsidRDefault="00F0164F" w:rsidP="00F0164F">
      <w:pPr>
        <w:rPr>
          <w:rFonts w:ascii="Calibri" w:hAnsi="Calibri"/>
          <w:sz w:val="22"/>
          <w:szCs w:val="22"/>
        </w:rPr>
      </w:pPr>
    </w:p>
    <w:p w14:paraId="1F9B964C" w14:textId="42D758D7" w:rsidR="00F0164F" w:rsidRPr="00B61863" w:rsidRDefault="00F0164F" w:rsidP="00F0164F">
      <w:pPr>
        <w:rPr>
          <w:rFonts w:ascii="Calibri" w:hAnsi="Calibri"/>
          <w:b/>
          <w:sz w:val="22"/>
          <w:szCs w:val="22"/>
        </w:rPr>
      </w:pPr>
      <w:r w:rsidRPr="00B61863">
        <w:rPr>
          <w:rFonts w:ascii="Calibri" w:hAnsi="Calibri"/>
          <w:b/>
          <w:sz w:val="22"/>
          <w:szCs w:val="22"/>
        </w:rPr>
        <w:t xml:space="preserve">Section </w:t>
      </w:r>
      <w:r w:rsidR="00D22CB0">
        <w:rPr>
          <w:rFonts w:ascii="Calibri" w:hAnsi="Calibri"/>
          <w:b/>
          <w:sz w:val="22"/>
          <w:szCs w:val="22"/>
        </w:rPr>
        <w:t>I</w:t>
      </w:r>
      <w:r w:rsidRPr="00B61863">
        <w:rPr>
          <w:rFonts w:ascii="Calibri" w:hAnsi="Calibri"/>
          <w:b/>
          <w:sz w:val="22"/>
          <w:szCs w:val="22"/>
        </w:rPr>
        <w:t>. Installed Heat Pump System – Split System Condensing Unit or Package Unit Equipment Information</w:t>
      </w:r>
    </w:p>
    <w:p w14:paraId="1F9B964E" w14:textId="3663AF1C" w:rsidR="00F0164F" w:rsidRPr="00B61863" w:rsidRDefault="00F0164F" w:rsidP="00F0164F">
      <w:pPr>
        <w:pStyle w:val="ListParagraph"/>
        <w:numPr>
          <w:ilvl w:val="0"/>
          <w:numId w:val="23"/>
        </w:numPr>
        <w:rPr>
          <w:rFonts w:ascii="Calibri" w:hAnsi="Calibri"/>
          <w:sz w:val="22"/>
          <w:szCs w:val="22"/>
        </w:rPr>
      </w:pPr>
      <w:r w:rsidRPr="00B61863">
        <w:rPr>
          <w:rFonts w:ascii="Calibri" w:hAnsi="Calibri"/>
          <w:sz w:val="22"/>
          <w:szCs w:val="22"/>
        </w:rPr>
        <w:t>This field is filled out automatically. It is referenced from the same row and column in the previous sections.</w:t>
      </w:r>
    </w:p>
    <w:p w14:paraId="1F9B964F" w14:textId="750B3BDE" w:rsidR="00F0164F" w:rsidRPr="00B61863" w:rsidRDefault="00F0164F" w:rsidP="00F0164F">
      <w:pPr>
        <w:pStyle w:val="ListParagraph"/>
        <w:numPr>
          <w:ilvl w:val="0"/>
          <w:numId w:val="23"/>
        </w:numPr>
        <w:rPr>
          <w:rFonts w:ascii="Calibri" w:hAnsi="Calibri"/>
          <w:sz w:val="22"/>
          <w:szCs w:val="22"/>
        </w:rPr>
      </w:pPr>
      <w:r w:rsidRPr="00B61863">
        <w:rPr>
          <w:rFonts w:ascii="Calibri" w:hAnsi="Calibri"/>
          <w:sz w:val="22"/>
          <w:szCs w:val="22"/>
        </w:rPr>
        <w:t>This field is filled out automatically. It is referenced from the same row and column in the previous sections.</w:t>
      </w:r>
    </w:p>
    <w:p w14:paraId="1F9B9650" w14:textId="77777777" w:rsidR="00F0164F" w:rsidRPr="00B61863" w:rsidRDefault="00F0164F" w:rsidP="00F0164F">
      <w:pPr>
        <w:pStyle w:val="ListParagraph"/>
        <w:numPr>
          <w:ilvl w:val="0"/>
          <w:numId w:val="23"/>
        </w:numPr>
        <w:rPr>
          <w:rFonts w:ascii="Calibri" w:hAnsi="Calibri"/>
          <w:sz w:val="22"/>
          <w:szCs w:val="22"/>
        </w:rPr>
      </w:pPr>
      <w:r w:rsidRPr="00B61863">
        <w:rPr>
          <w:rFonts w:ascii="Calibri" w:hAnsi="Calibri"/>
          <w:sz w:val="22"/>
          <w:szCs w:val="22"/>
        </w:rPr>
        <w:t xml:space="preserve">Enter the name of the </w:t>
      </w:r>
      <w:r w:rsidRPr="00B61863">
        <w:rPr>
          <w:rFonts w:ascii="Calibri" w:hAnsi="Calibri"/>
          <w:i/>
          <w:sz w:val="22"/>
          <w:szCs w:val="22"/>
        </w:rPr>
        <w:t>installed</w:t>
      </w:r>
      <w:r w:rsidRPr="00B61863">
        <w:rPr>
          <w:rFonts w:ascii="Calibri" w:hAnsi="Calibri"/>
          <w:sz w:val="22"/>
          <w:szCs w:val="22"/>
        </w:rPr>
        <w:t xml:space="preserve"> Heat Pump Condenser or Package Unit Manufacturer as shown on the equipment nameplate.</w:t>
      </w:r>
    </w:p>
    <w:p w14:paraId="1F9B9651" w14:textId="77777777" w:rsidR="00F0164F" w:rsidRPr="00B61863" w:rsidRDefault="00F0164F" w:rsidP="00F0164F">
      <w:pPr>
        <w:pStyle w:val="ListParagraph"/>
        <w:numPr>
          <w:ilvl w:val="0"/>
          <w:numId w:val="23"/>
        </w:numPr>
        <w:rPr>
          <w:rFonts w:ascii="Calibri" w:hAnsi="Calibri"/>
          <w:sz w:val="22"/>
          <w:szCs w:val="22"/>
        </w:rPr>
      </w:pPr>
      <w:r w:rsidRPr="00B61863">
        <w:rPr>
          <w:rFonts w:ascii="Calibri" w:hAnsi="Calibri"/>
          <w:sz w:val="22"/>
          <w:szCs w:val="22"/>
        </w:rPr>
        <w:t xml:space="preserve">Enter the name of the </w:t>
      </w:r>
      <w:r w:rsidRPr="00B61863">
        <w:rPr>
          <w:rFonts w:ascii="Calibri" w:hAnsi="Calibri"/>
          <w:i/>
          <w:sz w:val="22"/>
          <w:szCs w:val="22"/>
        </w:rPr>
        <w:t>installed</w:t>
      </w:r>
      <w:r w:rsidRPr="00B61863">
        <w:rPr>
          <w:rFonts w:ascii="Calibri" w:hAnsi="Calibri"/>
          <w:sz w:val="22"/>
          <w:szCs w:val="22"/>
        </w:rPr>
        <w:t xml:space="preserve"> Heat Pump Condenser or Package Unit Model Number as shown on the equipment nameplate.</w:t>
      </w:r>
    </w:p>
    <w:p w14:paraId="1F9B9652" w14:textId="77777777" w:rsidR="00F0164F" w:rsidRPr="00B61863" w:rsidRDefault="00F0164F" w:rsidP="00F0164F">
      <w:pPr>
        <w:pStyle w:val="ListParagraph"/>
        <w:numPr>
          <w:ilvl w:val="0"/>
          <w:numId w:val="23"/>
        </w:numPr>
        <w:rPr>
          <w:rFonts w:ascii="Calibri" w:hAnsi="Calibri"/>
          <w:sz w:val="22"/>
          <w:szCs w:val="22"/>
        </w:rPr>
      </w:pPr>
      <w:r w:rsidRPr="00B61863">
        <w:rPr>
          <w:rFonts w:ascii="Calibri" w:hAnsi="Calibri"/>
          <w:sz w:val="22"/>
          <w:szCs w:val="22"/>
        </w:rPr>
        <w:t xml:space="preserve">Enter the name of the </w:t>
      </w:r>
      <w:r w:rsidRPr="00B61863">
        <w:rPr>
          <w:rFonts w:ascii="Calibri" w:hAnsi="Calibri"/>
          <w:i/>
          <w:sz w:val="22"/>
          <w:szCs w:val="22"/>
        </w:rPr>
        <w:t>installed</w:t>
      </w:r>
      <w:r w:rsidRPr="00B61863">
        <w:rPr>
          <w:rFonts w:ascii="Calibri" w:hAnsi="Calibri"/>
          <w:sz w:val="22"/>
          <w:szCs w:val="22"/>
        </w:rPr>
        <w:t xml:space="preserve"> Heat Pump Condenser or Package Unit Serial Number as shown on the equipment nameplate.</w:t>
      </w:r>
    </w:p>
    <w:p w14:paraId="1F9B9653" w14:textId="77777777" w:rsidR="00F0164F" w:rsidRPr="00B61863" w:rsidRDefault="00F0164F" w:rsidP="00F0164F">
      <w:pPr>
        <w:rPr>
          <w:rFonts w:ascii="Calibri" w:hAnsi="Calibri"/>
          <w:b/>
          <w:sz w:val="22"/>
          <w:szCs w:val="22"/>
        </w:rPr>
      </w:pPr>
    </w:p>
    <w:p w14:paraId="1F9B9654" w14:textId="499E2089" w:rsidR="00F0164F" w:rsidRPr="00B61863" w:rsidRDefault="00F0164F" w:rsidP="00F0164F">
      <w:pPr>
        <w:rPr>
          <w:rFonts w:ascii="Calibri" w:hAnsi="Calibri"/>
          <w:b/>
          <w:sz w:val="22"/>
          <w:szCs w:val="22"/>
        </w:rPr>
      </w:pPr>
      <w:r w:rsidRPr="00B61863">
        <w:rPr>
          <w:rFonts w:ascii="Calibri" w:hAnsi="Calibri"/>
          <w:b/>
          <w:sz w:val="22"/>
          <w:szCs w:val="22"/>
        </w:rPr>
        <w:t xml:space="preserve">Section </w:t>
      </w:r>
      <w:r w:rsidR="00D22CB0">
        <w:rPr>
          <w:rFonts w:ascii="Calibri" w:hAnsi="Calibri"/>
          <w:b/>
          <w:sz w:val="22"/>
          <w:szCs w:val="22"/>
        </w:rPr>
        <w:t>J</w:t>
      </w:r>
      <w:r w:rsidRPr="00B61863">
        <w:rPr>
          <w:rFonts w:ascii="Calibri" w:hAnsi="Calibri"/>
          <w:b/>
          <w:sz w:val="22"/>
          <w:szCs w:val="22"/>
        </w:rPr>
        <w:t>. Installed Heat Pump System – Efficiency and Performance Compliance Information</w:t>
      </w:r>
    </w:p>
    <w:p w14:paraId="1F9B9656" w14:textId="5F9AE3E7" w:rsidR="00F0164F" w:rsidRPr="00B61863" w:rsidRDefault="00F0164F" w:rsidP="00F0164F">
      <w:pPr>
        <w:pStyle w:val="ListParagraph"/>
        <w:numPr>
          <w:ilvl w:val="0"/>
          <w:numId w:val="24"/>
        </w:numPr>
        <w:rPr>
          <w:rFonts w:ascii="Calibri" w:hAnsi="Calibri"/>
          <w:sz w:val="22"/>
          <w:szCs w:val="22"/>
        </w:rPr>
      </w:pPr>
      <w:r w:rsidRPr="00B61863">
        <w:rPr>
          <w:rFonts w:ascii="Calibri" w:hAnsi="Calibri"/>
          <w:sz w:val="22"/>
          <w:szCs w:val="22"/>
        </w:rPr>
        <w:t>This field is filled out automatically. It is referenced from the same row and column in the previous sections.</w:t>
      </w:r>
    </w:p>
    <w:p w14:paraId="1F9B9657" w14:textId="4FF2B7E3" w:rsidR="00F0164F" w:rsidRPr="00B61863" w:rsidRDefault="00F0164F" w:rsidP="00F0164F">
      <w:pPr>
        <w:pStyle w:val="ListParagraph"/>
        <w:numPr>
          <w:ilvl w:val="0"/>
          <w:numId w:val="24"/>
        </w:numPr>
        <w:rPr>
          <w:rFonts w:ascii="Calibri" w:hAnsi="Calibri"/>
          <w:sz w:val="22"/>
          <w:szCs w:val="22"/>
        </w:rPr>
      </w:pPr>
      <w:r w:rsidRPr="00B61863">
        <w:rPr>
          <w:rFonts w:ascii="Calibri" w:hAnsi="Calibri"/>
          <w:sz w:val="22"/>
          <w:szCs w:val="22"/>
        </w:rPr>
        <w:t>This field is filled out automatically. It is referenced from the same row and column in the previous sections.</w:t>
      </w:r>
    </w:p>
    <w:p w14:paraId="1F9B9658" w14:textId="109586A5" w:rsidR="00F0164F" w:rsidRPr="00B61863" w:rsidRDefault="00F0164F" w:rsidP="00F0164F">
      <w:pPr>
        <w:pStyle w:val="ListParagraph"/>
        <w:numPr>
          <w:ilvl w:val="0"/>
          <w:numId w:val="24"/>
        </w:numPr>
        <w:rPr>
          <w:rFonts w:ascii="Calibri" w:hAnsi="Calibri"/>
          <w:sz w:val="22"/>
          <w:szCs w:val="22"/>
        </w:rPr>
      </w:pPr>
      <w:r w:rsidRPr="00B61863">
        <w:rPr>
          <w:rFonts w:ascii="Calibri" w:hAnsi="Calibri"/>
          <w:sz w:val="22"/>
          <w:szCs w:val="22"/>
        </w:rPr>
        <w:t>This field is filled out automatically. It is referenced from the same row in Section C.</w:t>
      </w:r>
    </w:p>
    <w:p w14:paraId="1F9B9659" w14:textId="77C37004" w:rsidR="00F0164F" w:rsidRPr="00B61863" w:rsidRDefault="00F0164F" w:rsidP="00F0164F">
      <w:pPr>
        <w:pStyle w:val="ListParagraph"/>
        <w:numPr>
          <w:ilvl w:val="0"/>
          <w:numId w:val="24"/>
        </w:numPr>
        <w:rPr>
          <w:rFonts w:ascii="Calibri" w:hAnsi="Calibri"/>
          <w:sz w:val="22"/>
          <w:szCs w:val="22"/>
        </w:rPr>
      </w:pPr>
      <w:r w:rsidRPr="00B61863">
        <w:rPr>
          <w:rFonts w:ascii="Calibri" w:hAnsi="Calibri"/>
          <w:sz w:val="22"/>
          <w:szCs w:val="22"/>
        </w:rPr>
        <w:t xml:space="preserve">Enter the certified heating efficiency of the </w:t>
      </w:r>
      <w:r w:rsidRPr="00B61863">
        <w:rPr>
          <w:rFonts w:ascii="Calibri" w:hAnsi="Calibri"/>
          <w:i/>
          <w:sz w:val="22"/>
          <w:szCs w:val="22"/>
        </w:rPr>
        <w:t>installed</w:t>
      </w:r>
      <w:r w:rsidRPr="00B61863">
        <w:rPr>
          <w:rFonts w:ascii="Calibri" w:hAnsi="Calibri"/>
          <w:sz w:val="22"/>
          <w:szCs w:val="22"/>
        </w:rPr>
        <w:t xml:space="preserve"> equipment. This value is verified against the minimum value shown in Section C. The installed efficiency must be greater than or equal to the required minimum efficiency.</w:t>
      </w:r>
    </w:p>
    <w:p w14:paraId="1F9B965A" w14:textId="1EF93791" w:rsidR="00F0164F" w:rsidRPr="00B61863" w:rsidRDefault="00F0164F" w:rsidP="00F0164F">
      <w:pPr>
        <w:pStyle w:val="ListParagraph"/>
        <w:numPr>
          <w:ilvl w:val="0"/>
          <w:numId w:val="24"/>
        </w:numPr>
        <w:rPr>
          <w:rFonts w:ascii="Calibri" w:hAnsi="Calibri"/>
          <w:sz w:val="22"/>
          <w:szCs w:val="22"/>
        </w:rPr>
      </w:pPr>
      <w:r w:rsidRPr="00B61863">
        <w:rPr>
          <w:rFonts w:ascii="Calibri" w:hAnsi="Calibri"/>
          <w:sz w:val="22"/>
          <w:szCs w:val="22"/>
        </w:rPr>
        <w:t xml:space="preserve">Enter the certified heating capacity at 47F of the </w:t>
      </w:r>
      <w:r w:rsidRPr="00B61863">
        <w:rPr>
          <w:rFonts w:ascii="Calibri" w:hAnsi="Calibri"/>
          <w:i/>
          <w:sz w:val="22"/>
          <w:szCs w:val="22"/>
        </w:rPr>
        <w:t>installed</w:t>
      </w:r>
      <w:r w:rsidRPr="00B61863">
        <w:rPr>
          <w:rFonts w:ascii="Calibri" w:hAnsi="Calibri"/>
          <w:sz w:val="22"/>
          <w:szCs w:val="22"/>
        </w:rPr>
        <w:t xml:space="preserve"> equipment. This value is verified against the minimum value shown in Section C. The installed capacity must be greater than or equal to the required minimum capacity.</w:t>
      </w:r>
    </w:p>
    <w:p w14:paraId="1F9B965B" w14:textId="54E48FC8" w:rsidR="00F0164F" w:rsidRPr="00B61863" w:rsidRDefault="00F0164F" w:rsidP="00F0164F">
      <w:pPr>
        <w:pStyle w:val="ListParagraph"/>
        <w:numPr>
          <w:ilvl w:val="0"/>
          <w:numId w:val="24"/>
        </w:numPr>
        <w:rPr>
          <w:rFonts w:ascii="Calibri" w:hAnsi="Calibri"/>
          <w:sz w:val="22"/>
          <w:szCs w:val="22"/>
        </w:rPr>
      </w:pPr>
      <w:r w:rsidRPr="00B61863">
        <w:rPr>
          <w:rFonts w:ascii="Calibri" w:hAnsi="Calibri"/>
          <w:sz w:val="22"/>
          <w:szCs w:val="22"/>
        </w:rPr>
        <w:t xml:space="preserve">Enter the certified heating capacity at 17F of the </w:t>
      </w:r>
      <w:r w:rsidRPr="00B61863">
        <w:rPr>
          <w:rFonts w:ascii="Calibri" w:hAnsi="Calibri"/>
          <w:i/>
          <w:sz w:val="22"/>
          <w:szCs w:val="22"/>
        </w:rPr>
        <w:t>installed</w:t>
      </w:r>
      <w:r w:rsidRPr="00B61863">
        <w:rPr>
          <w:rFonts w:ascii="Calibri" w:hAnsi="Calibri"/>
          <w:sz w:val="22"/>
          <w:szCs w:val="22"/>
        </w:rPr>
        <w:t xml:space="preserve"> equipment. This value is verified against the minimum value shown in Section C</w:t>
      </w:r>
      <w:r w:rsidR="009B16EE">
        <w:rPr>
          <w:rFonts w:ascii="Calibri" w:hAnsi="Calibri"/>
          <w:sz w:val="22"/>
          <w:szCs w:val="22"/>
        </w:rPr>
        <w:t>.</w:t>
      </w:r>
      <w:r w:rsidRPr="00B61863">
        <w:rPr>
          <w:rFonts w:ascii="Calibri" w:hAnsi="Calibri"/>
          <w:sz w:val="22"/>
          <w:szCs w:val="22"/>
        </w:rPr>
        <w:t xml:space="preserve"> The installed capacity must be greater than or equal to the required minimum capacity.</w:t>
      </w:r>
    </w:p>
    <w:p w14:paraId="1F9B965C" w14:textId="01198237" w:rsidR="00F0164F" w:rsidRPr="00B61863" w:rsidRDefault="00F0164F" w:rsidP="00F0164F">
      <w:pPr>
        <w:pStyle w:val="ListParagraph"/>
        <w:numPr>
          <w:ilvl w:val="0"/>
          <w:numId w:val="24"/>
        </w:numPr>
        <w:rPr>
          <w:rFonts w:ascii="Calibri" w:hAnsi="Calibri"/>
          <w:sz w:val="22"/>
          <w:szCs w:val="22"/>
        </w:rPr>
      </w:pPr>
      <w:r w:rsidRPr="00B61863">
        <w:rPr>
          <w:rFonts w:ascii="Calibri" w:hAnsi="Calibri"/>
          <w:sz w:val="22"/>
          <w:szCs w:val="22"/>
        </w:rPr>
        <w:t xml:space="preserve">Enter the certified cooling efficiency (SEER) of the </w:t>
      </w:r>
      <w:r w:rsidRPr="00B61863">
        <w:rPr>
          <w:rFonts w:ascii="Calibri" w:hAnsi="Calibri"/>
          <w:i/>
          <w:sz w:val="22"/>
          <w:szCs w:val="22"/>
        </w:rPr>
        <w:t>installed</w:t>
      </w:r>
      <w:r w:rsidRPr="00B61863">
        <w:rPr>
          <w:rFonts w:ascii="Calibri" w:hAnsi="Calibri"/>
          <w:sz w:val="22"/>
          <w:szCs w:val="22"/>
        </w:rPr>
        <w:t xml:space="preserve"> equipment. This value is verified against the minimum value shown in Section C. The installed efficiency must be greater than or equal to the required minimum efficiency.</w:t>
      </w:r>
    </w:p>
    <w:p w14:paraId="1F9B965D" w14:textId="7023AE1C" w:rsidR="00F0164F" w:rsidRPr="00B61863" w:rsidRDefault="00F0164F" w:rsidP="00F0164F">
      <w:pPr>
        <w:pStyle w:val="ListParagraph"/>
        <w:numPr>
          <w:ilvl w:val="0"/>
          <w:numId w:val="24"/>
        </w:numPr>
        <w:rPr>
          <w:rFonts w:ascii="Calibri" w:hAnsi="Calibri"/>
          <w:sz w:val="22"/>
          <w:szCs w:val="22"/>
        </w:rPr>
      </w:pPr>
      <w:r w:rsidRPr="00B61863">
        <w:rPr>
          <w:rFonts w:ascii="Calibri" w:hAnsi="Calibri"/>
          <w:sz w:val="22"/>
          <w:szCs w:val="22"/>
        </w:rPr>
        <w:t xml:space="preserve">Enter the certified cooling efficiency (EER) of the </w:t>
      </w:r>
      <w:r w:rsidRPr="00B61863">
        <w:rPr>
          <w:rFonts w:ascii="Calibri" w:hAnsi="Calibri"/>
          <w:i/>
          <w:sz w:val="22"/>
          <w:szCs w:val="22"/>
        </w:rPr>
        <w:t>installed</w:t>
      </w:r>
      <w:r w:rsidRPr="00B61863">
        <w:rPr>
          <w:rFonts w:ascii="Calibri" w:hAnsi="Calibri"/>
          <w:sz w:val="22"/>
          <w:szCs w:val="22"/>
        </w:rPr>
        <w:t xml:space="preserve"> equipment. This value is verified against the minimum value shown in Section C. The installed efficiency must be greater than or equal to the required minimum efficiency.</w:t>
      </w:r>
    </w:p>
    <w:p w14:paraId="1F9B965E" w14:textId="34BA4BFD" w:rsidR="00F0164F" w:rsidRPr="00B61863" w:rsidRDefault="00F0164F" w:rsidP="00F0164F">
      <w:pPr>
        <w:pStyle w:val="ListParagraph"/>
        <w:numPr>
          <w:ilvl w:val="0"/>
          <w:numId w:val="24"/>
        </w:numPr>
        <w:rPr>
          <w:rFonts w:ascii="Calibri" w:hAnsi="Calibri"/>
          <w:sz w:val="22"/>
          <w:szCs w:val="22"/>
        </w:rPr>
      </w:pPr>
      <w:r w:rsidRPr="00B61863">
        <w:rPr>
          <w:rFonts w:ascii="Calibri" w:hAnsi="Calibri"/>
          <w:sz w:val="22"/>
          <w:szCs w:val="22"/>
        </w:rPr>
        <w:t xml:space="preserve">Enter the sensible cooling capacity at design conditions of the </w:t>
      </w:r>
      <w:r w:rsidRPr="00B61863">
        <w:rPr>
          <w:rFonts w:ascii="Calibri" w:hAnsi="Calibri"/>
          <w:i/>
          <w:sz w:val="22"/>
          <w:szCs w:val="22"/>
        </w:rPr>
        <w:t>installed</w:t>
      </w:r>
      <w:r w:rsidRPr="00B61863">
        <w:rPr>
          <w:rFonts w:ascii="Calibri" w:hAnsi="Calibri"/>
          <w:sz w:val="22"/>
          <w:szCs w:val="22"/>
        </w:rPr>
        <w:t xml:space="preserve"> cooling system in BTUs per hour.</w:t>
      </w:r>
    </w:p>
    <w:p w14:paraId="1F9B965F" w14:textId="6A01F2CA" w:rsidR="00F0164F" w:rsidRDefault="00F0164F" w:rsidP="00F0164F">
      <w:pPr>
        <w:pStyle w:val="ListParagraph"/>
        <w:numPr>
          <w:ilvl w:val="0"/>
          <w:numId w:val="24"/>
        </w:numPr>
        <w:rPr>
          <w:rFonts w:ascii="Calibri" w:hAnsi="Calibri"/>
          <w:sz w:val="22"/>
          <w:szCs w:val="22"/>
        </w:rPr>
      </w:pPr>
      <w:r w:rsidRPr="00B61863">
        <w:rPr>
          <w:rFonts w:ascii="Calibri" w:hAnsi="Calibri"/>
          <w:sz w:val="22"/>
          <w:szCs w:val="22"/>
        </w:rPr>
        <w:t xml:space="preserve">Enter the </w:t>
      </w:r>
      <w:r w:rsidRPr="00B61863">
        <w:rPr>
          <w:rFonts w:ascii="Calibri" w:hAnsi="Calibri"/>
          <w:i/>
          <w:sz w:val="22"/>
          <w:szCs w:val="22"/>
        </w:rPr>
        <w:t xml:space="preserve">installed </w:t>
      </w:r>
      <w:r w:rsidRPr="00B61863">
        <w:rPr>
          <w:rFonts w:ascii="Calibri" w:hAnsi="Calibri"/>
          <w:sz w:val="22"/>
          <w:szCs w:val="22"/>
        </w:rPr>
        <w:t>Condenser Nominal Cooling Capacity in tons. Note that this is based on the condenser, not the coil or air handler. Can usually be determined by the condenser model number.</w:t>
      </w:r>
    </w:p>
    <w:p w14:paraId="669D69A4" w14:textId="77777777" w:rsidR="0092220C" w:rsidRDefault="0092220C" w:rsidP="0092220C">
      <w:pPr>
        <w:pStyle w:val="ListParagraph"/>
        <w:ind w:left="360"/>
        <w:rPr>
          <w:rFonts w:ascii="Calibri" w:hAnsi="Calibri"/>
          <w:sz w:val="22"/>
          <w:szCs w:val="22"/>
        </w:rPr>
      </w:pPr>
    </w:p>
    <w:p w14:paraId="2ACC10E6" w14:textId="7EC235DE" w:rsidR="00D22CB0" w:rsidRDefault="00D22CB0" w:rsidP="00D22CB0">
      <w:pPr>
        <w:rPr>
          <w:rFonts w:ascii="Calibri" w:hAnsi="Calibri"/>
          <w:b/>
          <w:sz w:val="22"/>
          <w:szCs w:val="22"/>
        </w:rPr>
      </w:pPr>
      <w:r>
        <w:rPr>
          <w:rFonts w:ascii="Calibri" w:hAnsi="Calibri"/>
          <w:b/>
          <w:sz w:val="22"/>
          <w:szCs w:val="22"/>
        </w:rPr>
        <w:t xml:space="preserve">Section K. Extension of Existing Duct System, Greater Than 40 Feet </w:t>
      </w:r>
    </w:p>
    <w:p w14:paraId="71B110AF" w14:textId="77777777" w:rsidR="00D22CB0" w:rsidRDefault="00D22CB0" w:rsidP="00D22CB0">
      <w:pPr>
        <w:pStyle w:val="ListParagraph"/>
        <w:numPr>
          <w:ilvl w:val="0"/>
          <w:numId w:val="29"/>
        </w:numPr>
        <w:tabs>
          <w:tab w:val="num" w:pos="360"/>
        </w:tabs>
        <w:ind w:left="360"/>
        <w:rPr>
          <w:rFonts w:ascii="Calibri" w:hAnsi="Calibri"/>
          <w:sz w:val="22"/>
          <w:szCs w:val="22"/>
        </w:rPr>
      </w:pPr>
      <w:r>
        <w:rPr>
          <w:rFonts w:ascii="Calibri" w:hAnsi="Calibri"/>
          <w:sz w:val="22"/>
          <w:szCs w:val="22"/>
        </w:rPr>
        <w:t>This field is filled out automatically. It is referenced from the same row and column in the previous sections.</w:t>
      </w:r>
    </w:p>
    <w:p w14:paraId="0125BED9" w14:textId="77777777" w:rsidR="004C03FA" w:rsidRDefault="00D22CB0" w:rsidP="004C03FA">
      <w:pPr>
        <w:pStyle w:val="ListParagraph"/>
        <w:numPr>
          <w:ilvl w:val="0"/>
          <w:numId w:val="29"/>
        </w:numPr>
        <w:tabs>
          <w:tab w:val="num" w:pos="360"/>
        </w:tabs>
        <w:ind w:left="360"/>
        <w:rPr>
          <w:rFonts w:ascii="Calibri" w:hAnsi="Calibri"/>
          <w:sz w:val="22"/>
          <w:szCs w:val="22"/>
        </w:rPr>
      </w:pPr>
      <w:r w:rsidRPr="00D22CB0">
        <w:rPr>
          <w:rFonts w:ascii="Calibri" w:hAnsi="Calibri"/>
          <w:sz w:val="22"/>
          <w:szCs w:val="22"/>
        </w:rPr>
        <w:t>This field is filled out automatically. It is referenced from the same row and column in the previous sections</w:t>
      </w:r>
    </w:p>
    <w:p w14:paraId="58553620" w14:textId="3E01B9E1" w:rsidR="004C03FA" w:rsidRPr="004C03FA" w:rsidRDefault="004C03FA" w:rsidP="004C03FA">
      <w:pPr>
        <w:pStyle w:val="ListParagraph"/>
        <w:numPr>
          <w:ilvl w:val="0"/>
          <w:numId w:val="29"/>
        </w:numPr>
        <w:tabs>
          <w:tab w:val="num" w:pos="360"/>
        </w:tabs>
        <w:ind w:left="360"/>
        <w:rPr>
          <w:rFonts w:ascii="Calibri" w:hAnsi="Calibri"/>
          <w:sz w:val="22"/>
          <w:szCs w:val="22"/>
        </w:rPr>
      </w:pPr>
      <w:r w:rsidRPr="004C03FA">
        <w:rPr>
          <w:rFonts w:ascii="Calibri" w:hAnsi="Calibri"/>
          <w:sz w:val="22"/>
          <w:szCs w:val="22"/>
        </w:rPr>
        <w:t>This field is filled out automatically. It is referenced from the same row and column in the previous sections</w:t>
      </w:r>
    </w:p>
    <w:p w14:paraId="250FDB38" w14:textId="56E3A6EB" w:rsidR="004C03FA" w:rsidRPr="004C03FA" w:rsidRDefault="004C03FA" w:rsidP="004C03FA">
      <w:pPr>
        <w:pStyle w:val="ListParagraph"/>
        <w:numPr>
          <w:ilvl w:val="0"/>
          <w:numId w:val="29"/>
        </w:numPr>
        <w:tabs>
          <w:tab w:val="clear" w:pos="1080"/>
          <w:tab w:val="num" w:pos="360"/>
        </w:tabs>
        <w:ind w:left="360"/>
        <w:rPr>
          <w:rFonts w:ascii="Calibri" w:hAnsi="Calibri"/>
          <w:sz w:val="22"/>
          <w:szCs w:val="22"/>
        </w:rPr>
      </w:pPr>
      <w:r w:rsidRPr="004C03FA">
        <w:rPr>
          <w:rFonts w:ascii="Calibri" w:hAnsi="Calibri"/>
          <w:sz w:val="22"/>
          <w:szCs w:val="22"/>
        </w:rPr>
        <w:t xml:space="preserve">This field may be filled out automatically.  If required, select </w:t>
      </w:r>
      <w:r w:rsidR="00F52755">
        <w:rPr>
          <w:rFonts w:ascii="Calibri" w:hAnsi="Calibri"/>
          <w:sz w:val="22"/>
          <w:szCs w:val="22"/>
        </w:rPr>
        <w:t>yes or no</w:t>
      </w:r>
      <w:r w:rsidRPr="004C03FA">
        <w:rPr>
          <w:rFonts w:ascii="Calibri" w:hAnsi="Calibri"/>
          <w:sz w:val="22"/>
          <w:szCs w:val="22"/>
        </w:rPr>
        <w:t>.</w:t>
      </w:r>
    </w:p>
    <w:p w14:paraId="6C59B581" w14:textId="5C2D8923" w:rsidR="004C03FA" w:rsidRDefault="004C03FA" w:rsidP="004C03FA">
      <w:pPr>
        <w:pStyle w:val="ListParagraph"/>
        <w:numPr>
          <w:ilvl w:val="0"/>
          <w:numId w:val="29"/>
        </w:numPr>
        <w:tabs>
          <w:tab w:val="clear" w:pos="1080"/>
          <w:tab w:val="num" w:pos="360"/>
        </w:tabs>
        <w:ind w:left="360"/>
        <w:rPr>
          <w:rFonts w:ascii="Calibri" w:hAnsi="Calibri"/>
          <w:sz w:val="22"/>
          <w:szCs w:val="22"/>
        </w:rPr>
      </w:pPr>
      <w:r w:rsidRPr="004C03FA">
        <w:rPr>
          <w:rFonts w:ascii="Calibri" w:hAnsi="Calibri"/>
          <w:sz w:val="22"/>
          <w:szCs w:val="22"/>
        </w:rPr>
        <w:t xml:space="preserve">This field is filled out automatically.  </w:t>
      </w:r>
    </w:p>
    <w:p w14:paraId="59F2F7ED" w14:textId="77C08379" w:rsidR="00F52755" w:rsidRPr="004C03FA" w:rsidRDefault="00F52755" w:rsidP="004C03FA">
      <w:pPr>
        <w:pStyle w:val="ListParagraph"/>
        <w:numPr>
          <w:ilvl w:val="0"/>
          <w:numId w:val="29"/>
        </w:numPr>
        <w:tabs>
          <w:tab w:val="clear" w:pos="1080"/>
          <w:tab w:val="num" w:pos="360"/>
        </w:tabs>
        <w:ind w:left="360"/>
        <w:rPr>
          <w:rFonts w:ascii="Calibri" w:hAnsi="Calibri"/>
          <w:sz w:val="22"/>
          <w:szCs w:val="22"/>
        </w:rPr>
      </w:pPr>
      <w:r>
        <w:rPr>
          <w:rFonts w:ascii="Calibri" w:hAnsi="Calibri"/>
          <w:sz w:val="22"/>
          <w:szCs w:val="22"/>
        </w:rPr>
        <w:t>Select the supply duct location from the list.</w:t>
      </w:r>
    </w:p>
    <w:p w14:paraId="16F8A47B" w14:textId="2EE35DF6" w:rsidR="004C03FA" w:rsidRDefault="004C03FA" w:rsidP="004C03FA">
      <w:pPr>
        <w:pStyle w:val="ListParagraph"/>
        <w:numPr>
          <w:ilvl w:val="0"/>
          <w:numId w:val="29"/>
        </w:numPr>
        <w:tabs>
          <w:tab w:val="clear" w:pos="1080"/>
          <w:tab w:val="num" w:pos="360"/>
        </w:tabs>
        <w:ind w:left="360"/>
        <w:rPr>
          <w:rFonts w:ascii="Calibri" w:hAnsi="Calibri"/>
          <w:sz w:val="22"/>
          <w:szCs w:val="22"/>
        </w:rPr>
      </w:pPr>
      <w:r w:rsidRPr="004C03FA">
        <w:rPr>
          <w:rFonts w:ascii="Calibri" w:hAnsi="Calibri"/>
          <w:sz w:val="22"/>
          <w:szCs w:val="22"/>
        </w:rPr>
        <w:t>Enter the R-value of the installed supply ducts. This value is verified against the minimum value shown in field L05. The installed R-value must be greater than or equal to the required minimum R-value.</w:t>
      </w:r>
    </w:p>
    <w:p w14:paraId="639861DC" w14:textId="2D69FB22" w:rsidR="00F52755" w:rsidRPr="004C03FA" w:rsidRDefault="00F52755" w:rsidP="004C03FA">
      <w:pPr>
        <w:pStyle w:val="ListParagraph"/>
        <w:numPr>
          <w:ilvl w:val="0"/>
          <w:numId w:val="29"/>
        </w:numPr>
        <w:tabs>
          <w:tab w:val="clear" w:pos="1080"/>
          <w:tab w:val="num" w:pos="360"/>
        </w:tabs>
        <w:ind w:left="360"/>
        <w:rPr>
          <w:rFonts w:ascii="Calibri" w:hAnsi="Calibri"/>
          <w:sz w:val="22"/>
          <w:szCs w:val="22"/>
        </w:rPr>
      </w:pPr>
      <w:r>
        <w:rPr>
          <w:rFonts w:ascii="Calibri" w:hAnsi="Calibri"/>
          <w:sz w:val="22"/>
          <w:szCs w:val="22"/>
        </w:rPr>
        <w:t>Select the return duct location from the list.</w:t>
      </w:r>
    </w:p>
    <w:p w14:paraId="0A95B640" w14:textId="77777777" w:rsidR="004C03FA" w:rsidRPr="004C03FA" w:rsidRDefault="004C03FA" w:rsidP="004C03FA">
      <w:pPr>
        <w:pStyle w:val="ListParagraph"/>
        <w:numPr>
          <w:ilvl w:val="0"/>
          <w:numId w:val="29"/>
        </w:numPr>
        <w:tabs>
          <w:tab w:val="clear" w:pos="1080"/>
          <w:tab w:val="num" w:pos="360"/>
        </w:tabs>
        <w:ind w:left="360"/>
        <w:rPr>
          <w:rFonts w:ascii="Calibri" w:hAnsi="Calibri"/>
          <w:sz w:val="22"/>
          <w:szCs w:val="22"/>
        </w:rPr>
      </w:pPr>
      <w:r w:rsidRPr="004C03FA">
        <w:rPr>
          <w:rFonts w:ascii="Calibri" w:hAnsi="Calibri"/>
          <w:sz w:val="22"/>
          <w:szCs w:val="22"/>
        </w:rPr>
        <w:t>Enter the R-value of the installed return ducts. This value is verified against the minimum value shown in field L05. The installed R-value must be greater than or equal to the required minimum R-value.</w:t>
      </w:r>
    </w:p>
    <w:p w14:paraId="2C7D777D" w14:textId="77777777" w:rsidR="004C03FA" w:rsidRPr="004C03FA" w:rsidRDefault="004C03FA" w:rsidP="004C03FA">
      <w:pPr>
        <w:pStyle w:val="ListParagraph"/>
        <w:numPr>
          <w:ilvl w:val="0"/>
          <w:numId w:val="29"/>
        </w:numPr>
        <w:tabs>
          <w:tab w:val="clear" w:pos="1080"/>
          <w:tab w:val="num" w:pos="360"/>
        </w:tabs>
        <w:ind w:left="360"/>
        <w:rPr>
          <w:rFonts w:ascii="Calibri" w:hAnsi="Calibri"/>
          <w:sz w:val="22"/>
          <w:szCs w:val="22"/>
        </w:rPr>
      </w:pPr>
      <w:r w:rsidRPr="004C03FA">
        <w:rPr>
          <w:rFonts w:ascii="Calibri" w:hAnsi="Calibri"/>
          <w:sz w:val="22"/>
          <w:szCs w:val="22"/>
        </w:rPr>
        <w:t>The duct system may be qualified for exemptions from the minimum R-value requirement if all of the ducts are located entirely within conditioned space. There are also exemptions for ducts located in interior wall cavities, and for ducts located entirely in conditoned space. The user may select from available choices to indicate the exemption. Note: Selecting Ducts ≥R4.2 entirely in conditioned space will subject the duct system to additional HERS verification.</w:t>
      </w:r>
    </w:p>
    <w:p w14:paraId="7108E2DF" w14:textId="77777777" w:rsidR="00622A6B" w:rsidRDefault="004C03FA" w:rsidP="00622A6B">
      <w:pPr>
        <w:pStyle w:val="ListParagraph"/>
        <w:numPr>
          <w:ilvl w:val="0"/>
          <w:numId w:val="29"/>
        </w:numPr>
        <w:tabs>
          <w:tab w:val="clear" w:pos="1080"/>
          <w:tab w:val="num" w:pos="360"/>
        </w:tabs>
        <w:ind w:left="360"/>
        <w:rPr>
          <w:rFonts w:ascii="Calibri" w:hAnsi="Calibri"/>
          <w:sz w:val="22"/>
          <w:szCs w:val="22"/>
        </w:rPr>
      </w:pPr>
      <w:r w:rsidRPr="004C03FA">
        <w:rPr>
          <w:rFonts w:ascii="Calibri" w:hAnsi="Calibri"/>
          <w:sz w:val="22"/>
          <w:szCs w:val="22"/>
        </w:rPr>
        <w:t>If the system is of a type that can use one of the approved protocols for testing the airflow rate, then enter yes.  Otherwise enter no. Most ducted split systems and package systems are of the type that minimum airflow can be verified using an approved measurement procedure.  A “No” response here may subject the project to additional scrutiny by enforcement personnel. Note: that the protocol in RA3.3.3.1.5 (Alternative to Compliance with Minimum System Airflow Requirements for Altered Systems) is not one of the protocols that is allowed to be used to justify a "yes" to this question.</w:t>
      </w:r>
    </w:p>
    <w:p w14:paraId="58AB35DE" w14:textId="6E9C47C8" w:rsidR="00622A6B" w:rsidRPr="00622A6B" w:rsidRDefault="00622A6B" w:rsidP="00622A6B">
      <w:pPr>
        <w:pStyle w:val="ListParagraph"/>
        <w:numPr>
          <w:ilvl w:val="0"/>
          <w:numId w:val="29"/>
        </w:numPr>
        <w:tabs>
          <w:tab w:val="clear" w:pos="1080"/>
          <w:tab w:val="num" w:pos="360"/>
        </w:tabs>
        <w:ind w:left="360"/>
        <w:rPr>
          <w:rFonts w:ascii="Calibri" w:hAnsi="Calibri"/>
          <w:sz w:val="22"/>
          <w:szCs w:val="22"/>
        </w:rPr>
      </w:pPr>
      <w:r>
        <w:rPr>
          <w:rFonts w:ascii="Calibri" w:hAnsi="Calibri"/>
          <w:sz w:val="22"/>
          <w:szCs w:val="22"/>
        </w:rPr>
        <w:t>If required</w:t>
      </w:r>
      <w:r w:rsidRPr="00622A6B">
        <w:rPr>
          <w:rFonts w:ascii="Calibri" w:hAnsi="Calibri"/>
          <w:sz w:val="22"/>
          <w:szCs w:val="22"/>
        </w:rPr>
        <w:t>,</w:t>
      </w:r>
      <w:r>
        <w:rPr>
          <w:rFonts w:ascii="Calibri" w:hAnsi="Calibri"/>
          <w:sz w:val="22"/>
          <w:szCs w:val="22"/>
        </w:rPr>
        <w:t xml:space="preserve"> enter the indoor unit nominal cooling capacity,</w:t>
      </w:r>
      <w:r w:rsidRPr="00622A6B">
        <w:rPr>
          <w:rFonts w:ascii="Calibri" w:hAnsi="Calibri"/>
          <w:sz w:val="22"/>
          <w:szCs w:val="22"/>
        </w:rPr>
        <w:t xml:space="preserve"> otherwise this field is not </w:t>
      </w:r>
      <w:r>
        <w:rPr>
          <w:rFonts w:ascii="Calibri" w:hAnsi="Calibri"/>
          <w:sz w:val="22"/>
          <w:szCs w:val="22"/>
        </w:rPr>
        <w:t>applicable.</w:t>
      </w:r>
    </w:p>
    <w:p w14:paraId="65FF015A" w14:textId="77777777" w:rsidR="0092220C" w:rsidRPr="00BF40A1" w:rsidRDefault="0092220C" w:rsidP="00BF40A1">
      <w:pPr>
        <w:pStyle w:val="ListParagraph"/>
        <w:ind w:left="360"/>
        <w:rPr>
          <w:rFonts w:ascii="Calibri" w:hAnsi="Calibri"/>
          <w:sz w:val="22"/>
          <w:szCs w:val="22"/>
        </w:rPr>
      </w:pPr>
    </w:p>
    <w:p w14:paraId="1F9B9661" w14:textId="60F7EAC6" w:rsidR="00F0164F" w:rsidRPr="00B61863" w:rsidRDefault="00D22CB0" w:rsidP="00F0164F">
      <w:pPr>
        <w:rPr>
          <w:rFonts w:ascii="Calibri" w:hAnsi="Calibri"/>
          <w:b/>
          <w:sz w:val="22"/>
          <w:szCs w:val="22"/>
        </w:rPr>
      </w:pPr>
      <w:r>
        <w:rPr>
          <w:rFonts w:ascii="Calibri" w:hAnsi="Calibri"/>
          <w:b/>
          <w:sz w:val="22"/>
          <w:szCs w:val="22"/>
        </w:rPr>
        <w:t>Section L</w:t>
      </w:r>
      <w:r w:rsidR="00F0164F" w:rsidRPr="00B61863">
        <w:rPr>
          <w:rFonts w:ascii="Calibri" w:hAnsi="Calibri"/>
          <w:b/>
          <w:sz w:val="22"/>
          <w:szCs w:val="22"/>
        </w:rPr>
        <w:t>. Installed Duct System Information</w:t>
      </w:r>
    </w:p>
    <w:p w14:paraId="1F9B9663" w14:textId="67C22487" w:rsidR="00F0164F" w:rsidRPr="00B61863" w:rsidRDefault="00F0164F" w:rsidP="00F0164F">
      <w:pPr>
        <w:pStyle w:val="ListParagraph"/>
        <w:numPr>
          <w:ilvl w:val="0"/>
          <w:numId w:val="25"/>
        </w:numPr>
        <w:rPr>
          <w:rFonts w:ascii="Calibri" w:hAnsi="Calibri"/>
          <w:sz w:val="22"/>
          <w:szCs w:val="22"/>
        </w:rPr>
      </w:pPr>
      <w:r w:rsidRPr="00B61863">
        <w:rPr>
          <w:rFonts w:ascii="Calibri" w:hAnsi="Calibri"/>
          <w:sz w:val="22"/>
          <w:szCs w:val="22"/>
        </w:rPr>
        <w:t>This field is filled out automatically. It is referenced from the same row and column in the previous sections.</w:t>
      </w:r>
    </w:p>
    <w:p w14:paraId="1F9B9664" w14:textId="3A779CCB" w:rsidR="00F0164F" w:rsidRDefault="00F0164F" w:rsidP="00F0164F">
      <w:pPr>
        <w:pStyle w:val="ListParagraph"/>
        <w:numPr>
          <w:ilvl w:val="0"/>
          <w:numId w:val="25"/>
        </w:numPr>
        <w:rPr>
          <w:rFonts w:ascii="Calibri" w:hAnsi="Calibri"/>
          <w:sz w:val="22"/>
          <w:szCs w:val="22"/>
        </w:rPr>
      </w:pPr>
      <w:r w:rsidRPr="00B61863">
        <w:rPr>
          <w:rFonts w:ascii="Calibri" w:hAnsi="Calibri"/>
          <w:sz w:val="22"/>
          <w:szCs w:val="22"/>
        </w:rPr>
        <w:t>This field is filled out automatically. It is referenced from the same row and column in the previous sections.</w:t>
      </w:r>
    </w:p>
    <w:p w14:paraId="19C6E7FF" w14:textId="39B1126C" w:rsidR="006B0565" w:rsidRPr="00B61863" w:rsidRDefault="006B0565" w:rsidP="006B0565">
      <w:pPr>
        <w:pStyle w:val="ListParagraph"/>
        <w:numPr>
          <w:ilvl w:val="0"/>
          <w:numId w:val="25"/>
        </w:numPr>
        <w:rPr>
          <w:rFonts w:ascii="Calibri" w:hAnsi="Calibri"/>
          <w:sz w:val="22"/>
          <w:szCs w:val="22"/>
        </w:rPr>
      </w:pPr>
      <w:r w:rsidRPr="006B0565">
        <w:rPr>
          <w:rFonts w:ascii="Calibri" w:hAnsi="Calibri"/>
          <w:sz w:val="22"/>
          <w:szCs w:val="22"/>
        </w:rPr>
        <w:t>This field is filled out automatically. It is referenced from the same row and column in the previous sections</w:t>
      </w:r>
      <w:r w:rsidR="00024031">
        <w:rPr>
          <w:rFonts w:ascii="Calibri" w:hAnsi="Calibri"/>
          <w:sz w:val="22"/>
          <w:szCs w:val="22"/>
        </w:rPr>
        <w:t>.</w:t>
      </w:r>
    </w:p>
    <w:p w14:paraId="0346DC8B" w14:textId="41A2EF40" w:rsidR="00DB392D" w:rsidRPr="00DB392D" w:rsidRDefault="00DB392D" w:rsidP="00DB392D">
      <w:pPr>
        <w:pStyle w:val="ListParagraph"/>
        <w:numPr>
          <w:ilvl w:val="0"/>
          <w:numId w:val="25"/>
        </w:numPr>
        <w:rPr>
          <w:rFonts w:ascii="Calibri" w:hAnsi="Calibri"/>
          <w:sz w:val="22"/>
          <w:szCs w:val="22"/>
        </w:rPr>
      </w:pPr>
      <w:r>
        <w:rPr>
          <w:rFonts w:ascii="Calibri" w:hAnsi="Calibri"/>
          <w:sz w:val="22"/>
          <w:szCs w:val="22"/>
        </w:rPr>
        <w:t xml:space="preserve">This field may be filled out automatically.  If required, select the description of the duct length. Choices  are </w:t>
      </w:r>
      <w:r w:rsidRPr="00DB392D">
        <w:rPr>
          <w:rFonts w:ascii="Calibri" w:hAnsi="Calibri"/>
          <w:sz w:val="22"/>
          <w:szCs w:val="22"/>
        </w:rPr>
        <w:t>&gt;10ft</w:t>
      </w:r>
      <w:r>
        <w:rPr>
          <w:rFonts w:ascii="Calibri" w:hAnsi="Calibri"/>
          <w:sz w:val="22"/>
          <w:szCs w:val="22"/>
        </w:rPr>
        <w:t xml:space="preserve"> and </w:t>
      </w:r>
      <w:r w:rsidRPr="00DB392D">
        <w:rPr>
          <w:rFonts w:ascii="Calibri" w:hAnsi="Calibri"/>
          <w:sz w:val="22"/>
          <w:szCs w:val="22"/>
        </w:rPr>
        <w:t>≤10ft</w:t>
      </w:r>
      <w:r>
        <w:rPr>
          <w:rFonts w:ascii="Calibri" w:hAnsi="Calibri"/>
          <w:sz w:val="22"/>
          <w:szCs w:val="22"/>
        </w:rPr>
        <w:t>.</w:t>
      </w:r>
    </w:p>
    <w:p w14:paraId="448B8A54" w14:textId="3DED1351" w:rsidR="00DB392D" w:rsidRDefault="00DB392D" w:rsidP="00F0164F">
      <w:pPr>
        <w:pStyle w:val="ListParagraph"/>
        <w:numPr>
          <w:ilvl w:val="0"/>
          <w:numId w:val="25"/>
        </w:numPr>
        <w:rPr>
          <w:rFonts w:ascii="Calibri" w:hAnsi="Calibri"/>
          <w:sz w:val="22"/>
          <w:szCs w:val="22"/>
        </w:rPr>
      </w:pPr>
      <w:r>
        <w:rPr>
          <w:rFonts w:ascii="Calibri" w:hAnsi="Calibri"/>
          <w:sz w:val="22"/>
          <w:szCs w:val="22"/>
        </w:rPr>
        <w:t xml:space="preserve">This field is filled out automatically.  </w:t>
      </w:r>
    </w:p>
    <w:p w14:paraId="1F9B9665" w14:textId="1BFFEF49" w:rsidR="00F0164F" w:rsidRPr="00B61863" w:rsidRDefault="00F0164F" w:rsidP="00F0164F">
      <w:pPr>
        <w:pStyle w:val="ListParagraph"/>
        <w:numPr>
          <w:ilvl w:val="0"/>
          <w:numId w:val="25"/>
        </w:numPr>
        <w:rPr>
          <w:rFonts w:ascii="Calibri" w:hAnsi="Calibri"/>
          <w:sz w:val="22"/>
          <w:szCs w:val="22"/>
        </w:rPr>
      </w:pPr>
      <w:r w:rsidRPr="00B61863">
        <w:rPr>
          <w:rFonts w:ascii="Calibri" w:hAnsi="Calibri"/>
          <w:sz w:val="22"/>
          <w:szCs w:val="22"/>
        </w:rPr>
        <w:t>This field is filled out automatically. It appears in Section B and D, and is referenced from the Certificate of Compliance (CF1R), which must be completed prior to this document. This value may be overwritten in this document but valid discrepancies with the CF1R are atypical. Overwriting the default value will automatically flag this entry and subject it to additional scrutiny by QA and enforcement personnel.</w:t>
      </w:r>
    </w:p>
    <w:p w14:paraId="1F9B9666" w14:textId="67CC0CF7" w:rsidR="00F0164F" w:rsidRPr="00B61863" w:rsidRDefault="00F0164F" w:rsidP="00F0164F">
      <w:pPr>
        <w:pStyle w:val="ListParagraph"/>
        <w:numPr>
          <w:ilvl w:val="0"/>
          <w:numId w:val="25"/>
        </w:numPr>
        <w:rPr>
          <w:rFonts w:ascii="Calibri" w:hAnsi="Calibri"/>
          <w:sz w:val="22"/>
          <w:szCs w:val="22"/>
        </w:rPr>
      </w:pPr>
      <w:r w:rsidRPr="00B61863">
        <w:rPr>
          <w:rFonts w:ascii="Calibri" w:hAnsi="Calibri"/>
          <w:sz w:val="22"/>
          <w:szCs w:val="22"/>
        </w:rPr>
        <w:t xml:space="preserve">Enter the R-value of the </w:t>
      </w:r>
      <w:r w:rsidRPr="00B61863">
        <w:rPr>
          <w:rFonts w:ascii="Calibri" w:hAnsi="Calibri"/>
          <w:i/>
          <w:sz w:val="22"/>
          <w:szCs w:val="22"/>
        </w:rPr>
        <w:t>installed</w:t>
      </w:r>
      <w:r w:rsidRPr="00B61863">
        <w:rPr>
          <w:rFonts w:ascii="Calibri" w:hAnsi="Calibri"/>
          <w:sz w:val="22"/>
          <w:szCs w:val="22"/>
        </w:rPr>
        <w:t xml:space="preserve"> supply ducts. This value is verified against the minimum value shown in </w:t>
      </w:r>
      <w:r w:rsidR="00DB392D">
        <w:rPr>
          <w:rFonts w:ascii="Calibri" w:hAnsi="Calibri"/>
          <w:sz w:val="22"/>
          <w:szCs w:val="22"/>
        </w:rPr>
        <w:t>field L05.</w:t>
      </w:r>
      <w:r w:rsidRPr="00B61863">
        <w:rPr>
          <w:rFonts w:ascii="Calibri" w:hAnsi="Calibri"/>
          <w:sz w:val="22"/>
          <w:szCs w:val="22"/>
        </w:rPr>
        <w:t xml:space="preserve"> The installed R-value must be greater than or equal to the required minimum R-value.</w:t>
      </w:r>
    </w:p>
    <w:p w14:paraId="1F9B9667" w14:textId="6A32A152" w:rsidR="00F0164F" w:rsidRPr="00B61863" w:rsidRDefault="00F0164F" w:rsidP="00F0164F">
      <w:pPr>
        <w:pStyle w:val="ListParagraph"/>
        <w:numPr>
          <w:ilvl w:val="0"/>
          <w:numId w:val="25"/>
        </w:numPr>
        <w:rPr>
          <w:rFonts w:ascii="Calibri" w:hAnsi="Calibri"/>
          <w:sz w:val="22"/>
          <w:szCs w:val="22"/>
        </w:rPr>
      </w:pPr>
      <w:r w:rsidRPr="00B61863">
        <w:rPr>
          <w:rFonts w:ascii="Calibri" w:hAnsi="Calibri"/>
          <w:sz w:val="22"/>
          <w:szCs w:val="22"/>
        </w:rPr>
        <w:t>This field is filled out automatically. It appears in Section B and D, and is referenced from the Certificate of Compliance (CF1R), which must be completed prior to this document. This value may be overwritten in this document but valid discrepancies with the CF1R are atypical. Overwriting the default value will automatically flag this entry and subject it to additional scrutiny by QA and enforcement personnel.</w:t>
      </w:r>
    </w:p>
    <w:p w14:paraId="1F9B9668" w14:textId="1A1A5AEA" w:rsidR="00F0164F" w:rsidRPr="00B61863" w:rsidRDefault="00F0164F" w:rsidP="00DB392D">
      <w:pPr>
        <w:pStyle w:val="ListParagraph"/>
        <w:numPr>
          <w:ilvl w:val="0"/>
          <w:numId w:val="25"/>
        </w:numPr>
        <w:rPr>
          <w:rFonts w:ascii="Calibri" w:hAnsi="Calibri"/>
          <w:sz w:val="22"/>
          <w:szCs w:val="22"/>
        </w:rPr>
      </w:pPr>
      <w:r w:rsidRPr="00B61863">
        <w:rPr>
          <w:rFonts w:ascii="Calibri" w:hAnsi="Calibri"/>
          <w:sz w:val="22"/>
          <w:szCs w:val="22"/>
        </w:rPr>
        <w:t xml:space="preserve">Enter the R-value of the </w:t>
      </w:r>
      <w:r w:rsidRPr="00B61863">
        <w:rPr>
          <w:rFonts w:ascii="Calibri" w:hAnsi="Calibri"/>
          <w:i/>
          <w:sz w:val="22"/>
          <w:szCs w:val="22"/>
        </w:rPr>
        <w:t>installed</w:t>
      </w:r>
      <w:r w:rsidRPr="00B61863">
        <w:rPr>
          <w:rFonts w:ascii="Calibri" w:hAnsi="Calibri"/>
          <w:sz w:val="22"/>
          <w:szCs w:val="22"/>
        </w:rPr>
        <w:t xml:space="preserve"> return ducts. This value is verified against the minimum value shown in </w:t>
      </w:r>
      <w:r w:rsidR="00DB392D" w:rsidRPr="00DB392D">
        <w:rPr>
          <w:rFonts w:ascii="Calibri" w:hAnsi="Calibri"/>
          <w:sz w:val="22"/>
          <w:szCs w:val="22"/>
        </w:rPr>
        <w:t>field L05</w:t>
      </w:r>
      <w:r w:rsidRPr="00B61863">
        <w:rPr>
          <w:rFonts w:ascii="Calibri" w:hAnsi="Calibri"/>
          <w:sz w:val="22"/>
          <w:szCs w:val="22"/>
        </w:rPr>
        <w:t>. The installed R-value must be greater than or equal to the required minimum R-value.</w:t>
      </w:r>
    </w:p>
    <w:p w14:paraId="1F9B9669" w14:textId="2DBD7A7C" w:rsidR="00F0164F" w:rsidRPr="00B61863" w:rsidRDefault="00F0164F" w:rsidP="00DB392D">
      <w:pPr>
        <w:pStyle w:val="ListParagraph"/>
        <w:numPr>
          <w:ilvl w:val="0"/>
          <w:numId w:val="25"/>
        </w:numPr>
        <w:rPr>
          <w:rFonts w:ascii="Calibri" w:hAnsi="Calibri"/>
          <w:sz w:val="22"/>
          <w:szCs w:val="22"/>
        </w:rPr>
      </w:pPr>
      <w:r w:rsidRPr="00B61863">
        <w:rPr>
          <w:rFonts w:ascii="Calibri" w:hAnsi="Calibri"/>
          <w:sz w:val="22"/>
          <w:szCs w:val="22"/>
        </w:rPr>
        <w:t xml:space="preserve">The duct system </w:t>
      </w:r>
      <w:r w:rsidR="00DB392D">
        <w:rPr>
          <w:rFonts w:ascii="Calibri" w:hAnsi="Calibri"/>
          <w:sz w:val="22"/>
          <w:szCs w:val="22"/>
        </w:rPr>
        <w:t>may be qualified for</w:t>
      </w:r>
      <w:r w:rsidR="00DB392D" w:rsidRPr="00B61863">
        <w:rPr>
          <w:rFonts w:ascii="Calibri" w:hAnsi="Calibri"/>
          <w:sz w:val="22"/>
          <w:szCs w:val="22"/>
        </w:rPr>
        <w:t xml:space="preserve"> </w:t>
      </w:r>
      <w:r w:rsidRPr="00B61863">
        <w:rPr>
          <w:rFonts w:ascii="Calibri" w:hAnsi="Calibri"/>
          <w:sz w:val="22"/>
          <w:szCs w:val="22"/>
        </w:rPr>
        <w:t>exempt</w:t>
      </w:r>
      <w:r w:rsidR="00DB392D">
        <w:rPr>
          <w:rFonts w:ascii="Calibri" w:hAnsi="Calibri"/>
          <w:sz w:val="22"/>
          <w:szCs w:val="22"/>
        </w:rPr>
        <w:t>ions</w:t>
      </w:r>
      <w:r w:rsidRPr="00B61863">
        <w:rPr>
          <w:rFonts w:ascii="Calibri" w:hAnsi="Calibri"/>
          <w:sz w:val="22"/>
          <w:szCs w:val="22"/>
        </w:rPr>
        <w:t xml:space="preserve"> from the minimum R-value requirement if all of the ducts are located entirely within conditioned space. </w:t>
      </w:r>
      <w:r w:rsidR="00DB392D" w:rsidRPr="00DB392D">
        <w:rPr>
          <w:rFonts w:ascii="Calibri" w:hAnsi="Calibri"/>
          <w:sz w:val="22"/>
          <w:szCs w:val="22"/>
        </w:rPr>
        <w:t>There are also exemptions for ducts located in interior wall cavities, and for ducts located entirely in conditoned space</w:t>
      </w:r>
      <w:r w:rsidR="00DB392D">
        <w:rPr>
          <w:rFonts w:ascii="Calibri" w:hAnsi="Calibri"/>
          <w:sz w:val="22"/>
          <w:szCs w:val="22"/>
        </w:rPr>
        <w:t>.</w:t>
      </w:r>
      <w:r w:rsidR="00DB392D" w:rsidRPr="00DB392D">
        <w:rPr>
          <w:rFonts w:ascii="Calibri" w:hAnsi="Calibri"/>
          <w:sz w:val="22"/>
          <w:szCs w:val="22"/>
        </w:rPr>
        <w:t xml:space="preserve"> </w:t>
      </w:r>
      <w:r w:rsidR="00DB392D">
        <w:rPr>
          <w:rFonts w:ascii="Calibri" w:hAnsi="Calibri"/>
          <w:sz w:val="22"/>
          <w:szCs w:val="22"/>
        </w:rPr>
        <w:t xml:space="preserve">The </w:t>
      </w:r>
      <w:r w:rsidRPr="00B61863">
        <w:rPr>
          <w:rFonts w:ascii="Calibri" w:hAnsi="Calibri"/>
          <w:sz w:val="22"/>
          <w:szCs w:val="22"/>
        </w:rPr>
        <w:t xml:space="preserve">user may select </w:t>
      </w:r>
      <w:r w:rsidR="00DB392D" w:rsidRPr="00DB392D">
        <w:rPr>
          <w:rFonts w:ascii="Calibri" w:hAnsi="Calibri"/>
          <w:sz w:val="22"/>
          <w:szCs w:val="22"/>
        </w:rPr>
        <w:t xml:space="preserve">from available choices </w:t>
      </w:r>
      <w:r w:rsidRPr="00B61863">
        <w:rPr>
          <w:rFonts w:ascii="Calibri" w:hAnsi="Calibri"/>
          <w:sz w:val="22"/>
          <w:szCs w:val="22"/>
        </w:rPr>
        <w:t xml:space="preserve">to indicate the exemption. Note: Selecting </w:t>
      </w:r>
      <w:r w:rsidR="00DB392D" w:rsidRPr="00DB392D">
        <w:rPr>
          <w:rFonts w:ascii="Calibri" w:hAnsi="Calibri"/>
          <w:sz w:val="22"/>
          <w:szCs w:val="22"/>
        </w:rPr>
        <w:t xml:space="preserve">Ducts ≥R4.2 entirely in conditioned space will </w:t>
      </w:r>
      <w:r w:rsidRPr="00B61863">
        <w:rPr>
          <w:rFonts w:ascii="Calibri" w:hAnsi="Calibri"/>
          <w:sz w:val="22"/>
          <w:szCs w:val="22"/>
        </w:rPr>
        <w:t>subject the duct system to additional HERS verification.</w:t>
      </w:r>
    </w:p>
    <w:p w14:paraId="1F9B966A" w14:textId="6CD6A043" w:rsidR="00F0164F" w:rsidRPr="00B61863" w:rsidRDefault="00F0164F" w:rsidP="00F0164F">
      <w:pPr>
        <w:pStyle w:val="ListParagraph"/>
        <w:numPr>
          <w:ilvl w:val="0"/>
          <w:numId w:val="25"/>
        </w:numPr>
        <w:rPr>
          <w:rFonts w:ascii="Calibri" w:hAnsi="Calibri"/>
          <w:sz w:val="22"/>
          <w:szCs w:val="22"/>
        </w:rPr>
      </w:pPr>
      <w:r w:rsidRPr="00B61863">
        <w:rPr>
          <w:rFonts w:ascii="Calibri" w:hAnsi="Calibri"/>
          <w:sz w:val="22"/>
          <w:szCs w:val="22"/>
        </w:rPr>
        <w:t xml:space="preserve">For </w:t>
      </w:r>
      <w:r w:rsidR="007372AC">
        <w:rPr>
          <w:rFonts w:ascii="Calibri" w:hAnsi="Calibri"/>
          <w:sz w:val="22"/>
          <w:szCs w:val="22"/>
        </w:rPr>
        <w:t>entirely new duct systems</w:t>
      </w:r>
      <w:r w:rsidRPr="00B61863">
        <w:rPr>
          <w:rFonts w:ascii="Calibri" w:hAnsi="Calibri"/>
          <w:sz w:val="22"/>
          <w:szCs w:val="22"/>
        </w:rPr>
        <w:t xml:space="preserve"> taking the performance credit for better than default air flow or fan efficacy, field verification of these criteria is required and this field is filled out automatically. Otherwise, the user may pick the appropriate choice. Refer to section 150.0(m)13 and Residential Compliance Manual Chapter 4.4 for more information.</w:t>
      </w:r>
    </w:p>
    <w:p w14:paraId="1F9B966D" w14:textId="64D2BCFF" w:rsidR="00F0164F" w:rsidRDefault="00F0164F" w:rsidP="00F0164F">
      <w:pPr>
        <w:pStyle w:val="ListParagraph"/>
        <w:numPr>
          <w:ilvl w:val="0"/>
          <w:numId w:val="25"/>
        </w:numPr>
        <w:rPr>
          <w:rFonts w:ascii="Calibri" w:hAnsi="Calibri"/>
          <w:sz w:val="22"/>
          <w:szCs w:val="22"/>
        </w:rPr>
      </w:pPr>
      <w:r w:rsidRPr="00B61863">
        <w:rPr>
          <w:rFonts w:ascii="Calibri" w:hAnsi="Calibri"/>
          <w:sz w:val="22"/>
          <w:szCs w:val="22"/>
        </w:rPr>
        <w:t xml:space="preserve">Specify the number of air filter devices installed </w:t>
      </w:r>
      <w:r w:rsidR="008730DB">
        <w:rPr>
          <w:rFonts w:ascii="Calibri" w:hAnsi="Calibri"/>
          <w:sz w:val="22"/>
          <w:szCs w:val="22"/>
        </w:rPr>
        <w:t>on this indoor unit</w:t>
      </w:r>
      <w:r w:rsidRPr="00B61863">
        <w:rPr>
          <w:rFonts w:ascii="Calibri" w:hAnsi="Calibri"/>
          <w:sz w:val="22"/>
          <w:szCs w:val="22"/>
        </w:rPr>
        <w:t xml:space="preserve">. Air filter devices installed in completely new </w:t>
      </w:r>
      <w:r w:rsidR="008730DB">
        <w:rPr>
          <w:rFonts w:ascii="Calibri" w:hAnsi="Calibri"/>
          <w:sz w:val="22"/>
          <w:szCs w:val="22"/>
        </w:rPr>
        <w:t xml:space="preserve">duct </w:t>
      </w:r>
      <w:r w:rsidRPr="00B61863">
        <w:rPr>
          <w:rFonts w:ascii="Calibri" w:hAnsi="Calibri"/>
          <w:sz w:val="22"/>
          <w:szCs w:val="22"/>
        </w:rPr>
        <w:t>systems must be properly sized, as documented in the next section. The value entered here will determine the number of rows needed in the following section.</w:t>
      </w:r>
    </w:p>
    <w:p w14:paraId="13D3745E" w14:textId="028D9079" w:rsidR="002154FF" w:rsidRDefault="002154FF" w:rsidP="007A7F4A">
      <w:pPr>
        <w:pStyle w:val="ListParagraph"/>
        <w:numPr>
          <w:ilvl w:val="0"/>
          <w:numId w:val="25"/>
        </w:numPr>
        <w:rPr>
          <w:rFonts w:ascii="Calibri" w:hAnsi="Calibri"/>
          <w:sz w:val="22"/>
          <w:szCs w:val="22"/>
        </w:rPr>
      </w:pPr>
      <w:r>
        <w:rPr>
          <w:rFonts w:ascii="Calibri" w:hAnsi="Calibri"/>
          <w:sz w:val="22"/>
          <w:szCs w:val="22"/>
        </w:rPr>
        <w:t xml:space="preserve">If the system is of a type that can use one of the </w:t>
      </w:r>
      <w:r w:rsidR="004C03FA">
        <w:rPr>
          <w:rFonts w:ascii="Calibri" w:hAnsi="Calibri"/>
          <w:sz w:val="22"/>
          <w:szCs w:val="22"/>
        </w:rPr>
        <w:t>approved</w:t>
      </w:r>
      <w:r>
        <w:rPr>
          <w:rFonts w:ascii="Calibri" w:hAnsi="Calibri"/>
          <w:sz w:val="22"/>
          <w:szCs w:val="22"/>
        </w:rPr>
        <w:t xml:space="preserve"> protocols </w:t>
      </w:r>
      <w:r w:rsidR="00B57625">
        <w:rPr>
          <w:rFonts w:ascii="Calibri" w:hAnsi="Calibri"/>
          <w:sz w:val="22"/>
          <w:szCs w:val="22"/>
        </w:rPr>
        <w:t>for testing the airflow rate, then enter yes.  Otherwise enter no.</w:t>
      </w:r>
      <w:r w:rsidR="001E5C7B">
        <w:rPr>
          <w:rFonts w:ascii="Calibri" w:hAnsi="Calibri"/>
          <w:sz w:val="22"/>
          <w:szCs w:val="22"/>
        </w:rPr>
        <w:t xml:space="preserve"> </w:t>
      </w:r>
      <w:r w:rsidR="001E5C7B" w:rsidRPr="001E5C7B">
        <w:rPr>
          <w:rFonts w:ascii="Calibri" w:hAnsi="Calibri"/>
          <w:sz w:val="22"/>
          <w:szCs w:val="22"/>
        </w:rPr>
        <w:t>Most ducted split systems and package systems are of the type that minimum airflow can be verified using an approved measurement procedure.  A</w:t>
      </w:r>
      <w:r w:rsidR="001E5C7B">
        <w:rPr>
          <w:rFonts w:ascii="Calibri" w:hAnsi="Calibri"/>
          <w:sz w:val="22"/>
          <w:szCs w:val="22"/>
        </w:rPr>
        <w:t xml:space="preserve"> </w:t>
      </w:r>
      <w:r w:rsidR="001E5C7B" w:rsidRPr="001E5C7B">
        <w:rPr>
          <w:rFonts w:ascii="Calibri" w:hAnsi="Calibri"/>
          <w:sz w:val="22"/>
          <w:szCs w:val="22"/>
        </w:rPr>
        <w:t>“No” response here may subject the project to additional scrutiny by enforcement personnel.</w:t>
      </w:r>
      <w:r w:rsidR="007A7F4A">
        <w:rPr>
          <w:rFonts w:ascii="Calibri" w:hAnsi="Calibri"/>
          <w:sz w:val="22"/>
          <w:szCs w:val="22"/>
        </w:rPr>
        <w:t xml:space="preserve"> </w:t>
      </w:r>
      <w:r w:rsidR="007A7F4A" w:rsidRPr="007A7F4A">
        <w:rPr>
          <w:rFonts w:ascii="Calibri" w:hAnsi="Calibri"/>
          <w:sz w:val="22"/>
          <w:szCs w:val="22"/>
        </w:rPr>
        <w:t>Note: that the protocol in RA3.3.3.1.5 (Alternative to Compliance with Minimum System Airflow Requirements for Altered Systems) is not one of the protocols that is allowed to be used to justify a "yes" to this question.</w:t>
      </w:r>
    </w:p>
    <w:p w14:paraId="56E32D46" w14:textId="77777777" w:rsidR="00622A6B" w:rsidRDefault="004C03FA" w:rsidP="00622A6B">
      <w:pPr>
        <w:pStyle w:val="ListParagraph"/>
        <w:numPr>
          <w:ilvl w:val="0"/>
          <w:numId w:val="25"/>
        </w:numPr>
        <w:rPr>
          <w:rFonts w:ascii="Calibri" w:hAnsi="Calibri"/>
          <w:sz w:val="22"/>
          <w:szCs w:val="22"/>
        </w:rPr>
      </w:pPr>
      <w:r w:rsidRPr="00622A6B">
        <w:rPr>
          <w:rFonts w:ascii="Calibri" w:hAnsi="Calibri"/>
          <w:sz w:val="22"/>
          <w:szCs w:val="22"/>
        </w:rPr>
        <w:t xml:space="preserve">If the system is of a type that can use the approved protocols for testing the fan efficacy, then enter yes.  Otherwise enter no. Most ducted split systems and package systems are of the type that minimum airflow can be verified using an approved measurement procedure. </w:t>
      </w:r>
    </w:p>
    <w:p w14:paraId="4BBC1513" w14:textId="6E51E5A0" w:rsidR="00622A6B" w:rsidRPr="00622A6B" w:rsidRDefault="00622A6B" w:rsidP="00622A6B">
      <w:pPr>
        <w:pStyle w:val="ListParagraph"/>
        <w:numPr>
          <w:ilvl w:val="0"/>
          <w:numId w:val="25"/>
        </w:numPr>
        <w:rPr>
          <w:rFonts w:ascii="Calibri" w:hAnsi="Calibri"/>
          <w:sz w:val="22"/>
          <w:szCs w:val="22"/>
        </w:rPr>
      </w:pPr>
      <w:r w:rsidRPr="00622A6B">
        <w:rPr>
          <w:rFonts w:ascii="Calibri" w:hAnsi="Calibri"/>
          <w:sz w:val="22"/>
          <w:szCs w:val="22"/>
        </w:rPr>
        <w:t>If required, enter the indoor unit nominal cooling capacity, otherwise this field is not applicable.</w:t>
      </w:r>
    </w:p>
    <w:p w14:paraId="23351641" w14:textId="700EA5D4" w:rsidR="004C03FA" w:rsidRPr="00B61863" w:rsidRDefault="004C03FA" w:rsidP="004C03FA">
      <w:pPr>
        <w:pStyle w:val="ListParagraph"/>
        <w:numPr>
          <w:ilvl w:val="0"/>
          <w:numId w:val="25"/>
        </w:numPr>
        <w:rPr>
          <w:rFonts w:ascii="Calibri" w:hAnsi="Calibri"/>
          <w:sz w:val="22"/>
          <w:szCs w:val="22"/>
        </w:rPr>
      </w:pPr>
    </w:p>
    <w:p w14:paraId="1F9B966E" w14:textId="77777777" w:rsidR="00F0164F" w:rsidRPr="00B61863" w:rsidRDefault="00F0164F" w:rsidP="00F0164F">
      <w:pPr>
        <w:rPr>
          <w:rFonts w:ascii="Calibri" w:hAnsi="Calibri"/>
          <w:sz w:val="22"/>
          <w:szCs w:val="22"/>
        </w:rPr>
      </w:pPr>
    </w:p>
    <w:p w14:paraId="1F9B966F" w14:textId="75D88739" w:rsidR="00F0164F" w:rsidRPr="00B61863" w:rsidRDefault="007372AC" w:rsidP="00F0164F">
      <w:pPr>
        <w:rPr>
          <w:rFonts w:ascii="Calibri" w:hAnsi="Calibri"/>
          <w:sz w:val="22"/>
          <w:szCs w:val="22"/>
        </w:rPr>
      </w:pPr>
      <w:r>
        <w:rPr>
          <w:rFonts w:ascii="Calibri" w:hAnsi="Calibri"/>
          <w:b/>
          <w:sz w:val="22"/>
          <w:szCs w:val="22"/>
        </w:rPr>
        <w:t>Section M</w:t>
      </w:r>
      <w:r w:rsidR="00F0164F" w:rsidRPr="00B61863">
        <w:rPr>
          <w:rFonts w:ascii="Calibri" w:hAnsi="Calibri"/>
          <w:b/>
          <w:sz w:val="22"/>
          <w:szCs w:val="22"/>
        </w:rPr>
        <w:t>. Installed Air Filter Device Information</w:t>
      </w:r>
    </w:p>
    <w:p w14:paraId="1F9B9671" w14:textId="2F031B43" w:rsidR="00F0164F" w:rsidRPr="00B61863" w:rsidRDefault="00F0164F" w:rsidP="00F0164F">
      <w:pPr>
        <w:pStyle w:val="ListParagraph"/>
        <w:numPr>
          <w:ilvl w:val="0"/>
          <w:numId w:val="26"/>
        </w:numPr>
        <w:rPr>
          <w:rFonts w:ascii="Calibri" w:hAnsi="Calibri"/>
          <w:sz w:val="22"/>
          <w:szCs w:val="22"/>
        </w:rPr>
      </w:pPr>
      <w:r w:rsidRPr="00B61863">
        <w:rPr>
          <w:rFonts w:ascii="Calibri" w:hAnsi="Calibri"/>
          <w:sz w:val="22"/>
          <w:szCs w:val="22"/>
        </w:rPr>
        <w:t>This field is filled out automatically. It is referenced from the same row and column in the previous sections.</w:t>
      </w:r>
    </w:p>
    <w:p w14:paraId="1F9B9672" w14:textId="1A8CC942" w:rsidR="00F0164F" w:rsidRPr="00B61863" w:rsidRDefault="00F0164F" w:rsidP="00F0164F">
      <w:pPr>
        <w:pStyle w:val="ListParagraph"/>
        <w:numPr>
          <w:ilvl w:val="0"/>
          <w:numId w:val="26"/>
        </w:numPr>
        <w:rPr>
          <w:rFonts w:ascii="Calibri" w:hAnsi="Calibri"/>
          <w:sz w:val="22"/>
          <w:szCs w:val="22"/>
        </w:rPr>
      </w:pPr>
      <w:r w:rsidRPr="00B61863">
        <w:rPr>
          <w:rFonts w:ascii="Calibri" w:hAnsi="Calibri"/>
          <w:sz w:val="22"/>
          <w:szCs w:val="22"/>
        </w:rPr>
        <w:t>This field is filled out automatically. It is referenced from the same row and column in the previous sections</w:t>
      </w:r>
    </w:p>
    <w:p w14:paraId="1810F70B" w14:textId="0883D458" w:rsidR="007A7F4A" w:rsidRPr="007A7F4A" w:rsidRDefault="007A7F4A" w:rsidP="007A7F4A">
      <w:pPr>
        <w:pStyle w:val="ListParagraph"/>
        <w:numPr>
          <w:ilvl w:val="0"/>
          <w:numId w:val="26"/>
        </w:numPr>
        <w:rPr>
          <w:rFonts w:ascii="Calibri" w:hAnsi="Calibri"/>
          <w:sz w:val="22"/>
          <w:szCs w:val="22"/>
        </w:rPr>
      </w:pPr>
      <w:r w:rsidRPr="007A7F4A">
        <w:rPr>
          <w:rFonts w:ascii="Calibri" w:hAnsi="Calibri"/>
          <w:sz w:val="22"/>
          <w:szCs w:val="22"/>
        </w:rPr>
        <w:t>This field is filled out automatically. It is referenced from the same row and column in the previous sections</w:t>
      </w:r>
    </w:p>
    <w:p w14:paraId="1F9B9673" w14:textId="0DBC9E48" w:rsidR="00F0164F" w:rsidRPr="00B61863" w:rsidRDefault="00F0164F" w:rsidP="00F0164F">
      <w:pPr>
        <w:pStyle w:val="ListParagraph"/>
        <w:numPr>
          <w:ilvl w:val="0"/>
          <w:numId w:val="26"/>
        </w:numPr>
        <w:rPr>
          <w:rFonts w:ascii="Calibri" w:hAnsi="Calibri"/>
          <w:sz w:val="22"/>
          <w:szCs w:val="22"/>
        </w:rPr>
      </w:pPr>
      <w:r w:rsidRPr="00B61863">
        <w:rPr>
          <w:rFonts w:ascii="Calibri" w:hAnsi="Calibri"/>
          <w:sz w:val="22"/>
          <w:szCs w:val="22"/>
        </w:rPr>
        <w:t>Enter a descriptive name of each air filter device so that it may be distinguished from others in the same system. Examples: FG1, filter2, etc.</w:t>
      </w:r>
    </w:p>
    <w:p w14:paraId="1F9B9674" w14:textId="77777777" w:rsidR="00F0164F" w:rsidRPr="00B61863" w:rsidRDefault="00F0164F" w:rsidP="00F0164F">
      <w:pPr>
        <w:pStyle w:val="ListParagraph"/>
        <w:numPr>
          <w:ilvl w:val="0"/>
          <w:numId w:val="26"/>
        </w:numPr>
        <w:rPr>
          <w:rFonts w:ascii="Calibri" w:hAnsi="Calibri"/>
          <w:sz w:val="22"/>
          <w:szCs w:val="22"/>
        </w:rPr>
      </w:pPr>
      <w:r w:rsidRPr="00B61863">
        <w:rPr>
          <w:rFonts w:ascii="Calibri" w:hAnsi="Calibri"/>
          <w:sz w:val="22"/>
          <w:szCs w:val="22"/>
        </w:rPr>
        <w:t>Select the appropriate type of filter device from the list.</w:t>
      </w:r>
    </w:p>
    <w:p w14:paraId="1F9B9676" w14:textId="25203919" w:rsidR="00F0164F" w:rsidRPr="00B61863" w:rsidRDefault="00F0164F" w:rsidP="00F0164F">
      <w:pPr>
        <w:pStyle w:val="ListParagraph"/>
        <w:numPr>
          <w:ilvl w:val="0"/>
          <w:numId w:val="26"/>
        </w:numPr>
        <w:rPr>
          <w:rFonts w:ascii="Calibri" w:hAnsi="Calibri"/>
          <w:sz w:val="22"/>
          <w:szCs w:val="22"/>
        </w:rPr>
      </w:pPr>
      <w:r w:rsidRPr="00B61863">
        <w:rPr>
          <w:rFonts w:ascii="Calibri" w:hAnsi="Calibri"/>
          <w:sz w:val="22"/>
          <w:szCs w:val="22"/>
        </w:rPr>
        <w:t>Enter the design flow in CFM of the filter device. The total for all filter devices in a single system should be greater than or equal to the total system design CFM in cooling mode (or heating mode for heat-only systems).</w:t>
      </w:r>
    </w:p>
    <w:p w14:paraId="26673C70" w14:textId="77777777" w:rsidR="007A7F4A" w:rsidRPr="007A7F4A" w:rsidRDefault="007A7F4A" w:rsidP="007A7F4A">
      <w:pPr>
        <w:pStyle w:val="ListParagraph"/>
        <w:numPr>
          <w:ilvl w:val="0"/>
          <w:numId w:val="26"/>
        </w:numPr>
        <w:rPr>
          <w:rFonts w:ascii="Calibri" w:hAnsi="Calibri"/>
          <w:sz w:val="22"/>
          <w:szCs w:val="22"/>
        </w:rPr>
      </w:pPr>
      <w:r w:rsidRPr="007A7F4A">
        <w:rPr>
          <w:rFonts w:ascii="Calibri" w:hAnsi="Calibri"/>
          <w:sz w:val="22"/>
          <w:szCs w:val="22"/>
        </w:rPr>
        <w:t>Enter the nominal depth of the filter in inches.  This is the dimension that is parallel to the airflow. many filters available for sale are 1-inch depth.  The 2019 standards encourages use of 2-inch depth filters.</w:t>
      </w:r>
    </w:p>
    <w:p w14:paraId="61865B91" w14:textId="77777777" w:rsidR="007A7F4A" w:rsidRPr="007A7F4A" w:rsidRDefault="007A7F4A" w:rsidP="007A7F4A">
      <w:pPr>
        <w:pStyle w:val="ListParagraph"/>
        <w:numPr>
          <w:ilvl w:val="0"/>
          <w:numId w:val="26"/>
        </w:numPr>
        <w:rPr>
          <w:rFonts w:ascii="Calibri" w:hAnsi="Calibri"/>
          <w:sz w:val="22"/>
          <w:szCs w:val="22"/>
        </w:rPr>
      </w:pPr>
      <w:r w:rsidRPr="007A7F4A">
        <w:rPr>
          <w:rFonts w:ascii="Calibri" w:hAnsi="Calibri"/>
          <w:sz w:val="22"/>
          <w:szCs w:val="22"/>
        </w:rPr>
        <w:t>Enter the nominal length of the filter.  for example, if the filter is 20" x 30", enter 30.</w:t>
      </w:r>
    </w:p>
    <w:p w14:paraId="7A73C36E" w14:textId="77777777" w:rsidR="007A7F4A" w:rsidRPr="007A7F4A" w:rsidRDefault="007A7F4A" w:rsidP="007A7F4A">
      <w:pPr>
        <w:pStyle w:val="ListParagraph"/>
        <w:numPr>
          <w:ilvl w:val="0"/>
          <w:numId w:val="26"/>
        </w:numPr>
        <w:rPr>
          <w:rFonts w:ascii="Calibri" w:hAnsi="Calibri"/>
          <w:sz w:val="22"/>
          <w:szCs w:val="22"/>
        </w:rPr>
      </w:pPr>
      <w:r w:rsidRPr="007A7F4A">
        <w:rPr>
          <w:rFonts w:ascii="Calibri" w:hAnsi="Calibri"/>
          <w:sz w:val="22"/>
          <w:szCs w:val="22"/>
        </w:rPr>
        <w:t>Enter the nominal width of the filter, for example, if the filter is a 20" x 30", enter 20.</w:t>
      </w:r>
    </w:p>
    <w:p w14:paraId="461D5988" w14:textId="77777777" w:rsidR="007A7F4A" w:rsidRPr="007A7F4A" w:rsidRDefault="007A7F4A" w:rsidP="007A7F4A">
      <w:pPr>
        <w:pStyle w:val="ListParagraph"/>
        <w:numPr>
          <w:ilvl w:val="0"/>
          <w:numId w:val="26"/>
        </w:numPr>
        <w:rPr>
          <w:rFonts w:ascii="Calibri" w:hAnsi="Calibri"/>
          <w:sz w:val="22"/>
          <w:szCs w:val="22"/>
        </w:rPr>
      </w:pPr>
      <w:r w:rsidRPr="007A7F4A">
        <w:rPr>
          <w:rFonts w:ascii="Calibri" w:hAnsi="Calibri"/>
          <w:sz w:val="22"/>
          <w:szCs w:val="22"/>
        </w:rPr>
        <w:t>This field is calculated automatically based on your entries in 8 and 9.</w:t>
      </w:r>
    </w:p>
    <w:p w14:paraId="6F0098EF" w14:textId="77777777" w:rsidR="007A7F4A" w:rsidRPr="007A7F4A" w:rsidRDefault="007A7F4A" w:rsidP="007A7F4A">
      <w:pPr>
        <w:pStyle w:val="ListParagraph"/>
        <w:numPr>
          <w:ilvl w:val="0"/>
          <w:numId w:val="26"/>
        </w:numPr>
        <w:rPr>
          <w:rFonts w:ascii="Calibri" w:hAnsi="Calibri"/>
          <w:sz w:val="22"/>
          <w:szCs w:val="22"/>
        </w:rPr>
      </w:pPr>
      <w:r w:rsidRPr="007A7F4A">
        <w:rPr>
          <w:rFonts w:ascii="Calibri" w:hAnsi="Calibri"/>
          <w:sz w:val="22"/>
          <w:szCs w:val="22"/>
        </w:rPr>
        <w:t>This value is calculated automatically for 1-inch depth filters.  2-inch depth or greater filters may use a value determined by the system designer.</w:t>
      </w:r>
    </w:p>
    <w:p w14:paraId="64CF39E0" w14:textId="29A70E02" w:rsidR="007A7F4A" w:rsidRDefault="007A7F4A" w:rsidP="007A7F4A">
      <w:pPr>
        <w:pStyle w:val="ListParagraph"/>
        <w:numPr>
          <w:ilvl w:val="0"/>
          <w:numId w:val="26"/>
        </w:numPr>
        <w:rPr>
          <w:rFonts w:ascii="Calibri" w:hAnsi="Calibri"/>
          <w:sz w:val="22"/>
          <w:szCs w:val="22"/>
        </w:rPr>
      </w:pPr>
      <w:r w:rsidRPr="007A7F4A">
        <w:rPr>
          <w:rFonts w:ascii="Calibri" w:hAnsi="Calibri"/>
          <w:sz w:val="22"/>
          <w:szCs w:val="22"/>
        </w:rPr>
        <w:t>This field determines whether a 1-inch depth filter complies with the sizing requirements in section 150.0(m)12. A 2-inch depth or greater filter may use t</w:t>
      </w:r>
      <w:r>
        <w:rPr>
          <w:rFonts w:ascii="Calibri" w:hAnsi="Calibri"/>
          <w:sz w:val="22"/>
          <w:szCs w:val="22"/>
        </w:rPr>
        <w:t xml:space="preserve">he face area determined by the </w:t>
      </w:r>
      <w:r w:rsidRPr="007A7F4A">
        <w:rPr>
          <w:rFonts w:ascii="Calibri" w:hAnsi="Calibri"/>
          <w:sz w:val="22"/>
          <w:szCs w:val="22"/>
        </w:rPr>
        <w:t>system designer, however most systems have to meet airflow rate and fan efficacy requirements.</w:t>
      </w:r>
    </w:p>
    <w:p w14:paraId="1F9B9677" w14:textId="5BCAF1BC" w:rsidR="00F0164F" w:rsidRPr="00B61863" w:rsidRDefault="00F0164F" w:rsidP="00815A3D">
      <w:pPr>
        <w:pStyle w:val="ListParagraph"/>
        <w:numPr>
          <w:ilvl w:val="0"/>
          <w:numId w:val="26"/>
        </w:numPr>
        <w:rPr>
          <w:rFonts w:ascii="Calibri" w:hAnsi="Calibri"/>
          <w:sz w:val="22"/>
          <w:szCs w:val="22"/>
        </w:rPr>
      </w:pPr>
      <w:r w:rsidRPr="00B61863">
        <w:rPr>
          <w:rFonts w:ascii="Calibri" w:hAnsi="Calibri"/>
          <w:sz w:val="22"/>
          <w:szCs w:val="22"/>
        </w:rPr>
        <w:t>Enter the design static pressure drop</w:t>
      </w:r>
      <w:r w:rsidR="00815A3D" w:rsidRPr="00815A3D">
        <w:t xml:space="preserve"> </w:t>
      </w:r>
      <w:r w:rsidR="00815A3D" w:rsidRPr="00815A3D">
        <w:rPr>
          <w:rFonts w:ascii="Calibri" w:hAnsi="Calibri"/>
          <w:sz w:val="22"/>
          <w:szCs w:val="22"/>
        </w:rPr>
        <w:t>determined by the system designer if 2-inc</w:t>
      </w:r>
      <w:r w:rsidR="00815A3D">
        <w:rPr>
          <w:rFonts w:ascii="Calibri" w:hAnsi="Calibri"/>
          <w:sz w:val="22"/>
          <w:szCs w:val="22"/>
        </w:rPr>
        <w:t>h or greater filters are used. F</w:t>
      </w:r>
      <w:r w:rsidR="00815A3D" w:rsidRPr="00815A3D">
        <w:rPr>
          <w:rFonts w:ascii="Calibri" w:hAnsi="Calibri"/>
          <w:sz w:val="22"/>
          <w:szCs w:val="22"/>
        </w:rPr>
        <w:t>o</w:t>
      </w:r>
      <w:r w:rsidR="00815A3D">
        <w:rPr>
          <w:rFonts w:ascii="Calibri" w:hAnsi="Calibri"/>
          <w:sz w:val="22"/>
          <w:szCs w:val="22"/>
        </w:rPr>
        <w:t>r</w:t>
      </w:r>
      <w:r w:rsidR="00815A3D" w:rsidRPr="00815A3D">
        <w:rPr>
          <w:rFonts w:ascii="Calibri" w:hAnsi="Calibri"/>
          <w:sz w:val="22"/>
          <w:szCs w:val="22"/>
        </w:rPr>
        <w:t xml:space="preserve"> 1-inch depth filters, the maximum pressure drop is mandatory 0.1 inch W.C.</w:t>
      </w:r>
      <w:r w:rsidR="00815A3D">
        <w:rPr>
          <w:rFonts w:ascii="Calibri" w:hAnsi="Calibri"/>
          <w:sz w:val="22"/>
          <w:szCs w:val="22"/>
        </w:rPr>
        <w:t>.</w:t>
      </w:r>
      <w:r w:rsidR="00815A3D" w:rsidRPr="00815A3D">
        <w:rPr>
          <w:rFonts w:ascii="Calibri" w:hAnsi="Calibri"/>
          <w:sz w:val="22"/>
          <w:szCs w:val="22"/>
        </w:rPr>
        <w:t xml:space="preserve"> Filters installed in the filter grille/rack must be capable of meeting this maximum pressure drop at the design airflow rate, as shown on the manufacturer's filter label</w:t>
      </w:r>
      <w:r w:rsidRPr="00815A3D">
        <w:rPr>
          <w:rFonts w:ascii="Calibri" w:hAnsi="Calibri"/>
          <w:sz w:val="22"/>
          <w:szCs w:val="22"/>
        </w:rPr>
        <w:t>.</w:t>
      </w:r>
      <w:r w:rsidRPr="00B61863">
        <w:rPr>
          <w:rFonts w:ascii="Calibri" w:hAnsi="Calibri"/>
          <w:sz w:val="22"/>
          <w:szCs w:val="22"/>
        </w:rPr>
        <w:t xml:space="preserve"> Not accounting for higher filter pressure drops will result in poor system airflow characteristics, reduced capacity and reduced efficiency. This may result in not passing field verification.</w:t>
      </w:r>
    </w:p>
    <w:p w14:paraId="1F9B9678" w14:textId="77777777" w:rsidR="00F0164F" w:rsidRPr="00B61863" w:rsidRDefault="00F0164F" w:rsidP="00F0164F">
      <w:pPr>
        <w:rPr>
          <w:rFonts w:ascii="Calibri" w:hAnsi="Calibri"/>
          <w:sz w:val="22"/>
          <w:szCs w:val="22"/>
        </w:rPr>
      </w:pPr>
    </w:p>
    <w:p w14:paraId="1F9B9679" w14:textId="7D8CBA9F" w:rsidR="00F0164F" w:rsidRPr="00B61863" w:rsidRDefault="00F0164F" w:rsidP="00F0164F">
      <w:pPr>
        <w:rPr>
          <w:rFonts w:ascii="Calibri" w:hAnsi="Calibri"/>
          <w:b/>
          <w:sz w:val="22"/>
          <w:szCs w:val="22"/>
        </w:rPr>
      </w:pPr>
      <w:r w:rsidRPr="00B61863">
        <w:rPr>
          <w:rFonts w:ascii="Calibri" w:hAnsi="Calibri"/>
          <w:b/>
          <w:sz w:val="22"/>
          <w:szCs w:val="22"/>
        </w:rPr>
        <w:t>Sectio</w:t>
      </w:r>
      <w:r w:rsidR="007372AC">
        <w:rPr>
          <w:rFonts w:ascii="Calibri" w:hAnsi="Calibri"/>
          <w:b/>
          <w:sz w:val="22"/>
          <w:szCs w:val="22"/>
        </w:rPr>
        <w:t>n N</w:t>
      </w:r>
      <w:r w:rsidRPr="00B61863">
        <w:rPr>
          <w:rFonts w:ascii="Calibri" w:hAnsi="Calibri"/>
          <w:b/>
          <w:sz w:val="22"/>
          <w:szCs w:val="22"/>
        </w:rPr>
        <w:t>. Air Filter Device Requirements</w:t>
      </w:r>
    </w:p>
    <w:p w14:paraId="3A6987A8" w14:textId="13A8A6FF" w:rsidR="006F36E0" w:rsidRDefault="006F36E0" w:rsidP="00F0164F">
      <w:pPr>
        <w:rPr>
          <w:rFonts w:ascii="Calibri" w:hAnsi="Calibri"/>
          <w:sz w:val="22"/>
          <w:szCs w:val="22"/>
        </w:rPr>
      </w:pPr>
      <w:r w:rsidRPr="006F36E0">
        <w:rPr>
          <w:rFonts w:ascii="Calibri" w:hAnsi="Calibri"/>
          <w:sz w:val="22"/>
          <w:szCs w:val="22"/>
        </w:rPr>
        <w:t>This table is a list of requirements for air filter devices.</w:t>
      </w:r>
    </w:p>
    <w:p w14:paraId="7D377006" w14:textId="77777777" w:rsidR="006F36E0" w:rsidRPr="00B61863" w:rsidRDefault="006F36E0" w:rsidP="00F0164F">
      <w:pPr>
        <w:rPr>
          <w:rFonts w:ascii="Calibri" w:hAnsi="Calibri"/>
          <w:sz w:val="22"/>
          <w:szCs w:val="22"/>
        </w:rPr>
      </w:pPr>
    </w:p>
    <w:p w14:paraId="1F9B967D" w14:textId="5A56E255" w:rsidR="00F0164F" w:rsidRPr="00B61863" w:rsidRDefault="007372AC" w:rsidP="00F0164F">
      <w:pPr>
        <w:rPr>
          <w:rFonts w:ascii="Calibri" w:hAnsi="Calibri"/>
          <w:b/>
          <w:sz w:val="22"/>
          <w:szCs w:val="22"/>
        </w:rPr>
      </w:pPr>
      <w:r>
        <w:rPr>
          <w:rFonts w:ascii="Calibri" w:hAnsi="Calibri"/>
          <w:b/>
          <w:sz w:val="22"/>
          <w:szCs w:val="22"/>
        </w:rPr>
        <w:t>Section O</w:t>
      </w:r>
      <w:r w:rsidR="00F0164F" w:rsidRPr="00B61863">
        <w:rPr>
          <w:rFonts w:ascii="Calibri" w:hAnsi="Calibri"/>
          <w:b/>
          <w:sz w:val="22"/>
          <w:szCs w:val="22"/>
        </w:rPr>
        <w:t>. HERS Verification Requirements</w:t>
      </w:r>
    </w:p>
    <w:p w14:paraId="1F9B967F" w14:textId="3647F1B4" w:rsidR="00F0164F" w:rsidRPr="00B61863" w:rsidRDefault="00F0164F" w:rsidP="00F0164F">
      <w:pPr>
        <w:pStyle w:val="ListParagraph"/>
        <w:numPr>
          <w:ilvl w:val="0"/>
          <w:numId w:val="27"/>
        </w:numPr>
        <w:rPr>
          <w:rFonts w:ascii="Calibri" w:hAnsi="Calibri"/>
          <w:sz w:val="22"/>
          <w:szCs w:val="22"/>
        </w:rPr>
      </w:pPr>
      <w:r w:rsidRPr="00B61863">
        <w:rPr>
          <w:rFonts w:ascii="Calibri" w:hAnsi="Calibri"/>
          <w:sz w:val="22"/>
          <w:szCs w:val="22"/>
        </w:rPr>
        <w:t>This field is filled out automatically. It is calculated based on data from the CF1R and from previous sections in this document.</w:t>
      </w:r>
    </w:p>
    <w:p w14:paraId="1F9B9680" w14:textId="626B226C" w:rsidR="00F0164F" w:rsidRPr="00B61863" w:rsidRDefault="00F0164F" w:rsidP="00F0164F">
      <w:pPr>
        <w:pStyle w:val="ListParagraph"/>
        <w:numPr>
          <w:ilvl w:val="0"/>
          <w:numId w:val="27"/>
        </w:numPr>
        <w:rPr>
          <w:rFonts w:ascii="Calibri" w:hAnsi="Calibri"/>
          <w:sz w:val="22"/>
          <w:szCs w:val="22"/>
        </w:rPr>
      </w:pPr>
      <w:r w:rsidRPr="00B61863">
        <w:rPr>
          <w:rFonts w:ascii="Calibri" w:hAnsi="Calibri"/>
          <w:sz w:val="22"/>
          <w:szCs w:val="22"/>
        </w:rPr>
        <w:t>This field is filled out automatically. It is calculated based on data from the CF1R and from previous sections in this document.</w:t>
      </w:r>
    </w:p>
    <w:p w14:paraId="1F9B9681" w14:textId="65E4DAF4" w:rsidR="00F0164F" w:rsidRPr="00B61863" w:rsidRDefault="00F0164F" w:rsidP="00F0164F">
      <w:pPr>
        <w:pStyle w:val="ListParagraph"/>
        <w:numPr>
          <w:ilvl w:val="0"/>
          <w:numId w:val="27"/>
        </w:numPr>
        <w:rPr>
          <w:rFonts w:ascii="Calibri" w:hAnsi="Calibri"/>
          <w:sz w:val="22"/>
          <w:szCs w:val="22"/>
        </w:rPr>
      </w:pPr>
      <w:r w:rsidRPr="00B61863">
        <w:rPr>
          <w:rFonts w:ascii="Calibri" w:hAnsi="Calibri"/>
          <w:sz w:val="22"/>
          <w:szCs w:val="22"/>
        </w:rPr>
        <w:t>This field is filled out automatically. It is calculated based on data from the CF1R and from previous sections in this document.</w:t>
      </w:r>
    </w:p>
    <w:p w14:paraId="1F9B9682" w14:textId="59FAD886" w:rsidR="00F0164F" w:rsidRPr="00B61863" w:rsidRDefault="00F0164F" w:rsidP="00F0164F">
      <w:pPr>
        <w:pStyle w:val="ListParagraph"/>
        <w:numPr>
          <w:ilvl w:val="0"/>
          <w:numId w:val="27"/>
        </w:numPr>
        <w:rPr>
          <w:rFonts w:ascii="Calibri" w:hAnsi="Calibri"/>
          <w:sz w:val="22"/>
          <w:szCs w:val="22"/>
        </w:rPr>
      </w:pPr>
      <w:r w:rsidRPr="00B61863">
        <w:rPr>
          <w:rFonts w:ascii="Calibri" w:hAnsi="Calibri"/>
          <w:sz w:val="22"/>
          <w:szCs w:val="22"/>
        </w:rPr>
        <w:t>This field is filled out automatically. It is calculated based on data from the CF1R and from previous sections in this document.</w:t>
      </w:r>
    </w:p>
    <w:p w14:paraId="1F9B9683" w14:textId="52CDCD7D" w:rsidR="00F0164F" w:rsidRPr="00B61863" w:rsidRDefault="00F0164F" w:rsidP="00F0164F">
      <w:pPr>
        <w:pStyle w:val="ListParagraph"/>
        <w:numPr>
          <w:ilvl w:val="0"/>
          <w:numId w:val="27"/>
        </w:numPr>
        <w:rPr>
          <w:rFonts w:ascii="Calibri" w:hAnsi="Calibri"/>
          <w:sz w:val="22"/>
          <w:szCs w:val="22"/>
        </w:rPr>
      </w:pPr>
      <w:r w:rsidRPr="00B61863">
        <w:rPr>
          <w:rFonts w:ascii="Calibri" w:hAnsi="Calibri"/>
          <w:sz w:val="22"/>
          <w:szCs w:val="22"/>
        </w:rPr>
        <w:t>This field is filled out automatically. It is calculated based on data from the CF1R and from previous sections in this document.</w:t>
      </w:r>
    </w:p>
    <w:p w14:paraId="1F9B9684" w14:textId="3DECC742" w:rsidR="00F0164F" w:rsidRPr="00B61863" w:rsidRDefault="00F0164F" w:rsidP="00F0164F">
      <w:pPr>
        <w:pStyle w:val="ListParagraph"/>
        <w:numPr>
          <w:ilvl w:val="0"/>
          <w:numId w:val="27"/>
        </w:numPr>
        <w:rPr>
          <w:rFonts w:ascii="Calibri" w:hAnsi="Calibri"/>
          <w:sz w:val="22"/>
          <w:szCs w:val="22"/>
        </w:rPr>
      </w:pPr>
      <w:r w:rsidRPr="00B61863">
        <w:rPr>
          <w:rFonts w:ascii="Calibri" w:hAnsi="Calibri"/>
          <w:sz w:val="22"/>
          <w:szCs w:val="22"/>
        </w:rPr>
        <w:t>This field is filled out automatically. It is calculated based on data from the CF1R and from previous sections in this document.</w:t>
      </w:r>
    </w:p>
    <w:p w14:paraId="1F9B9685" w14:textId="24407F38" w:rsidR="00F0164F" w:rsidRPr="00B61863" w:rsidRDefault="00F0164F" w:rsidP="00F0164F">
      <w:pPr>
        <w:pStyle w:val="ListParagraph"/>
        <w:numPr>
          <w:ilvl w:val="0"/>
          <w:numId w:val="27"/>
        </w:numPr>
        <w:rPr>
          <w:rFonts w:ascii="Calibri" w:hAnsi="Calibri"/>
          <w:sz w:val="22"/>
          <w:szCs w:val="22"/>
        </w:rPr>
      </w:pPr>
      <w:r w:rsidRPr="00B61863">
        <w:rPr>
          <w:rFonts w:ascii="Calibri" w:hAnsi="Calibri"/>
          <w:sz w:val="22"/>
          <w:szCs w:val="22"/>
        </w:rPr>
        <w:t>This field is filled out automatically. It is calculated based on data from the CF1R and from previous sections in this document.</w:t>
      </w:r>
    </w:p>
    <w:p w14:paraId="1F9B9686" w14:textId="5BC59318" w:rsidR="00F0164F" w:rsidRPr="00B61863" w:rsidRDefault="00F0164F" w:rsidP="00F0164F">
      <w:pPr>
        <w:pStyle w:val="ListParagraph"/>
        <w:numPr>
          <w:ilvl w:val="0"/>
          <w:numId w:val="27"/>
        </w:numPr>
        <w:rPr>
          <w:rFonts w:ascii="Calibri" w:hAnsi="Calibri"/>
          <w:sz w:val="22"/>
          <w:szCs w:val="22"/>
        </w:rPr>
      </w:pPr>
      <w:r w:rsidRPr="00B61863">
        <w:rPr>
          <w:rFonts w:ascii="Calibri" w:hAnsi="Calibri"/>
          <w:sz w:val="22"/>
          <w:szCs w:val="22"/>
        </w:rPr>
        <w:t>This field is filled out automatically. It is calculated based on data from the CF1R and from previous sections in this document.</w:t>
      </w:r>
    </w:p>
    <w:p w14:paraId="1F9B9687" w14:textId="2AE4A87C" w:rsidR="00F0164F" w:rsidRPr="00B61863" w:rsidRDefault="00F0164F" w:rsidP="00F0164F">
      <w:pPr>
        <w:pStyle w:val="ListParagraph"/>
        <w:numPr>
          <w:ilvl w:val="0"/>
          <w:numId w:val="27"/>
        </w:numPr>
        <w:rPr>
          <w:rFonts w:ascii="Calibri" w:hAnsi="Calibri"/>
          <w:sz w:val="22"/>
          <w:szCs w:val="22"/>
        </w:rPr>
      </w:pPr>
      <w:r w:rsidRPr="00B61863">
        <w:rPr>
          <w:rFonts w:ascii="Calibri" w:hAnsi="Calibri"/>
          <w:sz w:val="22"/>
          <w:szCs w:val="22"/>
        </w:rPr>
        <w:t>This field is filled out automatically. It is calculated based on data from the CF1R and from previous sections in this document.</w:t>
      </w:r>
    </w:p>
    <w:p w14:paraId="1F9B9688" w14:textId="1BE90F86" w:rsidR="00F0164F" w:rsidRPr="00B61863" w:rsidRDefault="00F0164F" w:rsidP="00F0164F">
      <w:pPr>
        <w:pStyle w:val="ListParagraph"/>
        <w:numPr>
          <w:ilvl w:val="0"/>
          <w:numId w:val="27"/>
        </w:numPr>
        <w:rPr>
          <w:rFonts w:ascii="Calibri" w:hAnsi="Calibri"/>
          <w:sz w:val="22"/>
          <w:szCs w:val="22"/>
        </w:rPr>
      </w:pPr>
      <w:r w:rsidRPr="00B61863">
        <w:rPr>
          <w:rFonts w:ascii="Calibri" w:hAnsi="Calibri"/>
          <w:sz w:val="22"/>
          <w:szCs w:val="22"/>
        </w:rPr>
        <w:t>This field is filled out automatically. It is calculated based on data from the CF1R and from previous sections in this document.</w:t>
      </w:r>
    </w:p>
    <w:p w14:paraId="1F9B9689" w14:textId="0165CBB6" w:rsidR="00F0164F" w:rsidRPr="00B61863" w:rsidRDefault="00F0164F" w:rsidP="00F0164F">
      <w:pPr>
        <w:pStyle w:val="ListParagraph"/>
        <w:numPr>
          <w:ilvl w:val="0"/>
          <w:numId w:val="27"/>
        </w:numPr>
        <w:rPr>
          <w:rFonts w:ascii="Calibri" w:hAnsi="Calibri"/>
          <w:sz w:val="22"/>
          <w:szCs w:val="22"/>
        </w:rPr>
      </w:pPr>
      <w:r w:rsidRPr="00B61863">
        <w:rPr>
          <w:rFonts w:ascii="Calibri" w:hAnsi="Calibri"/>
          <w:sz w:val="22"/>
          <w:szCs w:val="22"/>
        </w:rPr>
        <w:t>This field is filled out automatically. It is calculated based on data from the CF1R and from previous sections in this document.</w:t>
      </w:r>
    </w:p>
    <w:p w14:paraId="549EFFAC" w14:textId="77777777" w:rsidR="000B650D" w:rsidRPr="00B61863" w:rsidRDefault="000B650D" w:rsidP="000B650D">
      <w:pPr>
        <w:pStyle w:val="ListParagraph"/>
        <w:numPr>
          <w:ilvl w:val="0"/>
          <w:numId w:val="27"/>
        </w:numPr>
        <w:rPr>
          <w:rFonts w:ascii="Calibri" w:hAnsi="Calibri"/>
          <w:sz w:val="22"/>
          <w:szCs w:val="22"/>
        </w:rPr>
      </w:pPr>
      <w:r w:rsidRPr="00B61863">
        <w:rPr>
          <w:rFonts w:ascii="Calibri" w:hAnsi="Calibri"/>
          <w:sz w:val="22"/>
          <w:szCs w:val="22"/>
        </w:rPr>
        <w:t>This field is filled out automatically. It is calculated based on data from the CF1R and from previous sections in this document.</w:t>
      </w:r>
    </w:p>
    <w:p w14:paraId="1F9B968A" w14:textId="77777777" w:rsidR="00F0164F" w:rsidRPr="00B61863" w:rsidRDefault="00F0164F" w:rsidP="00F0164F">
      <w:pPr>
        <w:rPr>
          <w:rFonts w:ascii="Calibri" w:hAnsi="Calibri"/>
          <w:sz w:val="22"/>
          <w:szCs w:val="22"/>
        </w:rPr>
      </w:pPr>
    </w:p>
    <w:p w14:paraId="1CCFA5BA" w14:textId="2108539E" w:rsidR="00444858" w:rsidRPr="00B61863" w:rsidRDefault="00444858" w:rsidP="00444858">
      <w:pPr>
        <w:rPr>
          <w:rFonts w:ascii="Calibri" w:hAnsi="Calibri"/>
          <w:b/>
          <w:sz w:val="22"/>
          <w:szCs w:val="22"/>
        </w:rPr>
      </w:pPr>
      <w:r>
        <w:rPr>
          <w:rFonts w:ascii="Calibri" w:hAnsi="Calibri"/>
          <w:b/>
          <w:sz w:val="22"/>
          <w:szCs w:val="22"/>
        </w:rPr>
        <w:t>Section P</w:t>
      </w:r>
      <w:r w:rsidRPr="00B61863">
        <w:rPr>
          <w:rFonts w:ascii="Calibri" w:hAnsi="Calibri"/>
          <w:b/>
          <w:sz w:val="22"/>
          <w:szCs w:val="22"/>
        </w:rPr>
        <w:t>. HERS Verification Requirements</w:t>
      </w:r>
      <w:r>
        <w:rPr>
          <w:rFonts w:ascii="Calibri" w:hAnsi="Calibri"/>
          <w:b/>
          <w:sz w:val="22"/>
          <w:szCs w:val="22"/>
        </w:rPr>
        <w:t xml:space="preserve"> for Space Conditioning Equipment</w:t>
      </w:r>
    </w:p>
    <w:p w14:paraId="38A0388B" w14:textId="77777777" w:rsidR="00E16BBC" w:rsidRPr="00B61863" w:rsidRDefault="00E16BBC" w:rsidP="00E16BBC">
      <w:pPr>
        <w:pStyle w:val="ListParagraph"/>
        <w:numPr>
          <w:ilvl w:val="0"/>
          <w:numId w:val="33"/>
        </w:numPr>
        <w:rPr>
          <w:rFonts w:ascii="Calibri" w:hAnsi="Calibri"/>
          <w:sz w:val="22"/>
          <w:szCs w:val="22"/>
        </w:rPr>
      </w:pPr>
      <w:r w:rsidRPr="00B61863">
        <w:rPr>
          <w:rFonts w:ascii="Calibri" w:hAnsi="Calibri"/>
          <w:sz w:val="22"/>
          <w:szCs w:val="22"/>
        </w:rPr>
        <w:t>This field is filled out automatically. It is calculated based on data from the CF1R and from previous sections in this document.</w:t>
      </w:r>
    </w:p>
    <w:p w14:paraId="75A6110C" w14:textId="77777777" w:rsidR="00E16BBC" w:rsidRPr="00B61863" w:rsidRDefault="00E16BBC" w:rsidP="00E16BBC">
      <w:pPr>
        <w:pStyle w:val="ListParagraph"/>
        <w:numPr>
          <w:ilvl w:val="0"/>
          <w:numId w:val="33"/>
        </w:numPr>
        <w:rPr>
          <w:rFonts w:ascii="Calibri" w:hAnsi="Calibri"/>
          <w:sz w:val="22"/>
          <w:szCs w:val="22"/>
        </w:rPr>
      </w:pPr>
      <w:r w:rsidRPr="00B61863">
        <w:rPr>
          <w:rFonts w:ascii="Calibri" w:hAnsi="Calibri"/>
          <w:sz w:val="22"/>
          <w:szCs w:val="22"/>
        </w:rPr>
        <w:t>This field is filled out automatically. It is calculated based on data from the CF1R and from previous sections in this document.</w:t>
      </w:r>
    </w:p>
    <w:p w14:paraId="7EE8F06B" w14:textId="77777777" w:rsidR="00E16BBC" w:rsidRPr="00B61863" w:rsidRDefault="00E16BBC" w:rsidP="00E16BBC">
      <w:pPr>
        <w:pStyle w:val="ListParagraph"/>
        <w:numPr>
          <w:ilvl w:val="0"/>
          <w:numId w:val="33"/>
        </w:numPr>
        <w:rPr>
          <w:rFonts w:ascii="Calibri" w:hAnsi="Calibri"/>
          <w:sz w:val="22"/>
          <w:szCs w:val="22"/>
        </w:rPr>
      </w:pPr>
      <w:r w:rsidRPr="00B61863">
        <w:rPr>
          <w:rFonts w:ascii="Calibri" w:hAnsi="Calibri"/>
          <w:sz w:val="22"/>
          <w:szCs w:val="22"/>
        </w:rPr>
        <w:t>This field is filled out automatically. It is calculated based on data from the CF1R and from previous sections in this document.</w:t>
      </w:r>
    </w:p>
    <w:p w14:paraId="14F1C8F8" w14:textId="77777777" w:rsidR="00E16BBC" w:rsidRPr="00B61863" w:rsidRDefault="00E16BBC" w:rsidP="00E16BBC">
      <w:pPr>
        <w:pStyle w:val="ListParagraph"/>
        <w:numPr>
          <w:ilvl w:val="0"/>
          <w:numId w:val="33"/>
        </w:numPr>
        <w:rPr>
          <w:rFonts w:ascii="Calibri" w:hAnsi="Calibri"/>
          <w:sz w:val="22"/>
          <w:szCs w:val="22"/>
        </w:rPr>
      </w:pPr>
      <w:r w:rsidRPr="00B61863">
        <w:rPr>
          <w:rFonts w:ascii="Calibri" w:hAnsi="Calibri"/>
          <w:sz w:val="22"/>
          <w:szCs w:val="22"/>
        </w:rPr>
        <w:t>This field is filled out automatically. It is calculated based on data from the CF1R and from previous sections in this document.</w:t>
      </w:r>
    </w:p>
    <w:p w14:paraId="3F274482" w14:textId="71CFBE8D" w:rsidR="00444858" w:rsidRPr="00583EAF" w:rsidRDefault="00583EAF" w:rsidP="00583EAF">
      <w:pPr>
        <w:pStyle w:val="ListParagraph"/>
        <w:numPr>
          <w:ilvl w:val="0"/>
          <w:numId w:val="33"/>
        </w:numPr>
        <w:rPr>
          <w:ins w:id="12" w:author="jmiller20191120" w:date="2019-11-21T12:34:00Z"/>
          <w:rFonts w:ascii="Calibri" w:hAnsi="Calibri"/>
          <w:sz w:val="22"/>
          <w:szCs w:val="22"/>
        </w:rPr>
      </w:pPr>
      <w:ins w:id="13" w:author="jmiller20191120" w:date="2019-11-21T12:34:00Z">
        <w:r w:rsidRPr="00583EAF">
          <w:rPr>
            <w:rFonts w:ascii="Calibri" w:hAnsi="Calibri"/>
            <w:sz w:val="22"/>
            <w:szCs w:val="22"/>
          </w:rPr>
          <w:t>This field is filled out automatically. It is calculated based on data from the CF1R and from previous sections in this document</w:t>
        </w:r>
      </w:ins>
    </w:p>
    <w:p w14:paraId="0D6B7B1B" w14:textId="77777777" w:rsidR="00583EAF" w:rsidRDefault="00583EAF" w:rsidP="00F0164F">
      <w:pPr>
        <w:rPr>
          <w:rFonts w:ascii="Calibri" w:hAnsi="Calibri"/>
          <w:b/>
          <w:sz w:val="22"/>
          <w:szCs w:val="22"/>
        </w:rPr>
      </w:pPr>
    </w:p>
    <w:p w14:paraId="3526101E" w14:textId="77777777" w:rsidR="00444858" w:rsidRDefault="00444858" w:rsidP="00F0164F">
      <w:pPr>
        <w:rPr>
          <w:rFonts w:ascii="Calibri" w:hAnsi="Calibri"/>
          <w:b/>
          <w:sz w:val="22"/>
          <w:szCs w:val="22"/>
        </w:rPr>
      </w:pPr>
    </w:p>
    <w:p w14:paraId="1F9B968B" w14:textId="481B351D" w:rsidR="00F0164F" w:rsidRPr="00B61863" w:rsidRDefault="007372AC" w:rsidP="00F0164F">
      <w:pPr>
        <w:rPr>
          <w:rFonts w:ascii="Calibri" w:hAnsi="Calibri"/>
          <w:b/>
          <w:sz w:val="22"/>
          <w:szCs w:val="22"/>
        </w:rPr>
      </w:pPr>
      <w:r>
        <w:rPr>
          <w:rFonts w:ascii="Calibri" w:hAnsi="Calibri"/>
          <w:b/>
          <w:sz w:val="22"/>
          <w:szCs w:val="22"/>
        </w:rPr>
        <w:t xml:space="preserve">Section </w:t>
      </w:r>
      <w:r w:rsidR="00444858">
        <w:rPr>
          <w:rFonts w:ascii="Calibri" w:hAnsi="Calibri"/>
          <w:b/>
          <w:sz w:val="22"/>
          <w:szCs w:val="22"/>
        </w:rPr>
        <w:t>Q</w:t>
      </w:r>
      <w:r w:rsidR="00F0164F" w:rsidRPr="00B61863">
        <w:rPr>
          <w:rFonts w:ascii="Calibri" w:hAnsi="Calibri"/>
          <w:b/>
          <w:sz w:val="22"/>
          <w:szCs w:val="22"/>
        </w:rPr>
        <w:t>. Space Conditioning Systems, Ducts and Fans – Mandatory Requirements and Additional Measures</w:t>
      </w:r>
    </w:p>
    <w:p w14:paraId="1F9B968E" w14:textId="3F437904" w:rsidR="000F413D" w:rsidRPr="00295655" w:rsidRDefault="00444858" w:rsidP="0035199F">
      <w:pPr>
        <w:rPr>
          <w:rFonts w:ascii="Calibri" w:hAnsi="Calibri"/>
          <w:sz w:val="18"/>
          <w:szCs w:val="18"/>
        </w:rPr>
      </w:pPr>
      <w:r w:rsidRPr="00444858">
        <w:rPr>
          <w:rFonts w:ascii="Calibri" w:hAnsi="Calibri"/>
          <w:sz w:val="22"/>
          <w:szCs w:val="22"/>
        </w:rPr>
        <w:t xml:space="preserve">This table is a list of requirements for </w:t>
      </w:r>
      <w:r>
        <w:rPr>
          <w:rFonts w:ascii="Calibri" w:hAnsi="Calibri"/>
          <w:sz w:val="22"/>
          <w:szCs w:val="22"/>
        </w:rPr>
        <w:t>space conditioning systems.</w:t>
      </w:r>
      <w:r w:rsidRPr="00444858" w:rsidDel="00444858">
        <w:rPr>
          <w:rFonts w:ascii="Calibri" w:hAnsi="Calibri"/>
          <w:sz w:val="22"/>
          <w:szCs w:val="22"/>
        </w:rPr>
        <w:t xml:space="preserve"> </w:t>
      </w:r>
    </w:p>
    <w:p w14:paraId="1F9B968F" w14:textId="77777777" w:rsidR="000F413D" w:rsidRPr="00295655" w:rsidRDefault="000F413D" w:rsidP="0035199F">
      <w:pPr>
        <w:rPr>
          <w:rFonts w:ascii="Calibri" w:hAnsi="Calibri"/>
          <w:sz w:val="18"/>
          <w:szCs w:val="18"/>
        </w:rPr>
      </w:pPr>
    </w:p>
    <w:p w14:paraId="1F9B9690" w14:textId="77777777" w:rsidR="000F413D" w:rsidRPr="00295655" w:rsidRDefault="000F413D" w:rsidP="0035199F">
      <w:pPr>
        <w:rPr>
          <w:rFonts w:ascii="Calibri" w:hAnsi="Calibri"/>
          <w:sz w:val="18"/>
          <w:szCs w:val="18"/>
        </w:rPr>
      </w:pPr>
    </w:p>
    <w:p w14:paraId="1F9B9691" w14:textId="77777777" w:rsidR="000F413D" w:rsidRPr="00295655" w:rsidRDefault="000F413D" w:rsidP="0035199F">
      <w:pPr>
        <w:rPr>
          <w:rFonts w:ascii="Calibri" w:hAnsi="Calibri"/>
          <w:sz w:val="18"/>
          <w:szCs w:val="18"/>
        </w:rPr>
        <w:sectPr w:rsidR="000F413D" w:rsidRPr="00295655" w:rsidSect="004E22E9">
          <w:headerReference w:type="even" r:id="rId14"/>
          <w:headerReference w:type="default" r:id="rId15"/>
          <w:footerReference w:type="default" r:id="rId16"/>
          <w:headerReference w:type="first" r:id="rId17"/>
          <w:pgSz w:w="15840" w:h="12240" w:orient="landscape" w:code="1"/>
          <w:pgMar w:top="1296" w:right="720" w:bottom="1008" w:left="720" w:header="720" w:footer="576" w:gutter="0"/>
          <w:cols w:space="720"/>
          <w:docGrid w:linePitch="272"/>
        </w:sectPr>
      </w:pPr>
    </w:p>
    <w:tbl>
      <w:tblPr>
        <w:tblW w:w="14637" w:type="dxa"/>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301"/>
        <w:gridCol w:w="3241"/>
        <w:gridCol w:w="3691"/>
        <w:gridCol w:w="269"/>
        <w:gridCol w:w="3689"/>
        <w:gridCol w:w="3446"/>
      </w:tblGrid>
      <w:tr w:rsidR="000F413D" w:rsidRPr="00295655" w14:paraId="1F9B9696" w14:textId="77777777" w:rsidTr="00295655">
        <w:trPr>
          <w:cantSplit/>
          <w:trHeight w:val="288"/>
        </w:trPr>
        <w:tc>
          <w:tcPr>
            <w:tcW w:w="5000" w:type="pct"/>
            <w:gridSpan w:val="6"/>
            <w:shd w:val="clear" w:color="auto" w:fill="auto"/>
            <w:vAlign w:val="center"/>
          </w:tcPr>
          <w:p w14:paraId="1F9B9695" w14:textId="77777777" w:rsidR="000F413D" w:rsidRPr="00295655" w:rsidRDefault="000F413D" w:rsidP="0035199F">
            <w:pPr>
              <w:keepNext/>
              <w:rPr>
                <w:rFonts w:ascii="Calibri" w:hAnsi="Calibri"/>
                <w:b/>
                <w:sz w:val="18"/>
                <w:szCs w:val="18"/>
              </w:rPr>
            </w:pPr>
            <w:r w:rsidRPr="00295655">
              <w:rPr>
                <w:rFonts w:ascii="Calibri" w:hAnsi="Calibri"/>
                <w:b/>
                <w:sz w:val="18"/>
                <w:szCs w:val="18"/>
              </w:rPr>
              <w:t>A. General Information</w:t>
            </w:r>
          </w:p>
        </w:tc>
      </w:tr>
      <w:tr w:rsidR="003A543D" w:rsidRPr="00295655" w14:paraId="1F9B969D" w14:textId="77777777" w:rsidTr="000D6702">
        <w:trPr>
          <w:cantSplit/>
          <w:trHeight w:val="432"/>
        </w:trPr>
        <w:tc>
          <w:tcPr>
            <w:tcW w:w="103" w:type="pct"/>
            <w:tcMar>
              <w:left w:w="29" w:type="dxa"/>
              <w:right w:w="29" w:type="dxa"/>
            </w:tcMar>
            <w:vAlign w:val="center"/>
          </w:tcPr>
          <w:p w14:paraId="1F9B9697" w14:textId="77777777" w:rsidR="003A543D" w:rsidRPr="00295655" w:rsidRDefault="003A543D" w:rsidP="00BA02F4">
            <w:pPr>
              <w:pStyle w:val="FootnoteText"/>
              <w:jc w:val="center"/>
              <w:rPr>
                <w:rFonts w:ascii="Calibri" w:hAnsi="Calibri"/>
                <w:sz w:val="18"/>
                <w:szCs w:val="18"/>
              </w:rPr>
            </w:pPr>
            <w:r w:rsidRPr="00295655">
              <w:rPr>
                <w:rFonts w:ascii="Calibri" w:hAnsi="Calibri"/>
                <w:sz w:val="18"/>
                <w:szCs w:val="18"/>
              </w:rPr>
              <w:t>01</w:t>
            </w:r>
          </w:p>
        </w:tc>
        <w:tc>
          <w:tcPr>
            <w:tcW w:w="1107" w:type="pct"/>
            <w:vAlign w:val="center"/>
          </w:tcPr>
          <w:p w14:paraId="1F9B9698" w14:textId="77777777" w:rsidR="003A543D" w:rsidRPr="00295655" w:rsidRDefault="003A543D" w:rsidP="0035199F">
            <w:pPr>
              <w:rPr>
                <w:rFonts w:ascii="Calibri" w:hAnsi="Calibri"/>
                <w:sz w:val="18"/>
                <w:szCs w:val="18"/>
              </w:rPr>
            </w:pPr>
            <w:r w:rsidRPr="00295655">
              <w:rPr>
                <w:rFonts w:ascii="Calibri" w:hAnsi="Calibri"/>
                <w:sz w:val="18"/>
                <w:szCs w:val="18"/>
              </w:rPr>
              <w:t>Dwelling Unit Name</w:t>
            </w:r>
          </w:p>
        </w:tc>
        <w:tc>
          <w:tcPr>
            <w:tcW w:w="1261" w:type="pct"/>
            <w:vAlign w:val="center"/>
          </w:tcPr>
          <w:p w14:paraId="1F9B9699" w14:textId="77777777" w:rsidR="003A543D" w:rsidRPr="00295655" w:rsidRDefault="00295655" w:rsidP="00103243">
            <w:pPr>
              <w:spacing w:after="60"/>
              <w:rPr>
                <w:rFonts w:ascii="Calibri" w:hAnsi="Calibri"/>
                <w:sz w:val="18"/>
                <w:szCs w:val="18"/>
              </w:rPr>
            </w:pPr>
            <w:r>
              <w:rPr>
                <w:rFonts w:ascii="Calibri" w:hAnsi="Calibri"/>
                <w:sz w:val="18"/>
                <w:szCs w:val="18"/>
              </w:rPr>
              <w:t>&lt;&lt;</w:t>
            </w:r>
            <w:r w:rsidR="003A543D" w:rsidRPr="00295655">
              <w:rPr>
                <w:rFonts w:ascii="Calibri" w:hAnsi="Calibri"/>
                <w:sz w:val="18"/>
                <w:szCs w:val="18"/>
              </w:rPr>
              <w:t>reference text from CF1R</w:t>
            </w:r>
            <w:r w:rsidR="00103243" w:rsidRPr="00295655" w:rsidDel="00103243">
              <w:rPr>
                <w:rFonts w:ascii="Calibri" w:hAnsi="Calibri"/>
                <w:sz w:val="18"/>
                <w:szCs w:val="18"/>
              </w:rPr>
              <w:t xml:space="preserve"> </w:t>
            </w:r>
            <w:r w:rsidR="003A543D" w:rsidRPr="00295655">
              <w:rPr>
                <w:rFonts w:ascii="Calibri" w:hAnsi="Calibri"/>
                <w:sz w:val="18"/>
                <w:szCs w:val="18"/>
              </w:rPr>
              <w:t>&gt;&gt;</w:t>
            </w:r>
          </w:p>
        </w:tc>
        <w:tc>
          <w:tcPr>
            <w:tcW w:w="92" w:type="pct"/>
            <w:tcMar>
              <w:left w:w="29" w:type="dxa"/>
              <w:right w:w="29" w:type="dxa"/>
            </w:tcMar>
            <w:vAlign w:val="center"/>
          </w:tcPr>
          <w:p w14:paraId="1F9B969A" w14:textId="77777777" w:rsidR="003A543D" w:rsidRPr="00295655" w:rsidRDefault="003A543D" w:rsidP="00BA02F4">
            <w:pPr>
              <w:spacing w:after="60"/>
              <w:jc w:val="center"/>
              <w:rPr>
                <w:rFonts w:ascii="Calibri" w:hAnsi="Calibri"/>
                <w:sz w:val="18"/>
                <w:szCs w:val="18"/>
              </w:rPr>
            </w:pPr>
            <w:r w:rsidRPr="00295655">
              <w:rPr>
                <w:rFonts w:ascii="Calibri" w:hAnsi="Calibri"/>
                <w:sz w:val="18"/>
                <w:szCs w:val="18"/>
              </w:rPr>
              <w:t>02</w:t>
            </w:r>
          </w:p>
        </w:tc>
        <w:tc>
          <w:tcPr>
            <w:tcW w:w="1260" w:type="pct"/>
            <w:vAlign w:val="center"/>
          </w:tcPr>
          <w:p w14:paraId="1F9B969B" w14:textId="00CF2D3E" w:rsidR="003A543D" w:rsidRPr="00295655" w:rsidRDefault="003A543D" w:rsidP="0035199F">
            <w:pPr>
              <w:spacing w:after="60"/>
              <w:rPr>
                <w:rFonts w:ascii="Calibri" w:hAnsi="Calibri"/>
                <w:sz w:val="18"/>
                <w:szCs w:val="18"/>
              </w:rPr>
            </w:pPr>
            <w:r w:rsidRPr="00295655">
              <w:rPr>
                <w:rFonts w:ascii="Calibri" w:hAnsi="Calibri"/>
                <w:sz w:val="18"/>
                <w:szCs w:val="18"/>
              </w:rPr>
              <w:t>Climate Zone</w:t>
            </w:r>
          </w:p>
        </w:tc>
        <w:tc>
          <w:tcPr>
            <w:tcW w:w="1177" w:type="pct"/>
            <w:vAlign w:val="center"/>
          </w:tcPr>
          <w:p w14:paraId="1F9B969C" w14:textId="77777777" w:rsidR="003A543D" w:rsidRPr="00295655" w:rsidRDefault="003A543D" w:rsidP="00031AD6">
            <w:pPr>
              <w:spacing w:after="60"/>
              <w:rPr>
                <w:rFonts w:ascii="Calibri" w:hAnsi="Calibri"/>
                <w:sz w:val="18"/>
                <w:szCs w:val="18"/>
              </w:rPr>
            </w:pPr>
            <w:r w:rsidRPr="00295655">
              <w:rPr>
                <w:rFonts w:ascii="Calibri" w:hAnsi="Calibri"/>
                <w:sz w:val="18"/>
                <w:szCs w:val="18"/>
              </w:rPr>
              <w:t>&lt;&lt; reference text from CF1R&gt;&gt;</w:t>
            </w:r>
          </w:p>
        </w:tc>
      </w:tr>
      <w:tr w:rsidR="003A543D" w:rsidRPr="00295655" w14:paraId="1F9B96A5" w14:textId="77777777" w:rsidTr="000D6702">
        <w:trPr>
          <w:cantSplit/>
          <w:trHeight w:val="432"/>
        </w:trPr>
        <w:tc>
          <w:tcPr>
            <w:tcW w:w="103" w:type="pct"/>
            <w:tcMar>
              <w:left w:w="29" w:type="dxa"/>
              <w:right w:w="29" w:type="dxa"/>
            </w:tcMar>
            <w:vAlign w:val="center"/>
          </w:tcPr>
          <w:p w14:paraId="1F9B969E" w14:textId="77777777" w:rsidR="003A543D" w:rsidRPr="00295655" w:rsidRDefault="003A543D" w:rsidP="00BA02F4">
            <w:pPr>
              <w:pStyle w:val="FootnoteText"/>
              <w:jc w:val="center"/>
              <w:rPr>
                <w:rFonts w:ascii="Calibri" w:hAnsi="Calibri"/>
                <w:sz w:val="18"/>
                <w:szCs w:val="18"/>
              </w:rPr>
            </w:pPr>
            <w:r w:rsidRPr="00295655">
              <w:rPr>
                <w:rFonts w:ascii="Calibri" w:hAnsi="Calibri"/>
                <w:sz w:val="18"/>
                <w:szCs w:val="18"/>
              </w:rPr>
              <w:t>03</w:t>
            </w:r>
          </w:p>
        </w:tc>
        <w:tc>
          <w:tcPr>
            <w:tcW w:w="1107" w:type="pct"/>
            <w:vAlign w:val="center"/>
          </w:tcPr>
          <w:p w14:paraId="1F9B969F" w14:textId="79A93BB6" w:rsidR="003A543D" w:rsidRPr="00295655" w:rsidRDefault="003A543D" w:rsidP="00492DDC">
            <w:pPr>
              <w:rPr>
                <w:rFonts w:ascii="Calibri" w:hAnsi="Calibri"/>
                <w:sz w:val="18"/>
                <w:szCs w:val="18"/>
              </w:rPr>
            </w:pPr>
            <w:r w:rsidRPr="00295655">
              <w:rPr>
                <w:rFonts w:ascii="Calibri" w:hAnsi="Calibri"/>
                <w:sz w:val="18"/>
                <w:szCs w:val="18"/>
              </w:rPr>
              <w:t xml:space="preserve">Dwelling Unit </w:t>
            </w:r>
            <w:r w:rsidR="00E120E6">
              <w:rPr>
                <w:rFonts w:ascii="Calibri" w:hAnsi="Calibri"/>
                <w:sz w:val="18"/>
                <w:szCs w:val="18"/>
              </w:rPr>
              <w:t xml:space="preserve">Total </w:t>
            </w:r>
            <w:r w:rsidRPr="00295655">
              <w:rPr>
                <w:rFonts w:ascii="Calibri" w:hAnsi="Calibri"/>
                <w:sz w:val="18"/>
                <w:szCs w:val="18"/>
              </w:rPr>
              <w:t>Conditioned Floor Area (ft</w:t>
            </w:r>
            <w:r w:rsidRPr="003C24DD">
              <w:rPr>
                <w:rFonts w:ascii="Calibri" w:hAnsi="Calibri"/>
                <w:sz w:val="18"/>
                <w:szCs w:val="18"/>
                <w:vertAlign w:val="superscript"/>
              </w:rPr>
              <w:t>2</w:t>
            </w:r>
            <w:r w:rsidRPr="00295655">
              <w:rPr>
                <w:rFonts w:ascii="Calibri" w:hAnsi="Calibri"/>
                <w:sz w:val="18"/>
                <w:szCs w:val="18"/>
              </w:rPr>
              <w:t>)</w:t>
            </w:r>
          </w:p>
        </w:tc>
        <w:tc>
          <w:tcPr>
            <w:tcW w:w="1261" w:type="pct"/>
            <w:vAlign w:val="center"/>
          </w:tcPr>
          <w:p w14:paraId="767E64D4" w14:textId="77777777" w:rsidR="00DA0917" w:rsidRPr="00A42831" w:rsidRDefault="003A543D" w:rsidP="00E13992">
            <w:pPr>
              <w:spacing w:after="60"/>
              <w:rPr>
                <w:rFonts w:ascii="Calibri" w:hAnsi="Calibri"/>
                <w:sz w:val="12"/>
                <w:szCs w:val="12"/>
              </w:rPr>
            </w:pPr>
            <w:r w:rsidRPr="00A42831">
              <w:rPr>
                <w:rFonts w:ascii="Calibri" w:hAnsi="Calibri"/>
                <w:sz w:val="12"/>
                <w:szCs w:val="12"/>
              </w:rPr>
              <w:t>&lt;&lt;numeric: xxxxx</w:t>
            </w:r>
            <w:r w:rsidR="00E13992" w:rsidRPr="00A42831">
              <w:rPr>
                <w:rFonts w:ascii="Calibri" w:hAnsi="Calibri"/>
                <w:sz w:val="12"/>
                <w:szCs w:val="12"/>
              </w:rPr>
              <w:t xml:space="preserve">; </w:t>
            </w:r>
          </w:p>
          <w:p w14:paraId="134E5A9D" w14:textId="7955BED7" w:rsidR="00DA0917" w:rsidRPr="00A42831" w:rsidRDefault="003C4297" w:rsidP="00E13992">
            <w:pPr>
              <w:spacing w:after="60"/>
              <w:rPr>
                <w:rFonts w:ascii="Calibri" w:hAnsi="Calibri"/>
                <w:sz w:val="12"/>
                <w:szCs w:val="12"/>
              </w:rPr>
            </w:pPr>
            <w:r w:rsidRPr="00A42831">
              <w:rPr>
                <w:rFonts w:ascii="Calibri" w:hAnsi="Calibri"/>
                <w:b/>
                <w:sz w:val="12"/>
                <w:szCs w:val="12"/>
              </w:rPr>
              <w:t>if</w:t>
            </w:r>
            <w:r w:rsidR="00FE6A33" w:rsidRPr="00A42831">
              <w:rPr>
                <w:rFonts w:ascii="Calibri" w:hAnsi="Calibri"/>
                <w:b/>
                <w:sz w:val="12"/>
                <w:szCs w:val="12"/>
              </w:rPr>
              <w:t>1</w:t>
            </w:r>
            <w:r w:rsidRPr="00A42831">
              <w:rPr>
                <w:rFonts w:ascii="Calibri" w:hAnsi="Calibri"/>
                <w:b/>
                <w:sz w:val="12"/>
                <w:szCs w:val="12"/>
              </w:rPr>
              <w:t xml:space="preserve"> parent is CF1R-PRF</w:t>
            </w:r>
            <w:r w:rsidRPr="00A42831">
              <w:rPr>
                <w:rFonts w:ascii="Calibri" w:hAnsi="Calibri"/>
                <w:sz w:val="12"/>
                <w:szCs w:val="12"/>
              </w:rPr>
              <w:t>, then</w:t>
            </w:r>
          </w:p>
          <w:p w14:paraId="2F93626B" w14:textId="698747AC" w:rsidR="003C4297" w:rsidRPr="00A42831" w:rsidRDefault="003C4297" w:rsidP="00E13992">
            <w:pPr>
              <w:spacing w:after="60"/>
              <w:rPr>
                <w:rFonts w:ascii="Calibri" w:hAnsi="Calibri"/>
                <w:sz w:val="12"/>
                <w:szCs w:val="12"/>
              </w:rPr>
            </w:pPr>
            <w:r w:rsidRPr="00A42831">
              <w:rPr>
                <w:rFonts w:ascii="Calibri" w:hAnsi="Calibri"/>
                <w:sz w:val="12"/>
                <w:szCs w:val="12"/>
              </w:rPr>
              <w:t xml:space="preserve">  </w:t>
            </w:r>
            <w:r w:rsidR="00907A5B" w:rsidRPr="00A42831">
              <w:rPr>
                <w:rFonts w:ascii="Calibri" w:hAnsi="Calibri"/>
                <w:sz w:val="12"/>
                <w:szCs w:val="12"/>
              </w:rPr>
              <w:t xml:space="preserve"> </w:t>
            </w:r>
            <w:r w:rsidRPr="00A42831">
              <w:rPr>
                <w:rFonts w:ascii="Calibri" w:hAnsi="Calibri"/>
                <w:sz w:val="12"/>
                <w:szCs w:val="12"/>
              </w:rPr>
              <w:t xml:space="preserve">  if</w:t>
            </w:r>
            <w:r w:rsidR="00FE6A33" w:rsidRPr="00A42831">
              <w:rPr>
                <w:rFonts w:ascii="Calibri" w:hAnsi="Calibri"/>
                <w:sz w:val="12"/>
                <w:szCs w:val="12"/>
              </w:rPr>
              <w:t>2</w:t>
            </w:r>
            <w:r w:rsidRPr="00A42831">
              <w:rPr>
                <w:rFonts w:ascii="Calibri" w:hAnsi="Calibri"/>
                <w:sz w:val="12"/>
                <w:szCs w:val="12"/>
              </w:rPr>
              <w:t xml:space="preserve"> project scope</w:t>
            </w:r>
            <w:r w:rsidR="000D12C7" w:rsidRPr="00A42831">
              <w:rPr>
                <w:rFonts w:ascii="Calibri" w:hAnsi="Calibri"/>
                <w:sz w:val="12"/>
                <w:szCs w:val="12"/>
              </w:rPr>
              <w:t xml:space="preserve"> </w:t>
            </w:r>
            <w:r w:rsidRPr="00A42831">
              <w:rPr>
                <w:rFonts w:ascii="Calibri" w:hAnsi="Calibri"/>
                <w:sz w:val="12"/>
                <w:szCs w:val="12"/>
              </w:rPr>
              <w:t xml:space="preserve">= </w:t>
            </w:r>
            <w:r w:rsidR="000D12C7" w:rsidRPr="00A42831">
              <w:rPr>
                <w:rFonts w:ascii="Calibri" w:hAnsi="Calibri"/>
                <w:sz w:val="12"/>
                <w:szCs w:val="12"/>
              </w:rPr>
              <w:t>Newly Constructed (Addition Alone)</w:t>
            </w:r>
          </w:p>
          <w:p w14:paraId="340A520F" w14:textId="77777777" w:rsidR="001503BA" w:rsidRPr="00A42831" w:rsidRDefault="000D12C7" w:rsidP="00E13992">
            <w:pPr>
              <w:spacing w:after="60"/>
              <w:rPr>
                <w:rFonts w:ascii="Calibri" w:hAnsi="Calibri"/>
                <w:sz w:val="12"/>
                <w:szCs w:val="12"/>
              </w:rPr>
            </w:pPr>
            <w:r w:rsidRPr="00A42831">
              <w:rPr>
                <w:rFonts w:ascii="Calibri" w:hAnsi="Calibri"/>
                <w:sz w:val="12"/>
                <w:szCs w:val="12"/>
              </w:rPr>
              <w:t xml:space="preserve"> </w:t>
            </w:r>
            <w:r w:rsidR="00907A5B" w:rsidRPr="00A42831">
              <w:rPr>
                <w:rFonts w:ascii="Calibri" w:hAnsi="Calibri"/>
                <w:sz w:val="12"/>
                <w:szCs w:val="12"/>
              </w:rPr>
              <w:t xml:space="preserve"> </w:t>
            </w:r>
            <w:r w:rsidRPr="00A42831">
              <w:rPr>
                <w:rFonts w:ascii="Calibri" w:hAnsi="Calibri"/>
                <w:sz w:val="12"/>
                <w:szCs w:val="12"/>
              </w:rPr>
              <w:t xml:space="preserve">   then prompt user to enter a</w:t>
            </w:r>
            <w:r w:rsidR="00807188" w:rsidRPr="00A42831">
              <w:rPr>
                <w:rFonts w:ascii="Calibri" w:hAnsi="Calibri"/>
                <w:sz w:val="12"/>
                <w:szCs w:val="12"/>
              </w:rPr>
              <w:t xml:space="preserve"> </w:t>
            </w:r>
            <w:r w:rsidRPr="00A42831">
              <w:rPr>
                <w:rFonts w:ascii="Calibri" w:hAnsi="Calibri"/>
                <w:sz w:val="12"/>
                <w:szCs w:val="12"/>
              </w:rPr>
              <w:t xml:space="preserve">value </w:t>
            </w:r>
            <w:r w:rsidR="00D514D8" w:rsidRPr="00A42831">
              <w:rPr>
                <w:rFonts w:ascii="Calibri" w:hAnsi="Calibri"/>
                <w:sz w:val="12"/>
                <w:szCs w:val="12"/>
              </w:rPr>
              <w:t>equal to</w:t>
            </w:r>
            <w:r w:rsidR="00807188" w:rsidRPr="00A42831">
              <w:rPr>
                <w:rFonts w:ascii="Calibri" w:hAnsi="Calibri"/>
                <w:sz w:val="12"/>
                <w:szCs w:val="12"/>
              </w:rPr>
              <w:t xml:space="preserve"> </w:t>
            </w:r>
            <w:r w:rsidR="004A5C98" w:rsidRPr="00A42831">
              <w:rPr>
                <w:rFonts w:ascii="Calibri" w:hAnsi="Calibri"/>
                <w:sz w:val="12"/>
                <w:szCs w:val="12"/>
              </w:rPr>
              <w:t xml:space="preserve">dwelling unit </w:t>
            </w:r>
          </w:p>
          <w:p w14:paraId="3FF6EED6" w14:textId="517EF2A3" w:rsidR="00DA0917" w:rsidRPr="00A42831" w:rsidRDefault="001503BA" w:rsidP="00E13992">
            <w:pPr>
              <w:spacing w:after="60"/>
              <w:rPr>
                <w:rFonts w:ascii="Calibri" w:hAnsi="Calibri"/>
                <w:sz w:val="12"/>
                <w:szCs w:val="12"/>
              </w:rPr>
            </w:pPr>
            <w:r w:rsidRPr="00A42831">
              <w:rPr>
                <w:rFonts w:ascii="Calibri" w:hAnsi="Calibri"/>
                <w:sz w:val="12"/>
                <w:szCs w:val="12"/>
              </w:rPr>
              <w:t xml:space="preserve">      </w:t>
            </w:r>
            <w:r w:rsidR="000D12C7" w:rsidRPr="00A42831">
              <w:rPr>
                <w:rFonts w:ascii="Calibri" w:hAnsi="Calibri"/>
                <w:sz w:val="12"/>
                <w:szCs w:val="12"/>
              </w:rPr>
              <w:t>existing CFA + addition CFA</w:t>
            </w:r>
          </w:p>
          <w:p w14:paraId="7756CA4E" w14:textId="05D57E36" w:rsidR="006471B9" w:rsidRPr="00A42831" w:rsidRDefault="00B84A54" w:rsidP="00E13992">
            <w:pPr>
              <w:spacing w:after="60"/>
              <w:rPr>
                <w:rFonts w:ascii="Calibri" w:hAnsi="Calibri"/>
                <w:sz w:val="12"/>
                <w:szCs w:val="12"/>
              </w:rPr>
            </w:pPr>
            <w:r w:rsidRPr="00A42831">
              <w:rPr>
                <w:rFonts w:ascii="Calibri" w:hAnsi="Calibri"/>
                <w:sz w:val="12"/>
                <w:szCs w:val="12"/>
              </w:rPr>
              <w:t xml:space="preserve"> </w:t>
            </w:r>
            <w:r w:rsidR="00907A5B" w:rsidRPr="00A42831">
              <w:rPr>
                <w:rFonts w:ascii="Calibri" w:hAnsi="Calibri"/>
                <w:sz w:val="12"/>
                <w:szCs w:val="12"/>
              </w:rPr>
              <w:t xml:space="preserve"> </w:t>
            </w:r>
            <w:r w:rsidRPr="00A42831">
              <w:rPr>
                <w:rFonts w:ascii="Calibri" w:hAnsi="Calibri"/>
                <w:sz w:val="12"/>
                <w:szCs w:val="12"/>
              </w:rPr>
              <w:t xml:space="preserve">   else reference the value from CF1R</w:t>
            </w:r>
            <w:r w:rsidR="00FE6A33" w:rsidRPr="00A42831">
              <w:rPr>
                <w:rFonts w:ascii="Calibri" w:hAnsi="Calibri"/>
                <w:sz w:val="12"/>
                <w:szCs w:val="12"/>
              </w:rPr>
              <w:t xml:space="preserve"> endif2</w:t>
            </w:r>
          </w:p>
          <w:p w14:paraId="7BA13ED8" w14:textId="0E2F412B" w:rsidR="006471B9" w:rsidRPr="00A42831" w:rsidRDefault="006471B9" w:rsidP="00E13992">
            <w:pPr>
              <w:spacing w:after="60"/>
              <w:rPr>
                <w:rFonts w:ascii="Calibri" w:hAnsi="Calibri"/>
                <w:sz w:val="12"/>
                <w:szCs w:val="12"/>
              </w:rPr>
            </w:pPr>
          </w:p>
          <w:p w14:paraId="41810F2D" w14:textId="02A875D9" w:rsidR="00E910C4" w:rsidRPr="00A42831" w:rsidRDefault="00B84A54" w:rsidP="00E13992">
            <w:pPr>
              <w:spacing w:after="60"/>
              <w:rPr>
                <w:rFonts w:ascii="Calibri" w:hAnsi="Calibri"/>
                <w:sz w:val="12"/>
                <w:szCs w:val="12"/>
              </w:rPr>
            </w:pPr>
            <w:r w:rsidRPr="00A42831">
              <w:rPr>
                <w:rFonts w:ascii="Calibri" w:hAnsi="Calibri"/>
                <w:b/>
                <w:sz w:val="12"/>
                <w:szCs w:val="12"/>
              </w:rPr>
              <w:t xml:space="preserve">elseif </w:t>
            </w:r>
            <w:r w:rsidR="008C2EB1" w:rsidRPr="00A42831">
              <w:rPr>
                <w:rFonts w:ascii="Calibri" w:hAnsi="Calibri"/>
                <w:b/>
                <w:sz w:val="12"/>
                <w:szCs w:val="12"/>
              </w:rPr>
              <w:t>parent is CF1R-NCB-01</w:t>
            </w:r>
            <w:r w:rsidR="008C2EB1" w:rsidRPr="00A42831">
              <w:rPr>
                <w:rFonts w:ascii="Calibri" w:hAnsi="Calibri"/>
                <w:sz w:val="12"/>
                <w:szCs w:val="12"/>
              </w:rPr>
              <w:t>, then</w:t>
            </w:r>
          </w:p>
          <w:p w14:paraId="03619919" w14:textId="39DF547D" w:rsidR="00E910C4" w:rsidRPr="00A42831" w:rsidRDefault="00E910C4" w:rsidP="00E910C4">
            <w:pPr>
              <w:spacing w:after="60"/>
              <w:rPr>
                <w:rFonts w:ascii="Calibri" w:hAnsi="Calibri"/>
                <w:b/>
                <w:sz w:val="12"/>
                <w:szCs w:val="12"/>
              </w:rPr>
            </w:pPr>
            <w:r w:rsidRPr="00A42831">
              <w:rPr>
                <w:rFonts w:ascii="Calibri" w:hAnsi="Calibri"/>
                <w:b/>
                <w:sz w:val="12"/>
                <w:szCs w:val="12"/>
              </w:rPr>
              <w:t xml:space="preserve"> </w:t>
            </w:r>
            <w:r w:rsidR="00907A5B" w:rsidRPr="00A42831">
              <w:rPr>
                <w:rFonts w:ascii="Calibri" w:hAnsi="Calibri"/>
                <w:b/>
                <w:sz w:val="12"/>
                <w:szCs w:val="12"/>
              </w:rPr>
              <w:t xml:space="preserve"> </w:t>
            </w:r>
            <w:r w:rsidRPr="00A42831">
              <w:rPr>
                <w:rFonts w:ascii="Calibri" w:hAnsi="Calibri"/>
                <w:b/>
                <w:sz w:val="12"/>
                <w:szCs w:val="12"/>
              </w:rPr>
              <w:t xml:space="preserve">   if</w:t>
            </w:r>
            <w:r w:rsidR="00FE6A33" w:rsidRPr="00A42831">
              <w:rPr>
                <w:rFonts w:ascii="Calibri" w:hAnsi="Calibri"/>
                <w:b/>
                <w:sz w:val="12"/>
                <w:szCs w:val="12"/>
              </w:rPr>
              <w:t>3</w:t>
            </w:r>
            <w:r w:rsidRPr="00A42831">
              <w:rPr>
                <w:rFonts w:ascii="Calibri" w:hAnsi="Calibri"/>
                <w:b/>
                <w:sz w:val="12"/>
                <w:szCs w:val="12"/>
              </w:rPr>
              <w:t xml:space="preserve"> project scope = </w:t>
            </w:r>
            <w:r w:rsidR="003648F2" w:rsidRPr="00A42831">
              <w:rPr>
                <w:rFonts w:ascii="Calibri" w:hAnsi="Calibri"/>
                <w:b/>
                <w:sz w:val="12"/>
                <w:szCs w:val="12"/>
              </w:rPr>
              <w:t>New Addition greater than 1,000 ft2</w:t>
            </w:r>
          </w:p>
          <w:p w14:paraId="07FE73E7" w14:textId="77777777" w:rsidR="001503BA" w:rsidRPr="00A42831" w:rsidRDefault="00E910C4" w:rsidP="00E13992">
            <w:pPr>
              <w:spacing w:after="60"/>
              <w:rPr>
                <w:rFonts w:ascii="Calibri" w:hAnsi="Calibri"/>
                <w:sz w:val="12"/>
                <w:szCs w:val="12"/>
              </w:rPr>
            </w:pPr>
            <w:r w:rsidRPr="00A42831">
              <w:rPr>
                <w:rFonts w:ascii="Calibri" w:hAnsi="Calibri"/>
                <w:sz w:val="12"/>
                <w:szCs w:val="12"/>
              </w:rPr>
              <w:t xml:space="preserve"> </w:t>
            </w:r>
            <w:r w:rsidR="00907A5B" w:rsidRPr="00A42831">
              <w:rPr>
                <w:rFonts w:ascii="Calibri" w:hAnsi="Calibri"/>
                <w:sz w:val="12"/>
                <w:szCs w:val="12"/>
              </w:rPr>
              <w:t xml:space="preserve"> </w:t>
            </w:r>
            <w:r w:rsidR="006471B9" w:rsidRPr="00A42831">
              <w:rPr>
                <w:rFonts w:ascii="Calibri" w:hAnsi="Calibri"/>
                <w:sz w:val="12"/>
                <w:szCs w:val="12"/>
              </w:rPr>
              <w:t xml:space="preserve">   then prompt user to enter a</w:t>
            </w:r>
            <w:r w:rsidR="001503BA" w:rsidRPr="00A42831">
              <w:rPr>
                <w:rFonts w:ascii="Calibri" w:hAnsi="Calibri"/>
                <w:sz w:val="12"/>
                <w:szCs w:val="12"/>
              </w:rPr>
              <w:t xml:space="preserve"> </w:t>
            </w:r>
            <w:r w:rsidRPr="00A42831">
              <w:rPr>
                <w:rFonts w:ascii="Calibri" w:hAnsi="Calibri"/>
                <w:sz w:val="12"/>
                <w:szCs w:val="12"/>
              </w:rPr>
              <w:t>value equal to</w:t>
            </w:r>
            <w:r w:rsidR="004A5C98" w:rsidRPr="00A42831">
              <w:rPr>
                <w:rFonts w:ascii="Calibri" w:hAnsi="Calibri"/>
                <w:sz w:val="12"/>
                <w:szCs w:val="12"/>
              </w:rPr>
              <w:t xml:space="preserve"> dwelling unit </w:t>
            </w:r>
          </w:p>
          <w:p w14:paraId="0AEF1EF2" w14:textId="71159FF2" w:rsidR="00B6390C" w:rsidRPr="00A42831" w:rsidRDefault="001503BA" w:rsidP="00E13992">
            <w:pPr>
              <w:spacing w:after="60"/>
              <w:rPr>
                <w:rFonts w:ascii="Calibri" w:hAnsi="Calibri"/>
                <w:sz w:val="12"/>
                <w:szCs w:val="12"/>
              </w:rPr>
            </w:pPr>
            <w:r w:rsidRPr="00A42831">
              <w:rPr>
                <w:rFonts w:ascii="Calibri" w:hAnsi="Calibri"/>
                <w:sz w:val="12"/>
                <w:szCs w:val="12"/>
              </w:rPr>
              <w:t xml:space="preserve">      </w:t>
            </w:r>
            <w:r w:rsidR="00E910C4" w:rsidRPr="00A42831">
              <w:rPr>
                <w:rFonts w:ascii="Calibri" w:hAnsi="Calibri"/>
                <w:sz w:val="12"/>
                <w:szCs w:val="12"/>
              </w:rPr>
              <w:t>existing CFA + addition CFA</w:t>
            </w:r>
          </w:p>
          <w:p w14:paraId="4267CB1B" w14:textId="5C70FBD4" w:rsidR="00B6390C" w:rsidRPr="00A42831" w:rsidRDefault="00B6390C" w:rsidP="00B6390C">
            <w:pPr>
              <w:spacing w:after="60"/>
              <w:rPr>
                <w:rFonts w:ascii="Calibri" w:hAnsi="Calibri"/>
                <w:b/>
                <w:sz w:val="12"/>
                <w:szCs w:val="12"/>
              </w:rPr>
            </w:pPr>
            <w:r w:rsidRPr="00A42831">
              <w:rPr>
                <w:rFonts w:ascii="Calibri" w:hAnsi="Calibri"/>
                <w:b/>
                <w:sz w:val="12"/>
                <w:szCs w:val="12"/>
              </w:rPr>
              <w:t xml:space="preserve">     </w:t>
            </w:r>
            <w:r w:rsidR="009C63C2" w:rsidRPr="00A42831">
              <w:rPr>
                <w:rFonts w:ascii="Calibri" w:hAnsi="Calibri"/>
                <w:b/>
                <w:sz w:val="12"/>
                <w:szCs w:val="12"/>
              </w:rPr>
              <w:t xml:space="preserve"> </w:t>
            </w:r>
            <w:r w:rsidRPr="00A42831">
              <w:rPr>
                <w:rFonts w:ascii="Calibri" w:hAnsi="Calibri"/>
                <w:b/>
                <w:sz w:val="12"/>
                <w:szCs w:val="12"/>
              </w:rPr>
              <w:t>elseif project scope = Newly Constructed Building, then</w:t>
            </w:r>
          </w:p>
          <w:p w14:paraId="22E7948A" w14:textId="47B91F51" w:rsidR="00B6390C" w:rsidRPr="00A42831" w:rsidRDefault="00B6390C" w:rsidP="00B6390C">
            <w:pPr>
              <w:spacing w:after="60"/>
              <w:rPr>
                <w:rFonts w:ascii="Calibri" w:hAnsi="Calibri"/>
                <w:sz w:val="12"/>
                <w:szCs w:val="12"/>
              </w:rPr>
            </w:pPr>
            <w:r w:rsidRPr="00A42831">
              <w:rPr>
                <w:rFonts w:ascii="Calibri" w:hAnsi="Calibri"/>
                <w:sz w:val="12"/>
                <w:szCs w:val="12"/>
              </w:rPr>
              <w:t xml:space="preserve">            if</w:t>
            </w:r>
            <w:r w:rsidR="00FE6A33" w:rsidRPr="00A42831">
              <w:rPr>
                <w:rFonts w:ascii="Calibri" w:hAnsi="Calibri"/>
                <w:sz w:val="12"/>
                <w:szCs w:val="12"/>
              </w:rPr>
              <w:t>4</w:t>
            </w:r>
            <w:r w:rsidRPr="00A42831">
              <w:rPr>
                <w:rFonts w:ascii="Calibri" w:hAnsi="Calibri"/>
                <w:sz w:val="12"/>
                <w:szCs w:val="12"/>
              </w:rPr>
              <w:t xml:space="preserve"> building type = Single Family, then</w:t>
            </w:r>
          </w:p>
          <w:p w14:paraId="293A41C9" w14:textId="2F0F41A9" w:rsidR="00B6390C" w:rsidRPr="00A42831" w:rsidRDefault="00B6390C" w:rsidP="00B6390C">
            <w:pPr>
              <w:spacing w:after="60"/>
              <w:rPr>
                <w:rFonts w:ascii="Calibri" w:hAnsi="Calibri"/>
                <w:sz w:val="12"/>
                <w:szCs w:val="12"/>
              </w:rPr>
            </w:pPr>
            <w:r w:rsidRPr="00A42831">
              <w:rPr>
                <w:rFonts w:ascii="Calibri" w:hAnsi="Calibri"/>
                <w:sz w:val="12"/>
                <w:szCs w:val="12"/>
              </w:rPr>
              <w:t xml:space="preserve">            reference value from CF1R-NCB field </w:t>
            </w:r>
            <w:r w:rsidR="006471B9" w:rsidRPr="00A42831">
              <w:rPr>
                <w:rFonts w:ascii="Calibri" w:hAnsi="Calibri"/>
                <w:sz w:val="12"/>
                <w:szCs w:val="12"/>
              </w:rPr>
              <w:t>A10</w:t>
            </w:r>
          </w:p>
          <w:p w14:paraId="1BDA4EC7" w14:textId="383207B3" w:rsidR="00B6390C" w:rsidRPr="00A42831" w:rsidRDefault="00B6390C" w:rsidP="00B6390C">
            <w:pPr>
              <w:spacing w:after="60"/>
              <w:rPr>
                <w:rFonts w:ascii="Calibri" w:hAnsi="Calibri"/>
                <w:sz w:val="12"/>
                <w:szCs w:val="12"/>
              </w:rPr>
            </w:pPr>
            <w:r w:rsidRPr="00A42831">
              <w:rPr>
                <w:rFonts w:ascii="Calibri" w:hAnsi="Calibri"/>
                <w:sz w:val="12"/>
                <w:szCs w:val="12"/>
              </w:rPr>
              <w:t xml:space="preserve">            elseif Building Type=Multifamily, then</w:t>
            </w:r>
          </w:p>
          <w:p w14:paraId="1282D47A" w14:textId="7579DE7C" w:rsidR="00B6390C" w:rsidRPr="00A42831" w:rsidRDefault="00B6390C" w:rsidP="00E13992">
            <w:pPr>
              <w:spacing w:after="60"/>
              <w:rPr>
                <w:rFonts w:ascii="Calibri" w:hAnsi="Calibri"/>
                <w:sz w:val="12"/>
                <w:szCs w:val="12"/>
              </w:rPr>
            </w:pPr>
            <w:r w:rsidRPr="00A42831">
              <w:rPr>
                <w:rFonts w:ascii="Calibri" w:hAnsi="Calibri"/>
                <w:sz w:val="12"/>
                <w:szCs w:val="12"/>
              </w:rPr>
              <w:t xml:space="preserve">            reference value from CF1R-NCB field </w:t>
            </w:r>
            <w:r w:rsidR="006471B9" w:rsidRPr="00A42831">
              <w:rPr>
                <w:rFonts w:ascii="Calibri" w:hAnsi="Calibri"/>
                <w:sz w:val="12"/>
                <w:szCs w:val="12"/>
              </w:rPr>
              <w:t>M02</w:t>
            </w:r>
            <w:r w:rsidR="009C63C2" w:rsidRPr="00A42831">
              <w:rPr>
                <w:rFonts w:ascii="Calibri" w:hAnsi="Calibri"/>
                <w:sz w:val="12"/>
                <w:szCs w:val="12"/>
              </w:rPr>
              <w:t xml:space="preserve"> </w:t>
            </w:r>
            <w:r w:rsidR="00FE6A33" w:rsidRPr="00A42831">
              <w:rPr>
                <w:rFonts w:ascii="Calibri" w:hAnsi="Calibri"/>
                <w:sz w:val="12"/>
                <w:szCs w:val="12"/>
              </w:rPr>
              <w:t>endif4</w:t>
            </w:r>
          </w:p>
          <w:p w14:paraId="73F4CEF0" w14:textId="336A1A46" w:rsidR="006471B9" w:rsidRPr="00A42831" w:rsidRDefault="00FE6A33" w:rsidP="00E13992">
            <w:pPr>
              <w:spacing w:after="60"/>
              <w:rPr>
                <w:rFonts w:ascii="Calibri" w:hAnsi="Calibri"/>
                <w:sz w:val="12"/>
                <w:szCs w:val="12"/>
              </w:rPr>
            </w:pPr>
            <w:r w:rsidRPr="00A42831">
              <w:rPr>
                <w:rFonts w:ascii="Calibri" w:hAnsi="Calibri"/>
                <w:sz w:val="12"/>
                <w:szCs w:val="12"/>
              </w:rPr>
              <w:t xml:space="preserve">      endif3</w:t>
            </w:r>
          </w:p>
          <w:p w14:paraId="054FED48" w14:textId="77777777" w:rsidR="00B84A54" w:rsidRPr="00A42831" w:rsidRDefault="00807475" w:rsidP="00E13992">
            <w:pPr>
              <w:spacing w:after="60"/>
              <w:rPr>
                <w:rFonts w:ascii="Calibri" w:hAnsi="Calibri"/>
                <w:sz w:val="12"/>
                <w:szCs w:val="12"/>
              </w:rPr>
            </w:pPr>
            <w:r w:rsidRPr="00A42831">
              <w:rPr>
                <w:rFonts w:ascii="Calibri" w:hAnsi="Calibri"/>
                <w:b/>
                <w:sz w:val="12"/>
                <w:szCs w:val="12"/>
              </w:rPr>
              <w:t>elseif parent is CF1R-ADD-01</w:t>
            </w:r>
            <w:r w:rsidRPr="00A42831">
              <w:rPr>
                <w:rFonts w:ascii="Calibri" w:hAnsi="Calibri"/>
                <w:sz w:val="12"/>
                <w:szCs w:val="12"/>
              </w:rPr>
              <w:t>, then</w:t>
            </w:r>
          </w:p>
          <w:p w14:paraId="4FBCB54D" w14:textId="5F593F85" w:rsidR="00807475" w:rsidRPr="00A42831" w:rsidRDefault="00807475" w:rsidP="00807475">
            <w:pPr>
              <w:spacing w:after="60"/>
              <w:rPr>
                <w:rFonts w:ascii="Calibri" w:hAnsi="Calibri"/>
                <w:sz w:val="12"/>
                <w:szCs w:val="12"/>
              </w:rPr>
            </w:pPr>
            <w:r w:rsidRPr="00A42831">
              <w:rPr>
                <w:rFonts w:ascii="Calibri" w:hAnsi="Calibri"/>
                <w:sz w:val="12"/>
                <w:szCs w:val="12"/>
              </w:rPr>
              <w:t xml:space="preserve">  </w:t>
            </w:r>
            <w:r w:rsidR="00907A5B" w:rsidRPr="00A42831">
              <w:rPr>
                <w:rFonts w:ascii="Calibri" w:hAnsi="Calibri"/>
                <w:sz w:val="12"/>
                <w:szCs w:val="12"/>
              </w:rPr>
              <w:t xml:space="preserve"> </w:t>
            </w:r>
            <w:r w:rsidRPr="00A42831">
              <w:rPr>
                <w:rFonts w:ascii="Calibri" w:hAnsi="Calibri"/>
                <w:sz w:val="12"/>
                <w:szCs w:val="12"/>
              </w:rPr>
              <w:t xml:space="preserve">  if</w:t>
            </w:r>
            <w:r w:rsidR="009C63C2" w:rsidRPr="00A42831">
              <w:rPr>
                <w:rFonts w:ascii="Calibri" w:hAnsi="Calibri"/>
                <w:sz w:val="12"/>
                <w:szCs w:val="12"/>
              </w:rPr>
              <w:t>5</w:t>
            </w:r>
            <w:r w:rsidRPr="00A42831">
              <w:rPr>
                <w:rFonts w:ascii="Calibri" w:hAnsi="Calibri"/>
                <w:sz w:val="12"/>
                <w:szCs w:val="12"/>
              </w:rPr>
              <w:t xml:space="preserve"> building type= Single Family, then</w:t>
            </w:r>
          </w:p>
          <w:p w14:paraId="4795E63F" w14:textId="32D70E41" w:rsidR="00303D9C" w:rsidRPr="00A42831" w:rsidRDefault="00303D9C" w:rsidP="00303D9C">
            <w:pPr>
              <w:spacing w:after="60"/>
              <w:rPr>
                <w:rFonts w:ascii="Calibri" w:hAnsi="Calibri"/>
                <w:sz w:val="12"/>
                <w:szCs w:val="12"/>
              </w:rPr>
            </w:pPr>
            <w:r w:rsidRPr="00A42831">
              <w:rPr>
                <w:rFonts w:ascii="Calibri" w:hAnsi="Calibri"/>
                <w:sz w:val="12"/>
                <w:szCs w:val="12"/>
              </w:rPr>
              <w:t xml:space="preserve">      reference value from field A08 from the CF1R-ALT-02</w:t>
            </w:r>
            <w:r w:rsidR="00541088">
              <w:rPr>
                <w:rFonts w:ascii="Calibri" w:hAnsi="Calibri"/>
                <w:sz w:val="12"/>
                <w:szCs w:val="12"/>
              </w:rPr>
              <w:t xml:space="preserve"> that is</w:t>
            </w:r>
          </w:p>
          <w:p w14:paraId="5CAECD8F" w14:textId="1A632D9B" w:rsidR="00303D9C" w:rsidRPr="00A42831" w:rsidRDefault="00303D9C" w:rsidP="00303D9C">
            <w:pPr>
              <w:spacing w:after="60"/>
              <w:rPr>
                <w:rFonts w:ascii="Calibri" w:hAnsi="Calibri"/>
                <w:sz w:val="12"/>
                <w:szCs w:val="12"/>
              </w:rPr>
            </w:pPr>
            <w:r w:rsidRPr="00A42831">
              <w:rPr>
                <w:rFonts w:ascii="Calibri" w:hAnsi="Calibri"/>
                <w:sz w:val="12"/>
                <w:szCs w:val="12"/>
              </w:rPr>
              <w:t xml:space="preserve">      required for the dwelling unit according to CF1R-ADD-01</w:t>
            </w:r>
          </w:p>
          <w:p w14:paraId="0FB90232" w14:textId="59623942" w:rsidR="00303D9C" w:rsidRPr="00A42831" w:rsidRDefault="00303D9C" w:rsidP="00303D9C">
            <w:pPr>
              <w:spacing w:after="60"/>
              <w:rPr>
                <w:rFonts w:ascii="Calibri" w:hAnsi="Calibri"/>
                <w:sz w:val="12"/>
                <w:szCs w:val="12"/>
              </w:rPr>
            </w:pPr>
            <w:r w:rsidRPr="00A42831">
              <w:rPr>
                <w:rFonts w:ascii="Calibri" w:hAnsi="Calibri"/>
                <w:sz w:val="12"/>
                <w:szCs w:val="12"/>
              </w:rPr>
              <w:t xml:space="preserve">      Section </w:t>
            </w:r>
            <w:r w:rsidR="008F776F" w:rsidRPr="00A42831">
              <w:rPr>
                <w:rFonts w:ascii="Calibri" w:hAnsi="Calibri"/>
                <w:sz w:val="12"/>
                <w:szCs w:val="12"/>
              </w:rPr>
              <w:t>J</w:t>
            </w:r>
            <w:r w:rsidRPr="00A42831">
              <w:rPr>
                <w:rFonts w:ascii="Calibri" w:hAnsi="Calibri"/>
                <w:sz w:val="12"/>
                <w:szCs w:val="12"/>
              </w:rPr>
              <w:t>.</w:t>
            </w:r>
          </w:p>
          <w:p w14:paraId="15842C62" w14:textId="3CFDA921" w:rsidR="00807475" w:rsidRPr="00A42831" w:rsidRDefault="00807475" w:rsidP="00807475">
            <w:pPr>
              <w:spacing w:after="60"/>
              <w:rPr>
                <w:rFonts w:ascii="Calibri" w:hAnsi="Calibri"/>
                <w:sz w:val="12"/>
                <w:szCs w:val="12"/>
              </w:rPr>
            </w:pPr>
          </w:p>
          <w:p w14:paraId="0AA7642D" w14:textId="78216753" w:rsidR="00807475" w:rsidRPr="00A42831" w:rsidRDefault="00807475" w:rsidP="00807475">
            <w:pPr>
              <w:spacing w:after="60"/>
              <w:rPr>
                <w:rFonts w:ascii="Calibri" w:hAnsi="Calibri"/>
                <w:sz w:val="12"/>
                <w:szCs w:val="12"/>
              </w:rPr>
            </w:pPr>
            <w:r w:rsidRPr="00A42831">
              <w:rPr>
                <w:rFonts w:ascii="Calibri" w:hAnsi="Calibri"/>
                <w:sz w:val="12"/>
                <w:szCs w:val="12"/>
              </w:rPr>
              <w:t xml:space="preserve"> </w:t>
            </w:r>
            <w:r w:rsidR="00907A5B" w:rsidRPr="00A42831">
              <w:rPr>
                <w:rFonts w:ascii="Calibri" w:hAnsi="Calibri"/>
                <w:sz w:val="12"/>
                <w:szCs w:val="12"/>
              </w:rPr>
              <w:t xml:space="preserve"> </w:t>
            </w:r>
            <w:r w:rsidRPr="00A42831">
              <w:rPr>
                <w:rFonts w:ascii="Calibri" w:hAnsi="Calibri"/>
                <w:sz w:val="12"/>
                <w:szCs w:val="12"/>
              </w:rPr>
              <w:t xml:space="preserve">   elseif Building Type=Multifamily, then</w:t>
            </w:r>
          </w:p>
          <w:p w14:paraId="76C4215F" w14:textId="6E685022" w:rsidR="00303D9C" w:rsidRPr="00A42831" w:rsidRDefault="00303D9C" w:rsidP="00303D9C">
            <w:pPr>
              <w:spacing w:after="60"/>
              <w:rPr>
                <w:rFonts w:ascii="Calibri" w:hAnsi="Calibri"/>
                <w:sz w:val="12"/>
                <w:szCs w:val="12"/>
              </w:rPr>
            </w:pPr>
            <w:r w:rsidRPr="00A42831">
              <w:rPr>
                <w:rFonts w:ascii="Calibri" w:hAnsi="Calibri"/>
                <w:sz w:val="12"/>
                <w:szCs w:val="12"/>
              </w:rPr>
              <w:t xml:space="preserve">      reference value from field A08 from the CF1R-ALT-02</w:t>
            </w:r>
            <w:r w:rsidR="00541088">
              <w:t xml:space="preserve"> </w:t>
            </w:r>
            <w:r w:rsidR="00541088" w:rsidRPr="00541088">
              <w:rPr>
                <w:rFonts w:ascii="Calibri" w:hAnsi="Calibri"/>
                <w:sz w:val="12"/>
                <w:szCs w:val="12"/>
              </w:rPr>
              <w:t>that is</w:t>
            </w:r>
          </w:p>
          <w:p w14:paraId="5D413D29" w14:textId="55F20EC5" w:rsidR="00303D9C" w:rsidRPr="00A42831" w:rsidRDefault="00303D9C" w:rsidP="00303D9C">
            <w:pPr>
              <w:spacing w:after="60"/>
              <w:rPr>
                <w:rFonts w:ascii="Calibri" w:hAnsi="Calibri"/>
                <w:sz w:val="12"/>
                <w:szCs w:val="12"/>
              </w:rPr>
            </w:pPr>
            <w:r w:rsidRPr="00A42831">
              <w:rPr>
                <w:rFonts w:ascii="Calibri" w:hAnsi="Calibri"/>
                <w:sz w:val="12"/>
                <w:szCs w:val="12"/>
              </w:rPr>
              <w:t xml:space="preserve">      required for the dwelling unit according to CF1R-ADD-01</w:t>
            </w:r>
          </w:p>
          <w:p w14:paraId="2F488E65" w14:textId="7DE6B08C" w:rsidR="00303D9C" w:rsidRPr="00A42831" w:rsidRDefault="00303D9C" w:rsidP="00303D9C">
            <w:pPr>
              <w:spacing w:after="60"/>
              <w:rPr>
                <w:rFonts w:ascii="Calibri" w:hAnsi="Calibri"/>
                <w:sz w:val="12"/>
                <w:szCs w:val="12"/>
              </w:rPr>
            </w:pPr>
            <w:r w:rsidRPr="00A42831">
              <w:rPr>
                <w:rFonts w:ascii="Calibri" w:hAnsi="Calibri"/>
                <w:sz w:val="12"/>
                <w:szCs w:val="12"/>
              </w:rPr>
              <w:t xml:space="preserve">       Section L.</w:t>
            </w:r>
            <w:r w:rsidR="009C63C2" w:rsidRPr="00A42831">
              <w:rPr>
                <w:rFonts w:ascii="Calibri" w:hAnsi="Calibri"/>
                <w:sz w:val="12"/>
                <w:szCs w:val="12"/>
              </w:rPr>
              <w:t xml:space="preserve"> endif5</w:t>
            </w:r>
          </w:p>
          <w:p w14:paraId="530B70E4" w14:textId="60D43431" w:rsidR="00807475" w:rsidRPr="00A42831" w:rsidRDefault="00807475" w:rsidP="00807475">
            <w:pPr>
              <w:spacing w:after="60"/>
              <w:rPr>
                <w:rFonts w:ascii="Calibri" w:hAnsi="Calibri"/>
                <w:sz w:val="12"/>
                <w:szCs w:val="12"/>
              </w:rPr>
            </w:pPr>
          </w:p>
          <w:p w14:paraId="11B3D1BD" w14:textId="77777777" w:rsidR="006471B9" w:rsidRPr="00A42831" w:rsidRDefault="006471B9" w:rsidP="00807475">
            <w:pPr>
              <w:spacing w:after="60"/>
              <w:rPr>
                <w:rFonts w:ascii="Calibri" w:hAnsi="Calibri"/>
                <w:sz w:val="12"/>
                <w:szCs w:val="12"/>
              </w:rPr>
            </w:pPr>
          </w:p>
          <w:p w14:paraId="41D3EE85" w14:textId="76323C5F" w:rsidR="00807475" w:rsidRPr="00A42831" w:rsidRDefault="00807475" w:rsidP="00807475">
            <w:pPr>
              <w:spacing w:after="60"/>
              <w:rPr>
                <w:rFonts w:ascii="Calibri" w:hAnsi="Calibri"/>
                <w:sz w:val="12"/>
                <w:szCs w:val="12"/>
              </w:rPr>
            </w:pPr>
            <w:r w:rsidRPr="00A42831">
              <w:rPr>
                <w:rFonts w:ascii="Calibri" w:hAnsi="Calibri"/>
                <w:b/>
                <w:sz w:val="12"/>
                <w:szCs w:val="12"/>
              </w:rPr>
              <w:t>elseif parent is CF1R-ALT-01</w:t>
            </w:r>
            <w:r w:rsidRPr="00A42831">
              <w:rPr>
                <w:rFonts w:ascii="Calibri" w:hAnsi="Calibri"/>
                <w:sz w:val="12"/>
                <w:szCs w:val="12"/>
              </w:rPr>
              <w:t>, then</w:t>
            </w:r>
          </w:p>
          <w:p w14:paraId="7A723084" w14:textId="160FE5E5" w:rsidR="00807475" w:rsidRPr="00A42831" w:rsidRDefault="00807475" w:rsidP="00807475">
            <w:pPr>
              <w:spacing w:after="60"/>
              <w:rPr>
                <w:rFonts w:ascii="Calibri" w:hAnsi="Calibri"/>
                <w:sz w:val="12"/>
                <w:szCs w:val="12"/>
              </w:rPr>
            </w:pPr>
            <w:r w:rsidRPr="00A42831">
              <w:rPr>
                <w:rFonts w:ascii="Calibri" w:hAnsi="Calibri"/>
                <w:sz w:val="12"/>
                <w:szCs w:val="12"/>
              </w:rPr>
              <w:t xml:space="preserve"> </w:t>
            </w:r>
            <w:r w:rsidR="00907A5B" w:rsidRPr="00A42831">
              <w:rPr>
                <w:rFonts w:ascii="Calibri" w:hAnsi="Calibri"/>
                <w:sz w:val="12"/>
                <w:szCs w:val="12"/>
              </w:rPr>
              <w:t xml:space="preserve"> </w:t>
            </w:r>
            <w:r w:rsidRPr="00A42831">
              <w:rPr>
                <w:rFonts w:ascii="Calibri" w:hAnsi="Calibri"/>
                <w:sz w:val="12"/>
                <w:szCs w:val="12"/>
              </w:rPr>
              <w:t xml:space="preserve">   if</w:t>
            </w:r>
            <w:r w:rsidR="009C63C2" w:rsidRPr="00A42831">
              <w:rPr>
                <w:rFonts w:ascii="Calibri" w:hAnsi="Calibri"/>
                <w:sz w:val="12"/>
                <w:szCs w:val="12"/>
              </w:rPr>
              <w:t>6</w:t>
            </w:r>
            <w:r w:rsidRPr="00A42831">
              <w:rPr>
                <w:rFonts w:ascii="Calibri" w:hAnsi="Calibri"/>
                <w:sz w:val="12"/>
                <w:szCs w:val="12"/>
              </w:rPr>
              <w:t xml:space="preserve"> building type= Single Family, then</w:t>
            </w:r>
          </w:p>
          <w:p w14:paraId="49DD9138" w14:textId="6FA8FF09" w:rsidR="0001423A" w:rsidRPr="00A42831" w:rsidRDefault="0001423A" w:rsidP="00807475">
            <w:pPr>
              <w:spacing w:after="60"/>
              <w:rPr>
                <w:rFonts w:ascii="Calibri" w:hAnsi="Calibri"/>
                <w:sz w:val="12"/>
                <w:szCs w:val="12"/>
              </w:rPr>
            </w:pPr>
            <w:r w:rsidRPr="00A42831">
              <w:rPr>
                <w:rFonts w:ascii="Calibri" w:hAnsi="Calibri"/>
                <w:sz w:val="12"/>
                <w:szCs w:val="12"/>
              </w:rPr>
              <w:t xml:space="preserve">      </w:t>
            </w:r>
            <w:r w:rsidR="00F0087C" w:rsidRPr="00A42831">
              <w:rPr>
                <w:rFonts w:ascii="Calibri" w:hAnsi="Calibri"/>
                <w:sz w:val="12"/>
                <w:szCs w:val="12"/>
              </w:rPr>
              <w:t xml:space="preserve">reference value from field </w:t>
            </w:r>
            <w:r w:rsidR="00B85D1D" w:rsidRPr="00A42831">
              <w:rPr>
                <w:rFonts w:ascii="Calibri" w:hAnsi="Calibri"/>
                <w:sz w:val="12"/>
                <w:szCs w:val="12"/>
              </w:rPr>
              <w:t>A08</w:t>
            </w:r>
            <w:r w:rsidR="00F0087C" w:rsidRPr="00A42831">
              <w:rPr>
                <w:rFonts w:ascii="Calibri" w:hAnsi="Calibri"/>
                <w:sz w:val="12"/>
                <w:szCs w:val="12"/>
              </w:rPr>
              <w:t xml:space="preserve"> </w:t>
            </w:r>
            <w:r w:rsidR="00B85D1D" w:rsidRPr="00A42831">
              <w:rPr>
                <w:rFonts w:ascii="Calibri" w:hAnsi="Calibri"/>
                <w:sz w:val="12"/>
                <w:szCs w:val="12"/>
              </w:rPr>
              <w:t>from</w:t>
            </w:r>
            <w:r w:rsidR="00F0087C" w:rsidRPr="00A42831">
              <w:rPr>
                <w:rFonts w:ascii="Calibri" w:hAnsi="Calibri"/>
                <w:sz w:val="12"/>
                <w:szCs w:val="12"/>
              </w:rPr>
              <w:t xml:space="preserve"> the CF1R-ALT-02</w:t>
            </w:r>
            <w:r w:rsidR="00541088">
              <w:rPr>
                <w:rFonts w:ascii="Calibri" w:hAnsi="Calibri"/>
                <w:sz w:val="12"/>
                <w:szCs w:val="12"/>
              </w:rPr>
              <w:t xml:space="preserve"> that is</w:t>
            </w:r>
          </w:p>
          <w:p w14:paraId="7053CB63" w14:textId="53D67BCA" w:rsidR="0001423A" w:rsidRPr="00A42831" w:rsidRDefault="0001423A" w:rsidP="00807475">
            <w:pPr>
              <w:spacing w:after="60"/>
              <w:rPr>
                <w:rFonts w:ascii="Calibri" w:hAnsi="Calibri"/>
                <w:sz w:val="12"/>
                <w:szCs w:val="12"/>
              </w:rPr>
            </w:pPr>
            <w:r w:rsidRPr="00A42831">
              <w:rPr>
                <w:rFonts w:ascii="Calibri" w:hAnsi="Calibri"/>
                <w:sz w:val="12"/>
                <w:szCs w:val="12"/>
              </w:rPr>
              <w:t xml:space="preserve">      </w:t>
            </w:r>
            <w:r w:rsidR="00541088">
              <w:rPr>
                <w:rFonts w:ascii="Calibri" w:hAnsi="Calibri"/>
                <w:sz w:val="12"/>
                <w:szCs w:val="12"/>
              </w:rPr>
              <w:t xml:space="preserve"> </w:t>
            </w:r>
            <w:r w:rsidR="00F0087C" w:rsidRPr="00A42831">
              <w:rPr>
                <w:rFonts w:ascii="Calibri" w:hAnsi="Calibri"/>
                <w:sz w:val="12"/>
                <w:szCs w:val="12"/>
              </w:rPr>
              <w:t xml:space="preserve">required </w:t>
            </w:r>
            <w:r w:rsidR="00B85D1D" w:rsidRPr="00A42831">
              <w:rPr>
                <w:rFonts w:ascii="Calibri" w:hAnsi="Calibri"/>
                <w:sz w:val="12"/>
                <w:szCs w:val="12"/>
              </w:rPr>
              <w:t xml:space="preserve">for the dwelling unit </w:t>
            </w:r>
            <w:r w:rsidR="007B230A" w:rsidRPr="00A42831">
              <w:rPr>
                <w:rFonts w:ascii="Calibri" w:hAnsi="Calibri"/>
                <w:sz w:val="12"/>
                <w:szCs w:val="12"/>
              </w:rPr>
              <w:t>according to</w:t>
            </w:r>
            <w:r w:rsidRPr="00A42831">
              <w:rPr>
                <w:rFonts w:ascii="Calibri" w:hAnsi="Calibri"/>
                <w:sz w:val="12"/>
                <w:szCs w:val="12"/>
              </w:rPr>
              <w:t xml:space="preserve"> CF1R-ALT-01</w:t>
            </w:r>
          </w:p>
          <w:p w14:paraId="2C4E8A07" w14:textId="187DF14E" w:rsidR="00F0087C" w:rsidRPr="00A42831" w:rsidRDefault="0001423A" w:rsidP="00807475">
            <w:pPr>
              <w:spacing w:after="60"/>
              <w:rPr>
                <w:rFonts w:ascii="Calibri" w:hAnsi="Calibri"/>
                <w:sz w:val="12"/>
                <w:szCs w:val="12"/>
              </w:rPr>
            </w:pPr>
            <w:r w:rsidRPr="00A42831">
              <w:rPr>
                <w:rFonts w:ascii="Calibri" w:hAnsi="Calibri"/>
                <w:sz w:val="12"/>
                <w:szCs w:val="12"/>
              </w:rPr>
              <w:t xml:space="preserve">      </w:t>
            </w:r>
            <w:r w:rsidR="00F0087C" w:rsidRPr="00A42831">
              <w:rPr>
                <w:rFonts w:ascii="Calibri" w:hAnsi="Calibri"/>
                <w:sz w:val="12"/>
                <w:szCs w:val="12"/>
              </w:rPr>
              <w:t>Section G</w:t>
            </w:r>
            <w:r w:rsidR="00B85D1D" w:rsidRPr="00A42831">
              <w:rPr>
                <w:rFonts w:ascii="Calibri" w:hAnsi="Calibri"/>
                <w:sz w:val="12"/>
                <w:szCs w:val="12"/>
              </w:rPr>
              <w:t>.</w:t>
            </w:r>
          </w:p>
          <w:p w14:paraId="09BC2DBE" w14:textId="29414719" w:rsidR="00807475" w:rsidRPr="00A42831" w:rsidRDefault="00807475" w:rsidP="00807475">
            <w:pPr>
              <w:spacing w:after="60"/>
              <w:rPr>
                <w:rFonts w:ascii="Calibri" w:hAnsi="Calibri"/>
                <w:b/>
                <w:sz w:val="12"/>
                <w:szCs w:val="12"/>
              </w:rPr>
            </w:pPr>
          </w:p>
          <w:p w14:paraId="13339A2F" w14:textId="52CE14D4" w:rsidR="00807475" w:rsidRPr="00A42831" w:rsidRDefault="00807475" w:rsidP="00807475">
            <w:pPr>
              <w:spacing w:after="60"/>
              <w:rPr>
                <w:rFonts w:ascii="Calibri" w:hAnsi="Calibri"/>
                <w:sz w:val="12"/>
                <w:szCs w:val="12"/>
              </w:rPr>
            </w:pPr>
            <w:r w:rsidRPr="00A42831">
              <w:rPr>
                <w:rFonts w:ascii="Calibri" w:hAnsi="Calibri"/>
                <w:b/>
                <w:sz w:val="12"/>
                <w:szCs w:val="12"/>
              </w:rPr>
              <w:t xml:space="preserve"> </w:t>
            </w:r>
            <w:r w:rsidR="00907A5B" w:rsidRPr="00A42831">
              <w:rPr>
                <w:rFonts w:ascii="Calibri" w:hAnsi="Calibri"/>
                <w:b/>
                <w:sz w:val="12"/>
                <w:szCs w:val="12"/>
              </w:rPr>
              <w:t xml:space="preserve"> </w:t>
            </w:r>
            <w:r w:rsidRPr="00A42831">
              <w:rPr>
                <w:rFonts w:ascii="Calibri" w:hAnsi="Calibri"/>
                <w:b/>
                <w:sz w:val="12"/>
                <w:szCs w:val="12"/>
              </w:rPr>
              <w:t xml:space="preserve">   elseif Building Type=Multifamily, then</w:t>
            </w:r>
          </w:p>
          <w:p w14:paraId="2670568A" w14:textId="69D9498E" w:rsidR="0001423A" w:rsidRPr="00A42831" w:rsidRDefault="0001423A" w:rsidP="00E532AB">
            <w:pPr>
              <w:spacing w:after="60"/>
              <w:rPr>
                <w:rFonts w:ascii="Calibri" w:hAnsi="Calibri"/>
                <w:sz w:val="12"/>
                <w:szCs w:val="12"/>
              </w:rPr>
            </w:pPr>
            <w:r w:rsidRPr="00A42831">
              <w:rPr>
                <w:rFonts w:ascii="Calibri" w:hAnsi="Calibri"/>
                <w:sz w:val="12"/>
                <w:szCs w:val="12"/>
              </w:rPr>
              <w:t xml:space="preserve">      </w:t>
            </w:r>
            <w:r w:rsidR="007B230A" w:rsidRPr="00A42831">
              <w:rPr>
                <w:rFonts w:ascii="Calibri" w:hAnsi="Calibri"/>
                <w:sz w:val="12"/>
                <w:szCs w:val="12"/>
              </w:rPr>
              <w:t>reference value from</w:t>
            </w:r>
            <w:r w:rsidRPr="00A42831">
              <w:rPr>
                <w:rFonts w:ascii="Calibri" w:hAnsi="Calibri"/>
                <w:sz w:val="12"/>
                <w:szCs w:val="12"/>
              </w:rPr>
              <w:t xml:space="preserve"> field A08 from the CF1R-ALT-02</w:t>
            </w:r>
            <w:r w:rsidR="00541088">
              <w:rPr>
                <w:rFonts w:ascii="Calibri" w:hAnsi="Calibri"/>
                <w:sz w:val="12"/>
                <w:szCs w:val="12"/>
              </w:rPr>
              <w:t xml:space="preserve"> that is</w:t>
            </w:r>
          </w:p>
          <w:p w14:paraId="3C0558B7" w14:textId="4D71538A" w:rsidR="0001423A" w:rsidRPr="00A42831" w:rsidRDefault="0001423A" w:rsidP="00E532AB">
            <w:pPr>
              <w:spacing w:after="60"/>
              <w:rPr>
                <w:rFonts w:ascii="Calibri" w:hAnsi="Calibri"/>
                <w:sz w:val="12"/>
                <w:szCs w:val="12"/>
              </w:rPr>
            </w:pPr>
            <w:r w:rsidRPr="00A42831">
              <w:rPr>
                <w:rFonts w:ascii="Calibri" w:hAnsi="Calibri"/>
                <w:sz w:val="12"/>
                <w:szCs w:val="12"/>
              </w:rPr>
              <w:t xml:space="preserve">      </w:t>
            </w:r>
            <w:r w:rsidR="007B230A" w:rsidRPr="00A42831">
              <w:rPr>
                <w:rFonts w:ascii="Calibri" w:hAnsi="Calibri"/>
                <w:sz w:val="12"/>
                <w:szCs w:val="12"/>
              </w:rPr>
              <w:t>required for the dwelling unit ac</w:t>
            </w:r>
            <w:r w:rsidRPr="00A42831">
              <w:rPr>
                <w:rFonts w:ascii="Calibri" w:hAnsi="Calibri"/>
                <w:sz w:val="12"/>
                <w:szCs w:val="12"/>
              </w:rPr>
              <w:t>cording to CF1R-ALT-01</w:t>
            </w:r>
          </w:p>
          <w:p w14:paraId="0D5122E1" w14:textId="7AF33F68" w:rsidR="00222DFE" w:rsidRPr="00A42831" w:rsidRDefault="0001423A" w:rsidP="00E532AB">
            <w:pPr>
              <w:spacing w:after="60"/>
              <w:rPr>
                <w:rFonts w:ascii="Calibri" w:hAnsi="Calibri"/>
                <w:sz w:val="12"/>
                <w:szCs w:val="12"/>
              </w:rPr>
            </w:pPr>
            <w:r w:rsidRPr="00A42831">
              <w:rPr>
                <w:rFonts w:ascii="Calibri" w:hAnsi="Calibri"/>
                <w:sz w:val="12"/>
                <w:szCs w:val="12"/>
              </w:rPr>
              <w:t xml:space="preserve">       Section letter I</w:t>
            </w:r>
            <w:r w:rsidR="007B230A" w:rsidRPr="00A42831">
              <w:rPr>
                <w:rFonts w:ascii="Calibri" w:hAnsi="Calibri"/>
                <w:sz w:val="12"/>
                <w:szCs w:val="12"/>
              </w:rPr>
              <w:t>.</w:t>
            </w:r>
            <w:r w:rsidR="009C63C2" w:rsidRPr="00A42831">
              <w:rPr>
                <w:rFonts w:ascii="Calibri" w:hAnsi="Calibri"/>
                <w:sz w:val="12"/>
                <w:szCs w:val="12"/>
              </w:rPr>
              <w:t xml:space="preserve"> endif6</w:t>
            </w:r>
          </w:p>
          <w:p w14:paraId="405792ED" w14:textId="77777777" w:rsidR="008C2C4A" w:rsidRPr="00A42831" w:rsidRDefault="008C2C4A" w:rsidP="00E532AB">
            <w:pPr>
              <w:spacing w:after="60"/>
              <w:rPr>
                <w:rFonts w:ascii="Calibri" w:hAnsi="Calibri"/>
                <w:sz w:val="12"/>
                <w:szCs w:val="12"/>
              </w:rPr>
            </w:pPr>
          </w:p>
          <w:p w14:paraId="640EF8AE" w14:textId="413F0954" w:rsidR="003E5EBC" w:rsidRPr="00A42831" w:rsidRDefault="003E5EBC" w:rsidP="00E532AB">
            <w:pPr>
              <w:spacing w:after="60"/>
              <w:rPr>
                <w:rFonts w:ascii="Calibri" w:hAnsi="Calibri"/>
                <w:sz w:val="12"/>
                <w:szCs w:val="12"/>
              </w:rPr>
            </w:pPr>
            <w:r w:rsidRPr="00A42831">
              <w:rPr>
                <w:rFonts w:ascii="Calibri" w:hAnsi="Calibri"/>
                <w:sz w:val="12"/>
                <w:szCs w:val="12"/>
              </w:rPr>
              <w:t>elseif parent is CF1</w:t>
            </w:r>
            <w:r w:rsidR="008C2C4A" w:rsidRPr="00A42831">
              <w:rPr>
                <w:rFonts w:ascii="Calibri" w:hAnsi="Calibri"/>
                <w:sz w:val="12"/>
                <w:szCs w:val="12"/>
              </w:rPr>
              <w:t>R</w:t>
            </w:r>
            <w:r w:rsidRPr="00A42831">
              <w:rPr>
                <w:rFonts w:ascii="Calibri" w:hAnsi="Calibri"/>
                <w:sz w:val="12"/>
                <w:szCs w:val="12"/>
              </w:rPr>
              <w:t>-ALT-02, then</w:t>
            </w:r>
          </w:p>
          <w:p w14:paraId="2704A398" w14:textId="60D461FB" w:rsidR="003E5EBC" w:rsidRPr="00B9256D" w:rsidRDefault="003E5EBC" w:rsidP="00E532AB">
            <w:pPr>
              <w:spacing w:after="60"/>
              <w:rPr>
                <w:rFonts w:ascii="Calibri" w:hAnsi="Calibri"/>
                <w:sz w:val="14"/>
                <w:szCs w:val="14"/>
              </w:rPr>
            </w:pPr>
            <w:r w:rsidRPr="00A42831">
              <w:rPr>
                <w:rFonts w:ascii="Calibri" w:hAnsi="Calibri"/>
                <w:sz w:val="12"/>
                <w:szCs w:val="12"/>
              </w:rPr>
              <w:t>reference value from CF1R-ALT-02 field A08</w:t>
            </w:r>
            <w:r w:rsidR="009C63C2" w:rsidRPr="00A42831">
              <w:rPr>
                <w:rFonts w:ascii="Calibri" w:hAnsi="Calibri"/>
                <w:sz w:val="12"/>
                <w:szCs w:val="12"/>
              </w:rPr>
              <w:t>.  endif1</w:t>
            </w:r>
          </w:p>
          <w:p w14:paraId="1F9B96A0" w14:textId="7CBA4DD2" w:rsidR="003A543D" w:rsidRPr="00295655" w:rsidRDefault="00E13992" w:rsidP="00E13992">
            <w:pPr>
              <w:spacing w:after="60"/>
              <w:rPr>
                <w:rFonts w:ascii="Calibri" w:hAnsi="Calibri"/>
                <w:sz w:val="18"/>
                <w:szCs w:val="18"/>
              </w:rPr>
            </w:pPr>
            <w:r w:rsidRPr="000D12C7">
              <w:rPr>
                <w:rFonts w:ascii="Calibri" w:hAnsi="Calibri"/>
                <w:sz w:val="14"/>
                <w:szCs w:val="14"/>
              </w:rPr>
              <w:t>allow user to override default and input a value;  flag overridden values and report in project status notes field</w:t>
            </w:r>
            <w:r w:rsidR="003A543D" w:rsidRPr="000D12C7">
              <w:rPr>
                <w:rFonts w:ascii="Calibri" w:hAnsi="Calibri"/>
                <w:sz w:val="14"/>
                <w:szCs w:val="14"/>
              </w:rPr>
              <w:t xml:space="preserve"> </w:t>
            </w:r>
            <w:r w:rsidR="005271A8" w:rsidRPr="000D12C7">
              <w:rPr>
                <w:rFonts w:ascii="Calibri" w:hAnsi="Calibri"/>
                <w:sz w:val="14"/>
                <w:szCs w:val="14"/>
              </w:rPr>
              <w:t>&gt;&gt;</w:t>
            </w:r>
          </w:p>
        </w:tc>
        <w:tc>
          <w:tcPr>
            <w:tcW w:w="92" w:type="pct"/>
            <w:tcMar>
              <w:left w:w="29" w:type="dxa"/>
              <w:right w:w="29" w:type="dxa"/>
            </w:tcMar>
            <w:vAlign w:val="center"/>
          </w:tcPr>
          <w:p w14:paraId="1F9B96A1" w14:textId="77777777" w:rsidR="003A543D" w:rsidRPr="00295655" w:rsidRDefault="003A543D" w:rsidP="00BA02F4">
            <w:pPr>
              <w:spacing w:after="60"/>
              <w:jc w:val="center"/>
              <w:rPr>
                <w:rFonts w:ascii="Calibri" w:hAnsi="Calibri"/>
                <w:sz w:val="18"/>
                <w:szCs w:val="18"/>
              </w:rPr>
            </w:pPr>
            <w:r w:rsidRPr="00295655">
              <w:rPr>
                <w:rFonts w:ascii="Calibri" w:hAnsi="Calibri"/>
                <w:sz w:val="18"/>
                <w:szCs w:val="18"/>
              </w:rPr>
              <w:t>04</w:t>
            </w:r>
          </w:p>
        </w:tc>
        <w:tc>
          <w:tcPr>
            <w:tcW w:w="1260" w:type="pct"/>
            <w:vAlign w:val="center"/>
          </w:tcPr>
          <w:p w14:paraId="1F9B96A2" w14:textId="77777777" w:rsidR="003A543D" w:rsidRPr="00295655" w:rsidRDefault="003A543D" w:rsidP="0035199F">
            <w:pPr>
              <w:spacing w:after="60"/>
              <w:rPr>
                <w:rFonts w:ascii="Calibri" w:hAnsi="Calibri"/>
                <w:sz w:val="18"/>
                <w:szCs w:val="18"/>
              </w:rPr>
            </w:pPr>
            <w:r w:rsidRPr="00295655">
              <w:rPr>
                <w:rFonts w:ascii="Calibri" w:hAnsi="Calibri"/>
                <w:sz w:val="18"/>
                <w:szCs w:val="18"/>
              </w:rPr>
              <w:t>Number of Space Conditioning Systems in this dwelling unit</w:t>
            </w:r>
          </w:p>
        </w:tc>
        <w:tc>
          <w:tcPr>
            <w:tcW w:w="1177" w:type="pct"/>
            <w:vAlign w:val="center"/>
          </w:tcPr>
          <w:p w14:paraId="1F9B96A3" w14:textId="70940DA3" w:rsidR="00674A22" w:rsidRDefault="003A543D" w:rsidP="00674A22">
            <w:pPr>
              <w:spacing w:after="60"/>
              <w:rPr>
                <w:rFonts w:ascii="Calibri" w:hAnsi="Calibri"/>
                <w:sz w:val="18"/>
                <w:szCs w:val="18"/>
              </w:rPr>
            </w:pPr>
            <w:r w:rsidRPr="00295655">
              <w:rPr>
                <w:rFonts w:ascii="Calibri" w:hAnsi="Calibri"/>
                <w:sz w:val="18"/>
                <w:szCs w:val="18"/>
              </w:rPr>
              <w:t xml:space="preserve">&lt;&lt;integer: xx; </w:t>
            </w:r>
            <w:r w:rsidR="00674A22">
              <w:rPr>
                <w:rFonts w:ascii="Calibri" w:hAnsi="Calibri"/>
                <w:sz w:val="18"/>
                <w:szCs w:val="18"/>
              </w:rPr>
              <w:t xml:space="preserve">If parent is CF1R-ALT-02 doc type, then use as </w:t>
            </w:r>
            <w:r w:rsidRPr="00295655">
              <w:rPr>
                <w:rFonts w:ascii="Calibri" w:hAnsi="Calibri"/>
                <w:sz w:val="18"/>
                <w:szCs w:val="18"/>
              </w:rPr>
              <w:t xml:space="preserve">default </w:t>
            </w:r>
            <w:r w:rsidR="00674A22">
              <w:rPr>
                <w:rFonts w:ascii="Calibri" w:hAnsi="Calibri"/>
                <w:sz w:val="18"/>
                <w:szCs w:val="18"/>
              </w:rPr>
              <w:t xml:space="preserve">the </w:t>
            </w:r>
            <w:r w:rsidRPr="00295655">
              <w:rPr>
                <w:rFonts w:ascii="Calibri" w:hAnsi="Calibri"/>
                <w:sz w:val="18"/>
                <w:szCs w:val="18"/>
              </w:rPr>
              <w:t>value referenced from CF1R</w:t>
            </w:r>
            <w:r w:rsidR="00674A22">
              <w:rPr>
                <w:rFonts w:ascii="Calibri" w:hAnsi="Calibri"/>
                <w:sz w:val="18"/>
                <w:szCs w:val="18"/>
              </w:rPr>
              <w:t xml:space="preserve"> ALT-02 Section A</w:t>
            </w:r>
            <w:r w:rsidR="00B45BFF">
              <w:rPr>
                <w:rFonts w:ascii="Calibri" w:hAnsi="Calibri"/>
                <w:sz w:val="18"/>
                <w:szCs w:val="18"/>
              </w:rPr>
              <w:t xml:space="preserve"> (field A10)</w:t>
            </w:r>
            <w:r w:rsidRPr="00295655">
              <w:rPr>
                <w:rFonts w:ascii="Calibri" w:hAnsi="Calibri"/>
                <w:sz w:val="18"/>
                <w:szCs w:val="18"/>
              </w:rPr>
              <w:t>; or allow user to override the default and input a new value; flag non-default values and report in project status notes field</w:t>
            </w:r>
            <w:r w:rsidR="00674A22">
              <w:rPr>
                <w:rFonts w:ascii="Calibri" w:hAnsi="Calibri"/>
                <w:sz w:val="18"/>
                <w:szCs w:val="18"/>
              </w:rPr>
              <w:t>;</w:t>
            </w:r>
          </w:p>
          <w:p w14:paraId="1F9B96A4" w14:textId="77777777" w:rsidR="003A543D" w:rsidRPr="00295655" w:rsidRDefault="00674A22" w:rsidP="00674A22">
            <w:pPr>
              <w:spacing w:after="60"/>
              <w:rPr>
                <w:rFonts w:ascii="Calibri" w:hAnsi="Calibri"/>
                <w:sz w:val="18"/>
                <w:szCs w:val="18"/>
              </w:rPr>
            </w:pPr>
            <w:r>
              <w:rPr>
                <w:rFonts w:ascii="Calibri" w:hAnsi="Calibri"/>
                <w:sz w:val="18"/>
                <w:szCs w:val="18"/>
              </w:rPr>
              <w:t>elseif parent is not CF1R-ALT-02 doc type, then user input the integer value</w:t>
            </w:r>
            <w:r w:rsidR="003A543D" w:rsidRPr="00295655">
              <w:rPr>
                <w:rFonts w:ascii="Calibri" w:hAnsi="Calibri"/>
                <w:sz w:val="18"/>
                <w:szCs w:val="18"/>
              </w:rPr>
              <w:t>&gt;&gt;</w:t>
            </w:r>
          </w:p>
        </w:tc>
      </w:tr>
      <w:tr w:rsidR="000F413D" w:rsidRPr="00295655" w14:paraId="1F9B96B0" w14:textId="77777777" w:rsidTr="005A527B">
        <w:trPr>
          <w:cantSplit/>
          <w:trHeight w:val="1142"/>
        </w:trPr>
        <w:tc>
          <w:tcPr>
            <w:tcW w:w="103" w:type="pct"/>
            <w:tcMar>
              <w:left w:w="29" w:type="dxa"/>
              <w:right w:w="29" w:type="dxa"/>
            </w:tcMar>
            <w:vAlign w:val="center"/>
          </w:tcPr>
          <w:p w14:paraId="1F9B96A6" w14:textId="39A2AA45" w:rsidR="000F413D" w:rsidRPr="00295655" w:rsidRDefault="000F413D" w:rsidP="00BA02F4">
            <w:pPr>
              <w:pStyle w:val="FootnoteText"/>
              <w:jc w:val="center"/>
              <w:rPr>
                <w:rFonts w:ascii="Calibri" w:hAnsi="Calibri"/>
                <w:sz w:val="18"/>
                <w:szCs w:val="18"/>
              </w:rPr>
            </w:pPr>
            <w:r w:rsidRPr="00295655">
              <w:rPr>
                <w:rFonts w:ascii="Calibri" w:hAnsi="Calibri"/>
                <w:sz w:val="18"/>
                <w:szCs w:val="18"/>
              </w:rPr>
              <w:t>05</w:t>
            </w:r>
          </w:p>
        </w:tc>
        <w:tc>
          <w:tcPr>
            <w:tcW w:w="1107" w:type="pct"/>
            <w:vAlign w:val="center"/>
          </w:tcPr>
          <w:p w14:paraId="1F9B96A7" w14:textId="77777777" w:rsidR="000F413D" w:rsidRPr="00295655" w:rsidRDefault="000F413D" w:rsidP="0035199F">
            <w:pPr>
              <w:rPr>
                <w:rFonts w:ascii="Calibri" w:hAnsi="Calibri"/>
                <w:sz w:val="18"/>
                <w:szCs w:val="18"/>
              </w:rPr>
            </w:pPr>
            <w:r w:rsidRPr="00295655">
              <w:rPr>
                <w:rFonts w:ascii="Calibri" w:hAnsi="Calibri"/>
                <w:sz w:val="18"/>
                <w:szCs w:val="18"/>
              </w:rPr>
              <w:t>Certificate of Compliance Type</w:t>
            </w:r>
          </w:p>
        </w:tc>
        <w:tc>
          <w:tcPr>
            <w:tcW w:w="1261" w:type="pct"/>
            <w:vAlign w:val="center"/>
          </w:tcPr>
          <w:p w14:paraId="1F9B96A8" w14:textId="77777777" w:rsidR="000F413D" w:rsidRPr="00295655" w:rsidRDefault="00A37C65" w:rsidP="00281F61">
            <w:pPr>
              <w:spacing w:after="60"/>
              <w:rPr>
                <w:rFonts w:ascii="Calibri" w:hAnsi="Calibri"/>
                <w:sz w:val="18"/>
                <w:szCs w:val="18"/>
              </w:rPr>
            </w:pPr>
            <w:r w:rsidRPr="00295655">
              <w:rPr>
                <w:rFonts w:ascii="Calibri" w:hAnsi="Calibri"/>
                <w:sz w:val="18"/>
                <w:szCs w:val="18"/>
              </w:rPr>
              <w:t xml:space="preserve">&lt;&lt; reference document type property from CF1R:  allowed values: </w:t>
            </w:r>
            <w:r w:rsidRPr="00295655">
              <w:rPr>
                <w:rFonts w:ascii="Calibri" w:hAnsi="Calibri"/>
                <w:sz w:val="18"/>
                <w:szCs w:val="18"/>
                <w:u w:val="single"/>
              </w:rPr>
              <w:t>performance (CF1R-PRF)</w:t>
            </w:r>
            <w:r w:rsidRPr="00295655">
              <w:rPr>
                <w:rFonts w:ascii="Calibri" w:hAnsi="Calibri"/>
                <w:sz w:val="18"/>
                <w:szCs w:val="18"/>
              </w:rPr>
              <w:t xml:space="preserve">; or </w:t>
            </w:r>
            <w:r w:rsidRPr="00295655">
              <w:rPr>
                <w:rFonts w:ascii="Calibri" w:hAnsi="Calibri"/>
                <w:sz w:val="18"/>
                <w:szCs w:val="18"/>
                <w:u w:val="single"/>
              </w:rPr>
              <w:t>prescriptive additions/alterations (CF1R-ADD/CF1R-ALT); or prescriptive newly constructed (CF1R-NCB)&gt;&gt;</w:t>
            </w:r>
          </w:p>
        </w:tc>
        <w:tc>
          <w:tcPr>
            <w:tcW w:w="92" w:type="pct"/>
            <w:tcMar>
              <w:left w:w="29" w:type="dxa"/>
              <w:right w:w="29" w:type="dxa"/>
            </w:tcMar>
            <w:vAlign w:val="center"/>
          </w:tcPr>
          <w:p w14:paraId="1F9B96A9" w14:textId="77777777" w:rsidR="000F413D" w:rsidRPr="00295655" w:rsidRDefault="000F413D" w:rsidP="00BA02F4">
            <w:pPr>
              <w:spacing w:after="60"/>
              <w:jc w:val="center"/>
              <w:rPr>
                <w:rFonts w:ascii="Calibri" w:hAnsi="Calibri"/>
                <w:sz w:val="18"/>
                <w:szCs w:val="18"/>
              </w:rPr>
            </w:pPr>
            <w:r w:rsidRPr="00295655">
              <w:rPr>
                <w:rFonts w:ascii="Calibri" w:hAnsi="Calibri"/>
                <w:sz w:val="18"/>
                <w:szCs w:val="18"/>
              </w:rPr>
              <w:t>06</w:t>
            </w:r>
          </w:p>
        </w:tc>
        <w:tc>
          <w:tcPr>
            <w:tcW w:w="1260" w:type="pct"/>
            <w:vAlign w:val="center"/>
          </w:tcPr>
          <w:p w14:paraId="1F9B96AA" w14:textId="77777777" w:rsidR="000F413D" w:rsidRPr="00295655" w:rsidRDefault="000F413D" w:rsidP="0035199F">
            <w:pPr>
              <w:spacing w:after="60"/>
              <w:rPr>
                <w:rFonts w:ascii="Calibri" w:hAnsi="Calibri"/>
                <w:sz w:val="18"/>
                <w:szCs w:val="18"/>
              </w:rPr>
            </w:pPr>
            <w:r w:rsidRPr="00295655">
              <w:rPr>
                <w:rFonts w:ascii="Calibri" w:hAnsi="Calibri"/>
                <w:sz w:val="18"/>
                <w:szCs w:val="18"/>
              </w:rPr>
              <w:t>method used to calculate HVAC loads</w:t>
            </w:r>
          </w:p>
        </w:tc>
        <w:tc>
          <w:tcPr>
            <w:tcW w:w="1177" w:type="pct"/>
            <w:vAlign w:val="center"/>
          </w:tcPr>
          <w:p w14:paraId="1F9B96AB" w14:textId="77777777" w:rsidR="003A543D" w:rsidRPr="00295655" w:rsidRDefault="003A543D" w:rsidP="003A543D">
            <w:pPr>
              <w:rPr>
                <w:rFonts w:asciiTheme="minorHAnsi" w:hAnsiTheme="minorHAnsi"/>
                <w:sz w:val="18"/>
                <w:szCs w:val="18"/>
              </w:rPr>
            </w:pPr>
            <w:r w:rsidRPr="00295655">
              <w:rPr>
                <w:rFonts w:asciiTheme="minorHAnsi" w:hAnsiTheme="minorHAnsi"/>
                <w:sz w:val="18"/>
                <w:szCs w:val="18"/>
              </w:rPr>
              <w:t xml:space="preserve">&lt;&lt;user select from list: </w:t>
            </w:r>
          </w:p>
          <w:p w14:paraId="1F9B96AC" w14:textId="77777777" w:rsidR="003A543D" w:rsidRPr="00295655" w:rsidRDefault="003A543D" w:rsidP="003A543D">
            <w:pPr>
              <w:rPr>
                <w:rFonts w:asciiTheme="minorHAnsi" w:hAnsiTheme="minorHAnsi"/>
                <w:sz w:val="18"/>
                <w:szCs w:val="18"/>
              </w:rPr>
            </w:pPr>
            <w:r w:rsidRPr="00295655">
              <w:rPr>
                <w:rFonts w:asciiTheme="minorHAnsi" w:hAnsiTheme="minorHAnsi"/>
                <w:sz w:val="18"/>
                <w:szCs w:val="18"/>
              </w:rPr>
              <w:t xml:space="preserve">*ASHRAE Handbook;  </w:t>
            </w:r>
          </w:p>
          <w:p w14:paraId="1F9B96AD" w14:textId="77777777" w:rsidR="003A543D" w:rsidRPr="00295655" w:rsidRDefault="003A543D" w:rsidP="003A543D">
            <w:pPr>
              <w:rPr>
                <w:rFonts w:asciiTheme="minorHAnsi" w:hAnsiTheme="minorHAnsi"/>
                <w:sz w:val="18"/>
                <w:szCs w:val="18"/>
              </w:rPr>
            </w:pPr>
            <w:r w:rsidRPr="00295655">
              <w:rPr>
                <w:rFonts w:asciiTheme="minorHAnsi" w:hAnsiTheme="minorHAnsi"/>
                <w:sz w:val="18"/>
                <w:szCs w:val="18"/>
              </w:rPr>
              <w:t>*SMACNA Residential Comfort System Installation Standards Manual;</w:t>
            </w:r>
          </w:p>
          <w:p w14:paraId="1F9B96AE" w14:textId="77777777" w:rsidR="003A543D" w:rsidRPr="00295655" w:rsidRDefault="003A543D" w:rsidP="003A543D">
            <w:pPr>
              <w:rPr>
                <w:rFonts w:asciiTheme="minorHAnsi" w:hAnsiTheme="minorHAnsi"/>
                <w:sz w:val="18"/>
                <w:szCs w:val="18"/>
              </w:rPr>
            </w:pPr>
            <w:r w:rsidRPr="00295655">
              <w:rPr>
                <w:rFonts w:asciiTheme="minorHAnsi" w:hAnsiTheme="minorHAnsi"/>
                <w:sz w:val="18"/>
                <w:szCs w:val="18"/>
              </w:rPr>
              <w:t>*ACCA Manual J</w:t>
            </w:r>
          </w:p>
          <w:p w14:paraId="1F9B96AF" w14:textId="77777777" w:rsidR="000F413D" w:rsidRPr="00295655" w:rsidRDefault="003A543D" w:rsidP="003A543D">
            <w:pPr>
              <w:rPr>
                <w:rFonts w:ascii="Calibri" w:hAnsi="Calibri"/>
                <w:sz w:val="18"/>
                <w:szCs w:val="18"/>
              </w:rPr>
            </w:pPr>
            <w:r w:rsidRPr="00295655">
              <w:rPr>
                <w:rFonts w:asciiTheme="minorHAnsi" w:hAnsiTheme="minorHAnsi"/>
                <w:sz w:val="18"/>
                <w:szCs w:val="18"/>
              </w:rPr>
              <w:t>*n/a equipment changeout, like-for-like&gt;&gt;</w:t>
            </w:r>
          </w:p>
        </w:tc>
      </w:tr>
      <w:tr w:rsidR="000F413D" w:rsidRPr="00295655" w14:paraId="1F9B96B7" w14:textId="77777777" w:rsidTr="000D6702">
        <w:trPr>
          <w:cantSplit/>
          <w:trHeight w:val="432"/>
        </w:trPr>
        <w:tc>
          <w:tcPr>
            <w:tcW w:w="103" w:type="pct"/>
            <w:tcMar>
              <w:left w:w="29" w:type="dxa"/>
              <w:right w:w="29" w:type="dxa"/>
            </w:tcMar>
            <w:vAlign w:val="center"/>
          </w:tcPr>
          <w:p w14:paraId="1F9B96B1" w14:textId="77777777" w:rsidR="000F413D" w:rsidRPr="00295655" w:rsidRDefault="000F413D" w:rsidP="00BA02F4">
            <w:pPr>
              <w:pStyle w:val="FootnoteText"/>
              <w:jc w:val="center"/>
              <w:rPr>
                <w:rFonts w:ascii="Calibri" w:hAnsi="Calibri"/>
                <w:sz w:val="18"/>
                <w:szCs w:val="18"/>
              </w:rPr>
            </w:pPr>
            <w:r w:rsidRPr="00295655">
              <w:rPr>
                <w:rFonts w:ascii="Calibri" w:hAnsi="Calibri"/>
                <w:sz w:val="18"/>
                <w:szCs w:val="18"/>
              </w:rPr>
              <w:t>07</w:t>
            </w:r>
          </w:p>
        </w:tc>
        <w:tc>
          <w:tcPr>
            <w:tcW w:w="1107" w:type="pct"/>
            <w:vAlign w:val="center"/>
          </w:tcPr>
          <w:p w14:paraId="1F9B96B2" w14:textId="27076397" w:rsidR="000F413D" w:rsidRPr="00295655" w:rsidRDefault="000F413D" w:rsidP="0035199F">
            <w:pPr>
              <w:spacing w:after="60"/>
              <w:rPr>
                <w:rFonts w:ascii="Calibri" w:hAnsi="Calibri"/>
                <w:sz w:val="18"/>
                <w:szCs w:val="18"/>
              </w:rPr>
            </w:pPr>
            <w:r w:rsidRPr="00295655">
              <w:rPr>
                <w:rFonts w:ascii="Calibri" w:hAnsi="Calibri"/>
                <w:sz w:val="18"/>
                <w:szCs w:val="18"/>
              </w:rPr>
              <w:t xml:space="preserve">Calculated </w:t>
            </w:r>
            <w:r w:rsidR="00A37C65" w:rsidRPr="00295655">
              <w:rPr>
                <w:rFonts w:ascii="Calibri" w:hAnsi="Calibri"/>
                <w:sz w:val="18"/>
                <w:szCs w:val="18"/>
              </w:rPr>
              <w:t xml:space="preserve">Dwelling Unit </w:t>
            </w:r>
            <w:r w:rsidRPr="00295655">
              <w:rPr>
                <w:rFonts w:ascii="Calibri" w:hAnsi="Calibri"/>
                <w:sz w:val="18"/>
                <w:szCs w:val="18"/>
              </w:rPr>
              <w:t>Sensible Cooling Load (</w:t>
            </w:r>
            <w:r w:rsidR="0080645E">
              <w:rPr>
                <w:rFonts w:ascii="Calibri" w:hAnsi="Calibri"/>
                <w:sz w:val="18"/>
                <w:szCs w:val="18"/>
              </w:rPr>
              <w:t>Btu/h</w:t>
            </w:r>
            <w:r w:rsidRPr="00295655">
              <w:rPr>
                <w:rFonts w:ascii="Calibri" w:hAnsi="Calibri"/>
                <w:sz w:val="18"/>
                <w:szCs w:val="18"/>
              </w:rPr>
              <w:t>)</w:t>
            </w:r>
          </w:p>
        </w:tc>
        <w:tc>
          <w:tcPr>
            <w:tcW w:w="1261" w:type="pct"/>
            <w:vAlign w:val="center"/>
          </w:tcPr>
          <w:p w14:paraId="1F9B96B3" w14:textId="77777777" w:rsidR="000F413D" w:rsidRPr="00295655" w:rsidRDefault="000F413D" w:rsidP="00E13992">
            <w:pPr>
              <w:spacing w:after="60"/>
              <w:rPr>
                <w:rFonts w:ascii="Calibri" w:hAnsi="Calibri"/>
                <w:sz w:val="18"/>
                <w:szCs w:val="18"/>
              </w:rPr>
            </w:pPr>
            <w:r w:rsidRPr="00295655">
              <w:rPr>
                <w:rFonts w:ascii="Calibri" w:hAnsi="Calibri"/>
                <w:sz w:val="18"/>
                <w:szCs w:val="18"/>
              </w:rPr>
              <w:t>&lt;&lt;user entry: numeric:  xxxxx</w:t>
            </w:r>
            <w:r w:rsidR="00E13992">
              <w:rPr>
                <w:rFonts w:ascii="Calibri" w:hAnsi="Calibri"/>
                <w:sz w:val="18"/>
                <w:szCs w:val="18"/>
              </w:rPr>
              <w:t xml:space="preserve"> (allow n/a entry if "</w:t>
            </w:r>
            <w:r w:rsidR="00E13992">
              <w:rPr>
                <w:rFonts w:asciiTheme="minorHAnsi" w:hAnsiTheme="minorHAnsi"/>
                <w:sz w:val="18"/>
                <w:szCs w:val="18"/>
              </w:rPr>
              <w:t xml:space="preserve">n/a equipment changeout, like-for-like" is selected in </w:t>
            </w:r>
            <w:r w:rsidR="00E13992" w:rsidRPr="00011A7C">
              <w:rPr>
                <w:rFonts w:asciiTheme="minorHAnsi" w:hAnsiTheme="minorHAnsi"/>
                <w:sz w:val="18"/>
                <w:szCs w:val="18"/>
                <w:highlight w:val="yellow"/>
              </w:rPr>
              <w:t>A06</w:t>
            </w:r>
            <w:r w:rsidR="00E13992">
              <w:rPr>
                <w:rFonts w:asciiTheme="minorHAnsi" w:hAnsiTheme="minorHAnsi"/>
                <w:sz w:val="18"/>
                <w:szCs w:val="18"/>
              </w:rPr>
              <w:t>)</w:t>
            </w:r>
            <w:r w:rsidR="00E13992" w:rsidRPr="007E2934">
              <w:rPr>
                <w:rFonts w:ascii="Calibri" w:hAnsi="Calibri"/>
                <w:sz w:val="18"/>
                <w:szCs w:val="18"/>
              </w:rPr>
              <w:t xml:space="preserve"> </w:t>
            </w:r>
            <w:r w:rsidRPr="00295655">
              <w:rPr>
                <w:rFonts w:ascii="Calibri" w:hAnsi="Calibri"/>
                <w:sz w:val="18"/>
                <w:szCs w:val="18"/>
              </w:rPr>
              <w:t>&gt;&gt;</w:t>
            </w:r>
          </w:p>
        </w:tc>
        <w:tc>
          <w:tcPr>
            <w:tcW w:w="92" w:type="pct"/>
            <w:tcMar>
              <w:left w:w="29" w:type="dxa"/>
              <w:right w:w="29" w:type="dxa"/>
            </w:tcMar>
            <w:vAlign w:val="center"/>
          </w:tcPr>
          <w:p w14:paraId="1F9B96B4" w14:textId="77777777" w:rsidR="000F413D" w:rsidRPr="00295655" w:rsidRDefault="000F413D" w:rsidP="00BA02F4">
            <w:pPr>
              <w:spacing w:after="60"/>
              <w:jc w:val="center"/>
              <w:rPr>
                <w:rFonts w:ascii="Calibri" w:hAnsi="Calibri"/>
                <w:sz w:val="18"/>
                <w:szCs w:val="18"/>
              </w:rPr>
            </w:pPr>
            <w:r w:rsidRPr="00295655">
              <w:rPr>
                <w:rFonts w:ascii="Calibri" w:hAnsi="Calibri"/>
                <w:sz w:val="18"/>
                <w:szCs w:val="18"/>
              </w:rPr>
              <w:t>08</w:t>
            </w:r>
          </w:p>
        </w:tc>
        <w:tc>
          <w:tcPr>
            <w:tcW w:w="1260" w:type="pct"/>
            <w:vAlign w:val="center"/>
          </w:tcPr>
          <w:p w14:paraId="1F9B96B5" w14:textId="618456F2" w:rsidR="000F413D" w:rsidRPr="00295655" w:rsidRDefault="000F413D" w:rsidP="0035199F">
            <w:pPr>
              <w:spacing w:after="60"/>
              <w:rPr>
                <w:rFonts w:ascii="Calibri" w:hAnsi="Calibri"/>
                <w:sz w:val="18"/>
                <w:szCs w:val="18"/>
              </w:rPr>
            </w:pPr>
            <w:r w:rsidRPr="00295655">
              <w:rPr>
                <w:rFonts w:ascii="Calibri" w:hAnsi="Calibri"/>
                <w:sz w:val="18"/>
                <w:szCs w:val="18"/>
              </w:rPr>
              <w:t xml:space="preserve">Calculated </w:t>
            </w:r>
            <w:r w:rsidR="00265AD4">
              <w:rPr>
                <w:rFonts w:ascii="Calibri" w:hAnsi="Calibri"/>
                <w:sz w:val="18"/>
                <w:szCs w:val="18"/>
              </w:rPr>
              <w:t xml:space="preserve">Dwelling Unit </w:t>
            </w:r>
            <w:r w:rsidRPr="00295655">
              <w:rPr>
                <w:rFonts w:ascii="Calibri" w:hAnsi="Calibri"/>
                <w:sz w:val="18"/>
                <w:szCs w:val="18"/>
              </w:rPr>
              <w:t>Heating Load (</w:t>
            </w:r>
            <w:r w:rsidR="0080645E">
              <w:rPr>
                <w:rFonts w:ascii="Calibri" w:hAnsi="Calibri"/>
                <w:sz w:val="18"/>
                <w:szCs w:val="18"/>
              </w:rPr>
              <w:t>Btu/h</w:t>
            </w:r>
            <w:r w:rsidRPr="00295655">
              <w:rPr>
                <w:rFonts w:ascii="Calibri" w:hAnsi="Calibri"/>
                <w:sz w:val="18"/>
                <w:szCs w:val="18"/>
              </w:rPr>
              <w:t>)</w:t>
            </w:r>
          </w:p>
        </w:tc>
        <w:tc>
          <w:tcPr>
            <w:tcW w:w="1177" w:type="pct"/>
            <w:vAlign w:val="center"/>
          </w:tcPr>
          <w:p w14:paraId="1F9B96B6" w14:textId="77777777" w:rsidR="000F413D" w:rsidRPr="00295655" w:rsidRDefault="000F413D" w:rsidP="00E13992">
            <w:pPr>
              <w:spacing w:after="60"/>
              <w:rPr>
                <w:rFonts w:ascii="Calibri" w:hAnsi="Calibri"/>
                <w:sz w:val="18"/>
                <w:szCs w:val="18"/>
              </w:rPr>
            </w:pPr>
            <w:r w:rsidRPr="00295655">
              <w:rPr>
                <w:rFonts w:ascii="Calibri" w:hAnsi="Calibri"/>
                <w:sz w:val="18"/>
                <w:szCs w:val="18"/>
              </w:rPr>
              <w:t>&lt;&lt;user entry: numeric:  xxxxx</w:t>
            </w:r>
            <w:r w:rsidR="00E13992">
              <w:rPr>
                <w:rFonts w:ascii="Calibri" w:hAnsi="Calibri"/>
                <w:sz w:val="18"/>
                <w:szCs w:val="18"/>
              </w:rPr>
              <w:t xml:space="preserve"> (allow n/a entry if "</w:t>
            </w:r>
            <w:r w:rsidR="00E13992">
              <w:rPr>
                <w:rFonts w:asciiTheme="minorHAnsi" w:hAnsiTheme="minorHAnsi"/>
                <w:sz w:val="18"/>
                <w:szCs w:val="18"/>
              </w:rPr>
              <w:t xml:space="preserve">n/a equipment changeout, like-for-like" is selected in </w:t>
            </w:r>
            <w:r w:rsidR="00E13992" w:rsidRPr="00011A7C">
              <w:rPr>
                <w:rFonts w:asciiTheme="minorHAnsi" w:hAnsiTheme="minorHAnsi"/>
                <w:sz w:val="18"/>
                <w:szCs w:val="18"/>
                <w:highlight w:val="yellow"/>
              </w:rPr>
              <w:t>A06</w:t>
            </w:r>
            <w:r w:rsidR="00E13992">
              <w:rPr>
                <w:rFonts w:asciiTheme="minorHAnsi" w:hAnsiTheme="minorHAnsi"/>
                <w:sz w:val="18"/>
                <w:szCs w:val="18"/>
              </w:rPr>
              <w:t>)</w:t>
            </w:r>
            <w:r w:rsidR="00E13992" w:rsidRPr="007E2934">
              <w:rPr>
                <w:rFonts w:ascii="Calibri" w:hAnsi="Calibri"/>
                <w:sz w:val="18"/>
                <w:szCs w:val="18"/>
              </w:rPr>
              <w:t xml:space="preserve"> </w:t>
            </w:r>
            <w:r w:rsidRPr="00295655">
              <w:rPr>
                <w:rFonts w:ascii="Calibri" w:hAnsi="Calibri"/>
                <w:sz w:val="18"/>
                <w:szCs w:val="18"/>
              </w:rPr>
              <w:t>&gt;&gt;</w:t>
            </w:r>
          </w:p>
        </w:tc>
      </w:tr>
      <w:tr w:rsidR="000F413D" w:rsidRPr="00295655" w14:paraId="1F9B96C5" w14:textId="77777777" w:rsidTr="000D6702">
        <w:trPr>
          <w:cantSplit/>
          <w:trHeight w:val="432"/>
        </w:trPr>
        <w:tc>
          <w:tcPr>
            <w:tcW w:w="103" w:type="pct"/>
            <w:tcMar>
              <w:left w:w="29" w:type="dxa"/>
              <w:right w:w="29" w:type="dxa"/>
            </w:tcMar>
            <w:vAlign w:val="center"/>
          </w:tcPr>
          <w:p w14:paraId="1F9B96B8" w14:textId="77777777" w:rsidR="000F413D" w:rsidRPr="00295655" w:rsidRDefault="000F413D" w:rsidP="00BA02F4">
            <w:pPr>
              <w:pStyle w:val="FootnoteText"/>
              <w:jc w:val="center"/>
              <w:rPr>
                <w:rFonts w:ascii="Calibri" w:hAnsi="Calibri"/>
                <w:sz w:val="18"/>
                <w:szCs w:val="18"/>
              </w:rPr>
            </w:pPr>
            <w:r w:rsidRPr="00295655">
              <w:rPr>
                <w:rFonts w:ascii="Calibri" w:hAnsi="Calibri"/>
                <w:sz w:val="18"/>
                <w:szCs w:val="18"/>
              </w:rPr>
              <w:t>09</w:t>
            </w:r>
          </w:p>
        </w:tc>
        <w:tc>
          <w:tcPr>
            <w:tcW w:w="1107" w:type="pct"/>
            <w:vAlign w:val="center"/>
          </w:tcPr>
          <w:p w14:paraId="1F9B96B9" w14:textId="4564D7C7" w:rsidR="000F413D" w:rsidRPr="00295655" w:rsidRDefault="00990CE6" w:rsidP="00281F61">
            <w:pPr>
              <w:rPr>
                <w:rFonts w:ascii="Calibri" w:hAnsi="Calibri"/>
                <w:sz w:val="18"/>
                <w:szCs w:val="18"/>
              </w:rPr>
            </w:pPr>
            <w:r>
              <w:rPr>
                <w:rFonts w:ascii="Calibri" w:hAnsi="Calibri"/>
                <w:sz w:val="18"/>
                <w:szCs w:val="18"/>
              </w:rPr>
              <w:t>Dwelling Unit Number of Bedrooms</w:t>
            </w:r>
          </w:p>
        </w:tc>
        <w:tc>
          <w:tcPr>
            <w:tcW w:w="1261" w:type="pct"/>
            <w:vAlign w:val="center"/>
          </w:tcPr>
          <w:p w14:paraId="48B6D631" w14:textId="69EB5A8F" w:rsidR="000F413D" w:rsidRDefault="00990CE6" w:rsidP="00281F61">
            <w:pPr>
              <w:spacing w:after="60"/>
              <w:rPr>
                <w:rFonts w:ascii="Calibri" w:hAnsi="Calibri"/>
                <w:sz w:val="18"/>
                <w:szCs w:val="18"/>
              </w:rPr>
            </w:pPr>
            <w:r>
              <w:rPr>
                <w:rFonts w:ascii="Calibri" w:hAnsi="Calibri"/>
                <w:sz w:val="18"/>
                <w:szCs w:val="18"/>
              </w:rPr>
              <w:t>&lt;&lt;&lt;&lt;calculated field:</w:t>
            </w:r>
            <w:r>
              <w:t xml:space="preserve"> </w:t>
            </w:r>
            <w:r>
              <w:rPr>
                <w:rFonts w:ascii="Calibri" w:hAnsi="Calibri"/>
                <w:sz w:val="18"/>
                <w:szCs w:val="18"/>
              </w:rPr>
              <w:t>integer xx:</w:t>
            </w:r>
          </w:p>
          <w:p w14:paraId="2D811125" w14:textId="77777777" w:rsidR="006663D9" w:rsidRDefault="00990CE6" w:rsidP="00990CE6">
            <w:pPr>
              <w:spacing w:after="60"/>
              <w:rPr>
                <w:rFonts w:ascii="Calibri" w:hAnsi="Calibri"/>
                <w:sz w:val="18"/>
                <w:szCs w:val="18"/>
              </w:rPr>
            </w:pPr>
            <w:r w:rsidRPr="00990CE6">
              <w:rPr>
                <w:rFonts w:ascii="Calibri" w:hAnsi="Calibri"/>
                <w:sz w:val="18"/>
                <w:szCs w:val="18"/>
              </w:rPr>
              <w:t>if CertComplianceType=</w:t>
            </w:r>
            <w:r>
              <w:rPr>
                <w:rFonts w:ascii="Calibri" w:hAnsi="Calibri"/>
                <w:sz w:val="18"/>
                <w:szCs w:val="18"/>
              </w:rPr>
              <w:t xml:space="preserve">performance, </w:t>
            </w:r>
            <w:r w:rsidRPr="00990CE6">
              <w:rPr>
                <w:rFonts w:ascii="Calibri" w:hAnsi="Calibri"/>
                <w:sz w:val="18"/>
                <w:szCs w:val="18"/>
              </w:rPr>
              <w:t>then use as default th</w:t>
            </w:r>
            <w:r>
              <w:rPr>
                <w:rFonts w:ascii="Calibri" w:hAnsi="Calibri"/>
                <w:sz w:val="18"/>
                <w:szCs w:val="18"/>
              </w:rPr>
              <w:t xml:space="preserve">e value referenced from CF1R-PRF </w:t>
            </w:r>
            <w:r w:rsidRPr="00990CE6">
              <w:rPr>
                <w:rFonts w:ascii="Calibri" w:hAnsi="Calibri"/>
                <w:sz w:val="18"/>
                <w:szCs w:val="18"/>
              </w:rPr>
              <w:t>or allow user to override the default and input a new value</w:t>
            </w:r>
            <w:r w:rsidR="007F213C">
              <w:rPr>
                <w:rFonts w:ascii="Calibri" w:hAnsi="Calibri"/>
                <w:sz w:val="18"/>
                <w:szCs w:val="18"/>
              </w:rPr>
              <w:t xml:space="preserve"> </w:t>
            </w:r>
            <w:r w:rsidR="006663D9">
              <w:rPr>
                <w:rFonts w:ascii="Calibri" w:hAnsi="Calibri"/>
                <w:sz w:val="18"/>
                <w:szCs w:val="18"/>
              </w:rPr>
              <w:t>constrained to be</w:t>
            </w:r>
            <w:r w:rsidR="007F213C">
              <w:rPr>
                <w:rFonts w:ascii="Calibri" w:hAnsi="Calibri"/>
                <w:sz w:val="18"/>
                <w:szCs w:val="18"/>
              </w:rPr>
              <w:t xml:space="preserve"> greater than or equal to the default value from the CF1R-PRF</w:t>
            </w:r>
            <w:r w:rsidRPr="00990CE6">
              <w:rPr>
                <w:rFonts w:ascii="Calibri" w:hAnsi="Calibri"/>
                <w:sz w:val="18"/>
                <w:szCs w:val="18"/>
              </w:rPr>
              <w:t>;</w:t>
            </w:r>
          </w:p>
          <w:p w14:paraId="1B1689E6" w14:textId="410D3C5F" w:rsidR="00990CE6" w:rsidRPr="00990CE6" w:rsidRDefault="00990CE6" w:rsidP="00990CE6">
            <w:pPr>
              <w:spacing w:after="60"/>
              <w:rPr>
                <w:rFonts w:ascii="Calibri" w:hAnsi="Calibri"/>
                <w:sz w:val="18"/>
                <w:szCs w:val="18"/>
              </w:rPr>
            </w:pPr>
            <w:r w:rsidRPr="00990CE6">
              <w:rPr>
                <w:rFonts w:ascii="Calibri" w:hAnsi="Calibri"/>
                <w:sz w:val="18"/>
                <w:szCs w:val="18"/>
              </w:rPr>
              <w:t>flag non-default values and report in project status notes field;</w:t>
            </w:r>
          </w:p>
          <w:p w14:paraId="1EAD7C20" w14:textId="1A7633A3" w:rsidR="00990CE6" w:rsidRDefault="00990CE6" w:rsidP="00990CE6">
            <w:pPr>
              <w:spacing w:after="60"/>
              <w:rPr>
                <w:rFonts w:ascii="Calibri" w:hAnsi="Calibri"/>
                <w:sz w:val="18"/>
                <w:szCs w:val="18"/>
              </w:rPr>
            </w:pPr>
            <w:r>
              <w:rPr>
                <w:rFonts w:ascii="Calibri" w:hAnsi="Calibri"/>
                <w:sz w:val="18"/>
                <w:szCs w:val="18"/>
              </w:rPr>
              <w:t>elseif parent is not CF1R-PRF</w:t>
            </w:r>
            <w:r w:rsidRPr="00990CE6">
              <w:rPr>
                <w:rFonts w:ascii="Calibri" w:hAnsi="Calibri"/>
                <w:sz w:val="18"/>
                <w:szCs w:val="18"/>
              </w:rPr>
              <w:t xml:space="preserve"> doc type, t</w:t>
            </w:r>
            <w:r w:rsidR="00FE241B">
              <w:rPr>
                <w:rFonts w:ascii="Calibri" w:hAnsi="Calibri"/>
                <w:sz w:val="18"/>
                <w:szCs w:val="18"/>
              </w:rPr>
              <w:t>hen user input the integer value xx&gt;&gt;</w:t>
            </w:r>
          </w:p>
          <w:p w14:paraId="1F9B96C1" w14:textId="5E8E9315" w:rsidR="00990CE6" w:rsidRPr="00295655" w:rsidRDefault="00990CE6" w:rsidP="00281F61">
            <w:pPr>
              <w:spacing w:after="60"/>
              <w:rPr>
                <w:rFonts w:ascii="Calibri" w:hAnsi="Calibri"/>
                <w:sz w:val="18"/>
                <w:szCs w:val="18"/>
              </w:rPr>
            </w:pPr>
          </w:p>
        </w:tc>
        <w:tc>
          <w:tcPr>
            <w:tcW w:w="92" w:type="pct"/>
            <w:tcMar>
              <w:left w:w="29" w:type="dxa"/>
              <w:right w:w="29" w:type="dxa"/>
            </w:tcMar>
            <w:vAlign w:val="center"/>
          </w:tcPr>
          <w:p w14:paraId="1F9B96C2" w14:textId="12083062" w:rsidR="000F413D" w:rsidRPr="00295655" w:rsidRDefault="0067132E" w:rsidP="00BA02F4">
            <w:pPr>
              <w:spacing w:after="60"/>
              <w:jc w:val="center"/>
              <w:rPr>
                <w:rFonts w:ascii="Calibri" w:hAnsi="Calibri"/>
                <w:sz w:val="18"/>
                <w:szCs w:val="18"/>
              </w:rPr>
            </w:pPr>
            <w:r>
              <w:rPr>
                <w:rFonts w:ascii="Calibri" w:hAnsi="Calibri"/>
                <w:sz w:val="18"/>
                <w:szCs w:val="18"/>
              </w:rPr>
              <w:t>10</w:t>
            </w:r>
          </w:p>
        </w:tc>
        <w:tc>
          <w:tcPr>
            <w:tcW w:w="1260" w:type="pct"/>
            <w:vAlign w:val="center"/>
          </w:tcPr>
          <w:p w14:paraId="1F9B96C3" w14:textId="4BD5C84E" w:rsidR="000F413D" w:rsidRPr="00295655" w:rsidRDefault="00990CE6" w:rsidP="0035199F">
            <w:pPr>
              <w:spacing w:after="60"/>
              <w:rPr>
                <w:rFonts w:ascii="Calibri" w:hAnsi="Calibri"/>
                <w:sz w:val="18"/>
                <w:szCs w:val="18"/>
              </w:rPr>
            </w:pPr>
            <w:r w:rsidRPr="00295655">
              <w:rPr>
                <w:rFonts w:ascii="Calibri" w:hAnsi="Calibri"/>
                <w:sz w:val="18"/>
                <w:szCs w:val="18"/>
              </w:rPr>
              <w:t>Determination of Mech01 type (this field not visible to user)</w:t>
            </w:r>
          </w:p>
        </w:tc>
        <w:tc>
          <w:tcPr>
            <w:tcW w:w="1177" w:type="pct"/>
            <w:vAlign w:val="center"/>
          </w:tcPr>
          <w:p w14:paraId="184D2201" w14:textId="77777777" w:rsidR="00990CE6" w:rsidRDefault="00990CE6" w:rsidP="00990CE6">
            <w:pPr>
              <w:rPr>
                <w:rFonts w:ascii="Calibri" w:hAnsi="Calibri"/>
                <w:sz w:val="18"/>
                <w:szCs w:val="18"/>
              </w:rPr>
            </w:pPr>
            <w:r w:rsidRPr="00295655">
              <w:rPr>
                <w:rFonts w:ascii="Calibri" w:hAnsi="Calibri"/>
                <w:sz w:val="18"/>
                <w:szCs w:val="18"/>
              </w:rPr>
              <w:t>&lt;&lt;calculated field:</w:t>
            </w:r>
          </w:p>
          <w:p w14:paraId="75EDD1C4" w14:textId="2127D71C" w:rsidR="00B070C0" w:rsidRPr="00B070C0" w:rsidRDefault="00B070C0" w:rsidP="00B070C0">
            <w:pPr>
              <w:rPr>
                <w:rFonts w:ascii="Calibri" w:hAnsi="Calibri"/>
                <w:sz w:val="18"/>
                <w:szCs w:val="18"/>
              </w:rPr>
            </w:pPr>
            <w:r w:rsidRPr="00B070C0">
              <w:rPr>
                <w:rFonts w:ascii="Calibri" w:hAnsi="Calibri"/>
                <w:sz w:val="18"/>
                <w:szCs w:val="18"/>
              </w:rPr>
              <w:t>if</w:t>
            </w:r>
            <w:r w:rsidR="00AD09C6">
              <w:rPr>
                <w:rFonts w:ascii="Calibri" w:hAnsi="Calibri"/>
                <w:sz w:val="18"/>
                <w:szCs w:val="18"/>
              </w:rPr>
              <w:t>1</w:t>
            </w:r>
            <w:r w:rsidRPr="00B070C0">
              <w:rPr>
                <w:rFonts w:ascii="Calibri" w:hAnsi="Calibri"/>
                <w:sz w:val="18"/>
                <w:szCs w:val="18"/>
              </w:rPr>
              <w:t xml:space="preserve"> CertComplianceType=performance, then</w:t>
            </w:r>
          </w:p>
          <w:p w14:paraId="3F9530FB" w14:textId="1074049F" w:rsidR="00B070C0" w:rsidRPr="00B070C0" w:rsidRDefault="00B070C0" w:rsidP="00B070C0">
            <w:pPr>
              <w:rPr>
                <w:rFonts w:ascii="Calibri" w:hAnsi="Calibri"/>
                <w:sz w:val="18"/>
                <w:szCs w:val="18"/>
              </w:rPr>
            </w:pPr>
            <w:r w:rsidRPr="00B070C0">
              <w:rPr>
                <w:rFonts w:ascii="Calibri" w:hAnsi="Calibri"/>
                <w:sz w:val="18"/>
                <w:szCs w:val="18"/>
              </w:rPr>
              <w:t xml:space="preserve">     if</w:t>
            </w:r>
            <w:r w:rsidR="00AD09C6">
              <w:rPr>
                <w:rFonts w:ascii="Calibri" w:hAnsi="Calibri"/>
                <w:sz w:val="18"/>
                <w:szCs w:val="18"/>
              </w:rPr>
              <w:t>2</w:t>
            </w:r>
            <w:r w:rsidRPr="00B070C0">
              <w:rPr>
                <w:rFonts w:ascii="Calibri" w:hAnsi="Calibri"/>
                <w:sz w:val="18"/>
                <w:szCs w:val="18"/>
              </w:rPr>
              <w:t xml:space="preserve"> CF1R-PRF </w:t>
            </w:r>
            <w:r w:rsidR="00E000BF">
              <w:rPr>
                <w:rFonts w:ascii="Calibri" w:hAnsi="Calibri"/>
                <w:sz w:val="18"/>
                <w:szCs w:val="18"/>
              </w:rPr>
              <w:t>Project</w:t>
            </w:r>
            <w:r w:rsidRPr="00B070C0">
              <w:rPr>
                <w:rFonts w:ascii="Calibri" w:hAnsi="Calibri"/>
                <w:sz w:val="18"/>
                <w:szCs w:val="18"/>
              </w:rPr>
              <w:t xml:space="preserve"> Scope=one of the</w:t>
            </w:r>
          </w:p>
          <w:p w14:paraId="5984F2DC" w14:textId="7114C074" w:rsidR="00B070C0" w:rsidRPr="00B070C0" w:rsidRDefault="0044153D" w:rsidP="00B070C0">
            <w:pPr>
              <w:rPr>
                <w:rFonts w:ascii="Calibri" w:hAnsi="Calibri"/>
                <w:sz w:val="18"/>
                <w:szCs w:val="18"/>
              </w:rPr>
            </w:pPr>
            <w:r>
              <w:rPr>
                <w:rFonts w:ascii="Calibri" w:hAnsi="Calibri"/>
                <w:sz w:val="18"/>
                <w:szCs w:val="18"/>
              </w:rPr>
              <w:t xml:space="preserve">     following </w:t>
            </w:r>
            <w:r w:rsidR="005C629A">
              <w:rPr>
                <w:rFonts w:ascii="Calibri" w:hAnsi="Calibri"/>
                <w:sz w:val="18"/>
                <w:szCs w:val="18"/>
              </w:rPr>
              <w:t xml:space="preserve">two </w:t>
            </w:r>
            <w:r w:rsidR="00B070C0" w:rsidRPr="00B070C0">
              <w:rPr>
                <w:rFonts w:ascii="Calibri" w:hAnsi="Calibri"/>
                <w:sz w:val="18"/>
                <w:szCs w:val="18"/>
              </w:rPr>
              <w:t>types:</w:t>
            </w:r>
          </w:p>
          <w:p w14:paraId="111CB578" w14:textId="123AD83C" w:rsidR="00B070C0" w:rsidRDefault="00B070C0" w:rsidP="00B070C0">
            <w:pPr>
              <w:rPr>
                <w:rFonts w:ascii="Calibri" w:hAnsi="Calibri"/>
                <w:sz w:val="18"/>
                <w:szCs w:val="18"/>
              </w:rPr>
            </w:pPr>
            <w:r w:rsidRPr="00B070C0">
              <w:rPr>
                <w:rFonts w:ascii="Calibri" w:hAnsi="Calibri"/>
                <w:sz w:val="18"/>
                <w:szCs w:val="18"/>
              </w:rPr>
              <w:t xml:space="preserve">     *</w:t>
            </w:r>
            <w:r w:rsidR="00382625">
              <w:rPr>
                <w:rFonts w:ascii="Calibri" w:hAnsi="Calibri"/>
                <w:sz w:val="18"/>
                <w:szCs w:val="18"/>
              </w:rPr>
              <w:t>*</w:t>
            </w:r>
            <w:r>
              <w:rPr>
                <w:rFonts w:ascii="Calibri" w:hAnsi="Calibri"/>
                <w:sz w:val="18"/>
                <w:szCs w:val="18"/>
              </w:rPr>
              <w:t>Addition and/or Alteration</w:t>
            </w:r>
          </w:p>
          <w:p w14:paraId="48ACB94F" w14:textId="768640F2" w:rsidR="00B070C0" w:rsidRDefault="00B070C0" w:rsidP="00B070C0">
            <w:pPr>
              <w:rPr>
                <w:rFonts w:ascii="Calibri" w:hAnsi="Calibri"/>
                <w:sz w:val="18"/>
                <w:szCs w:val="18"/>
              </w:rPr>
            </w:pPr>
            <w:r>
              <w:rPr>
                <w:rFonts w:ascii="Calibri" w:hAnsi="Calibri"/>
                <w:sz w:val="18"/>
                <w:szCs w:val="18"/>
              </w:rPr>
              <w:t xml:space="preserve">     *</w:t>
            </w:r>
            <w:r w:rsidR="00382625">
              <w:rPr>
                <w:rFonts w:ascii="Calibri" w:hAnsi="Calibri"/>
                <w:sz w:val="18"/>
                <w:szCs w:val="18"/>
              </w:rPr>
              <w:t>*</w:t>
            </w:r>
            <w:r>
              <w:rPr>
                <w:rFonts w:ascii="Calibri" w:hAnsi="Calibri"/>
                <w:sz w:val="18"/>
                <w:szCs w:val="18"/>
              </w:rPr>
              <w:t>Newly Constructed - Addition Alone</w:t>
            </w:r>
          </w:p>
          <w:p w14:paraId="123F88C8" w14:textId="38C9B68A" w:rsidR="00B070C0" w:rsidRDefault="00B070C0" w:rsidP="00B070C0">
            <w:pPr>
              <w:rPr>
                <w:rFonts w:ascii="Calibri" w:hAnsi="Calibri"/>
                <w:sz w:val="18"/>
                <w:szCs w:val="18"/>
              </w:rPr>
            </w:pPr>
            <w:r>
              <w:rPr>
                <w:rFonts w:ascii="Calibri" w:hAnsi="Calibri"/>
                <w:sz w:val="18"/>
                <w:szCs w:val="18"/>
              </w:rPr>
              <w:t xml:space="preserve">     </w:t>
            </w:r>
            <w:r w:rsidR="00213E3A">
              <w:rPr>
                <w:rFonts w:ascii="Calibri" w:hAnsi="Calibri"/>
                <w:sz w:val="18"/>
                <w:szCs w:val="18"/>
              </w:rPr>
              <w:t>then display doc variation MCH-01d;</w:t>
            </w:r>
          </w:p>
          <w:p w14:paraId="5832EE2C" w14:textId="58809F49" w:rsidR="0044153D" w:rsidRDefault="0044153D" w:rsidP="00B070C0">
            <w:pPr>
              <w:rPr>
                <w:rFonts w:ascii="Calibri" w:hAnsi="Calibri"/>
                <w:sz w:val="18"/>
                <w:szCs w:val="18"/>
              </w:rPr>
            </w:pPr>
            <w:r>
              <w:rPr>
                <w:rFonts w:ascii="Calibri" w:hAnsi="Calibri"/>
                <w:sz w:val="18"/>
                <w:szCs w:val="18"/>
              </w:rPr>
              <w:t xml:space="preserve">     elseif </w:t>
            </w:r>
            <w:r w:rsidRPr="0044153D">
              <w:rPr>
                <w:rFonts w:ascii="Calibri" w:hAnsi="Calibri"/>
                <w:sz w:val="18"/>
                <w:szCs w:val="18"/>
              </w:rPr>
              <w:t xml:space="preserve">CF1R-PRF </w:t>
            </w:r>
            <w:r w:rsidR="005C629A">
              <w:rPr>
                <w:rFonts w:ascii="Calibri" w:hAnsi="Calibri"/>
                <w:sz w:val="18"/>
                <w:szCs w:val="18"/>
              </w:rPr>
              <w:t xml:space="preserve">Project </w:t>
            </w:r>
            <w:r w:rsidRPr="0044153D">
              <w:rPr>
                <w:rFonts w:ascii="Calibri" w:hAnsi="Calibri"/>
                <w:sz w:val="18"/>
                <w:szCs w:val="18"/>
              </w:rPr>
              <w:t>Scope=</w:t>
            </w:r>
            <w:r>
              <w:rPr>
                <w:rFonts w:ascii="Calibri" w:hAnsi="Calibri"/>
                <w:sz w:val="18"/>
                <w:szCs w:val="18"/>
              </w:rPr>
              <w:t xml:space="preserve">Newly </w:t>
            </w:r>
          </w:p>
          <w:p w14:paraId="6433D1E0" w14:textId="77777777" w:rsidR="00B53D00" w:rsidRDefault="0044153D" w:rsidP="00990CE6">
            <w:pPr>
              <w:rPr>
                <w:rFonts w:ascii="Calibri" w:hAnsi="Calibri"/>
                <w:sz w:val="18"/>
                <w:szCs w:val="18"/>
              </w:rPr>
            </w:pPr>
            <w:r>
              <w:rPr>
                <w:rFonts w:ascii="Calibri" w:hAnsi="Calibri"/>
                <w:sz w:val="18"/>
                <w:szCs w:val="18"/>
              </w:rPr>
              <w:t xml:space="preserve">     Constructed,</w:t>
            </w:r>
          </w:p>
          <w:p w14:paraId="34DDCE18" w14:textId="330773F0" w:rsidR="00B941F2" w:rsidRDefault="0044153D" w:rsidP="00990CE6">
            <w:pPr>
              <w:rPr>
                <w:rFonts w:ascii="Calibri" w:hAnsi="Calibri"/>
                <w:sz w:val="18"/>
                <w:szCs w:val="18"/>
              </w:rPr>
            </w:pPr>
            <w:r>
              <w:rPr>
                <w:rFonts w:ascii="Calibri" w:hAnsi="Calibri"/>
                <w:sz w:val="18"/>
                <w:szCs w:val="18"/>
              </w:rPr>
              <w:t xml:space="preserve">     </w:t>
            </w:r>
            <w:r w:rsidR="00990CE6" w:rsidRPr="00295655">
              <w:rPr>
                <w:rFonts w:ascii="Calibri" w:hAnsi="Calibri"/>
                <w:sz w:val="18"/>
                <w:szCs w:val="18"/>
              </w:rPr>
              <w:t>then display doc variation MECH01a</w:t>
            </w:r>
            <w:r w:rsidR="00B941F2">
              <w:rPr>
                <w:rFonts w:ascii="Calibri" w:hAnsi="Calibri"/>
                <w:sz w:val="18"/>
                <w:szCs w:val="18"/>
              </w:rPr>
              <w:t xml:space="preserve"> </w:t>
            </w:r>
          </w:p>
          <w:p w14:paraId="3CD703D8" w14:textId="43B62A8F" w:rsidR="00990CE6" w:rsidRPr="00295655" w:rsidRDefault="00B941F2" w:rsidP="00990CE6">
            <w:pPr>
              <w:rPr>
                <w:rFonts w:ascii="Calibri" w:hAnsi="Calibri"/>
                <w:sz w:val="18"/>
                <w:szCs w:val="18"/>
              </w:rPr>
            </w:pPr>
            <w:r>
              <w:rPr>
                <w:rFonts w:ascii="Calibri" w:hAnsi="Calibri"/>
                <w:sz w:val="18"/>
                <w:szCs w:val="18"/>
              </w:rPr>
              <w:t xml:space="preserve">      endif2</w:t>
            </w:r>
          </w:p>
          <w:p w14:paraId="1FBB58C0" w14:textId="77777777" w:rsidR="00990CE6" w:rsidRPr="00295655" w:rsidRDefault="00990CE6" w:rsidP="00990CE6">
            <w:pPr>
              <w:rPr>
                <w:rFonts w:ascii="Calibri" w:hAnsi="Calibri"/>
                <w:sz w:val="18"/>
                <w:szCs w:val="18"/>
              </w:rPr>
            </w:pPr>
            <w:r w:rsidRPr="00295655">
              <w:rPr>
                <w:rFonts w:ascii="Calibri" w:hAnsi="Calibri"/>
                <w:sz w:val="18"/>
                <w:szCs w:val="18"/>
              </w:rPr>
              <w:t>elseif CertComplianceType=</w:t>
            </w:r>
            <w:r w:rsidRPr="00295655">
              <w:rPr>
                <w:rFonts w:ascii="Calibri" w:hAnsi="Calibri"/>
                <w:sz w:val="18"/>
                <w:szCs w:val="18"/>
                <w:u w:val="single"/>
              </w:rPr>
              <w:t>prescriptive additions/alterations</w:t>
            </w:r>
            <w:r w:rsidRPr="00295655">
              <w:rPr>
                <w:rFonts w:ascii="Calibri" w:hAnsi="Calibri"/>
                <w:sz w:val="18"/>
                <w:szCs w:val="18"/>
              </w:rPr>
              <w:t>,</w:t>
            </w:r>
          </w:p>
          <w:p w14:paraId="71488B13" w14:textId="77777777" w:rsidR="00990CE6" w:rsidRPr="00295655" w:rsidRDefault="00990CE6" w:rsidP="00990CE6">
            <w:pPr>
              <w:rPr>
                <w:rFonts w:ascii="Calibri" w:hAnsi="Calibri"/>
                <w:sz w:val="18"/>
                <w:szCs w:val="18"/>
              </w:rPr>
            </w:pPr>
            <w:r w:rsidRPr="00295655">
              <w:rPr>
                <w:rFonts w:ascii="Calibri" w:hAnsi="Calibri"/>
                <w:sz w:val="18"/>
                <w:szCs w:val="18"/>
              </w:rPr>
              <w:t>then display doc variation MECH01b,</w:t>
            </w:r>
          </w:p>
          <w:p w14:paraId="070C4321" w14:textId="77777777" w:rsidR="00990CE6" w:rsidRPr="00295655" w:rsidRDefault="00990CE6" w:rsidP="00990CE6">
            <w:pPr>
              <w:rPr>
                <w:rFonts w:ascii="Calibri" w:hAnsi="Calibri"/>
                <w:sz w:val="18"/>
                <w:szCs w:val="18"/>
                <w:u w:val="single"/>
              </w:rPr>
            </w:pPr>
            <w:r w:rsidRPr="00295655">
              <w:rPr>
                <w:rFonts w:ascii="Calibri" w:hAnsi="Calibri"/>
                <w:sz w:val="18"/>
                <w:szCs w:val="18"/>
              </w:rPr>
              <w:t>elseif CertComplianceType=</w:t>
            </w:r>
            <w:r w:rsidRPr="00295655">
              <w:rPr>
                <w:rFonts w:ascii="Calibri" w:hAnsi="Calibri"/>
                <w:sz w:val="18"/>
                <w:szCs w:val="18"/>
                <w:u w:val="single"/>
              </w:rPr>
              <w:t>prescriptive newly constructed,</w:t>
            </w:r>
          </w:p>
          <w:p w14:paraId="7C77F9C3" w14:textId="77777777" w:rsidR="00990CE6" w:rsidRPr="00295655" w:rsidRDefault="00990CE6" w:rsidP="00990CE6">
            <w:pPr>
              <w:rPr>
                <w:rFonts w:ascii="Calibri" w:hAnsi="Calibri"/>
                <w:sz w:val="18"/>
                <w:szCs w:val="18"/>
                <w:u w:val="single"/>
              </w:rPr>
            </w:pPr>
            <w:r w:rsidRPr="00E13992">
              <w:rPr>
                <w:rFonts w:ascii="Calibri" w:hAnsi="Calibri"/>
                <w:sz w:val="18"/>
                <w:szCs w:val="18"/>
              </w:rPr>
              <w:t>then</w:t>
            </w:r>
            <w:r w:rsidRPr="00295655">
              <w:rPr>
                <w:rFonts w:ascii="Calibri" w:hAnsi="Calibri"/>
                <w:sz w:val="18"/>
                <w:szCs w:val="18"/>
              </w:rPr>
              <w:t xml:space="preserve"> display doc variation MECH01c</w:t>
            </w:r>
          </w:p>
          <w:p w14:paraId="1F9B96C4" w14:textId="66AC4165" w:rsidR="000F413D" w:rsidRPr="00295655" w:rsidRDefault="00990CE6" w:rsidP="00990CE6">
            <w:pPr>
              <w:spacing w:after="60"/>
              <w:rPr>
                <w:rFonts w:ascii="Calibri" w:hAnsi="Calibri"/>
                <w:sz w:val="18"/>
                <w:szCs w:val="18"/>
              </w:rPr>
            </w:pPr>
            <w:r w:rsidRPr="00295655">
              <w:rPr>
                <w:rFonts w:ascii="Calibri" w:hAnsi="Calibri"/>
                <w:sz w:val="18"/>
                <w:szCs w:val="18"/>
              </w:rPr>
              <w:t xml:space="preserve">(this field not visible to user) </w:t>
            </w:r>
            <w:r w:rsidR="00FE6A33">
              <w:rPr>
                <w:rFonts w:ascii="Calibri" w:hAnsi="Calibri"/>
                <w:sz w:val="18"/>
                <w:szCs w:val="18"/>
              </w:rPr>
              <w:t>endif1</w:t>
            </w:r>
            <w:r w:rsidRPr="00295655">
              <w:rPr>
                <w:rFonts w:ascii="Calibri" w:hAnsi="Calibri"/>
                <w:sz w:val="18"/>
                <w:szCs w:val="18"/>
              </w:rPr>
              <w:t>&gt;&gt;</w:t>
            </w:r>
          </w:p>
        </w:tc>
      </w:tr>
    </w:tbl>
    <w:p w14:paraId="1F9B96C6" w14:textId="007F95E5" w:rsidR="000F413D" w:rsidRPr="00295655" w:rsidRDefault="000F413D" w:rsidP="008846F4">
      <w:pPr>
        <w:rPr>
          <w:rFonts w:ascii="Calibri" w:hAnsi="Calibri"/>
          <w:sz w:val="18"/>
          <w:szCs w:val="18"/>
        </w:rPr>
      </w:pPr>
    </w:p>
    <w:p w14:paraId="1F9B96C7" w14:textId="77777777" w:rsidR="000F413D" w:rsidRPr="00295655" w:rsidRDefault="000F413D" w:rsidP="008846F4">
      <w:pPr>
        <w:rPr>
          <w:rFonts w:ascii="Calibri" w:hAnsi="Calibri"/>
          <w:sz w:val="18"/>
          <w:szCs w:val="18"/>
        </w:rPr>
      </w:pPr>
    </w:p>
    <w:tbl>
      <w:tblPr>
        <w:tblStyle w:val="TableGrid"/>
        <w:tblW w:w="5000" w:type="pct"/>
        <w:tblLook w:val="04A0" w:firstRow="1" w:lastRow="0" w:firstColumn="1" w:lastColumn="0" w:noHBand="0" w:noVBand="1"/>
      </w:tblPr>
      <w:tblGrid>
        <w:gridCol w:w="14390"/>
      </w:tblGrid>
      <w:tr w:rsidR="000A23E5" w:rsidRPr="00295655" w14:paraId="1F9B96CB" w14:textId="77777777" w:rsidTr="000A23E5">
        <w:tc>
          <w:tcPr>
            <w:tcW w:w="5000" w:type="pct"/>
          </w:tcPr>
          <w:p w14:paraId="1F9B96CA" w14:textId="1CD5C5A9" w:rsidR="003A543D" w:rsidRPr="00295655" w:rsidRDefault="000A23E5">
            <w:pPr>
              <w:keepNext/>
              <w:rPr>
                <w:rFonts w:ascii="Calibri" w:hAnsi="Calibri"/>
                <w:b/>
                <w:sz w:val="18"/>
                <w:szCs w:val="18"/>
              </w:rPr>
            </w:pPr>
            <w:r w:rsidRPr="00295655">
              <w:rPr>
                <w:rFonts w:ascii="Calibri" w:hAnsi="Calibri"/>
                <w:b/>
                <w:sz w:val="18"/>
                <w:szCs w:val="18"/>
              </w:rPr>
              <w:t>MCH-</w:t>
            </w:r>
            <w:r w:rsidR="00DB0265" w:rsidRPr="00295655">
              <w:rPr>
                <w:rFonts w:ascii="Calibri" w:hAnsi="Calibri"/>
                <w:b/>
                <w:sz w:val="18"/>
                <w:szCs w:val="18"/>
              </w:rPr>
              <w:t>01</w:t>
            </w:r>
            <w:r w:rsidR="00DB0265">
              <w:rPr>
                <w:rFonts w:ascii="Calibri" w:hAnsi="Calibri"/>
                <w:b/>
                <w:sz w:val="18"/>
                <w:szCs w:val="18"/>
              </w:rPr>
              <w:t>d</w:t>
            </w:r>
            <w:r w:rsidR="00DB0265" w:rsidRPr="00D30681">
              <w:rPr>
                <w:rFonts w:ascii="Calibri" w:hAnsi="Calibri"/>
                <w:b/>
                <w:sz w:val="18"/>
                <w:szCs w:val="18"/>
              </w:rPr>
              <w:t xml:space="preserve"> </w:t>
            </w:r>
            <w:r w:rsidR="00D30681">
              <w:rPr>
                <w:rFonts w:ascii="Calibri" w:hAnsi="Calibri"/>
                <w:b/>
                <w:sz w:val="18"/>
                <w:szCs w:val="18"/>
              </w:rPr>
              <w:t>-</w:t>
            </w:r>
            <w:r w:rsidRPr="00D30681">
              <w:rPr>
                <w:rFonts w:ascii="Calibri" w:hAnsi="Calibri"/>
                <w:b/>
                <w:sz w:val="18"/>
                <w:szCs w:val="18"/>
              </w:rPr>
              <w:t xml:space="preserve"> </w:t>
            </w:r>
            <w:r w:rsidR="0003649D" w:rsidRPr="00D30681">
              <w:rPr>
                <w:rFonts w:ascii="Calibri" w:hAnsi="Calibri"/>
                <w:b/>
                <w:bCs/>
                <w:sz w:val="18"/>
                <w:szCs w:val="18"/>
              </w:rPr>
              <w:t>Space Conditioning Systems Ducts and Fans</w:t>
            </w:r>
            <w:r w:rsidR="0003649D" w:rsidRPr="00D30681">
              <w:rPr>
                <w:rFonts w:ascii="Calibri" w:hAnsi="Calibri"/>
                <w:b/>
                <w:sz w:val="18"/>
                <w:szCs w:val="18"/>
              </w:rPr>
              <w:t xml:space="preserve"> - </w:t>
            </w:r>
            <w:r w:rsidR="0003649D" w:rsidRPr="00295655">
              <w:rPr>
                <w:rFonts w:ascii="Calibri" w:hAnsi="Calibri"/>
                <w:b/>
                <w:sz w:val="18"/>
                <w:szCs w:val="18"/>
              </w:rPr>
              <w:t xml:space="preserve">For use with </w:t>
            </w:r>
            <w:r w:rsidRPr="00295655">
              <w:rPr>
                <w:rFonts w:ascii="Calibri" w:hAnsi="Calibri"/>
                <w:b/>
                <w:sz w:val="18"/>
                <w:szCs w:val="18"/>
              </w:rPr>
              <w:t>Performance</w:t>
            </w:r>
            <w:r w:rsidR="00DB0265">
              <w:rPr>
                <w:rFonts w:ascii="Calibri" w:hAnsi="Calibri"/>
                <w:b/>
                <w:sz w:val="18"/>
                <w:szCs w:val="18"/>
              </w:rPr>
              <w:t xml:space="preserve"> E+A+A </w:t>
            </w:r>
            <w:r w:rsidR="0003649D" w:rsidRPr="00295655">
              <w:rPr>
                <w:rFonts w:ascii="Calibri" w:hAnsi="Calibri"/>
                <w:b/>
                <w:sz w:val="18"/>
                <w:szCs w:val="18"/>
              </w:rPr>
              <w:t xml:space="preserve"> Certificate of Compliance</w:t>
            </w:r>
          </w:p>
        </w:tc>
      </w:tr>
    </w:tbl>
    <w:p w14:paraId="1F9B96CC" w14:textId="77777777" w:rsidR="000F413D" w:rsidRPr="00295655" w:rsidRDefault="000F413D" w:rsidP="008846F4">
      <w:pPr>
        <w:rPr>
          <w:rFonts w:ascii="Calibri" w:hAnsi="Calibri"/>
          <w:sz w:val="18"/>
          <w:szCs w:val="18"/>
        </w:rPr>
      </w:pPr>
    </w:p>
    <w:p w14:paraId="1F9B96CD" w14:textId="77777777" w:rsidR="008F2BFE" w:rsidRPr="00295655" w:rsidRDefault="008F2BFE" w:rsidP="008846F4">
      <w:pPr>
        <w:rPr>
          <w:rFonts w:ascii="Calibri" w:hAnsi="Calibri"/>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032"/>
        <w:gridCol w:w="1033"/>
        <w:gridCol w:w="2070"/>
        <w:gridCol w:w="2070"/>
        <w:gridCol w:w="1023"/>
        <w:gridCol w:w="1023"/>
        <w:gridCol w:w="1023"/>
        <w:gridCol w:w="1023"/>
        <w:gridCol w:w="1023"/>
        <w:gridCol w:w="1023"/>
        <w:gridCol w:w="1023"/>
        <w:gridCol w:w="1024"/>
      </w:tblGrid>
      <w:tr w:rsidR="00CB7B75" w:rsidRPr="00295655" w14:paraId="1F9B96D1" w14:textId="77777777" w:rsidTr="00E31DFA">
        <w:trPr>
          <w:cantSplit/>
        </w:trPr>
        <w:tc>
          <w:tcPr>
            <w:tcW w:w="14390" w:type="dxa"/>
            <w:gridSpan w:val="12"/>
          </w:tcPr>
          <w:p w14:paraId="1F9B96CE" w14:textId="5C82C1E0" w:rsidR="00CB7B75" w:rsidRDefault="00CB7B75" w:rsidP="008F2BFE">
            <w:pPr>
              <w:keepNext/>
              <w:rPr>
                <w:rFonts w:ascii="Calibri" w:hAnsi="Calibri"/>
                <w:b/>
                <w:sz w:val="18"/>
                <w:szCs w:val="18"/>
              </w:rPr>
            </w:pPr>
            <w:r w:rsidRPr="00295655">
              <w:rPr>
                <w:rFonts w:ascii="Calibri" w:hAnsi="Calibri"/>
                <w:b/>
                <w:sz w:val="18"/>
                <w:szCs w:val="18"/>
              </w:rPr>
              <w:t xml:space="preserve">B. </w:t>
            </w:r>
            <w:r>
              <w:rPr>
                <w:rFonts w:ascii="Calibri" w:hAnsi="Calibri"/>
                <w:b/>
                <w:sz w:val="18"/>
                <w:szCs w:val="18"/>
              </w:rPr>
              <w:t xml:space="preserve">Design </w:t>
            </w:r>
            <w:r w:rsidRPr="00295655">
              <w:rPr>
                <w:rFonts w:ascii="Calibri" w:hAnsi="Calibri"/>
                <w:b/>
                <w:sz w:val="18"/>
                <w:szCs w:val="18"/>
              </w:rPr>
              <w:t xml:space="preserve">Space Conditioning (SC) System </w:t>
            </w:r>
            <w:r>
              <w:rPr>
                <w:rFonts w:ascii="Calibri" w:hAnsi="Calibri"/>
                <w:b/>
                <w:sz w:val="18"/>
                <w:szCs w:val="18"/>
              </w:rPr>
              <w:t>Component</w:t>
            </w:r>
            <w:r w:rsidRPr="00295655">
              <w:rPr>
                <w:rFonts w:ascii="Calibri" w:hAnsi="Calibri"/>
                <w:b/>
                <w:sz w:val="18"/>
                <w:szCs w:val="18"/>
              </w:rPr>
              <w:t xml:space="preserve"> </w:t>
            </w:r>
            <w:r>
              <w:rPr>
                <w:rFonts w:ascii="Calibri" w:hAnsi="Calibri"/>
                <w:b/>
                <w:sz w:val="18"/>
                <w:szCs w:val="18"/>
              </w:rPr>
              <w:t>Specifications</w:t>
            </w:r>
            <w:r w:rsidRPr="00295655">
              <w:rPr>
                <w:rFonts w:ascii="Calibri" w:hAnsi="Calibri"/>
                <w:b/>
                <w:sz w:val="18"/>
                <w:szCs w:val="18"/>
              </w:rPr>
              <w:t xml:space="preserve"> from CF1R  </w:t>
            </w:r>
          </w:p>
          <w:p w14:paraId="1F9B96CF" w14:textId="77777777" w:rsidR="00CB7B75" w:rsidRPr="00265AD4" w:rsidRDefault="00CB7B75" w:rsidP="008F2BFE">
            <w:pPr>
              <w:keepNext/>
              <w:rPr>
                <w:rFonts w:ascii="Calibri" w:hAnsi="Calibri"/>
                <w:sz w:val="18"/>
                <w:szCs w:val="18"/>
              </w:rPr>
            </w:pPr>
            <w:r>
              <w:rPr>
                <w:rFonts w:ascii="Calibri" w:hAnsi="Calibri"/>
                <w:sz w:val="18"/>
                <w:szCs w:val="18"/>
              </w:rPr>
              <w:t>This table reports the space conditioning system features that were specified on the registered CF1R-PRF compliance document for this project.</w:t>
            </w:r>
          </w:p>
          <w:p w14:paraId="1F9B96D0" w14:textId="77777777" w:rsidR="00CB7B75" w:rsidRPr="00FB4BFD" w:rsidRDefault="00CB7B75" w:rsidP="00441DA5">
            <w:pPr>
              <w:keepNext/>
              <w:rPr>
                <w:rFonts w:ascii="Calibri" w:hAnsi="Calibri"/>
                <w:sz w:val="18"/>
                <w:szCs w:val="18"/>
              </w:rPr>
            </w:pPr>
            <w:r w:rsidRPr="00FB4BFD">
              <w:rPr>
                <w:rFonts w:ascii="Calibri" w:hAnsi="Calibri"/>
                <w:sz w:val="18"/>
                <w:szCs w:val="18"/>
              </w:rPr>
              <w:t>&lt;&lt;require one row of data for each SC System identified on the CF1R report that is applicable to this dwelling unit;  do not allow user to overwrite these referenced data &gt;&gt;</w:t>
            </w:r>
          </w:p>
        </w:tc>
      </w:tr>
      <w:tr w:rsidR="006417A1" w:rsidRPr="00295655" w14:paraId="1F9B96DE" w14:textId="5A3E7C38" w:rsidTr="000D3152">
        <w:trPr>
          <w:cantSplit/>
          <w:trHeight w:val="215"/>
        </w:trPr>
        <w:tc>
          <w:tcPr>
            <w:tcW w:w="1032" w:type="dxa"/>
            <w:vAlign w:val="center"/>
          </w:tcPr>
          <w:p w14:paraId="1F9B96D3" w14:textId="6E44824E" w:rsidR="00CB7B75" w:rsidRPr="00295655" w:rsidRDefault="00CB7B75" w:rsidP="00103243">
            <w:pPr>
              <w:keepNext/>
              <w:jc w:val="center"/>
              <w:rPr>
                <w:rFonts w:ascii="Calibri" w:hAnsi="Calibri"/>
                <w:sz w:val="18"/>
                <w:szCs w:val="18"/>
              </w:rPr>
            </w:pPr>
            <w:r>
              <w:rPr>
                <w:rFonts w:ascii="Calibri" w:hAnsi="Calibri"/>
                <w:sz w:val="18"/>
                <w:szCs w:val="18"/>
              </w:rPr>
              <w:t>01</w:t>
            </w:r>
          </w:p>
        </w:tc>
        <w:tc>
          <w:tcPr>
            <w:tcW w:w="1033" w:type="dxa"/>
            <w:vAlign w:val="center"/>
          </w:tcPr>
          <w:p w14:paraId="1F9B96D4" w14:textId="5547DEA0" w:rsidR="00CB7B75" w:rsidRPr="00295655" w:rsidRDefault="00CB7B75" w:rsidP="00103243">
            <w:pPr>
              <w:keepNext/>
              <w:jc w:val="center"/>
              <w:rPr>
                <w:rFonts w:ascii="Calibri" w:hAnsi="Calibri"/>
                <w:sz w:val="18"/>
                <w:szCs w:val="18"/>
              </w:rPr>
            </w:pPr>
            <w:r>
              <w:rPr>
                <w:rFonts w:ascii="Calibri" w:hAnsi="Calibri"/>
                <w:sz w:val="18"/>
                <w:szCs w:val="18"/>
              </w:rPr>
              <w:t>02</w:t>
            </w:r>
          </w:p>
        </w:tc>
        <w:tc>
          <w:tcPr>
            <w:tcW w:w="2070" w:type="dxa"/>
            <w:vAlign w:val="center"/>
          </w:tcPr>
          <w:p w14:paraId="1F9B96D5" w14:textId="4134765E" w:rsidR="00CB7B75" w:rsidRPr="00295655" w:rsidRDefault="00CB7B75" w:rsidP="00103243">
            <w:pPr>
              <w:keepNext/>
              <w:jc w:val="center"/>
              <w:rPr>
                <w:rFonts w:ascii="Calibri" w:hAnsi="Calibri"/>
                <w:sz w:val="18"/>
                <w:szCs w:val="18"/>
              </w:rPr>
            </w:pPr>
            <w:r>
              <w:rPr>
                <w:rFonts w:ascii="Calibri" w:hAnsi="Calibri"/>
                <w:sz w:val="18"/>
                <w:szCs w:val="18"/>
              </w:rPr>
              <w:t>03</w:t>
            </w:r>
          </w:p>
        </w:tc>
        <w:tc>
          <w:tcPr>
            <w:tcW w:w="2070" w:type="dxa"/>
            <w:vAlign w:val="center"/>
          </w:tcPr>
          <w:p w14:paraId="1F9B96D6" w14:textId="14ADD09D" w:rsidR="00CB7B75" w:rsidRPr="00295655" w:rsidRDefault="00CB7B75" w:rsidP="00103243">
            <w:pPr>
              <w:keepNext/>
              <w:jc w:val="center"/>
              <w:rPr>
                <w:rFonts w:ascii="Calibri" w:hAnsi="Calibri"/>
                <w:sz w:val="18"/>
                <w:szCs w:val="18"/>
              </w:rPr>
            </w:pPr>
            <w:r>
              <w:rPr>
                <w:rFonts w:ascii="Calibri" w:hAnsi="Calibri"/>
                <w:sz w:val="18"/>
                <w:szCs w:val="18"/>
              </w:rPr>
              <w:t>04</w:t>
            </w:r>
          </w:p>
        </w:tc>
        <w:tc>
          <w:tcPr>
            <w:tcW w:w="1023" w:type="dxa"/>
            <w:vAlign w:val="center"/>
          </w:tcPr>
          <w:p w14:paraId="1F9B96D7" w14:textId="6B28D00E" w:rsidR="00CB7B75" w:rsidRPr="00295655" w:rsidRDefault="00CB7B75" w:rsidP="00103243">
            <w:pPr>
              <w:keepNext/>
              <w:jc w:val="center"/>
              <w:rPr>
                <w:rFonts w:ascii="Calibri" w:hAnsi="Calibri"/>
                <w:sz w:val="18"/>
                <w:szCs w:val="18"/>
              </w:rPr>
            </w:pPr>
            <w:r>
              <w:rPr>
                <w:rFonts w:ascii="Calibri" w:hAnsi="Calibri"/>
                <w:sz w:val="18"/>
                <w:szCs w:val="18"/>
              </w:rPr>
              <w:t>05</w:t>
            </w:r>
          </w:p>
        </w:tc>
        <w:tc>
          <w:tcPr>
            <w:tcW w:w="1023" w:type="dxa"/>
            <w:vAlign w:val="center"/>
          </w:tcPr>
          <w:p w14:paraId="1F9B96D8" w14:textId="17C28BB2" w:rsidR="00CB7B75" w:rsidRPr="00295655" w:rsidRDefault="00CB7B75" w:rsidP="00103243">
            <w:pPr>
              <w:keepNext/>
              <w:jc w:val="center"/>
              <w:rPr>
                <w:rFonts w:ascii="Calibri" w:hAnsi="Calibri"/>
                <w:sz w:val="18"/>
                <w:szCs w:val="18"/>
              </w:rPr>
            </w:pPr>
            <w:r>
              <w:rPr>
                <w:rFonts w:ascii="Calibri" w:hAnsi="Calibri"/>
                <w:sz w:val="18"/>
                <w:szCs w:val="18"/>
              </w:rPr>
              <w:t>06</w:t>
            </w:r>
          </w:p>
        </w:tc>
        <w:tc>
          <w:tcPr>
            <w:tcW w:w="1023" w:type="dxa"/>
            <w:vAlign w:val="center"/>
          </w:tcPr>
          <w:p w14:paraId="1F9B96D9" w14:textId="1D75E0A4" w:rsidR="00CB7B75" w:rsidRPr="00295655" w:rsidRDefault="00CB7B75" w:rsidP="00103243">
            <w:pPr>
              <w:keepNext/>
              <w:jc w:val="center"/>
              <w:rPr>
                <w:rFonts w:ascii="Calibri" w:hAnsi="Calibri"/>
                <w:sz w:val="18"/>
                <w:szCs w:val="18"/>
              </w:rPr>
            </w:pPr>
            <w:r>
              <w:rPr>
                <w:rFonts w:ascii="Calibri" w:hAnsi="Calibri"/>
                <w:sz w:val="18"/>
                <w:szCs w:val="18"/>
              </w:rPr>
              <w:t>07</w:t>
            </w:r>
          </w:p>
        </w:tc>
        <w:tc>
          <w:tcPr>
            <w:tcW w:w="1023" w:type="dxa"/>
          </w:tcPr>
          <w:p w14:paraId="369D9D52" w14:textId="4A0F4A3F" w:rsidR="00CB7B75" w:rsidRDefault="00CB7B75" w:rsidP="00103243">
            <w:pPr>
              <w:keepNext/>
              <w:jc w:val="center"/>
              <w:rPr>
                <w:rFonts w:ascii="Calibri" w:hAnsi="Calibri"/>
                <w:sz w:val="18"/>
                <w:szCs w:val="18"/>
              </w:rPr>
            </w:pPr>
            <w:r>
              <w:rPr>
                <w:rFonts w:ascii="Calibri" w:hAnsi="Calibri"/>
                <w:sz w:val="18"/>
                <w:szCs w:val="18"/>
              </w:rPr>
              <w:t>08</w:t>
            </w:r>
          </w:p>
        </w:tc>
        <w:tc>
          <w:tcPr>
            <w:tcW w:w="1023" w:type="dxa"/>
          </w:tcPr>
          <w:p w14:paraId="39DC7CBC" w14:textId="211497BA" w:rsidR="00CB7B75" w:rsidRDefault="00CB7B75" w:rsidP="00103243">
            <w:pPr>
              <w:keepNext/>
              <w:jc w:val="center"/>
              <w:rPr>
                <w:rFonts w:ascii="Calibri" w:hAnsi="Calibri"/>
                <w:sz w:val="18"/>
                <w:szCs w:val="18"/>
              </w:rPr>
            </w:pPr>
            <w:r>
              <w:rPr>
                <w:rFonts w:ascii="Calibri" w:hAnsi="Calibri"/>
                <w:sz w:val="18"/>
                <w:szCs w:val="18"/>
              </w:rPr>
              <w:t>09</w:t>
            </w:r>
          </w:p>
        </w:tc>
        <w:tc>
          <w:tcPr>
            <w:tcW w:w="1023" w:type="dxa"/>
            <w:vAlign w:val="center"/>
          </w:tcPr>
          <w:p w14:paraId="1F9B96DA" w14:textId="1A86740F" w:rsidR="00CB7B75" w:rsidRPr="00295655" w:rsidRDefault="00CB7B75" w:rsidP="00103243">
            <w:pPr>
              <w:keepNext/>
              <w:jc w:val="center"/>
              <w:rPr>
                <w:rFonts w:ascii="Calibri" w:hAnsi="Calibri"/>
                <w:sz w:val="18"/>
                <w:szCs w:val="18"/>
              </w:rPr>
            </w:pPr>
            <w:r>
              <w:rPr>
                <w:rFonts w:ascii="Calibri" w:hAnsi="Calibri"/>
                <w:sz w:val="18"/>
                <w:szCs w:val="18"/>
              </w:rPr>
              <w:t>10</w:t>
            </w:r>
          </w:p>
        </w:tc>
        <w:tc>
          <w:tcPr>
            <w:tcW w:w="1023" w:type="dxa"/>
          </w:tcPr>
          <w:p w14:paraId="7C893C35" w14:textId="331F229D" w:rsidR="00CB7B75" w:rsidRDefault="00CB7B75" w:rsidP="00103243">
            <w:pPr>
              <w:keepNext/>
              <w:jc w:val="center"/>
              <w:rPr>
                <w:rFonts w:ascii="Calibri" w:hAnsi="Calibri"/>
                <w:sz w:val="18"/>
                <w:szCs w:val="18"/>
              </w:rPr>
            </w:pPr>
            <w:r>
              <w:rPr>
                <w:rFonts w:ascii="Calibri" w:hAnsi="Calibri"/>
                <w:sz w:val="18"/>
                <w:szCs w:val="18"/>
              </w:rPr>
              <w:t>11</w:t>
            </w:r>
          </w:p>
        </w:tc>
        <w:tc>
          <w:tcPr>
            <w:tcW w:w="1024" w:type="dxa"/>
          </w:tcPr>
          <w:p w14:paraId="2A305ABE" w14:textId="4C7FBF98" w:rsidR="00CB7B75" w:rsidRDefault="00CB7B75" w:rsidP="00103243">
            <w:pPr>
              <w:keepNext/>
              <w:jc w:val="center"/>
              <w:rPr>
                <w:rFonts w:ascii="Calibri" w:hAnsi="Calibri"/>
                <w:sz w:val="18"/>
                <w:szCs w:val="18"/>
              </w:rPr>
            </w:pPr>
            <w:r>
              <w:rPr>
                <w:rFonts w:ascii="Calibri" w:hAnsi="Calibri"/>
                <w:sz w:val="18"/>
                <w:szCs w:val="18"/>
              </w:rPr>
              <w:t>12</w:t>
            </w:r>
          </w:p>
        </w:tc>
      </w:tr>
      <w:tr w:rsidR="006417A1" w:rsidRPr="00295655" w14:paraId="1F9B96EE" w14:textId="1C16022B" w:rsidTr="000D3152">
        <w:trPr>
          <w:cantSplit/>
          <w:trHeight w:val="576"/>
        </w:trPr>
        <w:tc>
          <w:tcPr>
            <w:tcW w:w="1032" w:type="dxa"/>
            <w:vAlign w:val="bottom"/>
          </w:tcPr>
          <w:p w14:paraId="44E6E435" w14:textId="14B1519C" w:rsidR="00CB7B75" w:rsidRDefault="00CB7B75" w:rsidP="00CB7B75">
            <w:pPr>
              <w:keepNext/>
              <w:jc w:val="center"/>
              <w:rPr>
                <w:rFonts w:ascii="Calibri" w:hAnsi="Calibri"/>
                <w:sz w:val="18"/>
                <w:szCs w:val="18"/>
              </w:rPr>
            </w:pPr>
            <w:r>
              <w:rPr>
                <w:rFonts w:ascii="Calibri" w:hAnsi="Calibri"/>
                <w:sz w:val="18"/>
                <w:szCs w:val="18"/>
              </w:rPr>
              <w:t>SC</w:t>
            </w:r>
          </w:p>
          <w:p w14:paraId="0BD110B7" w14:textId="77777777" w:rsidR="00CB7B75" w:rsidRDefault="00CB7B75" w:rsidP="00CB7B75">
            <w:pPr>
              <w:keepNext/>
              <w:jc w:val="center"/>
              <w:rPr>
                <w:rFonts w:ascii="Calibri" w:hAnsi="Calibri"/>
                <w:sz w:val="18"/>
                <w:szCs w:val="18"/>
              </w:rPr>
            </w:pPr>
            <w:r w:rsidRPr="00295655">
              <w:rPr>
                <w:rFonts w:ascii="Calibri" w:hAnsi="Calibri"/>
                <w:sz w:val="18"/>
                <w:szCs w:val="18"/>
              </w:rPr>
              <w:t>System</w:t>
            </w:r>
          </w:p>
          <w:p w14:paraId="1F9B96E1" w14:textId="2389B5DD" w:rsidR="00CB7B75" w:rsidRPr="00295655" w:rsidRDefault="00CB7B75" w:rsidP="00CB7B75">
            <w:pPr>
              <w:keepNext/>
              <w:jc w:val="center"/>
              <w:rPr>
                <w:rFonts w:ascii="Calibri" w:hAnsi="Calibri"/>
                <w:sz w:val="18"/>
                <w:szCs w:val="18"/>
              </w:rPr>
            </w:pPr>
            <w:r>
              <w:rPr>
                <w:rFonts w:ascii="Calibri" w:hAnsi="Calibri"/>
                <w:sz w:val="18"/>
                <w:szCs w:val="18"/>
              </w:rPr>
              <w:t>ID/</w:t>
            </w:r>
            <w:r w:rsidRPr="00295655">
              <w:rPr>
                <w:rFonts w:ascii="Calibri" w:hAnsi="Calibri"/>
                <w:sz w:val="18"/>
                <w:szCs w:val="18"/>
              </w:rPr>
              <w:t>Name</w:t>
            </w:r>
            <w:r>
              <w:rPr>
                <w:rFonts w:ascii="Calibri" w:hAnsi="Calibri"/>
                <w:sz w:val="18"/>
                <w:szCs w:val="18"/>
              </w:rPr>
              <w:t xml:space="preserve"> from CF1R</w:t>
            </w:r>
          </w:p>
        </w:tc>
        <w:tc>
          <w:tcPr>
            <w:tcW w:w="1033" w:type="dxa"/>
            <w:vAlign w:val="bottom"/>
          </w:tcPr>
          <w:p w14:paraId="42C0EB4E" w14:textId="7194899D" w:rsidR="00CB7B75" w:rsidRDefault="00CB7B75" w:rsidP="00CB7B75">
            <w:pPr>
              <w:keepNext/>
              <w:jc w:val="center"/>
              <w:rPr>
                <w:rFonts w:ascii="Calibri" w:hAnsi="Calibri"/>
                <w:sz w:val="18"/>
                <w:szCs w:val="18"/>
              </w:rPr>
            </w:pPr>
            <w:r>
              <w:rPr>
                <w:rFonts w:ascii="Calibri" w:hAnsi="Calibri"/>
                <w:sz w:val="18"/>
                <w:szCs w:val="18"/>
              </w:rPr>
              <w:t>SC</w:t>
            </w:r>
          </w:p>
          <w:p w14:paraId="1F9B96E2" w14:textId="7E0FF2EA" w:rsidR="00CB7B75" w:rsidRPr="00295655" w:rsidRDefault="00CB7B75" w:rsidP="00CB7B75">
            <w:pPr>
              <w:keepNext/>
              <w:jc w:val="center"/>
              <w:rPr>
                <w:rFonts w:ascii="Calibri" w:hAnsi="Calibri"/>
                <w:sz w:val="18"/>
                <w:szCs w:val="18"/>
              </w:rPr>
            </w:pPr>
            <w:r w:rsidRPr="00295655">
              <w:rPr>
                <w:rFonts w:ascii="Calibri" w:hAnsi="Calibri"/>
                <w:sz w:val="18"/>
                <w:szCs w:val="18"/>
              </w:rPr>
              <w:t>System Type</w:t>
            </w:r>
          </w:p>
        </w:tc>
        <w:tc>
          <w:tcPr>
            <w:tcW w:w="2070" w:type="dxa"/>
            <w:vAlign w:val="bottom"/>
          </w:tcPr>
          <w:p w14:paraId="1F9B96E3" w14:textId="77777777" w:rsidR="00CB7B75" w:rsidRPr="00295655" w:rsidRDefault="00CB7B75" w:rsidP="00CB7B75">
            <w:pPr>
              <w:keepNext/>
              <w:jc w:val="center"/>
              <w:rPr>
                <w:rFonts w:ascii="Calibri" w:hAnsi="Calibri"/>
                <w:sz w:val="18"/>
                <w:szCs w:val="18"/>
              </w:rPr>
            </w:pPr>
            <w:r w:rsidRPr="00295655">
              <w:rPr>
                <w:rFonts w:ascii="Calibri" w:hAnsi="Calibri"/>
                <w:sz w:val="18"/>
                <w:szCs w:val="18"/>
              </w:rPr>
              <w:t>Heating System Type</w:t>
            </w:r>
          </w:p>
        </w:tc>
        <w:tc>
          <w:tcPr>
            <w:tcW w:w="2070" w:type="dxa"/>
            <w:vAlign w:val="bottom"/>
          </w:tcPr>
          <w:p w14:paraId="37999107" w14:textId="77777777" w:rsidR="00CB7B75" w:rsidRDefault="00CB7B75" w:rsidP="00CB7B75">
            <w:pPr>
              <w:keepNext/>
              <w:jc w:val="center"/>
              <w:rPr>
                <w:rFonts w:ascii="Calibri" w:hAnsi="Calibri"/>
                <w:sz w:val="18"/>
                <w:szCs w:val="18"/>
              </w:rPr>
            </w:pPr>
            <w:r w:rsidRPr="00295655">
              <w:rPr>
                <w:rFonts w:ascii="Calibri" w:hAnsi="Calibri"/>
                <w:sz w:val="18"/>
                <w:szCs w:val="18"/>
              </w:rPr>
              <w:t>Cooling System</w:t>
            </w:r>
          </w:p>
          <w:p w14:paraId="1F9B96E4" w14:textId="195D9465" w:rsidR="00CB7B75" w:rsidRPr="00295655" w:rsidRDefault="00CB7B75" w:rsidP="00CB7B75">
            <w:pPr>
              <w:keepNext/>
              <w:jc w:val="center"/>
              <w:rPr>
                <w:rFonts w:ascii="Calibri" w:hAnsi="Calibri"/>
                <w:sz w:val="18"/>
                <w:szCs w:val="18"/>
              </w:rPr>
            </w:pPr>
            <w:r w:rsidRPr="00295655">
              <w:rPr>
                <w:rFonts w:ascii="Calibri" w:hAnsi="Calibri"/>
                <w:sz w:val="18"/>
                <w:szCs w:val="18"/>
              </w:rPr>
              <w:t>Type</w:t>
            </w:r>
          </w:p>
        </w:tc>
        <w:tc>
          <w:tcPr>
            <w:tcW w:w="1023" w:type="dxa"/>
            <w:vAlign w:val="bottom"/>
          </w:tcPr>
          <w:p w14:paraId="56FB9982" w14:textId="77777777" w:rsidR="004909E3" w:rsidRDefault="00CB7B75" w:rsidP="00CB7B75">
            <w:pPr>
              <w:keepNext/>
              <w:jc w:val="center"/>
              <w:rPr>
                <w:rFonts w:ascii="Calibri" w:hAnsi="Calibri"/>
                <w:sz w:val="18"/>
                <w:szCs w:val="18"/>
              </w:rPr>
            </w:pPr>
            <w:r w:rsidRPr="0079005E">
              <w:rPr>
                <w:rFonts w:ascii="Calibri" w:hAnsi="Calibri"/>
                <w:sz w:val="18"/>
                <w:szCs w:val="18"/>
              </w:rPr>
              <w:t xml:space="preserve">Central Fan Ventilation Cooling System </w:t>
            </w:r>
          </w:p>
          <w:p w14:paraId="1F9B96E5" w14:textId="442548FB" w:rsidR="00CB7B75" w:rsidRPr="00295655" w:rsidRDefault="00CB7B75" w:rsidP="00CB7B75">
            <w:pPr>
              <w:keepNext/>
              <w:jc w:val="center"/>
              <w:rPr>
                <w:rFonts w:ascii="Calibri" w:hAnsi="Calibri"/>
                <w:sz w:val="18"/>
                <w:szCs w:val="18"/>
              </w:rPr>
            </w:pPr>
            <w:r w:rsidRPr="00295655">
              <w:rPr>
                <w:rFonts w:ascii="Calibri" w:hAnsi="Calibri"/>
                <w:sz w:val="18"/>
                <w:szCs w:val="18"/>
              </w:rPr>
              <w:t>Type</w:t>
            </w:r>
          </w:p>
        </w:tc>
        <w:tc>
          <w:tcPr>
            <w:tcW w:w="1023" w:type="dxa"/>
            <w:vAlign w:val="bottom"/>
          </w:tcPr>
          <w:p w14:paraId="7596F53B" w14:textId="0825F2DF" w:rsidR="00CB7B75" w:rsidRDefault="00CB7B75" w:rsidP="00CB7B75">
            <w:pPr>
              <w:keepNext/>
              <w:jc w:val="center"/>
              <w:rPr>
                <w:rFonts w:ascii="Calibri" w:hAnsi="Calibri"/>
                <w:sz w:val="18"/>
                <w:szCs w:val="18"/>
              </w:rPr>
            </w:pPr>
            <w:r w:rsidRPr="00295655">
              <w:rPr>
                <w:rFonts w:ascii="Calibri" w:hAnsi="Calibri"/>
                <w:sz w:val="18"/>
                <w:szCs w:val="18"/>
              </w:rPr>
              <w:t>Distr</w:t>
            </w:r>
            <w:r>
              <w:rPr>
                <w:rFonts w:ascii="Calibri" w:hAnsi="Calibri"/>
                <w:sz w:val="18"/>
                <w:szCs w:val="18"/>
              </w:rPr>
              <w:t>ibution</w:t>
            </w:r>
          </w:p>
          <w:p w14:paraId="1F9B96E6" w14:textId="3B4AD437" w:rsidR="00CB7B75" w:rsidRPr="00295655" w:rsidRDefault="00CB7B75" w:rsidP="00CB7B75">
            <w:pPr>
              <w:keepNext/>
              <w:jc w:val="center"/>
              <w:rPr>
                <w:rFonts w:ascii="Calibri" w:hAnsi="Calibri"/>
                <w:sz w:val="18"/>
                <w:szCs w:val="18"/>
              </w:rPr>
            </w:pPr>
            <w:r w:rsidRPr="00295655">
              <w:rPr>
                <w:rFonts w:ascii="Calibri" w:hAnsi="Calibri"/>
                <w:sz w:val="18"/>
                <w:szCs w:val="18"/>
              </w:rPr>
              <w:t>System Type</w:t>
            </w:r>
          </w:p>
        </w:tc>
        <w:tc>
          <w:tcPr>
            <w:tcW w:w="1023" w:type="dxa"/>
            <w:vAlign w:val="bottom"/>
          </w:tcPr>
          <w:p w14:paraId="1F9B96E7" w14:textId="77777777" w:rsidR="00CB7B75" w:rsidRDefault="00CB7B75" w:rsidP="00CB7B75">
            <w:pPr>
              <w:keepNext/>
              <w:jc w:val="center"/>
              <w:rPr>
                <w:rFonts w:ascii="Calibri" w:hAnsi="Calibri"/>
                <w:sz w:val="18"/>
                <w:szCs w:val="18"/>
              </w:rPr>
            </w:pPr>
            <w:r>
              <w:rPr>
                <w:rFonts w:ascii="Calibri" w:hAnsi="Calibri"/>
                <w:sz w:val="18"/>
                <w:szCs w:val="18"/>
              </w:rPr>
              <w:t>Required</w:t>
            </w:r>
          </w:p>
          <w:p w14:paraId="56B156F8" w14:textId="6A7031DC" w:rsidR="00CB7B75" w:rsidRDefault="00CB7B75" w:rsidP="00CB7B75">
            <w:pPr>
              <w:keepNext/>
              <w:jc w:val="center"/>
              <w:rPr>
                <w:rFonts w:ascii="Calibri" w:hAnsi="Calibri"/>
                <w:sz w:val="18"/>
                <w:szCs w:val="18"/>
              </w:rPr>
            </w:pPr>
            <w:r>
              <w:rPr>
                <w:rFonts w:ascii="Calibri" w:hAnsi="Calibri"/>
                <w:sz w:val="18"/>
                <w:szCs w:val="18"/>
              </w:rPr>
              <w:t>Thermostat</w:t>
            </w:r>
          </w:p>
          <w:p w14:paraId="1F9B96E8" w14:textId="6C6255C9" w:rsidR="00CB7B75" w:rsidRPr="00295655" w:rsidRDefault="00CB7B75" w:rsidP="00CB7B75">
            <w:pPr>
              <w:keepNext/>
              <w:jc w:val="center"/>
              <w:rPr>
                <w:rFonts w:ascii="Calibri" w:hAnsi="Calibri"/>
                <w:sz w:val="18"/>
                <w:szCs w:val="18"/>
              </w:rPr>
            </w:pPr>
            <w:r>
              <w:rPr>
                <w:rFonts w:ascii="Calibri" w:hAnsi="Calibri"/>
                <w:sz w:val="18"/>
                <w:szCs w:val="18"/>
              </w:rPr>
              <w:t>Type</w:t>
            </w:r>
          </w:p>
        </w:tc>
        <w:tc>
          <w:tcPr>
            <w:tcW w:w="1023" w:type="dxa"/>
            <w:vAlign w:val="bottom"/>
          </w:tcPr>
          <w:p w14:paraId="0C6A78F8" w14:textId="548C5ED1" w:rsidR="00CB7B75" w:rsidRDefault="00CB7B75" w:rsidP="00CB7B75">
            <w:pPr>
              <w:keepNext/>
              <w:jc w:val="center"/>
              <w:rPr>
                <w:rFonts w:ascii="Calibri" w:hAnsi="Calibri"/>
                <w:sz w:val="18"/>
                <w:szCs w:val="18"/>
              </w:rPr>
            </w:pPr>
            <w:r w:rsidRPr="00CB7B75">
              <w:rPr>
                <w:rFonts w:ascii="Calibri" w:hAnsi="Calibri"/>
                <w:sz w:val="18"/>
                <w:szCs w:val="18"/>
              </w:rPr>
              <w:t>Cooling Zoning Type</w:t>
            </w:r>
          </w:p>
        </w:tc>
        <w:tc>
          <w:tcPr>
            <w:tcW w:w="1023" w:type="dxa"/>
            <w:vAlign w:val="bottom"/>
          </w:tcPr>
          <w:p w14:paraId="47EE6CC0" w14:textId="11AB99D8" w:rsidR="00CB7B75" w:rsidRDefault="00CB7B75" w:rsidP="00CB7B75">
            <w:pPr>
              <w:keepNext/>
              <w:jc w:val="center"/>
              <w:rPr>
                <w:rFonts w:ascii="Calibri" w:hAnsi="Calibri"/>
                <w:sz w:val="18"/>
                <w:szCs w:val="18"/>
              </w:rPr>
            </w:pPr>
            <w:r w:rsidRPr="00CB7B75">
              <w:rPr>
                <w:rFonts w:ascii="Calibri" w:hAnsi="Calibri"/>
                <w:sz w:val="18"/>
                <w:szCs w:val="18"/>
              </w:rPr>
              <w:t>Cooling System Compressor Speed Type</w:t>
            </w:r>
          </w:p>
        </w:tc>
        <w:tc>
          <w:tcPr>
            <w:tcW w:w="1023" w:type="dxa"/>
            <w:vAlign w:val="bottom"/>
          </w:tcPr>
          <w:p w14:paraId="1F9B96EA" w14:textId="4CA35198" w:rsidR="00CB7B75" w:rsidRPr="00295655" w:rsidRDefault="00CB7B75" w:rsidP="00CB7B75">
            <w:pPr>
              <w:keepNext/>
              <w:jc w:val="center"/>
              <w:rPr>
                <w:rFonts w:ascii="Calibri" w:hAnsi="Calibri"/>
                <w:sz w:val="18"/>
                <w:szCs w:val="18"/>
              </w:rPr>
            </w:pPr>
            <w:r>
              <w:rPr>
                <w:rFonts w:ascii="Calibri" w:hAnsi="Calibri"/>
                <w:sz w:val="18"/>
                <w:szCs w:val="18"/>
              </w:rPr>
              <w:t>Low Leakage Air-Handling Unit Status</w:t>
            </w:r>
          </w:p>
        </w:tc>
        <w:tc>
          <w:tcPr>
            <w:tcW w:w="1023" w:type="dxa"/>
            <w:vAlign w:val="bottom"/>
          </w:tcPr>
          <w:p w14:paraId="62EC1262" w14:textId="6D35BF6D" w:rsidR="00CB7B75" w:rsidRDefault="00CB7B75" w:rsidP="00CB7B75">
            <w:pPr>
              <w:keepNext/>
              <w:jc w:val="center"/>
              <w:rPr>
                <w:rFonts w:ascii="Calibri" w:hAnsi="Calibri"/>
                <w:sz w:val="18"/>
                <w:szCs w:val="18"/>
              </w:rPr>
            </w:pPr>
            <w:r>
              <w:rPr>
                <w:rFonts w:ascii="Calibri" w:hAnsi="Calibri"/>
                <w:sz w:val="18"/>
                <w:szCs w:val="18"/>
              </w:rPr>
              <w:t>SC</w:t>
            </w:r>
          </w:p>
          <w:p w14:paraId="36E795FE" w14:textId="158A2C3F" w:rsidR="00CB7B75" w:rsidRPr="00EC33DE" w:rsidRDefault="00CB7B75" w:rsidP="00CB7B75">
            <w:pPr>
              <w:keepNext/>
              <w:jc w:val="center"/>
              <w:rPr>
                <w:rFonts w:ascii="Calibri" w:hAnsi="Calibri"/>
                <w:sz w:val="18"/>
                <w:szCs w:val="18"/>
              </w:rPr>
            </w:pPr>
            <w:r w:rsidRPr="00EC33DE">
              <w:rPr>
                <w:rFonts w:ascii="Calibri" w:hAnsi="Calibri"/>
                <w:sz w:val="18"/>
                <w:szCs w:val="18"/>
              </w:rPr>
              <w:t>System</w:t>
            </w:r>
          </w:p>
          <w:p w14:paraId="6A2D2771" w14:textId="6D7211C7" w:rsidR="00CB7B75" w:rsidRPr="00295655" w:rsidRDefault="00CB7B75" w:rsidP="00CB7B75">
            <w:pPr>
              <w:keepNext/>
              <w:jc w:val="center"/>
              <w:rPr>
                <w:rFonts w:ascii="Calibri" w:hAnsi="Calibri"/>
                <w:sz w:val="18"/>
                <w:szCs w:val="18"/>
              </w:rPr>
            </w:pPr>
            <w:r w:rsidRPr="00EC33DE">
              <w:rPr>
                <w:rFonts w:ascii="Calibri" w:hAnsi="Calibri"/>
                <w:sz w:val="18"/>
                <w:szCs w:val="18"/>
              </w:rPr>
              <w:t>Status</w:t>
            </w:r>
          </w:p>
        </w:tc>
        <w:tc>
          <w:tcPr>
            <w:tcW w:w="1024" w:type="dxa"/>
            <w:vAlign w:val="bottom"/>
          </w:tcPr>
          <w:p w14:paraId="135DE89E" w14:textId="19451DD7" w:rsidR="00CB7B75" w:rsidRPr="00EC33DE" w:rsidRDefault="00CB7B75" w:rsidP="00CB7B75">
            <w:pPr>
              <w:keepNext/>
              <w:jc w:val="center"/>
              <w:rPr>
                <w:rFonts w:ascii="Calibri" w:hAnsi="Calibri"/>
                <w:sz w:val="18"/>
                <w:szCs w:val="18"/>
              </w:rPr>
            </w:pPr>
            <w:r>
              <w:rPr>
                <w:rFonts w:ascii="Calibri" w:hAnsi="Calibri"/>
                <w:sz w:val="18"/>
                <w:szCs w:val="18"/>
              </w:rPr>
              <w:t>Duct System Status</w:t>
            </w:r>
          </w:p>
        </w:tc>
      </w:tr>
      <w:tr w:rsidR="006417A1" w:rsidRPr="0061440C" w14:paraId="1F9B9716" w14:textId="14B1A355" w:rsidTr="000D3152">
        <w:trPr>
          <w:cantSplit/>
          <w:trHeight w:val="359"/>
        </w:trPr>
        <w:tc>
          <w:tcPr>
            <w:tcW w:w="1032" w:type="dxa"/>
          </w:tcPr>
          <w:p w14:paraId="1F9B96F0" w14:textId="77777777" w:rsidR="00CB7B75" w:rsidRPr="006D6010" w:rsidRDefault="00CB7B75" w:rsidP="00CB7B75">
            <w:pPr>
              <w:keepNext/>
              <w:rPr>
                <w:rFonts w:ascii="Calibri" w:hAnsi="Calibri"/>
                <w:sz w:val="14"/>
                <w:szCs w:val="14"/>
              </w:rPr>
            </w:pPr>
            <w:r w:rsidRPr="006D6010">
              <w:rPr>
                <w:rFonts w:ascii="Calibri" w:hAnsi="Calibri"/>
                <w:sz w:val="14"/>
                <w:szCs w:val="14"/>
              </w:rPr>
              <w:t>&lt;auto filled text: referenced from CF1R&gt;&gt;</w:t>
            </w:r>
          </w:p>
        </w:tc>
        <w:tc>
          <w:tcPr>
            <w:tcW w:w="1033" w:type="dxa"/>
          </w:tcPr>
          <w:p w14:paraId="1F9B96F1" w14:textId="77777777" w:rsidR="00CB7B75" w:rsidRPr="006D6010" w:rsidRDefault="00CB7B75" w:rsidP="00CB7B75">
            <w:pPr>
              <w:keepNext/>
              <w:rPr>
                <w:rFonts w:ascii="Calibri" w:hAnsi="Calibri"/>
                <w:sz w:val="14"/>
                <w:szCs w:val="14"/>
              </w:rPr>
            </w:pPr>
            <w:r w:rsidRPr="006D6010">
              <w:rPr>
                <w:rFonts w:ascii="Calibri" w:hAnsi="Calibri"/>
                <w:sz w:val="14"/>
                <w:szCs w:val="14"/>
              </w:rPr>
              <w:t xml:space="preserve">&lt;&lt; auto filled text:  Reference from CF1R&gt;&gt; </w:t>
            </w:r>
          </w:p>
        </w:tc>
        <w:tc>
          <w:tcPr>
            <w:tcW w:w="2070" w:type="dxa"/>
          </w:tcPr>
          <w:p w14:paraId="1F9B96F2" w14:textId="77777777" w:rsidR="00CB7B75" w:rsidRPr="006D6010" w:rsidRDefault="00CB7B75" w:rsidP="00CB7B75">
            <w:pPr>
              <w:keepNext/>
              <w:rPr>
                <w:rFonts w:ascii="Calibri" w:hAnsi="Calibri"/>
                <w:sz w:val="14"/>
                <w:szCs w:val="14"/>
              </w:rPr>
            </w:pPr>
            <w:r w:rsidRPr="006D6010">
              <w:rPr>
                <w:rFonts w:ascii="Calibri" w:hAnsi="Calibri"/>
                <w:sz w:val="14"/>
                <w:szCs w:val="14"/>
              </w:rPr>
              <w:t>&lt;&lt;auto filled text: referenced from CF1R&gt;&gt;</w:t>
            </w:r>
          </w:p>
          <w:p w14:paraId="5B0E45A1" w14:textId="6815CB40" w:rsidR="00CB7B75" w:rsidRPr="006D6010" w:rsidRDefault="00CB7B75" w:rsidP="00CB7B75">
            <w:pPr>
              <w:keepNext/>
              <w:rPr>
                <w:rFonts w:ascii="Calibri" w:hAnsi="Calibri"/>
                <w:sz w:val="14"/>
                <w:szCs w:val="14"/>
              </w:rPr>
            </w:pPr>
            <w:r w:rsidRPr="006D6010">
              <w:rPr>
                <w:rFonts w:ascii="Calibri" w:hAnsi="Calibri"/>
                <w:sz w:val="14"/>
                <w:szCs w:val="14"/>
              </w:rPr>
              <w:t xml:space="preserve">Note: assume the VCHP </w:t>
            </w:r>
            <w:r w:rsidR="006417A1" w:rsidRPr="006D6010">
              <w:rPr>
                <w:rFonts w:ascii="Calibri" w:hAnsi="Calibri"/>
                <w:sz w:val="14"/>
                <w:szCs w:val="14"/>
              </w:rPr>
              <w:t xml:space="preserve">and multisplit </w:t>
            </w:r>
            <w:r w:rsidRPr="006D6010">
              <w:rPr>
                <w:rFonts w:ascii="Calibri" w:hAnsi="Calibri"/>
                <w:sz w:val="14"/>
                <w:szCs w:val="14"/>
              </w:rPr>
              <w:t>system types will be included in CBECC, thus included in the allowed values in this field:</w:t>
            </w:r>
          </w:p>
          <w:p w14:paraId="4D921DE9" w14:textId="0BEC1254" w:rsidR="00CB7B75" w:rsidRPr="000D3152" w:rsidRDefault="00CB7B75" w:rsidP="00CB7B75">
            <w:pPr>
              <w:keepNext/>
              <w:rPr>
                <w:rFonts w:ascii="Calibri" w:hAnsi="Calibri"/>
                <w:sz w:val="12"/>
                <w:szCs w:val="12"/>
              </w:rPr>
            </w:pPr>
            <w:r w:rsidRPr="000D3152">
              <w:rPr>
                <w:rFonts w:ascii="Calibri" w:hAnsi="Calibri"/>
                <w:sz w:val="12"/>
                <w:szCs w:val="12"/>
              </w:rPr>
              <w:t xml:space="preserve">*VCHP-Ducted </w:t>
            </w:r>
          </w:p>
          <w:p w14:paraId="7992471D" w14:textId="7A87E5F9" w:rsidR="00CB7B75" w:rsidRPr="000D3152" w:rsidRDefault="00CB7B75" w:rsidP="00CB7B75">
            <w:pPr>
              <w:keepNext/>
              <w:rPr>
                <w:rFonts w:ascii="Calibri" w:hAnsi="Calibri"/>
                <w:sz w:val="12"/>
                <w:szCs w:val="12"/>
              </w:rPr>
            </w:pPr>
            <w:r w:rsidRPr="000D3152">
              <w:rPr>
                <w:rFonts w:ascii="Calibri" w:hAnsi="Calibri"/>
                <w:sz w:val="12"/>
                <w:szCs w:val="12"/>
              </w:rPr>
              <w:t>*VCHP-Ductless</w:t>
            </w:r>
          </w:p>
          <w:p w14:paraId="1F9B96F4" w14:textId="4A8E80E6" w:rsidR="00CB7B75" w:rsidRPr="000D3152" w:rsidRDefault="00CB7B75" w:rsidP="00CB7B75">
            <w:pPr>
              <w:keepNext/>
              <w:rPr>
                <w:rFonts w:ascii="Calibri" w:hAnsi="Calibri"/>
                <w:sz w:val="12"/>
                <w:szCs w:val="12"/>
              </w:rPr>
            </w:pPr>
            <w:r w:rsidRPr="000D3152">
              <w:rPr>
                <w:rFonts w:ascii="Calibri" w:hAnsi="Calibri"/>
                <w:sz w:val="12"/>
                <w:szCs w:val="12"/>
              </w:rPr>
              <w:t>*VCHP-Ducted+Ductless</w:t>
            </w:r>
          </w:p>
          <w:p w14:paraId="5699ABEA" w14:textId="77777777" w:rsidR="006417A1" w:rsidRPr="000D3152" w:rsidRDefault="006417A1" w:rsidP="006417A1">
            <w:pPr>
              <w:keepNext/>
              <w:rPr>
                <w:rFonts w:ascii="Calibri" w:hAnsi="Calibri"/>
                <w:sz w:val="12"/>
                <w:szCs w:val="12"/>
              </w:rPr>
            </w:pPr>
            <w:r w:rsidRPr="000D3152">
              <w:rPr>
                <w:rFonts w:ascii="Calibri" w:hAnsi="Calibri"/>
                <w:sz w:val="12"/>
                <w:szCs w:val="12"/>
              </w:rPr>
              <w:t>*multisplit HP-ducted</w:t>
            </w:r>
          </w:p>
          <w:p w14:paraId="60650340" w14:textId="77777777" w:rsidR="006417A1" w:rsidRPr="000D3152" w:rsidRDefault="006417A1" w:rsidP="006417A1">
            <w:pPr>
              <w:keepNext/>
              <w:rPr>
                <w:rFonts w:ascii="Calibri" w:hAnsi="Calibri"/>
                <w:sz w:val="12"/>
                <w:szCs w:val="12"/>
              </w:rPr>
            </w:pPr>
            <w:r w:rsidRPr="000D3152">
              <w:rPr>
                <w:rFonts w:ascii="Calibri" w:hAnsi="Calibri"/>
                <w:sz w:val="12"/>
                <w:szCs w:val="12"/>
              </w:rPr>
              <w:t>*multisplit HP-ductless</w:t>
            </w:r>
          </w:p>
          <w:p w14:paraId="126439E3" w14:textId="77777777" w:rsidR="00CB7B75" w:rsidRDefault="006417A1" w:rsidP="006417A1">
            <w:pPr>
              <w:keepNext/>
              <w:rPr>
                <w:ins w:id="16" w:author="jmiller20191120" w:date="2019-11-26T12:04:00Z"/>
                <w:rFonts w:ascii="Calibri" w:hAnsi="Calibri"/>
                <w:sz w:val="12"/>
                <w:szCs w:val="12"/>
              </w:rPr>
            </w:pPr>
            <w:r w:rsidRPr="000D3152">
              <w:rPr>
                <w:rFonts w:ascii="Calibri" w:hAnsi="Calibri"/>
                <w:sz w:val="12"/>
                <w:szCs w:val="12"/>
              </w:rPr>
              <w:t>*multisplit HP-ducted+ductless</w:t>
            </w:r>
          </w:p>
          <w:p w14:paraId="1F9B96F5" w14:textId="357AB2C2" w:rsidR="00AC2984" w:rsidRPr="00AC2984" w:rsidRDefault="00AC2984" w:rsidP="006417A1">
            <w:pPr>
              <w:keepNext/>
              <w:rPr>
                <w:rFonts w:ascii="Calibri" w:hAnsi="Calibri"/>
                <w:sz w:val="12"/>
                <w:szCs w:val="12"/>
              </w:rPr>
            </w:pPr>
            <w:ins w:id="17" w:author="jmiller20191120" w:date="2019-11-26T12:04:00Z">
              <w:r w:rsidRPr="00AC2984">
                <w:rPr>
                  <w:rFonts w:ascii="Calibri" w:hAnsi="Calibri"/>
                  <w:sz w:val="12"/>
                  <w:szCs w:val="12"/>
                </w:rPr>
                <w:t>*ducted mini-split HP</w:t>
              </w:r>
            </w:ins>
          </w:p>
        </w:tc>
        <w:tc>
          <w:tcPr>
            <w:tcW w:w="2070" w:type="dxa"/>
          </w:tcPr>
          <w:p w14:paraId="38D87ABA" w14:textId="77777777" w:rsidR="00CB7B75" w:rsidRPr="006D6010" w:rsidRDefault="00CB7B75" w:rsidP="00CB7B75">
            <w:pPr>
              <w:keepNext/>
              <w:rPr>
                <w:rFonts w:ascii="Calibri" w:hAnsi="Calibri"/>
                <w:sz w:val="14"/>
                <w:szCs w:val="14"/>
              </w:rPr>
            </w:pPr>
            <w:r w:rsidRPr="006D6010">
              <w:rPr>
                <w:rFonts w:ascii="Calibri" w:hAnsi="Calibri"/>
                <w:sz w:val="14"/>
                <w:szCs w:val="14"/>
              </w:rPr>
              <w:t>&lt;&lt;auto filled text: referenced from CF1R&gt;&gt;</w:t>
            </w:r>
          </w:p>
          <w:p w14:paraId="096300CE" w14:textId="77777777" w:rsidR="00CB7B75" w:rsidRPr="006D6010" w:rsidRDefault="00CB7B75" w:rsidP="00CB7B75">
            <w:pPr>
              <w:keepNext/>
              <w:rPr>
                <w:rFonts w:ascii="Calibri" w:hAnsi="Calibri"/>
                <w:sz w:val="14"/>
                <w:szCs w:val="14"/>
              </w:rPr>
            </w:pPr>
          </w:p>
          <w:p w14:paraId="36228D84" w14:textId="05642D41" w:rsidR="00CB7B75" w:rsidRPr="006D6010" w:rsidRDefault="00CB7B75" w:rsidP="00CB7B75">
            <w:pPr>
              <w:keepNext/>
              <w:rPr>
                <w:rFonts w:ascii="Calibri" w:hAnsi="Calibri"/>
                <w:sz w:val="14"/>
                <w:szCs w:val="14"/>
              </w:rPr>
            </w:pPr>
            <w:r w:rsidRPr="006D6010">
              <w:rPr>
                <w:rFonts w:ascii="Calibri" w:hAnsi="Calibri"/>
                <w:sz w:val="14"/>
                <w:szCs w:val="14"/>
              </w:rPr>
              <w:t xml:space="preserve">Note: assume the VCHP </w:t>
            </w:r>
            <w:r w:rsidR="000D3152" w:rsidRPr="006D6010">
              <w:rPr>
                <w:rFonts w:ascii="Calibri" w:hAnsi="Calibri"/>
                <w:sz w:val="14"/>
                <w:szCs w:val="14"/>
              </w:rPr>
              <w:t xml:space="preserve">and multisplit </w:t>
            </w:r>
            <w:r w:rsidRPr="006D6010">
              <w:rPr>
                <w:rFonts w:ascii="Calibri" w:hAnsi="Calibri"/>
                <w:sz w:val="14"/>
                <w:szCs w:val="14"/>
              </w:rPr>
              <w:t>system types will be included in CBECC, thus included in the allowed values in this field:</w:t>
            </w:r>
          </w:p>
          <w:p w14:paraId="669BE102" w14:textId="57F3E76C" w:rsidR="00CB7B75" w:rsidRPr="000D3152" w:rsidRDefault="00CB7B75" w:rsidP="00CB7B75">
            <w:pPr>
              <w:keepNext/>
              <w:rPr>
                <w:rFonts w:ascii="Calibri" w:hAnsi="Calibri"/>
                <w:sz w:val="12"/>
                <w:szCs w:val="12"/>
              </w:rPr>
            </w:pPr>
            <w:r w:rsidRPr="000D3152">
              <w:rPr>
                <w:rFonts w:ascii="Calibri" w:hAnsi="Calibri"/>
                <w:sz w:val="12"/>
                <w:szCs w:val="12"/>
              </w:rPr>
              <w:t xml:space="preserve">*VCHP-Ducted </w:t>
            </w:r>
          </w:p>
          <w:p w14:paraId="051404B0" w14:textId="4301FB57" w:rsidR="00CB7B75" w:rsidRPr="000D3152" w:rsidRDefault="00CB7B75" w:rsidP="00CB7B75">
            <w:pPr>
              <w:keepNext/>
              <w:rPr>
                <w:rFonts w:ascii="Calibri" w:hAnsi="Calibri"/>
                <w:sz w:val="12"/>
                <w:szCs w:val="12"/>
              </w:rPr>
            </w:pPr>
            <w:r w:rsidRPr="000D3152">
              <w:rPr>
                <w:rFonts w:ascii="Calibri" w:hAnsi="Calibri"/>
                <w:sz w:val="12"/>
                <w:szCs w:val="12"/>
              </w:rPr>
              <w:t>*VCHP-Ductless</w:t>
            </w:r>
          </w:p>
          <w:p w14:paraId="050FD633" w14:textId="3E142208" w:rsidR="00CB7B75" w:rsidRPr="000D3152" w:rsidRDefault="00CB7B75" w:rsidP="006417A1">
            <w:pPr>
              <w:keepNext/>
              <w:rPr>
                <w:rFonts w:ascii="Calibri" w:hAnsi="Calibri"/>
                <w:sz w:val="12"/>
                <w:szCs w:val="12"/>
              </w:rPr>
            </w:pPr>
            <w:r w:rsidRPr="000D3152">
              <w:rPr>
                <w:rFonts w:ascii="Calibri" w:hAnsi="Calibri"/>
                <w:sz w:val="12"/>
                <w:szCs w:val="12"/>
              </w:rPr>
              <w:t>*VCHP-Ducted+Ductless</w:t>
            </w:r>
          </w:p>
          <w:p w14:paraId="32E0DBE6" w14:textId="77777777" w:rsidR="006417A1" w:rsidRPr="000D3152" w:rsidRDefault="006417A1" w:rsidP="006417A1">
            <w:pPr>
              <w:keepNext/>
              <w:rPr>
                <w:rFonts w:ascii="Calibri" w:hAnsi="Calibri"/>
                <w:sz w:val="12"/>
                <w:szCs w:val="12"/>
              </w:rPr>
            </w:pPr>
            <w:r w:rsidRPr="000D3152">
              <w:rPr>
                <w:rFonts w:ascii="Calibri" w:hAnsi="Calibri"/>
                <w:sz w:val="12"/>
                <w:szCs w:val="12"/>
              </w:rPr>
              <w:t>*multisplit AC-ducted</w:t>
            </w:r>
          </w:p>
          <w:p w14:paraId="7760C484" w14:textId="77777777" w:rsidR="006417A1" w:rsidRPr="000D3152" w:rsidRDefault="006417A1" w:rsidP="006417A1">
            <w:pPr>
              <w:keepNext/>
              <w:rPr>
                <w:rFonts w:ascii="Calibri" w:hAnsi="Calibri"/>
                <w:sz w:val="12"/>
                <w:szCs w:val="12"/>
              </w:rPr>
            </w:pPr>
            <w:r w:rsidRPr="000D3152">
              <w:rPr>
                <w:rFonts w:ascii="Calibri" w:hAnsi="Calibri"/>
                <w:sz w:val="12"/>
                <w:szCs w:val="12"/>
              </w:rPr>
              <w:t>*multisplit AC-ductless</w:t>
            </w:r>
          </w:p>
          <w:p w14:paraId="56600479" w14:textId="77777777" w:rsidR="006417A1" w:rsidRPr="000D3152" w:rsidRDefault="006417A1" w:rsidP="006417A1">
            <w:pPr>
              <w:keepNext/>
              <w:rPr>
                <w:rFonts w:ascii="Calibri" w:hAnsi="Calibri"/>
                <w:sz w:val="12"/>
                <w:szCs w:val="12"/>
              </w:rPr>
            </w:pPr>
            <w:r w:rsidRPr="000D3152">
              <w:rPr>
                <w:rFonts w:ascii="Calibri" w:hAnsi="Calibri"/>
                <w:sz w:val="12"/>
                <w:szCs w:val="12"/>
              </w:rPr>
              <w:t>*multisplit AC-ducted+ductless</w:t>
            </w:r>
          </w:p>
          <w:p w14:paraId="3C986E00" w14:textId="77777777" w:rsidR="006417A1" w:rsidRPr="000D3152" w:rsidRDefault="006417A1" w:rsidP="006417A1">
            <w:pPr>
              <w:keepNext/>
              <w:rPr>
                <w:rFonts w:ascii="Calibri" w:hAnsi="Calibri"/>
                <w:sz w:val="12"/>
                <w:szCs w:val="12"/>
              </w:rPr>
            </w:pPr>
            <w:r w:rsidRPr="000D3152">
              <w:rPr>
                <w:rFonts w:ascii="Calibri" w:hAnsi="Calibri"/>
                <w:sz w:val="12"/>
                <w:szCs w:val="12"/>
              </w:rPr>
              <w:t>*multisplit HP-ducted</w:t>
            </w:r>
          </w:p>
          <w:p w14:paraId="3EC0B9E3" w14:textId="77777777" w:rsidR="006417A1" w:rsidRPr="000D3152" w:rsidRDefault="006417A1" w:rsidP="006417A1">
            <w:pPr>
              <w:keepNext/>
              <w:rPr>
                <w:rFonts w:ascii="Calibri" w:hAnsi="Calibri"/>
                <w:sz w:val="12"/>
                <w:szCs w:val="12"/>
              </w:rPr>
            </w:pPr>
            <w:r w:rsidRPr="000D3152">
              <w:rPr>
                <w:rFonts w:ascii="Calibri" w:hAnsi="Calibri"/>
                <w:sz w:val="12"/>
                <w:szCs w:val="12"/>
              </w:rPr>
              <w:t>*multisplit HP-ductless</w:t>
            </w:r>
          </w:p>
          <w:p w14:paraId="18E2213E" w14:textId="77777777" w:rsidR="006417A1" w:rsidRDefault="006417A1" w:rsidP="006417A1">
            <w:pPr>
              <w:keepNext/>
              <w:rPr>
                <w:ins w:id="18" w:author="jmiller20191120" w:date="2019-11-26T12:04:00Z"/>
                <w:rFonts w:ascii="Calibri" w:hAnsi="Calibri"/>
                <w:sz w:val="12"/>
                <w:szCs w:val="12"/>
              </w:rPr>
            </w:pPr>
            <w:r w:rsidRPr="000D3152">
              <w:rPr>
                <w:rFonts w:ascii="Calibri" w:hAnsi="Calibri"/>
                <w:sz w:val="12"/>
                <w:szCs w:val="12"/>
              </w:rPr>
              <w:t>*multisplit HP-ducted+ductless</w:t>
            </w:r>
          </w:p>
          <w:p w14:paraId="31929C83" w14:textId="77777777" w:rsidR="00AC2984" w:rsidRPr="00AC2984" w:rsidRDefault="00AC2984" w:rsidP="00AC2984">
            <w:pPr>
              <w:keepNext/>
              <w:rPr>
                <w:ins w:id="19" w:author="jmiller20191120" w:date="2019-11-26T12:04:00Z"/>
                <w:rFonts w:ascii="Calibri" w:hAnsi="Calibri"/>
                <w:sz w:val="12"/>
                <w:szCs w:val="12"/>
              </w:rPr>
            </w:pPr>
            <w:ins w:id="20" w:author="jmiller20191120" w:date="2019-11-26T12:04:00Z">
              <w:r w:rsidRPr="00AC2984">
                <w:rPr>
                  <w:rFonts w:ascii="Calibri" w:hAnsi="Calibri"/>
                  <w:sz w:val="12"/>
                  <w:szCs w:val="12"/>
                </w:rPr>
                <w:t>*ducted mini-split AC</w:t>
              </w:r>
            </w:ins>
          </w:p>
          <w:p w14:paraId="1F9B96F6" w14:textId="608B2BB3" w:rsidR="00AC2984" w:rsidRPr="0061440C" w:rsidRDefault="00AC2984" w:rsidP="00AC2984">
            <w:pPr>
              <w:keepNext/>
              <w:rPr>
                <w:rFonts w:ascii="Calibri" w:hAnsi="Calibri"/>
                <w:sz w:val="16"/>
                <w:szCs w:val="16"/>
              </w:rPr>
            </w:pPr>
            <w:ins w:id="21" w:author="jmiller20191120" w:date="2019-11-26T12:04:00Z">
              <w:r w:rsidRPr="00AC2984">
                <w:rPr>
                  <w:rFonts w:ascii="Calibri" w:hAnsi="Calibri"/>
                  <w:sz w:val="12"/>
                  <w:szCs w:val="12"/>
                </w:rPr>
                <w:t>*ducted mini-split HP</w:t>
              </w:r>
            </w:ins>
          </w:p>
        </w:tc>
        <w:tc>
          <w:tcPr>
            <w:tcW w:w="1023" w:type="dxa"/>
          </w:tcPr>
          <w:p w14:paraId="32560091" w14:textId="77777777" w:rsidR="00CB7B75" w:rsidRPr="006D6010" w:rsidRDefault="00CB7B75" w:rsidP="00CB7B75">
            <w:pPr>
              <w:keepNext/>
              <w:rPr>
                <w:rFonts w:ascii="Calibri" w:hAnsi="Calibri"/>
                <w:sz w:val="14"/>
                <w:szCs w:val="14"/>
              </w:rPr>
            </w:pPr>
            <w:r w:rsidRPr="006D6010">
              <w:rPr>
                <w:rFonts w:ascii="Calibri" w:hAnsi="Calibri"/>
                <w:sz w:val="14"/>
                <w:szCs w:val="14"/>
              </w:rPr>
              <w:t>&lt;&lt;if on the CF1R, Central Fan Vent Cooling credit is not claimed for this system, then value=N/A, else autofill value from CF1R. allowed values are:</w:t>
            </w:r>
          </w:p>
          <w:p w14:paraId="28608F0C" w14:textId="77777777" w:rsidR="00CB7B75" w:rsidRPr="006D6010" w:rsidRDefault="00CB7B75" w:rsidP="00CB7B75">
            <w:pPr>
              <w:keepNext/>
              <w:rPr>
                <w:rFonts w:ascii="Calibri" w:hAnsi="Calibri"/>
                <w:sz w:val="14"/>
                <w:szCs w:val="14"/>
              </w:rPr>
            </w:pPr>
            <w:r w:rsidRPr="006D6010">
              <w:rPr>
                <w:rFonts w:ascii="Calibri" w:hAnsi="Calibri"/>
                <w:sz w:val="14"/>
                <w:szCs w:val="14"/>
              </w:rPr>
              <w:t>*variable flow</w:t>
            </w:r>
          </w:p>
          <w:p w14:paraId="1F9B96F8" w14:textId="6D6178F7" w:rsidR="00CB7B75" w:rsidRPr="006D6010" w:rsidRDefault="00CB7B75" w:rsidP="00CB7B75">
            <w:pPr>
              <w:keepNext/>
              <w:rPr>
                <w:rFonts w:ascii="Calibri" w:hAnsi="Calibri"/>
                <w:sz w:val="14"/>
                <w:szCs w:val="14"/>
              </w:rPr>
            </w:pPr>
            <w:r w:rsidRPr="006D6010">
              <w:rPr>
                <w:rFonts w:ascii="Calibri" w:hAnsi="Calibri"/>
                <w:sz w:val="14"/>
                <w:szCs w:val="14"/>
              </w:rPr>
              <w:t xml:space="preserve">*fixed flow&gt;&gt;  </w:t>
            </w:r>
          </w:p>
        </w:tc>
        <w:tc>
          <w:tcPr>
            <w:tcW w:w="1023" w:type="dxa"/>
          </w:tcPr>
          <w:p w14:paraId="1F9B96F9" w14:textId="77777777" w:rsidR="00CB7B75" w:rsidRPr="006D6010" w:rsidRDefault="00CB7B75" w:rsidP="00CB7B75">
            <w:pPr>
              <w:keepNext/>
              <w:rPr>
                <w:rFonts w:ascii="Calibri" w:hAnsi="Calibri"/>
                <w:sz w:val="14"/>
                <w:szCs w:val="14"/>
              </w:rPr>
            </w:pPr>
            <w:r w:rsidRPr="006D6010">
              <w:rPr>
                <w:rFonts w:ascii="Calibri" w:hAnsi="Calibri"/>
                <w:sz w:val="14"/>
                <w:szCs w:val="14"/>
              </w:rPr>
              <w:t>&lt;&lt;auto filled text: referenced from CF1R&gt;&gt;</w:t>
            </w:r>
          </w:p>
          <w:p w14:paraId="1F9B96FA" w14:textId="77777777" w:rsidR="00CB7B75" w:rsidRPr="006D6010" w:rsidRDefault="00CB7B75" w:rsidP="00CB7B75">
            <w:pPr>
              <w:keepNext/>
              <w:rPr>
                <w:rFonts w:ascii="Calibri" w:hAnsi="Calibri"/>
                <w:sz w:val="14"/>
                <w:szCs w:val="14"/>
              </w:rPr>
            </w:pPr>
          </w:p>
        </w:tc>
        <w:tc>
          <w:tcPr>
            <w:tcW w:w="1023" w:type="dxa"/>
          </w:tcPr>
          <w:p w14:paraId="1F9B96FB" w14:textId="77777777" w:rsidR="00CB7B75" w:rsidRPr="006D6010" w:rsidRDefault="00CB7B75" w:rsidP="00CB7B75">
            <w:pPr>
              <w:keepNext/>
              <w:rPr>
                <w:rFonts w:ascii="Calibri" w:hAnsi="Calibri"/>
                <w:sz w:val="14"/>
                <w:szCs w:val="14"/>
              </w:rPr>
            </w:pPr>
            <w:r w:rsidRPr="006D6010">
              <w:rPr>
                <w:rFonts w:ascii="Calibri" w:hAnsi="Calibri"/>
                <w:sz w:val="14"/>
                <w:szCs w:val="14"/>
              </w:rPr>
              <w:t>&lt;&lt;auto filled text referenced from CF1R&gt;&gt;</w:t>
            </w:r>
          </w:p>
          <w:p w14:paraId="1F9B96FC" w14:textId="77777777" w:rsidR="00CB7B75" w:rsidRPr="006D6010" w:rsidRDefault="00CB7B75" w:rsidP="00CB7B75">
            <w:pPr>
              <w:keepNext/>
              <w:rPr>
                <w:rFonts w:ascii="Calibri" w:hAnsi="Calibri"/>
                <w:sz w:val="14"/>
                <w:szCs w:val="14"/>
              </w:rPr>
            </w:pPr>
          </w:p>
        </w:tc>
        <w:tc>
          <w:tcPr>
            <w:tcW w:w="1023" w:type="dxa"/>
          </w:tcPr>
          <w:p w14:paraId="2A058DAE" w14:textId="77777777" w:rsidR="00480989" w:rsidRPr="006D6010" w:rsidRDefault="00CB7B75" w:rsidP="00CB7B75">
            <w:pPr>
              <w:keepNext/>
              <w:rPr>
                <w:rFonts w:ascii="Calibri" w:hAnsi="Calibri"/>
                <w:sz w:val="14"/>
                <w:szCs w:val="14"/>
              </w:rPr>
            </w:pPr>
            <w:r w:rsidRPr="006D6010">
              <w:rPr>
                <w:rFonts w:ascii="Calibri" w:hAnsi="Calibri"/>
                <w:sz w:val="14"/>
                <w:szCs w:val="14"/>
              </w:rPr>
              <w:t>&lt;&lt;auto filled text referenced from CF1R</w:t>
            </w:r>
            <w:r w:rsidR="00480989" w:rsidRPr="006D6010">
              <w:rPr>
                <w:rFonts w:ascii="Calibri" w:hAnsi="Calibri"/>
                <w:sz w:val="14"/>
                <w:szCs w:val="14"/>
              </w:rPr>
              <w:t xml:space="preserve">, </w:t>
            </w:r>
          </w:p>
          <w:p w14:paraId="5C799BDB" w14:textId="77777777" w:rsidR="00480989" w:rsidRPr="006D6010" w:rsidRDefault="00480989" w:rsidP="00480989">
            <w:pPr>
              <w:keepNext/>
              <w:rPr>
                <w:rFonts w:ascii="Calibri" w:hAnsi="Calibri"/>
                <w:sz w:val="14"/>
                <w:szCs w:val="14"/>
              </w:rPr>
            </w:pPr>
            <w:r w:rsidRPr="006D6010">
              <w:rPr>
                <w:rFonts w:ascii="Calibri" w:hAnsi="Calibri"/>
                <w:sz w:val="14"/>
                <w:szCs w:val="14"/>
              </w:rPr>
              <w:t>if cooling system type (</w:t>
            </w:r>
            <w:r w:rsidRPr="006D6010">
              <w:rPr>
                <w:rFonts w:ascii="Calibri" w:hAnsi="Calibri"/>
                <w:sz w:val="14"/>
                <w:szCs w:val="14"/>
                <w:highlight w:val="yellow"/>
              </w:rPr>
              <w:t>B04</w:t>
            </w:r>
            <w:r w:rsidRPr="006D6010">
              <w:rPr>
                <w:rFonts w:ascii="Calibri" w:hAnsi="Calibri"/>
                <w:sz w:val="14"/>
                <w:szCs w:val="14"/>
              </w:rPr>
              <w:t>) = NoCooling,</w:t>
            </w:r>
          </w:p>
          <w:p w14:paraId="405D0064" w14:textId="0216AF1C" w:rsidR="00480989" w:rsidRPr="006D6010" w:rsidRDefault="00480989" w:rsidP="00480989">
            <w:pPr>
              <w:keepNext/>
              <w:rPr>
                <w:rFonts w:ascii="Calibri" w:hAnsi="Calibri"/>
                <w:sz w:val="14"/>
                <w:szCs w:val="14"/>
              </w:rPr>
            </w:pPr>
            <w:r w:rsidRPr="006D6010">
              <w:rPr>
                <w:rFonts w:ascii="Calibri" w:hAnsi="Calibri"/>
                <w:sz w:val="14"/>
                <w:szCs w:val="14"/>
              </w:rPr>
              <w:t>then display result=N/A</w:t>
            </w:r>
          </w:p>
          <w:p w14:paraId="48602FA1" w14:textId="61A8F681" w:rsidR="00CB7B75" w:rsidRPr="006D6010" w:rsidRDefault="00CB7B75" w:rsidP="00CB7B75">
            <w:pPr>
              <w:keepNext/>
              <w:rPr>
                <w:rFonts w:ascii="Calibri" w:hAnsi="Calibri"/>
                <w:sz w:val="14"/>
                <w:szCs w:val="14"/>
              </w:rPr>
            </w:pPr>
            <w:r w:rsidRPr="006D6010">
              <w:rPr>
                <w:rFonts w:ascii="Calibri" w:hAnsi="Calibri"/>
                <w:sz w:val="14"/>
                <w:szCs w:val="14"/>
              </w:rPr>
              <w:t>&gt;&gt;</w:t>
            </w:r>
          </w:p>
        </w:tc>
        <w:tc>
          <w:tcPr>
            <w:tcW w:w="1023" w:type="dxa"/>
          </w:tcPr>
          <w:p w14:paraId="2764F945" w14:textId="77777777" w:rsidR="00480989" w:rsidRPr="006D6010" w:rsidRDefault="00CB7B75" w:rsidP="00480989">
            <w:pPr>
              <w:keepNext/>
              <w:rPr>
                <w:rFonts w:ascii="Calibri" w:hAnsi="Calibri"/>
                <w:sz w:val="14"/>
                <w:szCs w:val="14"/>
              </w:rPr>
            </w:pPr>
            <w:r w:rsidRPr="006D6010">
              <w:rPr>
                <w:rFonts w:ascii="Calibri" w:hAnsi="Calibri"/>
                <w:sz w:val="14"/>
                <w:szCs w:val="14"/>
              </w:rPr>
              <w:t>&lt;&lt;auto filled text referenced from CF1R</w:t>
            </w:r>
            <w:r w:rsidR="00480989" w:rsidRPr="006D6010">
              <w:rPr>
                <w:rFonts w:ascii="Calibri" w:hAnsi="Calibri"/>
                <w:sz w:val="14"/>
                <w:szCs w:val="14"/>
              </w:rPr>
              <w:t>, if cooling system type (</w:t>
            </w:r>
            <w:r w:rsidR="00480989" w:rsidRPr="006D6010">
              <w:rPr>
                <w:rFonts w:ascii="Calibri" w:hAnsi="Calibri"/>
                <w:sz w:val="14"/>
                <w:szCs w:val="14"/>
                <w:highlight w:val="yellow"/>
              </w:rPr>
              <w:t>B04</w:t>
            </w:r>
            <w:r w:rsidR="00480989" w:rsidRPr="006D6010">
              <w:rPr>
                <w:rFonts w:ascii="Calibri" w:hAnsi="Calibri"/>
                <w:sz w:val="14"/>
                <w:szCs w:val="14"/>
              </w:rPr>
              <w:t>) = NoCooling,</w:t>
            </w:r>
          </w:p>
          <w:p w14:paraId="67BB9246" w14:textId="77777777" w:rsidR="00480989" w:rsidRPr="006D6010" w:rsidRDefault="00480989" w:rsidP="00480989">
            <w:pPr>
              <w:keepNext/>
              <w:rPr>
                <w:rFonts w:ascii="Calibri" w:hAnsi="Calibri"/>
                <w:sz w:val="14"/>
                <w:szCs w:val="14"/>
              </w:rPr>
            </w:pPr>
            <w:r w:rsidRPr="006D6010">
              <w:rPr>
                <w:rFonts w:ascii="Calibri" w:hAnsi="Calibri"/>
                <w:sz w:val="14"/>
                <w:szCs w:val="14"/>
              </w:rPr>
              <w:t>then display result=N/A</w:t>
            </w:r>
          </w:p>
          <w:p w14:paraId="3C2F717E" w14:textId="7FB0882E" w:rsidR="00CB7B75" w:rsidRPr="006D6010" w:rsidRDefault="00CB7B75" w:rsidP="00CB7B75">
            <w:pPr>
              <w:keepNext/>
              <w:rPr>
                <w:rFonts w:ascii="Calibri" w:hAnsi="Calibri"/>
                <w:sz w:val="14"/>
                <w:szCs w:val="14"/>
              </w:rPr>
            </w:pPr>
            <w:r w:rsidRPr="006D6010">
              <w:rPr>
                <w:rFonts w:ascii="Calibri" w:hAnsi="Calibri"/>
                <w:sz w:val="14"/>
                <w:szCs w:val="14"/>
              </w:rPr>
              <w:t>&gt;&gt;</w:t>
            </w:r>
          </w:p>
        </w:tc>
        <w:tc>
          <w:tcPr>
            <w:tcW w:w="1023" w:type="dxa"/>
          </w:tcPr>
          <w:p w14:paraId="1F9B96FD" w14:textId="20CEE4E2" w:rsidR="00CB7B75" w:rsidRPr="006D6010" w:rsidRDefault="00CB7B75" w:rsidP="00CB7B75">
            <w:pPr>
              <w:keepNext/>
              <w:rPr>
                <w:rFonts w:ascii="Calibri" w:hAnsi="Calibri"/>
                <w:sz w:val="14"/>
                <w:szCs w:val="14"/>
              </w:rPr>
            </w:pPr>
            <w:r w:rsidRPr="006D6010">
              <w:rPr>
                <w:rFonts w:ascii="Calibri" w:hAnsi="Calibri"/>
                <w:sz w:val="14"/>
                <w:szCs w:val="14"/>
              </w:rPr>
              <w:t>&lt;&lt;if on CF1R</w:t>
            </w:r>
          </w:p>
          <w:p w14:paraId="43F2AD42" w14:textId="77777777" w:rsidR="00CB7B75" w:rsidRPr="006D6010" w:rsidRDefault="00CB7B75" w:rsidP="00CB7B75">
            <w:pPr>
              <w:keepNext/>
              <w:rPr>
                <w:rFonts w:asciiTheme="minorHAnsi" w:hAnsiTheme="minorHAnsi" w:cs="Courier New"/>
                <w:sz w:val="14"/>
                <w:szCs w:val="14"/>
              </w:rPr>
            </w:pPr>
            <w:r w:rsidRPr="006D6010">
              <w:rPr>
                <w:rFonts w:asciiTheme="minorHAnsi" w:hAnsiTheme="minorHAnsi" w:cs="Courier New"/>
                <w:sz w:val="14"/>
                <w:szCs w:val="14"/>
              </w:rPr>
              <w:t>LowLkgAH=</w:t>
            </w:r>
          </w:p>
          <w:p w14:paraId="1F9B96FE" w14:textId="4FED93AB" w:rsidR="00CB7B75" w:rsidRPr="006D6010" w:rsidRDefault="00CB7B75" w:rsidP="00CB7B75">
            <w:pPr>
              <w:keepNext/>
              <w:rPr>
                <w:rFonts w:asciiTheme="minorHAnsi" w:hAnsiTheme="minorHAnsi" w:cs="Courier New"/>
                <w:sz w:val="14"/>
                <w:szCs w:val="14"/>
              </w:rPr>
            </w:pPr>
            <w:r w:rsidRPr="006D6010">
              <w:rPr>
                <w:rFonts w:asciiTheme="minorHAnsi" w:hAnsiTheme="minorHAnsi" w:cs="Courier New"/>
                <w:sz w:val="14"/>
                <w:szCs w:val="14"/>
              </w:rPr>
              <w:t>true, then value=</w:t>
            </w:r>
          </w:p>
          <w:p w14:paraId="1F9B96FF" w14:textId="77777777" w:rsidR="00CB7B75" w:rsidRPr="006D6010" w:rsidRDefault="00CB7B75" w:rsidP="00CB7B75">
            <w:pPr>
              <w:keepNext/>
              <w:rPr>
                <w:rFonts w:asciiTheme="minorHAnsi" w:hAnsiTheme="minorHAnsi" w:cs="Courier New"/>
                <w:sz w:val="14"/>
                <w:szCs w:val="14"/>
              </w:rPr>
            </w:pPr>
            <w:r w:rsidRPr="006D6010">
              <w:rPr>
                <w:rFonts w:asciiTheme="minorHAnsi" w:hAnsiTheme="minorHAnsi" w:cs="Courier New"/>
                <w:sz w:val="14"/>
                <w:szCs w:val="14"/>
              </w:rPr>
              <w:t>*Has Low Leakage Air Handler,</w:t>
            </w:r>
          </w:p>
          <w:p w14:paraId="6846E707" w14:textId="77777777" w:rsidR="00CB7B75" w:rsidRPr="006D6010" w:rsidRDefault="00CB7B75" w:rsidP="00CB7B75">
            <w:pPr>
              <w:keepNext/>
              <w:rPr>
                <w:rFonts w:asciiTheme="minorHAnsi" w:hAnsiTheme="minorHAnsi" w:cs="Courier New"/>
                <w:sz w:val="14"/>
                <w:szCs w:val="14"/>
              </w:rPr>
            </w:pPr>
            <w:r w:rsidRPr="006D6010">
              <w:rPr>
                <w:rFonts w:asciiTheme="minorHAnsi" w:hAnsiTheme="minorHAnsi" w:cs="Courier New"/>
                <w:sz w:val="14"/>
                <w:szCs w:val="14"/>
              </w:rPr>
              <w:t xml:space="preserve"> elsif LowLkgAH=</w:t>
            </w:r>
          </w:p>
          <w:p w14:paraId="1F9B9700" w14:textId="0319E491" w:rsidR="00CB7B75" w:rsidRPr="006D6010" w:rsidRDefault="00CB7B75" w:rsidP="00CB7B75">
            <w:pPr>
              <w:keepNext/>
              <w:rPr>
                <w:rFonts w:asciiTheme="minorHAnsi" w:hAnsiTheme="minorHAnsi" w:cs="Courier New"/>
                <w:sz w:val="14"/>
                <w:szCs w:val="14"/>
              </w:rPr>
            </w:pPr>
            <w:r w:rsidRPr="006D6010">
              <w:rPr>
                <w:rFonts w:asciiTheme="minorHAnsi" w:hAnsiTheme="minorHAnsi" w:cs="Courier New"/>
                <w:sz w:val="14"/>
                <w:szCs w:val="14"/>
              </w:rPr>
              <w:t>false, then value=</w:t>
            </w:r>
          </w:p>
          <w:p w14:paraId="1F9B9701" w14:textId="77777777" w:rsidR="00CB7B75" w:rsidRPr="006D6010" w:rsidRDefault="00CB7B75" w:rsidP="00CB7B75">
            <w:pPr>
              <w:keepNext/>
              <w:rPr>
                <w:rFonts w:ascii="Calibri" w:hAnsi="Calibri"/>
                <w:sz w:val="14"/>
                <w:szCs w:val="14"/>
              </w:rPr>
            </w:pPr>
            <w:r w:rsidRPr="006D6010">
              <w:rPr>
                <w:rFonts w:asciiTheme="minorHAnsi" w:hAnsiTheme="minorHAnsi" w:cs="Courier New"/>
                <w:sz w:val="14"/>
                <w:szCs w:val="14"/>
              </w:rPr>
              <w:t>*None</w:t>
            </w:r>
          </w:p>
          <w:p w14:paraId="1F9B9702" w14:textId="77777777" w:rsidR="00CB7B75" w:rsidRPr="006D6010" w:rsidRDefault="00CB7B75" w:rsidP="00CB7B75">
            <w:pPr>
              <w:keepNext/>
              <w:rPr>
                <w:rFonts w:ascii="Calibri" w:hAnsi="Calibri"/>
                <w:sz w:val="14"/>
                <w:szCs w:val="14"/>
              </w:rPr>
            </w:pPr>
          </w:p>
        </w:tc>
        <w:tc>
          <w:tcPr>
            <w:tcW w:w="1023" w:type="dxa"/>
          </w:tcPr>
          <w:p w14:paraId="5D5F9EE9" w14:textId="230C5AEE" w:rsidR="00CB7B75" w:rsidRPr="006D6010" w:rsidRDefault="00CB7B75" w:rsidP="00CB7B75">
            <w:pPr>
              <w:keepNext/>
              <w:rPr>
                <w:rFonts w:ascii="Calibri" w:hAnsi="Calibri"/>
                <w:sz w:val="14"/>
                <w:szCs w:val="14"/>
              </w:rPr>
            </w:pPr>
            <w:r w:rsidRPr="006D6010">
              <w:rPr>
                <w:rFonts w:ascii="Calibri" w:hAnsi="Calibri"/>
                <w:sz w:val="14"/>
                <w:szCs w:val="14"/>
              </w:rPr>
              <w:t xml:space="preserve">&lt;&lt;calculated field: reference value from CF1R for this system name.  </w:t>
            </w:r>
          </w:p>
          <w:p w14:paraId="18FD3077" w14:textId="77777777" w:rsidR="00CB7B75" w:rsidRPr="006D6010" w:rsidRDefault="00CB7B75" w:rsidP="00CB7B75">
            <w:pPr>
              <w:keepNext/>
              <w:rPr>
                <w:rFonts w:ascii="Calibri" w:hAnsi="Calibri"/>
                <w:sz w:val="14"/>
                <w:szCs w:val="14"/>
              </w:rPr>
            </w:pPr>
          </w:p>
          <w:p w14:paraId="0B6ACE99" w14:textId="386028C3" w:rsidR="00CB7B75" w:rsidRPr="006D6010" w:rsidRDefault="00CB7B75" w:rsidP="00CB7B75">
            <w:pPr>
              <w:keepNext/>
              <w:rPr>
                <w:rFonts w:ascii="Calibri" w:hAnsi="Calibri"/>
                <w:sz w:val="14"/>
                <w:szCs w:val="14"/>
              </w:rPr>
            </w:pPr>
            <w:r w:rsidRPr="006D6010">
              <w:rPr>
                <w:rFonts w:ascii="Calibri" w:hAnsi="Calibri"/>
                <w:sz w:val="14"/>
                <w:szCs w:val="14"/>
              </w:rPr>
              <w:t>values are:</w:t>
            </w:r>
          </w:p>
          <w:p w14:paraId="1B847F27" w14:textId="77777777" w:rsidR="00CB7B75" w:rsidRPr="006D6010" w:rsidRDefault="00CB7B75" w:rsidP="00CB7B75">
            <w:pPr>
              <w:keepNext/>
              <w:rPr>
                <w:rFonts w:ascii="Calibri" w:hAnsi="Calibri"/>
                <w:sz w:val="14"/>
                <w:szCs w:val="14"/>
              </w:rPr>
            </w:pPr>
            <w:r w:rsidRPr="006D6010">
              <w:rPr>
                <w:rFonts w:ascii="Calibri" w:hAnsi="Calibri"/>
                <w:sz w:val="14"/>
                <w:szCs w:val="14"/>
              </w:rPr>
              <w:t>**new</w:t>
            </w:r>
          </w:p>
          <w:p w14:paraId="450EBE27" w14:textId="77777777" w:rsidR="00CB7B75" w:rsidRPr="006D6010" w:rsidRDefault="00CB7B75" w:rsidP="00CB7B75">
            <w:pPr>
              <w:keepNext/>
              <w:rPr>
                <w:rFonts w:ascii="Calibri" w:hAnsi="Calibri"/>
                <w:sz w:val="14"/>
                <w:szCs w:val="14"/>
              </w:rPr>
            </w:pPr>
            <w:r w:rsidRPr="006D6010">
              <w:rPr>
                <w:rFonts w:ascii="Calibri" w:hAnsi="Calibri"/>
                <w:sz w:val="14"/>
                <w:szCs w:val="14"/>
              </w:rPr>
              <w:t>**altered</w:t>
            </w:r>
          </w:p>
          <w:p w14:paraId="30000032" w14:textId="61A1C6D7" w:rsidR="00CB7B75" w:rsidRPr="006D6010" w:rsidRDefault="00CB7B75" w:rsidP="00CB7B75">
            <w:pPr>
              <w:keepNext/>
              <w:rPr>
                <w:rFonts w:ascii="Calibri" w:hAnsi="Calibri"/>
                <w:sz w:val="14"/>
                <w:szCs w:val="14"/>
              </w:rPr>
            </w:pPr>
            <w:r w:rsidRPr="006D6010">
              <w:rPr>
                <w:rFonts w:ascii="Calibri" w:hAnsi="Calibri"/>
                <w:sz w:val="14"/>
                <w:szCs w:val="14"/>
              </w:rPr>
              <w:t>**existing&gt;&gt;</w:t>
            </w:r>
          </w:p>
        </w:tc>
        <w:tc>
          <w:tcPr>
            <w:tcW w:w="1024" w:type="dxa"/>
          </w:tcPr>
          <w:p w14:paraId="0B042938" w14:textId="2AB69B21" w:rsidR="00CB7B75" w:rsidRPr="006D6010" w:rsidRDefault="00CB7B75" w:rsidP="00CB7B75">
            <w:pPr>
              <w:keepNext/>
              <w:rPr>
                <w:rFonts w:ascii="Calibri" w:hAnsi="Calibri"/>
                <w:sz w:val="14"/>
                <w:szCs w:val="14"/>
              </w:rPr>
            </w:pPr>
            <w:r w:rsidRPr="006D6010">
              <w:rPr>
                <w:rFonts w:ascii="Calibri" w:hAnsi="Calibri"/>
                <w:sz w:val="14"/>
                <w:szCs w:val="14"/>
              </w:rPr>
              <w:t xml:space="preserve">&lt;&lt;calculated field: if </w:t>
            </w:r>
            <w:r w:rsidRPr="006D6010">
              <w:rPr>
                <w:rFonts w:ascii="Calibri" w:hAnsi="Calibri"/>
                <w:sz w:val="14"/>
                <w:szCs w:val="14"/>
                <w:highlight w:val="yellow"/>
              </w:rPr>
              <w:t>B06</w:t>
            </w:r>
            <w:r w:rsidRPr="006D6010">
              <w:rPr>
                <w:rFonts w:ascii="Calibri" w:hAnsi="Calibri"/>
                <w:sz w:val="14"/>
                <w:szCs w:val="14"/>
              </w:rPr>
              <w:t>=</w:t>
            </w:r>
          </w:p>
          <w:p w14:paraId="29DCA57C" w14:textId="39AE0B95" w:rsidR="00CB7B75" w:rsidRPr="006D6010" w:rsidRDefault="00CB7B75" w:rsidP="00CB7B75">
            <w:pPr>
              <w:keepNext/>
              <w:rPr>
                <w:rFonts w:ascii="Calibri" w:hAnsi="Calibri"/>
                <w:sz w:val="14"/>
                <w:szCs w:val="14"/>
              </w:rPr>
            </w:pPr>
            <w:r w:rsidRPr="006D6010">
              <w:rPr>
                <w:rFonts w:ascii="Calibri" w:hAnsi="Calibri"/>
                <w:sz w:val="14"/>
                <w:szCs w:val="14"/>
              </w:rPr>
              <w:t>DuctsNone, then value=N/A,</w:t>
            </w:r>
          </w:p>
          <w:p w14:paraId="12B6D488" w14:textId="77777777" w:rsidR="00CB7B75" w:rsidRPr="006D6010" w:rsidRDefault="00CB7B75" w:rsidP="00CB7B75">
            <w:pPr>
              <w:keepNext/>
              <w:rPr>
                <w:rFonts w:ascii="Calibri" w:hAnsi="Calibri"/>
                <w:sz w:val="14"/>
                <w:szCs w:val="14"/>
              </w:rPr>
            </w:pPr>
          </w:p>
          <w:p w14:paraId="0D2BEFF6" w14:textId="77777777" w:rsidR="00CB7B75" w:rsidRPr="006D6010" w:rsidRDefault="00CB7B75" w:rsidP="00CB7B75">
            <w:pPr>
              <w:keepNext/>
              <w:rPr>
                <w:rFonts w:ascii="Calibri" w:hAnsi="Calibri"/>
                <w:sz w:val="14"/>
                <w:szCs w:val="14"/>
              </w:rPr>
            </w:pPr>
            <w:r w:rsidRPr="006D6010">
              <w:rPr>
                <w:rFonts w:ascii="Calibri" w:hAnsi="Calibri"/>
                <w:sz w:val="14"/>
                <w:szCs w:val="14"/>
              </w:rPr>
              <w:t xml:space="preserve">else reference value from CF1R for this system name.  </w:t>
            </w:r>
          </w:p>
          <w:p w14:paraId="6F2FAAC2" w14:textId="77777777" w:rsidR="00CB7B75" w:rsidRPr="006D6010" w:rsidRDefault="00CB7B75" w:rsidP="00CB7B75">
            <w:pPr>
              <w:keepNext/>
              <w:rPr>
                <w:rFonts w:ascii="Calibri" w:hAnsi="Calibri"/>
                <w:sz w:val="14"/>
                <w:szCs w:val="14"/>
              </w:rPr>
            </w:pPr>
          </w:p>
          <w:p w14:paraId="3A2F555F" w14:textId="12A83994" w:rsidR="00CB7B75" w:rsidRPr="006D6010" w:rsidRDefault="00011A7C" w:rsidP="00CB7B75">
            <w:pPr>
              <w:keepNext/>
              <w:rPr>
                <w:rFonts w:ascii="Calibri" w:hAnsi="Calibri"/>
                <w:sz w:val="14"/>
                <w:szCs w:val="14"/>
              </w:rPr>
            </w:pPr>
            <w:r w:rsidRPr="006D6010">
              <w:rPr>
                <w:rFonts w:ascii="Calibri" w:hAnsi="Calibri"/>
                <w:sz w:val="14"/>
                <w:szCs w:val="14"/>
              </w:rPr>
              <w:t xml:space="preserve">allowed </w:t>
            </w:r>
            <w:r w:rsidR="00CB7B75" w:rsidRPr="006D6010">
              <w:rPr>
                <w:rFonts w:ascii="Calibri" w:hAnsi="Calibri"/>
                <w:sz w:val="14"/>
                <w:szCs w:val="14"/>
              </w:rPr>
              <w:t>values are:</w:t>
            </w:r>
          </w:p>
          <w:p w14:paraId="482DB095" w14:textId="77777777" w:rsidR="00CB7B75" w:rsidRPr="006D6010" w:rsidRDefault="00CB7B75" w:rsidP="00CB7B75">
            <w:pPr>
              <w:keepNext/>
              <w:rPr>
                <w:rFonts w:ascii="Calibri" w:hAnsi="Calibri"/>
                <w:sz w:val="14"/>
                <w:szCs w:val="14"/>
              </w:rPr>
            </w:pPr>
            <w:r w:rsidRPr="006D6010">
              <w:rPr>
                <w:rFonts w:ascii="Calibri" w:hAnsi="Calibri"/>
                <w:sz w:val="14"/>
                <w:szCs w:val="14"/>
              </w:rPr>
              <w:t>**new</w:t>
            </w:r>
          </w:p>
          <w:p w14:paraId="1BDC26D0" w14:textId="77777777" w:rsidR="00CB7B75" w:rsidRPr="006D6010" w:rsidRDefault="00CB7B75" w:rsidP="00CB7B75">
            <w:pPr>
              <w:keepNext/>
              <w:rPr>
                <w:rFonts w:ascii="Calibri" w:hAnsi="Calibri"/>
                <w:sz w:val="14"/>
                <w:szCs w:val="14"/>
              </w:rPr>
            </w:pPr>
            <w:r w:rsidRPr="006D6010">
              <w:rPr>
                <w:rFonts w:ascii="Calibri" w:hAnsi="Calibri"/>
                <w:sz w:val="14"/>
                <w:szCs w:val="14"/>
              </w:rPr>
              <w:t>**altered</w:t>
            </w:r>
          </w:p>
          <w:p w14:paraId="4044FBB1" w14:textId="77777777" w:rsidR="00CB7B75" w:rsidRPr="006D6010" w:rsidRDefault="00CB7B75" w:rsidP="00CB7B75">
            <w:pPr>
              <w:keepNext/>
              <w:rPr>
                <w:rFonts w:ascii="Calibri" w:hAnsi="Calibri"/>
                <w:sz w:val="14"/>
                <w:szCs w:val="14"/>
              </w:rPr>
            </w:pPr>
            <w:r w:rsidRPr="006D6010">
              <w:rPr>
                <w:rFonts w:ascii="Calibri" w:hAnsi="Calibri"/>
                <w:sz w:val="14"/>
                <w:szCs w:val="14"/>
              </w:rPr>
              <w:t>**existing</w:t>
            </w:r>
          </w:p>
          <w:p w14:paraId="7DD3B49D" w14:textId="71E5A1D0" w:rsidR="00CB7B75" w:rsidRPr="006D6010" w:rsidRDefault="00CB7B75" w:rsidP="00CB7B75">
            <w:pPr>
              <w:keepNext/>
              <w:rPr>
                <w:rFonts w:ascii="Calibri" w:hAnsi="Calibri"/>
                <w:sz w:val="14"/>
                <w:szCs w:val="14"/>
              </w:rPr>
            </w:pPr>
            <w:r w:rsidRPr="006D6010">
              <w:rPr>
                <w:rFonts w:ascii="Calibri" w:hAnsi="Calibri"/>
                <w:sz w:val="14"/>
                <w:szCs w:val="14"/>
              </w:rPr>
              <w:t>**existing+new&gt;&gt;</w:t>
            </w:r>
          </w:p>
        </w:tc>
      </w:tr>
      <w:tr w:rsidR="006417A1" w:rsidRPr="00295655" w14:paraId="1F9B9723" w14:textId="3DC4E8D7" w:rsidTr="000D3152">
        <w:trPr>
          <w:cantSplit/>
          <w:trHeight w:val="288"/>
        </w:trPr>
        <w:tc>
          <w:tcPr>
            <w:tcW w:w="1032" w:type="dxa"/>
            <w:vAlign w:val="center"/>
          </w:tcPr>
          <w:p w14:paraId="1F9B9718" w14:textId="77777777" w:rsidR="00CB7B75" w:rsidRPr="00295655" w:rsidRDefault="00CB7B75" w:rsidP="000D3152">
            <w:pPr>
              <w:keepNext/>
              <w:rPr>
                <w:rFonts w:ascii="Calibri" w:hAnsi="Calibri"/>
                <w:sz w:val="18"/>
                <w:szCs w:val="18"/>
              </w:rPr>
            </w:pPr>
          </w:p>
        </w:tc>
        <w:tc>
          <w:tcPr>
            <w:tcW w:w="1033" w:type="dxa"/>
            <w:vAlign w:val="center"/>
          </w:tcPr>
          <w:p w14:paraId="1F9B9719" w14:textId="77777777" w:rsidR="00CB7B75" w:rsidRPr="00295655" w:rsidRDefault="00CB7B75" w:rsidP="000D3152">
            <w:pPr>
              <w:keepNext/>
              <w:rPr>
                <w:rFonts w:ascii="Calibri" w:hAnsi="Calibri"/>
                <w:sz w:val="18"/>
                <w:szCs w:val="18"/>
              </w:rPr>
            </w:pPr>
          </w:p>
        </w:tc>
        <w:tc>
          <w:tcPr>
            <w:tcW w:w="2070" w:type="dxa"/>
            <w:vAlign w:val="center"/>
          </w:tcPr>
          <w:p w14:paraId="1F9B971A" w14:textId="77777777" w:rsidR="00CB7B75" w:rsidRPr="00295655" w:rsidRDefault="00CB7B75" w:rsidP="000D3152">
            <w:pPr>
              <w:keepNext/>
              <w:rPr>
                <w:rFonts w:ascii="Calibri" w:hAnsi="Calibri"/>
                <w:sz w:val="18"/>
                <w:szCs w:val="18"/>
              </w:rPr>
            </w:pPr>
          </w:p>
        </w:tc>
        <w:tc>
          <w:tcPr>
            <w:tcW w:w="2070" w:type="dxa"/>
            <w:vAlign w:val="center"/>
          </w:tcPr>
          <w:p w14:paraId="1F9B971B" w14:textId="77777777" w:rsidR="00CB7B75" w:rsidRPr="00295655" w:rsidRDefault="00CB7B75" w:rsidP="000D3152">
            <w:pPr>
              <w:keepNext/>
              <w:rPr>
                <w:rFonts w:ascii="Calibri" w:hAnsi="Calibri"/>
                <w:sz w:val="18"/>
                <w:szCs w:val="18"/>
              </w:rPr>
            </w:pPr>
          </w:p>
        </w:tc>
        <w:tc>
          <w:tcPr>
            <w:tcW w:w="1023" w:type="dxa"/>
            <w:vAlign w:val="center"/>
          </w:tcPr>
          <w:p w14:paraId="1F9B971C" w14:textId="77777777" w:rsidR="00CB7B75" w:rsidRPr="00295655" w:rsidRDefault="00CB7B75" w:rsidP="000D3152">
            <w:pPr>
              <w:keepNext/>
              <w:rPr>
                <w:rFonts w:ascii="Calibri" w:hAnsi="Calibri"/>
                <w:sz w:val="18"/>
                <w:szCs w:val="18"/>
              </w:rPr>
            </w:pPr>
          </w:p>
        </w:tc>
        <w:tc>
          <w:tcPr>
            <w:tcW w:w="1023" w:type="dxa"/>
            <w:vAlign w:val="center"/>
          </w:tcPr>
          <w:p w14:paraId="1F9B971D" w14:textId="77777777" w:rsidR="00CB7B75" w:rsidRPr="00295655" w:rsidRDefault="00CB7B75" w:rsidP="000D3152">
            <w:pPr>
              <w:keepNext/>
              <w:rPr>
                <w:rFonts w:ascii="Calibri" w:hAnsi="Calibri"/>
                <w:sz w:val="18"/>
                <w:szCs w:val="18"/>
              </w:rPr>
            </w:pPr>
          </w:p>
        </w:tc>
        <w:tc>
          <w:tcPr>
            <w:tcW w:w="1023" w:type="dxa"/>
            <w:vAlign w:val="center"/>
          </w:tcPr>
          <w:p w14:paraId="1F9B971E" w14:textId="77777777" w:rsidR="00CB7B75" w:rsidRPr="00295655" w:rsidRDefault="00CB7B75" w:rsidP="000D3152">
            <w:pPr>
              <w:keepNext/>
              <w:rPr>
                <w:rFonts w:ascii="Calibri" w:hAnsi="Calibri"/>
                <w:sz w:val="18"/>
                <w:szCs w:val="18"/>
              </w:rPr>
            </w:pPr>
          </w:p>
        </w:tc>
        <w:tc>
          <w:tcPr>
            <w:tcW w:w="1023" w:type="dxa"/>
            <w:vAlign w:val="center"/>
          </w:tcPr>
          <w:p w14:paraId="5BF8DFE5" w14:textId="77777777" w:rsidR="00CB7B75" w:rsidRPr="00295655" w:rsidRDefault="00CB7B75" w:rsidP="000D3152">
            <w:pPr>
              <w:keepNext/>
              <w:rPr>
                <w:rFonts w:ascii="Calibri" w:hAnsi="Calibri"/>
                <w:sz w:val="18"/>
                <w:szCs w:val="18"/>
              </w:rPr>
            </w:pPr>
          </w:p>
        </w:tc>
        <w:tc>
          <w:tcPr>
            <w:tcW w:w="1023" w:type="dxa"/>
            <w:vAlign w:val="center"/>
          </w:tcPr>
          <w:p w14:paraId="403156B1" w14:textId="2D100E14" w:rsidR="00CB7B75" w:rsidRPr="00295655" w:rsidRDefault="00CB7B75" w:rsidP="000D3152">
            <w:pPr>
              <w:keepNext/>
              <w:rPr>
                <w:rFonts w:ascii="Calibri" w:hAnsi="Calibri"/>
                <w:sz w:val="18"/>
                <w:szCs w:val="18"/>
              </w:rPr>
            </w:pPr>
          </w:p>
        </w:tc>
        <w:tc>
          <w:tcPr>
            <w:tcW w:w="1023" w:type="dxa"/>
            <w:vAlign w:val="center"/>
          </w:tcPr>
          <w:p w14:paraId="1F9B971F" w14:textId="0321BBE1" w:rsidR="00CB7B75" w:rsidRPr="00295655" w:rsidRDefault="00CB7B75" w:rsidP="000D3152">
            <w:pPr>
              <w:keepNext/>
              <w:rPr>
                <w:rFonts w:ascii="Calibri" w:hAnsi="Calibri"/>
                <w:sz w:val="18"/>
                <w:szCs w:val="18"/>
              </w:rPr>
            </w:pPr>
          </w:p>
        </w:tc>
        <w:tc>
          <w:tcPr>
            <w:tcW w:w="1023" w:type="dxa"/>
            <w:vAlign w:val="center"/>
          </w:tcPr>
          <w:p w14:paraId="248FA669" w14:textId="77777777" w:rsidR="00CB7B75" w:rsidRPr="00295655" w:rsidRDefault="00CB7B75" w:rsidP="000D3152">
            <w:pPr>
              <w:keepNext/>
              <w:rPr>
                <w:rFonts w:ascii="Calibri" w:hAnsi="Calibri"/>
                <w:sz w:val="18"/>
                <w:szCs w:val="18"/>
              </w:rPr>
            </w:pPr>
          </w:p>
        </w:tc>
        <w:tc>
          <w:tcPr>
            <w:tcW w:w="1024" w:type="dxa"/>
            <w:vAlign w:val="center"/>
          </w:tcPr>
          <w:p w14:paraId="4625590C" w14:textId="77777777" w:rsidR="00CB7B75" w:rsidRPr="00295655" w:rsidRDefault="00CB7B75" w:rsidP="000D3152">
            <w:pPr>
              <w:keepNext/>
              <w:rPr>
                <w:rFonts w:ascii="Calibri" w:hAnsi="Calibri"/>
                <w:sz w:val="18"/>
                <w:szCs w:val="18"/>
              </w:rPr>
            </w:pPr>
          </w:p>
        </w:tc>
      </w:tr>
      <w:tr w:rsidR="00CB7B75" w:rsidRPr="00295655" w14:paraId="1F9B9732" w14:textId="360F4AE5" w:rsidTr="00E31DFA">
        <w:trPr>
          <w:cantSplit/>
        </w:trPr>
        <w:tc>
          <w:tcPr>
            <w:tcW w:w="14390" w:type="dxa"/>
            <w:gridSpan w:val="12"/>
          </w:tcPr>
          <w:p w14:paraId="03B902D8" w14:textId="75B22ABB" w:rsidR="00CB7B75" w:rsidRPr="00295655" w:rsidRDefault="00CB7B75" w:rsidP="008F2BFE">
            <w:pPr>
              <w:keepNext/>
              <w:rPr>
                <w:rFonts w:ascii="Calibri" w:hAnsi="Calibri"/>
                <w:sz w:val="18"/>
                <w:szCs w:val="18"/>
              </w:rPr>
            </w:pPr>
            <w:r w:rsidRPr="00295655">
              <w:rPr>
                <w:rFonts w:ascii="Calibri" w:hAnsi="Calibri"/>
                <w:sz w:val="18"/>
                <w:szCs w:val="18"/>
              </w:rPr>
              <w:t>Notes:</w:t>
            </w:r>
          </w:p>
        </w:tc>
      </w:tr>
    </w:tbl>
    <w:p w14:paraId="1F9B9733" w14:textId="77777777" w:rsidR="008F2BFE" w:rsidRPr="00295655" w:rsidRDefault="008F2BFE" w:rsidP="008846F4">
      <w:pPr>
        <w:rPr>
          <w:rFonts w:ascii="Calibri" w:hAnsi="Calibri"/>
          <w:sz w:val="18"/>
          <w:szCs w:val="18"/>
        </w:rPr>
      </w:pPr>
    </w:p>
    <w:p w14:paraId="1F9B9734" w14:textId="77777777" w:rsidR="008F2BFE" w:rsidRPr="00295655" w:rsidRDefault="008F2BFE" w:rsidP="008846F4">
      <w:pPr>
        <w:rPr>
          <w:rFonts w:ascii="Calibri" w:hAnsi="Calibri"/>
          <w:sz w:val="18"/>
          <w:szCs w:val="18"/>
        </w:rPr>
      </w:pPr>
    </w:p>
    <w:p w14:paraId="1F9B9735" w14:textId="77777777" w:rsidR="008F2BFE" w:rsidRPr="00295655" w:rsidRDefault="008F2BFE" w:rsidP="008846F4">
      <w:pPr>
        <w:rPr>
          <w:rFonts w:ascii="Calibri" w:hAnsi="Calibri"/>
          <w:sz w:val="18"/>
          <w:szCs w:val="18"/>
        </w:rPr>
      </w:pPr>
    </w:p>
    <w:p w14:paraId="1F9B9736" w14:textId="77777777" w:rsidR="008F2BFE" w:rsidRPr="00295655" w:rsidRDefault="008F2BFE" w:rsidP="008846F4">
      <w:pPr>
        <w:rPr>
          <w:rFonts w:ascii="Calibri" w:hAnsi="Calibri"/>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200"/>
        <w:gridCol w:w="1201"/>
        <w:gridCol w:w="1199"/>
        <w:gridCol w:w="1200"/>
        <w:gridCol w:w="1199"/>
        <w:gridCol w:w="1198"/>
        <w:gridCol w:w="1199"/>
        <w:gridCol w:w="1198"/>
        <w:gridCol w:w="1199"/>
        <w:gridCol w:w="1199"/>
        <w:gridCol w:w="1199"/>
        <w:gridCol w:w="1199"/>
      </w:tblGrid>
      <w:tr w:rsidR="00D07715" w:rsidRPr="00295655" w14:paraId="1F9B973A" w14:textId="27DA1436" w:rsidTr="00D07715">
        <w:trPr>
          <w:cantSplit/>
        </w:trPr>
        <w:tc>
          <w:tcPr>
            <w:tcW w:w="14390" w:type="dxa"/>
            <w:gridSpan w:val="12"/>
            <w:shd w:val="clear" w:color="auto" w:fill="auto"/>
          </w:tcPr>
          <w:p w14:paraId="63B76E25" w14:textId="77777777" w:rsidR="00D07715" w:rsidRDefault="00D07715" w:rsidP="00007C52">
            <w:pPr>
              <w:keepNext/>
              <w:rPr>
                <w:rFonts w:ascii="Calibri" w:hAnsi="Calibri"/>
                <w:b/>
                <w:sz w:val="18"/>
                <w:szCs w:val="18"/>
              </w:rPr>
            </w:pPr>
            <w:r>
              <w:rPr>
                <w:rFonts w:ascii="Calibri" w:hAnsi="Calibri"/>
                <w:b/>
                <w:sz w:val="18"/>
                <w:szCs w:val="18"/>
              </w:rPr>
              <w:t>C</w:t>
            </w:r>
            <w:r w:rsidRPr="00295655">
              <w:rPr>
                <w:rFonts w:ascii="Calibri" w:hAnsi="Calibri"/>
                <w:b/>
                <w:sz w:val="18"/>
                <w:szCs w:val="18"/>
              </w:rPr>
              <w:t xml:space="preserve">. </w:t>
            </w:r>
            <w:r>
              <w:rPr>
                <w:rFonts w:ascii="Calibri" w:hAnsi="Calibri"/>
                <w:b/>
                <w:sz w:val="18"/>
                <w:szCs w:val="18"/>
              </w:rPr>
              <w:t xml:space="preserve">Design </w:t>
            </w:r>
            <w:r w:rsidRPr="00295655">
              <w:rPr>
                <w:rFonts w:ascii="Calibri" w:hAnsi="Calibri"/>
                <w:b/>
                <w:sz w:val="18"/>
                <w:szCs w:val="18"/>
              </w:rPr>
              <w:t xml:space="preserve">Space Conditioning (SC) System Compliance </w:t>
            </w:r>
            <w:r>
              <w:rPr>
                <w:rFonts w:ascii="Calibri" w:hAnsi="Calibri"/>
                <w:b/>
                <w:sz w:val="18"/>
                <w:szCs w:val="18"/>
              </w:rPr>
              <w:t>Requirements from CF1R</w:t>
            </w:r>
          </w:p>
          <w:p w14:paraId="0F095E22" w14:textId="77777777" w:rsidR="00D07715" w:rsidRPr="00E91CEC" w:rsidRDefault="00D07715" w:rsidP="00007C52">
            <w:pPr>
              <w:keepNext/>
              <w:rPr>
                <w:rFonts w:ascii="Calibri" w:hAnsi="Calibri"/>
                <w:sz w:val="18"/>
                <w:szCs w:val="18"/>
              </w:rPr>
            </w:pPr>
            <w:r>
              <w:rPr>
                <w:rFonts w:ascii="Calibri" w:hAnsi="Calibri"/>
                <w:sz w:val="18"/>
                <w:szCs w:val="18"/>
              </w:rPr>
              <w:t>This table reports the space conditioning system features that were specified on the registered CF1R-PRF compliance document for this project.</w:t>
            </w:r>
          </w:p>
          <w:p w14:paraId="74461250" w14:textId="756CE5E9" w:rsidR="00D07715" w:rsidRDefault="00D07715" w:rsidP="00007C52">
            <w:pPr>
              <w:keepNext/>
              <w:rPr>
                <w:rFonts w:ascii="Calibri" w:hAnsi="Calibri"/>
                <w:b/>
                <w:sz w:val="18"/>
                <w:szCs w:val="18"/>
              </w:rPr>
            </w:pPr>
            <w:r w:rsidRPr="00FB4BFD">
              <w:rPr>
                <w:rFonts w:ascii="Calibri" w:hAnsi="Calibri"/>
                <w:sz w:val="18"/>
                <w:szCs w:val="18"/>
              </w:rPr>
              <w:t>&lt;&lt;require one row of data for each SC System in Section B;  do not allow user to overwrite these referenced data&gt;&gt;</w:t>
            </w:r>
          </w:p>
        </w:tc>
      </w:tr>
      <w:tr w:rsidR="00D07715" w:rsidRPr="00295655" w14:paraId="1F9B9745" w14:textId="3F3977D4" w:rsidTr="00D07715">
        <w:trPr>
          <w:cantSplit/>
          <w:trHeight w:val="215"/>
        </w:trPr>
        <w:tc>
          <w:tcPr>
            <w:tcW w:w="1200" w:type="dxa"/>
            <w:vAlign w:val="center"/>
          </w:tcPr>
          <w:p w14:paraId="1F9B973B" w14:textId="77777777" w:rsidR="00D07715" w:rsidRPr="00295655" w:rsidRDefault="00D07715" w:rsidP="00A82EF3">
            <w:pPr>
              <w:keepNext/>
              <w:jc w:val="center"/>
              <w:rPr>
                <w:rFonts w:ascii="Calibri" w:hAnsi="Calibri"/>
                <w:sz w:val="18"/>
                <w:szCs w:val="18"/>
              </w:rPr>
            </w:pPr>
            <w:r>
              <w:rPr>
                <w:rFonts w:ascii="Calibri" w:hAnsi="Calibri"/>
                <w:sz w:val="18"/>
                <w:szCs w:val="18"/>
              </w:rPr>
              <w:t>01</w:t>
            </w:r>
          </w:p>
        </w:tc>
        <w:tc>
          <w:tcPr>
            <w:tcW w:w="1201" w:type="dxa"/>
            <w:vAlign w:val="center"/>
          </w:tcPr>
          <w:p w14:paraId="1F9B973C" w14:textId="77777777" w:rsidR="00D07715" w:rsidRPr="00295655" w:rsidRDefault="00D07715" w:rsidP="00A82EF3">
            <w:pPr>
              <w:keepNext/>
              <w:jc w:val="center"/>
              <w:rPr>
                <w:rFonts w:ascii="Calibri" w:hAnsi="Calibri"/>
                <w:sz w:val="18"/>
                <w:szCs w:val="18"/>
              </w:rPr>
            </w:pPr>
            <w:r w:rsidRPr="00295655">
              <w:rPr>
                <w:rFonts w:ascii="Calibri" w:hAnsi="Calibri"/>
                <w:sz w:val="18"/>
                <w:szCs w:val="18"/>
              </w:rPr>
              <w:t>02</w:t>
            </w:r>
          </w:p>
        </w:tc>
        <w:tc>
          <w:tcPr>
            <w:tcW w:w="1199" w:type="dxa"/>
            <w:vAlign w:val="center"/>
          </w:tcPr>
          <w:p w14:paraId="1F9B973D" w14:textId="77777777" w:rsidR="00D07715" w:rsidRPr="00295655" w:rsidRDefault="00D07715" w:rsidP="00A82EF3">
            <w:pPr>
              <w:keepNext/>
              <w:jc w:val="center"/>
              <w:rPr>
                <w:rFonts w:ascii="Calibri" w:hAnsi="Calibri"/>
                <w:sz w:val="18"/>
                <w:szCs w:val="18"/>
              </w:rPr>
            </w:pPr>
            <w:r w:rsidRPr="00295655">
              <w:rPr>
                <w:rFonts w:ascii="Calibri" w:hAnsi="Calibri"/>
                <w:sz w:val="18"/>
                <w:szCs w:val="18"/>
              </w:rPr>
              <w:t>03</w:t>
            </w:r>
          </w:p>
        </w:tc>
        <w:tc>
          <w:tcPr>
            <w:tcW w:w="1200" w:type="dxa"/>
            <w:vAlign w:val="center"/>
          </w:tcPr>
          <w:p w14:paraId="1F9B973E" w14:textId="77777777" w:rsidR="00D07715" w:rsidRPr="00295655" w:rsidRDefault="00D07715" w:rsidP="00A82EF3">
            <w:pPr>
              <w:keepNext/>
              <w:jc w:val="center"/>
              <w:rPr>
                <w:rFonts w:ascii="Calibri" w:hAnsi="Calibri"/>
                <w:sz w:val="18"/>
                <w:szCs w:val="18"/>
              </w:rPr>
            </w:pPr>
            <w:r w:rsidRPr="00295655">
              <w:rPr>
                <w:rFonts w:ascii="Calibri" w:hAnsi="Calibri"/>
                <w:sz w:val="18"/>
                <w:szCs w:val="18"/>
              </w:rPr>
              <w:t>04</w:t>
            </w:r>
          </w:p>
        </w:tc>
        <w:tc>
          <w:tcPr>
            <w:tcW w:w="1199" w:type="dxa"/>
            <w:vAlign w:val="center"/>
          </w:tcPr>
          <w:p w14:paraId="1F9B973F" w14:textId="77777777" w:rsidR="00D07715" w:rsidRPr="00295655" w:rsidRDefault="00D07715" w:rsidP="00A82EF3">
            <w:pPr>
              <w:keepNext/>
              <w:jc w:val="center"/>
              <w:rPr>
                <w:rFonts w:ascii="Calibri" w:hAnsi="Calibri"/>
                <w:sz w:val="18"/>
                <w:szCs w:val="18"/>
              </w:rPr>
            </w:pPr>
            <w:r w:rsidRPr="00295655">
              <w:rPr>
                <w:rFonts w:ascii="Calibri" w:hAnsi="Calibri"/>
                <w:sz w:val="18"/>
                <w:szCs w:val="18"/>
              </w:rPr>
              <w:t>05</w:t>
            </w:r>
          </w:p>
        </w:tc>
        <w:tc>
          <w:tcPr>
            <w:tcW w:w="1198" w:type="dxa"/>
            <w:vAlign w:val="center"/>
          </w:tcPr>
          <w:p w14:paraId="1F9B9740" w14:textId="77777777" w:rsidR="00D07715" w:rsidRPr="00295655" w:rsidRDefault="00D07715" w:rsidP="00A82EF3">
            <w:pPr>
              <w:keepNext/>
              <w:jc w:val="center"/>
              <w:rPr>
                <w:rFonts w:ascii="Calibri" w:hAnsi="Calibri"/>
                <w:sz w:val="18"/>
                <w:szCs w:val="18"/>
              </w:rPr>
            </w:pPr>
            <w:r w:rsidRPr="00295655">
              <w:rPr>
                <w:rFonts w:ascii="Calibri" w:hAnsi="Calibri"/>
                <w:sz w:val="18"/>
                <w:szCs w:val="18"/>
              </w:rPr>
              <w:t>06</w:t>
            </w:r>
          </w:p>
        </w:tc>
        <w:tc>
          <w:tcPr>
            <w:tcW w:w="1199" w:type="dxa"/>
            <w:vAlign w:val="center"/>
          </w:tcPr>
          <w:p w14:paraId="1F9B9741" w14:textId="77777777" w:rsidR="00D07715" w:rsidRPr="00295655" w:rsidRDefault="00D07715" w:rsidP="00A82EF3">
            <w:pPr>
              <w:keepNext/>
              <w:jc w:val="center"/>
              <w:rPr>
                <w:rFonts w:ascii="Calibri" w:hAnsi="Calibri"/>
                <w:sz w:val="18"/>
                <w:szCs w:val="18"/>
              </w:rPr>
            </w:pPr>
            <w:r w:rsidRPr="00295655">
              <w:rPr>
                <w:rFonts w:ascii="Calibri" w:hAnsi="Calibri"/>
                <w:sz w:val="18"/>
                <w:szCs w:val="18"/>
              </w:rPr>
              <w:t>07</w:t>
            </w:r>
          </w:p>
        </w:tc>
        <w:tc>
          <w:tcPr>
            <w:tcW w:w="1198" w:type="dxa"/>
            <w:vAlign w:val="center"/>
          </w:tcPr>
          <w:p w14:paraId="1F9B9742" w14:textId="77777777" w:rsidR="00D07715" w:rsidRPr="00295655" w:rsidRDefault="00D07715" w:rsidP="00A82EF3">
            <w:pPr>
              <w:keepNext/>
              <w:jc w:val="center"/>
              <w:rPr>
                <w:rFonts w:ascii="Calibri" w:hAnsi="Calibri"/>
                <w:sz w:val="18"/>
                <w:szCs w:val="18"/>
              </w:rPr>
            </w:pPr>
            <w:r w:rsidRPr="00295655">
              <w:rPr>
                <w:rFonts w:ascii="Calibri" w:hAnsi="Calibri"/>
                <w:sz w:val="18"/>
                <w:szCs w:val="18"/>
              </w:rPr>
              <w:t>08</w:t>
            </w:r>
          </w:p>
        </w:tc>
        <w:tc>
          <w:tcPr>
            <w:tcW w:w="1199" w:type="dxa"/>
            <w:vAlign w:val="center"/>
          </w:tcPr>
          <w:p w14:paraId="1F9B9743" w14:textId="77777777" w:rsidR="00D07715" w:rsidRPr="00295655" w:rsidRDefault="00D07715" w:rsidP="00A82EF3">
            <w:pPr>
              <w:keepNext/>
              <w:jc w:val="center"/>
              <w:rPr>
                <w:rFonts w:ascii="Calibri" w:hAnsi="Calibri"/>
                <w:sz w:val="18"/>
                <w:szCs w:val="18"/>
              </w:rPr>
            </w:pPr>
            <w:r w:rsidRPr="00295655">
              <w:rPr>
                <w:rFonts w:ascii="Calibri" w:hAnsi="Calibri"/>
                <w:sz w:val="18"/>
                <w:szCs w:val="18"/>
              </w:rPr>
              <w:t>09</w:t>
            </w:r>
          </w:p>
        </w:tc>
        <w:tc>
          <w:tcPr>
            <w:tcW w:w="1199" w:type="dxa"/>
          </w:tcPr>
          <w:p w14:paraId="17D28FA3" w14:textId="76FE5ADF" w:rsidR="00D07715" w:rsidRDefault="00D07715" w:rsidP="00A82EF3">
            <w:pPr>
              <w:keepNext/>
              <w:jc w:val="center"/>
              <w:rPr>
                <w:rFonts w:ascii="Calibri" w:hAnsi="Calibri"/>
                <w:sz w:val="18"/>
                <w:szCs w:val="18"/>
              </w:rPr>
            </w:pPr>
            <w:r>
              <w:rPr>
                <w:rFonts w:ascii="Calibri" w:hAnsi="Calibri"/>
                <w:sz w:val="18"/>
                <w:szCs w:val="18"/>
              </w:rPr>
              <w:t>10</w:t>
            </w:r>
          </w:p>
        </w:tc>
        <w:tc>
          <w:tcPr>
            <w:tcW w:w="1199" w:type="dxa"/>
          </w:tcPr>
          <w:p w14:paraId="76B2257C" w14:textId="7EA72D9E" w:rsidR="00D07715" w:rsidRDefault="00D07715" w:rsidP="00A82EF3">
            <w:pPr>
              <w:keepNext/>
              <w:jc w:val="center"/>
              <w:rPr>
                <w:rFonts w:ascii="Calibri" w:hAnsi="Calibri"/>
                <w:sz w:val="18"/>
                <w:szCs w:val="18"/>
              </w:rPr>
            </w:pPr>
            <w:r>
              <w:rPr>
                <w:rFonts w:ascii="Calibri" w:hAnsi="Calibri"/>
                <w:sz w:val="18"/>
                <w:szCs w:val="18"/>
              </w:rPr>
              <w:t>11</w:t>
            </w:r>
          </w:p>
        </w:tc>
        <w:tc>
          <w:tcPr>
            <w:tcW w:w="1199" w:type="dxa"/>
          </w:tcPr>
          <w:p w14:paraId="1AB6E818" w14:textId="515B18DF" w:rsidR="00D07715" w:rsidRDefault="00D07715" w:rsidP="00A82EF3">
            <w:pPr>
              <w:keepNext/>
              <w:jc w:val="center"/>
              <w:rPr>
                <w:rFonts w:ascii="Calibri" w:hAnsi="Calibri"/>
                <w:sz w:val="18"/>
                <w:szCs w:val="18"/>
              </w:rPr>
            </w:pPr>
            <w:r>
              <w:rPr>
                <w:rFonts w:ascii="Calibri" w:hAnsi="Calibri"/>
                <w:sz w:val="18"/>
                <w:szCs w:val="18"/>
              </w:rPr>
              <w:t>12</w:t>
            </w:r>
          </w:p>
        </w:tc>
      </w:tr>
      <w:tr w:rsidR="00D07715" w:rsidRPr="00295655" w14:paraId="1F9B975B" w14:textId="75F29FA8" w:rsidTr="00D07715">
        <w:trPr>
          <w:cantSplit/>
          <w:trHeight w:val="576"/>
        </w:trPr>
        <w:tc>
          <w:tcPr>
            <w:tcW w:w="1200" w:type="dxa"/>
            <w:vAlign w:val="bottom"/>
          </w:tcPr>
          <w:p w14:paraId="2234C015" w14:textId="7122F903" w:rsidR="00D07715" w:rsidRDefault="00D07715" w:rsidP="00D07715">
            <w:pPr>
              <w:keepNext/>
              <w:jc w:val="center"/>
              <w:rPr>
                <w:rFonts w:ascii="Calibri" w:hAnsi="Calibri"/>
                <w:sz w:val="18"/>
                <w:szCs w:val="18"/>
              </w:rPr>
            </w:pPr>
            <w:r w:rsidRPr="0036092C">
              <w:rPr>
                <w:rFonts w:ascii="Calibri" w:hAnsi="Calibri"/>
                <w:sz w:val="18"/>
                <w:szCs w:val="18"/>
              </w:rPr>
              <w:t>SC System</w:t>
            </w:r>
          </w:p>
          <w:p w14:paraId="1F9B9746" w14:textId="4F6A94BD" w:rsidR="00D07715" w:rsidRPr="00295655" w:rsidRDefault="00D07715" w:rsidP="00D07715">
            <w:pPr>
              <w:keepNext/>
              <w:jc w:val="center"/>
              <w:rPr>
                <w:rFonts w:ascii="Calibri" w:hAnsi="Calibri"/>
                <w:sz w:val="18"/>
                <w:szCs w:val="18"/>
              </w:rPr>
            </w:pPr>
            <w:r>
              <w:rPr>
                <w:rFonts w:ascii="Calibri" w:hAnsi="Calibri"/>
                <w:sz w:val="18"/>
                <w:szCs w:val="18"/>
              </w:rPr>
              <w:t>ID/</w:t>
            </w:r>
            <w:r w:rsidRPr="00295655">
              <w:rPr>
                <w:rFonts w:ascii="Calibri" w:hAnsi="Calibri"/>
                <w:sz w:val="18"/>
                <w:szCs w:val="18"/>
              </w:rPr>
              <w:t>Name</w:t>
            </w:r>
            <w:r>
              <w:t xml:space="preserve"> </w:t>
            </w:r>
            <w:r w:rsidRPr="00D43B79">
              <w:rPr>
                <w:rFonts w:ascii="Calibri" w:hAnsi="Calibri"/>
                <w:sz w:val="18"/>
                <w:szCs w:val="18"/>
              </w:rPr>
              <w:t>from CF1R</w:t>
            </w:r>
          </w:p>
        </w:tc>
        <w:tc>
          <w:tcPr>
            <w:tcW w:w="1201" w:type="dxa"/>
            <w:vAlign w:val="bottom"/>
          </w:tcPr>
          <w:p w14:paraId="1F9B9747" w14:textId="77777777" w:rsidR="00D07715" w:rsidRPr="00295655" w:rsidRDefault="00D07715" w:rsidP="00D07715">
            <w:pPr>
              <w:keepNext/>
              <w:jc w:val="center"/>
              <w:rPr>
                <w:rFonts w:ascii="Calibri" w:hAnsi="Calibri"/>
                <w:sz w:val="18"/>
                <w:szCs w:val="18"/>
              </w:rPr>
            </w:pPr>
            <w:r w:rsidRPr="00295655">
              <w:rPr>
                <w:rFonts w:ascii="Calibri" w:hAnsi="Calibri"/>
                <w:sz w:val="18"/>
                <w:szCs w:val="18"/>
              </w:rPr>
              <w:t>Heating</w:t>
            </w:r>
          </w:p>
          <w:p w14:paraId="1F9B9748" w14:textId="77777777" w:rsidR="00D07715" w:rsidRPr="00295655" w:rsidRDefault="00D07715" w:rsidP="00D07715">
            <w:pPr>
              <w:keepNext/>
              <w:jc w:val="center"/>
              <w:rPr>
                <w:rFonts w:ascii="Calibri" w:hAnsi="Calibri"/>
                <w:sz w:val="18"/>
                <w:szCs w:val="18"/>
              </w:rPr>
            </w:pPr>
            <w:r w:rsidRPr="00295655">
              <w:rPr>
                <w:rFonts w:ascii="Calibri" w:hAnsi="Calibri"/>
                <w:sz w:val="18"/>
                <w:szCs w:val="18"/>
              </w:rPr>
              <w:t>Efficiency</w:t>
            </w:r>
          </w:p>
          <w:p w14:paraId="1F9B9749" w14:textId="77777777" w:rsidR="00D07715" w:rsidRPr="00295655" w:rsidRDefault="00D07715" w:rsidP="00D07715">
            <w:pPr>
              <w:keepNext/>
              <w:jc w:val="center"/>
              <w:rPr>
                <w:rFonts w:ascii="Calibri" w:hAnsi="Calibri"/>
                <w:sz w:val="18"/>
                <w:szCs w:val="18"/>
              </w:rPr>
            </w:pPr>
            <w:r w:rsidRPr="00295655">
              <w:rPr>
                <w:rFonts w:ascii="Calibri" w:hAnsi="Calibri"/>
                <w:sz w:val="18"/>
                <w:szCs w:val="18"/>
              </w:rPr>
              <w:t>Type</w:t>
            </w:r>
          </w:p>
        </w:tc>
        <w:tc>
          <w:tcPr>
            <w:tcW w:w="1199" w:type="dxa"/>
            <w:vAlign w:val="bottom"/>
          </w:tcPr>
          <w:p w14:paraId="1F9B974A" w14:textId="77777777" w:rsidR="00D07715" w:rsidRPr="00295655" w:rsidRDefault="00D07715" w:rsidP="00D07715">
            <w:pPr>
              <w:keepNext/>
              <w:jc w:val="center"/>
              <w:rPr>
                <w:rFonts w:ascii="Calibri" w:hAnsi="Calibri"/>
                <w:sz w:val="18"/>
                <w:szCs w:val="18"/>
              </w:rPr>
            </w:pPr>
            <w:r w:rsidRPr="00295655">
              <w:rPr>
                <w:rFonts w:ascii="Calibri" w:hAnsi="Calibri"/>
                <w:sz w:val="18"/>
                <w:szCs w:val="18"/>
              </w:rPr>
              <w:t>Minimum</w:t>
            </w:r>
          </w:p>
          <w:p w14:paraId="1F9B974B" w14:textId="77777777" w:rsidR="00D07715" w:rsidRPr="00295655" w:rsidRDefault="00D07715" w:rsidP="00D07715">
            <w:pPr>
              <w:keepNext/>
              <w:jc w:val="center"/>
              <w:rPr>
                <w:rFonts w:ascii="Calibri" w:hAnsi="Calibri"/>
                <w:sz w:val="18"/>
                <w:szCs w:val="18"/>
              </w:rPr>
            </w:pPr>
            <w:r w:rsidRPr="00295655">
              <w:rPr>
                <w:rFonts w:ascii="Calibri" w:hAnsi="Calibri"/>
                <w:sz w:val="18"/>
                <w:szCs w:val="18"/>
              </w:rPr>
              <w:t>Heating</w:t>
            </w:r>
          </w:p>
          <w:p w14:paraId="1F9B974C" w14:textId="77777777" w:rsidR="00D07715" w:rsidRPr="00295655" w:rsidRDefault="00D07715" w:rsidP="00D07715">
            <w:pPr>
              <w:keepNext/>
              <w:jc w:val="center"/>
              <w:rPr>
                <w:rFonts w:ascii="Calibri" w:hAnsi="Calibri"/>
                <w:sz w:val="18"/>
                <w:szCs w:val="18"/>
              </w:rPr>
            </w:pPr>
            <w:r w:rsidRPr="00295655">
              <w:rPr>
                <w:rFonts w:ascii="Calibri" w:hAnsi="Calibri"/>
                <w:sz w:val="18"/>
                <w:szCs w:val="18"/>
              </w:rPr>
              <w:t>Efficiency</w:t>
            </w:r>
          </w:p>
          <w:p w14:paraId="1F9B974D" w14:textId="2329D057" w:rsidR="00D07715" w:rsidRPr="00295655" w:rsidRDefault="00D07715" w:rsidP="00D07715">
            <w:pPr>
              <w:keepNext/>
              <w:jc w:val="center"/>
              <w:rPr>
                <w:rFonts w:ascii="Calibri" w:hAnsi="Calibri"/>
                <w:sz w:val="18"/>
                <w:szCs w:val="18"/>
              </w:rPr>
            </w:pPr>
            <w:r w:rsidRPr="00295655">
              <w:rPr>
                <w:rFonts w:ascii="Calibri" w:hAnsi="Calibri"/>
                <w:sz w:val="18"/>
                <w:szCs w:val="18"/>
              </w:rPr>
              <w:t>Value</w:t>
            </w:r>
            <w:r>
              <w:rPr>
                <w:rFonts w:ascii="Calibri" w:hAnsi="Calibri"/>
                <w:sz w:val="18"/>
                <w:szCs w:val="18"/>
              </w:rPr>
              <w:t xml:space="preserve"> (%)</w:t>
            </w:r>
          </w:p>
        </w:tc>
        <w:tc>
          <w:tcPr>
            <w:tcW w:w="1200" w:type="dxa"/>
            <w:vAlign w:val="bottom"/>
          </w:tcPr>
          <w:p w14:paraId="1F9B974E" w14:textId="77777777" w:rsidR="00D07715" w:rsidRPr="00295655" w:rsidRDefault="00D07715" w:rsidP="00D07715">
            <w:pPr>
              <w:keepNext/>
              <w:jc w:val="center"/>
              <w:rPr>
                <w:rFonts w:ascii="Calibri" w:hAnsi="Calibri"/>
                <w:sz w:val="18"/>
                <w:szCs w:val="18"/>
              </w:rPr>
            </w:pPr>
            <w:r w:rsidRPr="00295655">
              <w:rPr>
                <w:rFonts w:ascii="Calibri" w:hAnsi="Calibri"/>
                <w:sz w:val="18"/>
                <w:szCs w:val="18"/>
              </w:rPr>
              <w:t xml:space="preserve">Heat Pump Heating Capacity </w:t>
            </w:r>
          </w:p>
          <w:p w14:paraId="1F9B974F" w14:textId="055591B5" w:rsidR="00D07715" w:rsidRPr="00295655" w:rsidRDefault="00D07715" w:rsidP="00D07715">
            <w:pPr>
              <w:keepNext/>
              <w:jc w:val="center"/>
              <w:rPr>
                <w:rFonts w:ascii="Calibri" w:hAnsi="Calibri"/>
                <w:sz w:val="18"/>
                <w:szCs w:val="18"/>
              </w:rPr>
            </w:pPr>
            <w:r w:rsidRPr="00295655">
              <w:rPr>
                <w:rFonts w:ascii="Calibri" w:hAnsi="Calibri"/>
                <w:sz w:val="18"/>
                <w:szCs w:val="18"/>
              </w:rPr>
              <w:t>@ 47</w:t>
            </w:r>
            <w:r>
              <w:rPr>
                <w:rFonts w:ascii="Calibri" w:hAnsi="Calibri"/>
                <w:sz w:val="18"/>
                <w:szCs w:val="18"/>
              </w:rPr>
              <w:t>°</w:t>
            </w:r>
            <w:r w:rsidRPr="00295655">
              <w:rPr>
                <w:rFonts w:ascii="Calibri" w:hAnsi="Calibri"/>
                <w:sz w:val="18"/>
                <w:szCs w:val="18"/>
              </w:rPr>
              <w:t>F</w:t>
            </w:r>
          </w:p>
        </w:tc>
        <w:tc>
          <w:tcPr>
            <w:tcW w:w="1199" w:type="dxa"/>
            <w:vAlign w:val="bottom"/>
          </w:tcPr>
          <w:p w14:paraId="1F9B9750" w14:textId="77777777" w:rsidR="00D07715" w:rsidRPr="00295655" w:rsidRDefault="00D07715" w:rsidP="00D07715">
            <w:pPr>
              <w:keepNext/>
              <w:jc w:val="center"/>
              <w:rPr>
                <w:rFonts w:ascii="Calibri" w:hAnsi="Calibri"/>
                <w:sz w:val="18"/>
                <w:szCs w:val="18"/>
              </w:rPr>
            </w:pPr>
            <w:r w:rsidRPr="00295655">
              <w:rPr>
                <w:rFonts w:ascii="Calibri" w:hAnsi="Calibri"/>
                <w:sz w:val="18"/>
                <w:szCs w:val="18"/>
              </w:rPr>
              <w:t xml:space="preserve">Heat Pump Heating Capacity </w:t>
            </w:r>
          </w:p>
          <w:p w14:paraId="1F9B9751" w14:textId="3EC38566" w:rsidR="00D07715" w:rsidRPr="00295655" w:rsidRDefault="00D07715" w:rsidP="00D07715">
            <w:pPr>
              <w:keepNext/>
              <w:jc w:val="center"/>
              <w:rPr>
                <w:rFonts w:ascii="Calibri" w:hAnsi="Calibri"/>
                <w:sz w:val="18"/>
                <w:szCs w:val="18"/>
              </w:rPr>
            </w:pPr>
            <w:r w:rsidRPr="00295655">
              <w:rPr>
                <w:rFonts w:ascii="Calibri" w:hAnsi="Calibri"/>
                <w:sz w:val="18"/>
                <w:szCs w:val="18"/>
              </w:rPr>
              <w:t>@ 17</w:t>
            </w:r>
            <w:r>
              <w:rPr>
                <w:rFonts w:ascii="Calibri" w:hAnsi="Calibri"/>
                <w:sz w:val="18"/>
                <w:szCs w:val="18"/>
              </w:rPr>
              <w:t>°</w:t>
            </w:r>
            <w:r w:rsidRPr="00295655">
              <w:rPr>
                <w:rFonts w:ascii="Calibri" w:hAnsi="Calibri"/>
                <w:sz w:val="18"/>
                <w:szCs w:val="18"/>
              </w:rPr>
              <w:t>F</w:t>
            </w:r>
          </w:p>
        </w:tc>
        <w:tc>
          <w:tcPr>
            <w:tcW w:w="1198" w:type="dxa"/>
            <w:vAlign w:val="bottom"/>
          </w:tcPr>
          <w:p w14:paraId="1F9B9752" w14:textId="77777777" w:rsidR="00D07715" w:rsidRPr="00295655" w:rsidRDefault="00D07715" w:rsidP="00D07715">
            <w:pPr>
              <w:keepNext/>
              <w:jc w:val="center"/>
              <w:rPr>
                <w:rFonts w:ascii="Calibri" w:hAnsi="Calibri"/>
                <w:sz w:val="18"/>
                <w:szCs w:val="18"/>
              </w:rPr>
            </w:pPr>
            <w:r w:rsidRPr="00295655">
              <w:rPr>
                <w:rFonts w:ascii="Calibri" w:hAnsi="Calibri"/>
                <w:sz w:val="18"/>
                <w:szCs w:val="18"/>
              </w:rPr>
              <w:t>Minimum</w:t>
            </w:r>
          </w:p>
          <w:p w14:paraId="1F9B9753" w14:textId="77777777" w:rsidR="00D07715" w:rsidRPr="00295655" w:rsidRDefault="00D07715" w:rsidP="00D07715">
            <w:pPr>
              <w:keepNext/>
              <w:jc w:val="center"/>
              <w:rPr>
                <w:rFonts w:ascii="Calibri" w:hAnsi="Calibri"/>
                <w:sz w:val="18"/>
                <w:szCs w:val="18"/>
              </w:rPr>
            </w:pPr>
            <w:r w:rsidRPr="00295655">
              <w:rPr>
                <w:rFonts w:ascii="Calibri" w:hAnsi="Calibri"/>
                <w:sz w:val="18"/>
                <w:szCs w:val="18"/>
              </w:rPr>
              <w:t>Cooling Efficiency</w:t>
            </w:r>
          </w:p>
          <w:p w14:paraId="1F9B9754" w14:textId="77777777" w:rsidR="00D07715" w:rsidRPr="00295655" w:rsidRDefault="00D07715" w:rsidP="00D07715">
            <w:pPr>
              <w:keepNext/>
              <w:jc w:val="center"/>
              <w:rPr>
                <w:rFonts w:ascii="Calibri" w:hAnsi="Calibri"/>
                <w:sz w:val="18"/>
                <w:szCs w:val="18"/>
              </w:rPr>
            </w:pPr>
            <w:r w:rsidRPr="00295655">
              <w:rPr>
                <w:rFonts w:ascii="Calibri" w:hAnsi="Calibri"/>
                <w:sz w:val="18"/>
                <w:szCs w:val="18"/>
              </w:rPr>
              <w:t>SEER</w:t>
            </w:r>
          </w:p>
        </w:tc>
        <w:tc>
          <w:tcPr>
            <w:tcW w:w="1199" w:type="dxa"/>
            <w:vAlign w:val="bottom"/>
          </w:tcPr>
          <w:p w14:paraId="1F9B9755" w14:textId="77777777" w:rsidR="00D07715" w:rsidRPr="00295655" w:rsidRDefault="00D07715" w:rsidP="00D07715">
            <w:pPr>
              <w:keepNext/>
              <w:jc w:val="center"/>
              <w:rPr>
                <w:rFonts w:ascii="Calibri" w:hAnsi="Calibri"/>
                <w:sz w:val="18"/>
                <w:szCs w:val="18"/>
              </w:rPr>
            </w:pPr>
            <w:r w:rsidRPr="00295655">
              <w:rPr>
                <w:rFonts w:ascii="Calibri" w:hAnsi="Calibri"/>
                <w:sz w:val="18"/>
                <w:szCs w:val="18"/>
              </w:rPr>
              <w:t>Minimum</w:t>
            </w:r>
          </w:p>
          <w:p w14:paraId="1F9B9756" w14:textId="77777777" w:rsidR="00D07715" w:rsidRPr="00295655" w:rsidRDefault="00D07715" w:rsidP="00D07715">
            <w:pPr>
              <w:keepNext/>
              <w:jc w:val="center"/>
              <w:rPr>
                <w:rFonts w:ascii="Calibri" w:hAnsi="Calibri"/>
                <w:sz w:val="18"/>
                <w:szCs w:val="18"/>
              </w:rPr>
            </w:pPr>
            <w:r w:rsidRPr="00295655">
              <w:rPr>
                <w:rFonts w:ascii="Calibri" w:hAnsi="Calibri"/>
                <w:sz w:val="18"/>
                <w:szCs w:val="18"/>
              </w:rPr>
              <w:t>Cooling Efficiency</w:t>
            </w:r>
          </w:p>
          <w:p w14:paraId="1F9B9757" w14:textId="77777777" w:rsidR="00D07715" w:rsidRPr="00295655" w:rsidRDefault="00D07715" w:rsidP="00D07715">
            <w:pPr>
              <w:keepNext/>
              <w:jc w:val="center"/>
              <w:rPr>
                <w:rFonts w:ascii="Calibri" w:hAnsi="Calibri"/>
                <w:sz w:val="18"/>
                <w:szCs w:val="18"/>
              </w:rPr>
            </w:pPr>
            <w:r w:rsidRPr="00295655">
              <w:rPr>
                <w:rFonts w:ascii="Calibri" w:hAnsi="Calibri"/>
                <w:sz w:val="18"/>
                <w:szCs w:val="18"/>
              </w:rPr>
              <w:t>EER</w:t>
            </w:r>
          </w:p>
        </w:tc>
        <w:tc>
          <w:tcPr>
            <w:tcW w:w="1198" w:type="dxa"/>
            <w:vAlign w:val="bottom"/>
          </w:tcPr>
          <w:p w14:paraId="1F9B9758" w14:textId="12486F9F" w:rsidR="00D07715" w:rsidRPr="00295655" w:rsidRDefault="00D07715" w:rsidP="00D07715">
            <w:pPr>
              <w:keepNext/>
              <w:jc w:val="center"/>
              <w:rPr>
                <w:rFonts w:ascii="Calibri" w:hAnsi="Calibri"/>
                <w:sz w:val="18"/>
                <w:szCs w:val="18"/>
              </w:rPr>
            </w:pPr>
            <w:r w:rsidRPr="00295655">
              <w:rPr>
                <w:rFonts w:ascii="Calibri" w:hAnsi="Calibri"/>
                <w:sz w:val="18"/>
                <w:szCs w:val="18"/>
              </w:rPr>
              <w:t>Minimum Cooling System Airflow</w:t>
            </w:r>
            <w:r>
              <w:rPr>
                <w:rFonts w:ascii="Calibri" w:hAnsi="Calibri"/>
                <w:sz w:val="18"/>
                <w:szCs w:val="18"/>
              </w:rPr>
              <w:t xml:space="preserve"> </w:t>
            </w:r>
            <w:r w:rsidRPr="00295655">
              <w:rPr>
                <w:rFonts w:ascii="Calibri" w:hAnsi="Calibri"/>
                <w:sz w:val="18"/>
                <w:szCs w:val="18"/>
              </w:rPr>
              <w:t>Rate (</w:t>
            </w:r>
            <w:r>
              <w:rPr>
                <w:rFonts w:ascii="Calibri" w:hAnsi="Calibri"/>
                <w:sz w:val="18"/>
                <w:szCs w:val="18"/>
              </w:rPr>
              <w:t>CFM</w:t>
            </w:r>
            <w:r w:rsidRPr="00295655">
              <w:rPr>
                <w:rFonts w:ascii="Calibri" w:hAnsi="Calibri"/>
                <w:sz w:val="18"/>
                <w:szCs w:val="18"/>
              </w:rPr>
              <w:t>/ton)</w:t>
            </w:r>
          </w:p>
        </w:tc>
        <w:tc>
          <w:tcPr>
            <w:tcW w:w="1199" w:type="dxa"/>
            <w:vAlign w:val="bottom"/>
          </w:tcPr>
          <w:p w14:paraId="74BE8B55" w14:textId="77777777" w:rsidR="00D07715" w:rsidRDefault="00D07715" w:rsidP="00D07715">
            <w:pPr>
              <w:keepNext/>
              <w:jc w:val="center"/>
              <w:rPr>
                <w:rFonts w:ascii="Calibri" w:hAnsi="Calibri"/>
                <w:sz w:val="18"/>
                <w:szCs w:val="18"/>
              </w:rPr>
            </w:pPr>
            <w:r w:rsidRPr="00295655">
              <w:rPr>
                <w:rFonts w:ascii="Calibri" w:hAnsi="Calibri"/>
                <w:sz w:val="18"/>
                <w:szCs w:val="18"/>
              </w:rPr>
              <w:t xml:space="preserve">Maximum </w:t>
            </w:r>
          </w:p>
          <w:p w14:paraId="1F9B9759" w14:textId="3BA070DB" w:rsidR="00D07715" w:rsidRPr="00295655" w:rsidRDefault="00D07715" w:rsidP="00D07715">
            <w:pPr>
              <w:keepNext/>
              <w:jc w:val="center"/>
              <w:rPr>
                <w:rFonts w:ascii="Calibri" w:hAnsi="Calibri"/>
                <w:sz w:val="18"/>
                <w:szCs w:val="18"/>
              </w:rPr>
            </w:pPr>
            <w:r>
              <w:rPr>
                <w:rFonts w:ascii="Calibri" w:hAnsi="Calibri"/>
                <w:sz w:val="18"/>
                <w:szCs w:val="18"/>
              </w:rPr>
              <w:t>SC System Fan Efficacy (W/CFM</w:t>
            </w:r>
            <w:r w:rsidRPr="00295655">
              <w:rPr>
                <w:rFonts w:ascii="Calibri" w:hAnsi="Calibri"/>
                <w:sz w:val="18"/>
                <w:szCs w:val="18"/>
              </w:rPr>
              <w:t xml:space="preserve"> </w:t>
            </w:r>
            <w:r>
              <w:rPr>
                <w:rFonts w:ascii="Calibri" w:hAnsi="Calibri"/>
                <w:sz w:val="18"/>
                <w:szCs w:val="18"/>
              </w:rPr>
              <w:t>)</w:t>
            </w:r>
          </w:p>
        </w:tc>
        <w:tc>
          <w:tcPr>
            <w:tcW w:w="1199" w:type="dxa"/>
            <w:vAlign w:val="bottom"/>
          </w:tcPr>
          <w:p w14:paraId="1601DDAF" w14:textId="1F23E85E" w:rsidR="00D07715" w:rsidRDefault="00D07715" w:rsidP="00D07715">
            <w:pPr>
              <w:keepNext/>
              <w:jc w:val="center"/>
              <w:rPr>
                <w:rFonts w:ascii="Calibri" w:hAnsi="Calibri"/>
                <w:sz w:val="18"/>
                <w:szCs w:val="18"/>
              </w:rPr>
            </w:pPr>
            <w:r>
              <w:rPr>
                <w:rFonts w:ascii="Calibri" w:hAnsi="Calibri"/>
                <w:sz w:val="18"/>
                <w:szCs w:val="18"/>
              </w:rPr>
              <w:t xml:space="preserve">Modeled </w:t>
            </w:r>
          </w:p>
          <w:p w14:paraId="3F9620D6" w14:textId="19D38DD6" w:rsidR="00BD070E" w:rsidRDefault="00BD070E" w:rsidP="00D07715">
            <w:pPr>
              <w:keepNext/>
              <w:jc w:val="center"/>
              <w:rPr>
                <w:rFonts w:ascii="Calibri" w:hAnsi="Calibri"/>
                <w:sz w:val="18"/>
                <w:szCs w:val="18"/>
              </w:rPr>
            </w:pPr>
            <w:r>
              <w:rPr>
                <w:rFonts w:ascii="Calibri" w:hAnsi="Calibri"/>
                <w:sz w:val="18"/>
                <w:szCs w:val="18"/>
              </w:rPr>
              <w:t>Duct</w:t>
            </w:r>
          </w:p>
          <w:p w14:paraId="5AFAAD58" w14:textId="60A23E24" w:rsidR="00D07715" w:rsidRDefault="00D07715" w:rsidP="00D07715">
            <w:pPr>
              <w:keepNext/>
              <w:jc w:val="center"/>
              <w:rPr>
                <w:rFonts w:ascii="Calibri" w:hAnsi="Calibri"/>
                <w:sz w:val="18"/>
                <w:szCs w:val="18"/>
              </w:rPr>
            </w:pPr>
            <w:r>
              <w:rPr>
                <w:rFonts w:ascii="Calibri" w:hAnsi="Calibri"/>
                <w:sz w:val="18"/>
                <w:szCs w:val="18"/>
              </w:rPr>
              <w:t>R-Value</w:t>
            </w:r>
          </w:p>
          <w:p w14:paraId="56E11596" w14:textId="256A5630" w:rsidR="00D07715" w:rsidRPr="00BD070E" w:rsidRDefault="00D07715" w:rsidP="00D07715">
            <w:pPr>
              <w:keepNext/>
              <w:jc w:val="center"/>
              <w:rPr>
                <w:rFonts w:ascii="Calibri" w:hAnsi="Calibri"/>
                <w:sz w:val="8"/>
                <w:szCs w:val="8"/>
              </w:rPr>
            </w:pPr>
          </w:p>
        </w:tc>
        <w:tc>
          <w:tcPr>
            <w:tcW w:w="1199" w:type="dxa"/>
            <w:vAlign w:val="bottom"/>
          </w:tcPr>
          <w:p w14:paraId="127C1D95" w14:textId="77777777" w:rsidR="00D07715" w:rsidRDefault="00D07715" w:rsidP="00D07715">
            <w:pPr>
              <w:keepNext/>
              <w:jc w:val="center"/>
              <w:rPr>
                <w:rFonts w:ascii="Calibri" w:hAnsi="Calibri"/>
                <w:sz w:val="18"/>
                <w:szCs w:val="18"/>
              </w:rPr>
            </w:pPr>
            <w:r>
              <w:rPr>
                <w:rFonts w:ascii="Calibri" w:hAnsi="Calibri"/>
                <w:sz w:val="18"/>
                <w:szCs w:val="18"/>
              </w:rPr>
              <w:t>Central Fan</w:t>
            </w:r>
          </w:p>
          <w:p w14:paraId="3E878F1B" w14:textId="77777777" w:rsidR="00D07715" w:rsidRDefault="00D07715" w:rsidP="00D07715">
            <w:pPr>
              <w:keepNext/>
              <w:jc w:val="center"/>
              <w:rPr>
                <w:rFonts w:ascii="Calibri" w:hAnsi="Calibri"/>
                <w:sz w:val="18"/>
                <w:szCs w:val="18"/>
              </w:rPr>
            </w:pPr>
            <w:r>
              <w:rPr>
                <w:rFonts w:ascii="Calibri" w:hAnsi="Calibri"/>
                <w:sz w:val="18"/>
                <w:szCs w:val="18"/>
              </w:rPr>
              <w:t>Ventilation</w:t>
            </w:r>
          </w:p>
          <w:p w14:paraId="77FBC599" w14:textId="7189DE90" w:rsidR="00D07715" w:rsidRDefault="00D07715" w:rsidP="00D07715">
            <w:pPr>
              <w:keepNext/>
              <w:jc w:val="center"/>
              <w:rPr>
                <w:rFonts w:ascii="Calibri" w:hAnsi="Calibri"/>
                <w:sz w:val="18"/>
                <w:szCs w:val="18"/>
              </w:rPr>
            </w:pPr>
            <w:r>
              <w:rPr>
                <w:rFonts w:ascii="Calibri" w:hAnsi="Calibri"/>
                <w:sz w:val="18"/>
                <w:szCs w:val="18"/>
              </w:rPr>
              <w:t>Cooling Airflow</w:t>
            </w:r>
          </w:p>
        </w:tc>
        <w:tc>
          <w:tcPr>
            <w:tcW w:w="1199" w:type="dxa"/>
            <w:vAlign w:val="bottom"/>
          </w:tcPr>
          <w:p w14:paraId="0FE3C961" w14:textId="77777777" w:rsidR="00D07715" w:rsidRPr="00D91A98" w:rsidRDefault="00D07715" w:rsidP="00D07715">
            <w:pPr>
              <w:keepNext/>
              <w:jc w:val="center"/>
              <w:rPr>
                <w:rFonts w:ascii="Calibri" w:hAnsi="Calibri"/>
                <w:sz w:val="18"/>
                <w:szCs w:val="18"/>
              </w:rPr>
            </w:pPr>
            <w:r w:rsidRPr="00D91A98">
              <w:rPr>
                <w:rFonts w:ascii="Calibri" w:hAnsi="Calibri"/>
                <w:sz w:val="18"/>
                <w:szCs w:val="18"/>
              </w:rPr>
              <w:t>Central Fan</w:t>
            </w:r>
          </w:p>
          <w:p w14:paraId="30B15473" w14:textId="77777777" w:rsidR="00D07715" w:rsidRPr="00D91A98" w:rsidRDefault="00D07715" w:rsidP="00D07715">
            <w:pPr>
              <w:keepNext/>
              <w:jc w:val="center"/>
              <w:rPr>
                <w:rFonts w:ascii="Calibri" w:hAnsi="Calibri"/>
                <w:sz w:val="18"/>
                <w:szCs w:val="18"/>
              </w:rPr>
            </w:pPr>
            <w:r w:rsidRPr="00D91A98">
              <w:rPr>
                <w:rFonts w:ascii="Calibri" w:hAnsi="Calibri"/>
                <w:sz w:val="18"/>
                <w:szCs w:val="18"/>
              </w:rPr>
              <w:t>Ventilation</w:t>
            </w:r>
          </w:p>
          <w:p w14:paraId="1E017AD3" w14:textId="77777777" w:rsidR="00D07715" w:rsidRDefault="00D07715" w:rsidP="00D07715">
            <w:pPr>
              <w:keepNext/>
              <w:jc w:val="center"/>
              <w:rPr>
                <w:rFonts w:ascii="Calibri" w:hAnsi="Calibri"/>
                <w:sz w:val="18"/>
                <w:szCs w:val="18"/>
              </w:rPr>
            </w:pPr>
            <w:r w:rsidRPr="00D91A98">
              <w:rPr>
                <w:rFonts w:ascii="Calibri" w:hAnsi="Calibri"/>
                <w:sz w:val="18"/>
                <w:szCs w:val="18"/>
              </w:rPr>
              <w:t xml:space="preserve">Cooling </w:t>
            </w:r>
          </w:p>
          <w:p w14:paraId="77E3E00C" w14:textId="39D1A939" w:rsidR="00D07715" w:rsidRDefault="00D07715" w:rsidP="00D07715">
            <w:pPr>
              <w:keepNext/>
              <w:jc w:val="center"/>
              <w:rPr>
                <w:rFonts w:ascii="Calibri" w:hAnsi="Calibri"/>
                <w:sz w:val="18"/>
                <w:szCs w:val="18"/>
              </w:rPr>
            </w:pPr>
            <w:r>
              <w:rPr>
                <w:rFonts w:ascii="Calibri" w:hAnsi="Calibri"/>
                <w:sz w:val="18"/>
                <w:szCs w:val="18"/>
              </w:rPr>
              <w:t>Fan Efficacy</w:t>
            </w:r>
          </w:p>
        </w:tc>
      </w:tr>
      <w:tr w:rsidR="00D07715" w:rsidRPr="00B62959" w14:paraId="1F9B9779" w14:textId="7C171B7A" w:rsidTr="00D07715">
        <w:trPr>
          <w:cantSplit/>
          <w:trHeight w:val="359"/>
        </w:trPr>
        <w:tc>
          <w:tcPr>
            <w:tcW w:w="1200" w:type="dxa"/>
          </w:tcPr>
          <w:p w14:paraId="1F9B975C" w14:textId="29CF3377" w:rsidR="00D07715" w:rsidRPr="00B62959" w:rsidRDefault="00D07715" w:rsidP="00D07715">
            <w:pPr>
              <w:keepNext/>
              <w:rPr>
                <w:rFonts w:ascii="Calibri" w:hAnsi="Calibri"/>
                <w:sz w:val="16"/>
                <w:szCs w:val="16"/>
              </w:rPr>
            </w:pPr>
            <w:r>
              <w:rPr>
                <w:rFonts w:ascii="Calibri" w:hAnsi="Calibri"/>
                <w:sz w:val="16"/>
                <w:szCs w:val="16"/>
              </w:rPr>
              <w:t>&lt;</w:t>
            </w:r>
            <w:r w:rsidRPr="00B62959">
              <w:rPr>
                <w:rFonts w:ascii="Calibri" w:hAnsi="Calibri"/>
                <w:sz w:val="16"/>
                <w:szCs w:val="16"/>
              </w:rPr>
              <w:t xml:space="preserve">&lt;auto filled text: referenced from </w:t>
            </w:r>
            <w:r w:rsidRPr="006265E6">
              <w:rPr>
                <w:rFonts w:ascii="Calibri" w:hAnsi="Calibri"/>
                <w:sz w:val="16"/>
                <w:szCs w:val="16"/>
                <w:highlight w:val="yellow"/>
              </w:rPr>
              <w:t>B01</w:t>
            </w:r>
            <w:r w:rsidRPr="00B62959">
              <w:rPr>
                <w:rFonts w:ascii="Calibri" w:hAnsi="Calibri"/>
                <w:sz w:val="16"/>
                <w:szCs w:val="16"/>
              </w:rPr>
              <w:t>&gt;&gt;</w:t>
            </w:r>
          </w:p>
        </w:tc>
        <w:tc>
          <w:tcPr>
            <w:tcW w:w="1201" w:type="dxa"/>
          </w:tcPr>
          <w:p w14:paraId="1F9B975D" w14:textId="46D8FDFC" w:rsidR="00D07715" w:rsidRPr="00B62959" w:rsidRDefault="00D07715" w:rsidP="00D07715">
            <w:pPr>
              <w:keepNext/>
              <w:rPr>
                <w:rFonts w:ascii="Calibri" w:hAnsi="Calibri"/>
                <w:sz w:val="16"/>
                <w:szCs w:val="16"/>
              </w:rPr>
            </w:pPr>
            <w:r>
              <w:rPr>
                <w:rFonts w:ascii="Calibri" w:hAnsi="Calibri"/>
                <w:sz w:val="16"/>
                <w:szCs w:val="16"/>
              </w:rPr>
              <w:t>&lt;</w:t>
            </w:r>
            <w:r w:rsidRPr="00B62959">
              <w:rPr>
                <w:rFonts w:ascii="Calibri" w:hAnsi="Calibri"/>
                <w:sz w:val="16"/>
                <w:szCs w:val="16"/>
              </w:rPr>
              <w:t>&lt;</w:t>
            </w:r>
            <w:r>
              <w:rPr>
                <w:rFonts w:ascii="Calibri" w:hAnsi="Calibri"/>
                <w:sz w:val="16"/>
                <w:szCs w:val="16"/>
              </w:rPr>
              <w:t xml:space="preserve">If </w:t>
            </w:r>
            <w:r w:rsidRPr="006265E6">
              <w:rPr>
                <w:rFonts w:ascii="Calibri" w:hAnsi="Calibri"/>
                <w:sz w:val="16"/>
                <w:szCs w:val="16"/>
                <w:highlight w:val="yellow"/>
              </w:rPr>
              <w:t>B03</w:t>
            </w:r>
            <w:r>
              <w:rPr>
                <w:rFonts w:ascii="Calibri" w:hAnsi="Calibri"/>
                <w:sz w:val="16"/>
                <w:szCs w:val="16"/>
              </w:rPr>
              <w:t xml:space="preserve"> = ‘Combined Hydronic’ then report NA; else </w:t>
            </w:r>
            <w:r w:rsidRPr="00B62959">
              <w:rPr>
                <w:rFonts w:ascii="Calibri" w:hAnsi="Calibri"/>
                <w:sz w:val="16"/>
                <w:szCs w:val="16"/>
              </w:rPr>
              <w:t>auto fill text</w:t>
            </w:r>
            <w:r>
              <w:rPr>
                <w:rFonts w:ascii="Calibri" w:hAnsi="Calibri"/>
                <w:sz w:val="16"/>
                <w:szCs w:val="16"/>
              </w:rPr>
              <w:t xml:space="preserve"> </w:t>
            </w:r>
            <w:r w:rsidRPr="00B62959">
              <w:rPr>
                <w:rFonts w:ascii="Calibri" w:hAnsi="Calibri"/>
                <w:sz w:val="16"/>
                <w:szCs w:val="16"/>
              </w:rPr>
              <w:t>referenced from CF1R for this system name&gt;&gt;</w:t>
            </w:r>
          </w:p>
        </w:tc>
        <w:tc>
          <w:tcPr>
            <w:tcW w:w="1199" w:type="dxa"/>
          </w:tcPr>
          <w:p w14:paraId="1F9B975E" w14:textId="0D9498E6" w:rsidR="00D07715" w:rsidRPr="00B62959" w:rsidRDefault="00D07715" w:rsidP="00D07715">
            <w:pPr>
              <w:keepNext/>
              <w:rPr>
                <w:rFonts w:ascii="Calibri" w:hAnsi="Calibri"/>
                <w:sz w:val="16"/>
                <w:szCs w:val="16"/>
              </w:rPr>
            </w:pPr>
            <w:r w:rsidRPr="00B62959">
              <w:rPr>
                <w:rFonts w:ascii="Calibri" w:hAnsi="Calibri"/>
                <w:sz w:val="16"/>
                <w:szCs w:val="16"/>
              </w:rPr>
              <w:t>&lt;</w:t>
            </w:r>
            <w:r>
              <w:rPr>
                <w:rFonts w:ascii="Calibri" w:hAnsi="Calibri"/>
                <w:sz w:val="16"/>
                <w:szCs w:val="16"/>
              </w:rPr>
              <w:t xml:space="preserve">&lt;If </w:t>
            </w:r>
            <w:r w:rsidRPr="006265E6">
              <w:rPr>
                <w:rFonts w:ascii="Calibri" w:hAnsi="Calibri"/>
                <w:sz w:val="16"/>
                <w:szCs w:val="16"/>
                <w:highlight w:val="yellow"/>
              </w:rPr>
              <w:t>B03</w:t>
            </w:r>
            <w:r>
              <w:rPr>
                <w:rFonts w:ascii="Calibri" w:hAnsi="Calibri"/>
                <w:sz w:val="16"/>
                <w:szCs w:val="16"/>
              </w:rPr>
              <w:t xml:space="preserve"> = ‘Combined Hydronic’ then report NA; else </w:t>
            </w:r>
            <w:r w:rsidRPr="00B62959">
              <w:rPr>
                <w:rFonts w:ascii="Calibri" w:hAnsi="Calibri"/>
                <w:sz w:val="16"/>
                <w:szCs w:val="16"/>
              </w:rPr>
              <w:t>auto fill text</w:t>
            </w:r>
            <w:r>
              <w:rPr>
                <w:rFonts w:ascii="Calibri" w:hAnsi="Calibri"/>
                <w:sz w:val="16"/>
                <w:szCs w:val="16"/>
              </w:rPr>
              <w:t xml:space="preserve"> </w:t>
            </w:r>
            <w:r w:rsidRPr="00B62959">
              <w:rPr>
                <w:rFonts w:ascii="Calibri" w:hAnsi="Calibri"/>
                <w:sz w:val="16"/>
                <w:szCs w:val="16"/>
              </w:rPr>
              <w:t>referenced from CF1R for this system name&gt;&gt;</w:t>
            </w:r>
          </w:p>
        </w:tc>
        <w:tc>
          <w:tcPr>
            <w:tcW w:w="1200" w:type="dxa"/>
          </w:tcPr>
          <w:p w14:paraId="1F9B975F" w14:textId="77777777" w:rsidR="00D07715" w:rsidRDefault="00D07715" w:rsidP="00D07715">
            <w:pPr>
              <w:keepNext/>
              <w:rPr>
                <w:rFonts w:ascii="Calibri" w:hAnsi="Calibri"/>
                <w:sz w:val="16"/>
                <w:szCs w:val="16"/>
              </w:rPr>
            </w:pPr>
            <w:r w:rsidRPr="00B62959">
              <w:rPr>
                <w:rFonts w:ascii="Calibri" w:hAnsi="Calibri"/>
                <w:sz w:val="16"/>
                <w:szCs w:val="16"/>
              </w:rPr>
              <w:t>&lt;</w:t>
            </w:r>
            <w:r>
              <w:rPr>
                <w:rFonts w:ascii="Calibri" w:hAnsi="Calibri"/>
                <w:sz w:val="16"/>
                <w:szCs w:val="16"/>
              </w:rPr>
              <w:t>&lt;</w:t>
            </w:r>
            <w:r w:rsidRPr="00B62959">
              <w:rPr>
                <w:rFonts w:ascii="Calibri" w:hAnsi="Calibri"/>
                <w:sz w:val="16"/>
                <w:szCs w:val="16"/>
              </w:rPr>
              <w:t xml:space="preserve"> auto filled text: referenced from CF1R for this system name</w:t>
            </w:r>
            <w:r>
              <w:rPr>
                <w:rFonts w:ascii="Calibri" w:hAnsi="Calibri"/>
                <w:sz w:val="16"/>
                <w:szCs w:val="16"/>
              </w:rPr>
              <w:t xml:space="preserve"> if the data is available;</w:t>
            </w:r>
          </w:p>
          <w:p w14:paraId="1F9B9760" w14:textId="77777777" w:rsidR="00D07715" w:rsidRDefault="00D07715" w:rsidP="00D07715">
            <w:pPr>
              <w:keepNext/>
              <w:rPr>
                <w:rFonts w:ascii="Calibri" w:hAnsi="Calibri"/>
                <w:sz w:val="16"/>
                <w:szCs w:val="16"/>
              </w:rPr>
            </w:pPr>
            <w:r>
              <w:rPr>
                <w:rFonts w:ascii="Calibri" w:hAnsi="Calibri"/>
                <w:sz w:val="16"/>
                <w:szCs w:val="16"/>
              </w:rPr>
              <w:t xml:space="preserve"> else if the system type on the CF1R does not provide this data, </w:t>
            </w:r>
          </w:p>
          <w:p w14:paraId="1F9B9761" w14:textId="77777777" w:rsidR="00D07715" w:rsidRPr="00B62959" w:rsidRDefault="00D07715" w:rsidP="00D07715">
            <w:pPr>
              <w:keepNext/>
              <w:rPr>
                <w:rFonts w:ascii="Calibri" w:hAnsi="Calibri"/>
                <w:sz w:val="16"/>
                <w:szCs w:val="16"/>
              </w:rPr>
            </w:pPr>
            <w:r>
              <w:rPr>
                <w:rFonts w:ascii="Calibri" w:hAnsi="Calibri"/>
                <w:sz w:val="16"/>
                <w:szCs w:val="16"/>
              </w:rPr>
              <w:t>then result=N/A</w:t>
            </w:r>
            <w:r w:rsidRPr="00B62959">
              <w:rPr>
                <w:rFonts w:ascii="Calibri" w:hAnsi="Calibri"/>
                <w:sz w:val="16"/>
                <w:szCs w:val="16"/>
              </w:rPr>
              <w:t xml:space="preserve"> &gt;&gt;</w:t>
            </w:r>
          </w:p>
        </w:tc>
        <w:tc>
          <w:tcPr>
            <w:tcW w:w="1199" w:type="dxa"/>
          </w:tcPr>
          <w:p w14:paraId="1F9B9762" w14:textId="77777777" w:rsidR="00D07715" w:rsidRDefault="00D07715" w:rsidP="00D07715">
            <w:pPr>
              <w:keepNext/>
              <w:rPr>
                <w:rFonts w:ascii="Calibri" w:hAnsi="Calibri"/>
                <w:sz w:val="16"/>
                <w:szCs w:val="16"/>
              </w:rPr>
            </w:pPr>
            <w:r w:rsidRPr="00B62959">
              <w:rPr>
                <w:rFonts w:ascii="Calibri" w:hAnsi="Calibri"/>
                <w:sz w:val="16"/>
                <w:szCs w:val="16"/>
              </w:rPr>
              <w:t>&lt;</w:t>
            </w:r>
            <w:r>
              <w:rPr>
                <w:rFonts w:ascii="Calibri" w:hAnsi="Calibri"/>
                <w:sz w:val="16"/>
                <w:szCs w:val="16"/>
              </w:rPr>
              <w:t>&lt;</w:t>
            </w:r>
            <w:r w:rsidRPr="00B62959">
              <w:rPr>
                <w:rFonts w:ascii="Calibri" w:hAnsi="Calibri"/>
                <w:sz w:val="16"/>
                <w:szCs w:val="16"/>
              </w:rPr>
              <w:t>auto filled text: referenced from CF1R for this system name</w:t>
            </w:r>
            <w:r>
              <w:rPr>
                <w:rFonts w:ascii="Calibri" w:hAnsi="Calibri"/>
                <w:sz w:val="16"/>
                <w:szCs w:val="16"/>
              </w:rPr>
              <w:t xml:space="preserve"> if the data is available;</w:t>
            </w:r>
          </w:p>
          <w:p w14:paraId="1F9B9763" w14:textId="77777777" w:rsidR="00D07715" w:rsidRDefault="00D07715" w:rsidP="00D07715">
            <w:pPr>
              <w:keepNext/>
              <w:rPr>
                <w:rFonts w:ascii="Calibri" w:hAnsi="Calibri"/>
                <w:sz w:val="16"/>
                <w:szCs w:val="16"/>
              </w:rPr>
            </w:pPr>
            <w:r>
              <w:rPr>
                <w:rFonts w:ascii="Calibri" w:hAnsi="Calibri"/>
                <w:sz w:val="16"/>
                <w:szCs w:val="16"/>
              </w:rPr>
              <w:t xml:space="preserve"> else if the system type on the CF1R does not provide this data, </w:t>
            </w:r>
          </w:p>
          <w:p w14:paraId="1F9B9764" w14:textId="77777777" w:rsidR="00D07715" w:rsidRPr="00B62959" w:rsidRDefault="00D07715" w:rsidP="00D07715">
            <w:pPr>
              <w:keepNext/>
              <w:rPr>
                <w:rFonts w:ascii="Calibri" w:hAnsi="Calibri"/>
                <w:sz w:val="16"/>
                <w:szCs w:val="16"/>
              </w:rPr>
            </w:pPr>
            <w:r>
              <w:rPr>
                <w:rFonts w:ascii="Calibri" w:hAnsi="Calibri"/>
                <w:sz w:val="16"/>
                <w:szCs w:val="16"/>
              </w:rPr>
              <w:t>then result=N/A</w:t>
            </w:r>
            <w:r w:rsidRPr="00B62959">
              <w:rPr>
                <w:rFonts w:ascii="Calibri" w:hAnsi="Calibri"/>
                <w:sz w:val="16"/>
                <w:szCs w:val="16"/>
              </w:rPr>
              <w:t>&gt;&gt;</w:t>
            </w:r>
          </w:p>
        </w:tc>
        <w:tc>
          <w:tcPr>
            <w:tcW w:w="1198" w:type="dxa"/>
          </w:tcPr>
          <w:p w14:paraId="1F9B9765" w14:textId="77777777" w:rsidR="00D07715" w:rsidRDefault="00D07715" w:rsidP="00D07715">
            <w:pPr>
              <w:keepNext/>
              <w:rPr>
                <w:rFonts w:ascii="Calibri" w:hAnsi="Calibri"/>
                <w:sz w:val="16"/>
                <w:szCs w:val="16"/>
              </w:rPr>
            </w:pPr>
            <w:r>
              <w:rPr>
                <w:rFonts w:ascii="Calibri" w:hAnsi="Calibri"/>
                <w:sz w:val="16"/>
                <w:szCs w:val="16"/>
              </w:rPr>
              <w:t>&lt;&lt;</w:t>
            </w:r>
            <w:r w:rsidRPr="00B62959">
              <w:rPr>
                <w:rFonts w:ascii="Calibri" w:hAnsi="Calibri"/>
                <w:sz w:val="16"/>
                <w:szCs w:val="16"/>
              </w:rPr>
              <w:t>auto filled text: referenced from CF1R for this system name</w:t>
            </w:r>
            <w:r>
              <w:rPr>
                <w:rFonts w:ascii="Calibri" w:hAnsi="Calibri"/>
                <w:sz w:val="16"/>
                <w:szCs w:val="16"/>
              </w:rPr>
              <w:t xml:space="preserve"> if the data is available;</w:t>
            </w:r>
          </w:p>
          <w:p w14:paraId="1F9B9766" w14:textId="77777777" w:rsidR="00D07715" w:rsidRDefault="00D07715" w:rsidP="00D07715">
            <w:pPr>
              <w:keepNext/>
              <w:rPr>
                <w:rFonts w:ascii="Calibri" w:hAnsi="Calibri"/>
                <w:sz w:val="16"/>
                <w:szCs w:val="16"/>
              </w:rPr>
            </w:pPr>
            <w:r>
              <w:rPr>
                <w:rFonts w:ascii="Calibri" w:hAnsi="Calibri"/>
                <w:sz w:val="16"/>
                <w:szCs w:val="16"/>
              </w:rPr>
              <w:t xml:space="preserve"> else if the system type on the CF1R does not provide this data, </w:t>
            </w:r>
          </w:p>
          <w:p w14:paraId="1F9B9767" w14:textId="77777777" w:rsidR="00D07715" w:rsidRPr="00B62959" w:rsidRDefault="00D07715" w:rsidP="00D07715">
            <w:pPr>
              <w:keepNext/>
              <w:rPr>
                <w:rFonts w:ascii="Calibri" w:hAnsi="Calibri"/>
                <w:sz w:val="16"/>
                <w:szCs w:val="16"/>
              </w:rPr>
            </w:pPr>
            <w:r>
              <w:rPr>
                <w:rFonts w:ascii="Calibri" w:hAnsi="Calibri"/>
                <w:sz w:val="16"/>
                <w:szCs w:val="16"/>
              </w:rPr>
              <w:t>then result=N/A</w:t>
            </w:r>
            <w:r w:rsidDel="00E176EF">
              <w:rPr>
                <w:rFonts w:ascii="Calibri" w:hAnsi="Calibri"/>
                <w:sz w:val="16"/>
                <w:szCs w:val="16"/>
              </w:rPr>
              <w:t xml:space="preserve"> </w:t>
            </w:r>
            <w:r>
              <w:rPr>
                <w:rFonts w:ascii="Calibri" w:hAnsi="Calibri"/>
                <w:sz w:val="16"/>
                <w:szCs w:val="16"/>
              </w:rPr>
              <w:t>&gt;&gt;</w:t>
            </w:r>
          </w:p>
        </w:tc>
        <w:tc>
          <w:tcPr>
            <w:tcW w:w="1199" w:type="dxa"/>
          </w:tcPr>
          <w:p w14:paraId="1F9B9768" w14:textId="77777777" w:rsidR="00D07715" w:rsidRDefault="00D07715" w:rsidP="00D07715">
            <w:pPr>
              <w:keepNext/>
              <w:rPr>
                <w:rFonts w:ascii="Calibri" w:hAnsi="Calibri"/>
                <w:sz w:val="16"/>
                <w:szCs w:val="16"/>
              </w:rPr>
            </w:pPr>
            <w:r>
              <w:rPr>
                <w:rFonts w:ascii="Calibri" w:hAnsi="Calibri"/>
                <w:sz w:val="16"/>
                <w:szCs w:val="16"/>
              </w:rPr>
              <w:t>&lt;&lt;</w:t>
            </w:r>
            <w:r w:rsidRPr="00B62959">
              <w:rPr>
                <w:rFonts w:ascii="Calibri" w:hAnsi="Calibri"/>
                <w:sz w:val="16"/>
                <w:szCs w:val="16"/>
              </w:rPr>
              <w:t>auto filled text: referenced from CF1R for this system name</w:t>
            </w:r>
            <w:r>
              <w:rPr>
                <w:rFonts w:ascii="Calibri" w:hAnsi="Calibri"/>
                <w:sz w:val="16"/>
                <w:szCs w:val="16"/>
              </w:rPr>
              <w:t xml:space="preserve"> if the data is available;</w:t>
            </w:r>
          </w:p>
          <w:p w14:paraId="1F9B9769" w14:textId="77777777" w:rsidR="00D07715" w:rsidRDefault="00D07715" w:rsidP="00D07715">
            <w:pPr>
              <w:keepNext/>
              <w:rPr>
                <w:rFonts w:ascii="Calibri" w:hAnsi="Calibri"/>
                <w:sz w:val="16"/>
                <w:szCs w:val="16"/>
              </w:rPr>
            </w:pPr>
            <w:r>
              <w:rPr>
                <w:rFonts w:ascii="Calibri" w:hAnsi="Calibri"/>
                <w:sz w:val="16"/>
                <w:szCs w:val="16"/>
              </w:rPr>
              <w:t xml:space="preserve"> else if the system type on the CF1R does not provide this data, </w:t>
            </w:r>
          </w:p>
          <w:p w14:paraId="1F9B976A" w14:textId="3349AD54" w:rsidR="00D07715" w:rsidRPr="00B62959" w:rsidRDefault="00D07715" w:rsidP="00D07715">
            <w:pPr>
              <w:keepNext/>
              <w:rPr>
                <w:rFonts w:ascii="Calibri" w:hAnsi="Calibri"/>
                <w:sz w:val="16"/>
                <w:szCs w:val="16"/>
              </w:rPr>
            </w:pPr>
            <w:r>
              <w:rPr>
                <w:rFonts w:ascii="Calibri" w:hAnsi="Calibri"/>
                <w:sz w:val="16"/>
                <w:szCs w:val="16"/>
              </w:rPr>
              <w:t>then result=N/A&gt;&gt;</w:t>
            </w:r>
          </w:p>
        </w:tc>
        <w:tc>
          <w:tcPr>
            <w:tcW w:w="1198" w:type="dxa"/>
          </w:tcPr>
          <w:p w14:paraId="1F9B976B" w14:textId="77777777" w:rsidR="00D07715" w:rsidRDefault="00D07715" w:rsidP="00D07715">
            <w:pPr>
              <w:keepNext/>
              <w:rPr>
                <w:rFonts w:ascii="Calibri" w:hAnsi="Calibri"/>
                <w:sz w:val="16"/>
                <w:szCs w:val="16"/>
              </w:rPr>
            </w:pPr>
            <w:r>
              <w:rPr>
                <w:rFonts w:ascii="Calibri" w:hAnsi="Calibri"/>
                <w:sz w:val="16"/>
                <w:szCs w:val="16"/>
              </w:rPr>
              <w:t>&lt;&lt;</w:t>
            </w:r>
            <w:r w:rsidRPr="00B62959">
              <w:rPr>
                <w:rFonts w:ascii="Calibri" w:hAnsi="Calibri"/>
                <w:sz w:val="16"/>
                <w:szCs w:val="16"/>
              </w:rPr>
              <w:t>auto filled text: referenced from CF1R for this system name</w:t>
            </w:r>
            <w:r>
              <w:rPr>
                <w:rFonts w:ascii="Calibri" w:hAnsi="Calibri"/>
                <w:sz w:val="16"/>
                <w:szCs w:val="16"/>
              </w:rPr>
              <w:t xml:space="preserve"> if the data is available;</w:t>
            </w:r>
          </w:p>
          <w:p w14:paraId="1F9B976C" w14:textId="77777777" w:rsidR="00D07715" w:rsidRDefault="00D07715" w:rsidP="00D07715">
            <w:pPr>
              <w:keepNext/>
              <w:rPr>
                <w:rFonts w:ascii="Calibri" w:hAnsi="Calibri"/>
                <w:sz w:val="16"/>
                <w:szCs w:val="16"/>
              </w:rPr>
            </w:pPr>
            <w:r>
              <w:rPr>
                <w:rFonts w:ascii="Calibri" w:hAnsi="Calibri"/>
                <w:sz w:val="16"/>
                <w:szCs w:val="16"/>
              </w:rPr>
              <w:t xml:space="preserve"> else if the system type on the CF1R does not provide this data, </w:t>
            </w:r>
          </w:p>
          <w:p w14:paraId="1F9B976D" w14:textId="77777777" w:rsidR="00D07715" w:rsidRPr="00B62959" w:rsidRDefault="00D07715" w:rsidP="00D07715">
            <w:pPr>
              <w:keepNext/>
              <w:rPr>
                <w:rFonts w:ascii="Calibri" w:hAnsi="Calibri"/>
                <w:sz w:val="16"/>
                <w:szCs w:val="16"/>
              </w:rPr>
            </w:pPr>
            <w:r>
              <w:rPr>
                <w:rFonts w:ascii="Calibri" w:hAnsi="Calibri"/>
                <w:sz w:val="16"/>
                <w:szCs w:val="16"/>
              </w:rPr>
              <w:t>then result=N/A&gt;&gt;</w:t>
            </w:r>
          </w:p>
        </w:tc>
        <w:tc>
          <w:tcPr>
            <w:tcW w:w="1199" w:type="dxa"/>
          </w:tcPr>
          <w:p w14:paraId="1F9B976E" w14:textId="77777777" w:rsidR="00D07715" w:rsidRDefault="00D07715" w:rsidP="00D07715">
            <w:pPr>
              <w:keepNext/>
              <w:rPr>
                <w:rFonts w:ascii="Calibri" w:hAnsi="Calibri"/>
                <w:sz w:val="16"/>
                <w:szCs w:val="16"/>
              </w:rPr>
            </w:pPr>
            <w:r>
              <w:rPr>
                <w:rFonts w:ascii="Calibri" w:hAnsi="Calibri"/>
                <w:sz w:val="16"/>
                <w:szCs w:val="16"/>
              </w:rPr>
              <w:t>&lt;&lt;</w:t>
            </w:r>
            <w:r w:rsidRPr="00B62959">
              <w:rPr>
                <w:rFonts w:ascii="Calibri" w:hAnsi="Calibri"/>
                <w:sz w:val="16"/>
                <w:szCs w:val="16"/>
              </w:rPr>
              <w:t>auto filled text: referenced from CF1R for this system name</w:t>
            </w:r>
            <w:r>
              <w:rPr>
                <w:rFonts w:ascii="Calibri" w:hAnsi="Calibri"/>
                <w:sz w:val="16"/>
                <w:szCs w:val="16"/>
              </w:rPr>
              <w:t xml:space="preserve"> if the data is available;</w:t>
            </w:r>
          </w:p>
          <w:p w14:paraId="1F9B976F" w14:textId="77777777" w:rsidR="00D07715" w:rsidRDefault="00D07715" w:rsidP="00D07715">
            <w:pPr>
              <w:keepNext/>
              <w:rPr>
                <w:rFonts w:ascii="Calibri" w:hAnsi="Calibri"/>
                <w:sz w:val="16"/>
                <w:szCs w:val="16"/>
              </w:rPr>
            </w:pPr>
            <w:r>
              <w:rPr>
                <w:rFonts w:ascii="Calibri" w:hAnsi="Calibri"/>
                <w:sz w:val="16"/>
                <w:szCs w:val="16"/>
              </w:rPr>
              <w:t xml:space="preserve"> else if the system type on the CF1R does not provide this data, </w:t>
            </w:r>
          </w:p>
          <w:p w14:paraId="1F9B9770" w14:textId="77777777" w:rsidR="00D07715" w:rsidRPr="0061440C" w:rsidRDefault="00D07715" w:rsidP="00D07715">
            <w:pPr>
              <w:keepNext/>
              <w:rPr>
                <w:rFonts w:ascii="Calibri" w:hAnsi="Calibri"/>
                <w:sz w:val="16"/>
                <w:szCs w:val="16"/>
              </w:rPr>
            </w:pPr>
            <w:r>
              <w:rPr>
                <w:rFonts w:ascii="Calibri" w:hAnsi="Calibri"/>
                <w:sz w:val="16"/>
                <w:szCs w:val="16"/>
              </w:rPr>
              <w:t>then result=N/A&gt;&gt;</w:t>
            </w:r>
          </w:p>
        </w:tc>
        <w:tc>
          <w:tcPr>
            <w:tcW w:w="1199" w:type="dxa"/>
          </w:tcPr>
          <w:p w14:paraId="07CC360C" w14:textId="6713DDA5" w:rsidR="00D07715" w:rsidRPr="00771C02" w:rsidRDefault="00D07715" w:rsidP="00D07715">
            <w:pPr>
              <w:keepNext/>
              <w:rPr>
                <w:rFonts w:ascii="Calibri" w:hAnsi="Calibri"/>
                <w:sz w:val="16"/>
                <w:szCs w:val="16"/>
              </w:rPr>
            </w:pPr>
            <w:r>
              <w:rPr>
                <w:rFonts w:ascii="Calibri" w:hAnsi="Calibri"/>
                <w:sz w:val="16"/>
                <w:szCs w:val="16"/>
              </w:rPr>
              <w:t>&lt;&lt;</w:t>
            </w:r>
            <w:r>
              <w:t xml:space="preserve"> </w:t>
            </w:r>
            <w:r w:rsidRPr="00771C02">
              <w:rPr>
                <w:rFonts w:ascii="Calibri" w:hAnsi="Calibri"/>
                <w:sz w:val="16"/>
                <w:szCs w:val="16"/>
              </w:rPr>
              <w:t xml:space="preserve">calculated field: </w:t>
            </w:r>
          </w:p>
          <w:p w14:paraId="5248C82D" w14:textId="77777777" w:rsidR="00D07715" w:rsidRDefault="00D07715" w:rsidP="00D07715">
            <w:pPr>
              <w:keepNext/>
              <w:rPr>
                <w:rFonts w:ascii="Calibri" w:hAnsi="Calibri"/>
                <w:sz w:val="16"/>
                <w:szCs w:val="16"/>
              </w:rPr>
            </w:pPr>
          </w:p>
          <w:p w14:paraId="71C747DE" w14:textId="219E55A8" w:rsidR="00D07715" w:rsidRDefault="00D07715" w:rsidP="00D07715">
            <w:pPr>
              <w:keepNext/>
              <w:rPr>
                <w:rFonts w:ascii="Calibri" w:hAnsi="Calibri"/>
                <w:sz w:val="16"/>
                <w:szCs w:val="16"/>
              </w:rPr>
            </w:pPr>
            <w:r>
              <w:rPr>
                <w:rFonts w:ascii="Calibri" w:hAnsi="Calibri"/>
                <w:sz w:val="16"/>
                <w:szCs w:val="16"/>
              </w:rPr>
              <w:t xml:space="preserve">if CF1R flags requirement for a Verified Duct System Design, then display text: </w:t>
            </w:r>
          </w:p>
          <w:p w14:paraId="051D0A4F" w14:textId="77777777" w:rsidR="00D07715" w:rsidRDefault="00D07715" w:rsidP="00D07715">
            <w:pPr>
              <w:keepNext/>
              <w:rPr>
                <w:rFonts w:ascii="Calibri" w:hAnsi="Calibri"/>
                <w:sz w:val="16"/>
                <w:szCs w:val="16"/>
              </w:rPr>
            </w:pPr>
            <w:r>
              <w:rPr>
                <w:rFonts w:ascii="Calibri" w:hAnsi="Calibri"/>
                <w:sz w:val="16"/>
                <w:szCs w:val="16"/>
              </w:rPr>
              <w:t xml:space="preserve">    Verified Duct </w:t>
            </w:r>
          </w:p>
          <w:p w14:paraId="46213983" w14:textId="66F11C81" w:rsidR="00D07715" w:rsidRDefault="00D07715" w:rsidP="00D07715">
            <w:pPr>
              <w:keepNext/>
              <w:rPr>
                <w:rFonts w:ascii="Calibri" w:hAnsi="Calibri"/>
                <w:sz w:val="16"/>
                <w:szCs w:val="16"/>
              </w:rPr>
            </w:pPr>
            <w:r>
              <w:rPr>
                <w:rFonts w:ascii="Calibri" w:hAnsi="Calibri"/>
                <w:sz w:val="16"/>
                <w:szCs w:val="16"/>
              </w:rPr>
              <w:t xml:space="preserve">     System Design,</w:t>
            </w:r>
          </w:p>
          <w:p w14:paraId="03A83501" w14:textId="77777777" w:rsidR="00D07715" w:rsidRDefault="00D07715" w:rsidP="00D07715">
            <w:pPr>
              <w:keepNext/>
              <w:rPr>
                <w:rFonts w:ascii="Calibri" w:hAnsi="Calibri"/>
                <w:sz w:val="16"/>
                <w:szCs w:val="16"/>
              </w:rPr>
            </w:pPr>
          </w:p>
          <w:p w14:paraId="670615BE" w14:textId="7B793BA3" w:rsidR="00D07715" w:rsidRDefault="00D07715" w:rsidP="00D07715">
            <w:pPr>
              <w:keepNext/>
              <w:rPr>
                <w:rFonts w:ascii="Calibri" w:hAnsi="Calibri"/>
                <w:sz w:val="16"/>
                <w:szCs w:val="16"/>
              </w:rPr>
            </w:pPr>
            <w:r>
              <w:rPr>
                <w:rFonts w:ascii="Calibri" w:hAnsi="Calibri"/>
                <w:sz w:val="16"/>
                <w:szCs w:val="16"/>
              </w:rPr>
              <w:t xml:space="preserve">else </w:t>
            </w:r>
            <w:r w:rsidRPr="00B62959">
              <w:rPr>
                <w:rFonts w:ascii="Calibri" w:hAnsi="Calibri"/>
                <w:sz w:val="16"/>
                <w:szCs w:val="16"/>
              </w:rPr>
              <w:t>reference</w:t>
            </w:r>
            <w:r>
              <w:rPr>
                <w:rFonts w:ascii="Calibri" w:hAnsi="Calibri"/>
                <w:sz w:val="16"/>
                <w:szCs w:val="16"/>
              </w:rPr>
              <w:t xml:space="preserve"> the R-value</w:t>
            </w:r>
            <w:r w:rsidRPr="00B62959">
              <w:rPr>
                <w:rFonts w:ascii="Calibri" w:hAnsi="Calibri"/>
                <w:sz w:val="16"/>
                <w:szCs w:val="16"/>
              </w:rPr>
              <w:t xml:space="preserve"> from </w:t>
            </w:r>
            <w:r>
              <w:rPr>
                <w:rFonts w:ascii="Calibri" w:hAnsi="Calibri"/>
                <w:sz w:val="16"/>
                <w:szCs w:val="16"/>
              </w:rPr>
              <w:t xml:space="preserve">the </w:t>
            </w:r>
            <w:r w:rsidRPr="00B62959">
              <w:rPr>
                <w:rFonts w:ascii="Calibri" w:hAnsi="Calibri"/>
                <w:sz w:val="16"/>
                <w:szCs w:val="16"/>
              </w:rPr>
              <w:t>CF1R for this system name</w:t>
            </w:r>
            <w:r>
              <w:rPr>
                <w:rFonts w:ascii="Calibri" w:hAnsi="Calibri"/>
                <w:sz w:val="16"/>
                <w:szCs w:val="16"/>
              </w:rPr>
              <w:t xml:space="preserve"> if the data is available </w:t>
            </w:r>
          </w:p>
          <w:p w14:paraId="52911CA8" w14:textId="77777777" w:rsidR="00D07715" w:rsidRDefault="00D07715" w:rsidP="00D07715">
            <w:pPr>
              <w:keepNext/>
              <w:rPr>
                <w:rFonts w:ascii="Calibri" w:hAnsi="Calibri"/>
                <w:sz w:val="16"/>
                <w:szCs w:val="16"/>
              </w:rPr>
            </w:pPr>
          </w:p>
          <w:p w14:paraId="2A253A1E" w14:textId="77777777" w:rsidR="00D07715" w:rsidRDefault="00D07715" w:rsidP="00D07715">
            <w:pPr>
              <w:keepNext/>
              <w:rPr>
                <w:rFonts w:ascii="Calibri" w:hAnsi="Calibri"/>
                <w:sz w:val="16"/>
                <w:szCs w:val="16"/>
              </w:rPr>
            </w:pPr>
            <w:r>
              <w:rPr>
                <w:rFonts w:ascii="Calibri" w:hAnsi="Calibri"/>
                <w:sz w:val="16"/>
                <w:szCs w:val="16"/>
              </w:rPr>
              <w:t xml:space="preserve">else if CF1R does not provide R-value data for this system, </w:t>
            </w:r>
          </w:p>
          <w:p w14:paraId="472826F1" w14:textId="71336C15" w:rsidR="00D07715" w:rsidRDefault="00D07715" w:rsidP="00D07715">
            <w:pPr>
              <w:keepNext/>
              <w:rPr>
                <w:rFonts w:ascii="Calibri" w:hAnsi="Calibri"/>
                <w:sz w:val="16"/>
                <w:szCs w:val="16"/>
              </w:rPr>
            </w:pPr>
            <w:r>
              <w:rPr>
                <w:rFonts w:ascii="Calibri" w:hAnsi="Calibri"/>
                <w:sz w:val="16"/>
                <w:szCs w:val="16"/>
              </w:rPr>
              <w:t>then result=N/A&gt;&gt;</w:t>
            </w:r>
          </w:p>
        </w:tc>
        <w:tc>
          <w:tcPr>
            <w:tcW w:w="1199" w:type="dxa"/>
          </w:tcPr>
          <w:p w14:paraId="2996E2A6" w14:textId="65FBDDA0" w:rsidR="00D07715" w:rsidRDefault="00D07715" w:rsidP="00D07715">
            <w:pPr>
              <w:keepNext/>
              <w:rPr>
                <w:rFonts w:ascii="Calibri" w:hAnsi="Calibri"/>
                <w:sz w:val="16"/>
                <w:szCs w:val="16"/>
              </w:rPr>
            </w:pPr>
            <w:r>
              <w:rPr>
                <w:rFonts w:ascii="Calibri" w:hAnsi="Calibri"/>
                <w:sz w:val="16"/>
                <w:szCs w:val="16"/>
              </w:rPr>
              <w:t xml:space="preserve">&lt;&lt;if </w:t>
            </w:r>
            <w:r w:rsidRPr="002E4AD8">
              <w:rPr>
                <w:rFonts w:ascii="Calibri" w:hAnsi="Calibri"/>
                <w:sz w:val="16"/>
                <w:szCs w:val="16"/>
                <w:highlight w:val="yellow"/>
              </w:rPr>
              <w:t>B0</w:t>
            </w:r>
            <w:r>
              <w:rPr>
                <w:rFonts w:ascii="Calibri" w:hAnsi="Calibri"/>
                <w:sz w:val="16"/>
                <w:szCs w:val="16"/>
              </w:rPr>
              <w:t>5=N/A, then value= N/A,</w:t>
            </w:r>
          </w:p>
          <w:p w14:paraId="1C81C6BC" w14:textId="347B0F98" w:rsidR="00D07715" w:rsidRDefault="00D07715" w:rsidP="00D07715">
            <w:pPr>
              <w:keepNext/>
              <w:rPr>
                <w:rFonts w:ascii="Calibri" w:hAnsi="Calibri"/>
                <w:sz w:val="16"/>
                <w:szCs w:val="16"/>
              </w:rPr>
            </w:pPr>
            <w:r>
              <w:rPr>
                <w:rFonts w:ascii="Calibri" w:hAnsi="Calibri"/>
                <w:sz w:val="16"/>
                <w:szCs w:val="16"/>
              </w:rPr>
              <w:t xml:space="preserve">elseif </w:t>
            </w:r>
            <w:r w:rsidRPr="002E4AD8">
              <w:rPr>
                <w:rFonts w:ascii="Calibri" w:hAnsi="Calibri"/>
                <w:sz w:val="16"/>
                <w:szCs w:val="16"/>
                <w:highlight w:val="yellow"/>
              </w:rPr>
              <w:t>B0</w:t>
            </w:r>
            <w:r>
              <w:rPr>
                <w:rFonts w:ascii="Calibri" w:hAnsi="Calibri"/>
                <w:sz w:val="16"/>
                <w:szCs w:val="16"/>
              </w:rPr>
              <w:t xml:space="preserve">5= </w:t>
            </w:r>
            <w:r w:rsidRPr="002540C6">
              <w:rPr>
                <w:rFonts w:ascii="Calibri" w:hAnsi="Calibri"/>
                <w:sz w:val="16"/>
                <w:szCs w:val="16"/>
              </w:rPr>
              <w:t>*fixed flow</w:t>
            </w:r>
            <w:r>
              <w:rPr>
                <w:rFonts w:ascii="Calibri" w:hAnsi="Calibri"/>
                <w:sz w:val="16"/>
                <w:szCs w:val="16"/>
              </w:rPr>
              <w:t>"</w:t>
            </w:r>
          </w:p>
          <w:p w14:paraId="39B1D843" w14:textId="77777777" w:rsidR="00D07715" w:rsidRDefault="00D07715" w:rsidP="00D07715">
            <w:pPr>
              <w:keepNext/>
              <w:rPr>
                <w:rFonts w:ascii="Calibri" w:hAnsi="Calibri"/>
                <w:sz w:val="16"/>
                <w:szCs w:val="16"/>
              </w:rPr>
            </w:pPr>
            <w:r>
              <w:rPr>
                <w:rFonts w:ascii="Calibri" w:hAnsi="Calibri"/>
                <w:sz w:val="16"/>
                <w:szCs w:val="16"/>
              </w:rPr>
              <w:t>then reference the fixed cool vent airflow value from the CF1R for this system,</w:t>
            </w:r>
          </w:p>
          <w:p w14:paraId="76C2647E" w14:textId="602D8F3C" w:rsidR="00D07715" w:rsidRDefault="00D07715" w:rsidP="00D07715">
            <w:pPr>
              <w:keepNext/>
              <w:rPr>
                <w:rFonts w:ascii="Calibri" w:hAnsi="Calibri"/>
                <w:sz w:val="16"/>
                <w:szCs w:val="16"/>
              </w:rPr>
            </w:pPr>
            <w:r>
              <w:rPr>
                <w:rFonts w:ascii="Calibri" w:hAnsi="Calibri"/>
                <w:sz w:val="16"/>
                <w:szCs w:val="16"/>
              </w:rPr>
              <w:t xml:space="preserve">elseif </w:t>
            </w:r>
            <w:r w:rsidRPr="002E4AD8">
              <w:rPr>
                <w:rFonts w:ascii="Calibri" w:hAnsi="Calibri"/>
                <w:sz w:val="16"/>
                <w:szCs w:val="16"/>
                <w:highlight w:val="yellow"/>
              </w:rPr>
              <w:t>B0</w:t>
            </w:r>
            <w:r>
              <w:rPr>
                <w:rFonts w:ascii="Calibri" w:hAnsi="Calibri"/>
                <w:sz w:val="16"/>
                <w:szCs w:val="16"/>
              </w:rPr>
              <w:t>5=</w:t>
            </w:r>
          </w:p>
          <w:p w14:paraId="1A963408" w14:textId="77777777" w:rsidR="00D07715" w:rsidRPr="002540C6" w:rsidRDefault="00D07715" w:rsidP="00D07715">
            <w:pPr>
              <w:keepNext/>
              <w:rPr>
                <w:rFonts w:ascii="Calibri" w:hAnsi="Calibri"/>
                <w:sz w:val="16"/>
                <w:szCs w:val="16"/>
              </w:rPr>
            </w:pPr>
            <w:r w:rsidRPr="002540C6">
              <w:rPr>
                <w:rFonts w:ascii="Calibri" w:hAnsi="Calibri"/>
                <w:sz w:val="16"/>
                <w:szCs w:val="16"/>
              </w:rPr>
              <w:t>*variable flow</w:t>
            </w:r>
            <w:r>
              <w:rPr>
                <w:rFonts w:ascii="Calibri" w:hAnsi="Calibri"/>
                <w:sz w:val="16"/>
                <w:szCs w:val="16"/>
              </w:rPr>
              <w:t>"</w:t>
            </w:r>
          </w:p>
          <w:p w14:paraId="5C3CDA13" w14:textId="0F56CCEF" w:rsidR="00D07715" w:rsidRDefault="00D07715" w:rsidP="00D07715">
            <w:pPr>
              <w:keepNext/>
              <w:rPr>
                <w:rFonts w:ascii="Calibri" w:hAnsi="Calibri"/>
                <w:sz w:val="16"/>
                <w:szCs w:val="16"/>
              </w:rPr>
            </w:pPr>
            <w:r>
              <w:rPr>
                <w:rFonts w:ascii="Calibri" w:hAnsi="Calibri"/>
                <w:sz w:val="16"/>
                <w:szCs w:val="16"/>
              </w:rPr>
              <w:t>then value= the maximum cool vent airflow from the CF1R for this system&gt;&gt;</w:t>
            </w:r>
          </w:p>
        </w:tc>
        <w:tc>
          <w:tcPr>
            <w:tcW w:w="1199" w:type="dxa"/>
          </w:tcPr>
          <w:p w14:paraId="3B55CEDE" w14:textId="77777777" w:rsidR="00D07715" w:rsidRPr="00D91A98" w:rsidRDefault="00D07715" w:rsidP="00D07715">
            <w:pPr>
              <w:keepNext/>
              <w:rPr>
                <w:rFonts w:ascii="Calibri" w:hAnsi="Calibri"/>
                <w:sz w:val="16"/>
                <w:szCs w:val="16"/>
              </w:rPr>
            </w:pPr>
            <w:r w:rsidRPr="00D91A98">
              <w:rPr>
                <w:rFonts w:ascii="Calibri" w:hAnsi="Calibri"/>
                <w:sz w:val="16"/>
                <w:szCs w:val="16"/>
              </w:rPr>
              <w:t xml:space="preserve">&lt;&lt;if </w:t>
            </w:r>
            <w:r w:rsidRPr="00BD070E">
              <w:rPr>
                <w:rFonts w:ascii="Calibri" w:hAnsi="Calibri"/>
                <w:sz w:val="16"/>
                <w:szCs w:val="16"/>
                <w:highlight w:val="yellow"/>
              </w:rPr>
              <w:t>B05</w:t>
            </w:r>
            <w:r w:rsidRPr="00D91A98">
              <w:rPr>
                <w:rFonts w:ascii="Calibri" w:hAnsi="Calibri"/>
                <w:sz w:val="16"/>
                <w:szCs w:val="16"/>
              </w:rPr>
              <w:t>=N/A, then value= N/A,</w:t>
            </w:r>
          </w:p>
          <w:p w14:paraId="1D85FF8C" w14:textId="65EDE859" w:rsidR="00D07715" w:rsidRDefault="00D07715" w:rsidP="00D07715">
            <w:pPr>
              <w:keepNext/>
              <w:rPr>
                <w:rFonts w:ascii="Calibri" w:hAnsi="Calibri"/>
                <w:sz w:val="16"/>
                <w:szCs w:val="16"/>
              </w:rPr>
            </w:pPr>
            <w:r>
              <w:rPr>
                <w:rFonts w:ascii="Calibri" w:hAnsi="Calibri"/>
                <w:sz w:val="16"/>
                <w:szCs w:val="16"/>
              </w:rPr>
              <w:t>else reference</w:t>
            </w:r>
            <w:r w:rsidRPr="00D91A98">
              <w:rPr>
                <w:rFonts w:ascii="Calibri" w:hAnsi="Calibri"/>
                <w:sz w:val="16"/>
                <w:szCs w:val="16"/>
              </w:rPr>
              <w:t xml:space="preserve"> </w:t>
            </w:r>
            <w:r>
              <w:rPr>
                <w:rFonts w:ascii="Calibri" w:hAnsi="Calibri"/>
                <w:sz w:val="16"/>
                <w:szCs w:val="16"/>
              </w:rPr>
              <w:t xml:space="preserve">the </w:t>
            </w:r>
            <w:r w:rsidRPr="00D91A98">
              <w:rPr>
                <w:rFonts w:ascii="Calibri" w:hAnsi="Calibri"/>
                <w:sz w:val="16"/>
                <w:szCs w:val="16"/>
              </w:rPr>
              <w:t>value from the CF1R for this system&gt;&gt;</w:t>
            </w:r>
            <w:r>
              <w:rPr>
                <w:rFonts w:ascii="Calibri" w:hAnsi="Calibri"/>
                <w:sz w:val="16"/>
                <w:szCs w:val="16"/>
              </w:rPr>
              <w:t xml:space="preserve"> </w:t>
            </w:r>
          </w:p>
        </w:tc>
      </w:tr>
      <w:tr w:rsidR="00D07715" w:rsidRPr="00295655" w14:paraId="1F9B9784" w14:textId="38A96AD0" w:rsidTr="00D07715">
        <w:trPr>
          <w:cantSplit/>
          <w:trHeight w:val="288"/>
        </w:trPr>
        <w:tc>
          <w:tcPr>
            <w:tcW w:w="1200" w:type="dxa"/>
            <w:vAlign w:val="center"/>
          </w:tcPr>
          <w:p w14:paraId="1F9B977A" w14:textId="5041B26C" w:rsidR="00D07715" w:rsidRPr="00295655" w:rsidRDefault="00D07715" w:rsidP="00D07715">
            <w:pPr>
              <w:keepNext/>
              <w:jc w:val="center"/>
              <w:rPr>
                <w:rFonts w:ascii="Calibri" w:hAnsi="Calibri"/>
                <w:sz w:val="18"/>
                <w:szCs w:val="18"/>
              </w:rPr>
            </w:pPr>
          </w:p>
        </w:tc>
        <w:tc>
          <w:tcPr>
            <w:tcW w:w="1201" w:type="dxa"/>
            <w:vAlign w:val="center"/>
          </w:tcPr>
          <w:p w14:paraId="1F9B977B" w14:textId="77777777" w:rsidR="00D07715" w:rsidRPr="00295655" w:rsidRDefault="00D07715" w:rsidP="00D07715">
            <w:pPr>
              <w:keepNext/>
              <w:jc w:val="center"/>
              <w:rPr>
                <w:rFonts w:ascii="Calibri" w:hAnsi="Calibri"/>
                <w:sz w:val="18"/>
                <w:szCs w:val="18"/>
              </w:rPr>
            </w:pPr>
          </w:p>
        </w:tc>
        <w:tc>
          <w:tcPr>
            <w:tcW w:w="1199" w:type="dxa"/>
            <w:vAlign w:val="center"/>
          </w:tcPr>
          <w:p w14:paraId="1F9B977C" w14:textId="77777777" w:rsidR="00D07715" w:rsidRPr="00295655" w:rsidRDefault="00D07715" w:rsidP="00D07715">
            <w:pPr>
              <w:keepNext/>
              <w:jc w:val="center"/>
              <w:rPr>
                <w:rFonts w:ascii="Calibri" w:hAnsi="Calibri"/>
                <w:sz w:val="18"/>
                <w:szCs w:val="18"/>
              </w:rPr>
            </w:pPr>
          </w:p>
        </w:tc>
        <w:tc>
          <w:tcPr>
            <w:tcW w:w="1200" w:type="dxa"/>
            <w:vAlign w:val="center"/>
          </w:tcPr>
          <w:p w14:paraId="1F9B977D" w14:textId="77777777" w:rsidR="00D07715" w:rsidRPr="00295655" w:rsidRDefault="00D07715" w:rsidP="00D07715">
            <w:pPr>
              <w:keepNext/>
              <w:jc w:val="center"/>
              <w:rPr>
                <w:rFonts w:ascii="Calibri" w:hAnsi="Calibri"/>
                <w:sz w:val="18"/>
                <w:szCs w:val="18"/>
              </w:rPr>
            </w:pPr>
          </w:p>
        </w:tc>
        <w:tc>
          <w:tcPr>
            <w:tcW w:w="1199" w:type="dxa"/>
            <w:vAlign w:val="center"/>
          </w:tcPr>
          <w:p w14:paraId="1F9B977E" w14:textId="77777777" w:rsidR="00D07715" w:rsidRPr="00295655" w:rsidRDefault="00D07715" w:rsidP="00D07715">
            <w:pPr>
              <w:keepNext/>
              <w:jc w:val="center"/>
              <w:rPr>
                <w:rFonts w:ascii="Calibri" w:hAnsi="Calibri"/>
                <w:sz w:val="18"/>
                <w:szCs w:val="18"/>
              </w:rPr>
            </w:pPr>
          </w:p>
        </w:tc>
        <w:tc>
          <w:tcPr>
            <w:tcW w:w="1198" w:type="dxa"/>
            <w:vAlign w:val="center"/>
          </w:tcPr>
          <w:p w14:paraId="1F9B977F" w14:textId="77777777" w:rsidR="00D07715" w:rsidRPr="00295655" w:rsidRDefault="00D07715" w:rsidP="00D07715">
            <w:pPr>
              <w:keepNext/>
              <w:jc w:val="center"/>
              <w:rPr>
                <w:rFonts w:ascii="Calibri" w:hAnsi="Calibri"/>
                <w:sz w:val="18"/>
                <w:szCs w:val="18"/>
              </w:rPr>
            </w:pPr>
          </w:p>
        </w:tc>
        <w:tc>
          <w:tcPr>
            <w:tcW w:w="1199" w:type="dxa"/>
            <w:vAlign w:val="center"/>
          </w:tcPr>
          <w:p w14:paraId="1F9B9780" w14:textId="77777777" w:rsidR="00D07715" w:rsidRPr="00295655" w:rsidRDefault="00D07715" w:rsidP="00D07715">
            <w:pPr>
              <w:keepNext/>
              <w:jc w:val="center"/>
              <w:rPr>
                <w:rFonts w:ascii="Calibri" w:hAnsi="Calibri"/>
                <w:sz w:val="18"/>
                <w:szCs w:val="18"/>
              </w:rPr>
            </w:pPr>
          </w:p>
        </w:tc>
        <w:tc>
          <w:tcPr>
            <w:tcW w:w="1198" w:type="dxa"/>
            <w:vAlign w:val="center"/>
          </w:tcPr>
          <w:p w14:paraId="1F9B9781" w14:textId="77777777" w:rsidR="00D07715" w:rsidRPr="00295655" w:rsidRDefault="00D07715" w:rsidP="00D07715">
            <w:pPr>
              <w:keepNext/>
              <w:jc w:val="center"/>
              <w:rPr>
                <w:rFonts w:ascii="Calibri" w:hAnsi="Calibri"/>
                <w:sz w:val="18"/>
                <w:szCs w:val="18"/>
              </w:rPr>
            </w:pPr>
          </w:p>
        </w:tc>
        <w:tc>
          <w:tcPr>
            <w:tcW w:w="1199" w:type="dxa"/>
            <w:vAlign w:val="center"/>
          </w:tcPr>
          <w:p w14:paraId="1F9B9782" w14:textId="77777777" w:rsidR="00D07715" w:rsidRPr="00295655" w:rsidRDefault="00D07715" w:rsidP="00D07715">
            <w:pPr>
              <w:keepNext/>
              <w:jc w:val="center"/>
              <w:rPr>
                <w:rFonts w:ascii="Calibri" w:hAnsi="Calibri"/>
                <w:sz w:val="18"/>
                <w:szCs w:val="18"/>
              </w:rPr>
            </w:pPr>
          </w:p>
        </w:tc>
        <w:tc>
          <w:tcPr>
            <w:tcW w:w="1199" w:type="dxa"/>
            <w:vAlign w:val="center"/>
          </w:tcPr>
          <w:p w14:paraId="1E9ECDEE" w14:textId="77777777" w:rsidR="00D07715" w:rsidRPr="00295655" w:rsidRDefault="00D07715" w:rsidP="00D07715">
            <w:pPr>
              <w:keepNext/>
              <w:jc w:val="center"/>
              <w:rPr>
                <w:rFonts w:ascii="Calibri" w:hAnsi="Calibri"/>
                <w:sz w:val="18"/>
                <w:szCs w:val="18"/>
              </w:rPr>
            </w:pPr>
          </w:p>
        </w:tc>
        <w:tc>
          <w:tcPr>
            <w:tcW w:w="1199" w:type="dxa"/>
          </w:tcPr>
          <w:p w14:paraId="4338BC3D" w14:textId="77777777" w:rsidR="00D07715" w:rsidRPr="00295655" w:rsidRDefault="00D07715" w:rsidP="00D07715">
            <w:pPr>
              <w:keepNext/>
              <w:jc w:val="center"/>
              <w:rPr>
                <w:rFonts w:ascii="Calibri" w:hAnsi="Calibri"/>
                <w:sz w:val="18"/>
                <w:szCs w:val="18"/>
              </w:rPr>
            </w:pPr>
          </w:p>
        </w:tc>
        <w:tc>
          <w:tcPr>
            <w:tcW w:w="1199" w:type="dxa"/>
          </w:tcPr>
          <w:p w14:paraId="567375F1" w14:textId="77777777" w:rsidR="00D07715" w:rsidRPr="00295655" w:rsidRDefault="00D07715" w:rsidP="00D07715">
            <w:pPr>
              <w:keepNext/>
              <w:jc w:val="center"/>
              <w:rPr>
                <w:rFonts w:ascii="Calibri" w:hAnsi="Calibri"/>
                <w:sz w:val="18"/>
                <w:szCs w:val="18"/>
              </w:rPr>
            </w:pPr>
          </w:p>
        </w:tc>
      </w:tr>
      <w:tr w:rsidR="00D07715" w:rsidRPr="00295655" w14:paraId="1F9B9791" w14:textId="26808A3A" w:rsidTr="00D07715">
        <w:trPr>
          <w:cantSplit/>
        </w:trPr>
        <w:tc>
          <w:tcPr>
            <w:tcW w:w="14390" w:type="dxa"/>
            <w:gridSpan w:val="12"/>
          </w:tcPr>
          <w:p w14:paraId="2C438739" w14:textId="2D3211D5" w:rsidR="00D07715" w:rsidRPr="00295655" w:rsidRDefault="00D07715" w:rsidP="00D07715">
            <w:pPr>
              <w:keepNext/>
              <w:rPr>
                <w:rFonts w:ascii="Calibri" w:hAnsi="Calibri"/>
                <w:sz w:val="18"/>
                <w:szCs w:val="18"/>
              </w:rPr>
            </w:pPr>
            <w:r w:rsidRPr="00295655">
              <w:rPr>
                <w:rFonts w:ascii="Calibri" w:hAnsi="Calibri"/>
                <w:sz w:val="18"/>
                <w:szCs w:val="18"/>
              </w:rPr>
              <w:t>Notes:</w:t>
            </w:r>
          </w:p>
        </w:tc>
      </w:tr>
    </w:tbl>
    <w:p w14:paraId="1F9B9792" w14:textId="77777777" w:rsidR="000F413D" w:rsidRPr="00295655" w:rsidRDefault="000F413D" w:rsidP="008846F4">
      <w:pPr>
        <w:rPr>
          <w:rFonts w:ascii="Calibri" w:hAnsi="Calibri"/>
          <w:sz w:val="18"/>
          <w:szCs w:val="18"/>
        </w:rPr>
      </w:pPr>
    </w:p>
    <w:p w14:paraId="1F9B9794" w14:textId="77777777" w:rsidR="008F2BFE" w:rsidRPr="00295655" w:rsidRDefault="008F2BFE" w:rsidP="008846F4">
      <w:pPr>
        <w:rPr>
          <w:rFonts w:ascii="Calibri" w:hAnsi="Calibri"/>
          <w:sz w:val="18"/>
          <w:szCs w:val="18"/>
        </w:rPr>
      </w:pPr>
    </w:p>
    <w:tbl>
      <w:tblPr>
        <w:tblW w:w="509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05"/>
        <w:gridCol w:w="810"/>
        <w:gridCol w:w="900"/>
        <w:gridCol w:w="1530"/>
        <w:gridCol w:w="1440"/>
        <w:gridCol w:w="1170"/>
        <w:gridCol w:w="1620"/>
        <w:gridCol w:w="1080"/>
        <w:gridCol w:w="900"/>
        <w:gridCol w:w="1170"/>
        <w:gridCol w:w="990"/>
        <w:gridCol w:w="990"/>
        <w:gridCol w:w="1261"/>
      </w:tblGrid>
      <w:tr w:rsidR="004473D7" w:rsidRPr="00295655" w14:paraId="1F9B9797" w14:textId="52C0EAEF" w:rsidTr="00093896">
        <w:tc>
          <w:tcPr>
            <w:tcW w:w="14666" w:type="dxa"/>
            <w:gridSpan w:val="13"/>
          </w:tcPr>
          <w:p w14:paraId="5CD5D702" w14:textId="77777777" w:rsidR="004473D7" w:rsidRPr="00620333" w:rsidRDefault="004473D7" w:rsidP="00BA02F4">
            <w:pPr>
              <w:keepNext/>
              <w:rPr>
                <w:rFonts w:ascii="Calibri" w:hAnsi="Calibri"/>
                <w:b/>
                <w:sz w:val="18"/>
                <w:szCs w:val="18"/>
              </w:rPr>
            </w:pPr>
            <w:r w:rsidRPr="00947437">
              <w:rPr>
                <w:rFonts w:ascii="Calibri" w:hAnsi="Calibri"/>
                <w:b/>
                <w:sz w:val="18"/>
                <w:szCs w:val="18"/>
                <w:highlight w:val="yellow"/>
              </w:rPr>
              <w:t>D</w:t>
            </w:r>
            <w:r w:rsidRPr="00295655">
              <w:rPr>
                <w:rFonts w:ascii="Calibri" w:hAnsi="Calibri"/>
                <w:b/>
                <w:sz w:val="18"/>
                <w:szCs w:val="18"/>
              </w:rPr>
              <w:t>. Installed</w:t>
            </w:r>
            <w:r>
              <w:rPr>
                <w:rFonts w:ascii="Calibri" w:hAnsi="Calibri"/>
                <w:b/>
                <w:sz w:val="18"/>
                <w:szCs w:val="18"/>
              </w:rPr>
              <w:t xml:space="preserve"> New,</w:t>
            </w:r>
            <w:r w:rsidRPr="00295655">
              <w:rPr>
                <w:rFonts w:ascii="Calibri" w:hAnsi="Calibri"/>
                <w:b/>
                <w:sz w:val="18"/>
                <w:szCs w:val="18"/>
              </w:rPr>
              <w:t xml:space="preserve"> </w:t>
            </w:r>
            <w:r>
              <w:rPr>
                <w:rFonts w:ascii="Calibri" w:hAnsi="Calibri"/>
                <w:b/>
                <w:sz w:val="18"/>
                <w:szCs w:val="18"/>
              </w:rPr>
              <w:t xml:space="preserve">Altered, and Existing </w:t>
            </w:r>
            <w:r w:rsidRPr="00295655">
              <w:rPr>
                <w:rFonts w:ascii="Calibri" w:hAnsi="Calibri"/>
                <w:b/>
                <w:sz w:val="18"/>
                <w:szCs w:val="18"/>
              </w:rPr>
              <w:t>Space Conditioning (SC) System</w:t>
            </w:r>
            <w:r>
              <w:rPr>
                <w:rFonts w:ascii="Calibri" w:hAnsi="Calibri"/>
                <w:b/>
                <w:sz w:val="18"/>
                <w:szCs w:val="18"/>
              </w:rPr>
              <w:t xml:space="preserve"> Component</w:t>
            </w:r>
            <w:r w:rsidRPr="00295655">
              <w:rPr>
                <w:rFonts w:ascii="Calibri" w:hAnsi="Calibri"/>
                <w:b/>
                <w:sz w:val="18"/>
                <w:szCs w:val="18"/>
              </w:rPr>
              <w:t xml:space="preserve"> Information</w:t>
            </w:r>
          </w:p>
          <w:p w14:paraId="4E01BA3A" w14:textId="12A63ECC" w:rsidR="004473D7" w:rsidRPr="00947437" w:rsidRDefault="004473D7" w:rsidP="00BA02F4">
            <w:pPr>
              <w:keepNext/>
              <w:rPr>
                <w:rFonts w:ascii="Calibri" w:hAnsi="Calibri"/>
                <w:b/>
                <w:sz w:val="18"/>
                <w:szCs w:val="18"/>
                <w:highlight w:val="yellow"/>
              </w:rPr>
            </w:pPr>
            <w:r w:rsidRPr="00FB4BFD">
              <w:rPr>
                <w:rFonts w:ascii="Calibri" w:hAnsi="Calibri"/>
                <w:sz w:val="18"/>
                <w:szCs w:val="18"/>
              </w:rPr>
              <w:t xml:space="preserve">&lt;&lt; require one row of data to be entered in this table for each of the quantity of space conditioning systems entered in </w:t>
            </w:r>
            <w:r w:rsidRPr="00A91097">
              <w:rPr>
                <w:rFonts w:ascii="Calibri" w:hAnsi="Calibri"/>
                <w:sz w:val="18"/>
                <w:szCs w:val="18"/>
                <w:highlight w:val="yellow"/>
              </w:rPr>
              <w:t>A04</w:t>
            </w:r>
            <w:r>
              <w:rPr>
                <w:rFonts w:ascii="Calibri" w:hAnsi="Calibri"/>
                <w:sz w:val="18"/>
                <w:szCs w:val="18"/>
              </w:rPr>
              <w:t>.</w:t>
            </w:r>
            <w:r w:rsidRPr="00A54334">
              <w:rPr>
                <w:rFonts w:ascii="Calibri" w:hAnsi="Calibri"/>
                <w:sz w:val="18"/>
                <w:szCs w:val="18"/>
              </w:rPr>
              <w:t xml:space="preserve">  If SC system names from CBECC are installed more than once in this dwelling unit, then duplicate SC System names are allowed in column </w:t>
            </w:r>
            <w:r w:rsidRPr="006D2B27">
              <w:rPr>
                <w:rFonts w:ascii="Calibri" w:hAnsi="Calibri"/>
                <w:sz w:val="18"/>
                <w:szCs w:val="18"/>
                <w:highlight w:val="yellow"/>
              </w:rPr>
              <w:t>D01</w:t>
            </w:r>
            <w:r w:rsidRPr="00A54334">
              <w:rPr>
                <w:rFonts w:ascii="Calibri" w:hAnsi="Calibri"/>
                <w:sz w:val="18"/>
                <w:szCs w:val="18"/>
              </w:rPr>
              <w:t xml:space="preserve">; Require each entry in </w:t>
            </w:r>
            <w:r w:rsidRPr="006B45D6">
              <w:rPr>
                <w:rFonts w:ascii="Calibri" w:hAnsi="Calibri"/>
                <w:sz w:val="18"/>
                <w:szCs w:val="18"/>
                <w:highlight w:val="yellow"/>
              </w:rPr>
              <w:t>D02</w:t>
            </w:r>
            <w:r w:rsidRPr="00A54334">
              <w:rPr>
                <w:rFonts w:ascii="Calibri" w:hAnsi="Calibri"/>
                <w:sz w:val="18"/>
                <w:szCs w:val="18"/>
              </w:rPr>
              <w:t xml:space="preserve"> (area served) to be unique in this dwelling unit </w:t>
            </w:r>
            <w:r w:rsidRPr="00FB4BFD">
              <w:rPr>
                <w:rFonts w:ascii="Calibri" w:hAnsi="Calibri"/>
                <w:sz w:val="18"/>
                <w:szCs w:val="18"/>
              </w:rPr>
              <w:t>&gt;&gt;</w:t>
            </w:r>
            <w:r>
              <w:rPr>
                <w:rFonts w:ascii="Calibri" w:hAnsi="Calibri"/>
                <w:sz w:val="18"/>
                <w:szCs w:val="18"/>
              </w:rPr>
              <w:t xml:space="preserve"> </w:t>
            </w:r>
          </w:p>
        </w:tc>
      </w:tr>
      <w:tr w:rsidR="00093896" w:rsidRPr="00295655" w14:paraId="1F9B97A3" w14:textId="33521006" w:rsidTr="000C614B">
        <w:trPr>
          <w:trHeight w:val="224"/>
        </w:trPr>
        <w:tc>
          <w:tcPr>
            <w:tcW w:w="805" w:type="dxa"/>
            <w:vAlign w:val="bottom"/>
          </w:tcPr>
          <w:p w14:paraId="1F9B9798" w14:textId="77777777" w:rsidR="00093896" w:rsidRPr="00295655" w:rsidRDefault="00093896" w:rsidP="00BA02F4">
            <w:pPr>
              <w:keepNext/>
              <w:jc w:val="center"/>
              <w:rPr>
                <w:rFonts w:ascii="Calibri" w:hAnsi="Calibri"/>
                <w:sz w:val="18"/>
                <w:szCs w:val="18"/>
              </w:rPr>
            </w:pPr>
            <w:r w:rsidRPr="00295655">
              <w:rPr>
                <w:rFonts w:ascii="Calibri" w:hAnsi="Calibri"/>
                <w:sz w:val="18"/>
                <w:szCs w:val="18"/>
              </w:rPr>
              <w:t>01</w:t>
            </w:r>
          </w:p>
        </w:tc>
        <w:tc>
          <w:tcPr>
            <w:tcW w:w="810" w:type="dxa"/>
            <w:vAlign w:val="bottom"/>
          </w:tcPr>
          <w:p w14:paraId="1F9B9799" w14:textId="77777777" w:rsidR="00093896" w:rsidRPr="00295655" w:rsidRDefault="00093896" w:rsidP="00BA02F4">
            <w:pPr>
              <w:keepNext/>
              <w:jc w:val="center"/>
              <w:rPr>
                <w:rFonts w:ascii="Calibri" w:hAnsi="Calibri"/>
                <w:sz w:val="18"/>
                <w:szCs w:val="18"/>
              </w:rPr>
            </w:pPr>
            <w:r w:rsidRPr="00295655">
              <w:rPr>
                <w:rFonts w:ascii="Calibri" w:hAnsi="Calibri"/>
                <w:sz w:val="18"/>
                <w:szCs w:val="18"/>
              </w:rPr>
              <w:t>02</w:t>
            </w:r>
          </w:p>
        </w:tc>
        <w:tc>
          <w:tcPr>
            <w:tcW w:w="900" w:type="dxa"/>
            <w:vAlign w:val="bottom"/>
          </w:tcPr>
          <w:p w14:paraId="1F9B979A" w14:textId="77777777" w:rsidR="00093896" w:rsidRPr="00295655" w:rsidRDefault="00093896" w:rsidP="00A82EF3">
            <w:pPr>
              <w:keepNext/>
              <w:jc w:val="center"/>
              <w:rPr>
                <w:rFonts w:ascii="Calibri" w:hAnsi="Calibri"/>
                <w:sz w:val="18"/>
                <w:szCs w:val="18"/>
              </w:rPr>
            </w:pPr>
            <w:r w:rsidRPr="00295655">
              <w:rPr>
                <w:rFonts w:ascii="Calibri" w:hAnsi="Calibri"/>
                <w:sz w:val="18"/>
                <w:szCs w:val="18"/>
              </w:rPr>
              <w:t>03</w:t>
            </w:r>
          </w:p>
        </w:tc>
        <w:tc>
          <w:tcPr>
            <w:tcW w:w="1530" w:type="dxa"/>
            <w:vAlign w:val="bottom"/>
          </w:tcPr>
          <w:p w14:paraId="1F9B979B" w14:textId="77777777" w:rsidR="00093896" w:rsidRPr="00295655" w:rsidRDefault="00093896" w:rsidP="00A82EF3">
            <w:pPr>
              <w:keepNext/>
              <w:jc w:val="center"/>
              <w:rPr>
                <w:rFonts w:ascii="Calibri" w:hAnsi="Calibri"/>
                <w:sz w:val="18"/>
                <w:szCs w:val="18"/>
              </w:rPr>
            </w:pPr>
            <w:r>
              <w:rPr>
                <w:rFonts w:ascii="Calibri" w:hAnsi="Calibri"/>
                <w:sz w:val="18"/>
                <w:szCs w:val="18"/>
              </w:rPr>
              <w:t>04</w:t>
            </w:r>
          </w:p>
        </w:tc>
        <w:tc>
          <w:tcPr>
            <w:tcW w:w="1440" w:type="dxa"/>
            <w:vAlign w:val="bottom"/>
          </w:tcPr>
          <w:p w14:paraId="1F9B979C" w14:textId="77777777" w:rsidR="00093896" w:rsidRPr="00295655" w:rsidRDefault="00093896" w:rsidP="00A82EF3">
            <w:pPr>
              <w:keepNext/>
              <w:jc w:val="center"/>
              <w:rPr>
                <w:rFonts w:ascii="Calibri" w:hAnsi="Calibri"/>
                <w:sz w:val="18"/>
                <w:szCs w:val="18"/>
              </w:rPr>
            </w:pPr>
            <w:r>
              <w:rPr>
                <w:rFonts w:ascii="Calibri" w:hAnsi="Calibri"/>
                <w:sz w:val="18"/>
                <w:szCs w:val="18"/>
              </w:rPr>
              <w:t>05</w:t>
            </w:r>
          </w:p>
        </w:tc>
        <w:tc>
          <w:tcPr>
            <w:tcW w:w="1170" w:type="dxa"/>
            <w:vAlign w:val="bottom"/>
          </w:tcPr>
          <w:p w14:paraId="1F9B979D" w14:textId="77777777" w:rsidR="00093896" w:rsidRPr="00295655" w:rsidRDefault="00093896" w:rsidP="00A82EF3">
            <w:pPr>
              <w:keepNext/>
              <w:jc w:val="center"/>
              <w:rPr>
                <w:rFonts w:ascii="Calibri" w:hAnsi="Calibri"/>
                <w:sz w:val="18"/>
                <w:szCs w:val="18"/>
              </w:rPr>
            </w:pPr>
            <w:r>
              <w:rPr>
                <w:rFonts w:ascii="Calibri" w:hAnsi="Calibri"/>
                <w:sz w:val="18"/>
                <w:szCs w:val="18"/>
              </w:rPr>
              <w:t>06</w:t>
            </w:r>
          </w:p>
        </w:tc>
        <w:tc>
          <w:tcPr>
            <w:tcW w:w="1620" w:type="dxa"/>
          </w:tcPr>
          <w:p w14:paraId="1F9B979E" w14:textId="77777777" w:rsidR="00093896" w:rsidRPr="00295655" w:rsidRDefault="00093896" w:rsidP="00A82EF3">
            <w:pPr>
              <w:keepNext/>
              <w:jc w:val="center"/>
              <w:rPr>
                <w:rFonts w:ascii="Calibri" w:hAnsi="Calibri"/>
                <w:sz w:val="18"/>
                <w:szCs w:val="18"/>
              </w:rPr>
            </w:pPr>
            <w:r>
              <w:rPr>
                <w:rFonts w:ascii="Calibri" w:hAnsi="Calibri"/>
                <w:sz w:val="18"/>
                <w:szCs w:val="18"/>
              </w:rPr>
              <w:t>07</w:t>
            </w:r>
          </w:p>
        </w:tc>
        <w:tc>
          <w:tcPr>
            <w:tcW w:w="1080" w:type="dxa"/>
            <w:vAlign w:val="bottom"/>
          </w:tcPr>
          <w:p w14:paraId="1F9B979F" w14:textId="77777777" w:rsidR="00093896" w:rsidRDefault="00093896" w:rsidP="00A82EF3">
            <w:pPr>
              <w:keepNext/>
              <w:jc w:val="center"/>
              <w:rPr>
                <w:rFonts w:ascii="Calibri" w:hAnsi="Calibri"/>
                <w:sz w:val="18"/>
                <w:szCs w:val="18"/>
              </w:rPr>
            </w:pPr>
            <w:r>
              <w:rPr>
                <w:rFonts w:ascii="Calibri" w:hAnsi="Calibri"/>
                <w:sz w:val="18"/>
                <w:szCs w:val="18"/>
              </w:rPr>
              <w:t>08</w:t>
            </w:r>
          </w:p>
        </w:tc>
        <w:tc>
          <w:tcPr>
            <w:tcW w:w="900" w:type="dxa"/>
          </w:tcPr>
          <w:p w14:paraId="1F9B97A2" w14:textId="72DCDDD8" w:rsidR="00093896" w:rsidRPr="006B45D6" w:rsidRDefault="00093896" w:rsidP="00A82EF3">
            <w:pPr>
              <w:keepNext/>
              <w:jc w:val="center"/>
              <w:rPr>
                <w:rFonts w:ascii="Calibri" w:hAnsi="Calibri"/>
                <w:sz w:val="18"/>
                <w:szCs w:val="18"/>
              </w:rPr>
            </w:pPr>
            <w:r w:rsidRPr="006B45D6">
              <w:rPr>
                <w:rFonts w:ascii="Calibri" w:hAnsi="Calibri"/>
                <w:sz w:val="18"/>
                <w:szCs w:val="18"/>
              </w:rPr>
              <w:t>09</w:t>
            </w:r>
          </w:p>
        </w:tc>
        <w:tc>
          <w:tcPr>
            <w:tcW w:w="1170" w:type="dxa"/>
          </w:tcPr>
          <w:p w14:paraId="469642C4" w14:textId="06272D6F" w:rsidR="00093896" w:rsidRPr="006B45D6" w:rsidRDefault="00093896" w:rsidP="00A82EF3">
            <w:pPr>
              <w:keepNext/>
              <w:jc w:val="center"/>
              <w:rPr>
                <w:rFonts w:ascii="Calibri" w:hAnsi="Calibri"/>
                <w:sz w:val="18"/>
                <w:szCs w:val="18"/>
              </w:rPr>
            </w:pPr>
            <w:r w:rsidRPr="006B45D6">
              <w:rPr>
                <w:rFonts w:ascii="Calibri" w:hAnsi="Calibri"/>
                <w:sz w:val="18"/>
                <w:szCs w:val="18"/>
              </w:rPr>
              <w:t>10</w:t>
            </w:r>
          </w:p>
        </w:tc>
        <w:tc>
          <w:tcPr>
            <w:tcW w:w="990" w:type="dxa"/>
          </w:tcPr>
          <w:p w14:paraId="6637F03D" w14:textId="7C123884" w:rsidR="00093896" w:rsidRPr="006B45D6" w:rsidRDefault="00093896" w:rsidP="00A82EF3">
            <w:pPr>
              <w:keepNext/>
              <w:jc w:val="center"/>
              <w:rPr>
                <w:rFonts w:ascii="Calibri" w:hAnsi="Calibri"/>
                <w:sz w:val="18"/>
                <w:szCs w:val="18"/>
              </w:rPr>
            </w:pPr>
            <w:r>
              <w:rPr>
                <w:rFonts w:ascii="Calibri" w:hAnsi="Calibri"/>
                <w:sz w:val="18"/>
                <w:szCs w:val="18"/>
              </w:rPr>
              <w:t>11</w:t>
            </w:r>
          </w:p>
        </w:tc>
        <w:tc>
          <w:tcPr>
            <w:tcW w:w="990" w:type="dxa"/>
          </w:tcPr>
          <w:p w14:paraId="62623D38" w14:textId="620F1D28" w:rsidR="00093896" w:rsidRPr="006B45D6" w:rsidRDefault="00093896" w:rsidP="00A82EF3">
            <w:pPr>
              <w:keepNext/>
              <w:jc w:val="center"/>
              <w:rPr>
                <w:rFonts w:ascii="Calibri" w:hAnsi="Calibri"/>
                <w:sz w:val="18"/>
                <w:szCs w:val="18"/>
              </w:rPr>
            </w:pPr>
            <w:r>
              <w:rPr>
                <w:rFonts w:ascii="Calibri" w:hAnsi="Calibri"/>
                <w:sz w:val="18"/>
                <w:szCs w:val="18"/>
              </w:rPr>
              <w:t>12</w:t>
            </w:r>
          </w:p>
        </w:tc>
        <w:tc>
          <w:tcPr>
            <w:tcW w:w="1261" w:type="dxa"/>
          </w:tcPr>
          <w:p w14:paraId="6E3D7E8F" w14:textId="3D13D70C" w:rsidR="00093896" w:rsidRPr="006B45D6" w:rsidDel="005139C0" w:rsidRDefault="00093896" w:rsidP="00A82EF3">
            <w:pPr>
              <w:keepNext/>
              <w:jc w:val="center"/>
              <w:rPr>
                <w:rFonts w:ascii="Calibri" w:hAnsi="Calibri"/>
                <w:sz w:val="18"/>
                <w:szCs w:val="18"/>
              </w:rPr>
            </w:pPr>
            <w:r>
              <w:rPr>
                <w:rFonts w:ascii="Calibri" w:hAnsi="Calibri"/>
                <w:sz w:val="18"/>
                <w:szCs w:val="18"/>
              </w:rPr>
              <w:t>13</w:t>
            </w:r>
          </w:p>
        </w:tc>
      </w:tr>
      <w:tr w:rsidR="00093896" w:rsidRPr="00D55CAB" w14:paraId="1F9B97B3" w14:textId="482D1F9F" w:rsidTr="000C614B">
        <w:trPr>
          <w:trHeight w:val="576"/>
        </w:trPr>
        <w:tc>
          <w:tcPr>
            <w:tcW w:w="805" w:type="dxa"/>
            <w:vAlign w:val="bottom"/>
          </w:tcPr>
          <w:p w14:paraId="111D604C" w14:textId="412279C6" w:rsidR="00093896" w:rsidRDefault="00093896" w:rsidP="000833D7">
            <w:pPr>
              <w:keepNext/>
              <w:jc w:val="center"/>
              <w:rPr>
                <w:rFonts w:ascii="Calibri" w:hAnsi="Calibri"/>
                <w:sz w:val="18"/>
                <w:szCs w:val="18"/>
              </w:rPr>
            </w:pPr>
            <w:r w:rsidRPr="00D55CAB">
              <w:rPr>
                <w:rFonts w:ascii="Calibri" w:hAnsi="Calibri"/>
                <w:sz w:val="18"/>
                <w:szCs w:val="18"/>
              </w:rPr>
              <w:t>SC System</w:t>
            </w:r>
          </w:p>
          <w:p w14:paraId="1F9B97A4" w14:textId="23B7A6AB" w:rsidR="00093896" w:rsidRPr="00D55CAB" w:rsidRDefault="00093896" w:rsidP="000833D7">
            <w:pPr>
              <w:keepNext/>
              <w:jc w:val="center"/>
              <w:rPr>
                <w:rFonts w:ascii="Calibri" w:hAnsi="Calibri"/>
                <w:sz w:val="18"/>
                <w:szCs w:val="18"/>
              </w:rPr>
            </w:pPr>
            <w:r>
              <w:rPr>
                <w:rFonts w:ascii="Calibri" w:hAnsi="Calibri"/>
                <w:sz w:val="18"/>
                <w:szCs w:val="18"/>
              </w:rPr>
              <w:t>ID/</w:t>
            </w:r>
            <w:r w:rsidRPr="00D55CAB">
              <w:rPr>
                <w:rFonts w:ascii="Calibri" w:hAnsi="Calibri"/>
                <w:sz w:val="18"/>
                <w:szCs w:val="18"/>
              </w:rPr>
              <w:t>Name</w:t>
            </w:r>
            <w:r>
              <w:t xml:space="preserve"> </w:t>
            </w:r>
            <w:r w:rsidRPr="00D43B79">
              <w:rPr>
                <w:rFonts w:ascii="Calibri" w:hAnsi="Calibri"/>
                <w:sz w:val="18"/>
                <w:szCs w:val="18"/>
              </w:rPr>
              <w:t>from CF1R</w:t>
            </w:r>
          </w:p>
        </w:tc>
        <w:tc>
          <w:tcPr>
            <w:tcW w:w="810" w:type="dxa"/>
            <w:vAlign w:val="bottom"/>
          </w:tcPr>
          <w:p w14:paraId="1F9B97A5" w14:textId="22F8FE11" w:rsidR="00093896" w:rsidRPr="00D55CAB" w:rsidRDefault="00093896" w:rsidP="000833D7">
            <w:pPr>
              <w:keepNext/>
              <w:jc w:val="center"/>
              <w:rPr>
                <w:rFonts w:ascii="Calibri" w:hAnsi="Calibri"/>
                <w:sz w:val="18"/>
                <w:szCs w:val="18"/>
              </w:rPr>
            </w:pPr>
            <w:r w:rsidRPr="00D55CAB">
              <w:rPr>
                <w:rFonts w:ascii="Calibri" w:hAnsi="Calibri"/>
                <w:sz w:val="18"/>
                <w:szCs w:val="18"/>
              </w:rPr>
              <w:t xml:space="preserve">SC System </w:t>
            </w:r>
            <w:r w:rsidRPr="00D43B79">
              <w:rPr>
                <w:rFonts w:ascii="Calibri" w:hAnsi="Calibri"/>
                <w:sz w:val="18"/>
                <w:szCs w:val="18"/>
              </w:rPr>
              <w:t xml:space="preserve">Description of </w:t>
            </w:r>
            <w:r w:rsidRPr="00D55CAB">
              <w:rPr>
                <w:rFonts w:ascii="Calibri" w:hAnsi="Calibri"/>
                <w:sz w:val="18"/>
                <w:szCs w:val="18"/>
              </w:rPr>
              <w:t>Area Served</w:t>
            </w:r>
          </w:p>
        </w:tc>
        <w:tc>
          <w:tcPr>
            <w:tcW w:w="900" w:type="dxa"/>
            <w:vAlign w:val="bottom"/>
          </w:tcPr>
          <w:p w14:paraId="1F9B97A6" w14:textId="77777777" w:rsidR="00093896" w:rsidRPr="00D55CAB" w:rsidRDefault="00093896" w:rsidP="000833D7">
            <w:pPr>
              <w:keepNext/>
              <w:jc w:val="center"/>
              <w:rPr>
                <w:rFonts w:ascii="Calibri" w:hAnsi="Calibri"/>
                <w:sz w:val="18"/>
                <w:szCs w:val="18"/>
              </w:rPr>
            </w:pPr>
            <w:r w:rsidRPr="00D55CAB">
              <w:rPr>
                <w:rFonts w:ascii="Calibri" w:hAnsi="Calibri"/>
                <w:sz w:val="18"/>
                <w:szCs w:val="18"/>
              </w:rPr>
              <w:t xml:space="preserve">Conditioned Floor Area </w:t>
            </w:r>
            <w:r>
              <w:rPr>
                <w:rFonts w:ascii="Calibri" w:hAnsi="Calibri"/>
                <w:sz w:val="18"/>
                <w:szCs w:val="18"/>
              </w:rPr>
              <w:t>S</w:t>
            </w:r>
            <w:r w:rsidRPr="00D55CAB">
              <w:rPr>
                <w:rFonts w:ascii="Calibri" w:hAnsi="Calibri"/>
                <w:sz w:val="18"/>
                <w:szCs w:val="18"/>
              </w:rPr>
              <w:t xml:space="preserve">erved by the </w:t>
            </w:r>
            <w:r>
              <w:rPr>
                <w:rFonts w:ascii="Calibri" w:hAnsi="Calibri"/>
                <w:sz w:val="18"/>
                <w:szCs w:val="18"/>
              </w:rPr>
              <w:t>S</w:t>
            </w:r>
            <w:r w:rsidRPr="00D55CAB">
              <w:rPr>
                <w:rFonts w:ascii="Calibri" w:hAnsi="Calibri"/>
                <w:sz w:val="18"/>
                <w:szCs w:val="18"/>
              </w:rPr>
              <w:t>ystem (ft</w:t>
            </w:r>
            <w:r w:rsidRPr="003C24DD">
              <w:rPr>
                <w:rFonts w:ascii="Calibri" w:hAnsi="Calibri"/>
                <w:sz w:val="18"/>
                <w:szCs w:val="18"/>
                <w:vertAlign w:val="superscript"/>
              </w:rPr>
              <w:t>2</w:t>
            </w:r>
            <w:r w:rsidRPr="00D55CAB">
              <w:rPr>
                <w:rFonts w:ascii="Calibri" w:hAnsi="Calibri"/>
                <w:sz w:val="18"/>
                <w:szCs w:val="18"/>
              </w:rPr>
              <w:t>)</w:t>
            </w:r>
          </w:p>
        </w:tc>
        <w:tc>
          <w:tcPr>
            <w:tcW w:w="1530" w:type="dxa"/>
            <w:vAlign w:val="bottom"/>
          </w:tcPr>
          <w:p w14:paraId="1F9B97A7" w14:textId="62A66D5B" w:rsidR="00093896" w:rsidRDefault="00093896" w:rsidP="000833D7">
            <w:pPr>
              <w:keepNext/>
              <w:jc w:val="center"/>
              <w:rPr>
                <w:rFonts w:ascii="Calibri" w:hAnsi="Calibri"/>
                <w:sz w:val="18"/>
                <w:szCs w:val="18"/>
              </w:rPr>
            </w:pPr>
            <w:r w:rsidRPr="00D55CAB">
              <w:rPr>
                <w:rFonts w:ascii="Calibri" w:hAnsi="Calibri"/>
                <w:sz w:val="18"/>
                <w:szCs w:val="18"/>
              </w:rPr>
              <w:t>Heating</w:t>
            </w:r>
          </w:p>
          <w:p w14:paraId="1F9B97A8" w14:textId="77777777" w:rsidR="00093896" w:rsidRPr="00D55CAB" w:rsidRDefault="00093896" w:rsidP="000833D7">
            <w:pPr>
              <w:keepNext/>
              <w:jc w:val="center"/>
              <w:rPr>
                <w:rFonts w:ascii="Calibri" w:hAnsi="Calibri"/>
                <w:sz w:val="18"/>
                <w:szCs w:val="18"/>
              </w:rPr>
            </w:pPr>
            <w:r w:rsidRPr="00D55CAB">
              <w:rPr>
                <w:rFonts w:ascii="Calibri" w:hAnsi="Calibri"/>
                <w:sz w:val="18"/>
                <w:szCs w:val="18"/>
              </w:rPr>
              <w:t>System Type</w:t>
            </w:r>
          </w:p>
        </w:tc>
        <w:tc>
          <w:tcPr>
            <w:tcW w:w="1440" w:type="dxa"/>
            <w:vAlign w:val="bottom"/>
          </w:tcPr>
          <w:p w14:paraId="1F9B97A9" w14:textId="25BE2064" w:rsidR="00093896" w:rsidRDefault="00093896" w:rsidP="000833D7">
            <w:pPr>
              <w:keepNext/>
              <w:jc w:val="center"/>
              <w:rPr>
                <w:rFonts w:ascii="Calibri" w:hAnsi="Calibri"/>
                <w:sz w:val="18"/>
                <w:szCs w:val="18"/>
              </w:rPr>
            </w:pPr>
            <w:r w:rsidRPr="00D55CAB">
              <w:rPr>
                <w:rFonts w:ascii="Calibri" w:hAnsi="Calibri"/>
                <w:sz w:val="18"/>
                <w:szCs w:val="18"/>
              </w:rPr>
              <w:t>Cooling</w:t>
            </w:r>
          </w:p>
          <w:p w14:paraId="1F9B97AA" w14:textId="77777777" w:rsidR="00093896" w:rsidRPr="00D55CAB" w:rsidRDefault="00093896" w:rsidP="000833D7">
            <w:pPr>
              <w:keepNext/>
              <w:jc w:val="center"/>
              <w:rPr>
                <w:rFonts w:ascii="Calibri" w:hAnsi="Calibri"/>
                <w:sz w:val="18"/>
                <w:szCs w:val="18"/>
              </w:rPr>
            </w:pPr>
            <w:r w:rsidRPr="00D55CAB">
              <w:rPr>
                <w:rFonts w:ascii="Calibri" w:hAnsi="Calibri"/>
                <w:sz w:val="18"/>
                <w:szCs w:val="18"/>
              </w:rPr>
              <w:t>System Type</w:t>
            </w:r>
          </w:p>
        </w:tc>
        <w:tc>
          <w:tcPr>
            <w:tcW w:w="1170" w:type="dxa"/>
            <w:vAlign w:val="bottom"/>
          </w:tcPr>
          <w:p w14:paraId="1F9B97AC" w14:textId="4C7142F6" w:rsidR="00093896" w:rsidRPr="00D55CAB" w:rsidRDefault="00093896" w:rsidP="000833D7">
            <w:pPr>
              <w:keepNext/>
              <w:jc w:val="center"/>
              <w:rPr>
                <w:rFonts w:ascii="Calibri" w:hAnsi="Calibri"/>
                <w:sz w:val="18"/>
                <w:szCs w:val="18"/>
              </w:rPr>
            </w:pPr>
            <w:r w:rsidRPr="002E47D0">
              <w:rPr>
                <w:rFonts w:ascii="Calibri" w:hAnsi="Calibri"/>
                <w:sz w:val="18"/>
                <w:szCs w:val="18"/>
              </w:rPr>
              <w:t>Number of Indoor Units Connecte</w:t>
            </w:r>
            <w:r>
              <w:rPr>
                <w:rFonts w:ascii="Calibri" w:hAnsi="Calibri"/>
                <w:sz w:val="18"/>
                <w:szCs w:val="18"/>
              </w:rPr>
              <w:t>d to the System's Outdoor Unit</w:t>
            </w:r>
          </w:p>
        </w:tc>
        <w:tc>
          <w:tcPr>
            <w:tcW w:w="1620" w:type="dxa"/>
            <w:vAlign w:val="bottom"/>
          </w:tcPr>
          <w:p w14:paraId="1F9B97AD" w14:textId="77777777" w:rsidR="00093896" w:rsidRPr="00D55CAB" w:rsidRDefault="00093896" w:rsidP="000833D7">
            <w:pPr>
              <w:keepNext/>
              <w:jc w:val="center"/>
              <w:rPr>
                <w:rFonts w:ascii="Calibri" w:hAnsi="Calibri"/>
                <w:sz w:val="18"/>
                <w:szCs w:val="18"/>
              </w:rPr>
            </w:pPr>
            <w:r w:rsidRPr="00D55CAB">
              <w:rPr>
                <w:rFonts w:ascii="Calibri" w:hAnsi="Calibri"/>
                <w:sz w:val="18"/>
                <w:szCs w:val="18"/>
              </w:rPr>
              <w:t xml:space="preserve">Distribution </w:t>
            </w:r>
            <w:r>
              <w:rPr>
                <w:rFonts w:ascii="Calibri" w:hAnsi="Calibri"/>
                <w:sz w:val="18"/>
                <w:szCs w:val="18"/>
              </w:rPr>
              <w:t xml:space="preserve">System </w:t>
            </w:r>
            <w:r w:rsidRPr="00D55CAB">
              <w:rPr>
                <w:rFonts w:ascii="Calibri" w:hAnsi="Calibri"/>
                <w:sz w:val="18"/>
                <w:szCs w:val="18"/>
              </w:rPr>
              <w:t>Type</w:t>
            </w:r>
          </w:p>
        </w:tc>
        <w:tc>
          <w:tcPr>
            <w:tcW w:w="1080" w:type="dxa"/>
            <w:vAlign w:val="bottom"/>
          </w:tcPr>
          <w:p w14:paraId="1F9B97AE" w14:textId="77777777" w:rsidR="00093896" w:rsidRPr="00D55CAB" w:rsidRDefault="00093896" w:rsidP="000833D7">
            <w:pPr>
              <w:keepNext/>
              <w:jc w:val="center"/>
              <w:rPr>
                <w:rFonts w:ascii="Calibri" w:hAnsi="Calibri"/>
                <w:sz w:val="18"/>
                <w:szCs w:val="18"/>
              </w:rPr>
            </w:pPr>
            <w:r w:rsidRPr="00D55CAB">
              <w:rPr>
                <w:rFonts w:ascii="Calibri" w:hAnsi="Calibri"/>
                <w:sz w:val="18"/>
                <w:szCs w:val="18"/>
              </w:rPr>
              <w:t>SC System</w:t>
            </w:r>
          </w:p>
          <w:p w14:paraId="1F9B97AF" w14:textId="7CC1C866" w:rsidR="00093896" w:rsidRPr="00295655" w:rsidRDefault="00093896" w:rsidP="000833D7">
            <w:pPr>
              <w:keepNext/>
              <w:jc w:val="center"/>
              <w:rPr>
                <w:rFonts w:ascii="Calibri" w:hAnsi="Calibri"/>
                <w:sz w:val="18"/>
                <w:szCs w:val="18"/>
              </w:rPr>
            </w:pPr>
            <w:r w:rsidRPr="00D55CAB">
              <w:rPr>
                <w:rFonts w:ascii="Calibri" w:hAnsi="Calibri"/>
                <w:sz w:val="18"/>
                <w:szCs w:val="18"/>
              </w:rPr>
              <w:t>T</w:t>
            </w:r>
            <w:r>
              <w:rPr>
                <w:rFonts w:ascii="Calibri" w:hAnsi="Calibri"/>
                <w:sz w:val="18"/>
                <w:szCs w:val="18"/>
              </w:rPr>
              <w:t>hermo</w:t>
            </w:r>
            <w:r w:rsidRPr="00D55CAB">
              <w:rPr>
                <w:rFonts w:ascii="Calibri" w:hAnsi="Calibri"/>
                <w:sz w:val="18"/>
                <w:szCs w:val="18"/>
              </w:rPr>
              <w:t xml:space="preserve">stat </w:t>
            </w:r>
            <w:r>
              <w:rPr>
                <w:rFonts w:ascii="Calibri" w:hAnsi="Calibri"/>
                <w:sz w:val="18"/>
                <w:szCs w:val="18"/>
              </w:rPr>
              <w:t>T</w:t>
            </w:r>
            <w:r w:rsidRPr="00D55CAB">
              <w:rPr>
                <w:rFonts w:ascii="Calibri" w:hAnsi="Calibri"/>
                <w:sz w:val="18"/>
                <w:szCs w:val="18"/>
              </w:rPr>
              <w:t>ype</w:t>
            </w:r>
          </w:p>
        </w:tc>
        <w:tc>
          <w:tcPr>
            <w:tcW w:w="900" w:type="dxa"/>
            <w:vAlign w:val="bottom"/>
          </w:tcPr>
          <w:p w14:paraId="1F9B97B2" w14:textId="3022A987" w:rsidR="00093896" w:rsidRPr="003841FD" w:rsidRDefault="00093896" w:rsidP="000833D7">
            <w:pPr>
              <w:keepNext/>
              <w:jc w:val="center"/>
              <w:rPr>
                <w:rFonts w:ascii="Calibri" w:hAnsi="Calibri"/>
                <w:sz w:val="10"/>
                <w:szCs w:val="10"/>
              </w:rPr>
            </w:pPr>
            <w:r w:rsidRPr="00295655">
              <w:rPr>
                <w:rFonts w:ascii="Calibri" w:hAnsi="Calibri"/>
                <w:sz w:val="18"/>
                <w:szCs w:val="18"/>
              </w:rPr>
              <w:t>Cooling Zoning Type</w:t>
            </w:r>
          </w:p>
        </w:tc>
        <w:tc>
          <w:tcPr>
            <w:tcW w:w="1170" w:type="dxa"/>
            <w:vAlign w:val="bottom"/>
          </w:tcPr>
          <w:p w14:paraId="57FEEE1D" w14:textId="3035BD1B" w:rsidR="00093896" w:rsidRPr="002E10B9" w:rsidRDefault="00093896" w:rsidP="000833D7">
            <w:pPr>
              <w:keepNext/>
              <w:jc w:val="center"/>
              <w:rPr>
                <w:rFonts w:ascii="Calibri" w:hAnsi="Calibri"/>
                <w:sz w:val="18"/>
                <w:szCs w:val="18"/>
              </w:rPr>
            </w:pPr>
            <w:r w:rsidRPr="00295655">
              <w:rPr>
                <w:rFonts w:ascii="Calibri" w:hAnsi="Calibri"/>
                <w:sz w:val="18"/>
                <w:szCs w:val="18"/>
              </w:rPr>
              <w:t>Cooling System Compressor Speed Type</w:t>
            </w:r>
          </w:p>
        </w:tc>
        <w:tc>
          <w:tcPr>
            <w:tcW w:w="990" w:type="dxa"/>
            <w:vAlign w:val="bottom"/>
          </w:tcPr>
          <w:p w14:paraId="51A6AF96" w14:textId="53E77125" w:rsidR="00093896" w:rsidRDefault="00093896" w:rsidP="000833D7">
            <w:pPr>
              <w:keepNext/>
              <w:jc w:val="center"/>
              <w:rPr>
                <w:rFonts w:asciiTheme="minorHAnsi" w:hAnsiTheme="minorHAnsi"/>
                <w:sz w:val="18"/>
                <w:szCs w:val="18"/>
              </w:rPr>
            </w:pPr>
            <w:r>
              <w:rPr>
                <w:rFonts w:asciiTheme="minorHAnsi" w:hAnsiTheme="minorHAnsi"/>
                <w:sz w:val="18"/>
                <w:szCs w:val="18"/>
              </w:rPr>
              <w:t>SC</w:t>
            </w:r>
          </w:p>
          <w:p w14:paraId="1B63D233" w14:textId="55D11886" w:rsidR="00093896" w:rsidRPr="004876DC" w:rsidRDefault="00093896" w:rsidP="000833D7">
            <w:pPr>
              <w:keepNext/>
              <w:jc w:val="center"/>
              <w:rPr>
                <w:rFonts w:asciiTheme="minorHAnsi" w:hAnsiTheme="minorHAnsi"/>
                <w:sz w:val="18"/>
                <w:szCs w:val="18"/>
              </w:rPr>
            </w:pPr>
            <w:r w:rsidRPr="004876DC">
              <w:rPr>
                <w:rFonts w:asciiTheme="minorHAnsi" w:hAnsiTheme="minorHAnsi"/>
                <w:sz w:val="18"/>
                <w:szCs w:val="18"/>
              </w:rPr>
              <w:t>System</w:t>
            </w:r>
          </w:p>
          <w:p w14:paraId="57E4591D" w14:textId="5F83BEC6" w:rsidR="00093896" w:rsidRPr="00BD6432" w:rsidRDefault="00093896" w:rsidP="000833D7">
            <w:pPr>
              <w:keepNext/>
              <w:jc w:val="center"/>
              <w:rPr>
                <w:rFonts w:asciiTheme="minorHAnsi" w:hAnsiTheme="minorHAnsi"/>
                <w:sz w:val="18"/>
                <w:szCs w:val="18"/>
              </w:rPr>
            </w:pPr>
            <w:r w:rsidRPr="004876DC">
              <w:rPr>
                <w:rFonts w:asciiTheme="minorHAnsi" w:hAnsiTheme="minorHAnsi"/>
                <w:sz w:val="18"/>
                <w:szCs w:val="18"/>
              </w:rPr>
              <w:t>Status</w:t>
            </w:r>
          </w:p>
        </w:tc>
        <w:tc>
          <w:tcPr>
            <w:tcW w:w="990" w:type="dxa"/>
            <w:vAlign w:val="bottom"/>
          </w:tcPr>
          <w:p w14:paraId="63CDF4DD" w14:textId="53042ED9" w:rsidR="00093896" w:rsidRPr="004876DC" w:rsidRDefault="00093896" w:rsidP="000833D7">
            <w:pPr>
              <w:keepNext/>
              <w:jc w:val="center"/>
              <w:rPr>
                <w:rFonts w:asciiTheme="minorHAnsi" w:hAnsiTheme="minorHAnsi"/>
                <w:sz w:val="18"/>
                <w:szCs w:val="18"/>
              </w:rPr>
            </w:pPr>
            <w:r w:rsidRPr="005A208B">
              <w:rPr>
                <w:rFonts w:asciiTheme="minorHAnsi" w:hAnsiTheme="minorHAnsi"/>
                <w:sz w:val="18"/>
                <w:szCs w:val="18"/>
              </w:rPr>
              <w:t>Duct System Status</w:t>
            </w:r>
          </w:p>
        </w:tc>
        <w:tc>
          <w:tcPr>
            <w:tcW w:w="1261" w:type="dxa"/>
            <w:vAlign w:val="bottom"/>
          </w:tcPr>
          <w:p w14:paraId="0622F15B" w14:textId="3580A2E2" w:rsidR="00093896" w:rsidRPr="004473D7" w:rsidRDefault="00093896" w:rsidP="004473D7">
            <w:pPr>
              <w:keepNext/>
              <w:jc w:val="center"/>
              <w:rPr>
                <w:rFonts w:asciiTheme="minorHAnsi" w:hAnsiTheme="minorHAnsi"/>
                <w:sz w:val="18"/>
                <w:szCs w:val="18"/>
              </w:rPr>
            </w:pPr>
            <w:r w:rsidRPr="004473D7">
              <w:rPr>
                <w:rFonts w:ascii="Calibri" w:hAnsi="Calibri"/>
                <w:sz w:val="18"/>
                <w:szCs w:val="18"/>
              </w:rPr>
              <w:t>Number of Ducted Indoor Units</w:t>
            </w:r>
            <w:r>
              <w:rPr>
                <w:rFonts w:ascii="Calibri" w:hAnsi="Calibri"/>
                <w:sz w:val="18"/>
                <w:szCs w:val="18"/>
              </w:rPr>
              <w:t xml:space="preserve"> Connected to the System's Outdoor Unit</w:t>
            </w:r>
          </w:p>
        </w:tc>
      </w:tr>
      <w:tr w:rsidR="00093896" w:rsidRPr="003C371F" w14:paraId="1F9B9812" w14:textId="0591D454" w:rsidTr="000C614B">
        <w:trPr>
          <w:trHeight w:val="395"/>
        </w:trPr>
        <w:tc>
          <w:tcPr>
            <w:tcW w:w="805" w:type="dxa"/>
            <w:tcMar>
              <w:left w:w="14" w:type="dxa"/>
              <w:right w:w="14" w:type="dxa"/>
            </w:tcMar>
          </w:tcPr>
          <w:p w14:paraId="1F9B97B4" w14:textId="111031CD" w:rsidR="00093896" w:rsidRPr="005B4D4A" w:rsidRDefault="00093896" w:rsidP="000833D7">
            <w:pPr>
              <w:keepNext/>
              <w:rPr>
                <w:rFonts w:asciiTheme="minorHAnsi" w:hAnsiTheme="minorHAnsi"/>
                <w:sz w:val="12"/>
                <w:szCs w:val="12"/>
              </w:rPr>
            </w:pPr>
            <w:r w:rsidRPr="005B4D4A">
              <w:rPr>
                <w:rFonts w:asciiTheme="minorHAnsi" w:hAnsiTheme="minorHAnsi"/>
                <w:sz w:val="12"/>
                <w:szCs w:val="12"/>
              </w:rPr>
              <w:t xml:space="preserve">&lt;&lt;require user to select applicable system name from a list comprised of the systems identified in column </w:t>
            </w:r>
            <w:r w:rsidRPr="005B4D4A">
              <w:rPr>
                <w:rFonts w:asciiTheme="minorHAnsi" w:hAnsiTheme="minorHAnsi"/>
                <w:sz w:val="12"/>
                <w:szCs w:val="12"/>
                <w:highlight w:val="yellow"/>
              </w:rPr>
              <w:t>B01</w:t>
            </w:r>
            <w:r w:rsidRPr="005B4D4A">
              <w:rPr>
                <w:rFonts w:asciiTheme="minorHAnsi" w:hAnsiTheme="minorHAnsi"/>
                <w:sz w:val="12"/>
                <w:szCs w:val="12"/>
              </w:rPr>
              <w:t xml:space="preserve">; </w:t>
            </w:r>
            <w:r w:rsidRPr="00A54334">
              <w:rPr>
                <w:rFonts w:asciiTheme="minorHAnsi" w:hAnsiTheme="minorHAnsi"/>
                <w:sz w:val="12"/>
                <w:szCs w:val="12"/>
              </w:rPr>
              <w:t xml:space="preserve">If SC system names from CBECC are installed more than once in this dwelling unit, then duplicate SC System names are allowed in this field </w:t>
            </w:r>
            <w:r w:rsidRPr="005B4D4A">
              <w:rPr>
                <w:rFonts w:asciiTheme="minorHAnsi" w:hAnsiTheme="minorHAnsi"/>
                <w:sz w:val="12"/>
                <w:szCs w:val="12"/>
              </w:rPr>
              <w:t>&gt;&gt;</w:t>
            </w:r>
          </w:p>
        </w:tc>
        <w:tc>
          <w:tcPr>
            <w:tcW w:w="810" w:type="dxa"/>
            <w:tcMar>
              <w:left w:w="14" w:type="dxa"/>
              <w:right w:w="14" w:type="dxa"/>
            </w:tcMar>
          </w:tcPr>
          <w:p w14:paraId="7EB8A468" w14:textId="60F00126" w:rsidR="00093896" w:rsidRPr="00A54334" w:rsidRDefault="00093896" w:rsidP="000833D7">
            <w:pPr>
              <w:keepNext/>
              <w:rPr>
                <w:rFonts w:asciiTheme="minorHAnsi" w:hAnsiTheme="minorHAnsi"/>
                <w:sz w:val="12"/>
                <w:szCs w:val="12"/>
              </w:rPr>
            </w:pPr>
            <w:r w:rsidRPr="005B4D4A">
              <w:rPr>
                <w:rFonts w:asciiTheme="minorHAnsi" w:hAnsiTheme="minorHAnsi"/>
                <w:sz w:val="12"/>
                <w:szCs w:val="12"/>
              </w:rPr>
              <w:t>&lt;&lt;user input, text, 15 characters maximum</w:t>
            </w:r>
            <w:r>
              <w:t xml:space="preserve"> </w:t>
            </w:r>
          </w:p>
          <w:p w14:paraId="1F9B97B5" w14:textId="5940C3AB" w:rsidR="00093896" w:rsidRPr="005B4D4A" w:rsidRDefault="00093896" w:rsidP="000833D7">
            <w:pPr>
              <w:keepNext/>
              <w:rPr>
                <w:rFonts w:asciiTheme="minorHAnsi" w:hAnsiTheme="minorHAnsi"/>
                <w:sz w:val="12"/>
                <w:szCs w:val="12"/>
              </w:rPr>
            </w:pPr>
            <w:r w:rsidRPr="00A54334">
              <w:rPr>
                <w:rFonts w:asciiTheme="minorHAnsi" w:hAnsiTheme="minorHAnsi"/>
                <w:sz w:val="12"/>
                <w:szCs w:val="12"/>
              </w:rPr>
              <w:t xml:space="preserve">Require each entry to be unique in this dwelling unit </w:t>
            </w:r>
            <w:r w:rsidRPr="0073400C">
              <w:rPr>
                <w:rFonts w:asciiTheme="minorHAnsi" w:hAnsiTheme="minorHAnsi"/>
                <w:sz w:val="12"/>
                <w:szCs w:val="12"/>
              </w:rPr>
              <w:t>i.e. unique within the scope of this instance of the MCH-01</w:t>
            </w:r>
            <w:r w:rsidRPr="005B4D4A">
              <w:rPr>
                <w:rFonts w:asciiTheme="minorHAnsi" w:hAnsiTheme="minorHAnsi"/>
                <w:sz w:val="12"/>
                <w:szCs w:val="12"/>
              </w:rPr>
              <w:t>&gt;&gt;</w:t>
            </w:r>
          </w:p>
        </w:tc>
        <w:tc>
          <w:tcPr>
            <w:tcW w:w="900" w:type="dxa"/>
            <w:tcMar>
              <w:left w:w="14" w:type="dxa"/>
              <w:right w:w="14" w:type="dxa"/>
            </w:tcMar>
          </w:tcPr>
          <w:p w14:paraId="1F9B97B6" w14:textId="77777777" w:rsidR="00093896" w:rsidRPr="005B4D4A" w:rsidRDefault="00093896" w:rsidP="000833D7">
            <w:pPr>
              <w:keepNext/>
              <w:rPr>
                <w:rFonts w:asciiTheme="minorHAnsi" w:hAnsiTheme="minorHAnsi"/>
                <w:sz w:val="12"/>
                <w:szCs w:val="12"/>
              </w:rPr>
            </w:pPr>
            <w:r w:rsidRPr="005B4D4A">
              <w:rPr>
                <w:rFonts w:asciiTheme="minorHAnsi" w:hAnsiTheme="minorHAnsi"/>
                <w:sz w:val="12"/>
                <w:szCs w:val="12"/>
              </w:rPr>
              <w:t>&lt;&lt; user input, numeric, xxxx;</w:t>
            </w:r>
          </w:p>
          <w:p w14:paraId="1F9B97B7" w14:textId="77777777" w:rsidR="00093896" w:rsidRPr="005B4D4A" w:rsidRDefault="00093896" w:rsidP="000833D7">
            <w:pPr>
              <w:keepNext/>
              <w:rPr>
                <w:rFonts w:asciiTheme="minorHAnsi" w:hAnsiTheme="minorHAnsi"/>
                <w:sz w:val="12"/>
                <w:szCs w:val="12"/>
              </w:rPr>
            </w:pPr>
          </w:p>
          <w:p w14:paraId="1F9B97B8" w14:textId="4FD76A25" w:rsidR="00093896" w:rsidRPr="005B4D4A" w:rsidRDefault="00093896" w:rsidP="000833D7">
            <w:pPr>
              <w:keepNext/>
              <w:rPr>
                <w:rFonts w:asciiTheme="minorHAnsi" w:hAnsiTheme="minorHAnsi"/>
                <w:sz w:val="12"/>
                <w:szCs w:val="12"/>
              </w:rPr>
            </w:pPr>
            <w:r w:rsidRPr="005B4D4A">
              <w:rPr>
                <w:rFonts w:asciiTheme="minorHAnsi" w:hAnsiTheme="minorHAnsi"/>
                <w:sz w:val="12"/>
                <w:szCs w:val="12"/>
              </w:rPr>
              <w:t xml:space="preserve">*Require the sum of the values in this column to be equal to the value in </w:t>
            </w:r>
            <w:r w:rsidRPr="005B4D4A">
              <w:rPr>
                <w:rFonts w:asciiTheme="minorHAnsi" w:hAnsiTheme="minorHAnsi"/>
                <w:sz w:val="12"/>
                <w:szCs w:val="12"/>
                <w:highlight w:val="yellow"/>
              </w:rPr>
              <w:t>A03</w:t>
            </w:r>
            <w:r w:rsidRPr="005B4D4A">
              <w:rPr>
                <w:rFonts w:asciiTheme="minorHAnsi" w:hAnsiTheme="minorHAnsi"/>
                <w:sz w:val="12"/>
                <w:szCs w:val="12"/>
              </w:rPr>
              <w:t xml:space="preserve"> as condition of completion of this doc&gt;&gt;</w:t>
            </w:r>
          </w:p>
        </w:tc>
        <w:tc>
          <w:tcPr>
            <w:tcW w:w="1530" w:type="dxa"/>
            <w:tcMar>
              <w:left w:w="14" w:type="dxa"/>
              <w:right w:w="14" w:type="dxa"/>
            </w:tcMar>
          </w:tcPr>
          <w:p w14:paraId="66B09388" w14:textId="0E219215" w:rsidR="000C614B" w:rsidRDefault="00093896" w:rsidP="000833D7">
            <w:pPr>
              <w:keepNext/>
              <w:rPr>
                <w:ins w:id="22" w:author="jmiller20191120" w:date="2019-11-26T12:24:00Z"/>
                <w:rFonts w:asciiTheme="minorHAnsi" w:hAnsiTheme="minorHAnsi"/>
                <w:sz w:val="9"/>
                <w:szCs w:val="9"/>
              </w:rPr>
            </w:pPr>
            <w:r w:rsidRPr="00AC2984">
              <w:rPr>
                <w:rFonts w:asciiTheme="minorHAnsi" w:hAnsiTheme="minorHAnsi"/>
                <w:sz w:val="9"/>
                <w:szCs w:val="9"/>
              </w:rPr>
              <w:t>&lt;&lt;if SC system is not shown in section B, then user pick one from</w:t>
            </w:r>
            <w:ins w:id="23" w:author="jmiller20191120" w:date="2019-11-26T12:23:00Z">
              <w:r w:rsidR="000E640D">
                <w:rPr>
                  <w:rFonts w:asciiTheme="minorHAnsi" w:hAnsiTheme="minorHAnsi"/>
                  <w:sz w:val="9"/>
                  <w:szCs w:val="9"/>
                </w:rPr>
                <w:t xml:space="preserve"> either List A or</w:t>
              </w:r>
            </w:ins>
            <w:r w:rsidRPr="00AC2984">
              <w:rPr>
                <w:rFonts w:asciiTheme="minorHAnsi" w:hAnsiTheme="minorHAnsi"/>
                <w:sz w:val="9"/>
                <w:szCs w:val="9"/>
              </w:rPr>
              <w:t xml:space="preserve"> list </w:t>
            </w:r>
            <w:ins w:id="24" w:author="jmiller20191120" w:date="2019-11-26T12:24:00Z">
              <w:r w:rsidR="000E640D">
                <w:rPr>
                  <w:rFonts w:asciiTheme="minorHAnsi" w:hAnsiTheme="minorHAnsi"/>
                  <w:sz w:val="9"/>
                  <w:szCs w:val="9"/>
                </w:rPr>
                <w:t xml:space="preserve">B </w:t>
              </w:r>
            </w:ins>
            <w:r w:rsidRPr="00AC2984">
              <w:rPr>
                <w:rFonts w:asciiTheme="minorHAnsi" w:hAnsiTheme="minorHAnsi"/>
                <w:sz w:val="9"/>
                <w:szCs w:val="9"/>
              </w:rPr>
              <w:t xml:space="preserve">below, </w:t>
            </w:r>
          </w:p>
          <w:p w14:paraId="38EDD5C5" w14:textId="77777777" w:rsidR="000E640D" w:rsidRPr="00AC2984" w:rsidRDefault="000E640D" w:rsidP="000833D7">
            <w:pPr>
              <w:keepNext/>
              <w:rPr>
                <w:ins w:id="25" w:author="jmiller20191120" w:date="2019-11-21T10:34:00Z"/>
                <w:rFonts w:asciiTheme="minorHAnsi" w:hAnsiTheme="minorHAnsi"/>
                <w:sz w:val="9"/>
                <w:szCs w:val="9"/>
              </w:rPr>
            </w:pPr>
          </w:p>
          <w:p w14:paraId="28A66BEC" w14:textId="0A3D2491" w:rsidR="00A70BC5" w:rsidRPr="00AC2984" w:rsidRDefault="00093896" w:rsidP="000833D7">
            <w:pPr>
              <w:keepNext/>
              <w:rPr>
                <w:ins w:id="26" w:author="jmiller20191120" w:date="2019-11-21T10:22:00Z"/>
                <w:rFonts w:asciiTheme="minorHAnsi" w:hAnsiTheme="minorHAnsi"/>
                <w:sz w:val="9"/>
                <w:szCs w:val="9"/>
              </w:rPr>
            </w:pPr>
            <w:r w:rsidRPr="00AC2984">
              <w:rPr>
                <w:rFonts w:asciiTheme="minorHAnsi" w:hAnsiTheme="minorHAnsi"/>
                <w:sz w:val="9"/>
                <w:szCs w:val="9"/>
              </w:rPr>
              <w:t>else</w:t>
            </w:r>
            <w:ins w:id="27" w:author="jmiller20191120" w:date="2019-11-21T10:34:00Z">
              <w:r w:rsidR="000C614B" w:rsidRPr="00AC2984">
                <w:rPr>
                  <w:rFonts w:asciiTheme="minorHAnsi" w:hAnsiTheme="minorHAnsi"/>
                  <w:sz w:val="9"/>
                  <w:szCs w:val="9"/>
                </w:rPr>
                <w:t xml:space="preserve"> </w:t>
              </w:r>
            </w:ins>
            <w:r w:rsidRPr="00AC2984">
              <w:rPr>
                <w:rFonts w:asciiTheme="minorHAnsi" w:hAnsiTheme="minorHAnsi"/>
                <w:sz w:val="9"/>
                <w:szCs w:val="9"/>
              </w:rPr>
              <w:t xml:space="preserve">reference value from </w:t>
            </w:r>
            <w:r w:rsidRPr="00AC2984">
              <w:rPr>
                <w:rFonts w:asciiTheme="minorHAnsi" w:hAnsiTheme="minorHAnsi"/>
                <w:sz w:val="9"/>
                <w:szCs w:val="9"/>
                <w:highlight w:val="yellow"/>
              </w:rPr>
              <w:t>B03</w:t>
            </w:r>
            <w:r w:rsidRPr="00AC2984">
              <w:rPr>
                <w:rFonts w:asciiTheme="minorHAnsi" w:hAnsiTheme="minorHAnsi"/>
                <w:sz w:val="9"/>
                <w:szCs w:val="9"/>
              </w:rPr>
              <w:t xml:space="preserve"> as default; </w:t>
            </w:r>
          </w:p>
          <w:p w14:paraId="5551AD3E" w14:textId="16197DC9" w:rsidR="00A70BC5" w:rsidRPr="00AC2984" w:rsidRDefault="00A70BC5" w:rsidP="00A70BC5">
            <w:pPr>
              <w:keepNext/>
              <w:rPr>
                <w:ins w:id="28" w:author="jmiller20191120" w:date="2019-11-21T10:23:00Z"/>
                <w:rFonts w:asciiTheme="minorHAnsi" w:hAnsiTheme="minorHAnsi"/>
                <w:sz w:val="9"/>
                <w:szCs w:val="9"/>
              </w:rPr>
            </w:pPr>
            <w:ins w:id="29" w:author="jmiller20191120" w:date="2019-11-21T10:23:00Z">
              <w:r w:rsidRPr="00AC2984">
                <w:rPr>
                  <w:rFonts w:asciiTheme="minorHAnsi" w:hAnsiTheme="minorHAnsi"/>
                  <w:sz w:val="9"/>
                  <w:szCs w:val="9"/>
                </w:rPr>
                <w:t xml:space="preserve">do not allow </w:t>
              </w:r>
              <w:r w:rsidR="000E640D">
                <w:rPr>
                  <w:rFonts w:asciiTheme="minorHAnsi" w:hAnsiTheme="minorHAnsi"/>
                  <w:sz w:val="9"/>
                  <w:szCs w:val="9"/>
                </w:rPr>
                <w:t xml:space="preserve">user to override </w:t>
              </w:r>
              <w:r w:rsidRPr="00AC2984">
                <w:rPr>
                  <w:rFonts w:asciiTheme="minorHAnsi" w:hAnsiTheme="minorHAnsi"/>
                  <w:sz w:val="9"/>
                  <w:szCs w:val="9"/>
                </w:rPr>
                <w:t xml:space="preserve">values from </w:t>
              </w:r>
              <w:r w:rsidRPr="00AC2984">
                <w:rPr>
                  <w:rFonts w:asciiTheme="minorHAnsi" w:hAnsiTheme="minorHAnsi"/>
                  <w:sz w:val="9"/>
                  <w:szCs w:val="9"/>
                  <w:highlight w:val="yellow"/>
                </w:rPr>
                <w:t>B03</w:t>
              </w:r>
            </w:ins>
            <w:ins w:id="30" w:author="jmiller20191120" w:date="2019-11-26T12:25:00Z">
              <w:r w:rsidR="000E640D">
                <w:rPr>
                  <w:rFonts w:asciiTheme="minorHAnsi" w:hAnsiTheme="minorHAnsi"/>
                  <w:sz w:val="9"/>
                  <w:szCs w:val="9"/>
                </w:rPr>
                <w:t xml:space="preserve"> </w:t>
              </w:r>
            </w:ins>
            <w:ins w:id="31" w:author="jmiller20191120" w:date="2019-11-26T12:34:00Z">
              <w:r w:rsidR="0086313A">
                <w:rPr>
                  <w:rFonts w:asciiTheme="minorHAnsi" w:hAnsiTheme="minorHAnsi"/>
                  <w:sz w:val="9"/>
                  <w:szCs w:val="9"/>
                </w:rPr>
                <w:t xml:space="preserve">that are </w:t>
              </w:r>
            </w:ins>
            <w:ins w:id="32" w:author="jmiller20191120" w:date="2019-11-26T12:25:00Z">
              <w:r w:rsidR="000E640D">
                <w:rPr>
                  <w:rFonts w:asciiTheme="minorHAnsi" w:hAnsiTheme="minorHAnsi"/>
                  <w:sz w:val="9"/>
                  <w:szCs w:val="9"/>
                </w:rPr>
                <w:t>shown in List A below</w:t>
              </w:r>
            </w:ins>
            <w:ins w:id="33" w:author="jmiller20191120" w:date="2019-11-21T10:23:00Z">
              <w:r w:rsidRPr="00AC2984">
                <w:rPr>
                  <w:rFonts w:asciiTheme="minorHAnsi" w:hAnsiTheme="minorHAnsi"/>
                  <w:sz w:val="9"/>
                  <w:szCs w:val="9"/>
                </w:rPr>
                <w:t>:</w:t>
              </w:r>
            </w:ins>
          </w:p>
          <w:p w14:paraId="470BC469" w14:textId="77777777" w:rsidR="00AC2984" w:rsidRDefault="00AC2984" w:rsidP="00A70BC5">
            <w:pPr>
              <w:keepNext/>
              <w:rPr>
                <w:ins w:id="34" w:author="jmiller20191120" w:date="2019-11-26T12:23:00Z"/>
                <w:rFonts w:asciiTheme="minorHAnsi" w:hAnsiTheme="minorHAnsi"/>
                <w:sz w:val="9"/>
                <w:szCs w:val="9"/>
              </w:rPr>
            </w:pPr>
          </w:p>
          <w:p w14:paraId="67A2EC03" w14:textId="2395CAE4" w:rsidR="00AC2984" w:rsidRDefault="00AC2984" w:rsidP="00A70BC5">
            <w:pPr>
              <w:keepNext/>
              <w:rPr>
                <w:ins w:id="35" w:author="jmiller20191120" w:date="2019-11-26T12:23:00Z"/>
                <w:rFonts w:asciiTheme="minorHAnsi" w:hAnsiTheme="minorHAnsi"/>
                <w:sz w:val="9"/>
                <w:szCs w:val="9"/>
              </w:rPr>
            </w:pPr>
            <w:ins w:id="36" w:author="jmiller20191120" w:date="2019-11-26T12:23:00Z">
              <w:r>
                <w:rPr>
                  <w:rFonts w:asciiTheme="minorHAnsi" w:hAnsiTheme="minorHAnsi"/>
                  <w:sz w:val="9"/>
                  <w:szCs w:val="9"/>
                </w:rPr>
                <w:t>List A:</w:t>
              </w:r>
            </w:ins>
          </w:p>
          <w:p w14:paraId="396FF964" w14:textId="5343B5D1" w:rsidR="00A70BC5" w:rsidRPr="00AC2984" w:rsidRDefault="00A70BC5" w:rsidP="00A70BC5">
            <w:pPr>
              <w:keepNext/>
              <w:rPr>
                <w:ins w:id="37" w:author="jmiller20191120" w:date="2019-11-21T10:23:00Z"/>
                <w:rFonts w:asciiTheme="minorHAnsi" w:hAnsiTheme="minorHAnsi"/>
                <w:sz w:val="9"/>
                <w:szCs w:val="9"/>
              </w:rPr>
            </w:pPr>
            <w:ins w:id="38" w:author="jmiller20191120" w:date="2019-11-21T10:23:00Z">
              <w:r w:rsidRPr="00AC2984">
                <w:rPr>
                  <w:rFonts w:asciiTheme="minorHAnsi" w:hAnsiTheme="minorHAnsi"/>
                  <w:sz w:val="9"/>
                  <w:szCs w:val="9"/>
                </w:rPr>
                <w:t xml:space="preserve">*VCHP-Ducted </w:t>
              </w:r>
            </w:ins>
          </w:p>
          <w:p w14:paraId="17BF5150" w14:textId="77777777" w:rsidR="00A70BC5" w:rsidRPr="00AC2984" w:rsidRDefault="00A70BC5" w:rsidP="00A70BC5">
            <w:pPr>
              <w:keepNext/>
              <w:rPr>
                <w:ins w:id="39" w:author="jmiller20191120" w:date="2019-11-21T10:23:00Z"/>
                <w:rFonts w:asciiTheme="minorHAnsi" w:hAnsiTheme="minorHAnsi"/>
                <w:sz w:val="9"/>
                <w:szCs w:val="9"/>
              </w:rPr>
            </w:pPr>
            <w:ins w:id="40" w:author="jmiller20191120" w:date="2019-11-21T10:23:00Z">
              <w:r w:rsidRPr="00AC2984">
                <w:rPr>
                  <w:rFonts w:asciiTheme="minorHAnsi" w:hAnsiTheme="minorHAnsi"/>
                  <w:sz w:val="9"/>
                  <w:szCs w:val="9"/>
                </w:rPr>
                <w:t>*VCHP-Ductless</w:t>
              </w:r>
            </w:ins>
          </w:p>
          <w:p w14:paraId="0997C88B" w14:textId="219F37B1" w:rsidR="00A70BC5" w:rsidRPr="00AC2984" w:rsidRDefault="00A70BC5" w:rsidP="00A70BC5">
            <w:pPr>
              <w:keepNext/>
              <w:rPr>
                <w:ins w:id="41" w:author="jmiller20191120" w:date="2019-11-21T10:22:00Z"/>
                <w:rFonts w:asciiTheme="minorHAnsi" w:hAnsiTheme="minorHAnsi"/>
                <w:sz w:val="9"/>
                <w:szCs w:val="9"/>
              </w:rPr>
            </w:pPr>
            <w:ins w:id="42" w:author="jmiller20191120" w:date="2019-11-21T10:23:00Z">
              <w:r w:rsidRPr="00AC2984">
                <w:rPr>
                  <w:rFonts w:asciiTheme="minorHAnsi" w:hAnsiTheme="minorHAnsi"/>
                  <w:sz w:val="9"/>
                  <w:szCs w:val="9"/>
                </w:rPr>
                <w:t>*VCHP-Ducted+Ductless</w:t>
              </w:r>
            </w:ins>
          </w:p>
          <w:p w14:paraId="0B9A8A64" w14:textId="77777777" w:rsidR="00AC2984" w:rsidRPr="00AC2984" w:rsidRDefault="00AC2984" w:rsidP="00AC2984">
            <w:pPr>
              <w:keepNext/>
              <w:rPr>
                <w:ins w:id="43" w:author="jmiller20191120" w:date="2019-11-26T12:05:00Z"/>
                <w:rFonts w:asciiTheme="minorHAnsi" w:hAnsiTheme="minorHAnsi"/>
                <w:sz w:val="9"/>
                <w:szCs w:val="9"/>
              </w:rPr>
            </w:pPr>
            <w:ins w:id="44" w:author="jmiller20191120" w:date="2019-11-26T12:05:00Z">
              <w:r w:rsidRPr="00AC2984">
                <w:rPr>
                  <w:rFonts w:asciiTheme="minorHAnsi" w:hAnsiTheme="minorHAnsi"/>
                  <w:sz w:val="9"/>
                  <w:szCs w:val="9"/>
                </w:rPr>
                <w:t>*ductless mini-split HP;</w:t>
              </w:r>
            </w:ins>
          </w:p>
          <w:p w14:paraId="42BBD148" w14:textId="77777777" w:rsidR="00AC2984" w:rsidRPr="00AC2984" w:rsidRDefault="00AC2984" w:rsidP="00AC2984">
            <w:pPr>
              <w:keepNext/>
              <w:rPr>
                <w:ins w:id="45" w:author="jmiller20191120" w:date="2019-11-26T12:05:00Z"/>
                <w:rFonts w:asciiTheme="minorHAnsi" w:hAnsiTheme="minorHAnsi"/>
                <w:sz w:val="9"/>
                <w:szCs w:val="9"/>
              </w:rPr>
            </w:pPr>
            <w:ins w:id="46" w:author="jmiller20191120" w:date="2019-11-26T12:05:00Z">
              <w:r w:rsidRPr="00AC2984">
                <w:rPr>
                  <w:rFonts w:asciiTheme="minorHAnsi" w:hAnsiTheme="minorHAnsi"/>
                  <w:sz w:val="9"/>
                  <w:szCs w:val="9"/>
                </w:rPr>
                <w:t>*ductless VRF HP;</w:t>
              </w:r>
            </w:ins>
          </w:p>
          <w:p w14:paraId="3A587E6A" w14:textId="77777777" w:rsidR="00AC2984" w:rsidRPr="00AC2984" w:rsidRDefault="00AC2984" w:rsidP="00AC2984">
            <w:pPr>
              <w:keepNext/>
              <w:rPr>
                <w:ins w:id="47" w:author="jmiller20191120" w:date="2019-11-26T12:05:00Z"/>
                <w:rFonts w:asciiTheme="minorHAnsi" w:hAnsiTheme="minorHAnsi"/>
                <w:sz w:val="9"/>
                <w:szCs w:val="9"/>
              </w:rPr>
            </w:pPr>
            <w:ins w:id="48" w:author="jmiller20191120" w:date="2019-11-26T12:05:00Z">
              <w:r w:rsidRPr="00AC2984">
                <w:rPr>
                  <w:rFonts w:asciiTheme="minorHAnsi" w:hAnsiTheme="minorHAnsi"/>
                  <w:sz w:val="9"/>
                  <w:szCs w:val="9"/>
                </w:rPr>
                <w:t>*ducted mini-split HP</w:t>
              </w:r>
            </w:ins>
          </w:p>
          <w:p w14:paraId="6FF67861" w14:textId="77777777" w:rsidR="00AC2984" w:rsidRPr="00AC2984" w:rsidRDefault="00AC2984" w:rsidP="00AC2984">
            <w:pPr>
              <w:keepNext/>
              <w:rPr>
                <w:ins w:id="49" w:author="jmiller20191120" w:date="2019-11-26T12:05:00Z"/>
                <w:rFonts w:asciiTheme="minorHAnsi" w:hAnsiTheme="minorHAnsi"/>
                <w:sz w:val="9"/>
                <w:szCs w:val="9"/>
              </w:rPr>
            </w:pPr>
            <w:ins w:id="50" w:author="jmiller20191120" w:date="2019-11-26T12:05:00Z">
              <w:r w:rsidRPr="00AC2984">
                <w:rPr>
                  <w:rFonts w:asciiTheme="minorHAnsi" w:hAnsiTheme="minorHAnsi"/>
                  <w:sz w:val="9"/>
                  <w:szCs w:val="9"/>
                </w:rPr>
                <w:t>*small duct high velocity HP;</w:t>
              </w:r>
            </w:ins>
          </w:p>
          <w:p w14:paraId="5D751334" w14:textId="77777777" w:rsidR="00AC2984" w:rsidRPr="00AC2984" w:rsidRDefault="00AC2984" w:rsidP="00AC2984">
            <w:pPr>
              <w:keepNext/>
              <w:rPr>
                <w:ins w:id="51" w:author="jmiller20191120" w:date="2019-11-26T12:05:00Z"/>
                <w:rFonts w:asciiTheme="minorHAnsi" w:hAnsiTheme="minorHAnsi"/>
                <w:sz w:val="9"/>
                <w:szCs w:val="9"/>
              </w:rPr>
            </w:pPr>
            <w:ins w:id="52" w:author="jmiller20191120" w:date="2019-11-26T12:05:00Z">
              <w:r w:rsidRPr="00AC2984">
                <w:rPr>
                  <w:rFonts w:asciiTheme="minorHAnsi" w:hAnsiTheme="minorHAnsi"/>
                  <w:sz w:val="9"/>
                  <w:szCs w:val="9"/>
                </w:rPr>
                <w:t>*multisplit HP-ducted</w:t>
              </w:r>
            </w:ins>
          </w:p>
          <w:p w14:paraId="6F6E965E" w14:textId="77777777" w:rsidR="00AC2984" w:rsidRPr="00AC2984" w:rsidRDefault="00AC2984" w:rsidP="00AC2984">
            <w:pPr>
              <w:keepNext/>
              <w:rPr>
                <w:ins w:id="53" w:author="jmiller20191120" w:date="2019-11-26T12:05:00Z"/>
                <w:rFonts w:asciiTheme="minorHAnsi" w:hAnsiTheme="minorHAnsi"/>
                <w:sz w:val="9"/>
                <w:szCs w:val="9"/>
              </w:rPr>
            </w:pPr>
            <w:ins w:id="54" w:author="jmiller20191120" w:date="2019-11-26T12:05:00Z">
              <w:r w:rsidRPr="00AC2984">
                <w:rPr>
                  <w:rFonts w:asciiTheme="minorHAnsi" w:hAnsiTheme="minorHAnsi"/>
                  <w:sz w:val="9"/>
                  <w:szCs w:val="9"/>
                </w:rPr>
                <w:t>*multisplit HP-ductless</w:t>
              </w:r>
            </w:ins>
          </w:p>
          <w:p w14:paraId="008B843F" w14:textId="77777777" w:rsidR="00AC2984" w:rsidRPr="00AC2984" w:rsidRDefault="00AC2984" w:rsidP="00AC2984">
            <w:pPr>
              <w:keepNext/>
              <w:rPr>
                <w:ins w:id="55" w:author="jmiller20191120" w:date="2019-11-26T12:05:00Z"/>
                <w:rFonts w:asciiTheme="minorHAnsi" w:hAnsiTheme="minorHAnsi"/>
                <w:sz w:val="9"/>
                <w:szCs w:val="9"/>
              </w:rPr>
            </w:pPr>
            <w:ins w:id="56" w:author="jmiller20191120" w:date="2019-11-26T12:05:00Z">
              <w:r w:rsidRPr="00AC2984">
                <w:rPr>
                  <w:rFonts w:asciiTheme="minorHAnsi" w:hAnsiTheme="minorHAnsi"/>
                  <w:sz w:val="9"/>
                  <w:szCs w:val="9"/>
                </w:rPr>
                <w:t>*multisplit HP-ducted+ductless</w:t>
              </w:r>
            </w:ins>
          </w:p>
          <w:p w14:paraId="035D0E2D" w14:textId="77777777" w:rsidR="00AC2984" w:rsidRPr="00AC2984" w:rsidRDefault="00AC2984" w:rsidP="00AC2984">
            <w:pPr>
              <w:keepNext/>
              <w:rPr>
                <w:ins w:id="57" w:author="jmiller20191120" w:date="2019-11-26T12:05:00Z"/>
                <w:rFonts w:asciiTheme="minorHAnsi" w:hAnsiTheme="minorHAnsi"/>
                <w:sz w:val="9"/>
                <w:szCs w:val="9"/>
              </w:rPr>
            </w:pPr>
            <w:ins w:id="58" w:author="jmiller20191120" w:date="2019-11-26T12:05:00Z">
              <w:r w:rsidRPr="00AC2984">
                <w:rPr>
                  <w:rFonts w:asciiTheme="minorHAnsi" w:hAnsiTheme="minorHAnsi"/>
                  <w:sz w:val="9"/>
                  <w:szCs w:val="9"/>
                </w:rPr>
                <w:t>*room HP;</w:t>
              </w:r>
            </w:ins>
          </w:p>
          <w:p w14:paraId="23F58B0C" w14:textId="77777777" w:rsidR="00AC2984" w:rsidRPr="00AC2984" w:rsidRDefault="00AC2984" w:rsidP="00AC2984">
            <w:pPr>
              <w:keepNext/>
              <w:rPr>
                <w:ins w:id="59" w:author="jmiller20191120" w:date="2019-11-26T12:05:00Z"/>
                <w:rFonts w:asciiTheme="minorHAnsi" w:hAnsiTheme="minorHAnsi"/>
                <w:sz w:val="9"/>
                <w:szCs w:val="9"/>
              </w:rPr>
            </w:pPr>
            <w:ins w:id="60" w:author="jmiller20191120" w:date="2019-11-26T12:05:00Z">
              <w:r w:rsidRPr="00AC2984">
                <w:rPr>
                  <w:rFonts w:asciiTheme="minorHAnsi" w:hAnsiTheme="minorHAnsi"/>
                  <w:sz w:val="9"/>
                  <w:szCs w:val="9"/>
                </w:rPr>
                <w:t>*air-to-water HP</w:t>
              </w:r>
            </w:ins>
          </w:p>
          <w:p w14:paraId="72D2D1F7" w14:textId="1888F57C" w:rsidR="00A70BC5" w:rsidRPr="00AC2984" w:rsidRDefault="00AC2984" w:rsidP="00AC2984">
            <w:pPr>
              <w:keepNext/>
              <w:rPr>
                <w:ins w:id="61" w:author="jmiller20191120" w:date="2019-11-26T12:06:00Z"/>
                <w:rFonts w:asciiTheme="minorHAnsi" w:hAnsiTheme="minorHAnsi"/>
                <w:sz w:val="9"/>
                <w:szCs w:val="9"/>
              </w:rPr>
            </w:pPr>
            <w:ins w:id="62" w:author="jmiller20191120" w:date="2019-11-26T12:05:00Z">
              <w:r w:rsidRPr="00AC2984">
                <w:rPr>
                  <w:rFonts w:asciiTheme="minorHAnsi" w:hAnsiTheme="minorHAnsi"/>
                  <w:sz w:val="9"/>
                  <w:szCs w:val="9"/>
                </w:rPr>
                <w:t>*ground-source HP</w:t>
              </w:r>
            </w:ins>
          </w:p>
          <w:p w14:paraId="593E50A4" w14:textId="77777777" w:rsidR="00AC2984" w:rsidRPr="00AC2984" w:rsidRDefault="00AC2984" w:rsidP="00AC2984">
            <w:pPr>
              <w:keepNext/>
              <w:rPr>
                <w:ins w:id="63" w:author="jmiller20191120" w:date="2019-11-21T10:23:00Z"/>
                <w:rFonts w:asciiTheme="minorHAnsi" w:hAnsiTheme="minorHAnsi"/>
                <w:sz w:val="9"/>
                <w:szCs w:val="9"/>
              </w:rPr>
            </w:pPr>
          </w:p>
          <w:p w14:paraId="1F9B97B9" w14:textId="0E8D1F11" w:rsidR="00093896" w:rsidRPr="00AC2984" w:rsidRDefault="00AC2984" w:rsidP="000833D7">
            <w:pPr>
              <w:keepNext/>
              <w:rPr>
                <w:rFonts w:asciiTheme="minorHAnsi" w:hAnsiTheme="minorHAnsi"/>
                <w:sz w:val="9"/>
                <w:szCs w:val="9"/>
              </w:rPr>
            </w:pPr>
            <w:ins w:id="64" w:author="jmiller20191120" w:date="2019-11-26T12:06:00Z">
              <w:r w:rsidRPr="00AC2984">
                <w:rPr>
                  <w:rFonts w:asciiTheme="minorHAnsi" w:hAnsiTheme="minorHAnsi"/>
                  <w:sz w:val="9"/>
                  <w:szCs w:val="9"/>
                </w:rPr>
                <w:t>otherwise</w:t>
              </w:r>
            </w:ins>
            <w:ins w:id="65" w:author="jmiller20191120" w:date="2019-11-21T10:23:00Z">
              <w:r w:rsidR="00A70BC5" w:rsidRPr="00AC2984">
                <w:rPr>
                  <w:rFonts w:asciiTheme="minorHAnsi" w:hAnsiTheme="minorHAnsi"/>
                  <w:sz w:val="9"/>
                  <w:szCs w:val="9"/>
                </w:rPr>
                <w:t xml:space="preserve"> </w:t>
              </w:r>
            </w:ins>
            <w:r w:rsidR="00093896" w:rsidRPr="00AC2984">
              <w:rPr>
                <w:rFonts w:asciiTheme="minorHAnsi" w:hAnsiTheme="minorHAnsi"/>
                <w:sz w:val="9"/>
                <w:szCs w:val="9"/>
              </w:rPr>
              <w:t xml:space="preserve">allow user to override the default and pick one from list </w:t>
            </w:r>
            <w:ins w:id="66" w:author="jmiller20191120" w:date="2019-11-26T12:22:00Z">
              <w:r>
                <w:rPr>
                  <w:rFonts w:asciiTheme="minorHAnsi" w:hAnsiTheme="minorHAnsi"/>
                  <w:sz w:val="9"/>
                  <w:szCs w:val="9"/>
                </w:rPr>
                <w:t xml:space="preserve">B </w:t>
              </w:r>
            </w:ins>
            <w:r w:rsidR="00093896" w:rsidRPr="00AC2984">
              <w:rPr>
                <w:rFonts w:asciiTheme="minorHAnsi" w:hAnsiTheme="minorHAnsi"/>
                <w:sz w:val="9"/>
                <w:szCs w:val="9"/>
              </w:rPr>
              <w:t>below:</w:t>
            </w:r>
          </w:p>
          <w:p w14:paraId="1F9B97BA" w14:textId="1E76A40D" w:rsidR="00093896" w:rsidRDefault="00093896" w:rsidP="000833D7">
            <w:pPr>
              <w:keepNext/>
              <w:rPr>
                <w:ins w:id="67" w:author="jmiller20191120" w:date="2019-11-26T12:23:00Z"/>
                <w:rFonts w:asciiTheme="minorHAnsi" w:hAnsiTheme="minorHAnsi"/>
                <w:sz w:val="9"/>
                <w:szCs w:val="9"/>
              </w:rPr>
            </w:pPr>
          </w:p>
          <w:p w14:paraId="488055EC" w14:textId="6F931B73" w:rsidR="00AC2984" w:rsidRPr="00AC2984" w:rsidRDefault="00AC2984" w:rsidP="000833D7">
            <w:pPr>
              <w:keepNext/>
              <w:rPr>
                <w:rFonts w:asciiTheme="minorHAnsi" w:hAnsiTheme="minorHAnsi"/>
                <w:sz w:val="9"/>
                <w:szCs w:val="9"/>
              </w:rPr>
            </w:pPr>
            <w:ins w:id="68" w:author="jmiller20191120" w:date="2019-11-26T12:23:00Z">
              <w:r>
                <w:rPr>
                  <w:rFonts w:asciiTheme="minorHAnsi" w:hAnsiTheme="minorHAnsi"/>
                  <w:sz w:val="9"/>
                  <w:szCs w:val="9"/>
                </w:rPr>
                <w:t>List B:</w:t>
              </w:r>
            </w:ins>
          </w:p>
          <w:p w14:paraId="1F9B97BB" w14:textId="77777777" w:rsidR="00093896" w:rsidRPr="00AC2984" w:rsidRDefault="00093896" w:rsidP="000833D7">
            <w:pPr>
              <w:rPr>
                <w:rFonts w:asciiTheme="minorHAnsi" w:hAnsiTheme="minorHAnsi"/>
                <w:sz w:val="9"/>
                <w:szCs w:val="9"/>
              </w:rPr>
            </w:pPr>
            <w:r w:rsidRPr="00AC2984">
              <w:rPr>
                <w:rFonts w:asciiTheme="minorHAnsi" w:hAnsiTheme="minorHAnsi"/>
                <w:sz w:val="9"/>
                <w:szCs w:val="9"/>
              </w:rPr>
              <w:t>*central gas furnace;</w:t>
            </w:r>
          </w:p>
          <w:p w14:paraId="1F9B97BC" w14:textId="77777777" w:rsidR="00093896" w:rsidRPr="00AC2984" w:rsidRDefault="00093896" w:rsidP="000833D7">
            <w:pPr>
              <w:rPr>
                <w:rFonts w:asciiTheme="minorHAnsi" w:hAnsiTheme="minorHAnsi"/>
                <w:sz w:val="9"/>
                <w:szCs w:val="9"/>
              </w:rPr>
            </w:pPr>
            <w:r w:rsidRPr="00AC2984">
              <w:rPr>
                <w:rFonts w:asciiTheme="minorHAnsi" w:hAnsiTheme="minorHAnsi"/>
                <w:sz w:val="9"/>
                <w:szCs w:val="9"/>
              </w:rPr>
              <w:t xml:space="preserve">*central split HP; </w:t>
            </w:r>
          </w:p>
          <w:p w14:paraId="1F9B97BD" w14:textId="77777777" w:rsidR="00093896" w:rsidRPr="00AC2984" w:rsidRDefault="00093896" w:rsidP="000833D7">
            <w:pPr>
              <w:rPr>
                <w:rFonts w:asciiTheme="minorHAnsi" w:hAnsiTheme="minorHAnsi"/>
                <w:sz w:val="9"/>
                <w:szCs w:val="9"/>
              </w:rPr>
            </w:pPr>
            <w:r w:rsidRPr="00AC2984">
              <w:rPr>
                <w:rFonts w:asciiTheme="minorHAnsi" w:hAnsiTheme="minorHAnsi"/>
                <w:sz w:val="9"/>
                <w:szCs w:val="9"/>
              </w:rPr>
              <w:t>*central packaged HP</w:t>
            </w:r>
          </w:p>
          <w:p w14:paraId="1F9B97BE" w14:textId="77777777" w:rsidR="00093896" w:rsidRPr="00AC2984" w:rsidRDefault="00093896" w:rsidP="000833D7">
            <w:pPr>
              <w:rPr>
                <w:rFonts w:asciiTheme="minorHAnsi" w:hAnsiTheme="minorHAnsi"/>
                <w:sz w:val="9"/>
                <w:szCs w:val="9"/>
              </w:rPr>
            </w:pPr>
            <w:r w:rsidRPr="00AC2984">
              <w:rPr>
                <w:rFonts w:asciiTheme="minorHAnsi" w:hAnsiTheme="minorHAnsi"/>
                <w:sz w:val="9"/>
                <w:szCs w:val="9"/>
              </w:rPr>
              <w:t>*central large packaged HP</w:t>
            </w:r>
          </w:p>
          <w:p w14:paraId="1F9B97BF" w14:textId="508E496D" w:rsidR="00093896" w:rsidRPr="00AC2984" w:rsidDel="00AC2984" w:rsidRDefault="00093896" w:rsidP="000833D7">
            <w:pPr>
              <w:rPr>
                <w:del w:id="69" w:author="jmiller20191120" w:date="2019-11-26T12:08:00Z"/>
                <w:rFonts w:asciiTheme="minorHAnsi" w:hAnsiTheme="minorHAnsi"/>
                <w:sz w:val="9"/>
                <w:szCs w:val="9"/>
              </w:rPr>
            </w:pPr>
            <w:del w:id="70" w:author="jmiller20191120" w:date="2019-11-26T12:08:00Z">
              <w:r w:rsidRPr="00AC2984" w:rsidDel="00AC2984">
                <w:rPr>
                  <w:rFonts w:asciiTheme="minorHAnsi" w:hAnsiTheme="minorHAnsi"/>
                  <w:sz w:val="9"/>
                  <w:szCs w:val="9"/>
                </w:rPr>
                <w:delText>*ductless mini-split HP;</w:delText>
              </w:r>
            </w:del>
          </w:p>
          <w:p w14:paraId="1F9B97C0" w14:textId="0CF4B6DD" w:rsidR="00093896" w:rsidRPr="00AC2984" w:rsidDel="00AC2984" w:rsidRDefault="00093896" w:rsidP="000833D7">
            <w:pPr>
              <w:rPr>
                <w:del w:id="71" w:author="jmiller20191120" w:date="2019-11-26T12:08:00Z"/>
                <w:rFonts w:asciiTheme="minorHAnsi" w:hAnsiTheme="minorHAnsi"/>
                <w:sz w:val="9"/>
                <w:szCs w:val="9"/>
              </w:rPr>
            </w:pPr>
            <w:del w:id="72" w:author="jmiller20191120" w:date="2019-11-26T12:08:00Z">
              <w:r w:rsidRPr="00AC2984" w:rsidDel="00AC2984">
                <w:rPr>
                  <w:rFonts w:asciiTheme="minorHAnsi" w:hAnsiTheme="minorHAnsi"/>
                  <w:sz w:val="9"/>
                  <w:szCs w:val="9"/>
                </w:rPr>
                <w:delText>*room HP;</w:delText>
              </w:r>
            </w:del>
          </w:p>
          <w:p w14:paraId="1F9B97C1" w14:textId="77777777" w:rsidR="00093896" w:rsidRPr="00AC2984" w:rsidRDefault="00093896" w:rsidP="000833D7">
            <w:pPr>
              <w:rPr>
                <w:rFonts w:asciiTheme="minorHAnsi" w:hAnsiTheme="minorHAnsi"/>
                <w:sz w:val="9"/>
                <w:szCs w:val="9"/>
              </w:rPr>
            </w:pPr>
            <w:r w:rsidRPr="00AC2984">
              <w:rPr>
                <w:rFonts w:asciiTheme="minorHAnsi" w:hAnsiTheme="minorHAnsi"/>
                <w:sz w:val="9"/>
                <w:szCs w:val="9"/>
              </w:rPr>
              <w:t>*boiler;</w:t>
            </w:r>
          </w:p>
          <w:p w14:paraId="1F9B97C2" w14:textId="77777777" w:rsidR="00093896" w:rsidRPr="00AC2984" w:rsidRDefault="00093896" w:rsidP="000833D7">
            <w:pPr>
              <w:rPr>
                <w:rFonts w:asciiTheme="minorHAnsi" w:hAnsiTheme="minorHAnsi"/>
                <w:sz w:val="9"/>
                <w:szCs w:val="9"/>
              </w:rPr>
            </w:pPr>
            <w:r w:rsidRPr="00AC2984">
              <w:rPr>
                <w:rFonts w:asciiTheme="minorHAnsi" w:hAnsiTheme="minorHAnsi"/>
                <w:sz w:val="9"/>
                <w:szCs w:val="9"/>
              </w:rPr>
              <w:t>*hydronic;</w:t>
            </w:r>
          </w:p>
          <w:p w14:paraId="1F9B97C3" w14:textId="77777777" w:rsidR="00093896" w:rsidRPr="00AC2984" w:rsidRDefault="00093896" w:rsidP="000833D7">
            <w:pPr>
              <w:rPr>
                <w:rFonts w:asciiTheme="minorHAnsi" w:hAnsiTheme="minorHAnsi"/>
                <w:sz w:val="9"/>
                <w:szCs w:val="9"/>
              </w:rPr>
            </w:pPr>
            <w:r w:rsidRPr="00AC2984">
              <w:rPr>
                <w:rFonts w:asciiTheme="minorHAnsi" w:hAnsiTheme="minorHAnsi"/>
                <w:sz w:val="9"/>
                <w:szCs w:val="9"/>
              </w:rPr>
              <w:t>*combined hydronic;</w:t>
            </w:r>
          </w:p>
          <w:p w14:paraId="1F9B97C4" w14:textId="77777777" w:rsidR="00093896" w:rsidRPr="00AC2984" w:rsidRDefault="00093896" w:rsidP="000833D7">
            <w:pPr>
              <w:rPr>
                <w:rFonts w:asciiTheme="minorHAnsi" w:hAnsiTheme="minorHAnsi"/>
                <w:sz w:val="9"/>
                <w:szCs w:val="9"/>
              </w:rPr>
            </w:pPr>
            <w:r w:rsidRPr="00AC2984">
              <w:rPr>
                <w:rFonts w:asciiTheme="minorHAnsi" w:hAnsiTheme="minorHAnsi"/>
                <w:sz w:val="9"/>
                <w:szCs w:val="9"/>
              </w:rPr>
              <w:t>*hydronic+forced air;</w:t>
            </w:r>
          </w:p>
          <w:p w14:paraId="1F9B97C5" w14:textId="77777777" w:rsidR="00093896" w:rsidRPr="00AC2984" w:rsidRDefault="00093896" w:rsidP="000833D7">
            <w:pPr>
              <w:rPr>
                <w:rFonts w:asciiTheme="minorHAnsi" w:hAnsiTheme="minorHAnsi"/>
                <w:sz w:val="9"/>
                <w:szCs w:val="9"/>
              </w:rPr>
            </w:pPr>
            <w:r w:rsidRPr="00AC2984">
              <w:rPr>
                <w:rFonts w:asciiTheme="minorHAnsi" w:hAnsiTheme="minorHAnsi"/>
                <w:sz w:val="9"/>
                <w:szCs w:val="9"/>
              </w:rPr>
              <w:t>*combined hydronic+forced air;</w:t>
            </w:r>
          </w:p>
          <w:p w14:paraId="1F9B97C6" w14:textId="77777777" w:rsidR="00093896" w:rsidRPr="00AC2984" w:rsidRDefault="00093896" w:rsidP="000833D7">
            <w:pPr>
              <w:rPr>
                <w:rFonts w:asciiTheme="minorHAnsi" w:hAnsiTheme="minorHAnsi"/>
                <w:sz w:val="9"/>
                <w:szCs w:val="9"/>
              </w:rPr>
            </w:pPr>
            <w:r w:rsidRPr="00AC2984">
              <w:rPr>
                <w:rFonts w:asciiTheme="minorHAnsi" w:hAnsiTheme="minorHAnsi"/>
                <w:sz w:val="9"/>
                <w:szCs w:val="9"/>
              </w:rPr>
              <w:t>*hydronic HP,</w:t>
            </w:r>
          </w:p>
          <w:p w14:paraId="1F9B97C7" w14:textId="77777777" w:rsidR="00093896" w:rsidRPr="00AC2984" w:rsidRDefault="00093896" w:rsidP="000833D7">
            <w:pPr>
              <w:rPr>
                <w:rFonts w:asciiTheme="minorHAnsi" w:hAnsiTheme="minorHAnsi"/>
                <w:sz w:val="9"/>
                <w:szCs w:val="9"/>
              </w:rPr>
            </w:pPr>
            <w:r w:rsidRPr="00AC2984">
              <w:rPr>
                <w:rFonts w:asciiTheme="minorHAnsi" w:hAnsiTheme="minorHAnsi"/>
                <w:sz w:val="9"/>
                <w:szCs w:val="9"/>
              </w:rPr>
              <w:t>*hydronic HP+forced air;</w:t>
            </w:r>
          </w:p>
          <w:p w14:paraId="1F9B97C8" w14:textId="77777777" w:rsidR="00093896" w:rsidRPr="00AC2984" w:rsidRDefault="00093896" w:rsidP="000833D7">
            <w:pPr>
              <w:rPr>
                <w:rFonts w:asciiTheme="minorHAnsi" w:hAnsiTheme="minorHAnsi"/>
                <w:sz w:val="9"/>
                <w:szCs w:val="9"/>
              </w:rPr>
            </w:pPr>
            <w:r w:rsidRPr="00AC2984">
              <w:rPr>
                <w:rFonts w:asciiTheme="minorHAnsi" w:hAnsiTheme="minorHAnsi"/>
                <w:sz w:val="9"/>
                <w:szCs w:val="9"/>
              </w:rPr>
              <w:t>*gas wall furnace;</w:t>
            </w:r>
          </w:p>
          <w:p w14:paraId="1F9B97C9" w14:textId="77777777" w:rsidR="00093896" w:rsidRPr="00AC2984" w:rsidRDefault="00093896" w:rsidP="000833D7">
            <w:pPr>
              <w:rPr>
                <w:rFonts w:asciiTheme="minorHAnsi" w:hAnsiTheme="minorHAnsi"/>
                <w:sz w:val="9"/>
                <w:szCs w:val="9"/>
              </w:rPr>
            </w:pPr>
            <w:r w:rsidRPr="00AC2984">
              <w:rPr>
                <w:rFonts w:asciiTheme="minorHAnsi" w:hAnsiTheme="minorHAnsi"/>
                <w:sz w:val="9"/>
                <w:szCs w:val="9"/>
              </w:rPr>
              <w:t>*gas space heater;</w:t>
            </w:r>
          </w:p>
          <w:p w14:paraId="06F89095" w14:textId="77777777" w:rsidR="00093896" w:rsidRPr="00AC2984" w:rsidRDefault="00093896" w:rsidP="000833D7">
            <w:pPr>
              <w:keepNext/>
              <w:rPr>
                <w:rFonts w:asciiTheme="minorHAnsi" w:hAnsiTheme="minorHAnsi"/>
                <w:sz w:val="9"/>
                <w:szCs w:val="9"/>
              </w:rPr>
            </w:pPr>
            <w:r w:rsidRPr="00AC2984">
              <w:rPr>
                <w:rFonts w:asciiTheme="minorHAnsi" w:hAnsiTheme="minorHAnsi"/>
                <w:sz w:val="9"/>
                <w:szCs w:val="9"/>
              </w:rPr>
              <w:t>*electric ;</w:t>
            </w:r>
          </w:p>
          <w:p w14:paraId="6D3608B5" w14:textId="77777777" w:rsidR="00093896" w:rsidRPr="00AC2984" w:rsidRDefault="00093896" w:rsidP="000833D7">
            <w:pPr>
              <w:keepNext/>
              <w:rPr>
                <w:rFonts w:asciiTheme="minorHAnsi" w:hAnsiTheme="minorHAnsi"/>
                <w:sz w:val="9"/>
                <w:szCs w:val="9"/>
              </w:rPr>
            </w:pPr>
            <w:r w:rsidRPr="00AC2984">
              <w:rPr>
                <w:rFonts w:asciiTheme="minorHAnsi" w:hAnsiTheme="minorHAnsi"/>
                <w:sz w:val="9"/>
                <w:szCs w:val="9"/>
              </w:rPr>
              <w:t>*Wood Heat;</w:t>
            </w:r>
          </w:p>
          <w:p w14:paraId="05C7B561" w14:textId="7D3B1B6E" w:rsidR="00093896" w:rsidRPr="00AC2984" w:rsidDel="00AC2984" w:rsidRDefault="00093896" w:rsidP="000833D7">
            <w:pPr>
              <w:keepNext/>
              <w:rPr>
                <w:del w:id="73" w:author="jmiller20191120" w:date="2019-11-26T12:07:00Z"/>
                <w:rFonts w:asciiTheme="minorHAnsi" w:hAnsiTheme="minorHAnsi"/>
                <w:sz w:val="9"/>
                <w:szCs w:val="9"/>
              </w:rPr>
            </w:pPr>
            <w:del w:id="74" w:author="jmiller20191120" w:date="2019-11-26T12:07:00Z">
              <w:r w:rsidRPr="00AC2984" w:rsidDel="00AC2984">
                <w:rPr>
                  <w:rFonts w:asciiTheme="minorHAnsi" w:hAnsiTheme="minorHAnsi"/>
                  <w:sz w:val="9"/>
                  <w:szCs w:val="9"/>
                </w:rPr>
                <w:delText>*small duct high velocity HP;</w:delText>
              </w:r>
            </w:del>
          </w:p>
          <w:p w14:paraId="1F9B97CA" w14:textId="6D4101C4" w:rsidR="00093896" w:rsidRPr="00AC2984" w:rsidDel="00AC2984" w:rsidRDefault="00093896" w:rsidP="000833D7">
            <w:pPr>
              <w:keepNext/>
              <w:rPr>
                <w:del w:id="75" w:author="jmiller20191120" w:date="2019-11-26T12:07:00Z"/>
                <w:rFonts w:asciiTheme="minorHAnsi" w:hAnsiTheme="minorHAnsi"/>
                <w:sz w:val="9"/>
                <w:szCs w:val="9"/>
              </w:rPr>
            </w:pPr>
            <w:del w:id="76" w:author="jmiller20191120" w:date="2019-11-26T12:07:00Z">
              <w:r w:rsidRPr="00AC2984" w:rsidDel="00AC2984">
                <w:rPr>
                  <w:rFonts w:asciiTheme="minorHAnsi" w:hAnsiTheme="minorHAnsi"/>
                  <w:sz w:val="9"/>
                  <w:szCs w:val="9"/>
                </w:rPr>
                <w:delText xml:space="preserve">*ductless VRF HP;  </w:delText>
              </w:r>
            </w:del>
          </w:p>
          <w:p w14:paraId="7A54E79E" w14:textId="264691EF" w:rsidR="00093896" w:rsidRPr="00AC2984" w:rsidRDefault="00093896" w:rsidP="000833D7">
            <w:pPr>
              <w:keepNext/>
              <w:rPr>
                <w:rFonts w:asciiTheme="minorHAnsi" w:hAnsiTheme="minorHAnsi"/>
                <w:sz w:val="9"/>
                <w:szCs w:val="9"/>
              </w:rPr>
            </w:pPr>
            <w:r w:rsidRPr="00AC2984">
              <w:rPr>
                <w:rFonts w:asciiTheme="minorHAnsi" w:hAnsiTheme="minorHAnsi"/>
                <w:sz w:val="9"/>
                <w:szCs w:val="9"/>
              </w:rPr>
              <w:t>*Packaged gas furnace</w:t>
            </w:r>
          </w:p>
          <w:p w14:paraId="7769013B" w14:textId="33FAA308" w:rsidR="00093896" w:rsidRPr="00AC2984" w:rsidDel="00A70BC5" w:rsidRDefault="00093896" w:rsidP="000833D7">
            <w:pPr>
              <w:keepNext/>
              <w:rPr>
                <w:del w:id="77" w:author="jmiller20191120" w:date="2019-11-21T10:24:00Z"/>
                <w:rFonts w:ascii="Calibri" w:hAnsi="Calibri"/>
                <w:sz w:val="9"/>
                <w:szCs w:val="9"/>
              </w:rPr>
            </w:pPr>
            <w:del w:id="78" w:author="jmiller20191120" w:date="2019-11-21T10:24:00Z">
              <w:r w:rsidRPr="00AC2984" w:rsidDel="00A70BC5">
                <w:rPr>
                  <w:rFonts w:ascii="Calibri" w:hAnsi="Calibri"/>
                  <w:sz w:val="9"/>
                  <w:szCs w:val="9"/>
                </w:rPr>
                <w:delText xml:space="preserve">*VCHP-Ducted </w:delText>
              </w:r>
            </w:del>
          </w:p>
          <w:p w14:paraId="12611A90" w14:textId="314D28B3" w:rsidR="00093896" w:rsidRPr="00AC2984" w:rsidDel="00A70BC5" w:rsidRDefault="00093896" w:rsidP="000833D7">
            <w:pPr>
              <w:keepNext/>
              <w:rPr>
                <w:del w:id="79" w:author="jmiller20191120" w:date="2019-11-21T10:24:00Z"/>
                <w:rFonts w:ascii="Calibri" w:hAnsi="Calibri"/>
                <w:sz w:val="9"/>
                <w:szCs w:val="9"/>
              </w:rPr>
            </w:pPr>
            <w:del w:id="80" w:author="jmiller20191120" w:date="2019-11-21T10:24:00Z">
              <w:r w:rsidRPr="00AC2984" w:rsidDel="00A70BC5">
                <w:rPr>
                  <w:rFonts w:ascii="Calibri" w:hAnsi="Calibri"/>
                  <w:sz w:val="9"/>
                  <w:szCs w:val="9"/>
                </w:rPr>
                <w:delText>*VCHP-Ductless</w:delText>
              </w:r>
            </w:del>
          </w:p>
          <w:p w14:paraId="1F9B97CB" w14:textId="781F16BE" w:rsidR="00093896" w:rsidRPr="00AC2984" w:rsidDel="00A70BC5" w:rsidRDefault="00093896" w:rsidP="000833D7">
            <w:pPr>
              <w:keepNext/>
              <w:rPr>
                <w:del w:id="81" w:author="jmiller20191120" w:date="2019-11-21T10:24:00Z"/>
                <w:rFonts w:ascii="Calibri" w:hAnsi="Calibri"/>
                <w:sz w:val="9"/>
                <w:szCs w:val="9"/>
              </w:rPr>
            </w:pPr>
            <w:del w:id="82" w:author="jmiller20191120" w:date="2019-11-21T10:24:00Z">
              <w:r w:rsidRPr="00AC2984" w:rsidDel="00A70BC5">
                <w:rPr>
                  <w:rFonts w:ascii="Calibri" w:hAnsi="Calibri"/>
                  <w:sz w:val="9"/>
                  <w:szCs w:val="9"/>
                </w:rPr>
                <w:delText>*VCHP-Ducted+Ductless</w:delText>
              </w:r>
            </w:del>
          </w:p>
          <w:p w14:paraId="20429493" w14:textId="176101CB" w:rsidR="00093896" w:rsidRPr="00AC2984" w:rsidDel="00AC2984" w:rsidRDefault="00093896" w:rsidP="006D2B27">
            <w:pPr>
              <w:keepNext/>
              <w:rPr>
                <w:del w:id="83" w:author="jmiller20191120" w:date="2019-11-26T12:06:00Z"/>
                <w:rFonts w:ascii="Calibri" w:hAnsi="Calibri"/>
                <w:sz w:val="9"/>
                <w:szCs w:val="9"/>
              </w:rPr>
            </w:pPr>
            <w:del w:id="84" w:author="jmiller20191120" w:date="2019-11-26T12:06:00Z">
              <w:r w:rsidRPr="00AC2984" w:rsidDel="00AC2984">
                <w:rPr>
                  <w:rFonts w:ascii="Calibri" w:hAnsi="Calibri"/>
                  <w:sz w:val="9"/>
                  <w:szCs w:val="9"/>
                </w:rPr>
                <w:delText>*multisplit HP-ducted</w:delText>
              </w:r>
            </w:del>
          </w:p>
          <w:p w14:paraId="354A8925" w14:textId="1CAFD54C" w:rsidR="00093896" w:rsidRPr="00AC2984" w:rsidDel="00AC2984" w:rsidRDefault="00093896" w:rsidP="006D2B27">
            <w:pPr>
              <w:keepNext/>
              <w:rPr>
                <w:del w:id="85" w:author="jmiller20191120" w:date="2019-11-26T12:06:00Z"/>
                <w:rFonts w:ascii="Calibri" w:hAnsi="Calibri"/>
                <w:sz w:val="9"/>
                <w:szCs w:val="9"/>
              </w:rPr>
            </w:pPr>
            <w:del w:id="86" w:author="jmiller20191120" w:date="2019-11-26T12:06:00Z">
              <w:r w:rsidRPr="00AC2984" w:rsidDel="00AC2984">
                <w:rPr>
                  <w:rFonts w:ascii="Calibri" w:hAnsi="Calibri"/>
                  <w:sz w:val="9"/>
                  <w:szCs w:val="9"/>
                </w:rPr>
                <w:delText>*multisplit HP-ductless</w:delText>
              </w:r>
            </w:del>
          </w:p>
          <w:p w14:paraId="659884CF" w14:textId="17BDD65E" w:rsidR="00093896" w:rsidRPr="00AC2984" w:rsidDel="00AC2984" w:rsidRDefault="00093896" w:rsidP="006D2B27">
            <w:pPr>
              <w:keepNext/>
              <w:rPr>
                <w:del w:id="87" w:author="jmiller20191120" w:date="2019-11-26T12:06:00Z"/>
                <w:rFonts w:ascii="Calibri" w:hAnsi="Calibri"/>
                <w:sz w:val="9"/>
                <w:szCs w:val="9"/>
              </w:rPr>
            </w:pPr>
            <w:del w:id="88" w:author="jmiller20191120" w:date="2019-11-26T12:06:00Z">
              <w:r w:rsidRPr="00AC2984" w:rsidDel="00AC2984">
                <w:rPr>
                  <w:rFonts w:ascii="Calibri" w:hAnsi="Calibri"/>
                  <w:sz w:val="9"/>
                  <w:szCs w:val="9"/>
                </w:rPr>
                <w:delText>*multisplit HP-ducted+ductless</w:delText>
              </w:r>
            </w:del>
          </w:p>
          <w:p w14:paraId="68D5A239" w14:textId="77777777" w:rsidR="00AC2984" w:rsidRPr="00AC2984" w:rsidRDefault="00AC2984" w:rsidP="006D2B27">
            <w:pPr>
              <w:keepNext/>
              <w:rPr>
                <w:ins w:id="89" w:author="jmiller20191120" w:date="2019-11-26T12:06:00Z"/>
                <w:rFonts w:ascii="Calibri" w:hAnsi="Calibri"/>
                <w:sz w:val="9"/>
                <w:szCs w:val="9"/>
              </w:rPr>
            </w:pPr>
          </w:p>
          <w:p w14:paraId="1F9B97CC" w14:textId="77777777" w:rsidR="00093896" w:rsidRPr="00AC2984" w:rsidRDefault="00093896" w:rsidP="000833D7">
            <w:pPr>
              <w:keepNext/>
              <w:rPr>
                <w:rFonts w:asciiTheme="minorHAnsi" w:hAnsiTheme="minorHAnsi"/>
                <w:sz w:val="9"/>
                <w:szCs w:val="9"/>
              </w:rPr>
            </w:pPr>
            <w:r w:rsidRPr="00AC2984">
              <w:rPr>
                <w:rFonts w:asciiTheme="minorHAnsi" w:hAnsiTheme="minorHAnsi"/>
                <w:sz w:val="9"/>
                <w:szCs w:val="9"/>
              </w:rPr>
              <w:t xml:space="preserve">*flag non-default values and report in project status notes field; a revised CF1R may be required </w:t>
            </w:r>
            <w:r w:rsidRPr="00AC2984">
              <w:rPr>
                <w:rFonts w:ascii="Calibri" w:hAnsi="Calibri"/>
                <w:sz w:val="9"/>
                <w:szCs w:val="9"/>
              </w:rPr>
              <w:t>&gt;&gt;</w:t>
            </w:r>
          </w:p>
        </w:tc>
        <w:tc>
          <w:tcPr>
            <w:tcW w:w="1440" w:type="dxa"/>
            <w:tcMar>
              <w:left w:w="14" w:type="dxa"/>
              <w:right w:w="14" w:type="dxa"/>
            </w:tcMar>
          </w:tcPr>
          <w:p w14:paraId="78ED73F0" w14:textId="47715409" w:rsidR="00093896" w:rsidRPr="0086313A" w:rsidRDefault="00093896" w:rsidP="000833D7">
            <w:pPr>
              <w:keepNext/>
              <w:rPr>
                <w:rFonts w:asciiTheme="minorHAnsi" w:hAnsiTheme="minorHAnsi"/>
                <w:sz w:val="9"/>
                <w:szCs w:val="9"/>
              </w:rPr>
            </w:pPr>
            <w:r w:rsidRPr="0086313A">
              <w:rPr>
                <w:rFonts w:asciiTheme="minorHAnsi" w:hAnsiTheme="minorHAnsi"/>
                <w:sz w:val="9"/>
                <w:szCs w:val="9"/>
              </w:rPr>
              <w:t>&lt;&lt;</w:t>
            </w:r>
            <w:r w:rsidRPr="0086313A">
              <w:rPr>
                <w:sz w:val="9"/>
                <w:szCs w:val="9"/>
              </w:rPr>
              <w:t xml:space="preserve"> </w:t>
            </w:r>
            <w:r w:rsidRPr="0086313A">
              <w:rPr>
                <w:rFonts w:asciiTheme="minorHAnsi" w:hAnsiTheme="minorHAnsi"/>
                <w:sz w:val="9"/>
                <w:szCs w:val="9"/>
              </w:rPr>
              <w:t>if SC system is not shown in section B, then user pick one from list</w:t>
            </w:r>
            <w:ins w:id="90" w:author="jmiller20191120" w:date="2019-11-26T12:20:00Z">
              <w:r w:rsidR="00AC2984" w:rsidRPr="0086313A">
                <w:rPr>
                  <w:rFonts w:asciiTheme="minorHAnsi" w:hAnsiTheme="minorHAnsi"/>
                  <w:sz w:val="9"/>
                  <w:szCs w:val="9"/>
                </w:rPr>
                <w:t xml:space="preserve"> A</w:t>
              </w:r>
            </w:ins>
            <w:r w:rsidRPr="0086313A">
              <w:rPr>
                <w:rFonts w:asciiTheme="minorHAnsi" w:hAnsiTheme="minorHAnsi"/>
                <w:sz w:val="9"/>
                <w:szCs w:val="9"/>
              </w:rPr>
              <w:t xml:space="preserve"> below, </w:t>
            </w:r>
          </w:p>
          <w:p w14:paraId="07D45746" w14:textId="48C28680" w:rsidR="00A70BC5" w:rsidRPr="0086313A" w:rsidRDefault="00093896" w:rsidP="000833D7">
            <w:pPr>
              <w:keepNext/>
              <w:rPr>
                <w:ins w:id="91" w:author="jmiller20191120" w:date="2019-11-26T12:36:00Z"/>
                <w:rFonts w:asciiTheme="minorHAnsi" w:hAnsiTheme="minorHAnsi"/>
                <w:sz w:val="9"/>
                <w:szCs w:val="9"/>
              </w:rPr>
            </w:pPr>
            <w:r w:rsidRPr="0086313A">
              <w:rPr>
                <w:rFonts w:asciiTheme="minorHAnsi" w:hAnsiTheme="minorHAnsi"/>
                <w:sz w:val="9"/>
                <w:szCs w:val="9"/>
              </w:rPr>
              <w:t xml:space="preserve">else reference value from </w:t>
            </w:r>
            <w:r w:rsidRPr="0086313A">
              <w:rPr>
                <w:rFonts w:asciiTheme="minorHAnsi" w:hAnsiTheme="minorHAnsi"/>
                <w:sz w:val="9"/>
                <w:szCs w:val="9"/>
                <w:highlight w:val="yellow"/>
              </w:rPr>
              <w:t>B04</w:t>
            </w:r>
            <w:r w:rsidRPr="0086313A">
              <w:rPr>
                <w:rFonts w:asciiTheme="minorHAnsi" w:hAnsiTheme="minorHAnsi"/>
                <w:sz w:val="9"/>
                <w:szCs w:val="9"/>
              </w:rPr>
              <w:t xml:space="preserve"> as default; </w:t>
            </w:r>
          </w:p>
          <w:p w14:paraId="69AEB729" w14:textId="77777777" w:rsidR="0086313A" w:rsidRPr="0086313A" w:rsidRDefault="0086313A" w:rsidP="000833D7">
            <w:pPr>
              <w:keepNext/>
              <w:rPr>
                <w:ins w:id="92" w:author="jmiller20191120" w:date="2019-11-21T10:26:00Z"/>
                <w:rFonts w:asciiTheme="minorHAnsi" w:hAnsiTheme="minorHAnsi"/>
                <w:sz w:val="9"/>
                <w:szCs w:val="9"/>
              </w:rPr>
            </w:pPr>
          </w:p>
          <w:p w14:paraId="4E9993DD" w14:textId="77777777" w:rsidR="00A70BC5" w:rsidRPr="0086313A" w:rsidRDefault="00A70BC5" w:rsidP="00A70BC5">
            <w:pPr>
              <w:keepNext/>
              <w:rPr>
                <w:ins w:id="93" w:author="jmiller20191120" w:date="2019-11-21T10:27:00Z"/>
                <w:rFonts w:asciiTheme="minorHAnsi" w:hAnsiTheme="minorHAnsi"/>
                <w:sz w:val="9"/>
                <w:szCs w:val="9"/>
              </w:rPr>
            </w:pPr>
            <w:ins w:id="94" w:author="jmiller20191120" w:date="2019-11-21T10:27:00Z">
              <w:r w:rsidRPr="0086313A">
                <w:rPr>
                  <w:rFonts w:asciiTheme="minorHAnsi" w:hAnsiTheme="minorHAnsi"/>
                  <w:sz w:val="9"/>
                  <w:szCs w:val="9"/>
                </w:rPr>
                <w:t xml:space="preserve">if </w:t>
              </w:r>
              <w:r w:rsidRPr="0086313A">
                <w:rPr>
                  <w:rFonts w:asciiTheme="minorHAnsi" w:hAnsiTheme="minorHAnsi"/>
                  <w:sz w:val="9"/>
                  <w:szCs w:val="9"/>
                  <w:highlight w:val="yellow"/>
                </w:rPr>
                <w:t>B04</w:t>
              </w:r>
              <w:r w:rsidRPr="0086313A">
                <w:rPr>
                  <w:rFonts w:asciiTheme="minorHAnsi" w:hAnsiTheme="minorHAnsi"/>
                  <w:sz w:val="9"/>
                  <w:szCs w:val="9"/>
                </w:rPr>
                <w:t xml:space="preserve"> = No Cooling, then allow user to override default and pick:</w:t>
              </w:r>
            </w:ins>
          </w:p>
          <w:p w14:paraId="74CA57A1" w14:textId="426347F0" w:rsidR="00A70BC5" w:rsidRPr="0086313A" w:rsidRDefault="00A70BC5" w:rsidP="00A70BC5">
            <w:pPr>
              <w:keepNext/>
              <w:rPr>
                <w:ins w:id="95" w:author="jmiller20191120" w:date="2019-11-21T10:27:00Z"/>
                <w:rFonts w:asciiTheme="minorHAnsi" w:hAnsiTheme="minorHAnsi"/>
                <w:sz w:val="9"/>
                <w:szCs w:val="9"/>
              </w:rPr>
            </w:pPr>
            <w:ins w:id="96" w:author="jmiller20191120" w:date="2019-11-21T10:27:00Z">
              <w:r w:rsidRPr="0086313A">
                <w:rPr>
                  <w:rFonts w:asciiTheme="minorHAnsi" w:hAnsiTheme="minorHAnsi"/>
                  <w:sz w:val="9"/>
                  <w:szCs w:val="9"/>
                </w:rPr>
                <w:t>*central split AC;</w:t>
              </w:r>
            </w:ins>
          </w:p>
          <w:p w14:paraId="75CBA1A5" w14:textId="77777777" w:rsidR="00A70BC5" w:rsidRPr="0086313A" w:rsidRDefault="00A70BC5" w:rsidP="00A70BC5">
            <w:pPr>
              <w:keepNext/>
              <w:rPr>
                <w:ins w:id="97" w:author="jmiller20191120" w:date="2019-11-21T10:27:00Z"/>
                <w:rFonts w:asciiTheme="minorHAnsi" w:hAnsiTheme="minorHAnsi"/>
                <w:sz w:val="9"/>
                <w:szCs w:val="9"/>
              </w:rPr>
            </w:pPr>
          </w:p>
          <w:p w14:paraId="4DAE67F8" w14:textId="1190BB18" w:rsidR="00A70BC5" w:rsidRPr="0086313A" w:rsidRDefault="00A70BC5" w:rsidP="00A70BC5">
            <w:pPr>
              <w:keepNext/>
              <w:rPr>
                <w:ins w:id="98" w:author="jmiller20191120" w:date="2019-11-21T10:26:00Z"/>
                <w:rFonts w:asciiTheme="minorHAnsi" w:hAnsiTheme="minorHAnsi"/>
                <w:sz w:val="9"/>
                <w:szCs w:val="9"/>
              </w:rPr>
            </w:pPr>
            <w:ins w:id="99" w:author="jmiller20191120" w:date="2019-11-21T10:27:00Z">
              <w:r w:rsidRPr="0086313A">
                <w:rPr>
                  <w:rFonts w:asciiTheme="minorHAnsi" w:hAnsiTheme="minorHAnsi"/>
                  <w:sz w:val="9"/>
                  <w:szCs w:val="9"/>
                </w:rPr>
                <w:t>flag non-default values and report in project status notes field; a revised CF1R may be required &gt;&gt;</w:t>
              </w:r>
            </w:ins>
          </w:p>
          <w:p w14:paraId="0DA4B9F3" w14:textId="77777777" w:rsidR="00A70BC5" w:rsidRPr="0086313A" w:rsidRDefault="00A70BC5" w:rsidP="000833D7">
            <w:pPr>
              <w:keepNext/>
              <w:rPr>
                <w:ins w:id="100" w:author="jmiller20191120" w:date="2019-11-21T10:27:00Z"/>
                <w:rFonts w:asciiTheme="minorHAnsi" w:hAnsiTheme="minorHAnsi"/>
                <w:sz w:val="9"/>
                <w:szCs w:val="9"/>
              </w:rPr>
            </w:pPr>
          </w:p>
          <w:p w14:paraId="1F9B97CE" w14:textId="3F13EBDC" w:rsidR="00093896" w:rsidRPr="0086313A" w:rsidRDefault="00A70BC5" w:rsidP="000833D7">
            <w:pPr>
              <w:keepNext/>
              <w:rPr>
                <w:rFonts w:asciiTheme="minorHAnsi" w:hAnsiTheme="minorHAnsi"/>
                <w:sz w:val="9"/>
                <w:szCs w:val="9"/>
              </w:rPr>
            </w:pPr>
            <w:ins w:id="101" w:author="jmiller20191120" w:date="2019-11-21T10:27:00Z">
              <w:r w:rsidRPr="0086313A">
                <w:rPr>
                  <w:rFonts w:asciiTheme="minorHAnsi" w:hAnsiTheme="minorHAnsi"/>
                  <w:sz w:val="9"/>
                  <w:szCs w:val="9"/>
                </w:rPr>
                <w:t xml:space="preserve">note: </w:t>
              </w:r>
            </w:ins>
            <w:r w:rsidR="00093896" w:rsidRPr="0086313A">
              <w:rPr>
                <w:rFonts w:asciiTheme="minorHAnsi" w:hAnsiTheme="minorHAnsi"/>
                <w:sz w:val="9"/>
                <w:szCs w:val="9"/>
              </w:rPr>
              <w:t>allowed values</w:t>
            </w:r>
            <w:ins w:id="102" w:author="jmiller20191120" w:date="2019-11-21T10:28:00Z">
              <w:r w:rsidRPr="0086313A">
                <w:rPr>
                  <w:rFonts w:asciiTheme="minorHAnsi" w:hAnsiTheme="minorHAnsi"/>
                  <w:sz w:val="9"/>
                  <w:szCs w:val="9"/>
                </w:rPr>
                <w:t xml:space="preserve"> in </w:t>
              </w:r>
              <w:r w:rsidRPr="0086313A">
                <w:rPr>
                  <w:rFonts w:asciiTheme="minorHAnsi" w:hAnsiTheme="minorHAnsi"/>
                  <w:sz w:val="9"/>
                  <w:szCs w:val="9"/>
                  <w:highlight w:val="yellow"/>
                </w:rPr>
                <w:t>B04</w:t>
              </w:r>
            </w:ins>
            <w:ins w:id="103" w:author="jmiller20191120" w:date="2019-11-26T12:21:00Z">
              <w:r w:rsidR="00AC2984" w:rsidRPr="0086313A">
                <w:rPr>
                  <w:rFonts w:asciiTheme="minorHAnsi" w:hAnsiTheme="minorHAnsi"/>
                  <w:sz w:val="9"/>
                  <w:szCs w:val="9"/>
                </w:rPr>
                <w:t xml:space="preserve"> may include the values in List A below.</w:t>
              </w:r>
            </w:ins>
            <w:del w:id="104" w:author="jmiller20191120" w:date="2019-11-26T12:21:00Z">
              <w:r w:rsidR="00093896" w:rsidRPr="0086313A" w:rsidDel="00AC2984">
                <w:rPr>
                  <w:rFonts w:asciiTheme="minorHAnsi" w:hAnsiTheme="minorHAnsi"/>
                  <w:sz w:val="9"/>
                  <w:szCs w:val="9"/>
                </w:rPr>
                <w:delText>=</w:delText>
              </w:r>
            </w:del>
          </w:p>
          <w:p w14:paraId="24FBB65C" w14:textId="77777777" w:rsidR="00AC2984" w:rsidRPr="0086313A" w:rsidRDefault="00AC2984" w:rsidP="00AC2984">
            <w:pPr>
              <w:keepNext/>
              <w:rPr>
                <w:ins w:id="105" w:author="jmiller20191120" w:date="2019-11-26T12:21:00Z"/>
                <w:rFonts w:asciiTheme="minorHAnsi" w:hAnsiTheme="minorHAnsi"/>
                <w:sz w:val="9"/>
                <w:szCs w:val="9"/>
              </w:rPr>
            </w:pPr>
          </w:p>
          <w:p w14:paraId="6BFDBDD0" w14:textId="42895BAF" w:rsidR="00AC2984" w:rsidRPr="0086313A" w:rsidRDefault="00AC2984" w:rsidP="00AC2984">
            <w:pPr>
              <w:keepNext/>
              <w:rPr>
                <w:ins w:id="106" w:author="jmiller20191120" w:date="2019-11-26T12:20:00Z"/>
                <w:rFonts w:asciiTheme="minorHAnsi" w:hAnsiTheme="minorHAnsi"/>
                <w:sz w:val="9"/>
                <w:szCs w:val="9"/>
              </w:rPr>
            </w:pPr>
            <w:ins w:id="107" w:author="jmiller20191120" w:date="2019-11-26T12:21:00Z">
              <w:r w:rsidRPr="0086313A">
                <w:rPr>
                  <w:rFonts w:asciiTheme="minorHAnsi" w:hAnsiTheme="minorHAnsi"/>
                  <w:sz w:val="9"/>
                  <w:szCs w:val="9"/>
                </w:rPr>
                <w:t>ListA:</w:t>
              </w:r>
            </w:ins>
          </w:p>
          <w:p w14:paraId="1F9B97CF" w14:textId="052EB5B6" w:rsidR="00093896" w:rsidRPr="0086313A" w:rsidRDefault="00093896" w:rsidP="000833D7">
            <w:pPr>
              <w:rPr>
                <w:rFonts w:asciiTheme="minorHAnsi" w:hAnsiTheme="minorHAnsi"/>
                <w:sz w:val="9"/>
                <w:szCs w:val="9"/>
              </w:rPr>
            </w:pPr>
            <w:r w:rsidRPr="0086313A">
              <w:rPr>
                <w:rFonts w:asciiTheme="minorHAnsi" w:hAnsiTheme="minorHAnsi"/>
                <w:sz w:val="9"/>
                <w:szCs w:val="9"/>
              </w:rPr>
              <w:t>*central split AC;</w:t>
            </w:r>
          </w:p>
          <w:p w14:paraId="1F9B97D0" w14:textId="77777777" w:rsidR="00093896" w:rsidRPr="0086313A" w:rsidRDefault="00093896" w:rsidP="000833D7">
            <w:pPr>
              <w:rPr>
                <w:rFonts w:asciiTheme="minorHAnsi" w:hAnsiTheme="minorHAnsi"/>
                <w:sz w:val="9"/>
                <w:szCs w:val="9"/>
              </w:rPr>
            </w:pPr>
            <w:r w:rsidRPr="0086313A">
              <w:rPr>
                <w:rFonts w:asciiTheme="minorHAnsi" w:hAnsiTheme="minorHAnsi"/>
                <w:sz w:val="9"/>
                <w:szCs w:val="9"/>
              </w:rPr>
              <w:t>*central split HP</w:t>
            </w:r>
          </w:p>
          <w:p w14:paraId="1F9B97D1" w14:textId="77777777" w:rsidR="00093896" w:rsidRPr="0086313A" w:rsidRDefault="00093896" w:rsidP="000833D7">
            <w:pPr>
              <w:rPr>
                <w:rFonts w:asciiTheme="minorHAnsi" w:hAnsiTheme="minorHAnsi"/>
                <w:sz w:val="9"/>
                <w:szCs w:val="9"/>
              </w:rPr>
            </w:pPr>
            <w:r w:rsidRPr="0086313A">
              <w:rPr>
                <w:rFonts w:asciiTheme="minorHAnsi" w:hAnsiTheme="minorHAnsi"/>
                <w:sz w:val="9"/>
                <w:szCs w:val="9"/>
              </w:rPr>
              <w:t>*central packaged AC ;</w:t>
            </w:r>
          </w:p>
          <w:p w14:paraId="1F9B97D2" w14:textId="77777777" w:rsidR="00093896" w:rsidRPr="0086313A" w:rsidRDefault="00093896" w:rsidP="000833D7">
            <w:pPr>
              <w:rPr>
                <w:rFonts w:asciiTheme="minorHAnsi" w:hAnsiTheme="minorHAnsi"/>
                <w:sz w:val="9"/>
                <w:szCs w:val="9"/>
              </w:rPr>
            </w:pPr>
            <w:r w:rsidRPr="0086313A">
              <w:rPr>
                <w:rFonts w:asciiTheme="minorHAnsi" w:hAnsiTheme="minorHAnsi"/>
                <w:sz w:val="9"/>
                <w:szCs w:val="9"/>
              </w:rPr>
              <w:t>*central packaged HP</w:t>
            </w:r>
          </w:p>
          <w:p w14:paraId="1F9B97D3" w14:textId="77777777" w:rsidR="00093896" w:rsidRPr="0086313A" w:rsidRDefault="00093896" w:rsidP="000833D7">
            <w:pPr>
              <w:rPr>
                <w:rFonts w:asciiTheme="minorHAnsi" w:hAnsiTheme="minorHAnsi"/>
                <w:sz w:val="9"/>
                <w:szCs w:val="9"/>
              </w:rPr>
            </w:pPr>
            <w:r w:rsidRPr="0086313A">
              <w:rPr>
                <w:rFonts w:asciiTheme="minorHAnsi" w:hAnsiTheme="minorHAnsi"/>
                <w:sz w:val="9"/>
                <w:szCs w:val="9"/>
              </w:rPr>
              <w:t>*central large packaged AC ;</w:t>
            </w:r>
          </w:p>
          <w:p w14:paraId="1F9B97D4" w14:textId="77777777" w:rsidR="00093896" w:rsidRPr="0086313A" w:rsidRDefault="00093896" w:rsidP="000833D7">
            <w:pPr>
              <w:rPr>
                <w:rFonts w:asciiTheme="minorHAnsi" w:hAnsiTheme="minorHAnsi"/>
                <w:sz w:val="9"/>
                <w:szCs w:val="9"/>
              </w:rPr>
            </w:pPr>
            <w:r w:rsidRPr="0086313A">
              <w:rPr>
                <w:rFonts w:asciiTheme="minorHAnsi" w:hAnsiTheme="minorHAnsi"/>
                <w:sz w:val="9"/>
                <w:szCs w:val="9"/>
              </w:rPr>
              <w:t>*central large packaged HP</w:t>
            </w:r>
          </w:p>
          <w:p w14:paraId="1F9B97D5" w14:textId="040F0EE8" w:rsidR="00093896" w:rsidRPr="0086313A" w:rsidDel="0086313A" w:rsidRDefault="00093896" w:rsidP="000833D7">
            <w:pPr>
              <w:rPr>
                <w:del w:id="108" w:author="jmiller20191120" w:date="2019-11-26T12:41:00Z"/>
                <w:rFonts w:asciiTheme="minorHAnsi" w:hAnsiTheme="minorHAnsi"/>
                <w:sz w:val="9"/>
                <w:szCs w:val="9"/>
              </w:rPr>
            </w:pPr>
            <w:del w:id="109" w:author="jmiller20191120" w:date="2019-11-26T12:41:00Z">
              <w:r w:rsidRPr="0086313A" w:rsidDel="0086313A">
                <w:rPr>
                  <w:rFonts w:asciiTheme="minorHAnsi" w:hAnsiTheme="minorHAnsi"/>
                  <w:sz w:val="9"/>
                  <w:szCs w:val="9"/>
                </w:rPr>
                <w:delText>*ductless mini-split AC;</w:delText>
              </w:r>
            </w:del>
          </w:p>
          <w:p w14:paraId="1F9B97D6" w14:textId="50BB9E2A" w:rsidR="00093896" w:rsidRPr="0086313A" w:rsidDel="0086313A" w:rsidRDefault="00093896" w:rsidP="000833D7">
            <w:pPr>
              <w:rPr>
                <w:del w:id="110" w:author="jmiller20191120" w:date="2019-11-26T12:41:00Z"/>
                <w:rFonts w:asciiTheme="minorHAnsi" w:hAnsiTheme="minorHAnsi"/>
                <w:sz w:val="9"/>
                <w:szCs w:val="9"/>
              </w:rPr>
            </w:pPr>
            <w:del w:id="111" w:author="jmiller20191120" w:date="2019-11-26T12:41:00Z">
              <w:r w:rsidRPr="0086313A" w:rsidDel="0086313A">
                <w:rPr>
                  <w:rFonts w:asciiTheme="minorHAnsi" w:hAnsiTheme="minorHAnsi"/>
                  <w:sz w:val="9"/>
                  <w:szCs w:val="9"/>
                </w:rPr>
                <w:delText>*ductless mini-split HP;</w:delText>
              </w:r>
            </w:del>
          </w:p>
          <w:p w14:paraId="1F9B97D7" w14:textId="77777777" w:rsidR="00093896" w:rsidRPr="0086313A" w:rsidRDefault="00093896" w:rsidP="000833D7">
            <w:pPr>
              <w:rPr>
                <w:rFonts w:asciiTheme="minorHAnsi" w:hAnsiTheme="minorHAnsi"/>
                <w:sz w:val="9"/>
                <w:szCs w:val="9"/>
              </w:rPr>
            </w:pPr>
            <w:r w:rsidRPr="0086313A">
              <w:rPr>
                <w:rFonts w:asciiTheme="minorHAnsi" w:hAnsiTheme="minorHAnsi"/>
                <w:sz w:val="9"/>
                <w:szCs w:val="9"/>
              </w:rPr>
              <w:t>*gas absorption AC</w:t>
            </w:r>
          </w:p>
          <w:p w14:paraId="1F9B97D8" w14:textId="77777777" w:rsidR="00093896" w:rsidRPr="0086313A" w:rsidRDefault="00093896" w:rsidP="000833D7">
            <w:pPr>
              <w:rPr>
                <w:rFonts w:asciiTheme="minorHAnsi" w:hAnsiTheme="minorHAnsi"/>
                <w:sz w:val="9"/>
                <w:szCs w:val="9"/>
              </w:rPr>
            </w:pPr>
            <w:r w:rsidRPr="0086313A">
              <w:rPr>
                <w:rFonts w:asciiTheme="minorHAnsi" w:hAnsiTheme="minorHAnsi"/>
                <w:sz w:val="9"/>
                <w:szCs w:val="9"/>
              </w:rPr>
              <w:t>*room AC;</w:t>
            </w:r>
          </w:p>
          <w:p w14:paraId="1F9B97D9" w14:textId="77777777" w:rsidR="00093896" w:rsidRPr="0086313A" w:rsidRDefault="00093896" w:rsidP="000833D7">
            <w:pPr>
              <w:rPr>
                <w:rFonts w:asciiTheme="minorHAnsi" w:hAnsiTheme="minorHAnsi"/>
                <w:sz w:val="9"/>
                <w:szCs w:val="9"/>
              </w:rPr>
            </w:pPr>
            <w:r w:rsidRPr="0086313A">
              <w:rPr>
                <w:rFonts w:asciiTheme="minorHAnsi" w:hAnsiTheme="minorHAnsi"/>
                <w:sz w:val="9"/>
                <w:szCs w:val="9"/>
              </w:rPr>
              <w:t xml:space="preserve">*room HP; </w:t>
            </w:r>
          </w:p>
          <w:p w14:paraId="1F9B97DA" w14:textId="77777777" w:rsidR="00093896" w:rsidRPr="0086313A" w:rsidRDefault="00093896" w:rsidP="000833D7">
            <w:pPr>
              <w:rPr>
                <w:rFonts w:asciiTheme="minorHAnsi" w:hAnsiTheme="minorHAnsi"/>
                <w:sz w:val="9"/>
                <w:szCs w:val="9"/>
              </w:rPr>
            </w:pPr>
            <w:r w:rsidRPr="0086313A">
              <w:rPr>
                <w:rFonts w:asciiTheme="minorHAnsi" w:hAnsiTheme="minorHAnsi"/>
                <w:sz w:val="9"/>
                <w:szCs w:val="9"/>
              </w:rPr>
              <w:t>*hydronic HP,</w:t>
            </w:r>
          </w:p>
          <w:p w14:paraId="1F9B97DB" w14:textId="77777777" w:rsidR="00093896" w:rsidRPr="0086313A" w:rsidRDefault="00093896" w:rsidP="000833D7">
            <w:pPr>
              <w:rPr>
                <w:rFonts w:asciiTheme="minorHAnsi" w:hAnsiTheme="minorHAnsi"/>
                <w:sz w:val="9"/>
                <w:szCs w:val="9"/>
              </w:rPr>
            </w:pPr>
            <w:r w:rsidRPr="0086313A">
              <w:rPr>
                <w:rFonts w:asciiTheme="minorHAnsi" w:hAnsiTheme="minorHAnsi"/>
                <w:sz w:val="9"/>
                <w:szCs w:val="9"/>
              </w:rPr>
              <w:t>*hydronic HP+forced air;</w:t>
            </w:r>
          </w:p>
          <w:p w14:paraId="1F9B97DC" w14:textId="77777777" w:rsidR="00093896" w:rsidRPr="0086313A" w:rsidRDefault="00093896" w:rsidP="000833D7">
            <w:pPr>
              <w:rPr>
                <w:rFonts w:asciiTheme="minorHAnsi" w:hAnsiTheme="minorHAnsi"/>
                <w:sz w:val="9"/>
                <w:szCs w:val="9"/>
              </w:rPr>
            </w:pPr>
            <w:r w:rsidRPr="0086313A">
              <w:rPr>
                <w:rFonts w:asciiTheme="minorHAnsi" w:hAnsiTheme="minorHAnsi"/>
                <w:sz w:val="9"/>
                <w:szCs w:val="9"/>
              </w:rPr>
              <w:t>*evaporative - direct</w:t>
            </w:r>
          </w:p>
          <w:p w14:paraId="1F9B97DD" w14:textId="77777777" w:rsidR="00093896" w:rsidRPr="0086313A" w:rsidRDefault="00093896" w:rsidP="000833D7">
            <w:pPr>
              <w:rPr>
                <w:rFonts w:asciiTheme="minorHAnsi" w:hAnsiTheme="minorHAnsi"/>
                <w:sz w:val="9"/>
                <w:szCs w:val="9"/>
              </w:rPr>
            </w:pPr>
            <w:r w:rsidRPr="0086313A">
              <w:rPr>
                <w:rFonts w:asciiTheme="minorHAnsi" w:hAnsiTheme="minorHAnsi"/>
                <w:sz w:val="9"/>
                <w:szCs w:val="9"/>
              </w:rPr>
              <w:t>*evaporative - indirect</w:t>
            </w:r>
          </w:p>
          <w:p w14:paraId="1F9B97DE" w14:textId="77777777" w:rsidR="00093896" w:rsidRPr="0086313A" w:rsidRDefault="00093896" w:rsidP="000833D7">
            <w:pPr>
              <w:rPr>
                <w:rFonts w:asciiTheme="minorHAnsi" w:hAnsiTheme="minorHAnsi"/>
                <w:sz w:val="9"/>
                <w:szCs w:val="9"/>
              </w:rPr>
            </w:pPr>
            <w:r w:rsidRPr="0086313A">
              <w:rPr>
                <w:rFonts w:asciiTheme="minorHAnsi" w:hAnsiTheme="minorHAnsi"/>
                <w:sz w:val="9"/>
                <w:szCs w:val="9"/>
              </w:rPr>
              <w:t>*evaporative - indirectdirect</w:t>
            </w:r>
          </w:p>
          <w:p w14:paraId="1F9B97DF" w14:textId="77777777" w:rsidR="00093896" w:rsidRPr="0086313A" w:rsidRDefault="00093896" w:rsidP="000833D7">
            <w:pPr>
              <w:rPr>
                <w:rFonts w:asciiTheme="minorHAnsi" w:hAnsiTheme="minorHAnsi"/>
                <w:sz w:val="9"/>
                <w:szCs w:val="9"/>
              </w:rPr>
            </w:pPr>
            <w:r w:rsidRPr="0086313A">
              <w:rPr>
                <w:rFonts w:asciiTheme="minorHAnsi" w:hAnsiTheme="minorHAnsi"/>
                <w:sz w:val="9"/>
                <w:szCs w:val="9"/>
              </w:rPr>
              <w:t>*evaporatively cooled condenser</w:t>
            </w:r>
          </w:p>
          <w:p w14:paraId="1F9B97E0" w14:textId="77777777" w:rsidR="00093896" w:rsidRPr="0086313A" w:rsidRDefault="00093896" w:rsidP="000833D7">
            <w:pPr>
              <w:rPr>
                <w:rFonts w:asciiTheme="minorHAnsi" w:hAnsiTheme="minorHAnsi"/>
                <w:sz w:val="9"/>
                <w:szCs w:val="9"/>
              </w:rPr>
            </w:pPr>
            <w:r w:rsidRPr="0086313A">
              <w:rPr>
                <w:rFonts w:asciiTheme="minorHAnsi" w:hAnsiTheme="minorHAnsi"/>
                <w:sz w:val="9"/>
                <w:szCs w:val="9"/>
              </w:rPr>
              <w:t>*Ice Storage AC</w:t>
            </w:r>
          </w:p>
          <w:p w14:paraId="1F9B97E1" w14:textId="77777777" w:rsidR="00093896" w:rsidRPr="0086313A" w:rsidRDefault="00093896" w:rsidP="000833D7">
            <w:pPr>
              <w:rPr>
                <w:rFonts w:asciiTheme="minorHAnsi" w:hAnsiTheme="minorHAnsi"/>
                <w:sz w:val="9"/>
                <w:szCs w:val="9"/>
              </w:rPr>
            </w:pPr>
            <w:r w:rsidRPr="0086313A">
              <w:rPr>
                <w:rFonts w:asciiTheme="minorHAnsi" w:hAnsiTheme="minorHAnsi"/>
                <w:sz w:val="9"/>
                <w:szCs w:val="9"/>
              </w:rPr>
              <w:t>*no cooling;</w:t>
            </w:r>
          </w:p>
          <w:p w14:paraId="1F9B97E2" w14:textId="77777777" w:rsidR="00093896" w:rsidRPr="0086313A" w:rsidRDefault="00093896" w:rsidP="000833D7">
            <w:pPr>
              <w:keepNext/>
              <w:rPr>
                <w:rFonts w:asciiTheme="minorHAnsi" w:hAnsiTheme="minorHAnsi"/>
                <w:sz w:val="9"/>
                <w:szCs w:val="9"/>
              </w:rPr>
            </w:pPr>
            <w:r w:rsidRPr="0086313A">
              <w:rPr>
                <w:rFonts w:asciiTheme="minorHAnsi" w:hAnsiTheme="minorHAnsi"/>
                <w:sz w:val="9"/>
                <w:szCs w:val="9"/>
              </w:rPr>
              <w:t>*small duct high velocity HP;</w:t>
            </w:r>
          </w:p>
          <w:p w14:paraId="7142C6FE" w14:textId="77777777" w:rsidR="00093896" w:rsidRPr="0086313A" w:rsidRDefault="00093896" w:rsidP="000833D7">
            <w:pPr>
              <w:keepNext/>
              <w:rPr>
                <w:rFonts w:asciiTheme="minorHAnsi" w:hAnsiTheme="minorHAnsi"/>
                <w:sz w:val="9"/>
                <w:szCs w:val="9"/>
              </w:rPr>
            </w:pPr>
            <w:r w:rsidRPr="0086313A">
              <w:rPr>
                <w:rFonts w:asciiTheme="minorHAnsi" w:hAnsiTheme="minorHAnsi"/>
                <w:sz w:val="9"/>
                <w:szCs w:val="9"/>
              </w:rPr>
              <w:t>*small duct high velocity AC;</w:t>
            </w:r>
          </w:p>
          <w:p w14:paraId="42F3F6CA" w14:textId="77777777" w:rsidR="0086313A" w:rsidRPr="0086313A" w:rsidRDefault="0086313A" w:rsidP="0086313A">
            <w:pPr>
              <w:rPr>
                <w:ins w:id="112" w:author="jmiller20191120" w:date="2019-11-26T12:43:00Z"/>
                <w:rFonts w:asciiTheme="minorHAnsi" w:hAnsiTheme="minorHAnsi"/>
                <w:sz w:val="9"/>
                <w:szCs w:val="9"/>
              </w:rPr>
            </w:pPr>
            <w:ins w:id="113" w:author="jmiller20191120" w:date="2019-11-26T12:43:00Z">
              <w:r w:rsidRPr="0086313A">
                <w:rPr>
                  <w:rFonts w:asciiTheme="minorHAnsi" w:hAnsiTheme="minorHAnsi"/>
                  <w:sz w:val="9"/>
                  <w:szCs w:val="9"/>
                </w:rPr>
                <w:t>*ductless mini-split AC;</w:t>
              </w:r>
            </w:ins>
          </w:p>
          <w:p w14:paraId="244F7C53" w14:textId="77777777" w:rsidR="0086313A" w:rsidRDefault="0086313A" w:rsidP="0086313A">
            <w:pPr>
              <w:rPr>
                <w:ins w:id="114" w:author="jmiller20191120" w:date="2019-11-26T12:43:00Z"/>
                <w:rFonts w:asciiTheme="minorHAnsi" w:hAnsiTheme="minorHAnsi"/>
                <w:sz w:val="9"/>
                <w:szCs w:val="9"/>
              </w:rPr>
            </w:pPr>
            <w:ins w:id="115" w:author="jmiller20191120" w:date="2019-11-26T12:43:00Z">
              <w:r>
                <w:rPr>
                  <w:rFonts w:asciiTheme="minorHAnsi" w:hAnsiTheme="minorHAnsi"/>
                  <w:sz w:val="9"/>
                  <w:szCs w:val="9"/>
                </w:rPr>
                <w:t>*ductless mini-split HP;</w:t>
              </w:r>
            </w:ins>
          </w:p>
          <w:p w14:paraId="3F8E09B4" w14:textId="77777777" w:rsidR="00093896" w:rsidRPr="0086313A" w:rsidRDefault="00093896" w:rsidP="000833D7">
            <w:pPr>
              <w:keepNext/>
              <w:rPr>
                <w:rFonts w:asciiTheme="minorHAnsi" w:hAnsiTheme="minorHAnsi"/>
                <w:sz w:val="9"/>
                <w:szCs w:val="9"/>
              </w:rPr>
            </w:pPr>
            <w:r w:rsidRPr="0086313A">
              <w:rPr>
                <w:rFonts w:asciiTheme="minorHAnsi" w:hAnsiTheme="minorHAnsi"/>
                <w:sz w:val="9"/>
                <w:szCs w:val="9"/>
              </w:rPr>
              <w:t>*ductless VRF HP;</w:t>
            </w:r>
          </w:p>
          <w:p w14:paraId="59999D2B" w14:textId="357FD0C1" w:rsidR="00093896" w:rsidRPr="0086313A" w:rsidRDefault="00093896" w:rsidP="000833D7">
            <w:pPr>
              <w:keepNext/>
              <w:rPr>
                <w:rFonts w:asciiTheme="minorHAnsi" w:hAnsiTheme="minorHAnsi"/>
                <w:sz w:val="9"/>
                <w:szCs w:val="9"/>
              </w:rPr>
            </w:pPr>
            <w:r w:rsidRPr="0086313A">
              <w:rPr>
                <w:rFonts w:asciiTheme="minorHAnsi" w:hAnsiTheme="minorHAnsi"/>
                <w:sz w:val="9"/>
                <w:szCs w:val="9"/>
              </w:rPr>
              <w:t>*ductless VRF AC;</w:t>
            </w:r>
          </w:p>
          <w:p w14:paraId="5F497165" w14:textId="77777777" w:rsidR="0086313A" w:rsidRPr="0086313A" w:rsidRDefault="0086313A" w:rsidP="0086313A">
            <w:pPr>
              <w:keepNext/>
              <w:rPr>
                <w:ins w:id="116" w:author="jmiller20191120" w:date="2019-11-26T12:43:00Z"/>
                <w:rFonts w:asciiTheme="minorHAnsi" w:hAnsiTheme="minorHAnsi"/>
                <w:sz w:val="9"/>
                <w:szCs w:val="9"/>
              </w:rPr>
            </w:pPr>
            <w:ins w:id="117" w:author="jmiller20191120" w:date="2019-11-26T12:43:00Z">
              <w:r w:rsidRPr="0086313A">
                <w:rPr>
                  <w:rFonts w:asciiTheme="minorHAnsi" w:hAnsiTheme="minorHAnsi"/>
                  <w:sz w:val="9"/>
                  <w:szCs w:val="9"/>
                </w:rPr>
                <w:t>*ducted mini-split AC</w:t>
              </w:r>
            </w:ins>
          </w:p>
          <w:p w14:paraId="6E3AD0C0" w14:textId="77777777" w:rsidR="0086313A" w:rsidRDefault="0086313A" w:rsidP="0086313A">
            <w:pPr>
              <w:keepNext/>
              <w:rPr>
                <w:ins w:id="118" w:author="jmiller20191120" w:date="2019-11-26T12:43:00Z"/>
                <w:rFonts w:asciiTheme="minorHAnsi" w:hAnsiTheme="minorHAnsi"/>
                <w:sz w:val="9"/>
                <w:szCs w:val="9"/>
              </w:rPr>
            </w:pPr>
            <w:ins w:id="119" w:author="jmiller20191120" w:date="2019-11-26T12:43:00Z">
              <w:r w:rsidRPr="0086313A">
                <w:rPr>
                  <w:rFonts w:asciiTheme="minorHAnsi" w:hAnsiTheme="minorHAnsi"/>
                  <w:sz w:val="9"/>
                  <w:szCs w:val="9"/>
                </w:rPr>
                <w:t>*ducted mini-split HP</w:t>
              </w:r>
            </w:ins>
          </w:p>
          <w:p w14:paraId="078C53D7" w14:textId="1B2B7BD8" w:rsidR="00093896" w:rsidRPr="0086313A" w:rsidRDefault="00093896" w:rsidP="0086313A">
            <w:pPr>
              <w:keepNext/>
              <w:rPr>
                <w:rFonts w:asciiTheme="minorHAnsi" w:hAnsiTheme="minorHAnsi"/>
                <w:sz w:val="9"/>
                <w:szCs w:val="9"/>
              </w:rPr>
            </w:pPr>
            <w:r w:rsidRPr="0086313A">
              <w:rPr>
                <w:rFonts w:asciiTheme="minorHAnsi" w:hAnsiTheme="minorHAnsi"/>
                <w:sz w:val="9"/>
                <w:szCs w:val="9"/>
              </w:rPr>
              <w:t xml:space="preserve">*VCHP-Ducted </w:t>
            </w:r>
          </w:p>
          <w:p w14:paraId="2D7911FC" w14:textId="3A12B165" w:rsidR="00093896" w:rsidRPr="0086313A" w:rsidRDefault="00093896" w:rsidP="000833D7">
            <w:pPr>
              <w:keepNext/>
              <w:rPr>
                <w:rFonts w:asciiTheme="minorHAnsi" w:hAnsiTheme="minorHAnsi"/>
                <w:sz w:val="9"/>
                <w:szCs w:val="9"/>
              </w:rPr>
            </w:pPr>
            <w:r w:rsidRPr="0086313A">
              <w:rPr>
                <w:rFonts w:asciiTheme="minorHAnsi" w:hAnsiTheme="minorHAnsi"/>
                <w:sz w:val="9"/>
                <w:szCs w:val="9"/>
              </w:rPr>
              <w:t>*VCHP-Ductless</w:t>
            </w:r>
          </w:p>
          <w:p w14:paraId="340ABA3B" w14:textId="7A2C40E9" w:rsidR="00093896" w:rsidRPr="0086313A" w:rsidRDefault="00093896" w:rsidP="000833D7">
            <w:pPr>
              <w:keepNext/>
              <w:rPr>
                <w:rFonts w:asciiTheme="minorHAnsi" w:hAnsiTheme="minorHAnsi"/>
                <w:sz w:val="9"/>
                <w:szCs w:val="9"/>
              </w:rPr>
            </w:pPr>
            <w:r w:rsidRPr="0086313A">
              <w:rPr>
                <w:rFonts w:asciiTheme="minorHAnsi" w:hAnsiTheme="minorHAnsi"/>
                <w:sz w:val="9"/>
                <w:szCs w:val="9"/>
              </w:rPr>
              <w:t>*VCHP-Ducted+Ductless,</w:t>
            </w:r>
          </w:p>
          <w:p w14:paraId="5A97472B" w14:textId="77777777" w:rsidR="00093896" w:rsidRPr="0086313A" w:rsidRDefault="00093896" w:rsidP="001A11F4">
            <w:pPr>
              <w:keepNext/>
              <w:rPr>
                <w:rFonts w:asciiTheme="minorHAnsi" w:hAnsiTheme="minorHAnsi"/>
                <w:sz w:val="9"/>
                <w:szCs w:val="9"/>
              </w:rPr>
            </w:pPr>
            <w:r w:rsidRPr="0086313A">
              <w:rPr>
                <w:rFonts w:asciiTheme="minorHAnsi" w:hAnsiTheme="minorHAnsi"/>
                <w:sz w:val="9"/>
                <w:szCs w:val="9"/>
              </w:rPr>
              <w:t>*multisplit AC-ducted</w:t>
            </w:r>
          </w:p>
          <w:p w14:paraId="789235DA" w14:textId="77777777" w:rsidR="00093896" w:rsidRPr="0086313A" w:rsidRDefault="00093896" w:rsidP="001A11F4">
            <w:pPr>
              <w:keepNext/>
              <w:rPr>
                <w:rFonts w:asciiTheme="minorHAnsi" w:hAnsiTheme="minorHAnsi"/>
                <w:sz w:val="9"/>
                <w:szCs w:val="9"/>
              </w:rPr>
            </w:pPr>
            <w:r w:rsidRPr="0086313A">
              <w:rPr>
                <w:rFonts w:asciiTheme="minorHAnsi" w:hAnsiTheme="minorHAnsi"/>
                <w:sz w:val="9"/>
                <w:szCs w:val="9"/>
              </w:rPr>
              <w:t>*multisplit AC-ductless</w:t>
            </w:r>
          </w:p>
          <w:p w14:paraId="1C28E85B" w14:textId="77777777" w:rsidR="00093896" w:rsidRPr="0086313A" w:rsidRDefault="00093896" w:rsidP="001A11F4">
            <w:pPr>
              <w:keepNext/>
              <w:rPr>
                <w:rFonts w:asciiTheme="minorHAnsi" w:hAnsiTheme="minorHAnsi"/>
                <w:sz w:val="9"/>
                <w:szCs w:val="9"/>
              </w:rPr>
            </w:pPr>
            <w:r w:rsidRPr="0086313A">
              <w:rPr>
                <w:rFonts w:asciiTheme="minorHAnsi" w:hAnsiTheme="minorHAnsi"/>
                <w:sz w:val="9"/>
                <w:szCs w:val="9"/>
              </w:rPr>
              <w:t>*multisplit AC-ducted+ductless</w:t>
            </w:r>
          </w:p>
          <w:p w14:paraId="68669DC8" w14:textId="77777777" w:rsidR="00093896" w:rsidRPr="0086313A" w:rsidRDefault="00093896" w:rsidP="001A11F4">
            <w:pPr>
              <w:keepNext/>
              <w:rPr>
                <w:rFonts w:asciiTheme="minorHAnsi" w:hAnsiTheme="minorHAnsi"/>
                <w:sz w:val="9"/>
                <w:szCs w:val="9"/>
              </w:rPr>
            </w:pPr>
            <w:r w:rsidRPr="0086313A">
              <w:rPr>
                <w:rFonts w:asciiTheme="minorHAnsi" w:hAnsiTheme="minorHAnsi"/>
                <w:sz w:val="9"/>
                <w:szCs w:val="9"/>
              </w:rPr>
              <w:t>*multisplit HP-ducted</w:t>
            </w:r>
          </w:p>
          <w:p w14:paraId="43C000BC" w14:textId="77777777" w:rsidR="00093896" w:rsidRPr="0086313A" w:rsidRDefault="00093896" w:rsidP="001A11F4">
            <w:pPr>
              <w:keepNext/>
              <w:rPr>
                <w:rFonts w:asciiTheme="minorHAnsi" w:hAnsiTheme="minorHAnsi"/>
                <w:sz w:val="9"/>
                <w:szCs w:val="9"/>
              </w:rPr>
            </w:pPr>
            <w:r w:rsidRPr="0086313A">
              <w:rPr>
                <w:rFonts w:asciiTheme="minorHAnsi" w:hAnsiTheme="minorHAnsi"/>
                <w:sz w:val="9"/>
                <w:szCs w:val="9"/>
              </w:rPr>
              <w:t>*multisplit HP-ductless</w:t>
            </w:r>
          </w:p>
          <w:p w14:paraId="2A608B6A" w14:textId="0E7DCD67" w:rsidR="00093896" w:rsidRDefault="00093896" w:rsidP="000833D7">
            <w:pPr>
              <w:keepNext/>
              <w:rPr>
                <w:ins w:id="120" w:author="jmiller20191120" w:date="2019-11-26T12:41:00Z"/>
                <w:rFonts w:asciiTheme="minorHAnsi" w:hAnsiTheme="minorHAnsi"/>
                <w:sz w:val="9"/>
                <w:szCs w:val="9"/>
              </w:rPr>
            </w:pPr>
            <w:r w:rsidRPr="0086313A">
              <w:rPr>
                <w:rFonts w:asciiTheme="minorHAnsi" w:hAnsiTheme="minorHAnsi"/>
                <w:sz w:val="9"/>
                <w:szCs w:val="9"/>
              </w:rPr>
              <w:t>*multisplit HP-ducted+ductless</w:t>
            </w:r>
          </w:p>
          <w:p w14:paraId="25A80878" w14:textId="77777777" w:rsidR="0086313A" w:rsidRPr="0086313A" w:rsidRDefault="0086313A" w:rsidP="000833D7">
            <w:pPr>
              <w:keepNext/>
              <w:rPr>
                <w:rFonts w:asciiTheme="minorHAnsi" w:hAnsiTheme="minorHAnsi"/>
                <w:sz w:val="9"/>
                <w:szCs w:val="9"/>
              </w:rPr>
            </w:pPr>
          </w:p>
          <w:p w14:paraId="68ED06A6" w14:textId="332F2AB0" w:rsidR="00093896" w:rsidRPr="0086313A" w:rsidDel="00A70BC5" w:rsidRDefault="00093896" w:rsidP="000833D7">
            <w:pPr>
              <w:keepNext/>
              <w:rPr>
                <w:del w:id="121" w:author="jmiller20191120" w:date="2019-11-21T10:26:00Z"/>
                <w:rFonts w:asciiTheme="minorHAnsi" w:hAnsiTheme="minorHAnsi"/>
                <w:sz w:val="9"/>
                <w:szCs w:val="9"/>
              </w:rPr>
            </w:pPr>
            <w:del w:id="122" w:author="jmiller20191120" w:date="2019-11-21T10:26:00Z">
              <w:r w:rsidRPr="0086313A" w:rsidDel="00A70BC5">
                <w:rPr>
                  <w:rFonts w:asciiTheme="minorHAnsi" w:hAnsiTheme="minorHAnsi"/>
                  <w:sz w:val="9"/>
                  <w:szCs w:val="9"/>
                </w:rPr>
                <w:delText xml:space="preserve">if </w:delText>
              </w:r>
              <w:r w:rsidRPr="0086313A" w:rsidDel="00A70BC5">
                <w:rPr>
                  <w:rFonts w:asciiTheme="minorHAnsi" w:hAnsiTheme="minorHAnsi"/>
                  <w:sz w:val="9"/>
                  <w:szCs w:val="9"/>
                  <w:highlight w:val="yellow"/>
                </w:rPr>
                <w:delText>B04</w:delText>
              </w:r>
              <w:r w:rsidRPr="0086313A" w:rsidDel="00A70BC5">
                <w:rPr>
                  <w:rFonts w:asciiTheme="minorHAnsi" w:hAnsiTheme="minorHAnsi"/>
                  <w:sz w:val="9"/>
                  <w:szCs w:val="9"/>
                </w:rPr>
                <w:delText xml:space="preserve"> = No Cooling, then allow user to override default and pick:</w:delText>
              </w:r>
            </w:del>
          </w:p>
          <w:p w14:paraId="1F9B97E4" w14:textId="209FED59" w:rsidR="00093896" w:rsidRPr="0086313A" w:rsidDel="00A70BC5" w:rsidRDefault="00093896" w:rsidP="000833D7">
            <w:pPr>
              <w:keepNext/>
              <w:rPr>
                <w:del w:id="123" w:author="jmiller20191120" w:date="2019-11-21T10:26:00Z"/>
                <w:rFonts w:asciiTheme="minorHAnsi" w:hAnsiTheme="minorHAnsi"/>
                <w:sz w:val="9"/>
                <w:szCs w:val="9"/>
              </w:rPr>
            </w:pPr>
            <w:del w:id="124" w:author="jmiller20191120" w:date="2019-11-21T10:26:00Z">
              <w:r w:rsidRPr="0086313A" w:rsidDel="00A70BC5">
                <w:rPr>
                  <w:rFonts w:asciiTheme="minorHAnsi" w:hAnsiTheme="minorHAnsi"/>
                  <w:sz w:val="9"/>
                  <w:szCs w:val="9"/>
                </w:rPr>
                <w:delText>*central split AC;</w:delText>
              </w:r>
            </w:del>
          </w:p>
          <w:p w14:paraId="1F9B97E5" w14:textId="3261456D" w:rsidR="00093896" w:rsidRPr="007722E2" w:rsidRDefault="00093896" w:rsidP="000833D7">
            <w:pPr>
              <w:keepNext/>
              <w:rPr>
                <w:rFonts w:asciiTheme="minorHAnsi" w:hAnsiTheme="minorHAnsi"/>
                <w:sz w:val="10"/>
                <w:szCs w:val="10"/>
              </w:rPr>
            </w:pPr>
            <w:del w:id="125" w:author="jmiller20191120" w:date="2019-11-21T10:26:00Z">
              <w:r w:rsidRPr="0086313A" w:rsidDel="00A70BC5">
                <w:rPr>
                  <w:rFonts w:asciiTheme="minorHAnsi" w:hAnsiTheme="minorHAnsi"/>
                  <w:sz w:val="9"/>
                  <w:szCs w:val="9"/>
                </w:rPr>
                <w:delText>flag non-default values and report in project status notes field; a revised CF1R may be required &gt;&gt;</w:delText>
              </w:r>
            </w:del>
          </w:p>
        </w:tc>
        <w:tc>
          <w:tcPr>
            <w:tcW w:w="1170" w:type="dxa"/>
            <w:tcMar>
              <w:left w:w="14" w:type="dxa"/>
              <w:right w:w="14" w:type="dxa"/>
            </w:tcMar>
          </w:tcPr>
          <w:p w14:paraId="10CE9130" w14:textId="06EE5ABE" w:rsidR="00093896" w:rsidRPr="004473D7" w:rsidRDefault="00093896" w:rsidP="007722E2">
            <w:pPr>
              <w:keepNext/>
              <w:rPr>
                <w:rFonts w:asciiTheme="minorHAnsi" w:hAnsiTheme="minorHAnsi"/>
                <w:sz w:val="10"/>
                <w:szCs w:val="10"/>
              </w:rPr>
            </w:pPr>
            <w:r w:rsidRPr="004473D7">
              <w:rPr>
                <w:rFonts w:asciiTheme="minorHAnsi" w:hAnsiTheme="minorHAnsi"/>
                <w:sz w:val="10"/>
                <w:szCs w:val="10"/>
              </w:rPr>
              <w:t>&lt;&lt;&lt;&lt;</w:t>
            </w:r>
            <w:r w:rsidRPr="004473D7">
              <w:rPr>
                <w:rFonts w:asciiTheme="minorHAnsi" w:hAnsiTheme="minorHAnsi"/>
                <w:b/>
                <w:sz w:val="10"/>
                <w:szCs w:val="10"/>
              </w:rPr>
              <w:t>if</w:t>
            </w:r>
            <w:r w:rsidRPr="004473D7">
              <w:rPr>
                <w:rFonts w:asciiTheme="minorHAnsi" w:hAnsiTheme="minorHAnsi"/>
                <w:sz w:val="10"/>
                <w:szCs w:val="10"/>
              </w:rPr>
              <w:t xml:space="preserve"> [</w:t>
            </w:r>
            <w:r w:rsidRPr="004473D7">
              <w:rPr>
                <w:rFonts w:asciiTheme="minorHAnsi" w:hAnsiTheme="minorHAnsi"/>
                <w:sz w:val="10"/>
                <w:szCs w:val="10"/>
                <w:highlight w:val="yellow"/>
              </w:rPr>
              <w:t>D04</w:t>
            </w:r>
            <w:r w:rsidRPr="004473D7">
              <w:rPr>
                <w:rFonts w:asciiTheme="minorHAnsi" w:hAnsiTheme="minorHAnsi"/>
                <w:sz w:val="10"/>
                <w:szCs w:val="10"/>
              </w:rPr>
              <w:t xml:space="preserve"> or </w:t>
            </w:r>
            <w:r w:rsidRPr="004473D7">
              <w:rPr>
                <w:rFonts w:asciiTheme="minorHAnsi" w:hAnsiTheme="minorHAnsi"/>
                <w:sz w:val="10"/>
                <w:szCs w:val="10"/>
                <w:highlight w:val="yellow"/>
              </w:rPr>
              <w:t>D05</w:t>
            </w:r>
            <w:r w:rsidRPr="004473D7">
              <w:rPr>
                <w:rFonts w:asciiTheme="minorHAnsi" w:hAnsiTheme="minorHAnsi"/>
                <w:sz w:val="10"/>
                <w:szCs w:val="10"/>
              </w:rPr>
              <w:t>] = one of the following system types:</w:t>
            </w:r>
          </w:p>
          <w:p w14:paraId="5FA4A851" w14:textId="77777777" w:rsidR="00093896" w:rsidRPr="004473D7" w:rsidRDefault="00093896" w:rsidP="007722E2">
            <w:pPr>
              <w:keepNext/>
              <w:rPr>
                <w:rFonts w:asciiTheme="minorHAnsi" w:hAnsiTheme="minorHAnsi"/>
                <w:sz w:val="10"/>
                <w:szCs w:val="10"/>
              </w:rPr>
            </w:pPr>
            <w:r w:rsidRPr="004473D7">
              <w:rPr>
                <w:rFonts w:asciiTheme="minorHAnsi" w:hAnsiTheme="minorHAnsi"/>
                <w:sz w:val="10"/>
                <w:szCs w:val="10"/>
              </w:rPr>
              <w:t>*room HP</w:t>
            </w:r>
          </w:p>
          <w:p w14:paraId="4ADA0903" w14:textId="77777777" w:rsidR="00093896" w:rsidRPr="004473D7" w:rsidRDefault="00093896" w:rsidP="007722E2">
            <w:pPr>
              <w:keepNext/>
              <w:rPr>
                <w:rFonts w:asciiTheme="minorHAnsi" w:hAnsiTheme="minorHAnsi"/>
                <w:sz w:val="10"/>
                <w:szCs w:val="10"/>
              </w:rPr>
            </w:pPr>
            <w:r w:rsidRPr="004473D7">
              <w:rPr>
                <w:rFonts w:asciiTheme="minorHAnsi" w:hAnsiTheme="minorHAnsi"/>
                <w:sz w:val="10"/>
                <w:szCs w:val="10"/>
              </w:rPr>
              <w:t>*gas wall furnace;</w:t>
            </w:r>
          </w:p>
          <w:p w14:paraId="29988CE9" w14:textId="77777777" w:rsidR="00093896" w:rsidRPr="004473D7" w:rsidRDefault="00093896" w:rsidP="007722E2">
            <w:pPr>
              <w:keepNext/>
              <w:rPr>
                <w:rFonts w:asciiTheme="minorHAnsi" w:hAnsiTheme="minorHAnsi"/>
                <w:sz w:val="10"/>
                <w:szCs w:val="10"/>
              </w:rPr>
            </w:pPr>
            <w:r w:rsidRPr="004473D7">
              <w:rPr>
                <w:rFonts w:asciiTheme="minorHAnsi" w:hAnsiTheme="minorHAnsi"/>
                <w:sz w:val="10"/>
                <w:szCs w:val="10"/>
              </w:rPr>
              <w:t>*gas space heater;</w:t>
            </w:r>
          </w:p>
          <w:p w14:paraId="5C6291CC" w14:textId="77777777" w:rsidR="00093896" w:rsidRPr="004473D7" w:rsidRDefault="00093896" w:rsidP="007722E2">
            <w:pPr>
              <w:keepNext/>
              <w:rPr>
                <w:rFonts w:asciiTheme="minorHAnsi" w:hAnsiTheme="minorHAnsi"/>
                <w:sz w:val="10"/>
                <w:szCs w:val="10"/>
              </w:rPr>
            </w:pPr>
            <w:r w:rsidRPr="004473D7">
              <w:rPr>
                <w:rFonts w:asciiTheme="minorHAnsi" w:hAnsiTheme="minorHAnsi"/>
                <w:sz w:val="10"/>
                <w:szCs w:val="10"/>
              </w:rPr>
              <w:t>*electric ;</w:t>
            </w:r>
          </w:p>
          <w:p w14:paraId="4C802011" w14:textId="77777777" w:rsidR="00093896" w:rsidRPr="004473D7" w:rsidRDefault="00093896" w:rsidP="007722E2">
            <w:pPr>
              <w:keepNext/>
              <w:rPr>
                <w:rFonts w:asciiTheme="minorHAnsi" w:hAnsiTheme="minorHAnsi"/>
                <w:sz w:val="10"/>
                <w:szCs w:val="10"/>
              </w:rPr>
            </w:pPr>
            <w:r w:rsidRPr="004473D7">
              <w:rPr>
                <w:rFonts w:asciiTheme="minorHAnsi" w:hAnsiTheme="minorHAnsi"/>
                <w:sz w:val="10"/>
                <w:szCs w:val="10"/>
              </w:rPr>
              <w:t xml:space="preserve">*Wood Heat;  </w:t>
            </w:r>
          </w:p>
          <w:p w14:paraId="6A5B07A9" w14:textId="77777777" w:rsidR="00093896" w:rsidRPr="004473D7" w:rsidRDefault="00093896" w:rsidP="007722E2">
            <w:pPr>
              <w:keepNext/>
              <w:rPr>
                <w:rFonts w:asciiTheme="minorHAnsi" w:hAnsiTheme="minorHAnsi"/>
                <w:sz w:val="10"/>
                <w:szCs w:val="10"/>
              </w:rPr>
            </w:pPr>
            <w:r w:rsidRPr="004473D7">
              <w:rPr>
                <w:rFonts w:asciiTheme="minorHAnsi" w:hAnsiTheme="minorHAnsi"/>
                <w:sz w:val="10"/>
                <w:szCs w:val="10"/>
              </w:rPr>
              <w:t>*Packaged gas furnace</w:t>
            </w:r>
          </w:p>
          <w:p w14:paraId="4141D648" w14:textId="77777777" w:rsidR="00093896" w:rsidRPr="004473D7" w:rsidRDefault="00093896" w:rsidP="007722E2">
            <w:pPr>
              <w:keepNext/>
              <w:rPr>
                <w:rFonts w:asciiTheme="minorHAnsi" w:hAnsiTheme="minorHAnsi"/>
                <w:sz w:val="10"/>
                <w:szCs w:val="10"/>
              </w:rPr>
            </w:pPr>
            <w:r w:rsidRPr="004473D7">
              <w:rPr>
                <w:rFonts w:asciiTheme="minorHAnsi" w:hAnsiTheme="minorHAnsi"/>
                <w:sz w:val="10"/>
                <w:szCs w:val="10"/>
              </w:rPr>
              <w:t>*central packaged AC ;</w:t>
            </w:r>
          </w:p>
          <w:p w14:paraId="15C6539D" w14:textId="77777777" w:rsidR="00093896" w:rsidRPr="004473D7" w:rsidRDefault="00093896" w:rsidP="007722E2">
            <w:pPr>
              <w:keepNext/>
              <w:rPr>
                <w:rFonts w:asciiTheme="minorHAnsi" w:hAnsiTheme="minorHAnsi"/>
                <w:sz w:val="10"/>
                <w:szCs w:val="10"/>
              </w:rPr>
            </w:pPr>
            <w:r w:rsidRPr="004473D7">
              <w:rPr>
                <w:rFonts w:asciiTheme="minorHAnsi" w:hAnsiTheme="minorHAnsi"/>
                <w:sz w:val="10"/>
                <w:szCs w:val="10"/>
              </w:rPr>
              <w:t>*central packaged HP</w:t>
            </w:r>
          </w:p>
          <w:p w14:paraId="74825E23" w14:textId="77777777" w:rsidR="00093896" w:rsidRPr="004473D7" w:rsidRDefault="00093896" w:rsidP="007722E2">
            <w:pPr>
              <w:keepNext/>
              <w:rPr>
                <w:rFonts w:asciiTheme="minorHAnsi" w:hAnsiTheme="minorHAnsi"/>
                <w:sz w:val="10"/>
                <w:szCs w:val="10"/>
              </w:rPr>
            </w:pPr>
            <w:r w:rsidRPr="004473D7">
              <w:rPr>
                <w:rFonts w:asciiTheme="minorHAnsi" w:hAnsiTheme="minorHAnsi"/>
                <w:sz w:val="10"/>
                <w:szCs w:val="10"/>
              </w:rPr>
              <w:t>*central large packaged AC ;</w:t>
            </w:r>
          </w:p>
          <w:p w14:paraId="48625615" w14:textId="77777777" w:rsidR="00093896" w:rsidRPr="004473D7" w:rsidRDefault="00093896" w:rsidP="007722E2">
            <w:pPr>
              <w:keepNext/>
              <w:rPr>
                <w:rFonts w:asciiTheme="minorHAnsi" w:hAnsiTheme="minorHAnsi"/>
                <w:sz w:val="10"/>
                <w:szCs w:val="10"/>
              </w:rPr>
            </w:pPr>
            <w:r w:rsidRPr="004473D7">
              <w:rPr>
                <w:rFonts w:asciiTheme="minorHAnsi" w:hAnsiTheme="minorHAnsi"/>
                <w:sz w:val="10"/>
                <w:szCs w:val="10"/>
              </w:rPr>
              <w:t>*central large packaged HP</w:t>
            </w:r>
          </w:p>
          <w:p w14:paraId="7F8D36B9" w14:textId="77777777" w:rsidR="00093896" w:rsidRPr="004473D7" w:rsidRDefault="00093896" w:rsidP="007722E2">
            <w:pPr>
              <w:keepNext/>
              <w:rPr>
                <w:rFonts w:asciiTheme="minorHAnsi" w:hAnsiTheme="minorHAnsi"/>
                <w:sz w:val="10"/>
                <w:szCs w:val="10"/>
              </w:rPr>
            </w:pPr>
            <w:r w:rsidRPr="004473D7">
              <w:rPr>
                <w:rFonts w:asciiTheme="minorHAnsi" w:hAnsiTheme="minorHAnsi"/>
                <w:sz w:val="10"/>
                <w:szCs w:val="10"/>
              </w:rPr>
              <w:t>*room AC;</w:t>
            </w:r>
          </w:p>
          <w:p w14:paraId="677941E7" w14:textId="77777777" w:rsidR="00093896" w:rsidRPr="004473D7" w:rsidRDefault="00093896" w:rsidP="007722E2">
            <w:pPr>
              <w:keepNext/>
              <w:rPr>
                <w:rFonts w:asciiTheme="minorHAnsi" w:hAnsiTheme="minorHAnsi"/>
                <w:sz w:val="10"/>
                <w:szCs w:val="10"/>
              </w:rPr>
            </w:pPr>
            <w:r w:rsidRPr="004473D7">
              <w:rPr>
                <w:rFonts w:asciiTheme="minorHAnsi" w:hAnsiTheme="minorHAnsi"/>
                <w:sz w:val="10"/>
                <w:szCs w:val="10"/>
              </w:rPr>
              <w:t xml:space="preserve">*room HP; </w:t>
            </w:r>
          </w:p>
          <w:p w14:paraId="31E22DEF" w14:textId="77777777" w:rsidR="00093896" w:rsidRPr="004473D7" w:rsidRDefault="00093896" w:rsidP="007722E2">
            <w:pPr>
              <w:keepNext/>
              <w:rPr>
                <w:rFonts w:asciiTheme="minorHAnsi" w:hAnsiTheme="minorHAnsi"/>
                <w:sz w:val="10"/>
                <w:szCs w:val="10"/>
              </w:rPr>
            </w:pPr>
            <w:r w:rsidRPr="004473D7">
              <w:rPr>
                <w:rFonts w:asciiTheme="minorHAnsi" w:hAnsiTheme="minorHAnsi"/>
                <w:sz w:val="10"/>
                <w:szCs w:val="10"/>
              </w:rPr>
              <w:t>*evaporative - direct</w:t>
            </w:r>
          </w:p>
          <w:p w14:paraId="4D08FCB2" w14:textId="77777777" w:rsidR="00093896" w:rsidRPr="004473D7" w:rsidRDefault="00093896" w:rsidP="007722E2">
            <w:pPr>
              <w:keepNext/>
              <w:rPr>
                <w:rFonts w:asciiTheme="minorHAnsi" w:hAnsiTheme="minorHAnsi"/>
                <w:sz w:val="10"/>
                <w:szCs w:val="10"/>
              </w:rPr>
            </w:pPr>
            <w:r w:rsidRPr="004473D7">
              <w:rPr>
                <w:rFonts w:asciiTheme="minorHAnsi" w:hAnsiTheme="minorHAnsi"/>
                <w:sz w:val="10"/>
                <w:szCs w:val="10"/>
              </w:rPr>
              <w:t>*evaporative - indirect</w:t>
            </w:r>
          </w:p>
          <w:p w14:paraId="6CD30E74" w14:textId="77777777" w:rsidR="00093896" w:rsidRPr="004473D7" w:rsidRDefault="00093896" w:rsidP="007722E2">
            <w:pPr>
              <w:keepNext/>
              <w:rPr>
                <w:rFonts w:asciiTheme="minorHAnsi" w:hAnsiTheme="minorHAnsi"/>
                <w:sz w:val="10"/>
                <w:szCs w:val="10"/>
              </w:rPr>
            </w:pPr>
            <w:r w:rsidRPr="004473D7">
              <w:rPr>
                <w:rFonts w:asciiTheme="minorHAnsi" w:hAnsiTheme="minorHAnsi"/>
                <w:sz w:val="10"/>
                <w:szCs w:val="10"/>
              </w:rPr>
              <w:t>*evaporative - indirectdirect</w:t>
            </w:r>
          </w:p>
          <w:p w14:paraId="04D7E239" w14:textId="15BAB7B0" w:rsidR="00093896" w:rsidRPr="004473D7" w:rsidRDefault="00093896" w:rsidP="000833D7">
            <w:pPr>
              <w:keepNext/>
              <w:rPr>
                <w:rFonts w:asciiTheme="minorHAnsi" w:hAnsiTheme="minorHAnsi"/>
                <w:sz w:val="10"/>
                <w:szCs w:val="10"/>
              </w:rPr>
            </w:pPr>
            <w:r w:rsidRPr="004473D7">
              <w:rPr>
                <w:rFonts w:asciiTheme="minorHAnsi" w:hAnsiTheme="minorHAnsi"/>
                <w:sz w:val="10"/>
                <w:szCs w:val="10"/>
              </w:rPr>
              <w:t>then text value=N/A,</w:t>
            </w:r>
          </w:p>
          <w:p w14:paraId="7BA9B8F1" w14:textId="77777777" w:rsidR="00093896" w:rsidRPr="004473D7" w:rsidRDefault="00093896" w:rsidP="000833D7">
            <w:pPr>
              <w:keepNext/>
              <w:rPr>
                <w:rFonts w:asciiTheme="minorHAnsi" w:hAnsiTheme="minorHAnsi"/>
                <w:sz w:val="10"/>
                <w:szCs w:val="10"/>
              </w:rPr>
            </w:pPr>
          </w:p>
          <w:p w14:paraId="2FBFD42F" w14:textId="09122B84" w:rsidR="00093896" w:rsidRPr="004473D7" w:rsidRDefault="00093896" w:rsidP="000833D7">
            <w:pPr>
              <w:keepNext/>
              <w:rPr>
                <w:rFonts w:asciiTheme="minorHAnsi" w:hAnsiTheme="minorHAnsi"/>
                <w:sz w:val="10"/>
                <w:szCs w:val="10"/>
              </w:rPr>
            </w:pPr>
            <w:r w:rsidRPr="004473D7">
              <w:rPr>
                <w:rFonts w:asciiTheme="minorHAnsi" w:hAnsiTheme="minorHAnsi"/>
                <w:sz w:val="10"/>
                <w:szCs w:val="10"/>
              </w:rPr>
              <w:t xml:space="preserve">elseif </w:t>
            </w:r>
            <w:r w:rsidRPr="004473D7">
              <w:rPr>
                <w:rFonts w:asciiTheme="minorHAnsi" w:hAnsiTheme="minorHAnsi"/>
                <w:sz w:val="10"/>
                <w:szCs w:val="10"/>
                <w:highlight w:val="yellow"/>
              </w:rPr>
              <w:t>B05</w:t>
            </w:r>
            <w:r w:rsidRPr="004473D7">
              <w:rPr>
                <w:rFonts w:asciiTheme="minorHAnsi" w:hAnsiTheme="minorHAnsi"/>
                <w:sz w:val="10"/>
                <w:szCs w:val="10"/>
              </w:rPr>
              <w:t>= one of the following two values:</w:t>
            </w:r>
          </w:p>
          <w:p w14:paraId="6D3BE550" w14:textId="77777777" w:rsidR="00093896" w:rsidRPr="004473D7" w:rsidRDefault="00093896" w:rsidP="000833D7">
            <w:pPr>
              <w:keepNext/>
              <w:rPr>
                <w:rFonts w:asciiTheme="minorHAnsi" w:hAnsiTheme="minorHAnsi"/>
                <w:sz w:val="10"/>
                <w:szCs w:val="10"/>
              </w:rPr>
            </w:pPr>
            <w:r w:rsidRPr="004473D7">
              <w:rPr>
                <w:rFonts w:asciiTheme="minorHAnsi" w:hAnsiTheme="minorHAnsi"/>
                <w:sz w:val="10"/>
                <w:szCs w:val="10"/>
              </w:rPr>
              <w:t>*variable flow</w:t>
            </w:r>
          </w:p>
          <w:p w14:paraId="2DD930E4" w14:textId="77777777" w:rsidR="00093896" w:rsidRPr="004473D7" w:rsidRDefault="00093896" w:rsidP="000833D7">
            <w:pPr>
              <w:keepNext/>
              <w:rPr>
                <w:rFonts w:asciiTheme="minorHAnsi" w:hAnsiTheme="minorHAnsi"/>
                <w:sz w:val="10"/>
                <w:szCs w:val="10"/>
              </w:rPr>
            </w:pPr>
            <w:r w:rsidRPr="004473D7">
              <w:rPr>
                <w:rFonts w:asciiTheme="minorHAnsi" w:hAnsiTheme="minorHAnsi"/>
                <w:sz w:val="10"/>
                <w:szCs w:val="10"/>
              </w:rPr>
              <w:t>*fixed flow,</w:t>
            </w:r>
          </w:p>
          <w:p w14:paraId="00355401" w14:textId="77777777" w:rsidR="00093896" w:rsidRPr="004473D7" w:rsidRDefault="00093896" w:rsidP="000833D7">
            <w:pPr>
              <w:keepNext/>
              <w:rPr>
                <w:rFonts w:asciiTheme="minorHAnsi" w:hAnsiTheme="minorHAnsi"/>
                <w:sz w:val="10"/>
                <w:szCs w:val="10"/>
              </w:rPr>
            </w:pPr>
            <w:r w:rsidRPr="004473D7">
              <w:rPr>
                <w:rFonts w:asciiTheme="minorHAnsi" w:hAnsiTheme="minorHAnsi"/>
                <w:sz w:val="10"/>
                <w:szCs w:val="10"/>
              </w:rPr>
              <w:t xml:space="preserve">then value=1, </w:t>
            </w:r>
          </w:p>
          <w:p w14:paraId="18E44E2F" w14:textId="77777777" w:rsidR="00093896" w:rsidRPr="004473D7" w:rsidRDefault="00093896" w:rsidP="000833D7">
            <w:pPr>
              <w:keepNext/>
              <w:rPr>
                <w:rFonts w:asciiTheme="minorHAnsi" w:hAnsiTheme="minorHAnsi"/>
                <w:sz w:val="10"/>
                <w:szCs w:val="10"/>
              </w:rPr>
            </w:pPr>
          </w:p>
          <w:p w14:paraId="09980DD0" w14:textId="77777777" w:rsidR="00093896" w:rsidRPr="004473D7" w:rsidRDefault="00093896" w:rsidP="000833D7">
            <w:pPr>
              <w:keepNext/>
              <w:rPr>
                <w:rFonts w:asciiTheme="minorHAnsi" w:hAnsiTheme="minorHAnsi"/>
                <w:sz w:val="10"/>
                <w:szCs w:val="10"/>
              </w:rPr>
            </w:pPr>
            <w:r w:rsidRPr="004473D7">
              <w:rPr>
                <w:rFonts w:asciiTheme="minorHAnsi" w:hAnsiTheme="minorHAnsi"/>
                <w:sz w:val="10"/>
                <w:szCs w:val="10"/>
              </w:rPr>
              <w:t xml:space="preserve">elseif the CF1R requires use of a Central Fan Integrated (CFI) IAQ Ventilation system, then value=1, </w:t>
            </w:r>
          </w:p>
          <w:p w14:paraId="295690E7" w14:textId="77777777" w:rsidR="00093896" w:rsidRPr="004473D7" w:rsidRDefault="00093896" w:rsidP="000833D7">
            <w:pPr>
              <w:keepNext/>
              <w:rPr>
                <w:rFonts w:asciiTheme="minorHAnsi" w:hAnsiTheme="minorHAnsi"/>
                <w:sz w:val="10"/>
                <w:szCs w:val="10"/>
              </w:rPr>
            </w:pPr>
          </w:p>
          <w:p w14:paraId="3BF659EB" w14:textId="77777777" w:rsidR="00093896" w:rsidRPr="004473D7" w:rsidRDefault="00093896" w:rsidP="00B93682">
            <w:pPr>
              <w:keepNext/>
              <w:rPr>
                <w:rFonts w:asciiTheme="minorHAnsi" w:hAnsiTheme="minorHAnsi"/>
                <w:sz w:val="10"/>
                <w:szCs w:val="10"/>
              </w:rPr>
            </w:pPr>
            <w:r w:rsidRPr="004473D7">
              <w:rPr>
                <w:rFonts w:asciiTheme="minorHAnsi" w:hAnsiTheme="minorHAnsi"/>
                <w:sz w:val="10"/>
                <w:szCs w:val="10"/>
              </w:rPr>
              <w:t>else default integer value =1;</w:t>
            </w:r>
          </w:p>
          <w:p w14:paraId="74E45892" w14:textId="77777777" w:rsidR="00093896" w:rsidRPr="004473D7" w:rsidRDefault="00093896" w:rsidP="00B93682">
            <w:pPr>
              <w:keepNext/>
              <w:rPr>
                <w:rFonts w:asciiTheme="minorHAnsi" w:hAnsiTheme="minorHAnsi"/>
                <w:sz w:val="10"/>
                <w:szCs w:val="10"/>
              </w:rPr>
            </w:pPr>
          </w:p>
          <w:p w14:paraId="53101569" w14:textId="77777777" w:rsidR="00093896" w:rsidRPr="004473D7" w:rsidRDefault="00093896" w:rsidP="00B93682">
            <w:pPr>
              <w:keepNext/>
              <w:rPr>
                <w:rFonts w:asciiTheme="minorHAnsi" w:hAnsiTheme="minorHAnsi"/>
                <w:sz w:val="10"/>
                <w:szCs w:val="10"/>
              </w:rPr>
            </w:pPr>
            <w:r w:rsidRPr="004473D7">
              <w:rPr>
                <w:rFonts w:asciiTheme="minorHAnsi" w:hAnsiTheme="minorHAnsi"/>
                <w:sz w:val="10"/>
                <w:szCs w:val="10"/>
              </w:rPr>
              <w:t>allow user to overwrite the default to enter one of the following two:</w:t>
            </w:r>
          </w:p>
          <w:p w14:paraId="53089F6C" w14:textId="77777777" w:rsidR="00093896" w:rsidRPr="004473D7" w:rsidRDefault="00093896" w:rsidP="00B93682">
            <w:pPr>
              <w:keepNext/>
              <w:rPr>
                <w:rFonts w:asciiTheme="minorHAnsi" w:hAnsiTheme="minorHAnsi"/>
                <w:sz w:val="10"/>
                <w:szCs w:val="10"/>
              </w:rPr>
            </w:pPr>
            <w:r w:rsidRPr="004473D7">
              <w:rPr>
                <w:rFonts w:asciiTheme="minorHAnsi" w:hAnsiTheme="minorHAnsi"/>
                <w:sz w:val="10"/>
                <w:szCs w:val="10"/>
              </w:rPr>
              <w:t>1: an integer value greater than 1</w:t>
            </w:r>
          </w:p>
          <w:p w14:paraId="24C394B7" w14:textId="23D3CD0D" w:rsidR="00093896" w:rsidRPr="004473D7" w:rsidRDefault="00093896" w:rsidP="00B93682">
            <w:pPr>
              <w:keepNext/>
              <w:rPr>
                <w:rFonts w:asciiTheme="minorHAnsi" w:hAnsiTheme="minorHAnsi"/>
                <w:sz w:val="10"/>
                <w:szCs w:val="10"/>
              </w:rPr>
            </w:pPr>
            <w:r w:rsidRPr="004473D7">
              <w:rPr>
                <w:rFonts w:asciiTheme="minorHAnsi" w:hAnsiTheme="minorHAnsi"/>
                <w:sz w:val="10"/>
                <w:szCs w:val="10"/>
              </w:rPr>
              <w:t>2: text value=N/A&gt;&gt;</w:t>
            </w:r>
          </w:p>
          <w:p w14:paraId="1CBF6493" w14:textId="77777777" w:rsidR="00093896" w:rsidRPr="004473D7" w:rsidRDefault="00093896" w:rsidP="00B93682">
            <w:pPr>
              <w:keepNext/>
              <w:rPr>
                <w:rFonts w:asciiTheme="minorHAnsi" w:hAnsiTheme="minorHAnsi"/>
                <w:sz w:val="10"/>
                <w:szCs w:val="10"/>
              </w:rPr>
            </w:pPr>
          </w:p>
          <w:p w14:paraId="1F9B97E9" w14:textId="41DD96BD" w:rsidR="00093896" w:rsidRPr="004473D7" w:rsidRDefault="00093896" w:rsidP="000833D7">
            <w:pPr>
              <w:keepNext/>
              <w:rPr>
                <w:rFonts w:asciiTheme="minorHAnsi" w:hAnsiTheme="minorHAnsi"/>
                <w:sz w:val="10"/>
                <w:szCs w:val="10"/>
              </w:rPr>
            </w:pPr>
          </w:p>
        </w:tc>
        <w:tc>
          <w:tcPr>
            <w:tcW w:w="1620" w:type="dxa"/>
            <w:tcMar>
              <w:left w:w="14" w:type="dxa"/>
              <w:right w:w="14" w:type="dxa"/>
            </w:tcMar>
          </w:tcPr>
          <w:p w14:paraId="624B0A0C" w14:textId="38EF5361" w:rsidR="00093896" w:rsidRDefault="00093896" w:rsidP="000833D7">
            <w:pPr>
              <w:pStyle w:val="PlainText"/>
              <w:rPr>
                <w:ins w:id="126" w:author="jmiller20191120" w:date="2019-11-21T10:31:00Z"/>
                <w:rFonts w:asciiTheme="minorHAnsi" w:hAnsiTheme="minorHAnsi" w:cs="Courier New"/>
                <w:sz w:val="10"/>
                <w:szCs w:val="10"/>
              </w:rPr>
            </w:pPr>
            <w:r w:rsidRPr="007722E2">
              <w:rPr>
                <w:rFonts w:asciiTheme="minorHAnsi" w:hAnsiTheme="minorHAnsi" w:cs="Courier New"/>
                <w:sz w:val="10"/>
                <w:szCs w:val="10"/>
              </w:rPr>
              <w:t>&lt;&lt;</w:t>
            </w:r>
            <w:r w:rsidRPr="007722E2">
              <w:rPr>
                <w:sz w:val="10"/>
                <w:szCs w:val="10"/>
              </w:rPr>
              <w:t xml:space="preserve"> </w:t>
            </w:r>
            <w:r w:rsidRPr="007722E2">
              <w:rPr>
                <w:rFonts w:asciiTheme="minorHAnsi" w:hAnsiTheme="minorHAnsi" w:cs="Courier New"/>
                <w:sz w:val="10"/>
                <w:szCs w:val="10"/>
              </w:rPr>
              <w:t xml:space="preserve">if SC system is not shown in section B, then user pick one from list below, </w:t>
            </w:r>
          </w:p>
          <w:p w14:paraId="505E8B47" w14:textId="675B22F4" w:rsidR="000C614B" w:rsidRDefault="000C614B" w:rsidP="000833D7">
            <w:pPr>
              <w:pStyle w:val="PlainText"/>
              <w:rPr>
                <w:ins w:id="127" w:author="jmiller20191120" w:date="2019-11-21T10:31:00Z"/>
                <w:rFonts w:asciiTheme="minorHAnsi" w:hAnsiTheme="minorHAnsi" w:cs="Courier New"/>
                <w:sz w:val="10"/>
                <w:szCs w:val="10"/>
              </w:rPr>
            </w:pPr>
          </w:p>
          <w:p w14:paraId="308A93C7" w14:textId="39B5EF54" w:rsidR="000C614B" w:rsidRDefault="000C614B" w:rsidP="000C614B">
            <w:pPr>
              <w:pStyle w:val="PlainText"/>
              <w:keepNext/>
              <w:rPr>
                <w:ins w:id="128" w:author="jmiller20191120" w:date="2019-11-21T10:31:00Z"/>
                <w:rFonts w:asciiTheme="minorHAnsi" w:hAnsiTheme="minorHAnsi" w:cs="Courier New"/>
                <w:sz w:val="10"/>
                <w:szCs w:val="10"/>
              </w:rPr>
            </w:pPr>
            <w:ins w:id="129" w:author="jmiller20191120" w:date="2019-11-21T10:31:00Z">
              <w:r w:rsidRPr="000C614B">
                <w:rPr>
                  <w:rFonts w:asciiTheme="minorHAnsi" w:hAnsiTheme="minorHAnsi" w:cs="Courier New"/>
                  <w:b/>
                  <w:sz w:val="10"/>
                  <w:szCs w:val="10"/>
                </w:rPr>
                <w:t>elseif</w:t>
              </w:r>
              <w:r>
                <w:rPr>
                  <w:rFonts w:asciiTheme="minorHAnsi" w:hAnsiTheme="minorHAnsi" w:cs="Courier New"/>
                  <w:sz w:val="10"/>
                  <w:szCs w:val="10"/>
                </w:rPr>
                <w:t xml:space="preserve"> </w:t>
              </w:r>
              <w:r w:rsidRPr="00E96634">
                <w:rPr>
                  <w:rFonts w:asciiTheme="minorHAnsi" w:hAnsiTheme="minorHAnsi" w:cs="Courier New"/>
                  <w:sz w:val="10"/>
                  <w:szCs w:val="10"/>
                  <w:highlight w:val="yellow"/>
                </w:rPr>
                <w:t>D04</w:t>
              </w:r>
              <w:r>
                <w:rPr>
                  <w:rFonts w:asciiTheme="minorHAnsi" w:hAnsiTheme="minorHAnsi" w:cs="Courier New"/>
                  <w:sz w:val="10"/>
                  <w:szCs w:val="10"/>
                </w:rPr>
                <w:t>=</w:t>
              </w:r>
            </w:ins>
          </w:p>
          <w:p w14:paraId="4F540771" w14:textId="77777777" w:rsidR="000C614B" w:rsidRDefault="000C614B" w:rsidP="000C614B">
            <w:pPr>
              <w:pStyle w:val="PlainText"/>
              <w:keepNext/>
              <w:rPr>
                <w:ins w:id="130" w:author="jmiller20191120" w:date="2019-11-21T10:31:00Z"/>
                <w:rFonts w:asciiTheme="minorHAnsi" w:hAnsiTheme="minorHAnsi" w:cs="Courier New"/>
                <w:sz w:val="10"/>
                <w:szCs w:val="10"/>
              </w:rPr>
            </w:pPr>
            <w:ins w:id="131" w:author="jmiller20191120" w:date="2019-11-21T10:31:00Z">
              <w:r w:rsidRPr="00E96634">
                <w:rPr>
                  <w:rFonts w:asciiTheme="minorHAnsi" w:hAnsiTheme="minorHAnsi" w:cs="Courier New"/>
                  <w:sz w:val="10"/>
                  <w:szCs w:val="10"/>
                </w:rPr>
                <w:t>*VCHP-Ducted</w:t>
              </w:r>
            </w:ins>
          </w:p>
          <w:p w14:paraId="65AE6532" w14:textId="77777777" w:rsidR="000C614B" w:rsidRDefault="000C614B" w:rsidP="000C614B">
            <w:pPr>
              <w:pStyle w:val="PlainText"/>
              <w:keepNext/>
              <w:rPr>
                <w:ins w:id="132" w:author="jmiller20191120" w:date="2019-11-21T10:31:00Z"/>
                <w:rFonts w:asciiTheme="minorHAnsi" w:hAnsiTheme="minorHAnsi" w:cs="Courier New"/>
                <w:sz w:val="10"/>
                <w:szCs w:val="10"/>
              </w:rPr>
            </w:pPr>
            <w:ins w:id="133" w:author="jmiller20191120" w:date="2019-11-21T10:31:00Z">
              <w:r w:rsidRPr="009B3345">
                <w:rPr>
                  <w:rFonts w:asciiTheme="minorHAnsi" w:hAnsiTheme="minorHAnsi" w:cs="Courier New"/>
                  <w:b/>
                  <w:sz w:val="10"/>
                  <w:szCs w:val="10"/>
                </w:rPr>
                <w:t>then</w:t>
              </w:r>
              <w:r>
                <w:rPr>
                  <w:rFonts w:asciiTheme="minorHAnsi" w:hAnsiTheme="minorHAnsi" w:cs="Courier New"/>
                  <w:sz w:val="10"/>
                  <w:szCs w:val="10"/>
                </w:rPr>
                <w:t xml:space="preserve"> value in this field=</w:t>
              </w:r>
            </w:ins>
          </w:p>
          <w:p w14:paraId="6E6D25A0" w14:textId="77777777" w:rsidR="000C614B" w:rsidRDefault="000C614B" w:rsidP="000C614B">
            <w:pPr>
              <w:pStyle w:val="PlainText"/>
              <w:keepNext/>
              <w:rPr>
                <w:ins w:id="134" w:author="jmiller20191120" w:date="2019-11-21T10:31:00Z"/>
                <w:rFonts w:asciiTheme="minorHAnsi" w:hAnsiTheme="minorHAnsi" w:cs="Courier New"/>
                <w:sz w:val="10"/>
                <w:szCs w:val="10"/>
              </w:rPr>
            </w:pPr>
            <w:ins w:id="135" w:author="jmiller20191120" w:date="2019-11-21T10:31:00Z">
              <w:r w:rsidRPr="009B3345">
                <w:rPr>
                  <w:rFonts w:asciiTheme="minorHAnsi" w:hAnsiTheme="minorHAnsi" w:cs="Courier New"/>
                  <w:sz w:val="10"/>
                  <w:szCs w:val="10"/>
                </w:rPr>
                <w:t>*LowLlCod</w:t>
              </w:r>
              <w:r w:rsidRPr="00E96634">
                <w:rPr>
                  <w:rFonts w:asciiTheme="minorHAnsi" w:hAnsiTheme="minorHAnsi" w:cs="Courier New"/>
                  <w:sz w:val="10"/>
                  <w:szCs w:val="10"/>
                </w:rPr>
                <w:t xml:space="preserve"> - Verified low-leakage ducts in conditioned space</w:t>
              </w:r>
              <w:r>
                <w:rPr>
                  <w:rFonts w:asciiTheme="minorHAnsi" w:hAnsiTheme="minorHAnsi" w:cs="Courier New"/>
                  <w:sz w:val="10"/>
                  <w:szCs w:val="10"/>
                </w:rPr>
                <w:t>,</w:t>
              </w:r>
            </w:ins>
          </w:p>
          <w:p w14:paraId="6C494BA1" w14:textId="77777777" w:rsidR="000C614B" w:rsidRDefault="000C614B" w:rsidP="000C614B">
            <w:pPr>
              <w:pStyle w:val="PlainText"/>
              <w:keepNext/>
              <w:rPr>
                <w:ins w:id="136" w:author="jmiller20191120" w:date="2019-11-21T10:31:00Z"/>
                <w:rFonts w:asciiTheme="minorHAnsi" w:hAnsiTheme="minorHAnsi" w:cs="Courier New"/>
                <w:sz w:val="10"/>
                <w:szCs w:val="10"/>
              </w:rPr>
            </w:pPr>
            <w:ins w:id="137" w:author="jmiller20191120" w:date="2019-11-21T10:31:00Z">
              <w:r w:rsidRPr="009B3345">
                <w:rPr>
                  <w:rFonts w:asciiTheme="minorHAnsi" w:hAnsiTheme="minorHAnsi" w:cs="Courier New"/>
                  <w:b/>
                  <w:sz w:val="10"/>
                  <w:szCs w:val="10"/>
                </w:rPr>
                <w:t>elseif</w:t>
              </w:r>
              <w:r>
                <w:rPr>
                  <w:rFonts w:asciiTheme="minorHAnsi" w:hAnsiTheme="minorHAnsi" w:cs="Courier New"/>
                  <w:sz w:val="10"/>
                  <w:szCs w:val="10"/>
                </w:rPr>
                <w:t xml:space="preserve"> </w:t>
              </w:r>
              <w:r w:rsidRPr="00E96634">
                <w:rPr>
                  <w:rFonts w:asciiTheme="minorHAnsi" w:hAnsiTheme="minorHAnsi" w:cs="Courier New"/>
                  <w:sz w:val="10"/>
                  <w:szCs w:val="10"/>
                  <w:highlight w:val="yellow"/>
                </w:rPr>
                <w:t>D04</w:t>
              </w:r>
              <w:r>
                <w:rPr>
                  <w:rFonts w:asciiTheme="minorHAnsi" w:hAnsiTheme="minorHAnsi" w:cs="Courier New"/>
                  <w:sz w:val="10"/>
                  <w:szCs w:val="10"/>
                </w:rPr>
                <w:t>=</w:t>
              </w:r>
            </w:ins>
          </w:p>
          <w:p w14:paraId="52E75DE4" w14:textId="77777777" w:rsidR="000C614B" w:rsidRDefault="000C614B" w:rsidP="000C614B">
            <w:pPr>
              <w:pStyle w:val="PlainText"/>
              <w:keepNext/>
              <w:rPr>
                <w:ins w:id="138" w:author="jmiller20191120" w:date="2019-11-21T10:31:00Z"/>
                <w:rFonts w:asciiTheme="minorHAnsi" w:hAnsiTheme="minorHAnsi" w:cs="Courier New"/>
                <w:sz w:val="10"/>
                <w:szCs w:val="10"/>
              </w:rPr>
            </w:pPr>
            <w:ins w:id="139" w:author="jmiller20191120" w:date="2019-11-21T10:31:00Z">
              <w:r w:rsidRPr="00E96634">
                <w:rPr>
                  <w:rFonts w:asciiTheme="minorHAnsi" w:hAnsiTheme="minorHAnsi" w:cs="Courier New"/>
                  <w:sz w:val="10"/>
                  <w:szCs w:val="10"/>
                </w:rPr>
                <w:t>*VCHP-Ductless</w:t>
              </w:r>
            </w:ins>
          </w:p>
          <w:p w14:paraId="1109DE28" w14:textId="77777777" w:rsidR="000C614B" w:rsidRDefault="000C614B" w:rsidP="000C614B">
            <w:pPr>
              <w:pStyle w:val="PlainText"/>
              <w:keepNext/>
              <w:rPr>
                <w:ins w:id="140" w:author="jmiller20191120" w:date="2019-11-21T10:31:00Z"/>
                <w:rFonts w:asciiTheme="minorHAnsi" w:hAnsiTheme="minorHAnsi" w:cs="Courier New"/>
                <w:sz w:val="10"/>
                <w:szCs w:val="10"/>
              </w:rPr>
            </w:pPr>
            <w:ins w:id="141" w:author="jmiller20191120" w:date="2019-11-21T10:31:00Z">
              <w:r w:rsidRPr="009B3345">
                <w:rPr>
                  <w:rFonts w:asciiTheme="minorHAnsi" w:hAnsiTheme="minorHAnsi" w:cs="Courier New"/>
                  <w:b/>
                  <w:sz w:val="10"/>
                  <w:szCs w:val="10"/>
                </w:rPr>
                <w:t>then</w:t>
              </w:r>
              <w:r>
                <w:rPr>
                  <w:rFonts w:asciiTheme="minorHAnsi" w:hAnsiTheme="minorHAnsi" w:cs="Courier New"/>
                  <w:sz w:val="10"/>
                  <w:szCs w:val="10"/>
                </w:rPr>
                <w:t xml:space="preserve"> value in this field=</w:t>
              </w:r>
            </w:ins>
          </w:p>
          <w:p w14:paraId="429C4E57" w14:textId="77777777" w:rsidR="000C614B" w:rsidRDefault="000C614B" w:rsidP="000C614B">
            <w:pPr>
              <w:pStyle w:val="PlainText"/>
              <w:keepNext/>
              <w:rPr>
                <w:ins w:id="142" w:author="jmiller20191120" w:date="2019-11-21T10:31:00Z"/>
                <w:rFonts w:asciiTheme="minorHAnsi" w:hAnsiTheme="minorHAnsi" w:cs="Courier New"/>
                <w:sz w:val="10"/>
                <w:szCs w:val="10"/>
              </w:rPr>
            </w:pPr>
            <w:ins w:id="143" w:author="jmiller20191120" w:date="2019-11-21T10:31:00Z">
              <w:r w:rsidRPr="009B3345">
                <w:rPr>
                  <w:rFonts w:asciiTheme="minorHAnsi" w:hAnsiTheme="minorHAnsi" w:cs="Courier New"/>
                  <w:sz w:val="10"/>
                  <w:szCs w:val="10"/>
                </w:rPr>
                <w:t>*DuctsNone -</w:t>
              </w:r>
              <w:r w:rsidRPr="00E96634">
                <w:rPr>
                  <w:rFonts w:asciiTheme="minorHAnsi" w:hAnsiTheme="minorHAnsi" w:cs="Courier New"/>
                  <w:sz w:val="10"/>
                  <w:szCs w:val="10"/>
                </w:rPr>
                <w:t xml:space="preserve"> Air distribution systems without ducts</w:t>
              </w:r>
              <w:r>
                <w:rPr>
                  <w:rFonts w:asciiTheme="minorHAnsi" w:hAnsiTheme="minorHAnsi" w:cs="Courier New"/>
                  <w:sz w:val="10"/>
                  <w:szCs w:val="10"/>
                </w:rPr>
                <w:t>,</w:t>
              </w:r>
            </w:ins>
          </w:p>
          <w:p w14:paraId="01764716" w14:textId="77777777" w:rsidR="000C614B" w:rsidRDefault="000C614B" w:rsidP="000C614B">
            <w:pPr>
              <w:pStyle w:val="PlainText"/>
              <w:keepNext/>
              <w:rPr>
                <w:ins w:id="144" w:author="jmiller20191120" w:date="2019-11-21T10:31:00Z"/>
                <w:rFonts w:asciiTheme="minorHAnsi" w:hAnsiTheme="minorHAnsi" w:cs="Courier New"/>
                <w:sz w:val="10"/>
                <w:szCs w:val="10"/>
              </w:rPr>
            </w:pPr>
            <w:ins w:id="145" w:author="jmiller20191120" w:date="2019-11-21T10:31:00Z">
              <w:r w:rsidRPr="009B3345">
                <w:rPr>
                  <w:rFonts w:asciiTheme="minorHAnsi" w:hAnsiTheme="minorHAnsi" w:cs="Courier New"/>
                  <w:b/>
                  <w:sz w:val="10"/>
                  <w:szCs w:val="10"/>
                </w:rPr>
                <w:t>elseif</w:t>
              </w:r>
              <w:r>
                <w:rPr>
                  <w:rFonts w:asciiTheme="minorHAnsi" w:hAnsiTheme="minorHAnsi" w:cs="Courier New"/>
                  <w:sz w:val="10"/>
                  <w:szCs w:val="10"/>
                </w:rPr>
                <w:t xml:space="preserve"> </w:t>
              </w:r>
              <w:r w:rsidRPr="00E96634">
                <w:rPr>
                  <w:rFonts w:asciiTheme="minorHAnsi" w:hAnsiTheme="minorHAnsi" w:cs="Courier New"/>
                  <w:sz w:val="10"/>
                  <w:szCs w:val="10"/>
                  <w:highlight w:val="yellow"/>
                </w:rPr>
                <w:t>D04</w:t>
              </w:r>
              <w:r>
                <w:rPr>
                  <w:rFonts w:asciiTheme="minorHAnsi" w:hAnsiTheme="minorHAnsi" w:cs="Courier New"/>
                  <w:sz w:val="10"/>
                  <w:szCs w:val="10"/>
                </w:rPr>
                <w:t>=</w:t>
              </w:r>
            </w:ins>
          </w:p>
          <w:p w14:paraId="3191C48D" w14:textId="77777777" w:rsidR="000C614B" w:rsidRDefault="000C614B" w:rsidP="000C614B">
            <w:pPr>
              <w:pStyle w:val="PlainText"/>
              <w:keepNext/>
              <w:rPr>
                <w:ins w:id="146" w:author="jmiller20191120" w:date="2019-11-21T10:31:00Z"/>
                <w:rFonts w:asciiTheme="minorHAnsi" w:hAnsiTheme="minorHAnsi" w:cs="Courier New"/>
                <w:sz w:val="10"/>
                <w:szCs w:val="10"/>
              </w:rPr>
            </w:pPr>
            <w:ins w:id="147" w:author="jmiller20191120" w:date="2019-11-21T10:31:00Z">
              <w:r>
                <w:rPr>
                  <w:rFonts w:asciiTheme="minorHAnsi" w:hAnsiTheme="minorHAnsi" w:cs="Courier New"/>
                  <w:sz w:val="10"/>
                  <w:szCs w:val="10"/>
                </w:rPr>
                <w:t>*VCHP</w:t>
              </w:r>
              <w:r w:rsidRPr="00E96634">
                <w:rPr>
                  <w:rFonts w:asciiTheme="minorHAnsi" w:hAnsiTheme="minorHAnsi" w:cs="Courier New"/>
                  <w:sz w:val="10"/>
                  <w:szCs w:val="10"/>
                </w:rPr>
                <w:t>-Ducted+Ductless</w:t>
              </w:r>
            </w:ins>
          </w:p>
          <w:p w14:paraId="402E197C" w14:textId="77777777" w:rsidR="000C614B" w:rsidRDefault="000C614B" w:rsidP="000C614B">
            <w:pPr>
              <w:pStyle w:val="PlainText"/>
              <w:keepNext/>
              <w:rPr>
                <w:ins w:id="148" w:author="jmiller20191120" w:date="2019-11-21T10:31:00Z"/>
                <w:rFonts w:asciiTheme="minorHAnsi" w:hAnsiTheme="minorHAnsi" w:cs="Courier New"/>
                <w:sz w:val="10"/>
                <w:szCs w:val="10"/>
              </w:rPr>
            </w:pPr>
            <w:ins w:id="149" w:author="jmiller20191120" w:date="2019-11-21T10:31:00Z">
              <w:r w:rsidRPr="009B3345">
                <w:rPr>
                  <w:rFonts w:asciiTheme="minorHAnsi" w:hAnsiTheme="minorHAnsi" w:cs="Courier New"/>
                  <w:b/>
                  <w:sz w:val="10"/>
                  <w:szCs w:val="10"/>
                </w:rPr>
                <w:t>then</w:t>
              </w:r>
              <w:r>
                <w:rPr>
                  <w:rFonts w:asciiTheme="minorHAnsi" w:hAnsiTheme="minorHAnsi" w:cs="Courier New"/>
                  <w:sz w:val="10"/>
                  <w:szCs w:val="10"/>
                </w:rPr>
                <w:t xml:space="preserve"> value in this field=</w:t>
              </w:r>
            </w:ins>
          </w:p>
          <w:p w14:paraId="7B244DD5" w14:textId="0E6B9668" w:rsidR="000C614B" w:rsidRDefault="000C614B" w:rsidP="000C614B">
            <w:pPr>
              <w:pStyle w:val="PlainText"/>
              <w:keepNext/>
              <w:rPr>
                <w:ins w:id="150" w:author="jmiller20191120" w:date="2019-11-21T10:31:00Z"/>
                <w:rFonts w:asciiTheme="minorHAnsi" w:hAnsiTheme="minorHAnsi" w:cs="Courier New"/>
                <w:sz w:val="10"/>
                <w:szCs w:val="10"/>
              </w:rPr>
            </w:pPr>
            <w:ins w:id="151" w:author="jmiller20191120" w:date="2019-11-21T10:31:00Z">
              <w:r>
                <w:rPr>
                  <w:rFonts w:asciiTheme="minorHAnsi" w:hAnsiTheme="minorHAnsi" w:cs="Courier New"/>
                  <w:sz w:val="10"/>
                  <w:szCs w:val="10"/>
                </w:rPr>
                <w:t>*</w:t>
              </w:r>
              <w:r w:rsidRPr="00E96634">
                <w:rPr>
                  <w:rFonts w:asciiTheme="minorHAnsi" w:hAnsiTheme="minorHAnsi" w:cs="Courier New"/>
                  <w:sz w:val="10"/>
                  <w:szCs w:val="10"/>
                </w:rPr>
                <w:t>Multiple split Indoor Units combined Ducted and Ductless.</w:t>
              </w:r>
            </w:ins>
          </w:p>
          <w:p w14:paraId="48A3F43C" w14:textId="77777777" w:rsidR="000C614B" w:rsidRPr="007722E2" w:rsidRDefault="000C614B" w:rsidP="000833D7">
            <w:pPr>
              <w:pStyle w:val="PlainText"/>
              <w:rPr>
                <w:rFonts w:asciiTheme="minorHAnsi" w:hAnsiTheme="minorHAnsi" w:cs="Courier New"/>
                <w:sz w:val="10"/>
                <w:szCs w:val="10"/>
              </w:rPr>
            </w:pPr>
          </w:p>
          <w:p w14:paraId="1F9B97EA" w14:textId="798CB45A" w:rsidR="00093896" w:rsidRPr="007722E2" w:rsidRDefault="00093896" w:rsidP="000833D7">
            <w:pPr>
              <w:pStyle w:val="PlainText"/>
              <w:rPr>
                <w:rFonts w:asciiTheme="minorHAnsi" w:hAnsiTheme="minorHAnsi" w:cs="Courier New"/>
                <w:sz w:val="10"/>
                <w:szCs w:val="10"/>
              </w:rPr>
            </w:pPr>
            <w:r w:rsidRPr="007722E2">
              <w:rPr>
                <w:rFonts w:asciiTheme="minorHAnsi" w:hAnsiTheme="minorHAnsi" w:cs="Courier New"/>
                <w:sz w:val="10"/>
                <w:szCs w:val="10"/>
              </w:rPr>
              <w:t xml:space="preserve">else:reference value from </w:t>
            </w:r>
            <w:r w:rsidRPr="007722E2">
              <w:rPr>
                <w:rFonts w:asciiTheme="minorHAnsi" w:hAnsiTheme="minorHAnsi" w:cs="Courier New"/>
                <w:sz w:val="10"/>
                <w:szCs w:val="10"/>
                <w:highlight w:val="yellow"/>
              </w:rPr>
              <w:t>B06</w:t>
            </w:r>
            <w:r w:rsidRPr="007722E2">
              <w:rPr>
                <w:rFonts w:asciiTheme="minorHAnsi" w:hAnsiTheme="minorHAnsi" w:cs="Courier New"/>
                <w:sz w:val="10"/>
                <w:szCs w:val="10"/>
              </w:rPr>
              <w:t xml:space="preserve"> as default.  Allow user to overwrite only the following default values from </w:t>
            </w:r>
            <w:r w:rsidRPr="007722E2">
              <w:rPr>
                <w:rFonts w:asciiTheme="minorHAnsi" w:hAnsiTheme="minorHAnsi" w:cs="Courier New"/>
                <w:sz w:val="10"/>
                <w:szCs w:val="10"/>
                <w:highlight w:val="yellow"/>
              </w:rPr>
              <w:t>B06</w:t>
            </w:r>
            <w:r w:rsidRPr="007722E2">
              <w:rPr>
                <w:rFonts w:asciiTheme="minorHAnsi" w:hAnsiTheme="minorHAnsi" w:cs="Courier New"/>
                <w:sz w:val="10"/>
                <w:szCs w:val="10"/>
              </w:rPr>
              <w:t>:</w:t>
            </w:r>
          </w:p>
          <w:p w14:paraId="1F9B97EB" w14:textId="77777777" w:rsidR="00093896" w:rsidRPr="007722E2" w:rsidRDefault="00093896" w:rsidP="000833D7">
            <w:pPr>
              <w:pStyle w:val="PlainText"/>
              <w:rPr>
                <w:rFonts w:asciiTheme="minorHAnsi" w:hAnsiTheme="minorHAnsi" w:cs="Courier New"/>
                <w:sz w:val="10"/>
                <w:szCs w:val="10"/>
              </w:rPr>
            </w:pPr>
            <w:r w:rsidRPr="007722E2">
              <w:rPr>
                <w:rFonts w:asciiTheme="minorHAnsi" w:hAnsiTheme="minorHAnsi" w:cs="Courier New"/>
                <w:b/>
                <w:sz w:val="10"/>
                <w:szCs w:val="10"/>
              </w:rPr>
              <w:t>*DuctsAttic</w:t>
            </w:r>
          </w:p>
          <w:p w14:paraId="1F9B97EC" w14:textId="77777777" w:rsidR="00093896" w:rsidRPr="007722E2" w:rsidRDefault="00093896" w:rsidP="000833D7">
            <w:pPr>
              <w:pStyle w:val="PlainText"/>
              <w:rPr>
                <w:rFonts w:asciiTheme="minorHAnsi" w:hAnsiTheme="minorHAnsi" w:cs="Courier New"/>
                <w:sz w:val="10"/>
                <w:szCs w:val="10"/>
              </w:rPr>
            </w:pPr>
            <w:r w:rsidRPr="007722E2">
              <w:rPr>
                <w:rFonts w:asciiTheme="minorHAnsi" w:hAnsiTheme="minorHAnsi" w:cs="Courier New"/>
                <w:b/>
                <w:sz w:val="10"/>
                <w:szCs w:val="10"/>
              </w:rPr>
              <w:t>*DuctsGarage</w:t>
            </w:r>
          </w:p>
          <w:p w14:paraId="1F9B97ED" w14:textId="77777777" w:rsidR="00093896" w:rsidRPr="007722E2" w:rsidRDefault="00093896" w:rsidP="000833D7">
            <w:pPr>
              <w:pStyle w:val="PlainText"/>
              <w:rPr>
                <w:rFonts w:asciiTheme="minorHAnsi" w:hAnsiTheme="minorHAnsi" w:cs="Courier New"/>
                <w:sz w:val="10"/>
                <w:szCs w:val="10"/>
              </w:rPr>
            </w:pPr>
            <w:r w:rsidRPr="007722E2">
              <w:rPr>
                <w:rFonts w:asciiTheme="minorHAnsi" w:hAnsiTheme="minorHAnsi" w:cs="Courier New"/>
                <w:b/>
                <w:sz w:val="10"/>
                <w:szCs w:val="10"/>
              </w:rPr>
              <w:t>*DuctsOutdoor;</w:t>
            </w:r>
          </w:p>
          <w:p w14:paraId="1F9B97EE" w14:textId="77777777" w:rsidR="00093896" w:rsidRPr="007722E2" w:rsidRDefault="00093896" w:rsidP="000833D7">
            <w:pPr>
              <w:pStyle w:val="PlainText"/>
              <w:rPr>
                <w:rFonts w:asciiTheme="minorHAnsi" w:hAnsiTheme="minorHAnsi" w:cs="Courier New"/>
                <w:sz w:val="10"/>
                <w:szCs w:val="10"/>
              </w:rPr>
            </w:pPr>
            <w:r w:rsidRPr="007722E2">
              <w:rPr>
                <w:rFonts w:asciiTheme="minorHAnsi" w:hAnsiTheme="minorHAnsi" w:cs="Courier New"/>
                <w:sz w:val="10"/>
                <w:szCs w:val="10"/>
              </w:rPr>
              <w:t xml:space="preserve">If </w:t>
            </w:r>
            <w:r w:rsidRPr="007722E2">
              <w:rPr>
                <w:rFonts w:asciiTheme="minorHAnsi" w:hAnsiTheme="minorHAnsi"/>
                <w:sz w:val="10"/>
                <w:szCs w:val="10"/>
              </w:rPr>
              <w:t xml:space="preserve">overriding </w:t>
            </w:r>
            <w:r w:rsidRPr="007722E2">
              <w:rPr>
                <w:rFonts w:asciiTheme="minorHAnsi" w:hAnsiTheme="minorHAnsi" w:cs="Courier New"/>
                <w:sz w:val="10"/>
                <w:szCs w:val="10"/>
              </w:rPr>
              <w:t xml:space="preserve">pick one from list: </w:t>
            </w:r>
          </w:p>
          <w:p w14:paraId="1F9B97EF" w14:textId="77777777" w:rsidR="00093896" w:rsidRPr="007722E2" w:rsidRDefault="00093896" w:rsidP="000833D7">
            <w:pPr>
              <w:pStyle w:val="PlainText"/>
              <w:rPr>
                <w:rFonts w:asciiTheme="minorHAnsi" w:hAnsiTheme="minorHAnsi" w:cs="Courier New"/>
                <w:sz w:val="10"/>
                <w:szCs w:val="10"/>
              </w:rPr>
            </w:pPr>
            <w:r w:rsidRPr="007722E2">
              <w:rPr>
                <w:rFonts w:asciiTheme="minorHAnsi" w:hAnsiTheme="minorHAnsi" w:cs="Courier New"/>
                <w:b/>
                <w:sz w:val="10"/>
                <w:szCs w:val="10"/>
              </w:rPr>
              <w:t>*DuctsAttic</w:t>
            </w:r>
            <w:r w:rsidRPr="007722E2">
              <w:rPr>
                <w:rFonts w:asciiTheme="minorHAnsi" w:hAnsiTheme="minorHAnsi" w:cs="Courier New"/>
                <w:sz w:val="10"/>
                <w:szCs w:val="10"/>
              </w:rPr>
              <w:t xml:space="preserve"> - Ducts located overhead in unconditioned attic</w:t>
            </w:r>
          </w:p>
          <w:p w14:paraId="1F9B97F0" w14:textId="77777777" w:rsidR="00093896" w:rsidRPr="007722E2" w:rsidRDefault="00093896" w:rsidP="000833D7">
            <w:pPr>
              <w:pStyle w:val="PlainText"/>
              <w:rPr>
                <w:rFonts w:asciiTheme="minorHAnsi" w:hAnsiTheme="minorHAnsi" w:cs="Courier New"/>
                <w:sz w:val="10"/>
                <w:szCs w:val="10"/>
              </w:rPr>
            </w:pPr>
            <w:r w:rsidRPr="007722E2">
              <w:rPr>
                <w:rFonts w:asciiTheme="minorHAnsi" w:hAnsiTheme="minorHAnsi" w:cs="Courier New"/>
                <w:b/>
                <w:sz w:val="10"/>
                <w:szCs w:val="10"/>
              </w:rPr>
              <w:t>*DuctsCrawl</w:t>
            </w:r>
            <w:r w:rsidRPr="007722E2">
              <w:rPr>
                <w:rFonts w:asciiTheme="minorHAnsi" w:hAnsiTheme="minorHAnsi" w:cs="Courier New"/>
                <w:sz w:val="10"/>
                <w:szCs w:val="10"/>
              </w:rPr>
              <w:t xml:space="preserve"> - Ducts located underfloor in unconditioned crawl space</w:t>
            </w:r>
          </w:p>
          <w:p w14:paraId="1F9B97F1" w14:textId="77777777" w:rsidR="00093896" w:rsidRPr="007722E2" w:rsidRDefault="00093896" w:rsidP="000833D7">
            <w:pPr>
              <w:pStyle w:val="PlainText"/>
              <w:rPr>
                <w:rFonts w:asciiTheme="minorHAnsi" w:hAnsiTheme="minorHAnsi" w:cs="Courier New"/>
                <w:sz w:val="10"/>
                <w:szCs w:val="10"/>
              </w:rPr>
            </w:pPr>
            <w:r w:rsidRPr="007722E2">
              <w:rPr>
                <w:rFonts w:asciiTheme="minorHAnsi" w:hAnsiTheme="minorHAnsi" w:cs="Courier New"/>
                <w:b/>
                <w:sz w:val="10"/>
                <w:szCs w:val="10"/>
              </w:rPr>
              <w:t>*DuctsGarage</w:t>
            </w:r>
            <w:r w:rsidRPr="007722E2">
              <w:rPr>
                <w:rFonts w:asciiTheme="minorHAnsi" w:hAnsiTheme="minorHAnsi" w:cs="Courier New"/>
                <w:sz w:val="10"/>
                <w:szCs w:val="10"/>
              </w:rPr>
              <w:t xml:space="preserve"> - Ducts located in an unconditioned garage</w:t>
            </w:r>
          </w:p>
          <w:p w14:paraId="1F9B97F2" w14:textId="77777777" w:rsidR="00093896" w:rsidRPr="007722E2" w:rsidRDefault="00093896" w:rsidP="000833D7">
            <w:pPr>
              <w:pStyle w:val="PlainText"/>
              <w:rPr>
                <w:rFonts w:asciiTheme="minorHAnsi" w:hAnsiTheme="minorHAnsi" w:cs="Courier New"/>
                <w:sz w:val="10"/>
                <w:szCs w:val="10"/>
              </w:rPr>
            </w:pPr>
            <w:r w:rsidRPr="007722E2">
              <w:rPr>
                <w:rFonts w:asciiTheme="minorHAnsi" w:hAnsiTheme="minorHAnsi" w:cs="Courier New"/>
                <w:b/>
                <w:sz w:val="10"/>
                <w:szCs w:val="10"/>
              </w:rPr>
              <w:t>*DuctsInEx12</w:t>
            </w:r>
            <w:r w:rsidRPr="007722E2">
              <w:rPr>
                <w:rFonts w:asciiTheme="minorHAnsi" w:hAnsiTheme="minorHAnsi" w:cs="Courier New"/>
                <w:sz w:val="10"/>
                <w:szCs w:val="10"/>
              </w:rPr>
              <w:t xml:space="preserve"> - Ducts located within the conditioned space (except &lt; 12 lineal ft)</w:t>
            </w:r>
          </w:p>
          <w:p w14:paraId="1F9B97F3" w14:textId="77777777" w:rsidR="00093896" w:rsidRPr="007722E2" w:rsidRDefault="00093896" w:rsidP="000833D7">
            <w:pPr>
              <w:pStyle w:val="PlainText"/>
              <w:rPr>
                <w:rFonts w:asciiTheme="minorHAnsi" w:hAnsiTheme="minorHAnsi" w:cs="Courier New"/>
                <w:sz w:val="10"/>
                <w:szCs w:val="10"/>
              </w:rPr>
            </w:pPr>
            <w:r w:rsidRPr="007722E2">
              <w:rPr>
                <w:rFonts w:asciiTheme="minorHAnsi" w:hAnsiTheme="minorHAnsi" w:cs="Courier New"/>
                <w:b/>
                <w:sz w:val="10"/>
                <w:szCs w:val="10"/>
              </w:rPr>
              <w:t>*DuctsInAll</w:t>
            </w:r>
            <w:r w:rsidRPr="007722E2">
              <w:rPr>
                <w:rFonts w:asciiTheme="minorHAnsi" w:hAnsiTheme="minorHAnsi" w:cs="Courier New"/>
                <w:sz w:val="10"/>
                <w:szCs w:val="10"/>
              </w:rPr>
              <w:t xml:space="preserve"> - HVAC system(s) with all HVAC ducts located in conditioned space</w:t>
            </w:r>
          </w:p>
          <w:p w14:paraId="1F9B97F4" w14:textId="77777777" w:rsidR="00093896" w:rsidRPr="007722E2" w:rsidRDefault="00093896" w:rsidP="000833D7">
            <w:pPr>
              <w:pStyle w:val="PlainText"/>
              <w:rPr>
                <w:rFonts w:asciiTheme="minorHAnsi" w:hAnsiTheme="minorHAnsi" w:cs="Courier New"/>
                <w:sz w:val="10"/>
                <w:szCs w:val="10"/>
              </w:rPr>
            </w:pPr>
            <w:r w:rsidRPr="007722E2">
              <w:rPr>
                <w:rFonts w:asciiTheme="minorHAnsi" w:hAnsiTheme="minorHAnsi" w:cs="Courier New"/>
                <w:b/>
                <w:sz w:val="10"/>
                <w:szCs w:val="10"/>
              </w:rPr>
              <w:t>*DuctsNone</w:t>
            </w:r>
            <w:r w:rsidRPr="007722E2">
              <w:rPr>
                <w:rFonts w:asciiTheme="minorHAnsi" w:hAnsiTheme="minorHAnsi" w:cs="Courier New"/>
                <w:sz w:val="10"/>
                <w:szCs w:val="10"/>
              </w:rPr>
              <w:t xml:space="preserve"> - Air distribution systems without ducts</w:t>
            </w:r>
          </w:p>
          <w:p w14:paraId="1F9B97F5" w14:textId="77777777" w:rsidR="00093896" w:rsidRPr="007722E2" w:rsidRDefault="00093896" w:rsidP="000833D7">
            <w:pPr>
              <w:pStyle w:val="PlainText"/>
              <w:rPr>
                <w:rFonts w:asciiTheme="minorHAnsi" w:hAnsiTheme="minorHAnsi" w:cs="Courier New"/>
                <w:sz w:val="10"/>
                <w:szCs w:val="10"/>
              </w:rPr>
            </w:pPr>
            <w:r w:rsidRPr="007722E2">
              <w:rPr>
                <w:rFonts w:asciiTheme="minorHAnsi" w:hAnsiTheme="minorHAnsi" w:cs="Courier New"/>
                <w:b/>
                <w:sz w:val="10"/>
                <w:szCs w:val="10"/>
              </w:rPr>
              <w:t>*DuctsOutdoor</w:t>
            </w:r>
            <w:r w:rsidRPr="007722E2">
              <w:rPr>
                <w:rFonts w:asciiTheme="minorHAnsi" w:hAnsiTheme="minorHAnsi" w:cs="Courier New"/>
                <w:sz w:val="10"/>
                <w:szCs w:val="10"/>
              </w:rPr>
              <w:t xml:space="preserve"> - Ducts located in exposed outdoor locations</w:t>
            </w:r>
          </w:p>
          <w:p w14:paraId="1F9B97F6" w14:textId="77777777" w:rsidR="00093896" w:rsidRPr="007722E2" w:rsidRDefault="00093896" w:rsidP="000833D7">
            <w:pPr>
              <w:pStyle w:val="PlainText"/>
              <w:rPr>
                <w:rFonts w:asciiTheme="minorHAnsi" w:hAnsiTheme="minorHAnsi" w:cs="Courier New"/>
                <w:sz w:val="10"/>
                <w:szCs w:val="10"/>
              </w:rPr>
            </w:pPr>
            <w:r w:rsidRPr="007722E2">
              <w:rPr>
                <w:rFonts w:asciiTheme="minorHAnsi" w:hAnsiTheme="minorHAnsi" w:cs="Courier New"/>
                <w:b/>
                <w:sz w:val="10"/>
                <w:szCs w:val="10"/>
              </w:rPr>
              <w:t>*LowLlCod</w:t>
            </w:r>
            <w:r w:rsidRPr="007722E2">
              <w:rPr>
                <w:rFonts w:asciiTheme="minorHAnsi" w:hAnsiTheme="minorHAnsi" w:cs="Courier New"/>
                <w:sz w:val="10"/>
                <w:szCs w:val="10"/>
              </w:rPr>
              <w:t xml:space="preserve"> - Verified low-leakage ducts in conditioned space</w:t>
            </w:r>
          </w:p>
          <w:p w14:paraId="1A0E9B30" w14:textId="0D912EEE" w:rsidR="00093896" w:rsidRPr="007722E2" w:rsidRDefault="00093896" w:rsidP="000833D7">
            <w:pPr>
              <w:pStyle w:val="PlainText"/>
              <w:rPr>
                <w:rFonts w:asciiTheme="minorHAnsi" w:hAnsiTheme="minorHAnsi"/>
                <w:sz w:val="10"/>
                <w:szCs w:val="10"/>
              </w:rPr>
            </w:pPr>
            <w:r w:rsidRPr="007722E2">
              <w:rPr>
                <w:rFonts w:asciiTheme="minorHAnsi" w:hAnsiTheme="minorHAnsi"/>
                <w:sz w:val="10"/>
                <w:szCs w:val="10"/>
              </w:rPr>
              <w:t>*Ducts located in multiple places</w:t>
            </w:r>
          </w:p>
          <w:p w14:paraId="0E11B246" w14:textId="62E5B1E6" w:rsidR="00093896" w:rsidRPr="007722E2" w:rsidRDefault="00093896" w:rsidP="000833D7">
            <w:pPr>
              <w:pStyle w:val="PlainText"/>
              <w:rPr>
                <w:rFonts w:asciiTheme="minorHAnsi" w:hAnsiTheme="minorHAnsi"/>
                <w:sz w:val="10"/>
                <w:szCs w:val="10"/>
              </w:rPr>
            </w:pPr>
            <w:r w:rsidRPr="007722E2">
              <w:rPr>
                <w:rFonts w:asciiTheme="minorHAnsi" w:hAnsiTheme="minorHAnsi"/>
                <w:sz w:val="10"/>
                <w:szCs w:val="10"/>
              </w:rPr>
              <w:t>* Multiple split Indoor Units combined Ducted and Ductless .</w:t>
            </w:r>
          </w:p>
          <w:p w14:paraId="20E6ADC2" w14:textId="77777777" w:rsidR="00093896" w:rsidRPr="007722E2" w:rsidRDefault="00093896" w:rsidP="000833D7">
            <w:pPr>
              <w:pStyle w:val="PlainText"/>
              <w:rPr>
                <w:rFonts w:asciiTheme="minorHAnsi" w:hAnsiTheme="minorHAnsi"/>
                <w:sz w:val="10"/>
                <w:szCs w:val="10"/>
              </w:rPr>
            </w:pPr>
          </w:p>
          <w:p w14:paraId="1F9B97F8" w14:textId="7A40D49D" w:rsidR="00093896" w:rsidRPr="007722E2" w:rsidRDefault="00093896" w:rsidP="000833D7">
            <w:pPr>
              <w:pStyle w:val="PlainText"/>
              <w:rPr>
                <w:rFonts w:asciiTheme="minorHAnsi" w:hAnsiTheme="minorHAnsi" w:cs="Courier New"/>
                <w:sz w:val="10"/>
                <w:szCs w:val="10"/>
              </w:rPr>
            </w:pPr>
            <w:r w:rsidRPr="007722E2">
              <w:rPr>
                <w:rFonts w:asciiTheme="minorHAnsi" w:hAnsiTheme="minorHAnsi" w:cs="Courier New"/>
                <w:sz w:val="10"/>
                <w:szCs w:val="10"/>
              </w:rPr>
              <w:t>flag non-default values and report in project status notes field; a revised CF1R may be required &gt;&gt;</w:t>
            </w:r>
          </w:p>
        </w:tc>
        <w:tc>
          <w:tcPr>
            <w:tcW w:w="1080" w:type="dxa"/>
            <w:tcMar>
              <w:left w:w="14" w:type="dxa"/>
              <w:right w:w="14" w:type="dxa"/>
            </w:tcMar>
          </w:tcPr>
          <w:p w14:paraId="240BE188" w14:textId="47C4D40D" w:rsidR="00093896" w:rsidRPr="004473D7" w:rsidRDefault="00093896" w:rsidP="000833D7">
            <w:pPr>
              <w:keepNext/>
              <w:rPr>
                <w:rFonts w:asciiTheme="minorHAnsi" w:hAnsiTheme="minorHAnsi"/>
                <w:sz w:val="10"/>
                <w:szCs w:val="10"/>
              </w:rPr>
            </w:pPr>
            <w:r w:rsidRPr="004473D7">
              <w:rPr>
                <w:rFonts w:asciiTheme="minorHAnsi" w:hAnsiTheme="minorHAnsi"/>
                <w:sz w:val="10"/>
                <w:szCs w:val="10"/>
              </w:rPr>
              <w:t>&lt;&lt;</w:t>
            </w:r>
            <w:r w:rsidRPr="004473D7">
              <w:rPr>
                <w:sz w:val="10"/>
                <w:szCs w:val="10"/>
              </w:rPr>
              <w:t xml:space="preserve"> </w:t>
            </w:r>
            <w:r w:rsidRPr="004473D7">
              <w:rPr>
                <w:rFonts w:asciiTheme="minorHAnsi" w:hAnsiTheme="minorHAnsi"/>
                <w:sz w:val="10"/>
                <w:szCs w:val="10"/>
              </w:rPr>
              <w:t xml:space="preserve">if SC system is not shown in section B, </w:t>
            </w:r>
            <w:r w:rsidRPr="004473D7">
              <w:rPr>
                <w:rFonts w:asciiTheme="minorHAnsi" w:hAnsiTheme="minorHAnsi"/>
                <w:b/>
                <w:sz w:val="10"/>
                <w:szCs w:val="10"/>
              </w:rPr>
              <w:t>then</w:t>
            </w:r>
            <w:r w:rsidRPr="004473D7">
              <w:rPr>
                <w:rFonts w:asciiTheme="minorHAnsi" w:hAnsiTheme="minorHAnsi"/>
                <w:sz w:val="10"/>
                <w:szCs w:val="10"/>
              </w:rPr>
              <w:t xml:space="preserve"> user pick one from list below, </w:t>
            </w:r>
          </w:p>
          <w:p w14:paraId="71FC250F" w14:textId="77777777" w:rsidR="00093896" w:rsidRPr="004473D7" w:rsidRDefault="00093896" w:rsidP="006D6010">
            <w:pPr>
              <w:keepNext/>
              <w:rPr>
                <w:rFonts w:asciiTheme="minorHAnsi" w:hAnsiTheme="minorHAnsi"/>
                <w:sz w:val="10"/>
                <w:szCs w:val="10"/>
              </w:rPr>
            </w:pPr>
            <w:r w:rsidRPr="004473D7">
              <w:rPr>
                <w:rFonts w:asciiTheme="minorHAnsi" w:hAnsiTheme="minorHAnsi"/>
                <w:sz w:val="10"/>
                <w:szCs w:val="10"/>
              </w:rPr>
              <w:t>*setback</w:t>
            </w:r>
          </w:p>
          <w:p w14:paraId="7126AB67" w14:textId="77777777" w:rsidR="00093896" w:rsidRPr="004473D7" w:rsidRDefault="00093896" w:rsidP="006D6010">
            <w:pPr>
              <w:keepNext/>
              <w:rPr>
                <w:rFonts w:asciiTheme="minorHAnsi" w:hAnsiTheme="minorHAnsi"/>
                <w:sz w:val="10"/>
                <w:szCs w:val="10"/>
              </w:rPr>
            </w:pPr>
            <w:r w:rsidRPr="004473D7">
              <w:rPr>
                <w:rFonts w:asciiTheme="minorHAnsi" w:hAnsiTheme="minorHAnsi"/>
                <w:sz w:val="10"/>
                <w:szCs w:val="10"/>
              </w:rPr>
              <w:t xml:space="preserve">*Ocupant Controlled Smart Thermostat (OCST) per JA5 </w:t>
            </w:r>
          </w:p>
          <w:p w14:paraId="201BBD72" w14:textId="67656FC0" w:rsidR="00093896" w:rsidRPr="004473D7" w:rsidRDefault="00093896" w:rsidP="000833D7">
            <w:pPr>
              <w:keepNext/>
              <w:rPr>
                <w:rFonts w:asciiTheme="minorHAnsi" w:hAnsiTheme="minorHAnsi"/>
                <w:sz w:val="10"/>
                <w:szCs w:val="10"/>
              </w:rPr>
            </w:pPr>
            <w:r w:rsidRPr="004473D7">
              <w:rPr>
                <w:rFonts w:asciiTheme="minorHAnsi" w:hAnsiTheme="minorHAnsi"/>
                <w:sz w:val="10"/>
                <w:szCs w:val="10"/>
              </w:rPr>
              <w:t>*Energy Management Control System (EMCS)</w:t>
            </w:r>
          </w:p>
          <w:p w14:paraId="5C5B2960" w14:textId="77777777" w:rsidR="00093896" w:rsidRPr="004473D7" w:rsidRDefault="00093896" w:rsidP="000833D7">
            <w:pPr>
              <w:keepNext/>
              <w:rPr>
                <w:rFonts w:asciiTheme="minorHAnsi" w:hAnsiTheme="minorHAnsi"/>
                <w:sz w:val="10"/>
                <w:szCs w:val="10"/>
              </w:rPr>
            </w:pPr>
            <w:r w:rsidRPr="004473D7">
              <w:rPr>
                <w:rFonts w:asciiTheme="minorHAnsi" w:hAnsiTheme="minorHAnsi"/>
                <w:b/>
                <w:sz w:val="10"/>
                <w:szCs w:val="10"/>
              </w:rPr>
              <w:t>else</w:t>
            </w:r>
            <w:r w:rsidRPr="004473D7">
              <w:rPr>
                <w:rFonts w:asciiTheme="minorHAnsi" w:hAnsiTheme="minorHAnsi"/>
                <w:sz w:val="10"/>
                <w:szCs w:val="10"/>
              </w:rPr>
              <w:t xml:space="preserve"> reference value from </w:t>
            </w:r>
            <w:r w:rsidRPr="004473D7">
              <w:rPr>
                <w:rFonts w:asciiTheme="minorHAnsi" w:hAnsiTheme="minorHAnsi"/>
                <w:sz w:val="10"/>
                <w:szCs w:val="10"/>
                <w:highlight w:val="yellow"/>
              </w:rPr>
              <w:t>B07</w:t>
            </w:r>
            <w:r w:rsidRPr="004473D7">
              <w:rPr>
                <w:rFonts w:asciiTheme="minorHAnsi" w:hAnsiTheme="minorHAnsi"/>
                <w:sz w:val="10"/>
                <w:szCs w:val="10"/>
              </w:rPr>
              <w:t xml:space="preserve"> as default;  </w:t>
            </w:r>
          </w:p>
          <w:p w14:paraId="1F9B97F9" w14:textId="0329241D" w:rsidR="00093896" w:rsidRPr="004473D7" w:rsidRDefault="00093896" w:rsidP="000833D7">
            <w:pPr>
              <w:keepNext/>
              <w:rPr>
                <w:rFonts w:asciiTheme="minorHAnsi" w:hAnsiTheme="minorHAnsi"/>
                <w:sz w:val="10"/>
                <w:szCs w:val="10"/>
              </w:rPr>
            </w:pPr>
            <w:r w:rsidRPr="004473D7">
              <w:rPr>
                <w:rFonts w:asciiTheme="minorHAnsi" w:hAnsiTheme="minorHAnsi"/>
                <w:sz w:val="10"/>
                <w:szCs w:val="10"/>
              </w:rPr>
              <w:t>allow user to override the default and pick one from list:</w:t>
            </w:r>
          </w:p>
          <w:p w14:paraId="1F9B97FA" w14:textId="02447C85" w:rsidR="00093896" w:rsidRPr="004473D7" w:rsidRDefault="00093896" w:rsidP="000833D7">
            <w:pPr>
              <w:keepNext/>
              <w:rPr>
                <w:rFonts w:asciiTheme="minorHAnsi" w:hAnsiTheme="minorHAnsi"/>
                <w:sz w:val="10"/>
                <w:szCs w:val="10"/>
              </w:rPr>
            </w:pPr>
            <w:r w:rsidRPr="004473D7">
              <w:rPr>
                <w:rFonts w:asciiTheme="minorHAnsi" w:hAnsiTheme="minorHAnsi"/>
                <w:sz w:val="10"/>
                <w:szCs w:val="10"/>
              </w:rPr>
              <w:t>*Setback</w:t>
            </w:r>
          </w:p>
          <w:p w14:paraId="1F9B97FB" w14:textId="3DFA3CB3" w:rsidR="00093896" w:rsidRPr="004473D7" w:rsidRDefault="00093896" w:rsidP="000833D7">
            <w:pPr>
              <w:keepNext/>
              <w:rPr>
                <w:rFonts w:asciiTheme="minorHAnsi" w:hAnsiTheme="minorHAnsi"/>
                <w:sz w:val="10"/>
                <w:szCs w:val="10"/>
              </w:rPr>
            </w:pPr>
            <w:r w:rsidRPr="004473D7">
              <w:rPr>
                <w:rFonts w:asciiTheme="minorHAnsi" w:hAnsiTheme="minorHAnsi"/>
                <w:sz w:val="10"/>
                <w:szCs w:val="10"/>
              </w:rPr>
              <w:t xml:space="preserve">*Ocupant Controlled Smart Thermostat (OCST) per JA5 </w:t>
            </w:r>
          </w:p>
          <w:p w14:paraId="1F9B97FC" w14:textId="5E50E609" w:rsidR="00093896" w:rsidRPr="0051493E" w:rsidRDefault="00093896" w:rsidP="000833D7">
            <w:pPr>
              <w:keepNext/>
              <w:rPr>
                <w:rFonts w:asciiTheme="minorHAnsi" w:hAnsiTheme="minorHAnsi"/>
                <w:sz w:val="12"/>
                <w:szCs w:val="12"/>
              </w:rPr>
            </w:pPr>
            <w:r w:rsidRPr="004473D7">
              <w:rPr>
                <w:rFonts w:asciiTheme="minorHAnsi" w:hAnsiTheme="minorHAnsi"/>
                <w:sz w:val="10"/>
                <w:szCs w:val="10"/>
              </w:rPr>
              <w:t>*Energy Management Control System (EMCS)&gt;&gt;</w:t>
            </w:r>
          </w:p>
        </w:tc>
        <w:tc>
          <w:tcPr>
            <w:tcW w:w="900" w:type="dxa"/>
            <w:tcMar>
              <w:left w:w="14" w:type="dxa"/>
              <w:right w:w="14" w:type="dxa"/>
            </w:tcMar>
          </w:tcPr>
          <w:p w14:paraId="7D197A92" w14:textId="7D5437D1" w:rsidR="00093896" w:rsidRPr="0051493E" w:rsidRDefault="00093896" w:rsidP="000833D7">
            <w:pPr>
              <w:keepNext/>
              <w:rPr>
                <w:rFonts w:asciiTheme="minorHAnsi" w:hAnsiTheme="minorHAnsi"/>
                <w:sz w:val="12"/>
                <w:szCs w:val="12"/>
              </w:rPr>
            </w:pPr>
            <w:r w:rsidRPr="0051493E">
              <w:rPr>
                <w:rFonts w:asciiTheme="minorHAnsi" w:hAnsiTheme="minorHAnsi"/>
                <w:sz w:val="12"/>
                <w:szCs w:val="12"/>
              </w:rPr>
              <w:t xml:space="preserve">&lt;&lt;calculated  field: reference value from </w:t>
            </w:r>
            <w:r w:rsidRPr="00520BCD">
              <w:rPr>
                <w:rFonts w:asciiTheme="minorHAnsi" w:hAnsiTheme="minorHAnsi"/>
                <w:sz w:val="12"/>
                <w:szCs w:val="12"/>
                <w:highlight w:val="yellow"/>
              </w:rPr>
              <w:t>B08</w:t>
            </w:r>
            <w:r w:rsidRPr="0051493E">
              <w:rPr>
                <w:rFonts w:asciiTheme="minorHAnsi" w:hAnsiTheme="minorHAnsi"/>
                <w:sz w:val="12"/>
                <w:szCs w:val="12"/>
              </w:rPr>
              <w:t xml:space="preserve"> as default; else if cooling system type (</w:t>
            </w:r>
            <w:r w:rsidRPr="0051493E">
              <w:rPr>
                <w:rFonts w:asciiTheme="minorHAnsi" w:hAnsiTheme="minorHAnsi"/>
                <w:sz w:val="12"/>
                <w:szCs w:val="12"/>
                <w:highlight w:val="yellow"/>
              </w:rPr>
              <w:t>D05</w:t>
            </w:r>
            <w:r w:rsidRPr="0051493E">
              <w:rPr>
                <w:rFonts w:asciiTheme="minorHAnsi" w:hAnsiTheme="minorHAnsi"/>
                <w:sz w:val="12"/>
                <w:szCs w:val="12"/>
              </w:rPr>
              <w:t>) = NoCooling, then override default and display result=NA; else allow user to override the default and pick one from list: *Zonally Controlled,</w:t>
            </w:r>
          </w:p>
          <w:p w14:paraId="55801B6A" w14:textId="77777777" w:rsidR="00093896" w:rsidRPr="0051493E" w:rsidRDefault="00093896" w:rsidP="000833D7">
            <w:pPr>
              <w:keepNext/>
              <w:rPr>
                <w:rFonts w:asciiTheme="minorHAnsi" w:hAnsiTheme="minorHAnsi"/>
                <w:sz w:val="12"/>
                <w:szCs w:val="12"/>
              </w:rPr>
            </w:pPr>
            <w:r w:rsidRPr="0051493E">
              <w:rPr>
                <w:rFonts w:asciiTheme="minorHAnsi" w:hAnsiTheme="minorHAnsi"/>
                <w:sz w:val="12"/>
                <w:szCs w:val="12"/>
              </w:rPr>
              <w:t>*Not Zonal;</w:t>
            </w:r>
          </w:p>
          <w:p w14:paraId="2EA88C66" w14:textId="77777777" w:rsidR="00093896" w:rsidRPr="0051493E" w:rsidRDefault="00093896" w:rsidP="000833D7">
            <w:pPr>
              <w:keepNext/>
              <w:rPr>
                <w:rFonts w:asciiTheme="minorHAnsi" w:hAnsiTheme="minorHAnsi"/>
                <w:sz w:val="12"/>
                <w:szCs w:val="12"/>
              </w:rPr>
            </w:pPr>
          </w:p>
          <w:p w14:paraId="1F9B9811" w14:textId="25839ECE" w:rsidR="00093896" w:rsidRPr="0051493E" w:rsidRDefault="00093896" w:rsidP="000833D7">
            <w:pPr>
              <w:keepNext/>
              <w:rPr>
                <w:rFonts w:asciiTheme="minorHAnsi" w:hAnsiTheme="minorHAnsi"/>
                <w:sz w:val="12"/>
                <w:szCs w:val="12"/>
              </w:rPr>
            </w:pPr>
            <w:r w:rsidRPr="0051493E">
              <w:rPr>
                <w:rFonts w:asciiTheme="minorHAnsi" w:hAnsiTheme="minorHAnsi"/>
                <w:sz w:val="12"/>
                <w:szCs w:val="12"/>
              </w:rPr>
              <w:t>flag non-default values and report in project status notes field; a revised CF1R may be required</w:t>
            </w:r>
            <w:r w:rsidRPr="0051493E">
              <w:rPr>
                <w:rFonts w:ascii="Calibri" w:hAnsi="Calibri"/>
                <w:sz w:val="12"/>
                <w:szCs w:val="12"/>
              </w:rPr>
              <w:t>&gt;&gt;</w:t>
            </w:r>
          </w:p>
        </w:tc>
        <w:tc>
          <w:tcPr>
            <w:tcW w:w="1170" w:type="dxa"/>
            <w:tcMar>
              <w:left w:w="14" w:type="dxa"/>
              <w:right w:w="14" w:type="dxa"/>
            </w:tcMar>
          </w:tcPr>
          <w:p w14:paraId="7DB93092" w14:textId="32AE6640" w:rsidR="00093896" w:rsidRPr="0051493E" w:rsidRDefault="00093896" w:rsidP="000833D7">
            <w:pPr>
              <w:keepNext/>
              <w:rPr>
                <w:rFonts w:asciiTheme="minorHAnsi" w:hAnsiTheme="minorHAnsi"/>
                <w:sz w:val="12"/>
                <w:szCs w:val="12"/>
              </w:rPr>
            </w:pPr>
            <w:r w:rsidRPr="0051493E">
              <w:rPr>
                <w:rFonts w:asciiTheme="minorHAnsi" w:hAnsiTheme="minorHAnsi"/>
                <w:sz w:val="12"/>
                <w:szCs w:val="12"/>
              </w:rPr>
              <w:t xml:space="preserve">&lt;&lt;calculated  field: reference value from </w:t>
            </w:r>
            <w:r w:rsidRPr="00435DFE">
              <w:rPr>
                <w:rFonts w:asciiTheme="minorHAnsi" w:hAnsiTheme="minorHAnsi"/>
                <w:sz w:val="12"/>
                <w:szCs w:val="12"/>
                <w:highlight w:val="yellow"/>
              </w:rPr>
              <w:t>B09</w:t>
            </w:r>
            <w:r w:rsidRPr="0051493E">
              <w:rPr>
                <w:rFonts w:asciiTheme="minorHAnsi" w:hAnsiTheme="minorHAnsi"/>
                <w:sz w:val="12"/>
                <w:szCs w:val="12"/>
              </w:rPr>
              <w:t xml:space="preserve"> as default; </w:t>
            </w:r>
          </w:p>
          <w:p w14:paraId="44894ED8" w14:textId="77777777" w:rsidR="00093896" w:rsidRPr="0051493E" w:rsidRDefault="00093896" w:rsidP="000833D7">
            <w:pPr>
              <w:keepNext/>
              <w:rPr>
                <w:rFonts w:asciiTheme="minorHAnsi" w:hAnsiTheme="minorHAnsi"/>
                <w:sz w:val="12"/>
                <w:szCs w:val="12"/>
              </w:rPr>
            </w:pPr>
            <w:r w:rsidRPr="0051493E">
              <w:rPr>
                <w:rFonts w:asciiTheme="minorHAnsi" w:hAnsiTheme="minorHAnsi"/>
                <w:sz w:val="12"/>
                <w:szCs w:val="12"/>
              </w:rPr>
              <w:t>else:</w:t>
            </w:r>
          </w:p>
          <w:p w14:paraId="62A28D68" w14:textId="77777777" w:rsidR="00093896" w:rsidRPr="0051493E" w:rsidRDefault="00093896" w:rsidP="000833D7">
            <w:pPr>
              <w:keepNext/>
              <w:rPr>
                <w:rFonts w:asciiTheme="minorHAnsi" w:hAnsiTheme="minorHAnsi"/>
                <w:sz w:val="12"/>
                <w:szCs w:val="12"/>
              </w:rPr>
            </w:pPr>
            <w:r w:rsidRPr="0051493E">
              <w:rPr>
                <w:rFonts w:asciiTheme="minorHAnsi" w:hAnsiTheme="minorHAnsi"/>
                <w:sz w:val="12"/>
                <w:szCs w:val="12"/>
              </w:rPr>
              <w:t xml:space="preserve">if </w:t>
            </w:r>
            <w:r w:rsidRPr="0051493E">
              <w:rPr>
                <w:rFonts w:ascii="Calibri" w:hAnsi="Calibri"/>
                <w:sz w:val="12"/>
                <w:szCs w:val="12"/>
              </w:rPr>
              <w:t>cooling system type (</w:t>
            </w:r>
            <w:r w:rsidRPr="0051493E">
              <w:rPr>
                <w:rFonts w:ascii="Calibri" w:hAnsi="Calibri"/>
                <w:sz w:val="12"/>
                <w:szCs w:val="12"/>
                <w:highlight w:val="yellow"/>
              </w:rPr>
              <w:t>D05</w:t>
            </w:r>
            <w:r w:rsidRPr="0051493E">
              <w:rPr>
                <w:rFonts w:ascii="Calibri" w:hAnsi="Calibri"/>
                <w:sz w:val="12"/>
                <w:szCs w:val="12"/>
              </w:rPr>
              <w:t>) = NoCooling,</w:t>
            </w:r>
          </w:p>
          <w:p w14:paraId="1117BFED" w14:textId="77777777" w:rsidR="00093896" w:rsidRPr="0051493E" w:rsidRDefault="00093896" w:rsidP="000833D7">
            <w:pPr>
              <w:keepNext/>
              <w:rPr>
                <w:rFonts w:ascii="Calibri" w:hAnsi="Calibri"/>
                <w:sz w:val="12"/>
                <w:szCs w:val="12"/>
              </w:rPr>
            </w:pPr>
            <w:r w:rsidRPr="0051493E">
              <w:rPr>
                <w:rFonts w:ascii="Calibri" w:hAnsi="Calibri"/>
                <w:sz w:val="12"/>
                <w:szCs w:val="12"/>
              </w:rPr>
              <w:t>then override default and display result=n/a;</w:t>
            </w:r>
          </w:p>
          <w:p w14:paraId="572AA536" w14:textId="77777777" w:rsidR="00093896" w:rsidRPr="0051493E" w:rsidRDefault="00093896" w:rsidP="000833D7">
            <w:pPr>
              <w:keepNext/>
              <w:rPr>
                <w:rFonts w:asciiTheme="minorHAnsi" w:hAnsiTheme="minorHAnsi"/>
                <w:sz w:val="12"/>
                <w:szCs w:val="12"/>
              </w:rPr>
            </w:pPr>
            <w:r w:rsidRPr="0051493E">
              <w:rPr>
                <w:rFonts w:asciiTheme="minorHAnsi" w:hAnsiTheme="minorHAnsi"/>
                <w:sz w:val="12"/>
                <w:szCs w:val="12"/>
              </w:rPr>
              <w:t>else:</w:t>
            </w:r>
          </w:p>
          <w:p w14:paraId="1A10F8B6" w14:textId="77777777" w:rsidR="00093896" w:rsidRPr="0051493E" w:rsidRDefault="00093896" w:rsidP="000833D7">
            <w:pPr>
              <w:keepNext/>
              <w:rPr>
                <w:rFonts w:asciiTheme="minorHAnsi" w:hAnsiTheme="minorHAnsi"/>
                <w:sz w:val="12"/>
                <w:szCs w:val="12"/>
              </w:rPr>
            </w:pPr>
            <w:r w:rsidRPr="0051493E">
              <w:rPr>
                <w:rFonts w:asciiTheme="minorHAnsi" w:hAnsiTheme="minorHAnsi"/>
                <w:sz w:val="12"/>
                <w:szCs w:val="12"/>
              </w:rPr>
              <w:t xml:space="preserve">allow user to override the default and pick one from list: </w:t>
            </w:r>
          </w:p>
          <w:p w14:paraId="18222DC5" w14:textId="77777777" w:rsidR="00093896" w:rsidRPr="0051493E" w:rsidRDefault="00093896" w:rsidP="000833D7">
            <w:pPr>
              <w:keepNext/>
              <w:rPr>
                <w:rFonts w:ascii="Calibri" w:hAnsi="Calibri"/>
                <w:sz w:val="12"/>
                <w:szCs w:val="12"/>
              </w:rPr>
            </w:pPr>
            <w:r w:rsidRPr="0051493E">
              <w:rPr>
                <w:rFonts w:ascii="Calibri" w:hAnsi="Calibri"/>
                <w:sz w:val="12"/>
                <w:szCs w:val="12"/>
              </w:rPr>
              <w:t>*Multi-Speed *</w:t>
            </w:r>
            <w:r w:rsidRPr="0051493E">
              <w:rPr>
                <w:rFonts w:asciiTheme="minorHAnsi" w:hAnsiTheme="minorHAnsi"/>
                <w:sz w:val="12"/>
                <w:szCs w:val="12"/>
              </w:rPr>
              <w:t>Single Speed</w:t>
            </w:r>
            <w:r w:rsidRPr="0051493E">
              <w:rPr>
                <w:rFonts w:ascii="Calibri" w:hAnsi="Calibri"/>
                <w:sz w:val="12"/>
                <w:szCs w:val="12"/>
              </w:rPr>
              <w:t xml:space="preserve"> </w:t>
            </w:r>
          </w:p>
          <w:p w14:paraId="72429543" w14:textId="77777777" w:rsidR="00093896" w:rsidRPr="0051493E" w:rsidRDefault="00093896" w:rsidP="000833D7">
            <w:pPr>
              <w:keepNext/>
              <w:rPr>
                <w:rFonts w:ascii="Calibri" w:hAnsi="Calibri"/>
                <w:sz w:val="12"/>
                <w:szCs w:val="12"/>
              </w:rPr>
            </w:pPr>
          </w:p>
          <w:p w14:paraId="5E03ECC4" w14:textId="7F651C1A" w:rsidR="00093896" w:rsidRPr="0051493E" w:rsidRDefault="00093896" w:rsidP="000833D7">
            <w:pPr>
              <w:rPr>
                <w:rFonts w:asciiTheme="minorHAnsi" w:hAnsiTheme="minorHAnsi"/>
                <w:sz w:val="12"/>
                <w:szCs w:val="12"/>
              </w:rPr>
            </w:pPr>
            <w:r w:rsidRPr="0051493E">
              <w:rPr>
                <w:rFonts w:asciiTheme="minorHAnsi" w:hAnsiTheme="minorHAnsi"/>
                <w:sz w:val="12"/>
                <w:szCs w:val="12"/>
              </w:rPr>
              <w:t>flag non-default values and report in project status notes field; a revised CF1R may be required</w:t>
            </w:r>
            <w:r w:rsidRPr="0051493E">
              <w:rPr>
                <w:rFonts w:ascii="Calibri" w:hAnsi="Calibri"/>
                <w:sz w:val="12"/>
                <w:szCs w:val="12"/>
              </w:rPr>
              <w:t>&gt;&gt;</w:t>
            </w:r>
          </w:p>
        </w:tc>
        <w:tc>
          <w:tcPr>
            <w:tcW w:w="990" w:type="dxa"/>
            <w:tcMar>
              <w:left w:w="14" w:type="dxa"/>
              <w:right w:w="14" w:type="dxa"/>
            </w:tcMar>
          </w:tcPr>
          <w:p w14:paraId="68D71E43" w14:textId="43F7866A" w:rsidR="00093896" w:rsidRPr="0051493E" w:rsidRDefault="00093896" w:rsidP="000833D7">
            <w:pPr>
              <w:keepNext/>
              <w:rPr>
                <w:rFonts w:asciiTheme="minorHAnsi" w:hAnsiTheme="minorHAnsi"/>
                <w:sz w:val="12"/>
                <w:szCs w:val="12"/>
              </w:rPr>
            </w:pPr>
            <w:r w:rsidRPr="0051493E">
              <w:rPr>
                <w:rFonts w:asciiTheme="minorHAnsi" w:hAnsiTheme="minorHAnsi"/>
                <w:sz w:val="12"/>
                <w:szCs w:val="12"/>
              </w:rPr>
              <w:t>&lt;&lt;calculated field: if SC system is not shown in section B, then user pick one from list:</w:t>
            </w:r>
          </w:p>
          <w:p w14:paraId="11CC9656" w14:textId="77777777" w:rsidR="00093896" w:rsidRPr="0051493E" w:rsidRDefault="00093896" w:rsidP="000833D7">
            <w:pPr>
              <w:keepNext/>
              <w:rPr>
                <w:rFonts w:asciiTheme="minorHAnsi" w:hAnsiTheme="minorHAnsi"/>
                <w:sz w:val="12"/>
                <w:szCs w:val="12"/>
              </w:rPr>
            </w:pPr>
            <w:r w:rsidRPr="0051493E">
              <w:rPr>
                <w:rFonts w:asciiTheme="minorHAnsi" w:hAnsiTheme="minorHAnsi"/>
                <w:sz w:val="12"/>
                <w:szCs w:val="12"/>
              </w:rPr>
              <w:t>**new</w:t>
            </w:r>
          </w:p>
          <w:p w14:paraId="70B01816" w14:textId="77777777" w:rsidR="00093896" w:rsidRPr="0051493E" w:rsidRDefault="00093896" w:rsidP="000833D7">
            <w:pPr>
              <w:keepNext/>
              <w:rPr>
                <w:rFonts w:asciiTheme="minorHAnsi" w:hAnsiTheme="minorHAnsi"/>
                <w:sz w:val="12"/>
                <w:szCs w:val="12"/>
              </w:rPr>
            </w:pPr>
            <w:r w:rsidRPr="0051493E">
              <w:rPr>
                <w:rFonts w:asciiTheme="minorHAnsi" w:hAnsiTheme="minorHAnsi"/>
                <w:sz w:val="12"/>
                <w:szCs w:val="12"/>
              </w:rPr>
              <w:t>**altered</w:t>
            </w:r>
          </w:p>
          <w:p w14:paraId="621A1564" w14:textId="2E9902B3" w:rsidR="00093896" w:rsidRPr="0051493E" w:rsidRDefault="00093896" w:rsidP="000833D7">
            <w:pPr>
              <w:keepNext/>
              <w:rPr>
                <w:rFonts w:asciiTheme="minorHAnsi" w:hAnsiTheme="minorHAnsi"/>
                <w:sz w:val="12"/>
                <w:szCs w:val="12"/>
              </w:rPr>
            </w:pPr>
            <w:r w:rsidRPr="0051493E">
              <w:rPr>
                <w:rFonts w:asciiTheme="minorHAnsi" w:hAnsiTheme="minorHAnsi"/>
                <w:sz w:val="12"/>
                <w:szCs w:val="12"/>
              </w:rPr>
              <w:t>**existing</w:t>
            </w:r>
          </w:p>
          <w:p w14:paraId="00054BBC" w14:textId="2EDB2B72" w:rsidR="00093896" w:rsidRPr="0051493E" w:rsidRDefault="00093896" w:rsidP="000833D7">
            <w:pPr>
              <w:keepNext/>
              <w:rPr>
                <w:rFonts w:asciiTheme="minorHAnsi" w:hAnsiTheme="minorHAnsi"/>
                <w:sz w:val="12"/>
                <w:szCs w:val="12"/>
              </w:rPr>
            </w:pPr>
            <w:r w:rsidRPr="0051493E">
              <w:rPr>
                <w:rFonts w:asciiTheme="minorHAnsi" w:hAnsiTheme="minorHAnsi"/>
                <w:sz w:val="12"/>
                <w:szCs w:val="12"/>
              </w:rPr>
              <w:t xml:space="preserve">else reference value from </w:t>
            </w:r>
            <w:r w:rsidRPr="009635F6">
              <w:rPr>
                <w:rFonts w:asciiTheme="minorHAnsi" w:hAnsiTheme="minorHAnsi"/>
                <w:sz w:val="12"/>
                <w:szCs w:val="12"/>
                <w:highlight w:val="yellow"/>
              </w:rPr>
              <w:t>B11</w:t>
            </w:r>
            <w:r w:rsidRPr="0051493E">
              <w:rPr>
                <w:rFonts w:asciiTheme="minorHAnsi" w:hAnsiTheme="minorHAnsi"/>
                <w:sz w:val="12"/>
                <w:szCs w:val="12"/>
              </w:rPr>
              <w:t xml:space="preserve"> as default; allow user to override the default and pick one from list:</w:t>
            </w:r>
          </w:p>
          <w:p w14:paraId="66370F56" w14:textId="77777777" w:rsidR="00093896" w:rsidRPr="0051493E" w:rsidRDefault="00093896" w:rsidP="000833D7">
            <w:pPr>
              <w:keepNext/>
              <w:rPr>
                <w:rFonts w:asciiTheme="minorHAnsi" w:hAnsiTheme="minorHAnsi"/>
                <w:sz w:val="12"/>
                <w:szCs w:val="12"/>
              </w:rPr>
            </w:pPr>
            <w:r w:rsidRPr="0051493E">
              <w:rPr>
                <w:rFonts w:asciiTheme="minorHAnsi" w:hAnsiTheme="minorHAnsi"/>
                <w:sz w:val="12"/>
                <w:szCs w:val="12"/>
              </w:rPr>
              <w:t>**new</w:t>
            </w:r>
          </w:p>
          <w:p w14:paraId="69543E3E" w14:textId="77777777" w:rsidR="00093896" w:rsidRPr="0051493E" w:rsidRDefault="00093896" w:rsidP="000833D7">
            <w:pPr>
              <w:keepNext/>
              <w:rPr>
                <w:rFonts w:asciiTheme="minorHAnsi" w:hAnsiTheme="minorHAnsi"/>
                <w:sz w:val="12"/>
                <w:szCs w:val="12"/>
              </w:rPr>
            </w:pPr>
            <w:r w:rsidRPr="0051493E">
              <w:rPr>
                <w:rFonts w:asciiTheme="minorHAnsi" w:hAnsiTheme="minorHAnsi"/>
                <w:sz w:val="12"/>
                <w:szCs w:val="12"/>
              </w:rPr>
              <w:t>**altered</w:t>
            </w:r>
          </w:p>
          <w:p w14:paraId="5DD61BA5" w14:textId="77777777" w:rsidR="00093896" w:rsidRPr="0051493E" w:rsidRDefault="00093896" w:rsidP="000833D7">
            <w:pPr>
              <w:keepNext/>
              <w:rPr>
                <w:rFonts w:asciiTheme="minorHAnsi" w:hAnsiTheme="minorHAnsi"/>
                <w:sz w:val="12"/>
                <w:szCs w:val="12"/>
              </w:rPr>
            </w:pPr>
            <w:r w:rsidRPr="0051493E">
              <w:rPr>
                <w:rFonts w:asciiTheme="minorHAnsi" w:hAnsiTheme="minorHAnsi"/>
                <w:sz w:val="12"/>
                <w:szCs w:val="12"/>
              </w:rPr>
              <w:t>**existing</w:t>
            </w:r>
          </w:p>
          <w:p w14:paraId="73B555E6" w14:textId="77777777" w:rsidR="00093896" w:rsidRPr="0051493E" w:rsidRDefault="00093896" w:rsidP="000833D7">
            <w:pPr>
              <w:keepNext/>
              <w:rPr>
                <w:rFonts w:asciiTheme="minorHAnsi" w:hAnsiTheme="minorHAnsi"/>
                <w:sz w:val="12"/>
                <w:szCs w:val="12"/>
              </w:rPr>
            </w:pPr>
          </w:p>
          <w:p w14:paraId="7E96EA98" w14:textId="15C50ACC" w:rsidR="00093896" w:rsidRPr="0051493E" w:rsidRDefault="00093896" w:rsidP="000833D7">
            <w:pPr>
              <w:keepNext/>
              <w:rPr>
                <w:rFonts w:asciiTheme="minorHAnsi" w:hAnsiTheme="minorHAnsi"/>
                <w:sz w:val="12"/>
                <w:szCs w:val="12"/>
              </w:rPr>
            </w:pPr>
            <w:r w:rsidRPr="0051493E">
              <w:rPr>
                <w:rFonts w:asciiTheme="minorHAnsi" w:hAnsiTheme="minorHAnsi"/>
                <w:sz w:val="12"/>
                <w:szCs w:val="12"/>
              </w:rPr>
              <w:t>flag non-default values and report in project status notes field; a revised CF1R may be required &gt;&gt;</w:t>
            </w:r>
          </w:p>
        </w:tc>
        <w:tc>
          <w:tcPr>
            <w:tcW w:w="990" w:type="dxa"/>
            <w:tcMar>
              <w:left w:w="14" w:type="dxa"/>
              <w:right w:w="14" w:type="dxa"/>
            </w:tcMar>
          </w:tcPr>
          <w:p w14:paraId="2CD2B113" w14:textId="0553DF16" w:rsidR="00093896" w:rsidRPr="0051493E" w:rsidRDefault="00093896" w:rsidP="000833D7">
            <w:pPr>
              <w:keepNext/>
              <w:rPr>
                <w:rFonts w:asciiTheme="minorHAnsi" w:hAnsiTheme="minorHAnsi"/>
                <w:sz w:val="12"/>
                <w:szCs w:val="12"/>
              </w:rPr>
            </w:pPr>
            <w:r w:rsidRPr="0051493E">
              <w:rPr>
                <w:rFonts w:asciiTheme="minorHAnsi" w:hAnsiTheme="minorHAnsi"/>
                <w:sz w:val="12"/>
                <w:szCs w:val="12"/>
              </w:rPr>
              <w:t>&lt;&lt;calculated field:if SC system is not shown in section B, then user pick one from list:</w:t>
            </w:r>
          </w:p>
          <w:p w14:paraId="23A0AC9E" w14:textId="77777777" w:rsidR="00093896" w:rsidRPr="0051493E" w:rsidRDefault="00093896" w:rsidP="000833D7">
            <w:pPr>
              <w:keepNext/>
              <w:rPr>
                <w:rFonts w:asciiTheme="minorHAnsi" w:hAnsiTheme="minorHAnsi"/>
                <w:sz w:val="12"/>
                <w:szCs w:val="12"/>
              </w:rPr>
            </w:pPr>
            <w:r w:rsidRPr="0051493E">
              <w:rPr>
                <w:rFonts w:asciiTheme="minorHAnsi" w:hAnsiTheme="minorHAnsi"/>
                <w:sz w:val="12"/>
                <w:szCs w:val="12"/>
              </w:rPr>
              <w:t>**new</w:t>
            </w:r>
          </w:p>
          <w:p w14:paraId="660AF66C" w14:textId="77777777" w:rsidR="00093896" w:rsidRPr="0051493E" w:rsidRDefault="00093896" w:rsidP="000833D7">
            <w:pPr>
              <w:keepNext/>
              <w:rPr>
                <w:rFonts w:asciiTheme="minorHAnsi" w:hAnsiTheme="minorHAnsi"/>
                <w:sz w:val="12"/>
                <w:szCs w:val="12"/>
              </w:rPr>
            </w:pPr>
            <w:r w:rsidRPr="0051493E">
              <w:rPr>
                <w:rFonts w:asciiTheme="minorHAnsi" w:hAnsiTheme="minorHAnsi"/>
                <w:sz w:val="12"/>
                <w:szCs w:val="12"/>
              </w:rPr>
              <w:t>**altered</w:t>
            </w:r>
          </w:p>
          <w:p w14:paraId="4D9C82F2" w14:textId="77777777" w:rsidR="00093896" w:rsidRPr="0051493E" w:rsidRDefault="00093896" w:rsidP="000833D7">
            <w:pPr>
              <w:keepNext/>
              <w:rPr>
                <w:rFonts w:asciiTheme="minorHAnsi" w:hAnsiTheme="minorHAnsi"/>
                <w:sz w:val="12"/>
                <w:szCs w:val="12"/>
              </w:rPr>
            </w:pPr>
            <w:r w:rsidRPr="0051493E">
              <w:rPr>
                <w:rFonts w:asciiTheme="minorHAnsi" w:hAnsiTheme="minorHAnsi"/>
                <w:sz w:val="12"/>
                <w:szCs w:val="12"/>
              </w:rPr>
              <w:t>**existing</w:t>
            </w:r>
          </w:p>
          <w:p w14:paraId="2507D733" w14:textId="08586578" w:rsidR="00093896" w:rsidRPr="0051493E" w:rsidRDefault="00093896" w:rsidP="000833D7">
            <w:pPr>
              <w:keepNext/>
              <w:rPr>
                <w:rFonts w:asciiTheme="minorHAnsi" w:hAnsiTheme="minorHAnsi"/>
                <w:sz w:val="12"/>
                <w:szCs w:val="12"/>
              </w:rPr>
            </w:pPr>
            <w:r w:rsidRPr="0051493E">
              <w:rPr>
                <w:rFonts w:asciiTheme="minorHAnsi" w:hAnsiTheme="minorHAnsi"/>
                <w:sz w:val="12"/>
                <w:szCs w:val="12"/>
              </w:rPr>
              <w:t>**existing+new</w:t>
            </w:r>
          </w:p>
          <w:p w14:paraId="54627CE7" w14:textId="619CB9A1" w:rsidR="00093896" w:rsidRPr="0051493E" w:rsidRDefault="00093896" w:rsidP="000833D7">
            <w:pPr>
              <w:keepNext/>
              <w:rPr>
                <w:rFonts w:asciiTheme="minorHAnsi" w:hAnsiTheme="minorHAnsi"/>
                <w:sz w:val="12"/>
                <w:szCs w:val="12"/>
              </w:rPr>
            </w:pPr>
            <w:r w:rsidRPr="0051493E">
              <w:rPr>
                <w:rFonts w:asciiTheme="minorHAnsi" w:hAnsiTheme="minorHAnsi"/>
                <w:sz w:val="12"/>
                <w:szCs w:val="12"/>
              </w:rPr>
              <w:t xml:space="preserve">elseif </w:t>
            </w:r>
            <w:r w:rsidRPr="0051493E">
              <w:rPr>
                <w:rFonts w:asciiTheme="minorHAnsi" w:hAnsiTheme="minorHAnsi"/>
                <w:sz w:val="12"/>
                <w:szCs w:val="12"/>
                <w:highlight w:val="yellow"/>
              </w:rPr>
              <w:t>D07</w:t>
            </w:r>
            <w:r w:rsidRPr="0051493E">
              <w:rPr>
                <w:rFonts w:asciiTheme="minorHAnsi" w:hAnsiTheme="minorHAnsi"/>
                <w:sz w:val="12"/>
                <w:szCs w:val="12"/>
              </w:rPr>
              <w:t>=</w:t>
            </w:r>
          </w:p>
          <w:p w14:paraId="615E9058" w14:textId="77777777" w:rsidR="00093896" w:rsidRPr="0051493E" w:rsidRDefault="00093896" w:rsidP="000833D7">
            <w:pPr>
              <w:keepNext/>
              <w:rPr>
                <w:rFonts w:asciiTheme="minorHAnsi" w:hAnsiTheme="minorHAnsi"/>
                <w:sz w:val="12"/>
                <w:szCs w:val="12"/>
              </w:rPr>
            </w:pPr>
            <w:r w:rsidRPr="0051493E">
              <w:rPr>
                <w:rFonts w:asciiTheme="minorHAnsi" w:hAnsiTheme="minorHAnsi"/>
                <w:sz w:val="12"/>
                <w:szCs w:val="12"/>
              </w:rPr>
              <w:t>DuctsNone, then value=N/A,</w:t>
            </w:r>
          </w:p>
          <w:p w14:paraId="62BD611A" w14:textId="0643B7D4" w:rsidR="00093896" w:rsidRPr="0051493E" w:rsidRDefault="00093896" w:rsidP="000833D7">
            <w:pPr>
              <w:keepNext/>
              <w:rPr>
                <w:rFonts w:asciiTheme="minorHAnsi" w:hAnsiTheme="minorHAnsi"/>
                <w:sz w:val="12"/>
                <w:szCs w:val="12"/>
              </w:rPr>
            </w:pPr>
            <w:r w:rsidRPr="0051493E">
              <w:rPr>
                <w:rFonts w:asciiTheme="minorHAnsi" w:hAnsiTheme="minorHAnsi"/>
                <w:sz w:val="12"/>
                <w:szCs w:val="12"/>
              </w:rPr>
              <w:t>else</w:t>
            </w:r>
          </w:p>
          <w:p w14:paraId="350CD0E1" w14:textId="10AC4EAC" w:rsidR="00093896" w:rsidRPr="0051493E" w:rsidRDefault="00093896" w:rsidP="000833D7">
            <w:pPr>
              <w:keepNext/>
              <w:rPr>
                <w:rFonts w:asciiTheme="minorHAnsi" w:hAnsiTheme="minorHAnsi"/>
                <w:sz w:val="12"/>
                <w:szCs w:val="12"/>
              </w:rPr>
            </w:pPr>
            <w:r w:rsidRPr="0051493E">
              <w:rPr>
                <w:rFonts w:asciiTheme="minorHAnsi" w:hAnsiTheme="minorHAnsi"/>
                <w:sz w:val="12"/>
                <w:szCs w:val="12"/>
              </w:rPr>
              <w:t xml:space="preserve">reference value from </w:t>
            </w:r>
            <w:r w:rsidRPr="009635F6">
              <w:rPr>
                <w:rFonts w:asciiTheme="minorHAnsi" w:hAnsiTheme="minorHAnsi"/>
                <w:sz w:val="12"/>
                <w:szCs w:val="12"/>
                <w:highlight w:val="yellow"/>
              </w:rPr>
              <w:t>B12</w:t>
            </w:r>
            <w:r w:rsidRPr="0051493E">
              <w:rPr>
                <w:rFonts w:asciiTheme="minorHAnsi" w:hAnsiTheme="minorHAnsi"/>
                <w:sz w:val="12"/>
                <w:szCs w:val="12"/>
              </w:rPr>
              <w:t xml:space="preserve"> as default; allow user to override the default and pick one from list</w:t>
            </w:r>
          </w:p>
          <w:p w14:paraId="740625C2" w14:textId="68EA40CF" w:rsidR="00093896" w:rsidRPr="0051493E" w:rsidRDefault="00093896" w:rsidP="000833D7">
            <w:pPr>
              <w:keepNext/>
              <w:rPr>
                <w:rFonts w:asciiTheme="minorHAnsi" w:hAnsiTheme="minorHAnsi"/>
                <w:sz w:val="12"/>
                <w:szCs w:val="12"/>
              </w:rPr>
            </w:pPr>
            <w:r w:rsidRPr="0051493E">
              <w:rPr>
                <w:rFonts w:asciiTheme="minorHAnsi" w:hAnsiTheme="minorHAnsi"/>
                <w:sz w:val="12"/>
                <w:szCs w:val="12"/>
              </w:rPr>
              <w:t>**new</w:t>
            </w:r>
          </w:p>
          <w:p w14:paraId="2AE37F7C" w14:textId="77777777" w:rsidR="00093896" w:rsidRPr="0051493E" w:rsidRDefault="00093896" w:rsidP="000833D7">
            <w:pPr>
              <w:keepNext/>
              <w:rPr>
                <w:rFonts w:asciiTheme="minorHAnsi" w:hAnsiTheme="minorHAnsi"/>
                <w:sz w:val="12"/>
                <w:szCs w:val="12"/>
              </w:rPr>
            </w:pPr>
            <w:r w:rsidRPr="0051493E">
              <w:rPr>
                <w:rFonts w:asciiTheme="minorHAnsi" w:hAnsiTheme="minorHAnsi"/>
                <w:sz w:val="12"/>
                <w:szCs w:val="12"/>
              </w:rPr>
              <w:t>**altered</w:t>
            </w:r>
          </w:p>
          <w:p w14:paraId="749E8332" w14:textId="77777777" w:rsidR="00093896" w:rsidRPr="0051493E" w:rsidRDefault="00093896" w:rsidP="000833D7">
            <w:pPr>
              <w:keepNext/>
              <w:rPr>
                <w:rFonts w:asciiTheme="minorHAnsi" w:hAnsiTheme="minorHAnsi"/>
                <w:sz w:val="12"/>
                <w:szCs w:val="12"/>
              </w:rPr>
            </w:pPr>
            <w:r w:rsidRPr="0051493E">
              <w:rPr>
                <w:rFonts w:asciiTheme="minorHAnsi" w:hAnsiTheme="minorHAnsi"/>
                <w:sz w:val="12"/>
                <w:szCs w:val="12"/>
              </w:rPr>
              <w:t>**existing</w:t>
            </w:r>
          </w:p>
          <w:p w14:paraId="5894F95F" w14:textId="78B1149F" w:rsidR="00093896" w:rsidRPr="0051493E" w:rsidRDefault="00093896" w:rsidP="000833D7">
            <w:pPr>
              <w:keepNext/>
              <w:rPr>
                <w:rFonts w:asciiTheme="minorHAnsi" w:hAnsiTheme="minorHAnsi"/>
                <w:sz w:val="12"/>
                <w:szCs w:val="12"/>
              </w:rPr>
            </w:pPr>
            <w:r w:rsidRPr="0051493E">
              <w:rPr>
                <w:rFonts w:asciiTheme="minorHAnsi" w:hAnsiTheme="minorHAnsi"/>
                <w:sz w:val="12"/>
                <w:szCs w:val="12"/>
              </w:rPr>
              <w:t>**existing+new</w:t>
            </w:r>
          </w:p>
          <w:p w14:paraId="0A5E0099" w14:textId="77777777" w:rsidR="00093896" w:rsidRPr="0051493E" w:rsidRDefault="00093896" w:rsidP="000833D7">
            <w:pPr>
              <w:keepNext/>
              <w:rPr>
                <w:rFonts w:asciiTheme="minorHAnsi" w:hAnsiTheme="minorHAnsi"/>
                <w:sz w:val="12"/>
                <w:szCs w:val="12"/>
              </w:rPr>
            </w:pPr>
          </w:p>
          <w:p w14:paraId="452DB51F" w14:textId="460A0B3D" w:rsidR="00093896" w:rsidRPr="0051493E" w:rsidRDefault="00093896" w:rsidP="000833D7">
            <w:pPr>
              <w:keepNext/>
              <w:rPr>
                <w:rFonts w:asciiTheme="minorHAnsi" w:hAnsiTheme="minorHAnsi"/>
                <w:sz w:val="12"/>
                <w:szCs w:val="12"/>
              </w:rPr>
            </w:pPr>
            <w:r w:rsidRPr="0051493E">
              <w:rPr>
                <w:rFonts w:asciiTheme="minorHAnsi" w:hAnsiTheme="minorHAnsi"/>
                <w:sz w:val="12"/>
                <w:szCs w:val="12"/>
              </w:rPr>
              <w:t>flag non-default values and report in project status notes field; a revised CF1R may be required &gt;&gt;</w:t>
            </w:r>
          </w:p>
        </w:tc>
        <w:tc>
          <w:tcPr>
            <w:tcW w:w="1261" w:type="dxa"/>
            <w:tcMar>
              <w:left w:w="14" w:type="dxa"/>
              <w:right w:w="14" w:type="dxa"/>
            </w:tcMar>
          </w:tcPr>
          <w:p w14:paraId="6B20BAB1" w14:textId="77777777" w:rsidR="00093896" w:rsidRPr="004C5E41" w:rsidRDefault="00093896" w:rsidP="004473D7">
            <w:pPr>
              <w:rPr>
                <w:rFonts w:asciiTheme="minorHAnsi" w:hAnsiTheme="minorHAnsi"/>
                <w:sz w:val="10"/>
                <w:szCs w:val="10"/>
              </w:rPr>
            </w:pPr>
            <w:r w:rsidRPr="004C5E41">
              <w:rPr>
                <w:rFonts w:asciiTheme="minorHAnsi" w:hAnsiTheme="minorHAnsi"/>
                <w:sz w:val="10"/>
                <w:szCs w:val="10"/>
              </w:rPr>
              <w:t>&lt;&lt;</w:t>
            </w:r>
            <w:r w:rsidRPr="004C5E41">
              <w:rPr>
                <w:rFonts w:asciiTheme="minorHAnsi" w:hAnsiTheme="minorHAnsi"/>
                <w:b/>
                <w:sz w:val="10"/>
                <w:szCs w:val="10"/>
              </w:rPr>
              <w:t>if</w:t>
            </w:r>
            <w:r w:rsidRPr="004C5E41">
              <w:rPr>
                <w:rFonts w:asciiTheme="minorHAnsi" w:hAnsiTheme="minorHAnsi"/>
                <w:sz w:val="10"/>
                <w:szCs w:val="10"/>
              </w:rPr>
              <w:t xml:space="preserve"> D07=DuctsNone; </w:t>
            </w:r>
            <w:r w:rsidRPr="004C5E41">
              <w:rPr>
                <w:rFonts w:asciiTheme="minorHAnsi" w:hAnsiTheme="minorHAnsi"/>
                <w:b/>
                <w:sz w:val="10"/>
                <w:szCs w:val="10"/>
              </w:rPr>
              <w:t>then</w:t>
            </w:r>
            <w:r w:rsidRPr="004C5E41">
              <w:rPr>
                <w:rFonts w:asciiTheme="minorHAnsi" w:hAnsiTheme="minorHAnsi"/>
                <w:sz w:val="10"/>
                <w:szCs w:val="10"/>
              </w:rPr>
              <w:t xml:space="preserve"> value=N/A</w:t>
            </w:r>
          </w:p>
          <w:p w14:paraId="61A71BE0" w14:textId="77777777" w:rsidR="00093896" w:rsidRPr="004C5E41" w:rsidRDefault="00093896" w:rsidP="004473D7">
            <w:pPr>
              <w:rPr>
                <w:rFonts w:asciiTheme="minorHAnsi" w:hAnsiTheme="minorHAnsi"/>
                <w:sz w:val="10"/>
                <w:szCs w:val="10"/>
              </w:rPr>
            </w:pPr>
          </w:p>
          <w:p w14:paraId="62E538B7" w14:textId="77777777" w:rsidR="00093896" w:rsidRPr="004C5E41" w:rsidRDefault="00093896" w:rsidP="004473D7">
            <w:pPr>
              <w:rPr>
                <w:rFonts w:asciiTheme="minorHAnsi" w:hAnsiTheme="minorHAnsi"/>
                <w:sz w:val="10"/>
                <w:szCs w:val="10"/>
              </w:rPr>
            </w:pPr>
            <w:r w:rsidRPr="004C5E41">
              <w:rPr>
                <w:rFonts w:asciiTheme="minorHAnsi" w:hAnsiTheme="minorHAnsi"/>
                <w:b/>
                <w:sz w:val="10"/>
                <w:szCs w:val="10"/>
              </w:rPr>
              <w:t>elseif</w:t>
            </w:r>
            <w:r w:rsidRPr="004C5E41">
              <w:rPr>
                <w:rFonts w:asciiTheme="minorHAnsi" w:hAnsiTheme="minorHAnsi"/>
                <w:sz w:val="10"/>
                <w:szCs w:val="10"/>
              </w:rPr>
              <w:t xml:space="preserve"> D07= one of the ducted types</w:t>
            </w:r>
          </w:p>
          <w:p w14:paraId="0EBDA43E" w14:textId="77777777" w:rsidR="00093896" w:rsidRPr="004C5E41" w:rsidRDefault="00093896" w:rsidP="004473D7">
            <w:pPr>
              <w:rPr>
                <w:rFonts w:asciiTheme="minorHAnsi" w:hAnsiTheme="minorHAnsi"/>
                <w:sz w:val="10"/>
                <w:szCs w:val="10"/>
              </w:rPr>
            </w:pPr>
            <w:r w:rsidRPr="004C5E41">
              <w:rPr>
                <w:rFonts w:asciiTheme="minorHAnsi" w:hAnsiTheme="minorHAnsi"/>
                <w:sz w:val="10"/>
                <w:szCs w:val="10"/>
              </w:rPr>
              <w:t>*DuctsAttic,,</w:t>
            </w:r>
          </w:p>
          <w:p w14:paraId="1C52973F" w14:textId="77777777" w:rsidR="00093896" w:rsidRPr="004C5E41" w:rsidRDefault="00093896" w:rsidP="004473D7">
            <w:pPr>
              <w:rPr>
                <w:rFonts w:asciiTheme="minorHAnsi" w:hAnsiTheme="minorHAnsi"/>
                <w:sz w:val="10"/>
                <w:szCs w:val="10"/>
              </w:rPr>
            </w:pPr>
            <w:r w:rsidRPr="004C5E41">
              <w:rPr>
                <w:rFonts w:asciiTheme="minorHAnsi" w:hAnsiTheme="minorHAnsi"/>
                <w:sz w:val="10"/>
                <w:szCs w:val="10"/>
              </w:rPr>
              <w:t>*DuctsGarage,</w:t>
            </w:r>
          </w:p>
          <w:p w14:paraId="2781129F" w14:textId="77777777" w:rsidR="00093896" w:rsidRPr="004C5E41" w:rsidRDefault="00093896" w:rsidP="004473D7">
            <w:pPr>
              <w:rPr>
                <w:rFonts w:asciiTheme="minorHAnsi" w:hAnsiTheme="minorHAnsi"/>
                <w:sz w:val="10"/>
                <w:szCs w:val="10"/>
              </w:rPr>
            </w:pPr>
            <w:r w:rsidRPr="004C5E41">
              <w:rPr>
                <w:rFonts w:asciiTheme="minorHAnsi" w:hAnsiTheme="minorHAnsi"/>
                <w:sz w:val="10"/>
                <w:szCs w:val="10"/>
              </w:rPr>
              <w:t>*DuctsOutdoor,</w:t>
            </w:r>
          </w:p>
          <w:p w14:paraId="1DB42339" w14:textId="77777777" w:rsidR="00093896" w:rsidRPr="004C5E41" w:rsidRDefault="00093896" w:rsidP="004473D7">
            <w:pPr>
              <w:rPr>
                <w:rFonts w:asciiTheme="minorHAnsi" w:hAnsiTheme="minorHAnsi"/>
                <w:sz w:val="10"/>
                <w:szCs w:val="10"/>
              </w:rPr>
            </w:pPr>
            <w:r w:rsidRPr="004C5E41">
              <w:rPr>
                <w:rFonts w:asciiTheme="minorHAnsi" w:hAnsiTheme="minorHAnsi"/>
                <w:sz w:val="10"/>
                <w:szCs w:val="10"/>
              </w:rPr>
              <w:t>*DuctsCrawl,</w:t>
            </w:r>
          </w:p>
          <w:p w14:paraId="22B803CC" w14:textId="77777777" w:rsidR="00093896" w:rsidRPr="004C5E41" w:rsidRDefault="00093896" w:rsidP="004473D7">
            <w:pPr>
              <w:rPr>
                <w:rFonts w:asciiTheme="minorHAnsi" w:hAnsiTheme="minorHAnsi"/>
                <w:sz w:val="10"/>
                <w:szCs w:val="10"/>
              </w:rPr>
            </w:pPr>
            <w:r w:rsidRPr="004C5E41">
              <w:rPr>
                <w:rFonts w:asciiTheme="minorHAnsi" w:hAnsiTheme="minorHAnsi"/>
                <w:sz w:val="10"/>
                <w:szCs w:val="10"/>
              </w:rPr>
              <w:t>*DuctsGarage,</w:t>
            </w:r>
          </w:p>
          <w:p w14:paraId="08766488" w14:textId="77777777" w:rsidR="00093896" w:rsidRPr="004C5E41" w:rsidRDefault="00093896" w:rsidP="004473D7">
            <w:pPr>
              <w:rPr>
                <w:rFonts w:asciiTheme="minorHAnsi" w:hAnsiTheme="minorHAnsi"/>
                <w:sz w:val="10"/>
                <w:szCs w:val="10"/>
              </w:rPr>
            </w:pPr>
            <w:r w:rsidRPr="004C5E41">
              <w:rPr>
                <w:rFonts w:asciiTheme="minorHAnsi" w:hAnsiTheme="minorHAnsi"/>
                <w:sz w:val="10"/>
                <w:szCs w:val="10"/>
              </w:rPr>
              <w:t>*DuctsInEx12,</w:t>
            </w:r>
          </w:p>
          <w:p w14:paraId="40FB6A75" w14:textId="77777777" w:rsidR="00093896" w:rsidRPr="004C5E41" w:rsidRDefault="00093896" w:rsidP="004473D7">
            <w:pPr>
              <w:rPr>
                <w:rFonts w:asciiTheme="minorHAnsi" w:hAnsiTheme="minorHAnsi"/>
                <w:sz w:val="10"/>
                <w:szCs w:val="10"/>
              </w:rPr>
            </w:pPr>
            <w:r w:rsidRPr="004C5E41">
              <w:rPr>
                <w:rFonts w:asciiTheme="minorHAnsi" w:hAnsiTheme="minorHAnsi"/>
                <w:sz w:val="10"/>
                <w:szCs w:val="10"/>
              </w:rPr>
              <w:t>*DuctsInAll,</w:t>
            </w:r>
          </w:p>
          <w:p w14:paraId="082FD510" w14:textId="77777777" w:rsidR="00093896" w:rsidRPr="004C5E41" w:rsidRDefault="00093896" w:rsidP="004473D7">
            <w:pPr>
              <w:rPr>
                <w:rFonts w:asciiTheme="minorHAnsi" w:hAnsiTheme="minorHAnsi"/>
                <w:sz w:val="10"/>
                <w:szCs w:val="10"/>
              </w:rPr>
            </w:pPr>
            <w:r w:rsidRPr="004C5E41">
              <w:rPr>
                <w:rFonts w:asciiTheme="minorHAnsi" w:hAnsiTheme="minorHAnsi"/>
                <w:sz w:val="10"/>
                <w:szCs w:val="10"/>
              </w:rPr>
              <w:t>*DuctsOutdoor,</w:t>
            </w:r>
          </w:p>
          <w:p w14:paraId="2E0D7006" w14:textId="77777777" w:rsidR="00093896" w:rsidRPr="004C5E41" w:rsidRDefault="00093896" w:rsidP="004473D7">
            <w:pPr>
              <w:rPr>
                <w:rFonts w:asciiTheme="minorHAnsi" w:hAnsiTheme="minorHAnsi"/>
                <w:sz w:val="10"/>
                <w:szCs w:val="10"/>
              </w:rPr>
            </w:pPr>
            <w:r w:rsidRPr="004C5E41">
              <w:rPr>
                <w:rFonts w:asciiTheme="minorHAnsi" w:hAnsiTheme="minorHAnsi"/>
                <w:sz w:val="10"/>
                <w:szCs w:val="10"/>
              </w:rPr>
              <w:t>*LowLlCod,</w:t>
            </w:r>
          </w:p>
          <w:p w14:paraId="548F6C45" w14:textId="77777777" w:rsidR="00093896" w:rsidRPr="004C5E41" w:rsidRDefault="00093896" w:rsidP="004473D7">
            <w:pPr>
              <w:rPr>
                <w:rFonts w:asciiTheme="minorHAnsi" w:hAnsiTheme="minorHAnsi"/>
                <w:sz w:val="10"/>
                <w:szCs w:val="10"/>
              </w:rPr>
            </w:pPr>
            <w:r w:rsidRPr="004C5E41">
              <w:rPr>
                <w:rFonts w:asciiTheme="minorHAnsi" w:hAnsiTheme="minorHAnsi"/>
                <w:sz w:val="10"/>
                <w:szCs w:val="10"/>
              </w:rPr>
              <w:t>*Ducts located in multiple places;</w:t>
            </w:r>
          </w:p>
          <w:p w14:paraId="1D3987F5" w14:textId="77777777" w:rsidR="00093896" w:rsidRPr="004C5E41" w:rsidRDefault="00093896" w:rsidP="004473D7">
            <w:pPr>
              <w:rPr>
                <w:rFonts w:asciiTheme="minorHAnsi" w:hAnsiTheme="minorHAnsi"/>
                <w:sz w:val="10"/>
                <w:szCs w:val="10"/>
              </w:rPr>
            </w:pPr>
            <w:r w:rsidRPr="004C5E41">
              <w:rPr>
                <w:rFonts w:asciiTheme="minorHAnsi" w:hAnsiTheme="minorHAnsi"/>
                <w:b/>
                <w:sz w:val="10"/>
                <w:szCs w:val="10"/>
              </w:rPr>
              <w:t>then</w:t>
            </w:r>
            <w:r w:rsidRPr="004C5E41">
              <w:rPr>
                <w:rFonts w:asciiTheme="minorHAnsi" w:hAnsiTheme="minorHAnsi"/>
                <w:sz w:val="10"/>
                <w:szCs w:val="10"/>
              </w:rPr>
              <w:t xml:space="preserve"> value= same value as D06;</w:t>
            </w:r>
          </w:p>
          <w:p w14:paraId="43218344" w14:textId="77777777" w:rsidR="00093896" w:rsidRPr="004C5E41" w:rsidRDefault="00093896" w:rsidP="004473D7">
            <w:pPr>
              <w:rPr>
                <w:rFonts w:asciiTheme="minorHAnsi" w:hAnsiTheme="minorHAnsi"/>
                <w:sz w:val="10"/>
                <w:szCs w:val="10"/>
              </w:rPr>
            </w:pPr>
          </w:p>
          <w:p w14:paraId="77B5A98E" w14:textId="77777777" w:rsidR="00093896" w:rsidRPr="004C5E41" w:rsidRDefault="00093896" w:rsidP="004473D7">
            <w:pPr>
              <w:rPr>
                <w:rFonts w:asciiTheme="minorHAnsi" w:hAnsiTheme="minorHAnsi"/>
                <w:sz w:val="10"/>
                <w:szCs w:val="10"/>
              </w:rPr>
            </w:pPr>
            <w:r w:rsidRPr="004C5E41">
              <w:rPr>
                <w:rFonts w:asciiTheme="minorHAnsi" w:hAnsiTheme="minorHAnsi"/>
                <w:b/>
                <w:sz w:val="10"/>
                <w:szCs w:val="10"/>
              </w:rPr>
              <w:t>elseif</w:t>
            </w:r>
            <w:r w:rsidRPr="004C5E41">
              <w:rPr>
                <w:rFonts w:asciiTheme="minorHAnsi" w:hAnsiTheme="minorHAnsi"/>
                <w:sz w:val="10"/>
                <w:szCs w:val="10"/>
              </w:rPr>
              <w:t xml:space="preserve"> D07=</w:t>
            </w:r>
          </w:p>
          <w:p w14:paraId="0F36B555" w14:textId="77777777" w:rsidR="00093896" w:rsidRPr="004C5E41" w:rsidRDefault="00093896" w:rsidP="004473D7">
            <w:pPr>
              <w:rPr>
                <w:rFonts w:asciiTheme="minorHAnsi" w:hAnsiTheme="minorHAnsi"/>
                <w:sz w:val="10"/>
                <w:szCs w:val="10"/>
              </w:rPr>
            </w:pPr>
            <w:r w:rsidRPr="004C5E41">
              <w:rPr>
                <w:rFonts w:asciiTheme="minorHAnsi" w:hAnsiTheme="minorHAnsi"/>
                <w:sz w:val="10"/>
                <w:szCs w:val="10"/>
              </w:rPr>
              <w:t>* Multiple split Indoor Units combined Ducted and Ductless;</w:t>
            </w:r>
          </w:p>
          <w:p w14:paraId="40D74463" w14:textId="77777777" w:rsidR="00093896" w:rsidRPr="004C5E41" w:rsidRDefault="00093896" w:rsidP="004473D7">
            <w:pPr>
              <w:rPr>
                <w:rFonts w:asciiTheme="minorHAnsi" w:hAnsiTheme="minorHAnsi"/>
                <w:sz w:val="10"/>
                <w:szCs w:val="10"/>
              </w:rPr>
            </w:pPr>
            <w:r w:rsidRPr="004C5E41">
              <w:rPr>
                <w:rFonts w:asciiTheme="minorHAnsi" w:hAnsiTheme="minorHAnsi"/>
                <w:b/>
                <w:sz w:val="10"/>
                <w:szCs w:val="10"/>
              </w:rPr>
              <w:t>then</w:t>
            </w:r>
            <w:r w:rsidRPr="004C5E41">
              <w:rPr>
                <w:rFonts w:asciiTheme="minorHAnsi" w:hAnsiTheme="minorHAnsi"/>
                <w:sz w:val="10"/>
                <w:szCs w:val="10"/>
              </w:rPr>
              <w:t xml:space="preserve"> prompt user to enter integer value ≤ the value in D06&gt;&gt;</w:t>
            </w:r>
          </w:p>
          <w:p w14:paraId="468B4AB2" w14:textId="77777777" w:rsidR="00093896" w:rsidRPr="0051493E" w:rsidRDefault="00093896" w:rsidP="000833D7">
            <w:pPr>
              <w:keepNext/>
              <w:rPr>
                <w:rFonts w:asciiTheme="minorHAnsi" w:hAnsiTheme="minorHAnsi"/>
                <w:sz w:val="12"/>
                <w:szCs w:val="12"/>
              </w:rPr>
            </w:pPr>
          </w:p>
        </w:tc>
      </w:tr>
      <w:tr w:rsidR="00093896" w:rsidRPr="00295655" w14:paraId="1F9B981E" w14:textId="68BD60A2" w:rsidTr="000C614B">
        <w:trPr>
          <w:trHeight w:val="64"/>
        </w:trPr>
        <w:tc>
          <w:tcPr>
            <w:tcW w:w="805" w:type="dxa"/>
            <w:vAlign w:val="center"/>
          </w:tcPr>
          <w:p w14:paraId="1F9B9813" w14:textId="752F5FEC" w:rsidR="00093896" w:rsidRPr="00295655" w:rsidRDefault="00093896" w:rsidP="000833D7">
            <w:pPr>
              <w:keepNext/>
              <w:rPr>
                <w:rFonts w:ascii="Calibri" w:hAnsi="Calibri"/>
                <w:sz w:val="18"/>
                <w:szCs w:val="18"/>
              </w:rPr>
            </w:pPr>
          </w:p>
        </w:tc>
        <w:tc>
          <w:tcPr>
            <w:tcW w:w="810" w:type="dxa"/>
            <w:vAlign w:val="center"/>
          </w:tcPr>
          <w:p w14:paraId="1F9B9814" w14:textId="77777777" w:rsidR="00093896" w:rsidRPr="00295655" w:rsidRDefault="00093896" w:rsidP="000833D7">
            <w:pPr>
              <w:keepNext/>
              <w:rPr>
                <w:rFonts w:ascii="Calibri" w:hAnsi="Calibri"/>
                <w:sz w:val="18"/>
                <w:szCs w:val="18"/>
              </w:rPr>
            </w:pPr>
          </w:p>
        </w:tc>
        <w:tc>
          <w:tcPr>
            <w:tcW w:w="900" w:type="dxa"/>
            <w:vAlign w:val="center"/>
          </w:tcPr>
          <w:p w14:paraId="1F9B9815" w14:textId="77777777" w:rsidR="00093896" w:rsidRPr="00295655" w:rsidRDefault="00093896" w:rsidP="000833D7">
            <w:pPr>
              <w:keepNext/>
              <w:rPr>
                <w:rFonts w:ascii="Calibri" w:hAnsi="Calibri"/>
                <w:sz w:val="18"/>
                <w:szCs w:val="18"/>
              </w:rPr>
            </w:pPr>
          </w:p>
        </w:tc>
        <w:tc>
          <w:tcPr>
            <w:tcW w:w="1530" w:type="dxa"/>
            <w:vAlign w:val="center"/>
          </w:tcPr>
          <w:p w14:paraId="1F9B9816" w14:textId="77777777" w:rsidR="00093896" w:rsidRPr="00295655" w:rsidRDefault="00093896" w:rsidP="000833D7">
            <w:pPr>
              <w:keepNext/>
              <w:rPr>
                <w:rFonts w:ascii="Calibri" w:hAnsi="Calibri"/>
                <w:sz w:val="18"/>
                <w:szCs w:val="18"/>
              </w:rPr>
            </w:pPr>
          </w:p>
        </w:tc>
        <w:tc>
          <w:tcPr>
            <w:tcW w:w="1440" w:type="dxa"/>
            <w:vAlign w:val="center"/>
          </w:tcPr>
          <w:p w14:paraId="1F9B9817" w14:textId="77777777" w:rsidR="00093896" w:rsidRPr="00295655" w:rsidRDefault="00093896" w:rsidP="000833D7">
            <w:pPr>
              <w:keepNext/>
              <w:rPr>
                <w:rFonts w:ascii="Calibri" w:hAnsi="Calibri"/>
                <w:sz w:val="18"/>
                <w:szCs w:val="18"/>
              </w:rPr>
            </w:pPr>
          </w:p>
        </w:tc>
        <w:tc>
          <w:tcPr>
            <w:tcW w:w="1170" w:type="dxa"/>
            <w:vAlign w:val="center"/>
          </w:tcPr>
          <w:p w14:paraId="1F9B9818" w14:textId="77777777" w:rsidR="00093896" w:rsidRPr="00295655" w:rsidRDefault="00093896" w:rsidP="000833D7">
            <w:pPr>
              <w:keepNext/>
              <w:rPr>
                <w:rFonts w:ascii="Calibri" w:hAnsi="Calibri"/>
                <w:sz w:val="18"/>
                <w:szCs w:val="18"/>
              </w:rPr>
            </w:pPr>
          </w:p>
        </w:tc>
        <w:tc>
          <w:tcPr>
            <w:tcW w:w="1620" w:type="dxa"/>
            <w:vAlign w:val="center"/>
          </w:tcPr>
          <w:p w14:paraId="1F9B9819" w14:textId="77777777" w:rsidR="00093896" w:rsidRPr="005C3BB4" w:rsidRDefault="00093896" w:rsidP="000833D7">
            <w:pPr>
              <w:keepNext/>
              <w:rPr>
                <w:rFonts w:ascii="Calibri" w:hAnsi="Calibri"/>
                <w:sz w:val="16"/>
                <w:szCs w:val="16"/>
              </w:rPr>
            </w:pPr>
          </w:p>
        </w:tc>
        <w:tc>
          <w:tcPr>
            <w:tcW w:w="1080" w:type="dxa"/>
          </w:tcPr>
          <w:p w14:paraId="1F9B981A" w14:textId="77777777" w:rsidR="00093896" w:rsidRPr="00295655" w:rsidRDefault="00093896" w:rsidP="000833D7">
            <w:pPr>
              <w:keepNext/>
              <w:rPr>
                <w:rFonts w:ascii="Calibri" w:hAnsi="Calibri"/>
                <w:sz w:val="18"/>
                <w:szCs w:val="18"/>
              </w:rPr>
            </w:pPr>
          </w:p>
        </w:tc>
        <w:tc>
          <w:tcPr>
            <w:tcW w:w="900" w:type="dxa"/>
          </w:tcPr>
          <w:p w14:paraId="1F9B981D" w14:textId="77777777" w:rsidR="00093896" w:rsidRPr="009839B0" w:rsidRDefault="00093896" w:rsidP="000833D7">
            <w:pPr>
              <w:keepNext/>
              <w:rPr>
                <w:rFonts w:ascii="Calibri" w:hAnsi="Calibri"/>
                <w:sz w:val="14"/>
                <w:szCs w:val="14"/>
              </w:rPr>
            </w:pPr>
          </w:p>
        </w:tc>
        <w:tc>
          <w:tcPr>
            <w:tcW w:w="1170" w:type="dxa"/>
          </w:tcPr>
          <w:p w14:paraId="0D3EBE37" w14:textId="77777777" w:rsidR="00093896" w:rsidRPr="009839B0" w:rsidRDefault="00093896" w:rsidP="000833D7">
            <w:pPr>
              <w:keepNext/>
              <w:rPr>
                <w:rFonts w:ascii="Calibri" w:hAnsi="Calibri"/>
                <w:sz w:val="14"/>
                <w:szCs w:val="14"/>
              </w:rPr>
            </w:pPr>
          </w:p>
        </w:tc>
        <w:tc>
          <w:tcPr>
            <w:tcW w:w="990" w:type="dxa"/>
          </w:tcPr>
          <w:p w14:paraId="2984A166" w14:textId="3A156C05" w:rsidR="00093896" w:rsidRPr="009839B0" w:rsidRDefault="00093896" w:rsidP="000833D7">
            <w:pPr>
              <w:keepNext/>
              <w:rPr>
                <w:rFonts w:ascii="Calibri" w:hAnsi="Calibri"/>
                <w:sz w:val="14"/>
                <w:szCs w:val="14"/>
              </w:rPr>
            </w:pPr>
          </w:p>
        </w:tc>
        <w:tc>
          <w:tcPr>
            <w:tcW w:w="990" w:type="dxa"/>
          </w:tcPr>
          <w:p w14:paraId="251D27DC" w14:textId="77777777" w:rsidR="00093896" w:rsidRPr="009839B0" w:rsidRDefault="00093896" w:rsidP="000833D7">
            <w:pPr>
              <w:keepNext/>
              <w:rPr>
                <w:rFonts w:ascii="Calibri" w:hAnsi="Calibri"/>
                <w:sz w:val="14"/>
                <w:szCs w:val="14"/>
              </w:rPr>
            </w:pPr>
          </w:p>
        </w:tc>
        <w:tc>
          <w:tcPr>
            <w:tcW w:w="1261" w:type="dxa"/>
          </w:tcPr>
          <w:p w14:paraId="44311C1D" w14:textId="77777777" w:rsidR="00093896" w:rsidRPr="009839B0" w:rsidRDefault="00093896" w:rsidP="000833D7">
            <w:pPr>
              <w:keepNext/>
              <w:rPr>
                <w:rFonts w:ascii="Calibri" w:hAnsi="Calibri"/>
                <w:sz w:val="14"/>
                <w:szCs w:val="14"/>
              </w:rPr>
            </w:pPr>
          </w:p>
        </w:tc>
      </w:tr>
      <w:tr w:rsidR="004473D7" w:rsidRPr="00295655" w14:paraId="1F9B982C" w14:textId="2B1068A4" w:rsidTr="00093896">
        <w:tc>
          <w:tcPr>
            <w:tcW w:w="14666" w:type="dxa"/>
            <w:gridSpan w:val="13"/>
          </w:tcPr>
          <w:p w14:paraId="2F8B28D5" w14:textId="546D2818" w:rsidR="004473D7" w:rsidRPr="00295655" w:rsidRDefault="004473D7" w:rsidP="000833D7">
            <w:pPr>
              <w:keepNext/>
              <w:rPr>
                <w:rFonts w:ascii="Calibri" w:hAnsi="Calibri"/>
                <w:sz w:val="18"/>
                <w:szCs w:val="18"/>
              </w:rPr>
            </w:pPr>
            <w:r w:rsidRPr="00295655">
              <w:rPr>
                <w:rFonts w:ascii="Calibri" w:hAnsi="Calibri"/>
                <w:sz w:val="18"/>
                <w:szCs w:val="18"/>
              </w:rPr>
              <w:t>Notes:</w:t>
            </w:r>
          </w:p>
        </w:tc>
      </w:tr>
    </w:tbl>
    <w:p w14:paraId="0B3980D0" w14:textId="77777777" w:rsidR="00F330A0" w:rsidRDefault="00F330A0"/>
    <w:tbl>
      <w:tblPr>
        <w:tblW w:w="500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67"/>
        <w:gridCol w:w="1067"/>
        <w:gridCol w:w="1068"/>
        <w:gridCol w:w="1201"/>
        <w:gridCol w:w="1170"/>
        <w:gridCol w:w="1262"/>
        <w:gridCol w:w="900"/>
        <w:gridCol w:w="900"/>
        <w:gridCol w:w="2160"/>
        <w:gridCol w:w="1800"/>
        <w:gridCol w:w="1801"/>
      </w:tblGrid>
      <w:tr w:rsidR="0092588B" w:rsidRPr="00E81C65" w14:paraId="695CBD52" w14:textId="40F3A160" w:rsidTr="007B348E">
        <w:trPr>
          <w:trHeight w:val="222"/>
        </w:trPr>
        <w:tc>
          <w:tcPr>
            <w:tcW w:w="14396" w:type="dxa"/>
            <w:gridSpan w:val="11"/>
          </w:tcPr>
          <w:p w14:paraId="59AEAF75" w14:textId="7BFC5B75" w:rsidR="0092588B" w:rsidRPr="003322A6" w:rsidRDefault="0092588B" w:rsidP="00A278F5">
            <w:pPr>
              <w:keepNext/>
              <w:rPr>
                <w:rFonts w:ascii="Calibri" w:hAnsi="Calibri"/>
                <w:b/>
                <w:sz w:val="18"/>
                <w:szCs w:val="24"/>
              </w:rPr>
            </w:pPr>
            <w:r>
              <w:rPr>
                <w:rFonts w:ascii="Calibri" w:hAnsi="Calibri"/>
                <w:b/>
                <w:sz w:val="18"/>
                <w:szCs w:val="24"/>
              </w:rPr>
              <w:t>E</w:t>
            </w:r>
            <w:r w:rsidRPr="003322A6">
              <w:rPr>
                <w:rFonts w:ascii="Calibri" w:hAnsi="Calibri"/>
                <w:b/>
                <w:sz w:val="18"/>
                <w:szCs w:val="24"/>
              </w:rPr>
              <w:t>. Space Conditioning (SC) System</w:t>
            </w:r>
            <w:r>
              <w:rPr>
                <w:rFonts w:ascii="Calibri" w:hAnsi="Calibri"/>
                <w:b/>
                <w:sz w:val="18"/>
                <w:szCs w:val="24"/>
              </w:rPr>
              <w:t xml:space="preserve"> Alteration Type Determination</w:t>
            </w:r>
          </w:p>
          <w:p w14:paraId="1D82C716" w14:textId="4FB62DE6" w:rsidR="0092588B" w:rsidRDefault="0092588B" w:rsidP="00A278F5">
            <w:pPr>
              <w:keepNext/>
              <w:rPr>
                <w:sz w:val="18"/>
                <w:szCs w:val="18"/>
              </w:rPr>
            </w:pPr>
            <w:r w:rsidRPr="000D7C25">
              <w:rPr>
                <w:rFonts w:ascii="Calibri" w:hAnsi="Calibri"/>
                <w:sz w:val="18"/>
                <w:szCs w:val="18"/>
              </w:rPr>
              <w:t>&lt;&lt;</w:t>
            </w:r>
            <w:r w:rsidRPr="000D7C25">
              <w:rPr>
                <w:sz w:val="18"/>
                <w:szCs w:val="18"/>
              </w:rPr>
              <w:t xml:space="preserve"> </w:t>
            </w:r>
            <w:r w:rsidRPr="00965978">
              <w:rPr>
                <w:b/>
                <w:sz w:val="18"/>
                <w:szCs w:val="18"/>
              </w:rPr>
              <w:t>if</w:t>
            </w:r>
            <w:r w:rsidRPr="006B20A1">
              <w:rPr>
                <w:sz w:val="18"/>
                <w:szCs w:val="18"/>
              </w:rPr>
              <w:t xml:space="preserve"> </w:t>
            </w:r>
            <w:r>
              <w:rPr>
                <w:sz w:val="18"/>
                <w:szCs w:val="18"/>
              </w:rPr>
              <w:t xml:space="preserve">there are no </w:t>
            </w:r>
            <w:r w:rsidRPr="006B20A1">
              <w:rPr>
                <w:sz w:val="18"/>
                <w:szCs w:val="18"/>
              </w:rPr>
              <w:t>SC system</w:t>
            </w:r>
            <w:r>
              <w:rPr>
                <w:sz w:val="18"/>
                <w:szCs w:val="18"/>
              </w:rPr>
              <w:t>s</w:t>
            </w:r>
            <w:r w:rsidRPr="006B20A1">
              <w:rPr>
                <w:sz w:val="18"/>
                <w:szCs w:val="18"/>
              </w:rPr>
              <w:t xml:space="preserve"> listed in Section D </w:t>
            </w:r>
            <w:r>
              <w:rPr>
                <w:sz w:val="18"/>
                <w:szCs w:val="18"/>
              </w:rPr>
              <w:t>for which</w:t>
            </w:r>
            <w:r w:rsidRPr="006B20A1">
              <w:rPr>
                <w:sz w:val="18"/>
                <w:szCs w:val="18"/>
              </w:rPr>
              <w:t xml:space="preserve"> </w:t>
            </w:r>
            <w:r w:rsidR="005139C0" w:rsidRPr="005139C0">
              <w:rPr>
                <w:sz w:val="18"/>
                <w:szCs w:val="18"/>
                <w:highlight w:val="yellow"/>
              </w:rPr>
              <w:t>D11</w:t>
            </w:r>
            <w:r w:rsidR="005139C0" w:rsidRPr="006B20A1">
              <w:rPr>
                <w:sz w:val="18"/>
                <w:szCs w:val="18"/>
              </w:rPr>
              <w:t xml:space="preserve"> </w:t>
            </w:r>
            <w:r w:rsidRPr="006B20A1">
              <w:rPr>
                <w:sz w:val="18"/>
                <w:szCs w:val="18"/>
              </w:rPr>
              <w:t>= on</w:t>
            </w:r>
            <w:r>
              <w:rPr>
                <w:sz w:val="18"/>
                <w:szCs w:val="18"/>
              </w:rPr>
              <w:t xml:space="preserve">e of the following two values: </w:t>
            </w:r>
            <w:r w:rsidR="001900C6">
              <w:rPr>
                <w:sz w:val="18"/>
                <w:szCs w:val="18"/>
              </w:rPr>
              <w:t>1:</w:t>
            </w:r>
            <w:r>
              <w:rPr>
                <w:sz w:val="18"/>
                <w:szCs w:val="18"/>
              </w:rPr>
              <w:t>[</w:t>
            </w:r>
            <w:r w:rsidRPr="006B20A1">
              <w:rPr>
                <w:sz w:val="18"/>
                <w:szCs w:val="18"/>
              </w:rPr>
              <w:t>altered</w:t>
            </w:r>
            <w:r>
              <w:rPr>
                <w:sz w:val="18"/>
                <w:szCs w:val="18"/>
              </w:rPr>
              <w:t>]</w:t>
            </w:r>
            <w:r w:rsidRPr="006B20A1">
              <w:rPr>
                <w:sz w:val="18"/>
                <w:szCs w:val="18"/>
              </w:rPr>
              <w:t xml:space="preserve">; </w:t>
            </w:r>
            <w:r w:rsidR="001900C6">
              <w:rPr>
                <w:sz w:val="18"/>
                <w:szCs w:val="18"/>
              </w:rPr>
              <w:t>2:</w:t>
            </w:r>
            <w:r>
              <w:rPr>
                <w:sz w:val="18"/>
                <w:szCs w:val="18"/>
              </w:rPr>
              <w:t xml:space="preserve">[existing], and </w:t>
            </w:r>
            <w:r w:rsidRPr="009852D0">
              <w:rPr>
                <w:sz w:val="18"/>
                <w:szCs w:val="18"/>
              </w:rPr>
              <w:t xml:space="preserve">there are no SC systems </w:t>
            </w:r>
            <w:r>
              <w:rPr>
                <w:sz w:val="18"/>
                <w:szCs w:val="18"/>
              </w:rPr>
              <w:t>listed in</w:t>
            </w:r>
            <w:r w:rsidR="001900C6">
              <w:rPr>
                <w:sz w:val="18"/>
                <w:szCs w:val="18"/>
              </w:rPr>
              <w:t xml:space="preserve"> section D for which</w:t>
            </w:r>
            <w:r>
              <w:rPr>
                <w:sz w:val="18"/>
                <w:szCs w:val="18"/>
              </w:rPr>
              <w:t xml:space="preserve"> </w:t>
            </w:r>
            <w:r w:rsidR="007D130C" w:rsidRPr="007D130C">
              <w:rPr>
                <w:sz w:val="18"/>
                <w:szCs w:val="18"/>
                <w:highlight w:val="yellow"/>
              </w:rPr>
              <w:t>D12</w:t>
            </w:r>
            <w:r>
              <w:rPr>
                <w:sz w:val="18"/>
                <w:szCs w:val="18"/>
              </w:rPr>
              <w:t xml:space="preserve">= one of the </w:t>
            </w:r>
            <w:r w:rsidRPr="00A74A81">
              <w:rPr>
                <w:sz w:val="18"/>
                <w:szCs w:val="18"/>
              </w:rPr>
              <w:t xml:space="preserve">following three values: </w:t>
            </w:r>
            <w:r w:rsidR="00A74A81">
              <w:rPr>
                <w:sz w:val="18"/>
                <w:szCs w:val="18"/>
              </w:rPr>
              <w:t>1:</w:t>
            </w:r>
            <w:r w:rsidRPr="00A74A81">
              <w:rPr>
                <w:sz w:val="18"/>
                <w:szCs w:val="18"/>
              </w:rPr>
              <w:t>[altered];</w:t>
            </w:r>
            <w:r w:rsidRPr="00A74A81">
              <w:rPr>
                <w:sz w:val="14"/>
                <w:szCs w:val="14"/>
              </w:rPr>
              <w:t xml:space="preserve"> </w:t>
            </w:r>
            <w:r w:rsidR="00A74A81">
              <w:rPr>
                <w:sz w:val="18"/>
                <w:szCs w:val="18"/>
              </w:rPr>
              <w:t>2</w:t>
            </w:r>
            <w:r w:rsidR="001900C6">
              <w:rPr>
                <w:sz w:val="18"/>
                <w:szCs w:val="18"/>
              </w:rPr>
              <w:t>:</w:t>
            </w:r>
            <w:r w:rsidRPr="00D14923">
              <w:rPr>
                <w:sz w:val="18"/>
                <w:szCs w:val="18"/>
              </w:rPr>
              <w:t>[existing]</w:t>
            </w:r>
            <w:r>
              <w:rPr>
                <w:sz w:val="18"/>
                <w:szCs w:val="18"/>
              </w:rPr>
              <w:t>,</w:t>
            </w:r>
            <w:r w:rsidR="00A74A81">
              <w:rPr>
                <w:sz w:val="18"/>
                <w:szCs w:val="18"/>
              </w:rPr>
              <w:t xml:space="preserve"> 3</w:t>
            </w:r>
            <w:r w:rsidR="001900C6">
              <w:rPr>
                <w:sz w:val="18"/>
                <w:szCs w:val="18"/>
              </w:rPr>
              <w:t>:</w:t>
            </w:r>
            <w:r>
              <w:rPr>
                <w:sz w:val="18"/>
                <w:szCs w:val="18"/>
              </w:rPr>
              <w:t xml:space="preserve">[existing+new], then display the section does not apply message, </w:t>
            </w:r>
          </w:p>
          <w:p w14:paraId="4A255BDA" w14:textId="1B0BB7E2" w:rsidR="00026F9B" w:rsidRDefault="0092588B" w:rsidP="00026F9B">
            <w:pPr>
              <w:keepNext/>
              <w:rPr>
                <w:sz w:val="18"/>
                <w:szCs w:val="18"/>
              </w:rPr>
            </w:pPr>
            <w:r w:rsidRPr="00AC3857">
              <w:rPr>
                <w:b/>
                <w:sz w:val="18"/>
                <w:szCs w:val="18"/>
              </w:rPr>
              <w:t>else</w:t>
            </w:r>
            <w:r>
              <w:rPr>
                <w:sz w:val="18"/>
                <w:szCs w:val="18"/>
              </w:rPr>
              <w:t xml:space="preserve"> </w:t>
            </w:r>
            <w:r w:rsidRPr="000D7C25">
              <w:rPr>
                <w:rFonts w:ascii="Calibri" w:hAnsi="Calibri"/>
                <w:sz w:val="18"/>
                <w:szCs w:val="18"/>
              </w:rPr>
              <w:t xml:space="preserve">require one row of data to be entered in this table for each </w:t>
            </w:r>
            <w:r>
              <w:rPr>
                <w:rFonts w:ascii="Calibri" w:hAnsi="Calibri"/>
                <w:sz w:val="18"/>
                <w:szCs w:val="18"/>
              </w:rPr>
              <w:t xml:space="preserve">SC system listed in Section D for which </w:t>
            </w:r>
            <w:r w:rsidR="00540882" w:rsidRPr="00540882">
              <w:rPr>
                <w:rFonts w:ascii="Calibri" w:hAnsi="Calibri"/>
                <w:sz w:val="18"/>
                <w:szCs w:val="18"/>
                <w:highlight w:val="yellow"/>
              </w:rPr>
              <w:t>D11</w:t>
            </w:r>
            <w:r w:rsidR="00540882">
              <w:rPr>
                <w:rFonts w:ascii="Calibri" w:hAnsi="Calibri"/>
                <w:sz w:val="18"/>
                <w:szCs w:val="18"/>
              </w:rPr>
              <w:t xml:space="preserve"> </w:t>
            </w:r>
            <w:r>
              <w:rPr>
                <w:rFonts w:ascii="Calibri" w:hAnsi="Calibri"/>
                <w:sz w:val="18"/>
                <w:szCs w:val="18"/>
              </w:rPr>
              <w:t xml:space="preserve">= one of the following two values: </w:t>
            </w:r>
            <w:r w:rsidR="00EB4332">
              <w:rPr>
                <w:rFonts w:ascii="Calibri" w:hAnsi="Calibri"/>
                <w:sz w:val="18"/>
                <w:szCs w:val="18"/>
              </w:rPr>
              <w:t>1:</w:t>
            </w:r>
            <w:r>
              <w:rPr>
                <w:rFonts w:ascii="Calibri" w:hAnsi="Calibri"/>
                <w:sz w:val="18"/>
                <w:szCs w:val="18"/>
              </w:rPr>
              <w:t>[</w:t>
            </w:r>
            <w:r w:rsidRPr="00BB40E7">
              <w:rPr>
                <w:rFonts w:ascii="Calibri" w:hAnsi="Calibri"/>
                <w:sz w:val="18"/>
                <w:szCs w:val="18"/>
              </w:rPr>
              <w:t>altered</w:t>
            </w:r>
            <w:r>
              <w:rPr>
                <w:rFonts w:ascii="Calibri" w:hAnsi="Calibri"/>
                <w:sz w:val="18"/>
                <w:szCs w:val="18"/>
              </w:rPr>
              <w:t xml:space="preserve">]; </w:t>
            </w:r>
            <w:r w:rsidR="00EB4332">
              <w:rPr>
                <w:rFonts w:ascii="Calibri" w:hAnsi="Calibri"/>
                <w:sz w:val="18"/>
                <w:szCs w:val="18"/>
              </w:rPr>
              <w:t>2:</w:t>
            </w:r>
            <w:r>
              <w:rPr>
                <w:rFonts w:ascii="Calibri" w:hAnsi="Calibri"/>
                <w:sz w:val="18"/>
                <w:szCs w:val="18"/>
              </w:rPr>
              <w:t>[</w:t>
            </w:r>
            <w:r w:rsidRPr="00BB40E7">
              <w:rPr>
                <w:rFonts w:ascii="Calibri" w:hAnsi="Calibri"/>
                <w:sz w:val="18"/>
                <w:szCs w:val="18"/>
              </w:rPr>
              <w:t>existing</w:t>
            </w:r>
            <w:r>
              <w:rPr>
                <w:rFonts w:ascii="Calibri" w:hAnsi="Calibri"/>
                <w:sz w:val="18"/>
                <w:szCs w:val="18"/>
              </w:rPr>
              <w:t>],</w:t>
            </w:r>
            <w:r>
              <w:rPr>
                <w:sz w:val="18"/>
                <w:szCs w:val="18"/>
              </w:rPr>
              <w:t xml:space="preserve"> </w:t>
            </w:r>
          </w:p>
          <w:p w14:paraId="5D82BDC2" w14:textId="2B9A1F16" w:rsidR="0092588B" w:rsidRDefault="00026F9B" w:rsidP="00540882">
            <w:pPr>
              <w:keepNext/>
              <w:rPr>
                <w:rFonts w:ascii="Calibri" w:hAnsi="Calibri"/>
                <w:b/>
                <w:sz w:val="18"/>
                <w:szCs w:val="24"/>
              </w:rPr>
            </w:pPr>
            <w:r w:rsidRPr="00026F9B">
              <w:rPr>
                <w:b/>
                <w:sz w:val="18"/>
                <w:szCs w:val="18"/>
              </w:rPr>
              <w:t>ALSO</w:t>
            </w:r>
            <w:r>
              <w:rPr>
                <w:sz w:val="18"/>
                <w:szCs w:val="18"/>
              </w:rPr>
              <w:t xml:space="preserve"> </w:t>
            </w:r>
            <w:r w:rsidRPr="00026F9B">
              <w:rPr>
                <w:sz w:val="18"/>
                <w:szCs w:val="18"/>
              </w:rPr>
              <w:t xml:space="preserve">require one row of data to be entered in this table for each SC system listed in Section D for which </w:t>
            </w:r>
            <w:r w:rsidR="00540882" w:rsidRPr="00540882">
              <w:rPr>
                <w:sz w:val="18"/>
                <w:szCs w:val="18"/>
                <w:highlight w:val="yellow"/>
              </w:rPr>
              <w:t>D12</w:t>
            </w:r>
            <w:r w:rsidR="0092588B">
              <w:rPr>
                <w:sz w:val="18"/>
                <w:szCs w:val="18"/>
              </w:rPr>
              <w:t xml:space="preserve">= one of the following three values: </w:t>
            </w:r>
            <w:r w:rsidR="00A74A81">
              <w:rPr>
                <w:sz w:val="18"/>
                <w:szCs w:val="18"/>
              </w:rPr>
              <w:t>1:</w:t>
            </w:r>
            <w:r w:rsidR="0092588B" w:rsidRPr="00D14923">
              <w:rPr>
                <w:sz w:val="18"/>
                <w:szCs w:val="18"/>
              </w:rPr>
              <w:t xml:space="preserve">[altered]; </w:t>
            </w:r>
            <w:r w:rsidR="00A74A81">
              <w:rPr>
                <w:sz w:val="18"/>
                <w:szCs w:val="18"/>
              </w:rPr>
              <w:t>2</w:t>
            </w:r>
            <w:r w:rsidR="00EB4332">
              <w:rPr>
                <w:sz w:val="18"/>
                <w:szCs w:val="18"/>
              </w:rPr>
              <w:t>:</w:t>
            </w:r>
            <w:r w:rsidR="0092588B" w:rsidRPr="00D14923">
              <w:rPr>
                <w:sz w:val="18"/>
                <w:szCs w:val="18"/>
              </w:rPr>
              <w:t>[existing]</w:t>
            </w:r>
            <w:r w:rsidR="0092588B">
              <w:rPr>
                <w:sz w:val="18"/>
                <w:szCs w:val="18"/>
              </w:rPr>
              <w:t xml:space="preserve">, </w:t>
            </w:r>
            <w:r w:rsidR="00A74A81">
              <w:rPr>
                <w:sz w:val="18"/>
                <w:szCs w:val="18"/>
              </w:rPr>
              <w:t>3</w:t>
            </w:r>
            <w:r w:rsidR="00EB4332">
              <w:rPr>
                <w:sz w:val="18"/>
                <w:szCs w:val="18"/>
              </w:rPr>
              <w:t>:</w:t>
            </w:r>
            <w:r w:rsidR="0092588B">
              <w:rPr>
                <w:sz w:val="18"/>
                <w:szCs w:val="18"/>
              </w:rPr>
              <w:t>[existing+new]</w:t>
            </w:r>
            <w:r w:rsidR="0092588B">
              <w:rPr>
                <w:rFonts w:ascii="Calibri" w:hAnsi="Calibri"/>
                <w:sz w:val="18"/>
                <w:szCs w:val="18"/>
              </w:rPr>
              <w:t>&gt;&gt;</w:t>
            </w:r>
          </w:p>
        </w:tc>
      </w:tr>
      <w:tr w:rsidR="007B348E" w:rsidRPr="00E81C65" w14:paraId="15ACED1B" w14:textId="7BB6AC2A" w:rsidTr="00A94EE1">
        <w:trPr>
          <w:trHeight w:val="223"/>
        </w:trPr>
        <w:tc>
          <w:tcPr>
            <w:tcW w:w="1067" w:type="dxa"/>
            <w:shd w:val="clear" w:color="auto" w:fill="auto"/>
            <w:vAlign w:val="bottom"/>
          </w:tcPr>
          <w:p w14:paraId="25D7E92D" w14:textId="77777777" w:rsidR="007B348E" w:rsidRPr="002E10B9" w:rsidRDefault="007B348E" w:rsidP="00A278F5">
            <w:pPr>
              <w:keepNext/>
              <w:jc w:val="center"/>
              <w:rPr>
                <w:rFonts w:ascii="Calibri" w:hAnsi="Calibri"/>
                <w:sz w:val="18"/>
                <w:szCs w:val="18"/>
              </w:rPr>
            </w:pPr>
            <w:r w:rsidRPr="002E10B9">
              <w:rPr>
                <w:rFonts w:ascii="Calibri" w:hAnsi="Calibri"/>
                <w:sz w:val="18"/>
                <w:szCs w:val="18"/>
              </w:rPr>
              <w:t>01</w:t>
            </w:r>
          </w:p>
        </w:tc>
        <w:tc>
          <w:tcPr>
            <w:tcW w:w="1067" w:type="dxa"/>
            <w:shd w:val="clear" w:color="auto" w:fill="auto"/>
          </w:tcPr>
          <w:p w14:paraId="67193CE3" w14:textId="77777777" w:rsidR="007B348E" w:rsidRPr="002E10B9" w:rsidRDefault="007B348E" w:rsidP="00A278F5">
            <w:pPr>
              <w:keepNext/>
              <w:jc w:val="center"/>
              <w:rPr>
                <w:rFonts w:ascii="Calibri" w:hAnsi="Calibri"/>
                <w:sz w:val="18"/>
                <w:szCs w:val="18"/>
              </w:rPr>
            </w:pPr>
            <w:r w:rsidRPr="002E10B9">
              <w:rPr>
                <w:rFonts w:ascii="Calibri" w:hAnsi="Calibri"/>
                <w:sz w:val="18"/>
                <w:szCs w:val="18"/>
              </w:rPr>
              <w:t>02</w:t>
            </w:r>
          </w:p>
        </w:tc>
        <w:tc>
          <w:tcPr>
            <w:tcW w:w="1068" w:type="dxa"/>
            <w:shd w:val="clear" w:color="auto" w:fill="auto"/>
          </w:tcPr>
          <w:p w14:paraId="48886000" w14:textId="5931CF50" w:rsidR="007B348E" w:rsidRPr="002E10B9" w:rsidRDefault="007B348E" w:rsidP="00913933">
            <w:pPr>
              <w:keepNext/>
              <w:jc w:val="center"/>
              <w:rPr>
                <w:rFonts w:ascii="Calibri" w:hAnsi="Calibri"/>
                <w:sz w:val="18"/>
                <w:szCs w:val="18"/>
              </w:rPr>
            </w:pPr>
            <w:r w:rsidRPr="002E10B9">
              <w:rPr>
                <w:rFonts w:ascii="Calibri" w:hAnsi="Calibri"/>
                <w:sz w:val="18"/>
                <w:szCs w:val="18"/>
              </w:rPr>
              <w:t>03</w:t>
            </w:r>
          </w:p>
        </w:tc>
        <w:tc>
          <w:tcPr>
            <w:tcW w:w="1201" w:type="dxa"/>
            <w:shd w:val="clear" w:color="auto" w:fill="auto"/>
          </w:tcPr>
          <w:p w14:paraId="32D7ACBA" w14:textId="60D980BF" w:rsidR="007B348E" w:rsidRPr="002E10B9" w:rsidRDefault="007B348E" w:rsidP="00913933">
            <w:pPr>
              <w:keepNext/>
              <w:jc w:val="center"/>
              <w:rPr>
                <w:rFonts w:ascii="Calibri" w:hAnsi="Calibri"/>
                <w:sz w:val="18"/>
                <w:szCs w:val="18"/>
              </w:rPr>
            </w:pPr>
            <w:r w:rsidRPr="002E10B9">
              <w:rPr>
                <w:rFonts w:ascii="Calibri" w:hAnsi="Calibri"/>
                <w:sz w:val="18"/>
                <w:szCs w:val="18"/>
              </w:rPr>
              <w:t>04</w:t>
            </w:r>
          </w:p>
        </w:tc>
        <w:tc>
          <w:tcPr>
            <w:tcW w:w="1170" w:type="dxa"/>
            <w:shd w:val="clear" w:color="auto" w:fill="auto"/>
          </w:tcPr>
          <w:p w14:paraId="170A356A" w14:textId="3FE0720D" w:rsidR="007B348E" w:rsidRPr="002E10B9" w:rsidRDefault="007B348E" w:rsidP="00913933">
            <w:pPr>
              <w:keepNext/>
              <w:jc w:val="center"/>
              <w:rPr>
                <w:rFonts w:ascii="Calibri" w:hAnsi="Calibri"/>
                <w:sz w:val="18"/>
                <w:szCs w:val="18"/>
              </w:rPr>
            </w:pPr>
            <w:r w:rsidRPr="002E10B9">
              <w:rPr>
                <w:rFonts w:ascii="Calibri" w:hAnsi="Calibri"/>
                <w:sz w:val="18"/>
                <w:szCs w:val="18"/>
              </w:rPr>
              <w:t>05</w:t>
            </w:r>
          </w:p>
        </w:tc>
        <w:tc>
          <w:tcPr>
            <w:tcW w:w="1262" w:type="dxa"/>
            <w:shd w:val="clear" w:color="auto" w:fill="auto"/>
          </w:tcPr>
          <w:p w14:paraId="7DAFCED0" w14:textId="0CAF32A8" w:rsidR="007B348E" w:rsidRPr="002E10B9" w:rsidRDefault="007B348E" w:rsidP="00913933">
            <w:pPr>
              <w:keepNext/>
              <w:jc w:val="center"/>
              <w:rPr>
                <w:rFonts w:ascii="Calibri" w:hAnsi="Calibri"/>
                <w:sz w:val="18"/>
                <w:szCs w:val="18"/>
              </w:rPr>
            </w:pPr>
            <w:r w:rsidRPr="002E10B9">
              <w:rPr>
                <w:rFonts w:ascii="Calibri" w:hAnsi="Calibri"/>
                <w:sz w:val="18"/>
                <w:szCs w:val="18"/>
              </w:rPr>
              <w:t>06</w:t>
            </w:r>
          </w:p>
        </w:tc>
        <w:tc>
          <w:tcPr>
            <w:tcW w:w="900" w:type="dxa"/>
            <w:shd w:val="clear" w:color="auto" w:fill="auto"/>
          </w:tcPr>
          <w:p w14:paraId="5C9E0150" w14:textId="3604C796" w:rsidR="007B348E" w:rsidRPr="002E10B9" w:rsidRDefault="007B348E" w:rsidP="00913933">
            <w:pPr>
              <w:keepNext/>
              <w:jc w:val="center"/>
              <w:rPr>
                <w:rFonts w:ascii="Calibri" w:hAnsi="Calibri"/>
                <w:sz w:val="18"/>
                <w:szCs w:val="18"/>
              </w:rPr>
            </w:pPr>
            <w:r w:rsidRPr="002E10B9">
              <w:rPr>
                <w:rFonts w:ascii="Calibri" w:hAnsi="Calibri"/>
                <w:sz w:val="18"/>
                <w:szCs w:val="18"/>
              </w:rPr>
              <w:t>07</w:t>
            </w:r>
          </w:p>
        </w:tc>
        <w:tc>
          <w:tcPr>
            <w:tcW w:w="900" w:type="dxa"/>
            <w:shd w:val="clear" w:color="auto" w:fill="auto"/>
          </w:tcPr>
          <w:p w14:paraId="34A54EBA" w14:textId="1B3B3DC8" w:rsidR="007B348E" w:rsidRPr="002E10B9" w:rsidRDefault="007B348E" w:rsidP="00913933">
            <w:pPr>
              <w:keepNext/>
              <w:jc w:val="center"/>
              <w:rPr>
                <w:rFonts w:ascii="Calibri" w:hAnsi="Calibri"/>
                <w:sz w:val="18"/>
                <w:szCs w:val="18"/>
              </w:rPr>
            </w:pPr>
            <w:r w:rsidRPr="002E10B9">
              <w:rPr>
                <w:rFonts w:ascii="Calibri" w:hAnsi="Calibri"/>
                <w:sz w:val="18"/>
                <w:szCs w:val="18"/>
              </w:rPr>
              <w:t>08</w:t>
            </w:r>
          </w:p>
        </w:tc>
        <w:tc>
          <w:tcPr>
            <w:tcW w:w="2160" w:type="dxa"/>
            <w:shd w:val="clear" w:color="auto" w:fill="auto"/>
            <w:vAlign w:val="bottom"/>
          </w:tcPr>
          <w:p w14:paraId="44CA084B" w14:textId="73D39AE9" w:rsidR="007B348E" w:rsidRPr="002E10B9" w:rsidRDefault="007B348E" w:rsidP="00A278F5">
            <w:pPr>
              <w:keepNext/>
              <w:jc w:val="center"/>
              <w:rPr>
                <w:rFonts w:ascii="Calibri" w:hAnsi="Calibri"/>
                <w:sz w:val="18"/>
                <w:szCs w:val="18"/>
              </w:rPr>
            </w:pPr>
            <w:r w:rsidRPr="002E10B9">
              <w:rPr>
                <w:rFonts w:ascii="Calibri" w:hAnsi="Calibri"/>
                <w:sz w:val="18"/>
                <w:szCs w:val="18"/>
              </w:rPr>
              <w:t>9</w:t>
            </w:r>
          </w:p>
        </w:tc>
        <w:tc>
          <w:tcPr>
            <w:tcW w:w="1800" w:type="dxa"/>
          </w:tcPr>
          <w:p w14:paraId="49F37FE4" w14:textId="2301EC98" w:rsidR="007B348E" w:rsidRPr="002E10B9" w:rsidRDefault="007B348E" w:rsidP="00A278F5">
            <w:pPr>
              <w:keepNext/>
              <w:jc w:val="center"/>
              <w:rPr>
                <w:rFonts w:ascii="Calibri" w:hAnsi="Calibri"/>
                <w:sz w:val="18"/>
                <w:szCs w:val="18"/>
              </w:rPr>
            </w:pPr>
            <w:r w:rsidRPr="002E10B9">
              <w:rPr>
                <w:rFonts w:ascii="Calibri" w:hAnsi="Calibri"/>
                <w:sz w:val="18"/>
                <w:szCs w:val="18"/>
              </w:rPr>
              <w:t>10</w:t>
            </w:r>
          </w:p>
        </w:tc>
        <w:tc>
          <w:tcPr>
            <w:tcW w:w="1801" w:type="dxa"/>
          </w:tcPr>
          <w:p w14:paraId="05DAB42F" w14:textId="1BDE57E4" w:rsidR="007B348E" w:rsidRPr="002E10B9" w:rsidRDefault="007B348E" w:rsidP="00A278F5">
            <w:pPr>
              <w:keepNext/>
              <w:jc w:val="center"/>
              <w:rPr>
                <w:rFonts w:ascii="Calibri" w:hAnsi="Calibri"/>
                <w:sz w:val="18"/>
                <w:szCs w:val="18"/>
              </w:rPr>
            </w:pPr>
            <w:r w:rsidRPr="002E10B9">
              <w:rPr>
                <w:rFonts w:ascii="Calibri" w:hAnsi="Calibri"/>
                <w:sz w:val="18"/>
                <w:szCs w:val="18"/>
              </w:rPr>
              <w:t>11</w:t>
            </w:r>
          </w:p>
        </w:tc>
      </w:tr>
      <w:tr w:rsidR="007B348E" w:rsidRPr="004D570F" w14:paraId="0F2B7F72" w14:textId="22BFBF33" w:rsidTr="00A94EE1">
        <w:trPr>
          <w:trHeight w:val="390"/>
        </w:trPr>
        <w:tc>
          <w:tcPr>
            <w:tcW w:w="1067" w:type="dxa"/>
            <w:shd w:val="clear" w:color="auto" w:fill="auto"/>
            <w:vAlign w:val="bottom"/>
          </w:tcPr>
          <w:p w14:paraId="2610DFB4" w14:textId="77777777" w:rsidR="007B348E" w:rsidRPr="002E10B9" w:rsidRDefault="007B348E" w:rsidP="00A278F5">
            <w:pPr>
              <w:keepNext/>
              <w:jc w:val="center"/>
              <w:rPr>
                <w:rFonts w:ascii="Calibri" w:hAnsi="Calibri"/>
                <w:sz w:val="18"/>
                <w:szCs w:val="18"/>
              </w:rPr>
            </w:pPr>
            <w:r w:rsidRPr="002E10B9">
              <w:rPr>
                <w:rFonts w:ascii="Calibri" w:hAnsi="Calibri"/>
                <w:sz w:val="18"/>
                <w:szCs w:val="18"/>
              </w:rPr>
              <w:t xml:space="preserve">SC System </w:t>
            </w:r>
          </w:p>
          <w:p w14:paraId="7062CD63" w14:textId="1077C11F" w:rsidR="007B348E" w:rsidRPr="002E10B9" w:rsidRDefault="007B348E" w:rsidP="00A278F5">
            <w:pPr>
              <w:keepNext/>
              <w:jc w:val="center"/>
              <w:rPr>
                <w:rFonts w:ascii="Calibri" w:hAnsi="Calibri"/>
                <w:sz w:val="18"/>
                <w:szCs w:val="18"/>
              </w:rPr>
            </w:pPr>
            <w:r>
              <w:rPr>
                <w:rFonts w:ascii="Calibri" w:hAnsi="Calibri"/>
                <w:sz w:val="18"/>
                <w:szCs w:val="18"/>
              </w:rPr>
              <w:t>ID/</w:t>
            </w:r>
            <w:r w:rsidRPr="002E10B9">
              <w:rPr>
                <w:rFonts w:ascii="Calibri" w:hAnsi="Calibri"/>
                <w:sz w:val="18"/>
                <w:szCs w:val="18"/>
              </w:rPr>
              <w:t>Name</w:t>
            </w:r>
            <w:r>
              <w:t xml:space="preserve"> </w:t>
            </w:r>
            <w:r w:rsidRPr="00D43B79">
              <w:rPr>
                <w:rFonts w:ascii="Calibri" w:hAnsi="Calibri"/>
                <w:sz w:val="18"/>
                <w:szCs w:val="18"/>
              </w:rPr>
              <w:t>from CF1R</w:t>
            </w:r>
          </w:p>
        </w:tc>
        <w:tc>
          <w:tcPr>
            <w:tcW w:w="1067" w:type="dxa"/>
            <w:shd w:val="clear" w:color="auto" w:fill="auto"/>
            <w:vAlign w:val="bottom"/>
          </w:tcPr>
          <w:p w14:paraId="196E365E" w14:textId="77777777" w:rsidR="007B348E" w:rsidRPr="002E10B9" w:rsidRDefault="007B348E" w:rsidP="00A278F5">
            <w:pPr>
              <w:keepNext/>
              <w:jc w:val="center"/>
              <w:rPr>
                <w:rFonts w:ascii="Calibri" w:hAnsi="Calibri"/>
                <w:sz w:val="18"/>
                <w:szCs w:val="18"/>
              </w:rPr>
            </w:pPr>
            <w:r w:rsidRPr="002E10B9">
              <w:rPr>
                <w:rFonts w:ascii="Calibri" w:hAnsi="Calibri"/>
                <w:sz w:val="18"/>
                <w:szCs w:val="18"/>
              </w:rPr>
              <w:t xml:space="preserve">SC System </w:t>
            </w:r>
          </w:p>
          <w:p w14:paraId="3428811A" w14:textId="5D3FC058" w:rsidR="007B348E" w:rsidRPr="002E10B9" w:rsidRDefault="007B348E" w:rsidP="00A278F5">
            <w:pPr>
              <w:keepNext/>
              <w:jc w:val="center"/>
              <w:rPr>
                <w:rFonts w:ascii="Calibri" w:hAnsi="Calibri"/>
                <w:sz w:val="18"/>
                <w:szCs w:val="18"/>
              </w:rPr>
            </w:pPr>
            <w:r w:rsidRPr="00D43B79">
              <w:rPr>
                <w:rFonts w:ascii="Calibri" w:hAnsi="Calibri"/>
                <w:sz w:val="18"/>
                <w:szCs w:val="18"/>
              </w:rPr>
              <w:t xml:space="preserve">Description of </w:t>
            </w:r>
            <w:r w:rsidRPr="002E10B9">
              <w:rPr>
                <w:rFonts w:ascii="Calibri" w:hAnsi="Calibri"/>
                <w:sz w:val="18"/>
                <w:szCs w:val="18"/>
              </w:rPr>
              <w:t>Area Served</w:t>
            </w:r>
          </w:p>
        </w:tc>
        <w:tc>
          <w:tcPr>
            <w:tcW w:w="1068" w:type="dxa"/>
            <w:shd w:val="clear" w:color="auto" w:fill="auto"/>
            <w:vAlign w:val="bottom"/>
          </w:tcPr>
          <w:p w14:paraId="03F3AC54" w14:textId="77777777" w:rsidR="007B348E" w:rsidRPr="002E10B9" w:rsidRDefault="007B348E" w:rsidP="00A278F5">
            <w:pPr>
              <w:keepNext/>
              <w:autoSpaceDE w:val="0"/>
              <w:autoSpaceDN w:val="0"/>
              <w:adjustRightInd w:val="0"/>
              <w:jc w:val="center"/>
              <w:rPr>
                <w:rFonts w:asciiTheme="minorHAnsi" w:hAnsiTheme="minorHAnsi" w:cs="Calibri"/>
                <w:color w:val="000000"/>
                <w:sz w:val="18"/>
                <w:szCs w:val="18"/>
              </w:rPr>
            </w:pPr>
            <w:r w:rsidRPr="002E10B9">
              <w:rPr>
                <w:rFonts w:asciiTheme="minorHAnsi" w:hAnsiTheme="minorHAnsi" w:cs="Calibri"/>
                <w:color w:val="000000"/>
                <w:sz w:val="18"/>
                <w:szCs w:val="18"/>
              </w:rPr>
              <w:t>Is the SC system a ducted system?</w:t>
            </w:r>
          </w:p>
        </w:tc>
        <w:tc>
          <w:tcPr>
            <w:tcW w:w="1201" w:type="dxa"/>
            <w:shd w:val="clear" w:color="auto" w:fill="auto"/>
            <w:vAlign w:val="bottom"/>
          </w:tcPr>
          <w:p w14:paraId="3626C6AB" w14:textId="7066A79C" w:rsidR="007B348E" w:rsidRPr="002E10B9" w:rsidRDefault="007B348E" w:rsidP="00A278F5">
            <w:pPr>
              <w:keepNext/>
              <w:autoSpaceDE w:val="0"/>
              <w:autoSpaceDN w:val="0"/>
              <w:adjustRightInd w:val="0"/>
              <w:jc w:val="center"/>
              <w:rPr>
                <w:rFonts w:asciiTheme="minorHAnsi" w:hAnsiTheme="minorHAnsi" w:cs="Calibri"/>
                <w:color w:val="000000"/>
                <w:sz w:val="18"/>
                <w:szCs w:val="18"/>
              </w:rPr>
            </w:pPr>
            <w:r w:rsidRPr="002E10B9">
              <w:rPr>
                <w:rFonts w:asciiTheme="minorHAnsi" w:hAnsiTheme="minorHAnsi" w:cs="Calibri"/>
                <w:color w:val="000000"/>
                <w:sz w:val="18"/>
                <w:szCs w:val="18"/>
              </w:rPr>
              <w:t>Installing refrigerant containing component?</w:t>
            </w:r>
          </w:p>
        </w:tc>
        <w:tc>
          <w:tcPr>
            <w:tcW w:w="1170" w:type="dxa"/>
            <w:shd w:val="clear" w:color="auto" w:fill="auto"/>
            <w:vAlign w:val="bottom"/>
          </w:tcPr>
          <w:p w14:paraId="08A051C9" w14:textId="1BBB40C7" w:rsidR="007B348E" w:rsidRPr="002E10B9" w:rsidRDefault="007B348E" w:rsidP="00A278F5">
            <w:pPr>
              <w:keepNext/>
              <w:autoSpaceDE w:val="0"/>
              <w:autoSpaceDN w:val="0"/>
              <w:adjustRightInd w:val="0"/>
              <w:jc w:val="center"/>
              <w:rPr>
                <w:rFonts w:asciiTheme="minorHAnsi" w:hAnsiTheme="minorHAnsi" w:cs="Calibri"/>
                <w:color w:val="000000"/>
                <w:sz w:val="18"/>
                <w:szCs w:val="18"/>
              </w:rPr>
            </w:pPr>
            <w:r w:rsidRPr="002E10B9">
              <w:rPr>
                <w:rFonts w:asciiTheme="minorHAnsi" w:hAnsiTheme="minorHAnsi" w:cs="Calibri"/>
                <w:color w:val="000000"/>
                <w:sz w:val="18"/>
                <w:szCs w:val="18"/>
              </w:rPr>
              <w:t>Installing new SC System component?</w:t>
            </w:r>
          </w:p>
        </w:tc>
        <w:tc>
          <w:tcPr>
            <w:tcW w:w="1262" w:type="dxa"/>
            <w:shd w:val="clear" w:color="auto" w:fill="auto"/>
            <w:vAlign w:val="bottom"/>
          </w:tcPr>
          <w:p w14:paraId="096E4053" w14:textId="77777777" w:rsidR="007B348E" w:rsidRPr="002E10B9" w:rsidRDefault="007B348E" w:rsidP="00A278F5">
            <w:pPr>
              <w:keepNext/>
              <w:autoSpaceDE w:val="0"/>
              <w:autoSpaceDN w:val="0"/>
              <w:adjustRightInd w:val="0"/>
              <w:jc w:val="center"/>
              <w:rPr>
                <w:rFonts w:asciiTheme="minorHAnsi" w:hAnsiTheme="minorHAnsi" w:cs="Calibri"/>
                <w:color w:val="000000"/>
                <w:sz w:val="18"/>
                <w:szCs w:val="18"/>
              </w:rPr>
            </w:pPr>
            <w:r w:rsidRPr="002E10B9">
              <w:rPr>
                <w:rFonts w:asciiTheme="minorHAnsi" w:hAnsiTheme="minorHAnsi" w:cs="Calibri"/>
                <w:color w:val="000000"/>
                <w:sz w:val="18"/>
                <w:szCs w:val="18"/>
              </w:rPr>
              <w:t>Installing more than 40 feet of ducts?</w:t>
            </w:r>
          </w:p>
        </w:tc>
        <w:tc>
          <w:tcPr>
            <w:tcW w:w="900" w:type="dxa"/>
            <w:shd w:val="clear" w:color="auto" w:fill="auto"/>
            <w:vAlign w:val="bottom"/>
          </w:tcPr>
          <w:p w14:paraId="65A65B62" w14:textId="77777777" w:rsidR="007B348E" w:rsidRPr="002E10B9" w:rsidRDefault="007B348E" w:rsidP="00A278F5">
            <w:pPr>
              <w:keepNext/>
              <w:autoSpaceDE w:val="0"/>
              <w:autoSpaceDN w:val="0"/>
              <w:adjustRightInd w:val="0"/>
              <w:jc w:val="center"/>
              <w:rPr>
                <w:rFonts w:asciiTheme="minorHAnsi" w:hAnsiTheme="minorHAnsi" w:cs="Calibri"/>
                <w:color w:val="000000"/>
                <w:sz w:val="18"/>
                <w:szCs w:val="18"/>
              </w:rPr>
            </w:pPr>
            <w:r w:rsidRPr="002E10B9">
              <w:rPr>
                <w:rFonts w:asciiTheme="minorHAnsi" w:hAnsiTheme="minorHAnsi" w:cs="Calibri"/>
                <w:color w:val="000000"/>
                <w:sz w:val="18"/>
                <w:szCs w:val="18"/>
              </w:rPr>
              <w:t>Installing entirely new duct system?</w:t>
            </w:r>
          </w:p>
        </w:tc>
        <w:tc>
          <w:tcPr>
            <w:tcW w:w="900" w:type="dxa"/>
            <w:shd w:val="clear" w:color="auto" w:fill="auto"/>
            <w:vAlign w:val="bottom"/>
          </w:tcPr>
          <w:p w14:paraId="3A0CB763" w14:textId="27473DDE" w:rsidR="007B348E" w:rsidRPr="002E10B9" w:rsidRDefault="007B348E" w:rsidP="00A278F5">
            <w:pPr>
              <w:keepNext/>
              <w:autoSpaceDE w:val="0"/>
              <w:autoSpaceDN w:val="0"/>
              <w:adjustRightInd w:val="0"/>
              <w:jc w:val="center"/>
              <w:rPr>
                <w:rFonts w:asciiTheme="minorHAnsi" w:hAnsiTheme="minorHAnsi" w:cs="Calibri"/>
                <w:color w:val="000000"/>
                <w:sz w:val="18"/>
                <w:szCs w:val="18"/>
              </w:rPr>
            </w:pPr>
            <w:r w:rsidRPr="002E10B9">
              <w:rPr>
                <w:rFonts w:asciiTheme="minorHAnsi" w:hAnsiTheme="minorHAnsi" w:cs="Calibri"/>
                <w:color w:val="000000"/>
                <w:sz w:val="18"/>
                <w:szCs w:val="18"/>
              </w:rPr>
              <w:t>Installing entirely new SC system?</w:t>
            </w:r>
          </w:p>
        </w:tc>
        <w:tc>
          <w:tcPr>
            <w:tcW w:w="2160" w:type="dxa"/>
            <w:shd w:val="clear" w:color="auto" w:fill="auto"/>
            <w:vAlign w:val="bottom"/>
          </w:tcPr>
          <w:p w14:paraId="14E42350" w14:textId="25EFEC70" w:rsidR="007B348E" w:rsidRPr="002E10B9" w:rsidRDefault="007B348E" w:rsidP="00A278F5">
            <w:pPr>
              <w:keepNext/>
              <w:jc w:val="center"/>
              <w:rPr>
                <w:rFonts w:ascii="Calibri" w:hAnsi="Calibri"/>
                <w:sz w:val="18"/>
                <w:szCs w:val="18"/>
              </w:rPr>
            </w:pPr>
            <w:r w:rsidRPr="002E10B9">
              <w:rPr>
                <w:rFonts w:ascii="Calibri" w:hAnsi="Calibri"/>
                <w:sz w:val="18"/>
                <w:szCs w:val="18"/>
              </w:rPr>
              <w:t>Alteration Type</w:t>
            </w:r>
          </w:p>
        </w:tc>
        <w:tc>
          <w:tcPr>
            <w:tcW w:w="1800" w:type="dxa"/>
            <w:vAlign w:val="bottom"/>
          </w:tcPr>
          <w:p w14:paraId="65E36C2C" w14:textId="77777777" w:rsidR="007B348E" w:rsidRPr="002E10B9" w:rsidRDefault="007B348E" w:rsidP="00D37AE4">
            <w:pPr>
              <w:keepNext/>
              <w:jc w:val="center"/>
              <w:rPr>
                <w:rFonts w:ascii="Calibri" w:hAnsi="Calibri"/>
                <w:sz w:val="18"/>
                <w:szCs w:val="18"/>
              </w:rPr>
            </w:pPr>
            <w:r w:rsidRPr="002E10B9">
              <w:rPr>
                <w:rFonts w:ascii="Calibri" w:hAnsi="Calibri"/>
                <w:sz w:val="18"/>
                <w:szCs w:val="18"/>
              </w:rPr>
              <w:t>Altered</w:t>
            </w:r>
          </w:p>
          <w:p w14:paraId="0C9F12F8" w14:textId="3AD68F19" w:rsidR="007B348E" w:rsidRPr="002E10B9" w:rsidRDefault="007B348E" w:rsidP="00D37AE4">
            <w:pPr>
              <w:keepNext/>
              <w:jc w:val="center"/>
              <w:rPr>
                <w:rFonts w:ascii="Calibri" w:hAnsi="Calibri"/>
                <w:sz w:val="18"/>
                <w:szCs w:val="18"/>
              </w:rPr>
            </w:pPr>
            <w:r w:rsidRPr="002E10B9">
              <w:rPr>
                <w:rFonts w:ascii="Calibri" w:hAnsi="Calibri"/>
                <w:sz w:val="18"/>
                <w:szCs w:val="18"/>
              </w:rPr>
              <w:t>Heating Components</w:t>
            </w:r>
          </w:p>
        </w:tc>
        <w:tc>
          <w:tcPr>
            <w:tcW w:w="1801" w:type="dxa"/>
            <w:vAlign w:val="bottom"/>
          </w:tcPr>
          <w:p w14:paraId="719CA79A" w14:textId="77777777" w:rsidR="007B348E" w:rsidRPr="002E10B9" w:rsidRDefault="007B348E" w:rsidP="00D37AE4">
            <w:pPr>
              <w:keepNext/>
              <w:jc w:val="center"/>
              <w:rPr>
                <w:rFonts w:ascii="Calibri" w:hAnsi="Calibri"/>
                <w:sz w:val="18"/>
                <w:szCs w:val="18"/>
              </w:rPr>
            </w:pPr>
            <w:r w:rsidRPr="002E10B9">
              <w:rPr>
                <w:rFonts w:ascii="Calibri" w:hAnsi="Calibri"/>
                <w:sz w:val="18"/>
                <w:szCs w:val="18"/>
              </w:rPr>
              <w:t>Altered</w:t>
            </w:r>
          </w:p>
          <w:p w14:paraId="38826AE6" w14:textId="21D6B3D6" w:rsidR="007B348E" w:rsidRPr="002E10B9" w:rsidRDefault="007B348E" w:rsidP="00D37AE4">
            <w:pPr>
              <w:keepNext/>
              <w:jc w:val="center"/>
              <w:rPr>
                <w:rFonts w:ascii="Calibri" w:hAnsi="Calibri"/>
                <w:sz w:val="18"/>
                <w:szCs w:val="18"/>
              </w:rPr>
            </w:pPr>
            <w:r w:rsidRPr="002E10B9">
              <w:rPr>
                <w:rFonts w:ascii="Calibri" w:hAnsi="Calibri"/>
                <w:sz w:val="18"/>
                <w:szCs w:val="18"/>
              </w:rPr>
              <w:t>Cooling Components</w:t>
            </w:r>
          </w:p>
        </w:tc>
      </w:tr>
      <w:tr w:rsidR="007B348E" w:rsidRPr="00543105" w14:paraId="485B51F4" w14:textId="54FECE43" w:rsidTr="00A94EE1">
        <w:trPr>
          <w:trHeight w:val="432"/>
        </w:trPr>
        <w:tc>
          <w:tcPr>
            <w:tcW w:w="1067" w:type="dxa"/>
            <w:shd w:val="clear" w:color="auto" w:fill="auto"/>
          </w:tcPr>
          <w:p w14:paraId="75C001FA" w14:textId="48B60BA3" w:rsidR="007B348E" w:rsidRPr="00B9297A" w:rsidRDefault="007B348E" w:rsidP="00784D90">
            <w:pPr>
              <w:keepNext/>
              <w:rPr>
                <w:rFonts w:ascii="Calibri" w:hAnsi="Calibri"/>
                <w:sz w:val="14"/>
                <w:szCs w:val="14"/>
              </w:rPr>
            </w:pPr>
            <w:r w:rsidRPr="00B9297A">
              <w:rPr>
                <w:rFonts w:ascii="Calibri" w:hAnsi="Calibri"/>
                <w:sz w:val="14"/>
                <w:szCs w:val="14"/>
              </w:rPr>
              <w:t xml:space="preserve">&lt;&lt;auto filled text: referenced from </w:t>
            </w:r>
            <w:r w:rsidRPr="00B9297A">
              <w:rPr>
                <w:rFonts w:ascii="Calibri" w:hAnsi="Calibri"/>
                <w:sz w:val="14"/>
                <w:szCs w:val="14"/>
                <w:highlight w:val="yellow"/>
              </w:rPr>
              <w:t>D01</w:t>
            </w:r>
            <w:r w:rsidRPr="00B9297A">
              <w:rPr>
                <w:rFonts w:ascii="Calibri" w:hAnsi="Calibri"/>
                <w:sz w:val="14"/>
                <w:szCs w:val="14"/>
              </w:rPr>
              <w:t>&gt;&gt;</w:t>
            </w:r>
          </w:p>
        </w:tc>
        <w:tc>
          <w:tcPr>
            <w:tcW w:w="1067" w:type="dxa"/>
            <w:shd w:val="clear" w:color="auto" w:fill="auto"/>
          </w:tcPr>
          <w:p w14:paraId="6218BB12" w14:textId="29975BDB" w:rsidR="007B348E" w:rsidRPr="00B9297A" w:rsidRDefault="007B348E" w:rsidP="00A278F5">
            <w:pPr>
              <w:keepNext/>
              <w:rPr>
                <w:rFonts w:ascii="Calibri" w:hAnsi="Calibri"/>
                <w:sz w:val="14"/>
                <w:szCs w:val="14"/>
              </w:rPr>
            </w:pPr>
            <w:r w:rsidRPr="00B9297A">
              <w:rPr>
                <w:rFonts w:ascii="Calibri" w:hAnsi="Calibri"/>
                <w:sz w:val="14"/>
                <w:szCs w:val="14"/>
              </w:rPr>
              <w:t xml:space="preserve">&lt;&lt;auto filled text: referenced from </w:t>
            </w:r>
            <w:r w:rsidRPr="00B9297A">
              <w:rPr>
                <w:rFonts w:ascii="Calibri" w:hAnsi="Calibri"/>
                <w:sz w:val="14"/>
                <w:szCs w:val="14"/>
                <w:highlight w:val="yellow"/>
              </w:rPr>
              <w:t>D02</w:t>
            </w:r>
            <w:r w:rsidRPr="00B9297A">
              <w:rPr>
                <w:rFonts w:ascii="Calibri" w:hAnsi="Calibri"/>
                <w:sz w:val="14"/>
                <w:szCs w:val="14"/>
              </w:rPr>
              <w:t>&gt;&gt;</w:t>
            </w:r>
          </w:p>
        </w:tc>
        <w:tc>
          <w:tcPr>
            <w:tcW w:w="1068" w:type="dxa"/>
            <w:shd w:val="clear" w:color="auto" w:fill="auto"/>
          </w:tcPr>
          <w:p w14:paraId="153CE025" w14:textId="77777777" w:rsidR="007B348E" w:rsidRPr="00B9297A" w:rsidRDefault="007B348E" w:rsidP="00E32430">
            <w:pPr>
              <w:keepNext/>
              <w:rPr>
                <w:rFonts w:ascii="Calibri" w:hAnsi="Calibri"/>
                <w:sz w:val="14"/>
                <w:szCs w:val="14"/>
              </w:rPr>
            </w:pPr>
            <w:r w:rsidRPr="00B9297A">
              <w:rPr>
                <w:rFonts w:ascii="Calibri" w:hAnsi="Calibri"/>
                <w:sz w:val="14"/>
                <w:szCs w:val="14"/>
              </w:rPr>
              <w:t xml:space="preserve">&lt;&lt;calculated field: if </w:t>
            </w:r>
            <w:r w:rsidRPr="00B9297A">
              <w:rPr>
                <w:rFonts w:ascii="Calibri" w:hAnsi="Calibri"/>
                <w:sz w:val="14"/>
                <w:szCs w:val="14"/>
                <w:highlight w:val="yellow"/>
              </w:rPr>
              <w:t>D07</w:t>
            </w:r>
            <w:r w:rsidRPr="00B9297A">
              <w:rPr>
                <w:rFonts w:ascii="Calibri" w:hAnsi="Calibri"/>
                <w:sz w:val="14"/>
                <w:szCs w:val="14"/>
              </w:rPr>
              <w:t>=</w:t>
            </w:r>
          </w:p>
          <w:p w14:paraId="656CA0D1" w14:textId="77777777" w:rsidR="007B348E" w:rsidRPr="00B9297A" w:rsidRDefault="007B348E" w:rsidP="00E32430">
            <w:pPr>
              <w:keepNext/>
              <w:rPr>
                <w:rFonts w:ascii="Calibri" w:hAnsi="Calibri"/>
                <w:sz w:val="14"/>
                <w:szCs w:val="14"/>
              </w:rPr>
            </w:pPr>
            <w:r w:rsidRPr="00B9297A">
              <w:rPr>
                <w:rFonts w:ascii="Calibri" w:hAnsi="Calibri"/>
                <w:sz w:val="14"/>
                <w:szCs w:val="14"/>
              </w:rPr>
              <w:t>DuctsNone, then value=no,</w:t>
            </w:r>
          </w:p>
          <w:p w14:paraId="0CBDB5FF" w14:textId="3DFE647F" w:rsidR="007B348E" w:rsidRPr="00B9297A" w:rsidRDefault="007B348E" w:rsidP="00E32430">
            <w:pPr>
              <w:keepNext/>
              <w:rPr>
                <w:rFonts w:ascii="Calibri" w:hAnsi="Calibri"/>
                <w:sz w:val="14"/>
                <w:szCs w:val="14"/>
              </w:rPr>
            </w:pPr>
            <w:r w:rsidRPr="00B9297A">
              <w:rPr>
                <w:rFonts w:ascii="Calibri" w:hAnsi="Calibri"/>
                <w:sz w:val="14"/>
                <w:szCs w:val="14"/>
              </w:rPr>
              <w:t>else value=yes&gt;&gt;</w:t>
            </w:r>
          </w:p>
        </w:tc>
        <w:tc>
          <w:tcPr>
            <w:tcW w:w="1201" w:type="dxa"/>
            <w:shd w:val="clear" w:color="auto" w:fill="auto"/>
          </w:tcPr>
          <w:p w14:paraId="64FBBC32" w14:textId="63622424" w:rsidR="007B348E" w:rsidRPr="00B9297A" w:rsidRDefault="007B348E" w:rsidP="00A278F5">
            <w:pPr>
              <w:keepNext/>
              <w:rPr>
                <w:rFonts w:ascii="Calibri" w:hAnsi="Calibri"/>
                <w:sz w:val="14"/>
                <w:szCs w:val="14"/>
              </w:rPr>
            </w:pPr>
            <w:r w:rsidRPr="00B9297A">
              <w:rPr>
                <w:rFonts w:ascii="Calibri" w:hAnsi="Calibri"/>
                <w:sz w:val="14"/>
                <w:szCs w:val="14"/>
              </w:rPr>
              <w:t>&lt;&lt;user pick from list: "yes"; or "no"&gt;&gt;</w:t>
            </w:r>
          </w:p>
        </w:tc>
        <w:tc>
          <w:tcPr>
            <w:tcW w:w="1170" w:type="dxa"/>
            <w:shd w:val="clear" w:color="auto" w:fill="auto"/>
          </w:tcPr>
          <w:p w14:paraId="286FABB9" w14:textId="4B0F80FD" w:rsidR="007B348E" w:rsidRPr="00B9297A" w:rsidRDefault="007B348E" w:rsidP="00A278F5">
            <w:pPr>
              <w:keepNext/>
              <w:rPr>
                <w:rFonts w:ascii="Calibri" w:hAnsi="Calibri"/>
                <w:sz w:val="14"/>
                <w:szCs w:val="14"/>
              </w:rPr>
            </w:pPr>
            <w:r w:rsidRPr="00B9297A">
              <w:rPr>
                <w:rFonts w:ascii="Calibri" w:hAnsi="Calibri"/>
                <w:sz w:val="14"/>
                <w:szCs w:val="14"/>
              </w:rPr>
              <w:t>&lt;&lt;user pick from list: "yes"; or "no"&gt;&gt;</w:t>
            </w:r>
          </w:p>
        </w:tc>
        <w:tc>
          <w:tcPr>
            <w:tcW w:w="1262" w:type="dxa"/>
            <w:shd w:val="clear" w:color="auto" w:fill="auto"/>
          </w:tcPr>
          <w:p w14:paraId="34D1D36D" w14:textId="77777777" w:rsidR="00BF5D34" w:rsidRDefault="00A94EE1" w:rsidP="00A94EE1">
            <w:pPr>
              <w:keepNext/>
              <w:rPr>
                <w:rFonts w:ascii="Calibri" w:hAnsi="Calibri"/>
                <w:sz w:val="14"/>
                <w:szCs w:val="14"/>
              </w:rPr>
            </w:pPr>
            <w:r w:rsidRPr="00A94EE1">
              <w:rPr>
                <w:rFonts w:ascii="Calibri" w:hAnsi="Calibri"/>
                <w:sz w:val="14"/>
                <w:szCs w:val="14"/>
              </w:rPr>
              <w:t>&lt;&lt;</w:t>
            </w:r>
            <w:r w:rsidR="00BF5D34">
              <w:rPr>
                <w:rFonts w:ascii="Calibri" w:hAnsi="Calibri"/>
                <w:sz w:val="14"/>
                <w:szCs w:val="14"/>
              </w:rPr>
              <w:t>as default:</w:t>
            </w:r>
          </w:p>
          <w:p w14:paraId="040922E7" w14:textId="46292DE0" w:rsidR="00A94EE1" w:rsidRPr="00A94EE1" w:rsidRDefault="00A94EE1" w:rsidP="00A94EE1">
            <w:pPr>
              <w:keepNext/>
              <w:rPr>
                <w:rFonts w:ascii="Calibri" w:hAnsi="Calibri"/>
                <w:sz w:val="14"/>
                <w:szCs w:val="14"/>
              </w:rPr>
            </w:pPr>
            <w:r w:rsidRPr="00A94EE1">
              <w:rPr>
                <w:rFonts w:ascii="Calibri" w:hAnsi="Calibri"/>
                <w:b/>
                <w:sz w:val="14"/>
                <w:szCs w:val="14"/>
              </w:rPr>
              <w:t>If</w:t>
            </w:r>
            <w:r>
              <w:rPr>
                <w:rFonts w:ascii="Calibri" w:hAnsi="Calibri"/>
                <w:sz w:val="14"/>
                <w:szCs w:val="14"/>
              </w:rPr>
              <w:t xml:space="preserve"> value from CF1R= [</w:t>
            </w:r>
            <w:r w:rsidRPr="00A94EE1">
              <w:rPr>
                <w:rFonts w:ascii="Calibri" w:hAnsi="Calibri"/>
                <w:sz w:val="14"/>
                <w:szCs w:val="14"/>
              </w:rPr>
              <w:t>&gt;40ft</w:t>
            </w:r>
            <w:r>
              <w:rPr>
                <w:rFonts w:ascii="Calibri" w:hAnsi="Calibri"/>
                <w:sz w:val="14"/>
                <w:szCs w:val="14"/>
              </w:rPr>
              <w:t>]</w:t>
            </w:r>
            <w:r w:rsidRPr="00A94EE1">
              <w:rPr>
                <w:rFonts w:ascii="Calibri" w:hAnsi="Calibri"/>
                <w:sz w:val="14"/>
                <w:szCs w:val="14"/>
              </w:rPr>
              <w:t xml:space="preserve">; </w:t>
            </w:r>
          </w:p>
          <w:p w14:paraId="6DDCDF5D" w14:textId="5920D715" w:rsidR="00A94EE1" w:rsidRDefault="00A94EE1" w:rsidP="00A94EE1">
            <w:pPr>
              <w:keepNext/>
              <w:rPr>
                <w:rFonts w:ascii="Calibri" w:hAnsi="Calibri"/>
                <w:sz w:val="14"/>
                <w:szCs w:val="14"/>
              </w:rPr>
            </w:pPr>
            <w:r w:rsidRPr="00A94EE1">
              <w:rPr>
                <w:rFonts w:ascii="Calibri" w:hAnsi="Calibri"/>
                <w:b/>
                <w:sz w:val="14"/>
                <w:szCs w:val="14"/>
              </w:rPr>
              <w:t>then</w:t>
            </w:r>
            <w:r>
              <w:rPr>
                <w:rFonts w:ascii="Calibri" w:hAnsi="Calibri"/>
                <w:sz w:val="14"/>
                <w:szCs w:val="14"/>
              </w:rPr>
              <w:t xml:space="preserve"> value=yes, </w:t>
            </w:r>
            <w:r w:rsidRPr="00A94EE1">
              <w:rPr>
                <w:rFonts w:ascii="Calibri" w:hAnsi="Calibri"/>
                <w:b/>
                <w:sz w:val="14"/>
                <w:szCs w:val="14"/>
              </w:rPr>
              <w:t>elseif</w:t>
            </w:r>
            <w:r>
              <w:rPr>
                <w:rFonts w:ascii="Calibri" w:hAnsi="Calibri"/>
                <w:sz w:val="14"/>
                <w:szCs w:val="14"/>
              </w:rPr>
              <w:t xml:space="preserve"> value from CF1R=</w:t>
            </w:r>
            <w:r w:rsidR="00BF5D34">
              <w:rPr>
                <w:rFonts w:ascii="Calibri" w:hAnsi="Calibri"/>
                <w:sz w:val="14"/>
                <w:szCs w:val="14"/>
              </w:rPr>
              <w:t>one of the following 2:</w:t>
            </w:r>
          </w:p>
          <w:p w14:paraId="64614907" w14:textId="701EC76A" w:rsidR="00BF5D34" w:rsidRPr="00BF5D34" w:rsidRDefault="00BF5D34" w:rsidP="00BF5D34">
            <w:pPr>
              <w:keepNext/>
              <w:rPr>
                <w:rFonts w:ascii="Calibri" w:hAnsi="Calibri"/>
                <w:sz w:val="14"/>
                <w:szCs w:val="14"/>
              </w:rPr>
            </w:pPr>
            <w:r w:rsidRPr="00BF5D34">
              <w:rPr>
                <w:rFonts w:ascii="Calibri" w:hAnsi="Calibri"/>
                <w:sz w:val="14"/>
                <w:szCs w:val="14"/>
              </w:rPr>
              <w:t>*</w:t>
            </w:r>
            <w:r w:rsidR="0081114D">
              <w:rPr>
                <w:rFonts w:ascii="Calibri" w:hAnsi="Calibri" w:cs="Calibri"/>
                <w:sz w:val="14"/>
                <w:szCs w:val="14"/>
              </w:rPr>
              <w:t>≤</w:t>
            </w:r>
            <w:r w:rsidRPr="00BF5D34">
              <w:rPr>
                <w:rFonts w:ascii="Calibri" w:hAnsi="Calibri"/>
                <w:sz w:val="14"/>
                <w:szCs w:val="14"/>
              </w:rPr>
              <w:t xml:space="preserve">40ft; </w:t>
            </w:r>
          </w:p>
          <w:p w14:paraId="4450FB87" w14:textId="3C3C6D53" w:rsidR="00BF5D34" w:rsidRDefault="00BF5D34" w:rsidP="00A94EE1">
            <w:pPr>
              <w:keepNext/>
              <w:rPr>
                <w:rFonts w:ascii="Calibri" w:hAnsi="Calibri"/>
                <w:sz w:val="14"/>
                <w:szCs w:val="14"/>
              </w:rPr>
            </w:pPr>
            <w:r w:rsidRPr="00BF5D34">
              <w:rPr>
                <w:rFonts w:ascii="Calibri" w:hAnsi="Calibri"/>
                <w:sz w:val="14"/>
                <w:szCs w:val="14"/>
              </w:rPr>
              <w:t>*N/A - no ducts</w:t>
            </w:r>
          </w:p>
          <w:p w14:paraId="45A7960D" w14:textId="7D874D2A" w:rsidR="00A94EE1" w:rsidRDefault="00A94EE1" w:rsidP="00A94EE1">
            <w:pPr>
              <w:keepNext/>
              <w:rPr>
                <w:rFonts w:ascii="Calibri" w:hAnsi="Calibri"/>
                <w:sz w:val="14"/>
                <w:szCs w:val="14"/>
              </w:rPr>
            </w:pPr>
            <w:r w:rsidRPr="00BF5D34">
              <w:rPr>
                <w:rFonts w:ascii="Calibri" w:hAnsi="Calibri"/>
                <w:b/>
                <w:sz w:val="14"/>
                <w:szCs w:val="14"/>
              </w:rPr>
              <w:t>then</w:t>
            </w:r>
            <w:r>
              <w:rPr>
                <w:rFonts w:ascii="Calibri" w:hAnsi="Calibri"/>
                <w:sz w:val="14"/>
                <w:szCs w:val="14"/>
              </w:rPr>
              <w:t xml:space="preserve"> value=no</w:t>
            </w:r>
          </w:p>
          <w:p w14:paraId="4AA8389F" w14:textId="4206F86A" w:rsidR="00A94EE1" w:rsidRDefault="00BF5D34" w:rsidP="00A94EE1">
            <w:pPr>
              <w:keepNext/>
              <w:rPr>
                <w:rFonts w:ascii="Calibri" w:hAnsi="Calibri"/>
                <w:sz w:val="14"/>
                <w:szCs w:val="14"/>
              </w:rPr>
            </w:pPr>
            <w:r w:rsidRPr="00BF5D34">
              <w:rPr>
                <w:rFonts w:ascii="Calibri" w:hAnsi="Calibri"/>
                <w:b/>
                <w:sz w:val="14"/>
                <w:szCs w:val="14"/>
              </w:rPr>
              <w:t>elseif</w:t>
            </w:r>
            <w:r>
              <w:rPr>
                <w:rFonts w:ascii="Calibri" w:hAnsi="Calibri"/>
                <w:sz w:val="14"/>
                <w:szCs w:val="14"/>
              </w:rPr>
              <w:t xml:space="preserve"> value is not available from CF1R and</w:t>
            </w:r>
          </w:p>
          <w:p w14:paraId="42FBE3C4" w14:textId="77777777" w:rsidR="00A94EE1" w:rsidRDefault="00A94EE1" w:rsidP="00A94EE1">
            <w:pPr>
              <w:keepNext/>
              <w:rPr>
                <w:rFonts w:ascii="Calibri" w:hAnsi="Calibri"/>
                <w:sz w:val="14"/>
                <w:szCs w:val="14"/>
              </w:rPr>
            </w:pPr>
            <w:r w:rsidRPr="00A94EE1">
              <w:rPr>
                <w:rFonts w:ascii="Calibri" w:hAnsi="Calibri"/>
                <w:sz w:val="14"/>
                <w:szCs w:val="14"/>
              </w:rPr>
              <w:t xml:space="preserve">D07=DuctsNone, </w:t>
            </w:r>
            <w:r w:rsidRPr="00BF5D34">
              <w:rPr>
                <w:rFonts w:ascii="Calibri" w:hAnsi="Calibri"/>
                <w:b/>
                <w:sz w:val="14"/>
                <w:szCs w:val="14"/>
              </w:rPr>
              <w:t>then</w:t>
            </w:r>
            <w:r w:rsidRPr="00A94EE1">
              <w:rPr>
                <w:rFonts w:ascii="Calibri" w:hAnsi="Calibri"/>
                <w:sz w:val="14"/>
                <w:szCs w:val="14"/>
              </w:rPr>
              <w:t xml:space="preserve"> </w:t>
            </w:r>
            <w:r>
              <w:rPr>
                <w:rFonts w:ascii="Calibri" w:hAnsi="Calibri"/>
                <w:sz w:val="14"/>
                <w:szCs w:val="14"/>
              </w:rPr>
              <w:t>value=no</w:t>
            </w:r>
          </w:p>
          <w:p w14:paraId="1E4B8D30" w14:textId="6600FB08" w:rsidR="00A94EE1" w:rsidRPr="00A94EE1" w:rsidRDefault="00A94EE1" w:rsidP="00A94EE1">
            <w:pPr>
              <w:keepNext/>
              <w:rPr>
                <w:rFonts w:ascii="Calibri" w:hAnsi="Calibri"/>
                <w:sz w:val="14"/>
                <w:szCs w:val="14"/>
              </w:rPr>
            </w:pPr>
          </w:p>
          <w:p w14:paraId="537430CB" w14:textId="18DD90C8" w:rsidR="00A94EE1" w:rsidRPr="00A94EE1" w:rsidRDefault="00A94EE1" w:rsidP="00A94EE1">
            <w:pPr>
              <w:keepNext/>
              <w:rPr>
                <w:rFonts w:ascii="Calibri" w:hAnsi="Calibri"/>
                <w:sz w:val="14"/>
                <w:szCs w:val="14"/>
              </w:rPr>
            </w:pPr>
            <w:r w:rsidRPr="00A94EE1">
              <w:rPr>
                <w:rFonts w:ascii="Calibri" w:hAnsi="Calibri"/>
                <w:sz w:val="14"/>
                <w:szCs w:val="14"/>
              </w:rPr>
              <w:t xml:space="preserve">allow user to override the default and pick one from </w:t>
            </w:r>
            <w:r w:rsidR="00BF5D34">
              <w:rPr>
                <w:rFonts w:ascii="Calibri" w:hAnsi="Calibri"/>
                <w:sz w:val="14"/>
                <w:szCs w:val="14"/>
              </w:rPr>
              <w:t>following 2</w:t>
            </w:r>
            <w:r w:rsidRPr="00A94EE1">
              <w:rPr>
                <w:rFonts w:ascii="Calibri" w:hAnsi="Calibri"/>
                <w:sz w:val="14"/>
                <w:szCs w:val="14"/>
              </w:rPr>
              <w:t xml:space="preserve">: </w:t>
            </w:r>
          </w:p>
          <w:p w14:paraId="0DCD9445" w14:textId="32A678AE" w:rsidR="00A94EE1" w:rsidRDefault="00BF5D34" w:rsidP="00A94EE1">
            <w:pPr>
              <w:keepNext/>
              <w:rPr>
                <w:rFonts w:ascii="Calibri" w:hAnsi="Calibri"/>
                <w:sz w:val="14"/>
                <w:szCs w:val="14"/>
              </w:rPr>
            </w:pPr>
            <w:r>
              <w:rPr>
                <w:rFonts w:ascii="Calibri" w:hAnsi="Calibri"/>
                <w:sz w:val="14"/>
                <w:szCs w:val="14"/>
              </w:rPr>
              <w:t>*yes</w:t>
            </w:r>
          </w:p>
          <w:p w14:paraId="37707491" w14:textId="16A8CB89" w:rsidR="00BF5D34" w:rsidRPr="00A94EE1" w:rsidRDefault="00BF5D34" w:rsidP="00A94EE1">
            <w:pPr>
              <w:keepNext/>
              <w:rPr>
                <w:rFonts w:ascii="Calibri" w:hAnsi="Calibri"/>
                <w:sz w:val="14"/>
                <w:szCs w:val="14"/>
              </w:rPr>
            </w:pPr>
            <w:r>
              <w:rPr>
                <w:rFonts w:ascii="Calibri" w:hAnsi="Calibri"/>
                <w:sz w:val="14"/>
                <w:szCs w:val="14"/>
              </w:rPr>
              <w:t>*no</w:t>
            </w:r>
          </w:p>
          <w:p w14:paraId="22BDE1BA" w14:textId="77777777" w:rsidR="00A94EE1" w:rsidRPr="00A94EE1" w:rsidRDefault="00A94EE1" w:rsidP="00A94EE1">
            <w:pPr>
              <w:keepNext/>
              <w:rPr>
                <w:rFonts w:ascii="Calibri" w:hAnsi="Calibri"/>
                <w:sz w:val="14"/>
                <w:szCs w:val="14"/>
              </w:rPr>
            </w:pPr>
          </w:p>
          <w:p w14:paraId="32BE1934" w14:textId="69895B0F" w:rsidR="007B348E" w:rsidRDefault="00A94EE1" w:rsidP="00A94EE1">
            <w:pPr>
              <w:keepNext/>
              <w:rPr>
                <w:rFonts w:ascii="Calibri" w:hAnsi="Calibri"/>
                <w:sz w:val="14"/>
                <w:szCs w:val="14"/>
              </w:rPr>
            </w:pPr>
            <w:r w:rsidRPr="00A94EE1">
              <w:rPr>
                <w:rFonts w:ascii="Calibri" w:hAnsi="Calibri"/>
                <w:sz w:val="14"/>
                <w:szCs w:val="14"/>
              </w:rPr>
              <w:t>flag non-default values and report in project status notes field; a revised CF1R may be required &gt;&gt;</w:t>
            </w:r>
          </w:p>
          <w:p w14:paraId="5F1B9EB7" w14:textId="06D23FF7" w:rsidR="007B348E" w:rsidRPr="00B9297A" w:rsidRDefault="007B348E" w:rsidP="004F3617">
            <w:pPr>
              <w:keepNext/>
              <w:rPr>
                <w:rFonts w:ascii="Calibri" w:hAnsi="Calibri"/>
                <w:sz w:val="14"/>
                <w:szCs w:val="14"/>
              </w:rPr>
            </w:pPr>
          </w:p>
        </w:tc>
        <w:tc>
          <w:tcPr>
            <w:tcW w:w="900" w:type="dxa"/>
            <w:shd w:val="clear" w:color="auto" w:fill="auto"/>
          </w:tcPr>
          <w:p w14:paraId="41A4A966" w14:textId="66298F11" w:rsidR="007B348E" w:rsidRPr="00B9297A" w:rsidRDefault="007B348E" w:rsidP="00A278F5">
            <w:pPr>
              <w:keepNext/>
              <w:rPr>
                <w:rFonts w:ascii="Calibri" w:hAnsi="Calibri"/>
                <w:sz w:val="14"/>
                <w:szCs w:val="14"/>
              </w:rPr>
            </w:pPr>
            <w:r w:rsidRPr="00B9297A">
              <w:rPr>
                <w:rFonts w:ascii="Calibri" w:hAnsi="Calibri"/>
                <w:sz w:val="14"/>
                <w:szCs w:val="14"/>
              </w:rPr>
              <w:t>&lt;&lt;user pick from list: "yes"; or "no"&gt;&gt;</w:t>
            </w:r>
          </w:p>
        </w:tc>
        <w:tc>
          <w:tcPr>
            <w:tcW w:w="900" w:type="dxa"/>
            <w:shd w:val="clear" w:color="auto" w:fill="auto"/>
          </w:tcPr>
          <w:p w14:paraId="65037C81" w14:textId="560A0479" w:rsidR="007B348E" w:rsidRPr="00B9297A" w:rsidRDefault="007B348E" w:rsidP="00A278F5">
            <w:pPr>
              <w:keepNext/>
              <w:rPr>
                <w:rFonts w:ascii="Calibri" w:hAnsi="Calibri"/>
                <w:sz w:val="14"/>
                <w:szCs w:val="14"/>
              </w:rPr>
            </w:pPr>
            <w:r w:rsidRPr="00B9297A">
              <w:rPr>
                <w:rFonts w:ascii="Calibri" w:hAnsi="Calibri"/>
                <w:sz w:val="14"/>
                <w:szCs w:val="14"/>
              </w:rPr>
              <w:t>&lt;&lt;user pick from list: "yes"; or "no"&gt;&gt;</w:t>
            </w:r>
            <w:r w:rsidR="0091343B">
              <w:rPr>
                <w:rFonts w:ascii="Calibri" w:hAnsi="Calibri"/>
                <w:sz w:val="14"/>
                <w:szCs w:val="14"/>
              </w:rPr>
              <w:t xml:space="preserve"> </w:t>
            </w:r>
          </w:p>
        </w:tc>
        <w:tc>
          <w:tcPr>
            <w:tcW w:w="2160" w:type="dxa"/>
            <w:shd w:val="clear" w:color="auto" w:fill="auto"/>
          </w:tcPr>
          <w:p w14:paraId="51CC4185" w14:textId="02C0528B" w:rsidR="007B348E" w:rsidRPr="00B9297A" w:rsidRDefault="007B348E" w:rsidP="00A278F5">
            <w:pPr>
              <w:rPr>
                <w:rFonts w:asciiTheme="minorHAnsi" w:hAnsiTheme="minorHAnsi"/>
                <w:sz w:val="14"/>
                <w:szCs w:val="14"/>
              </w:rPr>
            </w:pPr>
            <w:r w:rsidRPr="00B9297A">
              <w:rPr>
                <w:rFonts w:asciiTheme="minorHAnsi" w:hAnsiTheme="minorHAnsi"/>
                <w:sz w:val="14"/>
                <w:szCs w:val="14"/>
              </w:rPr>
              <w:t xml:space="preserve">&lt;&lt;  Calculated field: determine the correct result for "alteration type" for entry in this field by the user responses in </w:t>
            </w:r>
            <w:r w:rsidRPr="00B9297A">
              <w:rPr>
                <w:rFonts w:asciiTheme="minorHAnsi" w:hAnsiTheme="minorHAnsi"/>
                <w:sz w:val="14"/>
                <w:szCs w:val="14"/>
                <w:highlight w:val="yellow"/>
              </w:rPr>
              <w:t>E03, E04, E05, E06, E07, E08</w:t>
            </w:r>
            <w:r w:rsidRPr="00B9297A">
              <w:rPr>
                <w:rFonts w:asciiTheme="minorHAnsi" w:hAnsiTheme="minorHAnsi"/>
                <w:sz w:val="14"/>
                <w:szCs w:val="14"/>
              </w:rPr>
              <w:t xml:space="preserve"> and use of "Logic Table for Determining Alteration Type and HERS Verification Requirements" (logic table is inserted below this section); constrain user input for fields </w:t>
            </w:r>
            <w:r w:rsidRPr="00B9297A">
              <w:rPr>
                <w:rFonts w:asciiTheme="minorHAnsi" w:hAnsiTheme="minorHAnsi"/>
                <w:sz w:val="14"/>
                <w:szCs w:val="14"/>
                <w:highlight w:val="yellow"/>
              </w:rPr>
              <w:t>E03, E04, E05, E06, E07, E08</w:t>
            </w:r>
            <w:r w:rsidRPr="00B9297A">
              <w:rPr>
                <w:rFonts w:asciiTheme="minorHAnsi" w:hAnsiTheme="minorHAnsi"/>
                <w:sz w:val="14"/>
                <w:szCs w:val="14"/>
              </w:rPr>
              <w:t xml:space="preserve"> to allow only the available combinations of responses given in the Logic Table in rows a through </w:t>
            </w:r>
            <w:r w:rsidRPr="00B9297A">
              <w:rPr>
                <w:rFonts w:asciiTheme="minorHAnsi" w:hAnsiTheme="minorHAnsi"/>
                <w:sz w:val="14"/>
                <w:szCs w:val="14"/>
                <w:highlight w:val="yellow"/>
              </w:rPr>
              <w:t>t</w:t>
            </w:r>
            <w:r w:rsidRPr="00B9297A">
              <w:rPr>
                <w:rFonts w:asciiTheme="minorHAnsi" w:hAnsiTheme="minorHAnsi"/>
                <w:sz w:val="14"/>
                <w:szCs w:val="14"/>
              </w:rPr>
              <w:t>;  alteration types are:</w:t>
            </w:r>
          </w:p>
          <w:p w14:paraId="23FA714C" w14:textId="77777777" w:rsidR="007B348E" w:rsidRPr="00B9297A" w:rsidRDefault="007B348E" w:rsidP="00A278F5">
            <w:pPr>
              <w:rPr>
                <w:rFonts w:asciiTheme="minorHAnsi" w:hAnsiTheme="minorHAnsi"/>
                <w:sz w:val="14"/>
                <w:szCs w:val="14"/>
              </w:rPr>
            </w:pPr>
            <w:r w:rsidRPr="00B9297A">
              <w:rPr>
                <w:rFonts w:asciiTheme="minorHAnsi" w:hAnsiTheme="minorHAnsi"/>
                <w:sz w:val="14"/>
                <w:szCs w:val="14"/>
              </w:rPr>
              <w:t xml:space="preserve">*Extension of Existing Duct System; </w:t>
            </w:r>
          </w:p>
          <w:p w14:paraId="59D92C40" w14:textId="77777777" w:rsidR="007B348E" w:rsidRPr="00B9297A" w:rsidRDefault="007B348E" w:rsidP="00A278F5">
            <w:pPr>
              <w:rPr>
                <w:rFonts w:asciiTheme="minorHAnsi" w:hAnsiTheme="minorHAnsi"/>
                <w:sz w:val="14"/>
                <w:szCs w:val="14"/>
              </w:rPr>
            </w:pPr>
            <w:r w:rsidRPr="00B9297A">
              <w:rPr>
                <w:rFonts w:asciiTheme="minorHAnsi" w:hAnsiTheme="minorHAnsi"/>
                <w:sz w:val="14"/>
                <w:szCs w:val="14"/>
              </w:rPr>
              <w:t xml:space="preserve">*Altered Space Conditioning System; </w:t>
            </w:r>
          </w:p>
          <w:p w14:paraId="7B838390" w14:textId="77777777" w:rsidR="007B348E" w:rsidRPr="00B9297A" w:rsidRDefault="007B348E" w:rsidP="00A278F5">
            <w:pPr>
              <w:rPr>
                <w:rFonts w:asciiTheme="minorHAnsi" w:hAnsiTheme="minorHAnsi"/>
                <w:sz w:val="14"/>
                <w:szCs w:val="14"/>
              </w:rPr>
            </w:pPr>
            <w:r w:rsidRPr="00B9297A">
              <w:rPr>
                <w:rFonts w:asciiTheme="minorHAnsi" w:hAnsiTheme="minorHAnsi"/>
                <w:sz w:val="14"/>
                <w:szCs w:val="14"/>
              </w:rPr>
              <w:t>*Entirely New or Complete Replacement Duct System with or without Equipment Changeout;</w:t>
            </w:r>
          </w:p>
          <w:p w14:paraId="7F5B363A" w14:textId="77777777" w:rsidR="007B348E" w:rsidRPr="00B9297A" w:rsidRDefault="007B348E" w:rsidP="00A278F5">
            <w:pPr>
              <w:rPr>
                <w:rFonts w:asciiTheme="minorHAnsi" w:hAnsiTheme="minorHAnsi"/>
                <w:sz w:val="14"/>
                <w:szCs w:val="14"/>
              </w:rPr>
            </w:pPr>
            <w:r w:rsidRPr="00B9297A">
              <w:rPr>
                <w:rFonts w:asciiTheme="minorHAnsi" w:hAnsiTheme="minorHAnsi"/>
                <w:sz w:val="14"/>
                <w:szCs w:val="14"/>
              </w:rPr>
              <w:t>*Entirely New or Complete Replacement Space Conditioning System</w:t>
            </w:r>
          </w:p>
          <w:p w14:paraId="693C4621" w14:textId="2B3D738A" w:rsidR="007B348E" w:rsidRPr="00B9297A" w:rsidRDefault="007B348E" w:rsidP="00A278F5">
            <w:pPr>
              <w:rPr>
                <w:rFonts w:ascii="Calibri" w:hAnsi="Calibri"/>
                <w:sz w:val="14"/>
                <w:szCs w:val="14"/>
              </w:rPr>
            </w:pPr>
            <w:r w:rsidRPr="00B9297A">
              <w:rPr>
                <w:rFonts w:asciiTheme="minorHAnsi" w:hAnsiTheme="minorHAnsi"/>
                <w:sz w:val="14"/>
                <w:szCs w:val="14"/>
              </w:rPr>
              <w:t>*</w:t>
            </w:r>
            <w:r w:rsidRPr="00B9297A">
              <w:rPr>
                <w:rFonts w:asciiTheme="minorHAnsi" w:hAnsiTheme="minorHAnsi" w:cs="Calibri"/>
                <w:color w:val="000000"/>
                <w:sz w:val="14"/>
                <w:szCs w:val="14"/>
              </w:rPr>
              <w:t>No alteration Performed</w:t>
            </w:r>
            <w:r w:rsidRPr="00B9297A">
              <w:rPr>
                <w:rFonts w:asciiTheme="minorHAnsi" w:hAnsiTheme="minorHAnsi"/>
                <w:sz w:val="14"/>
                <w:szCs w:val="14"/>
              </w:rPr>
              <w:t xml:space="preserve"> &gt;&gt;</w:t>
            </w:r>
          </w:p>
        </w:tc>
        <w:tc>
          <w:tcPr>
            <w:tcW w:w="1800" w:type="dxa"/>
          </w:tcPr>
          <w:p w14:paraId="56075DCA" w14:textId="77777777" w:rsidR="007B348E" w:rsidRPr="00B9297A" w:rsidRDefault="007B348E" w:rsidP="001216F2">
            <w:pPr>
              <w:rPr>
                <w:rFonts w:asciiTheme="minorHAnsi" w:hAnsiTheme="minorHAnsi"/>
                <w:sz w:val="14"/>
                <w:szCs w:val="14"/>
              </w:rPr>
            </w:pPr>
            <w:r w:rsidRPr="00B9297A">
              <w:rPr>
                <w:rFonts w:asciiTheme="minorHAnsi" w:hAnsiTheme="minorHAnsi"/>
                <w:sz w:val="14"/>
                <w:szCs w:val="14"/>
              </w:rPr>
              <w:t xml:space="preserve">&lt;&lt;Calculated field: if </w:t>
            </w:r>
            <w:r w:rsidRPr="00B9297A">
              <w:rPr>
                <w:rFonts w:asciiTheme="minorHAnsi" w:hAnsiTheme="minorHAnsi"/>
                <w:sz w:val="14"/>
                <w:szCs w:val="14"/>
                <w:highlight w:val="yellow"/>
              </w:rPr>
              <w:t>E09</w:t>
            </w:r>
            <w:r w:rsidRPr="00B9297A">
              <w:rPr>
                <w:rFonts w:asciiTheme="minorHAnsi" w:hAnsiTheme="minorHAnsi"/>
                <w:sz w:val="14"/>
                <w:szCs w:val="14"/>
              </w:rPr>
              <w:t>=</w:t>
            </w:r>
            <w:r w:rsidRPr="00B9297A">
              <w:rPr>
                <w:sz w:val="14"/>
                <w:szCs w:val="14"/>
              </w:rPr>
              <w:t xml:space="preserve"> </w:t>
            </w:r>
            <w:r w:rsidRPr="00B9297A">
              <w:rPr>
                <w:rFonts w:asciiTheme="minorHAnsi" w:hAnsiTheme="minorHAnsi"/>
                <w:sz w:val="14"/>
                <w:szCs w:val="14"/>
              </w:rPr>
              <w:t>No alteration Performed, then value in this field=</w:t>
            </w:r>
            <w:r w:rsidRPr="00B9297A">
              <w:rPr>
                <w:sz w:val="14"/>
                <w:szCs w:val="14"/>
              </w:rPr>
              <w:t xml:space="preserve"> </w:t>
            </w:r>
            <w:r w:rsidRPr="00B9297A">
              <w:rPr>
                <w:rFonts w:asciiTheme="minorHAnsi" w:hAnsiTheme="minorHAnsi"/>
                <w:sz w:val="14"/>
                <w:szCs w:val="14"/>
              </w:rPr>
              <w:t xml:space="preserve">no heating component altered, </w:t>
            </w:r>
          </w:p>
          <w:p w14:paraId="32498873" w14:textId="7688A715" w:rsidR="007B348E" w:rsidRPr="00B9297A" w:rsidRDefault="007B348E" w:rsidP="001216F2">
            <w:pPr>
              <w:rPr>
                <w:rFonts w:asciiTheme="minorHAnsi" w:hAnsiTheme="minorHAnsi"/>
                <w:sz w:val="14"/>
                <w:szCs w:val="14"/>
              </w:rPr>
            </w:pPr>
            <w:r w:rsidRPr="00B9297A">
              <w:rPr>
                <w:rFonts w:asciiTheme="minorHAnsi" w:hAnsiTheme="minorHAnsi"/>
                <w:sz w:val="14"/>
                <w:szCs w:val="14"/>
              </w:rPr>
              <w:t xml:space="preserve">else prompt user to pick as many as are applicable from the following list: </w:t>
            </w:r>
          </w:p>
          <w:p w14:paraId="5A3ECBBE" w14:textId="77777777" w:rsidR="00057966" w:rsidRDefault="007B348E" w:rsidP="001216F2">
            <w:pPr>
              <w:rPr>
                <w:sz w:val="14"/>
                <w:szCs w:val="14"/>
              </w:rPr>
            </w:pPr>
            <w:r w:rsidRPr="00B9297A">
              <w:rPr>
                <w:rFonts w:asciiTheme="minorHAnsi" w:hAnsiTheme="minorHAnsi"/>
                <w:sz w:val="14"/>
                <w:szCs w:val="14"/>
              </w:rPr>
              <w:t>*gas furnace AHU;</w:t>
            </w:r>
            <w:r w:rsidRPr="00B9297A">
              <w:rPr>
                <w:sz w:val="14"/>
                <w:szCs w:val="14"/>
              </w:rPr>
              <w:t xml:space="preserve"> </w:t>
            </w:r>
          </w:p>
          <w:p w14:paraId="29A79DDE" w14:textId="5BACECEE" w:rsidR="007B348E" w:rsidRPr="00B9297A" w:rsidRDefault="007B348E" w:rsidP="001216F2">
            <w:pPr>
              <w:rPr>
                <w:rFonts w:asciiTheme="minorHAnsi" w:hAnsiTheme="minorHAnsi"/>
                <w:sz w:val="14"/>
                <w:szCs w:val="14"/>
              </w:rPr>
            </w:pPr>
            <w:r w:rsidRPr="00B9297A">
              <w:rPr>
                <w:rFonts w:asciiTheme="minorHAnsi" w:hAnsiTheme="minorHAnsi"/>
                <w:sz w:val="14"/>
                <w:szCs w:val="14"/>
              </w:rPr>
              <w:t>*Packaged gas furnace</w:t>
            </w:r>
          </w:p>
          <w:p w14:paraId="6D379150" w14:textId="17E4F095" w:rsidR="007B348E" w:rsidRPr="00B9297A" w:rsidRDefault="007B348E" w:rsidP="00F57D7A">
            <w:pPr>
              <w:rPr>
                <w:rFonts w:asciiTheme="minorHAnsi" w:hAnsiTheme="minorHAnsi"/>
                <w:sz w:val="14"/>
                <w:szCs w:val="14"/>
              </w:rPr>
            </w:pPr>
            <w:r w:rsidRPr="00B9297A">
              <w:rPr>
                <w:rFonts w:asciiTheme="minorHAnsi" w:hAnsiTheme="minorHAnsi"/>
                <w:sz w:val="14"/>
                <w:szCs w:val="14"/>
              </w:rPr>
              <w:t>*wall furnace</w:t>
            </w:r>
          </w:p>
          <w:p w14:paraId="29FAA092" w14:textId="11DAA48B" w:rsidR="007B348E" w:rsidRPr="00B9297A" w:rsidRDefault="007B348E" w:rsidP="001216F2">
            <w:pPr>
              <w:rPr>
                <w:rFonts w:asciiTheme="minorHAnsi" w:hAnsiTheme="minorHAnsi"/>
                <w:sz w:val="14"/>
                <w:szCs w:val="14"/>
              </w:rPr>
            </w:pPr>
            <w:r w:rsidRPr="00B9297A">
              <w:rPr>
                <w:rFonts w:asciiTheme="minorHAnsi" w:hAnsiTheme="minorHAnsi"/>
                <w:sz w:val="14"/>
                <w:szCs w:val="14"/>
              </w:rPr>
              <w:t>*indoor fancoil AHU;</w:t>
            </w:r>
          </w:p>
          <w:p w14:paraId="0EEED197" w14:textId="3B8D3ADC" w:rsidR="007B348E" w:rsidRDefault="007B348E" w:rsidP="001216F2">
            <w:pPr>
              <w:rPr>
                <w:rFonts w:asciiTheme="minorHAnsi" w:hAnsiTheme="minorHAnsi"/>
                <w:sz w:val="14"/>
                <w:szCs w:val="14"/>
              </w:rPr>
            </w:pPr>
            <w:r w:rsidRPr="00B9297A">
              <w:rPr>
                <w:rFonts w:asciiTheme="minorHAnsi" w:hAnsiTheme="minorHAnsi"/>
                <w:sz w:val="14"/>
                <w:szCs w:val="14"/>
              </w:rPr>
              <w:t>*outdoor condensing unit;</w:t>
            </w:r>
          </w:p>
          <w:p w14:paraId="3417E88F" w14:textId="27AF73AE" w:rsidR="00E5194F" w:rsidRPr="00B9297A" w:rsidRDefault="00E5194F" w:rsidP="001216F2">
            <w:pPr>
              <w:rPr>
                <w:rFonts w:asciiTheme="minorHAnsi" w:hAnsiTheme="minorHAnsi"/>
                <w:sz w:val="14"/>
                <w:szCs w:val="14"/>
              </w:rPr>
            </w:pPr>
            <w:r w:rsidRPr="00E5194F">
              <w:rPr>
                <w:rFonts w:asciiTheme="minorHAnsi" w:hAnsiTheme="minorHAnsi"/>
                <w:sz w:val="14"/>
                <w:szCs w:val="14"/>
              </w:rPr>
              <w:t>*outdoor package unit</w:t>
            </w:r>
          </w:p>
          <w:p w14:paraId="7AEB4B71" w14:textId="77777777" w:rsidR="007B348E" w:rsidRPr="00B9297A" w:rsidRDefault="007B348E" w:rsidP="001216F2">
            <w:pPr>
              <w:rPr>
                <w:rFonts w:asciiTheme="minorHAnsi" w:hAnsiTheme="minorHAnsi"/>
                <w:sz w:val="14"/>
                <w:szCs w:val="14"/>
              </w:rPr>
            </w:pPr>
            <w:r w:rsidRPr="00B9297A">
              <w:rPr>
                <w:rFonts w:asciiTheme="minorHAnsi" w:hAnsiTheme="minorHAnsi"/>
                <w:sz w:val="14"/>
                <w:szCs w:val="14"/>
              </w:rPr>
              <w:t>*indoor coil;</w:t>
            </w:r>
          </w:p>
          <w:p w14:paraId="1C7961C2" w14:textId="23B8D839" w:rsidR="007B348E" w:rsidRPr="00B9297A" w:rsidRDefault="007B348E" w:rsidP="001216F2">
            <w:pPr>
              <w:rPr>
                <w:rFonts w:asciiTheme="minorHAnsi" w:hAnsiTheme="minorHAnsi"/>
                <w:sz w:val="14"/>
                <w:szCs w:val="14"/>
              </w:rPr>
            </w:pPr>
            <w:r w:rsidRPr="00B9297A">
              <w:rPr>
                <w:rFonts w:asciiTheme="minorHAnsi" w:hAnsiTheme="minorHAnsi"/>
                <w:sz w:val="14"/>
                <w:szCs w:val="14"/>
                <w:highlight w:val="yellow"/>
              </w:rPr>
              <w:t>*boiler;</w:t>
            </w:r>
          </w:p>
          <w:p w14:paraId="165370EE" w14:textId="77777777" w:rsidR="007B348E" w:rsidRPr="00B9297A" w:rsidRDefault="007B348E" w:rsidP="001216F2">
            <w:pPr>
              <w:rPr>
                <w:rFonts w:asciiTheme="minorHAnsi" w:hAnsiTheme="minorHAnsi"/>
                <w:sz w:val="14"/>
                <w:szCs w:val="14"/>
              </w:rPr>
            </w:pPr>
            <w:r w:rsidRPr="00B9297A">
              <w:rPr>
                <w:rFonts w:asciiTheme="minorHAnsi" w:hAnsiTheme="minorHAnsi"/>
                <w:sz w:val="14"/>
                <w:szCs w:val="14"/>
              </w:rPr>
              <w:t>*TXV or EXV;</w:t>
            </w:r>
          </w:p>
          <w:p w14:paraId="1A201582" w14:textId="77777777" w:rsidR="007B348E" w:rsidRPr="00B9297A" w:rsidRDefault="007B348E" w:rsidP="001216F2">
            <w:pPr>
              <w:rPr>
                <w:rFonts w:asciiTheme="minorHAnsi" w:hAnsiTheme="minorHAnsi"/>
                <w:sz w:val="14"/>
                <w:szCs w:val="14"/>
              </w:rPr>
            </w:pPr>
            <w:r w:rsidRPr="00B9297A">
              <w:rPr>
                <w:rFonts w:asciiTheme="minorHAnsi" w:hAnsiTheme="minorHAnsi"/>
                <w:sz w:val="14"/>
                <w:szCs w:val="14"/>
              </w:rPr>
              <w:t>*compressor;</w:t>
            </w:r>
          </w:p>
          <w:p w14:paraId="5BE5D4CC" w14:textId="77777777" w:rsidR="007B348E" w:rsidRPr="00B9297A" w:rsidRDefault="007B348E" w:rsidP="001216F2">
            <w:pPr>
              <w:rPr>
                <w:rFonts w:asciiTheme="minorHAnsi" w:hAnsiTheme="minorHAnsi"/>
                <w:sz w:val="14"/>
                <w:szCs w:val="14"/>
              </w:rPr>
            </w:pPr>
            <w:r w:rsidRPr="00B9297A">
              <w:rPr>
                <w:rFonts w:asciiTheme="minorHAnsi" w:hAnsiTheme="minorHAnsi"/>
                <w:sz w:val="14"/>
                <w:szCs w:val="14"/>
              </w:rPr>
              <w:t>*refrigerant lineset;</w:t>
            </w:r>
          </w:p>
          <w:p w14:paraId="293A695A" w14:textId="69A3D1E7" w:rsidR="007B348E" w:rsidRPr="00B9297A" w:rsidRDefault="007B348E" w:rsidP="001216F2">
            <w:pPr>
              <w:rPr>
                <w:rFonts w:asciiTheme="minorHAnsi" w:hAnsiTheme="minorHAnsi"/>
                <w:sz w:val="14"/>
                <w:szCs w:val="14"/>
              </w:rPr>
            </w:pPr>
            <w:r w:rsidRPr="00B9297A">
              <w:rPr>
                <w:rFonts w:asciiTheme="minorHAnsi" w:hAnsiTheme="minorHAnsi"/>
                <w:sz w:val="14"/>
                <w:szCs w:val="14"/>
              </w:rPr>
              <w:t>*no heating component altered&gt;&gt;</w:t>
            </w:r>
          </w:p>
        </w:tc>
        <w:tc>
          <w:tcPr>
            <w:tcW w:w="1801" w:type="dxa"/>
          </w:tcPr>
          <w:p w14:paraId="40EFABAE" w14:textId="77777777" w:rsidR="007B348E" w:rsidRPr="00B9297A" w:rsidRDefault="007B348E" w:rsidP="001216F2">
            <w:pPr>
              <w:rPr>
                <w:rFonts w:asciiTheme="minorHAnsi" w:hAnsiTheme="minorHAnsi"/>
                <w:sz w:val="14"/>
                <w:szCs w:val="14"/>
              </w:rPr>
            </w:pPr>
            <w:r w:rsidRPr="00B9297A">
              <w:rPr>
                <w:rFonts w:asciiTheme="minorHAnsi" w:hAnsiTheme="minorHAnsi"/>
                <w:sz w:val="14"/>
                <w:szCs w:val="14"/>
              </w:rPr>
              <w:t>&lt;&lt;</w:t>
            </w:r>
            <w:r w:rsidRPr="00B9297A">
              <w:rPr>
                <w:sz w:val="14"/>
                <w:szCs w:val="14"/>
              </w:rPr>
              <w:t xml:space="preserve"> </w:t>
            </w:r>
            <w:r w:rsidRPr="00B9297A">
              <w:rPr>
                <w:rFonts w:asciiTheme="minorHAnsi" w:hAnsiTheme="minorHAnsi"/>
                <w:sz w:val="14"/>
                <w:szCs w:val="14"/>
              </w:rPr>
              <w:t xml:space="preserve">Calculated field: if </w:t>
            </w:r>
            <w:r w:rsidRPr="00B9297A">
              <w:rPr>
                <w:rFonts w:asciiTheme="minorHAnsi" w:hAnsiTheme="minorHAnsi"/>
                <w:sz w:val="14"/>
                <w:szCs w:val="14"/>
                <w:highlight w:val="yellow"/>
              </w:rPr>
              <w:t>E09</w:t>
            </w:r>
            <w:r w:rsidRPr="00B9297A">
              <w:rPr>
                <w:rFonts w:asciiTheme="minorHAnsi" w:hAnsiTheme="minorHAnsi"/>
                <w:sz w:val="14"/>
                <w:szCs w:val="14"/>
              </w:rPr>
              <w:t xml:space="preserve">= No alteration Performed, then value in this field= no cooling component altered, </w:t>
            </w:r>
          </w:p>
          <w:p w14:paraId="2CBC39A5" w14:textId="701A491B" w:rsidR="007B348E" w:rsidRPr="00B9297A" w:rsidRDefault="007B348E" w:rsidP="001216F2">
            <w:pPr>
              <w:rPr>
                <w:rFonts w:asciiTheme="minorHAnsi" w:hAnsiTheme="minorHAnsi"/>
                <w:sz w:val="14"/>
                <w:szCs w:val="14"/>
              </w:rPr>
            </w:pPr>
            <w:r w:rsidRPr="00B9297A">
              <w:rPr>
                <w:rFonts w:asciiTheme="minorHAnsi" w:hAnsiTheme="minorHAnsi"/>
                <w:sz w:val="14"/>
                <w:szCs w:val="14"/>
              </w:rPr>
              <w:t xml:space="preserve">else prompt user to pick as many as are applicable from the following list: </w:t>
            </w:r>
          </w:p>
          <w:p w14:paraId="4BFC4C60" w14:textId="77777777" w:rsidR="007B348E" w:rsidRPr="00B9297A" w:rsidRDefault="007B348E" w:rsidP="001216F2">
            <w:pPr>
              <w:rPr>
                <w:rFonts w:asciiTheme="minorHAnsi" w:hAnsiTheme="minorHAnsi"/>
                <w:sz w:val="14"/>
                <w:szCs w:val="14"/>
              </w:rPr>
            </w:pPr>
            <w:r w:rsidRPr="00B9297A">
              <w:rPr>
                <w:rFonts w:asciiTheme="minorHAnsi" w:hAnsiTheme="minorHAnsi"/>
                <w:sz w:val="14"/>
                <w:szCs w:val="14"/>
              </w:rPr>
              <w:t>*outdoor condensing unit,</w:t>
            </w:r>
          </w:p>
          <w:p w14:paraId="41A9232F" w14:textId="10B79912" w:rsidR="007B348E" w:rsidRPr="00B9297A" w:rsidRDefault="007B348E" w:rsidP="001216F2">
            <w:pPr>
              <w:rPr>
                <w:rFonts w:asciiTheme="minorHAnsi" w:hAnsiTheme="minorHAnsi"/>
                <w:sz w:val="14"/>
                <w:szCs w:val="14"/>
              </w:rPr>
            </w:pPr>
            <w:r w:rsidRPr="00B9297A">
              <w:rPr>
                <w:rFonts w:asciiTheme="minorHAnsi" w:hAnsiTheme="minorHAnsi"/>
                <w:sz w:val="14"/>
                <w:szCs w:val="14"/>
              </w:rPr>
              <w:t>*outdoor package unit</w:t>
            </w:r>
          </w:p>
          <w:p w14:paraId="290AEC1F" w14:textId="77777777" w:rsidR="007B348E" w:rsidRPr="00B9297A" w:rsidRDefault="007B348E" w:rsidP="001216F2">
            <w:pPr>
              <w:rPr>
                <w:rFonts w:asciiTheme="minorHAnsi" w:hAnsiTheme="minorHAnsi"/>
                <w:sz w:val="14"/>
                <w:szCs w:val="14"/>
              </w:rPr>
            </w:pPr>
            <w:r w:rsidRPr="00B9297A">
              <w:rPr>
                <w:rFonts w:asciiTheme="minorHAnsi" w:hAnsiTheme="minorHAnsi"/>
                <w:sz w:val="14"/>
                <w:szCs w:val="14"/>
              </w:rPr>
              <w:t>*indoor fancoil AHU,</w:t>
            </w:r>
          </w:p>
          <w:p w14:paraId="231134A9" w14:textId="149F48C6" w:rsidR="007B348E" w:rsidRDefault="007B348E" w:rsidP="001216F2">
            <w:pPr>
              <w:rPr>
                <w:rFonts w:asciiTheme="minorHAnsi" w:hAnsiTheme="minorHAnsi"/>
                <w:sz w:val="14"/>
                <w:szCs w:val="14"/>
              </w:rPr>
            </w:pPr>
            <w:r w:rsidRPr="00B9297A">
              <w:rPr>
                <w:rFonts w:asciiTheme="minorHAnsi" w:hAnsiTheme="minorHAnsi"/>
                <w:sz w:val="14"/>
                <w:szCs w:val="14"/>
              </w:rPr>
              <w:t>*indoor coil,</w:t>
            </w:r>
          </w:p>
          <w:p w14:paraId="3DB78C0D" w14:textId="3229FE0D" w:rsidR="009F7663" w:rsidRPr="00B9297A" w:rsidRDefault="009F7663" w:rsidP="001216F2">
            <w:pPr>
              <w:rPr>
                <w:rFonts w:asciiTheme="minorHAnsi" w:hAnsiTheme="minorHAnsi"/>
                <w:sz w:val="14"/>
                <w:szCs w:val="14"/>
              </w:rPr>
            </w:pPr>
            <w:r>
              <w:rPr>
                <w:rFonts w:asciiTheme="minorHAnsi" w:hAnsiTheme="minorHAnsi"/>
                <w:sz w:val="14"/>
                <w:szCs w:val="14"/>
              </w:rPr>
              <w:t xml:space="preserve">*non-furnace </w:t>
            </w:r>
            <w:r w:rsidR="001A067E">
              <w:rPr>
                <w:rFonts w:asciiTheme="minorHAnsi" w:hAnsiTheme="minorHAnsi"/>
                <w:sz w:val="14"/>
                <w:szCs w:val="14"/>
              </w:rPr>
              <w:t>AHU</w:t>
            </w:r>
          </w:p>
          <w:p w14:paraId="661DF13D" w14:textId="77777777" w:rsidR="007B348E" w:rsidRPr="00B9297A" w:rsidRDefault="007B348E" w:rsidP="001216F2">
            <w:pPr>
              <w:rPr>
                <w:rFonts w:asciiTheme="minorHAnsi" w:hAnsiTheme="minorHAnsi"/>
                <w:sz w:val="14"/>
                <w:szCs w:val="14"/>
              </w:rPr>
            </w:pPr>
            <w:r w:rsidRPr="00B9297A">
              <w:rPr>
                <w:rFonts w:asciiTheme="minorHAnsi" w:hAnsiTheme="minorHAnsi"/>
                <w:sz w:val="14"/>
                <w:szCs w:val="14"/>
              </w:rPr>
              <w:t>*TXV or EXV,</w:t>
            </w:r>
          </w:p>
          <w:p w14:paraId="25BC93B1" w14:textId="77777777" w:rsidR="007B348E" w:rsidRPr="00B9297A" w:rsidRDefault="007B348E" w:rsidP="001216F2">
            <w:pPr>
              <w:rPr>
                <w:rFonts w:asciiTheme="minorHAnsi" w:hAnsiTheme="minorHAnsi"/>
                <w:sz w:val="14"/>
                <w:szCs w:val="14"/>
              </w:rPr>
            </w:pPr>
            <w:r w:rsidRPr="00B9297A">
              <w:rPr>
                <w:rFonts w:asciiTheme="minorHAnsi" w:hAnsiTheme="minorHAnsi"/>
                <w:sz w:val="14"/>
                <w:szCs w:val="14"/>
              </w:rPr>
              <w:t>*Compressor,</w:t>
            </w:r>
          </w:p>
          <w:p w14:paraId="4E7AC1AB" w14:textId="77777777" w:rsidR="007B348E" w:rsidRPr="00B9297A" w:rsidRDefault="007B348E" w:rsidP="001216F2">
            <w:pPr>
              <w:rPr>
                <w:rFonts w:asciiTheme="minorHAnsi" w:hAnsiTheme="minorHAnsi"/>
                <w:sz w:val="14"/>
                <w:szCs w:val="14"/>
              </w:rPr>
            </w:pPr>
            <w:r w:rsidRPr="00B9297A">
              <w:rPr>
                <w:rFonts w:asciiTheme="minorHAnsi" w:hAnsiTheme="minorHAnsi"/>
                <w:sz w:val="14"/>
                <w:szCs w:val="14"/>
              </w:rPr>
              <w:t>*refrigerant lineset,</w:t>
            </w:r>
          </w:p>
          <w:p w14:paraId="3D756150" w14:textId="326B2027" w:rsidR="007B348E" w:rsidRPr="00B9297A" w:rsidRDefault="007B348E" w:rsidP="00995955">
            <w:pPr>
              <w:rPr>
                <w:rFonts w:asciiTheme="minorHAnsi" w:hAnsiTheme="minorHAnsi"/>
                <w:sz w:val="14"/>
                <w:szCs w:val="14"/>
              </w:rPr>
            </w:pPr>
            <w:r w:rsidRPr="00B9297A">
              <w:rPr>
                <w:rFonts w:asciiTheme="minorHAnsi" w:hAnsiTheme="minorHAnsi"/>
                <w:sz w:val="14"/>
                <w:szCs w:val="14"/>
              </w:rPr>
              <w:t>*no cooling component altered&gt;&gt;</w:t>
            </w:r>
          </w:p>
        </w:tc>
      </w:tr>
      <w:tr w:rsidR="007B348E" w:rsidRPr="00543105" w14:paraId="3540F28A" w14:textId="636833A2" w:rsidTr="00A94EE1">
        <w:trPr>
          <w:trHeight w:val="432"/>
        </w:trPr>
        <w:tc>
          <w:tcPr>
            <w:tcW w:w="1067" w:type="dxa"/>
            <w:shd w:val="clear" w:color="auto" w:fill="auto"/>
          </w:tcPr>
          <w:p w14:paraId="462B4B57" w14:textId="77777777" w:rsidR="007B348E" w:rsidRPr="00784D90" w:rsidRDefault="007B348E" w:rsidP="00784D90">
            <w:pPr>
              <w:keepNext/>
              <w:rPr>
                <w:rFonts w:ascii="Calibri" w:hAnsi="Calibri"/>
                <w:sz w:val="18"/>
                <w:szCs w:val="18"/>
              </w:rPr>
            </w:pPr>
          </w:p>
        </w:tc>
        <w:tc>
          <w:tcPr>
            <w:tcW w:w="1067" w:type="dxa"/>
            <w:shd w:val="clear" w:color="auto" w:fill="auto"/>
          </w:tcPr>
          <w:p w14:paraId="05F61FE7" w14:textId="77777777" w:rsidR="007B348E" w:rsidRPr="00784D90" w:rsidRDefault="007B348E" w:rsidP="00A278F5">
            <w:pPr>
              <w:keepNext/>
              <w:rPr>
                <w:rFonts w:ascii="Calibri" w:hAnsi="Calibri"/>
                <w:sz w:val="18"/>
                <w:szCs w:val="18"/>
              </w:rPr>
            </w:pPr>
          </w:p>
        </w:tc>
        <w:tc>
          <w:tcPr>
            <w:tcW w:w="1068" w:type="dxa"/>
            <w:shd w:val="clear" w:color="auto" w:fill="auto"/>
          </w:tcPr>
          <w:p w14:paraId="4E32857C" w14:textId="77777777" w:rsidR="007B348E" w:rsidRDefault="007B348E" w:rsidP="00E32430">
            <w:pPr>
              <w:keepNext/>
              <w:rPr>
                <w:rFonts w:ascii="Calibri" w:hAnsi="Calibri"/>
                <w:sz w:val="18"/>
                <w:szCs w:val="18"/>
              </w:rPr>
            </w:pPr>
          </w:p>
        </w:tc>
        <w:tc>
          <w:tcPr>
            <w:tcW w:w="1201" w:type="dxa"/>
            <w:shd w:val="clear" w:color="auto" w:fill="auto"/>
          </w:tcPr>
          <w:p w14:paraId="0337B21A" w14:textId="77777777" w:rsidR="007B348E" w:rsidRDefault="007B348E" w:rsidP="00A278F5">
            <w:pPr>
              <w:keepNext/>
              <w:rPr>
                <w:rFonts w:ascii="Calibri" w:hAnsi="Calibri"/>
                <w:sz w:val="18"/>
                <w:szCs w:val="18"/>
              </w:rPr>
            </w:pPr>
          </w:p>
        </w:tc>
        <w:tc>
          <w:tcPr>
            <w:tcW w:w="1170" w:type="dxa"/>
            <w:shd w:val="clear" w:color="auto" w:fill="auto"/>
          </w:tcPr>
          <w:p w14:paraId="0AB850F0" w14:textId="77777777" w:rsidR="007B348E" w:rsidRDefault="007B348E" w:rsidP="00A278F5">
            <w:pPr>
              <w:keepNext/>
              <w:rPr>
                <w:rFonts w:ascii="Calibri" w:hAnsi="Calibri"/>
                <w:sz w:val="18"/>
                <w:szCs w:val="18"/>
              </w:rPr>
            </w:pPr>
          </w:p>
        </w:tc>
        <w:tc>
          <w:tcPr>
            <w:tcW w:w="1262" w:type="dxa"/>
            <w:shd w:val="clear" w:color="auto" w:fill="auto"/>
          </w:tcPr>
          <w:p w14:paraId="5C05B139" w14:textId="77777777" w:rsidR="007B348E" w:rsidRPr="004F3617" w:rsidRDefault="007B348E" w:rsidP="004F3617">
            <w:pPr>
              <w:keepNext/>
              <w:rPr>
                <w:rFonts w:ascii="Calibri" w:hAnsi="Calibri"/>
                <w:sz w:val="16"/>
                <w:szCs w:val="16"/>
              </w:rPr>
            </w:pPr>
          </w:p>
        </w:tc>
        <w:tc>
          <w:tcPr>
            <w:tcW w:w="900" w:type="dxa"/>
            <w:shd w:val="clear" w:color="auto" w:fill="auto"/>
          </w:tcPr>
          <w:p w14:paraId="616CC4B7" w14:textId="77777777" w:rsidR="007B348E" w:rsidRDefault="007B348E" w:rsidP="00A278F5">
            <w:pPr>
              <w:keepNext/>
              <w:rPr>
                <w:rFonts w:ascii="Calibri" w:hAnsi="Calibri"/>
                <w:sz w:val="18"/>
                <w:szCs w:val="18"/>
              </w:rPr>
            </w:pPr>
          </w:p>
        </w:tc>
        <w:tc>
          <w:tcPr>
            <w:tcW w:w="900" w:type="dxa"/>
            <w:shd w:val="clear" w:color="auto" w:fill="auto"/>
          </w:tcPr>
          <w:p w14:paraId="24C39C6A" w14:textId="77777777" w:rsidR="007B348E" w:rsidRDefault="007B348E" w:rsidP="00A278F5">
            <w:pPr>
              <w:keepNext/>
              <w:rPr>
                <w:rFonts w:ascii="Calibri" w:hAnsi="Calibri"/>
                <w:sz w:val="18"/>
                <w:szCs w:val="18"/>
              </w:rPr>
            </w:pPr>
          </w:p>
        </w:tc>
        <w:tc>
          <w:tcPr>
            <w:tcW w:w="2160" w:type="dxa"/>
            <w:shd w:val="clear" w:color="auto" w:fill="auto"/>
          </w:tcPr>
          <w:p w14:paraId="7F54529D" w14:textId="77777777" w:rsidR="007B348E" w:rsidRPr="008022E4" w:rsidRDefault="007B348E" w:rsidP="00A278F5">
            <w:pPr>
              <w:rPr>
                <w:rFonts w:asciiTheme="minorHAnsi" w:hAnsiTheme="minorHAnsi"/>
                <w:sz w:val="16"/>
                <w:szCs w:val="16"/>
              </w:rPr>
            </w:pPr>
          </w:p>
        </w:tc>
        <w:tc>
          <w:tcPr>
            <w:tcW w:w="1800" w:type="dxa"/>
          </w:tcPr>
          <w:p w14:paraId="60F25582" w14:textId="77777777" w:rsidR="007B348E" w:rsidRPr="000E5CA2" w:rsidRDefault="007B348E" w:rsidP="001216F2">
            <w:pPr>
              <w:rPr>
                <w:rFonts w:asciiTheme="minorHAnsi" w:hAnsiTheme="minorHAnsi"/>
                <w:sz w:val="16"/>
                <w:szCs w:val="16"/>
              </w:rPr>
            </w:pPr>
          </w:p>
        </w:tc>
        <w:tc>
          <w:tcPr>
            <w:tcW w:w="1801" w:type="dxa"/>
          </w:tcPr>
          <w:p w14:paraId="4BC73B76" w14:textId="77777777" w:rsidR="007B348E" w:rsidRPr="001216F2" w:rsidRDefault="007B348E" w:rsidP="001216F2">
            <w:pPr>
              <w:rPr>
                <w:rFonts w:asciiTheme="minorHAnsi" w:hAnsiTheme="minorHAnsi"/>
                <w:sz w:val="16"/>
                <w:szCs w:val="16"/>
              </w:rPr>
            </w:pPr>
          </w:p>
        </w:tc>
      </w:tr>
      <w:tr w:rsidR="007B348E" w:rsidRPr="00B12CFA" w14:paraId="3580C6B2" w14:textId="03C68CDD" w:rsidTr="00B812D5">
        <w:tblPrEx>
          <w:tblLook w:val="00A0" w:firstRow="1" w:lastRow="0" w:firstColumn="1" w:lastColumn="0" w:noHBand="0" w:noVBand="0"/>
        </w:tblPrEx>
        <w:tc>
          <w:tcPr>
            <w:tcW w:w="14396" w:type="dxa"/>
            <w:gridSpan w:val="11"/>
          </w:tcPr>
          <w:p w14:paraId="73169F26" w14:textId="0C0A5697" w:rsidR="007B348E" w:rsidRPr="00B12CFA" w:rsidRDefault="007B348E" w:rsidP="00B12CFA">
            <w:pPr>
              <w:rPr>
                <w:rFonts w:ascii="Calibri" w:hAnsi="Calibri"/>
                <w:sz w:val="18"/>
                <w:szCs w:val="18"/>
              </w:rPr>
            </w:pPr>
            <w:r w:rsidRPr="00B12CFA">
              <w:rPr>
                <w:rFonts w:ascii="Calibri" w:hAnsi="Calibri"/>
                <w:sz w:val="18"/>
                <w:szCs w:val="18"/>
              </w:rPr>
              <w:t>Notes:</w:t>
            </w:r>
          </w:p>
        </w:tc>
      </w:tr>
    </w:tbl>
    <w:p w14:paraId="7263E20B" w14:textId="1362525D" w:rsidR="007B2A3B" w:rsidRDefault="007B2A3B" w:rsidP="007B2A3B">
      <w:pPr>
        <w:rPr>
          <w:rFonts w:ascii="Calibri" w:hAnsi="Calibri"/>
          <w:sz w:val="18"/>
          <w:szCs w:val="18"/>
        </w:rPr>
      </w:pPr>
    </w:p>
    <w:tbl>
      <w:tblPr>
        <w:tblW w:w="5000" w:type="pct"/>
        <w:tblLayout w:type="fixed"/>
        <w:tblLook w:val="0000" w:firstRow="0" w:lastRow="0" w:firstColumn="0" w:lastColumn="0" w:noHBand="0" w:noVBand="0"/>
      </w:tblPr>
      <w:tblGrid>
        <w:gridCol w:w="258"/>
        <w:gridCol w:w="1464"/>
        <w:gridCol w:w="1463"/>
        <w:gridCol w:w="1462"/>
        <w:gridCol w:w="1463"/>
        <w:gridCol w:w="1462"/>
        <w:gridCol w:w="1463"/>
        <w:gridCol w:w="1775"/>
        <w:gridCol w:w="1020"/>
        <w:gridCol w:w="2560"/>
      </w:tblGrid>
      <w:tr w:rsidR="007B2A3B" w:rsidRPr="00862A62" w14:paraId="44DBDE1B" w14:textId="77777777" w:rsidTr="00A278F5">
        <w:trPr>
          <w:trHeight w:val="218"/>
        </w:trPr>
        <w:tc>
          <w:tcPr>
            <w:tcW w:w="14616" w:type="dxa"/>
            <w:gridSpan w:val="10"/>
            <w:tcBorders>
              <w:top w:val="single" w:sz="4" w:space="0" w:color="auto"/>
              <w:left w:val="single" w:sz="4" w:space="0" w:color="auto"/>
              <w:bottom w:val="nil"/>
              <w:right w:val="single" w:sz="4" w:space="0" w:color="auto"/>
            </w:tcBorders>
            <w:vAlign w:val="center"/>
          </w:tcPr>
          <w:p w14:paraId="7CE3A91E" w14:textId="77777777" w:rsidR="007B2A3B" w:rsidRPr="00862A62" w:rsidRDefault="007B2A3B" w:rsidP="00A278F5">
            <w:pPr>
              <w:keepNext/>
              <w:autoSpaceDE w:val="0"/>
              <w:autoSpaceDN w:val="0"/>
              <w:adjustRightInd w:val="0"/>
              <w:rPr>
                <w:rFonts w:asciiTheme="minorHAnsi" w:hAnsiTheme="minorHAnsi" w:cs="Calibri"/>
                <w:b/>
                <w:color w:val="000000"/>
                <w:sz w:val="24"/>
                <w:szCs w:val="24"/>
              </w:rPr>
            </w:pPr>
            <w:r w:rsidRPr="00862A62">
              <w:rPr>
                <w:rFonts w:asciiTheme="minorHAnsi" w:hAnsiTheme="minorHAnsi" w:cs="Calibri"/>
                <w:b/>
                <w:color w:val="000000"/>
                <w:sz w:val="24"/>
                <w:szCs w:val="24"/>
              </w:rPr>
              <w:t>Logic Table for Determining Alteration Type and HERS Verification Requirements (this table not shown on the completed document)</w:t>
            </w:r>
          </w:p>
        </w:tc>
      </w:tr>
      <w:tr w:rsidR="007B2A3B" w:rsidRPr="00862A62" w14:paraId="6A08B5A7" w14:textId="77777777" w:rsidTr="00A278F5">
        <w:trPr>
          <w:trHeight w:val="218"/>
        </w:trPr>
        <w:tc>
          <w:tcPr>
            <w:tcW w:w="258" w:type="dxa"/>
            <w:tcBorders>
              <w:top w:val="nil"/>
              <w:left w:val="single" w:sz="4" w:space="0" w:color="auto"/>
              <w:bottom w:val="nil"/>
              <w:right w:val="nil"/>
            </w:tcBorders>
            <w:vAlign w:val="center"/>
          </w:tcPr>
          <w:p w14:paraId="41E4958A" w14:textId="77777777" w:rsidR="007B2A3B" w:rsidRPr="00862A62" w:rsidRDefault="007B2A3B" w:rsidP="00A278F5">
            <w:pPr>
              <w:keepNext/>
              <w:autoSpaceDE w:val="0"/>
              <w:autoSpaceDN w:val="0"/>
              <w:adjustRightInd w:val="0"/>
              <w:jc w:val="center"/>
              <w:rPr>
                <w:rFonts w:ascii="Calibri" w:hAnsi="Calibri" w:cs="Calibri"/>
                <w:color w:val="000000"/>
                <w:sz w:val="24"/>
                <w:szCs w:val="24"/>
              </w:rPr>
            </w:pPr>
          </w:p>
        </w:tc>
        <w:tc>
          <w:tcPr>
            <w:tcW w:w="1487" w:type="dxa"/>
            <w:tcBorders>
              <w:top w:val="single" w:sz="6" w:space="0" w:color="auto"/>
              <w:left w:val="single" w:sz="6" w:space="0" w:color="auto"/>
              <w:bottom w:val="single" w:sz="6" w:space="0" w:color="auto"/>
              <w:right w:val="single" w:sz="6" w:space="0" w:color="auto"/>
            </w:tcBorders>
            <w:vAlign w:val="center"/>
          </w:tcPr>
          <w:p w14:paraId="79499FE7" w14:textId="77777777" w:rsidR="007B2A3B" w:rsidRPr="00862A62" w:rsidRDefault="007B2A3B" w:rsidP="00A278F5">
            <w:pPr>
              <w:keepNext/>
              <w:autoSpaceDE w:val="0"/>
              <w:autoSpaceDN w:val="0"/>
              <w:adjustRightInd w:val="0"/>
              <w:jc w:val="center"/>
              <w:rPr>
                <w:rFonts w:asciiTheme="minorHAnsi" w:hAnsiTheme="minorHAnsi" w:cs="Calibri"/>
                <w:b/>
                <w:bCs/>
                <w:color w:val="000000"/>
                <w:sz w:val="16"/>
                <w:szCs w:val="16"/>
              </w:rPr>
            </w:pPr>
            <w:r w:rsidRPr="00862A62">
              <w:rPr>
                <w:rFonts w:asciiTheme="minorHAnsi" w:hAnsiTheme="minorHAnsi" w:cs="Calibri"/>
                <w:b/>
                <w:bCs/>
                <w:color w:val="000000"/>
                <w:sz w:val="16"/>
                <w:szCs w:val="16"/>
              </w:rPr>
              <w:t>1</w:t>
            </w:r>
          </w:p>
        </w:tc>
        <w:tc>
          <w:tcPr>
            <w:tcW w:w="1486" w:type="dxa"/>
            <w:tcBorders>
              <w:top w:val="single" w:sz="6" w:space="0" w:color="auto"/>
              <w:left w:val="single" w:sz="6" w:space="0" w:color="auto"/>
              <w:bottom w:val="single" w:sz="6" w:space="0" w:color="auto"/>
              <w:right w:val="single" w:sz="6" w:space="0" w:color="auto"/>
            </w:tcBorders>
            <w:vAlign w:val="center"/>
          </w:tcPr>
          <w:p w14:paraId="188859C8" w14:textId="77777777" w:rsidR="007B2A3B" w:rsidRPr="00862A62" w:rsidRDefault="007B2A3B" w:rsidP="00A278F5">
            <w:pPr>
              <w:keepNext/>
              <w:autoSpaceDE w:val="0"/>
              <w:autoSpaceDN w:val="0"/>
              <w:adjustRightInd w:val="0"/>
              <w:jc w:val="center"/>
              <w:rPr>
                <w:rFonts w:asciiTheme="minorHAnsi" w:hAnsiTheme="minorHAnsi" w:cs="Calibri"/>
                <w:b/>
                <w:bCs/>
                <w:color w:val="000000"/>
                <w:sz w:val="16"/>
                <w:szCs w:val="16"/>
              </w:rPr>
            </w:pPr>
            <w:r w:rsidRPr="00862A62">
              <w:rPr>
                <w:rFonts w:asciiTheme="minorHAnsi" w:hAnsiTheme="minorHAnsi" w:cs="Calibri"/>
                <w:b/>
                <w:bCs/>
                <w:color w:val="000000"/>
                <w:sz w:val="16"/>
                <w:szCs w:val="16"/>
              </w:rPr>
              <w:t>2</w:t>
            </w:r>
          </w:p>
        </w:tc>
        <w:tc>
          <w:tcPr>
            <w:tcW w:w="1485" w:type="dxa"/>
            <w:tcBorders>
              <w:top w:val="single" w:sz="6" w:space="0" w:color="auto"/>
              <w:left w:val="single" w:sz="6" w:space="0" w:color="auto"/>
              <w:bottom w:val="single" w:sz="6" w:space="0" w:color="auto"/>
              <w:right w:val="single" w:sz="6" w:space="0" w:color="auto"/>
            </w:tcBorders>
            <w:vAlign w:val="center"/>
          </w:tcPr>
          <w:p w14:paraId="41E900AF" w14:textId="77777777" w:rsidR="007B2A3B" w:rsidRPr="00862A62" w:rsidRDefault="007B2A3B" w:rsidP="00A278F5">
            <w:pPr>
              <w:keepNext/>
              <w:autoSpaceDE w:val="0"/>
              <w:autoSpaceDN w:val="0"/>
              <w:adjustRightInd w:val="0"/>
              <w:jc w:val="center"/>
              <w:rPr>
                <w:rFonts w:asciiTheme="minorHAnsi" w:hAnsiTheme="minorHAnsi" w:cs="Calibri"/>
                <w:b/>
                <w:bCs/>
                <w:color w:val="000000"/>
                <w:sz w:val="16"/>
                <w:szCs w:val="16"/>
              </w:rPr>
            </w:pPr>
            <w:r w:rsidRPr="00862A62">
              <w:rPr>
                <w:rFonts w:asciiTheme="minorHAnsi" w:hAnsiTheme="minorHAnsi" w:cs="Calibri"/>
                <w:b/>
                <w:bCs/>
                <w:color w:val="000000"/>
                <w:sz w:val="16"/>
                <w:szCs w:val="16"/>
              </w:rPr>
              <w:t>3</w:t>
            </w:r>
          </w:p>
        </w:tc>
        <w:tc>
          <w:tcPr>
            <w:tcW w:w="1486" w:type="dxa"/>
            <w:tcBorders>
              <w:top w:val="single" w:sz="6" w:space="0" w:color="auto"/>
              <w:left w:val="single" w:sz="6" w:space="0" w:color="auto"/>
              <w:bottom w:val="single" w:sz="6" w:space="0" w:color="auto"/>
              <w:right w:val="single" w:sz="6" w:space="0" w:color="auto"/>
            </w:tcBorders>
            <w:vAlign w:val="center"/>
          </w:tcPr>
          <w:p w14:paraId="22CC07CD" w14:textId="77777777" w:rsidR="007B2A3B" w:rsidRPr="00862A62" w:rsidRDefault="007B2A3B" w:rsidP="00A278F5">
            <w:pPr>
              <w:keepNext/>
              <w:autoSpaceDE w:val="0"/>
              <w:autoSpaceDN w:val="0"/>
              <w:adjustRightInd w:val="0"/>
              <w:jc w:val="center"/>
              <w:rPr>
                <w:rFonts w:asciiTheme="minorHAnsi" w:hAnsiTheme="minorHAnsi" w:cs="Calibri"/>
                <w:b/>
                <w:bCs/>
                <w:color w:val="000000"/>
                <w:sz w:val="16"/>
                <w:szCs w:val="16"/>
              </w:rPr>
            </w:pPr>
            <w:r w:rsidRPr="00862A62">
              <w:rPr>
                <w:rFonts w:asciiTheme="minorHAnsi" w:hAnsiTheme="minorHAnsi" w:cs="Calibri"/>
                <w:b/>
                <w:bCs/>
                <w:color w:val="000000"/>
                <w:sz w:val="16"/>
                <w:szCs w:val="16"/>
              </w:rPr>
              <w:t>4</w:t>
            </w:r>
          </w:p>
        </w:tc>
        <w:tc>
          <w:tcPr>
            <w:tcW w:w="1485" w:type="dxa"/>
            <w:tcBorders>
              <w:top w:val="single" w:sz="6" w:space="0" w:color="auto"/>
              <w:left w:val="single" w:sz="6" w:space="0" w:color="auto"/>
              <w:bottom w:val="single" w:sz="6" w:space="0" w:color="auto"/>
              <w:right w:val="single" w:sz="6" w:space="0" w:color="auto"/>
            </w:tcBorders>
            <w:vAlign w:val="center"/>
          </w:tcPr>
          <w:p w14:paraId="08540F3B" w14:textId="77777777" w:rsidR="007B2A3B" w:rsidRPr="00862A62" w:rsidRDefault="007B2A3B" w:rsidP="00A278F5">
            <w:pPr>
              <w:keepNext/>
              <w:autoSpaceDE w:val="0"/>
              <w:autoSpaceDN w:val="0"/>
              <w:adjustRightInd w:val="0"/>
              <w:jc w:val="center"/>
              <w:rPr>
                <w:rFonts w:asciiTheme="minorHAnsi" w:hAnsiTheme="minorHAnsi" w:cs="Calibri"/>
                <w:b/>
                <w:bCs/>
                <w:color w:val="000000"/>
                <w:sz w:val="16"/>
                <w:szCs w:val="16"/>
              </w:rPr>
            </w:pPr>
            <w:r w:rsidRPr="00862A62">
              <w:rPr>
                <w:rFonts w:asciiTheme="minorHAnsi" w:hAnsiTheme="minorHAnsi" w:cs="Calibri"/>
                <w:b/>
                <w:bCs/>
                <w:color w:val="000000"/>
                <w:sz w:val="16"/>
                <w:szCs w:val="16"/>
              </w:rPr>
              <w:t>5</w:t>
            </w:r>
          </w:p>
        </w:tc>
        <w:tc>
          <w:tcPr>
            <w:tcW w:w="1486" w:type="dxa"/>
            <w:tcBorders>
              <w:top w:val="single" w:sz="6" w:space="0" w:color="auto"/>
              <w:left w:val="single" w:sz="6" w:space="0" w:color="auto"/>
              <w:bottom w:val="single" w:sz="6" w:space="0" w:color="auto"/>
              <w:right w:val="single" w:sz="6" w:space="0" w:color="auto"/>
            </w:tcBorders>
            <w:vAlign w:val="center"/>
          </w:tcPr>
          <w:p w14:paraId="1BD8F00D" w14:textId="77777777" w:rsidR="007B2A3B" w:rsidRPr="00862A62" w:rsidRDefault="007B2A3B" w:rsidP="00A278F5">
            <w:pPr>
              <w:keepNext/>
              <w:autoSpaceDE w:val="0"/>
              <w:autoSpaceDN w:val="0"/>
              <w:adjustRightInd w:val="0"/>
              <w:jc w:val="center"/>
              <w:rPr>
                <w:rFonts w:asciiTheme="minorHAnsi" w:hAnsiTheme="minorHAnsi" w:cs="Calibri"/>
                <w:b/>
                <w:bCs/>
                <w:color w:val="000000"/>
                <w:sz w:val="16"/>
                <w:szCs w:val="16"/>
              </w:rPr>
            </w:pPr>
            <w:r w:rsidRPr="00862A62">
              <w:rPr>
                <w:rFonts w:asciiTheme="minorHAnsi" w:hAnsiTheme="minorHAnsi" w:cs="Calibri"/>
                <w:b/>
                <w:bCs/>
                <w:color w:val="000000"/>
                <w:sz w:val="16"/>
                <w:szCs w:val="16"/>
              </w:rPr>
              <w:t>6</w:t>
            </w:r>
          </w:p>
        </w:tc>
        <w:tc>
          <w:tcPr>
            <w:tcW w:w="1804" w:type="dxa"/>
            <w:tcBorders>
              <w:top w:val="single" w:sz="6" w:space="0" w:color="auto"/>
              <w:left w:val="single" w:sz="6" w:space="0" w:color="auto"/>
              <w:bottom w:val="nil"/>
              <w:right w:val="single" w:sz="6" w:space="0" w:color="auto"/>
            </w:tcBorders>
            <w:vAlign w:val="center"/>
          </w:tcPr>
          <w:p w14:paraId="6C7DDD3D"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7</w:t>
            </w:r>
          </w:p>
        </w:tc>
        <w:tc>
          <w:tcPr>
            <w:tcW w:w="1035" w:type="dxa"/>
            <w:tcBorders>
              <w:top w:val="single" w:sz="6" w:space="0" w:color="auto"/>
              <w:left w:val="single" w:sz="6" w:space="0" w:color="auto"/>
              <w:bottom w:val="nil"/>
              <w:right w:val="single" w:sz="6" w:space="0" w:color="auto"/>
            </w:tcBorders>
            <w:vAlign w:val="center"/>
          </w:tcPr>
          <w:p w14:paraId="339D680B"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8</w:t>
            </w:r>
          </w:p>
        </w:tc>
        <w:tc>
          <w:tcPr>
            <w:tcW w:w="2604" w:type="dxa"/>
            <w:tcBorders>
              <w:top w:val="single" w:sz="6" w:space="0" w:color="auto"/>
              <w:left w:val="single" w:sz="6" w:space="0" w:color="auto"/>
              <w:bottom w:val="nil"/>
              <w:right w:val="single" w:sz="4" w:space="0" w:color="auto"/>
            </w:tcBorders>
            <w:vAlign w:val="center"/>
          </w:tcPr>
          <w:p w14:paraId="38AD43A4"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9</w:t>
            </w:r>
          </w:p>
        </w:tc>
      </w:tr>
      <w:tr w:rsidR="007B2A3B" w:rsidRPr="00862A62" w14:paraId="2AF1BB51" w14:textId="77777777" w:rsidTr="00A278F5">
        <w:trPr>
          <w:trHeight w:val="1470"/>
        </w:trPr>
        <w:tc>
          <w:tcPr>
            <w:tcW w:w="258" w:type="dxa"/>
            <w:tcBorders>
              <w:top w:val="single" w:sz="6" w:space="0" w:color="auto"/>
              <w:left w:val="single" w:sz="4" w:space="0" w:color="auto"/>
              <w:bottom w:val="nil"/>
              <w:right w:val="nil"/>
            </w:tcBorders>
            <w:vAlign w:val="bottom"/>
          </w:tcPr>
          <w:p w14:paraId="6B2DC805" w14:textId="77777777" w:rsidR="007B2A3B" w:rsidRPr="00862A62" w:rsidRDefault="007B2A3B" w:rsidP="00A278F5">
            <w:pPr>
              <w:keepNext/>
              <w:autoSpaceDE w:val="0"/>
              <w:autoSpaceDN w:val="0"/>
              <w:adjustRightInd w:val="0"/>
              <w:jc w:val="center"/>
              <w:rPr>
                <w:rFonts w:ascii="Calibri" w:hAnsi="Calibri" w:cs="Calibri"/>
                <w:color w:val="000000"/>
                <w:sz w:val="16"/>
                <w:szCs w:val="16"/>
              </w:rPr>
            </w:pPr>
          </w:p>
        </w:tc>
        <w:tc>
          <w:tcPr>
            <w:tcW w:w="1487" w:type="dxa"/>
            <w:tcBorders>
              <w:top w:val="single" w:sz="6" w:space="0" w:color="auto"/>
              <w:left w:val="single" w:sz="6" w:space="0" w:color="auto"/>
              <w:bottom w:val="single" w:sz="6" w:space="0" w:color="auto"/>
              <w:right w:val="single" w:sz="6" w:space="0" w:color="auto"/>
            </w:tcBorders>
            <w:vAlign w:val="bottom"/>
          </w:tcPr>
          <w:p w14:paraId="565F476D"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Is the altered or installed system a ducted system?</w:t>
            </w:r>
          </w:p>
        </w:tc>
        <w:tc>
          <w:tcPr>
            <w:tcW w:w="1486" w:type="dxa"/>
            <w:tcBorders>
              <w:top w:val="single" w:sz="6" w:space="0" w:color="auto"/>
              <w:left w:val="single" w:sz="6" w:space="0" w:color="auto"/>
              <w:bottom w:val="single" w:sz="6" w:space="0" w:color="auto"/>
              <w:right w:val="single" w:sz="6" w:space="0" w:color="auto"/>
            </w:tcBorders>
            <w:vAlign w:val="bottom"/>
          </w:tcPr>
          <w:p w14:paraId="2043F1BF"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Altering or installing a refrigerant containing component?</w:t>
            </w:r>
          </w:p>
        </w:tc>
        <w:tc>
          <w:tcPr>
            <w:tcW w:w="1485" w:type="dxa"/>
            <w:tcBorders>
              <w:top w:val="single" w:sz="6" w:space="0" w:color="auto"/>
              <w:left w:val="single" w:sz="6" w:space="0" w:color="auto"/>
              <w:bottom w:val="single" w:sz="6" w:space="0" w:color="auto"/>
              <w:right w:val="single" w:sz="6" w:space="0" w:color="auto"/>
            </w:tcBorders>
            <w:vAlign w:val="bottom"/>
          </w:tcPr>
          <w:p w14:paraId="699DFB5C"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Installing new components?  (packaged unit, or condensing unit, or cooling/heating coil, or air-handling unit, etc)</w:t>
            </w:r>
          </w:p>
        </w:tc>
        <w:tc>
          <w:tcPr>
            <w:tcW w:w="1486" w:type="dxa"/>
            <w:tcBorders>
              <w:top w:val="single" w:sz="6" w:space="0" w:color="auto"/>
              <w:left w:val="single" w:sz="6" w:space="0" w:color="auto"/>
              <w:bottom w:val="single" w:sz="6" w:space="0" w:color="auto"/>
              <w:right w:val="single" w:sz="6" w:space="0" w:color="auto"/>
            </w:tcBorders>
            <w:vAlign w:val="bottom"/>
          </w:tcPr>
          <w:p w14:paraId="6CC0E37E"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Installing more than 40 linear feet of new or replacement ducts?</w:t>
            </w:r>
          </w:p>
        </w:tc>
        <w:tc>
          <w:tcPr>
            <w:tcW w:w="1485" w:type="dxa"/>
            <w:tcBorders>
              <w:top w:val="single" w:sz="6" w:space="0" w:color="auto"/>
              <w:left w:val="single" w:sz="6" w:space="0" w:color="auto"/>
              <w:bottom w:val="single" w:sz="6" w:space="0" w:color="auto"/>
              <w:right w:val="single" w:sz="6" w:space="0" w:color="auto"/>
            </w:tcBorders>
            <w:vAlign w:val="bottom"/>
          </w:tcPr>
          <w:p w14:paraId="3EE44844"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Is the entire duct system accessible for sealing, and is more than 75%  of the duct system new or replaced?</w:t>
            </w:r>
          </w:p>
        </w:tc>
        <w:tc>
          <w:tcPr>
            <w:tcW w:w="1486" w:type="dxa"/>
            <w:tcBorders>
              <w:top w:val="single" w:sz="6" w:space="0" w:color="auto"/>
              <w:left w:val="single" w:sz="6" w:space="0" w:color="auto"/>
              <w:bottom w:val="single" w:sz="6" w:space="0" w:color="auto"/>
              <w:right w:val="single" w:sz="6" w:space="0" w:color="auto"/>
            </w:tcBorders>
            <w:vAlign w:val="bottom"/>
          </w:tcPr>
          <w:p w14:paraId="56B53D55"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 xml:space="preserve">Are </w:t>
            </w:r>
            <w:r w:rsidRPr="00862A62">
              <w:rPr>
                <w:rFonts w:asciiTheme="minorHAnsi" w:hAnsiTheme="minorHAnsi" w:cs="Calibri"/>
                <w:color w:val="000000"/>
                <w:sz w:val="16"/>
                <w:szCs w:val="16"/>
                <w:u w:val="single"/>
              </w:rPr>
              <w:t>all</w:t>
            </w:r>
            <w:r w:rsidRPr="00862A62">
              <w:rPr>
                <w:rFonts w:asciiTheme="minorHAnsi" w:hAnsiTheme="minorHAnsi" w:cs="Calibri"/>
                <w:color w:val="000000"/>
                <w:sz w:val="16"/>
                <w:szCs w:val="16"/>
              </w:rPr>
              <w:t xml:space="preserve"> of the system's components and ducts new or replaced? (entirely new system)</w:t>
            </w:r>
          </w:p>
        </w:tc>
        <w:tc>
          <w:tcPr>
            <w:tcW w:w="1804" w:type="dxa"/>
            <w:tcBorders>
              <w:top w:val="single" w:sz="6" w:space="0" w:color="auto"/>
              <w:left w:val="single" w:sz="6" w:space="0" w:color="auto"/>
              <w:bottom w:val="single" w:sz="6" w:space="0" w:color="auto"/>
              <w:right w:val="single" w:sz="6" w:space="0" w:color="auto"/>
            </w:tcBorders>
            <w:vAlign w:val="bottom"/>
          </w:tcPr>
          <w:p w14:paraId="01FEBD8D"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alteration type</w:t>
            </w:r>
          </w:p>
        </w:tc>
        <w:tc>
          <w:tcPr>
            <w:tcW w:w="1035" w:type="dxa"/>
            <w:tcBorders>
              <w:top w:val="single" w:sz="6" w:space="0" w:color="auto"/>
              <w:left w:val="single" w:sz="6" w:space="0" w:color="auto"/>
              <w:bottom w:val="single" w:sz="6" w:space="0" w:color="auto"/>
              <w:right w:val="single" w:sz="6" w:space="0" w:color="auto"/>
            </w:tcBorders>
            <w:vAlign w:val="bottom"/>
          </w:tcPr>
          <w:p w14:paraId="24BA6B45"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HERS</w:t>
            </w:r>
          </w:p>
        </w:tc>
        <w:tc>
          <w:tcPr>
            <w:tcW w:w="2604" w:type="dxa"/>
            <w:tcBorders>
              <w:top w:val="single" w:sz="6" w:space="0" w:color="auto"/>
              <w:left w:val="single" w:sz="6" w:space="0" w:color="auto"/>
              <w:bottom w:val="single" w:sz="6" w:space="0" w:color="auto"/>
              <w:right w:val="single" w:sz="4" w:space="0" w:color="auto"/>
            </w:tcBorders>
            <w:vAlign w:val="bottom"/>
          </w:tcPr>
          <w:p w14:paraId="1EB1ED85" w14:textId="77777777" w:rsidR="007B2A3B" w:rsidRPr="00862A62" w:rsidRDefault="007B2A3B" w:rsidP="00A278F5">
            <w:pPr>
              <w:keepNext/>
              <w:autoSpaceDE w:val="0"/>
              <w:autoSpaceDN w:val="0"/>
              <w:adjustRightInd w:val="0"/>
              <w:jc w:val="center"/>
              <w:rPr>
                <w:rFonts w:asciiTheme="minorHAnsi" w:hAnsiTheme="minorHAnsi" w:cs="Cambria"/>
                <w:color w:val="000000"/>
                <w:sz w:val="16"/>
                <w:szCs w:val="16"/>
              </w:rPr>
            </w:pPr>
            <w:r w:rsidRPr="00862A62">
              <w:rPr>
                <w:rFonts w:asciiTheme="minorHAnsi" w:hAnsiTheme="minorHAnsi" w:cs="Cambria"/>
                <w:color w:val="000000"/>
                <w:sz w:val="16"/>
                <w:szCs w:val="16"/>
              </w:rPr>
              <w:t>notes</w:t>
            </w:r>
          </w:p>
        </w:tc>
      </w:tr>
      <w:tr w:rsidR="007B2A3B" w:rsidRPr="00862A62" w14:paraId="4862E701" w14:textId="77777777" w:rsidTr="00A278F5">
        <w:trPr>
          <w:trHeight w:val="295"/>
        </w:trPr>
        <w:tc>
          <w:tcPr>
            <w:tcW w:w="258" w:type="dxa"/>
            <w:tcBorders>
              <w:top w:val="single" w:sz="6" w:space="0" w:color="auto"/>
              <w:left w:val="single" w:sz="4" w:space="0" w:color="auto"/>
              <w:bottom w:val="single" w:sz="6" w:space="0" w:color="auto"/>
              <w:right w:val="single" w:sz="6" w:space="0" w:color="auto"/>
            </w:tcBorders>
            <w:vAlign w:val="center"/>
          </w:tcPr>
          <w:p w14:paraId="16ABEE84" w14:textId="77777777" w:rsidR="007B2A3B" w:rsidRPr="00862A62" w:rsidRDefault="007B2A3B" w:rsidP="00A278F5">
            <w:pPr>
              <w:keepNext/>
              <w:autoSpaceDE w:val="0"/>
              <w:autoSpaceDN w:val="0"/>
              <w:adjustRightInd w:val="0"/>
              <w:jc w:val="center"/>
              <w:rPr>
                <w:rFonts w:ascii="Calibri" w:hAnsi="Calibri" w:cs="Calibri"/>
                <w:b/>
                <w:bCs/>
                <w:color w:val="000000"/>
                <w:sz w:val="16"/>
                <w:szCs w:val="16"/>
              </w:rPr>
            </w:pPr>
            <w:r w:rsidRPr="00862A62">
              <w:rPr>
                <w:rFonts w:ascii="Calibri" w:hAnsi="Calibri" w:cs="Calibri"/>
                <w:b/>
                <w:bCs/>
                <w:color w:val="000000"/>
                <w:sz w:val="16"/>
                <w:szCs w:val="16"/>
              </w:rPr>
              <w:t>a</w:t>
            </w:r>
          </w:p>
        </w:tc>
        <w:tc>
          <w:tcPr>
            <w:tcW w:w="1487" w:type="dxa"/>
            <w:tcBorders>
              <w:top w:val="single" w:sz="6" w:space="0" w:color="auto"/>
              <w:left w:val="single" w:sz="6" w:space="0" w:color="auto"/>
              <w:bottom w:val="single" w:sz="6" w:space="0" w:color="auto"/>
              <w:right w:val="single" w:sz="6" w:space="0" w:color="auto"/>
            </w:tcBorders>
            <w:vAlign w:val="center"/>
          </w:tcPr>
          <w:p w14:paraId="5CE9FA7E"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86" w:type="dxa"/>
            <w:tcBorders>
              <w:top w:val="single" w:sz="6" w:space="0" w:color="auto"/>
              <w:left w:val="single" w:sz="6" w:space="0" w:color="auto"/>
              <w:bottom w:val="single" w:sz="6" w:space="0" w:color="auto"/>
              <w:right w:val="single" w:sz="6" w:space="0" w:color="auto"/>
            </w:tcBorders>
            <w:vAlign w:val="center"/>
          </w:tcPr>
          <w:p w14:paraId="173BAAFD"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85" w:type="dxa"/>
            <w:tcBorders>
              <w:top w:val="single" w:sz="6" w:space="0" w:color="auto"/>
              <w:left w:val="single" w:sz="6" w:space="0" w:color="auto"/>
              <w:bottom w:val="single" w:sz="6" w:space="0" w:color="auto"/>
              <w:right w:val="single" w:sz="6" w:space="0" w:color="auto"/>
            </w:tcBorders>
            <w:vAlign w:val="center"/>
          </w:tcPr>
          <w:p w14:paraId="671B5F02"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86" w:type="dxa"/>
            <w:tcBorders>
              <w:top w:val="single" w:sz="6" w:space="0" w:color="auto"/>
              <w:left w:val="single" w:sz="6" w:space="0" w:color="auto"/>
              <w:bottom w:val="single" w:sz="6" w:space="0" w:color="auto"/>
              <w:right w:val="single" w:sz="6" w:space="0" w:color="auto"/>
            </w:tcBorders>
            <w:vAlign w:val="center"/>
          </w:tcPr>
          <w:p w14:paraId="2018CB49"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85" w:type="dxa"/>
            <w:tcBorders>
              <w:top w:val="single" w:sz="6" w:space="0" w:color="auto"/>
              <w:left w:val="single" w:sz="6" w:space="0" w:color="auto"/>
              <w:bottom w:val="single" w:sz="6" w:space="0" w:color="auto"/>
              <w:right w:val="single" w:sz="6" w:space="0" w:color="auto"/>
            </w:tcBorders>
            <w:vAlign w:val="center"/>
          </w:tcPr>
          <w:p w14:paraId="723B7726"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86" w:type="dxa"/>
            <w:tcBorders>
              <w:top w:val="single" w:sz="6" w:space="0" w:color="auto"/>
              <w:left w:val="single" w:sz="6" w:space="0" w:color="auto"/>
              <w:bottom w:val="single" w:sz="6" w:space="0" w:color="auto"/>
              <w:right w:val="single" w:sz="6" w:space="0" w:color="auto"/>
            </w:tcBorders>
            <w:vAlign w:val="center"/>
          </w:tcPr>
          <w:p w14:paraId="6E56DF84"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804" w:type="dxa"/>
            <w:tcBorders>
              <w:top w:val="single" w:sz="6" w:space="0" w:color="auto"/>
              <w:left w:val="single" w:sz="6" w:space="0" w:color="auto"/>
              <w:bottom w:val="single" w:sz="6" w:space="0" w:color="auto"/>
              <w:right w:val="single" w:sz="6" w:space="0" w:color="auto"/>
            </w:tcBorders>
            <w:vAlign w:val="center"/>
          </w:tcPr>
          <w:p w14:paraId="15C9CEC1" w14:textId="77777777" w:rsidR="007B2A3B" w:rsidRPr="00862A62" w:rsidRDefault="007B2A3B" w:rsidP="00A278F5">
            <w:pPr>
              <w:keepNext/>
              <w:autoSpaceDE w:val="0"/>
              <w:autoSpaceDN w:val="0"/>
              <w:adjustRightInd w:val="0"/>
              <w:rPr>
                <w:rFonts w:asciiTheme="minorHAnsi" w:hAnsiTheme="minorHAnsi" w:cs="Cambria"/>
                <w:color w:val="000000"/>
                <w:sz w:val="16"/>
                <w:szCs w:val="16"/>
              </w:rPr>
            </w:pPr>
            <w:r w:rsidRPr="00862A62">
              <w:rPr>
                <w:rFonts w:asciiTheme="minorHAnsi" w:hAnsiTheme="minorHAnsi" w:cs="Cambria"/>
                <w:color w:val="000000"/>
                <w:sz w:val="16"/>
                <w:szCs w:val="16"/>
              </w:rPr>
              <w:t xml:space="preserve">Altered space conditioning system </w:t>
            </w:r>
          </w:p>
        </w:tc>
        <w:tc>
          <w:tcPr>
            <w:tcW w:w="1035" w:type="dxa"/>
            <w:tcBorders>
              <w:top w:val="single" w:sz="6" w:space="0" w:color="auto"/>
              <w:left w:val="single" w:sz="6" w:space="0" w:color="auto"/>
              <w:bottom w:val="single" w:sz="6" w:space="0" w:color="auto"/>
              <w:right w:val="single" w:sz="6" w:space="0" w:color="auto"/>
            </w:tcBorders>
            <w:vAlign w:val="center"/>
          </w:tcPr>
          <w:p w14:paraId="7A0D8911" w14:textId="77777777" w:rsidR="007B2A3B" w:rsidRPr="00862A62" w:rsidRDefault="007B2A3B" w:rsidP="00A278F5">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RC</w:t>
            </w:r>
          </w:p>
        </w:tc>
        <w:tc>
          <w:tcPr>
            <w:tcW w:w="2604" w:type="dxa"/>
            <w:tcBorders>
              <w:top w:val="single" w:sz="6" w:space="0" w:color="auto"/>
              <w:left w:val="single" w:sz="6" w:space="0" w:color="auto"/>
              <w:bottom w:val="single" w:sz="6" w:space="0" w:color="auto"/>
              <w:right w:val="single" w:sz="4" w:space="0" w:color="auto"/>
            </w:tcBorders>
            <w:vAlign w:val="center"/>
          </w:tcPr>
          <w:p w14:paraId="745051E6" w14:textId="77777777" w:rsidR="007B2A3B" w:rsidRPr="00862A62" w:rsidRDefault="007B2A3B" w:rsidP="00A278F5">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e.g. alteration to refrigerant containing component - mini-split or packaged AC</w:t>
            </w:r>
          </w:p>
        </w:tc>
      </w:tr>
      <w:tr w:rsidR="007B2A3B" w:rsidRPr="00862A62" w14:paraId="4AE8CCD2" w14:textId="77777777" w:rsidTr="00A278F5">
        <w:trPr>
          <w:trHeight w:val="295"/>
        </w:trPr>
        <w:tc>
          <w:tcPr>
            <w:tcW w:w="258" w:type="dxa"/>
            <w:tcBorders>
              <w:top w:val="single" w:sz="6" w:space="0" w:color="auto"/>
              <w:left w:val="single" w:sz="4" w:space="0" w:color="auto"/>
              <w:bottom w:val="single" w:sz="6" w:space="0" w:color="auto"/>
              <w:right w:val="single" w:sz="6" w:space="0" w:color="auto"/>
            </w:tcBorders>
            <w:vAlign w:val="center"/>
          </w:tcPr>
          <w:p w14:paraId="1544F459" w14:textId="77777777" w:rsidR="007B2A3B" w:rsidRPr="00862A62" w:rsidRDefault="007B2A3B" w:rsidP="00A278F5">
            <w:pPr>
              <w:keepNext/>
              <w:autoSpaceDE w:val="0"/>
              <w:autoSpaceDN w:val="0"/>
              <w:adjustRightInd w:val="0"/>
              <w:jc w:val="center"/>
              <w:rPr>
                <w:rFonts w:ascii="Calibri" w:hAnsi="Calibri" w:cs="Calibri"/>
                <w:b/>
                <w:bCs/>
                <w:color w:val="000000"/>
                <w:sz w:val="16"/>
                <w:szCs w:val="16"/>
              </w:rPr>
            </w:pPr>
            <w:r w:rsidRPr="00862A62">
              <w:rPr>
                <w:rFonts w:ascii="Calibri" w:hAnsi="Calibri" w:cs="Calibri"/>
                <w:b/>
                <w:bCs/>
                <w:color w:val="000000"/>
                <w:sz w:val="16"/>
                <w:szCs w:val="16"/>
              </w:rPr>
              <w:t>b</w:t>
            </w:r>
          </w:p>
        </w:tc>
        <w:tc>
          <w:tcPr>
            <w:tcW w:w="1487" w:type="dxa"/>
            <w:tcBorders>
              <w:top w:val="single" w:sz="6" w:space="0" w:color="auto"/>
              <w:left w:val="single" w:sz="6" w:space="0" w:color="auto"/>
              <w:bottom w:val="single" w:sz="6" w:space="0" w:color="auto"/>
              <w:right w:val="single" w:sz="6" w:space="0" w:color="auto"/>
            </w:tcBorders>
            <w:vAlign w:val="center"/>
          </w:tcPr>
          <w:p w14:paraId="115EABCA"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86" w:type="dxa"/>
            <w:tcBorders>
              <w:top w:val="single" w:sz="6" w:space="0" w:color="auto"/>
              <w:left w:val="single" w:sz="6" w:space="0" w:color="auto"/>
              <w:bottom w:val="single" w:sz="6" w:space="0" w:color="auto"/>
              <w:right w:val="single" w:sz="6" w:space="0" w:color="auto"/>
            </w:tcBorders>
            <w:vAlign w:val="center"/>
          </w:tcPr>
          <w:p w14:paraId="77F1135C"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85" w:type="dxa"/>
            <w:tcBorders>
              <w:top w:val="single" w:sz="6" w:space="0" w:color="auto"/>
              <w:left w:val="single" w:sz="6" w:space="0" w:color="auto"/>
              <w:bottom w:val="single" w:sz="6" w:space="0" w:color="auto"/>
              <w:right w:val="single" w:sz="6" w:space="0" w:color="auto"/>
            </w:tcBorders>
            <w:vAlign w:val="center"/>
          </w:tcPr>
          <w:p w14:paraId="7680AC5A"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86" w:type="dxa"/>
            <w:tcBorders>
              <w:top w:val="single" w:sz="6" w:space="0" w:color="auto"/>
              <w:left w:val="single" w:sz="6" w:space="0" w:color="auto"/>
              <w:bottom w:val="single" w:sz="6" w:space="0" w:color="auto"/>
              <w:right w:val="single" w:sz="6" w:space="0" w:color="auto"/>
            </w:tcBorders>
            <w:vAlign w:val="center"/>
          </w:tcPr>
          <w:p w14:paraId="4160E32B"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85" w:type="dxa"/>
            <w:tcBorders>
              <w:top w:val="single" w:sz="6" w:space="0" w:color="auto"/>
              <w:left w:val="single" w:sz="6" w:space="0" w:color="auto"/>
              <w:bottom w:val="single" w:sz="6" w:space="0" w:color="auto"/>
              <w:right w:val="single" w:sz="6" w:space="0" w:color="auto"/>
            </w:tcBorders>
            <w:vAlign w:val="center"/>
          </w:tcPr>
          <w:p w14:paraId="3CF7C6CE"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86" w:type="dxa"/>
            <w:tcBorders>
              <w:top w:val="single" w:sz="6" w:space="0" w:color="auto"/>
              <w:left w:val="single" w:sz="6" w:space="0" w:color="auto"/>
              <w:bottom w:val="single" w:sz="6" w:space="0" w:color="auto"/>
              <w:right w:val="single" w:sz="6" w:space="0" w:color="auto"/>
            </w:tcBorders>
            <w:vAlign w:val="center"/>
          </w:tcPr>
          <w:p w14:paraId="0892B30B"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804" w:type="dxa"/>
            <w:tcBorders>
              <w:top w:val="single" w:sz="6" w:space="0" w:color="auto"/>
              <w:left w:val="single" w:sz="6" w:space="0" w:color="auto"/>
              <w:bottom w:val="single" w:sz="6" w:space="0" w:color="auto"/>
              <w:right w:val="single" w:sz="6" w:space="0" w:color="auto"/>
            </w:tcBorders>
            <w:vAlign w:val="center"/>
          </w:tcPr>
          <w:p w14:paraId="7EEB572D" w14:textId="77777777" w:rsidR="007B2A3B" w:rsidRPr="00862A62" w:rsidRDefault="007B2A3B" w:rsidP="00A278F5">
            <w:pPr>
              <w:keepNext/>
              <w:autoSpaceDE w:val="0"/>
              <w:autoSpaceDN w:val="0"/>
              <w:adjustRightInd w:val="0"/>
              <w:rPr>
                <w:rFonts w:asciiTheme="minorHAnsi" w:hAnsiTheme="minorHAnsi" w:cs="Cambria"/>
                <w:color w:val="000000"/>
                <w:sz w:val="16"/>
                <w:szCs w:val="16"/>
              </w:rPr>
            </w:pPr>
            <w:r w:rsidRPr="00862A62">
              <w:rPr>
                <w:rFonts w:asciiTheme="minorHAnsi" w:hAnsiTheme="minorHAnsi" w:cs="Cambria"/>
                <w:color w:val="000000"/>
                <w:sz w:val="16"/>
                <w:szCs w:val="16"/>
              </w:rPr>
              <w:t xml:space="preserve">Altered space conditioning system </w:t>
            </w:r>
          </w:p>
        </w:tc>
        <w:tc>
          <w:tcPr>
            <w:tcW w:w="1035" w:type="dxa"/>
            <w:tcBorders>
              <w:top w:val="single" w:sz="6" w:space="0" w:color="auto"/>
              <w:left w:val="single" w:sz="6" w:space="0" w:color="auto"/>
              <w:bottom w:val="single" w:sz="6" w:space="0" w:color="auto"/>
              <w:right w:val="single" w:sz="6" w:space="0" w:color="auto"/>
            </w:tcBorders>
            <w:vAlign w:val="center"/>
          </w:tcPr>
          <w:p w14:paraId="257C63AB" w14:textId="77777777" w:rsidR="007B2A3B" w:rsidRPr="00862A62" w:rsidRDefault="007B2A3B" w:rsidP="00A278F5">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RC</w:t>
            </w:r>
          </w:p>
        </w:tc>
        <w:tc>
          <w:tcPr>
            <w:tcW w:w="2604" w:type="dxa"/>
            <w:tcBorders>
              <w:top w:val="single" w:sz="6" w:space="0" w:color="auto"/>
              <w:left w:val="single" w:sz="6" w:space="0" w:color="auto"/>
              <w:bottom w:val="single" w:sz="6" w:space="0" w:color="auto"/>
              <w:right w:val="single" w:sz="4" w:space="0" w:color="auto"/>
            </w:tcBorders>
            <w:vAlign w:val="center"/>
          </w:tcPr>
          <w:p w14:paraId="30085670" w14:textId="77777777" w:rsidR="007B2A3B" w:rsidRPr="00862A62" w:rsidRDefault="007B2A3B" w:rsidP="00A278F5">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e.g. changeout mini-split system component</w:t>
            </w:r>
          </w:p>
        </w:tc>
      </w:tr>
      <w:tr w:rsidR="007B2A3B" w:rsidRPr="00862A62" w14:paraId="59123E58" w14:textId="77777777" w:rsidTr="00A278F5">
        <w:trPr>
          <w:trHeight w:val="295"/>
        </w:trPr>
        <w:tc>
          <w:tcPr>
            <w:tcW w:w="258" w:type="dxa"/>
            <w:tcBorders>
              <w:top w:val="single" w:sz="6" w:space="0" w:color="auto"/>
              <w:left w:val="single" w:sz="4" w:space="0" w:color="auto"/>
              <w:bottom w:val="single" w:sz="6" w:space="0" w:color="auto"/>
              <w:right w:val="single" w:sz="6" w:space="0" w:color="auto"/>
            </w:tcBorders>
            <w:vAlign w:val="center"/>
          </w:tcPr>
          <w:p w14:paraId="60066EBA" w14:textId="77777777" w:rsidR="007B2A3B" w:rsidRPr="00862A62" w:rsidRDefault="007B2A3B" w:rsidP="00A278F5">
            <w:pPr>
              <w:keepNext/>
              <w:autoSpaceDE w:val="0"/>
              <w:autoSpaceDN w:val="0"/>
              <w:adjustRightInd w:val="0"/>
              <w:jc w:val="center"/>
              <w:rPr>
                <w:rFonts w:ascii="Calibri" w:hAnsi="Calibri" w:cs="Calibri"/>
                <w:b/>
                <w:bCs/>
                <w:color w:val="000000"/>
                <w:sz w:val="16"/>
                <w:szCs w:val="16"/>
              </w:rPr>
            </w:pPr>
            <w:r w:rsidRPr="00862A62">
              <w:rPr>
                <w:rFonts w:ascii="Calibri" w:hAnsi="Calibri" w:cs="Calibri"/>
                <w:b/>
                <w:bCs/>
                <w:color w:val="000000"/>
                <w:sz w:val="16"/>
                <w:szCs w:val="16"/>
              </w:rPr>
              <w:t>c</w:t>
            </w:r>
          </w:p>
        </w:tc>
        <w:tc>
          <w:tcPr>
            <w:tcW w:w="1487" w:type="dxa"/>
            <w:tcBorders>
              <w:top w:val="single" w:sz="6" w:space="0" w:color="auto"/>
              <w:left w:val="single" w:sz="6" w:space="0" w:color="auto"/>
              <w:bottom w:val="single" w:sz="6" w:space="0" w:color="auto"/>
              <w:right w:val="single" w:sz="6" w:space="0" w:color="auto"/>
            </w:tcBorders>
            <w:vAlign w:val="center"/>
          </w:tcPr>
          <w:p w14:paraId="71D2B89F"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86" w:type="dxa"/>
            <w:tcBorders>
              <w:top w:val="single" w:sz="6" w:space="0" w:color="auto"/>
              <w:left w:val="single" w:sz="6" w:space="0" w:color="auto"/>
              <w:bottom w:val="single" w:sz="6" w:space="0" w:color="auto"/>
              <w:right w:val="single" w:sz="6" w:space="0" w:color="auto"/>
            </w:tcBorders>
            <w:vAlign w:val="center"/>
          </w:tcPr>
          <w:p w14:paraId="3C01B0E9"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85" w:type="dxa"/>
            <w:tcBorders>
              <w:top w:val="single" w:sz="6" w:space="0" w:color="auto"/>
              <w:left w:val="single" w:sz="6" w:space="0" w:color="auto"/>
              <w:bottom w:val="single" w:sz="6" w:space="0" w:color="auto"/>
              <w:right w:val="single" w:sz="6" w:space="0" w:color="auto"/>
            </w:tcBorders>
            <w:vAlign w:val="center"/>
          </w:tcPr>
          <w:p w14:paraId="27ECABF2"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86" w:type="dxa"/>
            <w:tcBorders>
              <w:top w:val="single" w:sz="6" w:space="0" w:color="auto"/>
              <w:left w:val="single" w:sz="6" w:space="0" w:color="auto"/>
              <w:bottom w:val="single" w:sz="6" w:space="0" w:color="auto"/>
              <w:right w:val="single" w:sz="6" w:space="0" w:color="auto"/>
            </w:tcBorders>
            <w:vAlign w:val="center"/>
          </w:tcPr>
          <w:p w14:paraId="3D8D1976"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85" w:type="dxa"/>
            <w:tcBorders>
              <w:top w:val="single" w:sz="6" w:space="0" w:color="auto"/>
              <w:left w:val="single" w:sz="6" w:space="0" w:color="auto"/>
              <w:bottom w:val="single" w:sz="6" w:space="0" w:color="auto"/>
              <w:right w:val="single" w:sz="6" w:space="0" w:color="auto"/>
            </w:tcBorders>
            <w:vAlign w:val="center"/>
          </w:tcPr>
          <w:p w14:paraId="6916A6B2"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86" w:type="dxa"/>
            <w:tcBorders>
              <w:top w:val="single" w:sz="6" w:space="0" w:color="auto"/>
              <w:left w:val="single" w:sz="6" w:space="0" w:color="auto"/>
              <w:bottom w:val="single" w:sz="6" w:space="0" w:color="auto"/>
              <w:right w:val="single" w:sz="6" w:space="0" w:color="auto"/>
            </w:tcBorders>
            <w:vAlign w:val="center"/>
          </w:tcPr>
          <w:p w14:paraId="2505EAE9"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804" w:type="dxa"/>
            <w:tcBorders>
              <w:top w:val="single" w:sz="6" w:space="0" w:color="auto"/>
              <w:left w:val="single" w:sz="6" w:space="0" w:color="auto"/>
              <w:bottom w:val="single" w:sz="6" w:space="0" w:color="auto"/>
              <w:right w:val="single" w:sz="6" w:space="0" w:color="auto"/>
            </w:tcBorders>
            <w:vAlign w:val="center"/>
          </w:tcPr>
          <w:p w14:paraId="6F11A3DD" w14:textId="77777777" w:rsidR="007B2A3B" w:rsidRPr="00862A62" w:rsidRDefault="007B2A3B" w:rsidP="00A278F5">
            <w:pPr>
              <w:keepNext/>
              <w:autoSpaceDE w:val="0"/>
              <w:autoSpaceDN w:val="0"/>
              <w:adjustRightInd w:val="0"/>
              <w:rPr>
                <w:rFonts w:asciiTheme="minorHAnsi" w:hAnsiTheme="minorHAnsi" w:cs="Cambria"/>
                <w:color w:val="000000"/>
                <w:sz w:val="16"/>
                <w:szCs w:val="16"/>
              </w:rPr>
            </w:pPr>
            <w:r w:rsidRPr="00862A62">
              <w:rPr>
                <w:rFonts w:asciiTheme="minorHAnsi" w:hAnsiTheme="minorHAnsi" w:cs="Cambria"/>
                <w:color w:val="000000"/>
                <w:sz w:val="16"/>
                <w:szCs w:val="16"/>
              </w:rPr>
              <w:t xml:space="preserve">Altered space conditioning system </w:t>
            </w:r>
          </w:p>
        </w:tc>
        <w:tc>
          <w:tcPr>
            <w:tcW w:w="1035" w:type="dxa"/>
            <w:tcBorders>
              <w:top w:val="single" w:sz="6" w:space="0" w:color="auto"/>
              <w:left w:val="single" w:sz="6" w:space="0" w:color="auto"/>
              <w:bottom w:val="single" w:sz="6" w:space="0" w:color="auto"/>
              <w:right w:val="single" w:sz="6" w:space="0" w:color="auto"/>
            </w:tcBorders>
            <w:vAlign w:val="center"/>
          </w:tcPr>
          <w:p w14:paraId="12C85078" w14:textId="77777777" w:rsidR="007B2A3B" w:rsidRPr="00862A62" w:rsidRDefault="007B2A3B" w:rsidP="00A278F5">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DctLk</w:t>
            </w:r>
          </w:p>
        </w:tc>
        <w:tc>
          <w:tcPr>
            <w:tcW w:w="2604" w:type="dxa"/>
            <w:tcBorders>
              <w:top w:val="single" w:sz="6" w:space="0" w:color="auto"/>
              <w:left w:val="single" w:sz="6" w:space="0" w:color="auto"/>
              <w:bottom w:val="single" w:sz="6" w:space="0" w:color="auto"/>
              <w:right w:val="single" w:sz="4" w:space="0" w:color="auto"/>
            </w:tcBorders>
            <w:vAlign w:val="center"/>
          </w:tcPr>
          <w:p w14:paraId="29C3D6C0" w14:textId="77777777" w:rsidR="007B2A3B" w:rsidRPr="00862A62" w:rsidRDefault="007B2A3B" w:rsidP="00A278F5">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e.g. new hydronic AHU or furnace</w:t>
            </w:r>
          </w:p>
        </w:tc>
      </w:tr>
      <w:tr w:rsidR="007B2A3B" w:rsidRPr="00862A62" w14:paraId="595F16CC" w14:textId="77777777" w:rsidTr="00A278F5">
        <w:trPr>
          <w:trHeight w:val="295"/>
        </w:trPr>
        <w:tc>
          <w:tcPr>
            <w:tcW w:w="258" w:type="dxa"/>
            <w:tcBorders>
              <w:top w:val="single" w:sz="6" w:space="0" w:color="auto"/>
              <w:left w:val="single" w:sz="4" w:space="0" w:color="auto"/>
              <w:bottom w:val="single" w:sz="6" w:space="0" w:color="auto"/>
              <w:right w:val="single" w:sz="6" w:space="0" w:color="auto"/>
            </w:tcBorders>
            <w:vAlign w:val="center"/>
          </w:tcPr>
          <w:p w14:paraId="2BEE9175" w14:textId="77777777" w:rsidR="007B2A3B" w:rsidRPr="00862A62" w:rsidRDefault="007B2A3B" w:rsidP="00A278F5">
            <w:pPr>
              <w:keepNext/>
              <w:autoSpaceDE w:val="0"/>
              <w:autoSpaceDN w:val="0"/>
              <w:adjustRightInd w:val="0"/>
              <w:jc w:val="center"/>
              <w:rPr>
                <w:rFonts w:ascii="Calibri" w:hAnsi="Calibri" w:cs="Calibri"/>
                <w:b/>
                <w:bCs/>
                <w:color w:val="000000"/>
                <w:sz w:val="16"/>
                <w:szCs w:val="16"/>
              </w:rPr>
            </w:pPr>
            <w:r w:rsidRPr="00862A62">
              <w:rPr>
                <w:rFonts w:ascii="Calibri" w:hAnsi="Calibri" w:cs="Calibri"/>
                <w:b/>
                <w:bCs/>
                <w:color w:val="000000"/>
                <w:sz w:val="16"/>
                <w:szCs w:val="16"/>
              </w:rPr>
              <w:t>d</w:t>
            </w:r>
          </w:p>
        </w:tc>
        <w:tc>
          <w:tcPr>
            <w:tcW w:w="1487" w:type="dxa"/>
            <w:tcBorders>
              <w:top w:val="single" w:sz="6" w:space="0" w:color="auto"/>
              <w:left w:val="single" w:sz="6" w:space="0" w:color="auto"/>
              <w:bottom w:val="single" w:sz="6" w:space="0" w:color="auto"/>
              <w:right w:val="single" w:sz="6" w:space="0" w:color="auto"/>
            </w:tcBorders>
            <w:vAlign w:val="center"/>
          </w:tcPr>
          <w:p w14:paraId="7A4F0706"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86" w:type="dxa"/>
            <w:tcBorders>
              <w:top w:val="single" w:sz="6" w:space="0" w:color="auto"/>
              <w:left w:val="single" w:sz="6" w:space="0" w:color="auto"/>
              <w:bottom w:val="single" w:sz="6" w:space="0" w:color="auto"/>
              <w:right w:val="single" w:sz="6" w:space="0" w:color="auto"/>
            </w:tcBorders>
            <w:vAlign w:val="center"/>
          </w:tcPr>
          <w:p w14:paraId="44CD62FF"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85" w:type="dxa"/>
            <w:tcBorders>
              <w:top w:val="single" w:sz="6" w:space="0" w:color="auto"/>
              <w:left w:val="single" w:sz="6" w:space="0" w:color="auto"/>
              <w:bottom w:val="single" w:sz="6" w:space="0" w:color="auto"/>
              <w:right w:val="single" w:sz="6" w:space="0" w:color="auto"/>
            </w:tcBorders>
            <w:vAlign w:val="center"/>
          </w:tcPr>
          <w:p w14:paraId="165BA72F"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86" w:type="dxa"/>
            <w:tcBorders>
              <w:top w:val="single" w:sz="6" w:space="0" w:color="auto"/>
              <w:left w:val="single" w:sz="6" w:space="0" w:color="auto"/>
              <w:bottom w:val="single" w:sz="6" w:space="0" w:color="auto"/>
              <w:right w:val="single" w:sz="6" w:space="0" w:color="auto"/>
            </w:tcBorders>
            <w:vAlign w:val="center"/>
          </w:tcPr>
          <w:p w14:paraId="552961AE"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85" w:type="dxa"/>
            <w:tcBorders>
              <w:top w:val="single" w:sz="6" w:space="0" w:color="auto"/>
              <w:left w:val="single" w:sz="6" w:space="0" w:color="auto"/>
              <w:bottom w:val="single" w:sz="6" w:space="0" w:color="auto"/>
              <w:right w:val="single" w:sz="6" w:space="0" w:color="auto"/>
            </w:tcBorders>
            <w:vAlign w:val="center"/>
          </w:tcPr>
          <w:p w14:paraId="2F95457A"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86" w:type="dxa"/>
            <w:tcBorders>
              <w:top w:val="single" w:sz="6" w:space="0" w:color="auto"/>
              <w:left w:val="single" w:sz="6" w:space="0" w:color="auto"/>
              <w:bottom w:val="single" w:sz="6" w:space="0" w:color="auto"/>
              <w:right w:val="single" w:sz="6" w:space="0" w:color="auto"/>
            </w:tcBorders>
            <w:vAlign w:val="center"/>
          </w:tcPr>
          <w:p w14:paraId="0C971711"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804" w:type="dxa"/>
            <w:tcBorders>
              <w:top w:val="single" w:sz="6" w:space="0" w:color="auto"/>
              <w:left w:val="single" w:sz="6" w:space="0" w:color="auto"/>
              <w:bottom w:val="single" w:sz="6" w:space="0" w:color="auto"/>
              <w:right w:val="single" w:sz="6" w:space="0" w:color="auto"/>
            </w:tcBorders>
            <w:vAlign w:val="center"/>
          </w:tcPr>
          <w:p w14:paraId="1B5C8E11" w14:textId="77777777" w:rsidR="007B2A3B" w:rsidRPr="00862A62" w:rsidRDefault="007B2A3B" w:rsidP="00A278F5">
            <w:pPr>
              <w:keepNext/>
              <w:autoSpaceDE w:val="0"/>
              <w:autoSpaceDN w:val="0"/>
              <w:adjustRightInd w:val="0"/>
              <w:rPr>
                <w:rFonts w:asciiTheme="minorHAnsi" w:hAnsiTheme="minorHAnsi" w:cs="Cambria"/>
                <w:color w:val="000000"/>
                <w:sz w:val="16"/>
                <w:szCs w:val="16"/>
              </w:rPr>
            </w:pPr>
            <w:r w:rsidRPr="00862A62">
              <w:rPr>
                <w:rFonts w:asciiTheme="minorHAnsi" w:hAnsiTheme="minorHAnsi" w:cs="Cambria"/>
                <w:color w:val="000000"/>
                <w:sz w:val="16"/>
                <w:szCs w:val="16"/>
              </w:rPr>
              <w:t xml:space="preserve">Altered space conditioning system </w:t>
            </w:r>
          </w:p>
        </w:tc>
        <w:tc>
          <w:tcPr>
            <w:tcW w:w="1035" w:type="dxa"/>
            <w:tcBorders>
              <w:top w:val="single" w:sz="6" w:space="0" w:color="auto"/>
              <w:left w:val="single" w:sz="6" w:space="0" w:color="auto"/>
              <w:bottom w:val="single" w:sz="6" w:space="0" w:color="auto"/>
              <w:right w:val="single" w:sz="6" w:space="0" w:color="auto"/>
            </w:tcBorders>
            <w:vAlign w:val="center"/>
          </w:tcPr>
          <w:p w14:paraId="48C2E011" w14:textId="77777777" w:rsidR="007B2A3B" w:rsidRPr="00862A62" w:rsidRDefault="007B2A3B" w:rsidP="00A278F5">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DctLk</w:t>
            </w:r>
          </w:p>
        </w:tc>
        <w:tc>
          <w:tcPr>
            <w:tcW w:w="2604" w:type="dxa"/>
            <w:tcBorders>
              <w:top w:val="single" w:sz="6" w:space="0" w:color="auto"/>
              <w:left w:val="single" w:sz="6" w:space="0" w:color="auto"/>
              <w:bottom w:val="single" w:sz="6" w:space="0" w:color="auto"/>
              <w:right w:val="single" w:sz="4" w:space="0" w:color="auto"/>
            </w:tcBorders>
            <w:vAlign w:val="center"/>
          </w:tcPr>
          <w:p w14:paraId="771AC75C" w14:textId="77777777" w:rsidR="007B2A3B" w:rsidRPr="00862A62" w:rsidRDefault="007B2A3B" w:rsidP="00A278F5">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e.g. new furnace + duct alteration</w:t>
            </w:r>
          </w:p>
        </w:tc>
      </w:tr>
      <w:tr w:rsidR="007B2A3B" w:rsidRPr="00862A62" w14:paraId="5A7CD179" w14:textId="77777777" w:rsidTr="00A278F5">
        <w:trPr>
          <w:trHeight w:val="295"/>
        </w:trPr>
        <w:tc>
          <w:tcPr>
            <w:tcW w:w="258" w:type="dxa"/>
            <w:tcBorders>
              <w:top w:val="single" w:sz="6" w:space="0" w:color="auto"/>
              <w:left w:val="single" w:sz="4" w:space="0" w:color="auto"/>
              <w:bottom w:val="single" w:sz="6" w:space="0" w:color="auto"/>
              <w:right w:val="single" w:sz="6" w:space="0" w:color="auto"/>
            </w:tcBorders>
            <w:vAlign w:val="center"/>
          </w:tcPr>
          <w:p w14:paraId="2FFA6C0C" w14:textId="77777777" w:rsidR="007B2A3B" w:rsidRPr="00862A62" w:rsidRDefault="007B2A3B" w:rsidP="00A278F5">
            <w:pPr>
              <w:keepNext/>
              <w:autoSpaceDE w:val="0"/>
              <w:autoSpaceDN w:val="0"/>
              <w:adjustRightInd w:val="0"/>
              <w:jc w:val="center"/>
              <w:rPr>
                <w:rFonts w:ascii="Calibri" w:hAnsi="Calibri" w:cs="Calibri"/>
                <w:b/>
                <w:bCs/>
                <w:color w:val="000000"/>
                <w:sz w:val="16"/>
                <w:szCs w:val="16"/>
              </w:rPr>
            </w:pPr>
            <w:r w:rsidRPr="00862A62">
              <w:rPr>
                <w:rFonts w:ascii="Calibri" w:hAnsi="Calibri" w:cs="Calibri"/>
                <w:b/>
                <w:bCs/>
                <w:color w:val="000000"/>
                <w:sz w:val="16"/>
                <w:szCs w:val="16"/>
              </w:rPr>
              <w:t>e</w:t>
            </w:r>
          </w:p>
        </w:tc>
        <w:tc>
          <w:tcPr>
            <w:tcW w:w="1487" w:type="dxa"/>
            <w:tcBorders>
              <w:top w:val="single" w:sz="6" w:space="0" w:color="auto"/>
              <w:left w:val="single" w:sz="6" w:space="0" w:color="auto"/>
              <w:bottom w:val="single" w:sz="6" w:space="0" w:color="auto"/>
              <w:right w:val="single" w:sz="6" w:space="0" w:color="auto"/>
            </w:tcBorders>
            <w:vAlign w:val="center"/>
          </w:tcPr>
          <w:p w14:paraId="350FDD54"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86" w:type="dxa"/>
            <w:tcBorders>
              <w:top w:val="single" w:sz="6" w:space="0" w:color="auto"/>
              <w:left w:val="single" w:sz="6" w:space="0" w:color="auto"/>
              <w:bottom w:val="single" w:sz="6" w:space="0" w:color="auto"/>
              <w:right w:val="single" w:sz="6" w:space="0" w:color="auto"/>
            </w:tcBorders>
            <w:vAlign w:val="center"/>
          </w:tcPr>
          <w:p w14:paraId="3CAAB89B"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85" w:type="dxa"/>
            <w:tcBorders>
              <w:top w:val="single" w:sz="6" w:space="0" w:color="auto"/>
              <w:left w:val="single" w:sz="6" w:space="0" w:color="auto"/>
              <w:bottom w:val="single" w:sz="6" w:space="0" w:color="auto"/>
              <w:right w:val="single" w:sz="6" w:space="0" w:color="auto"/>
            </w:tcBorders>
            <w:vAlign w:val="center"/>
          </w:tcPr>
          <w:p w14:paraId="7C78EB05"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86" w:type="dxa"/>
            <w:tcBorders>
              <w:top w:val="single" w:sz="6" w:space="0" w:color="auto"/>
              <w:left w:val="single" w:sz="6" w:space="0" w:color="auto"/>
              <w:bottom w:val="single" w:sz="6" w:space="0" w:color="auto"/>
              <w:right w:val="single" w:sz="6" w:space="0" w:color="auto"/>
            </w:tcBorders>
            <w:vAlign w:val="center"/>
          </w:tcPr>
          <w:p w14:paraId="45DD216B"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85" w:type="dxa"/>
            <w:tcBorders>
              <w:top w:val="single" w:sz="6" w:space="0" w:color="auto"/>
              <w:left w:val="single" w:sz="6" w:space="0" w:color="auto"/>
              <w:bottom w:val="single" w:sz="6" w:space="0" w:color="auto"/>
              <w:right w:val="single" w:sz="6" w:space="0" w:color="auto"/>
            </w:tcBorders>
            <w:vAlign w:val="center"/>
          </w:tcPr>
          <w:p w14:paraId="4F57D06D"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86" w:type="dxa"/>
            <w:tcBorders>
              <w:top w:val="single" w:sz="6" w:space="0" w:color="auto"/>
              <w:left w:val="single" w:sz="6" w:space="0" w:color="auto"/>
              <w:bottom w:val="single" w:sz="6" w:space="0" w:color="auto"/>
              <w:right w:val="single" w:sz="6" w:space="0" w:color="auto"/>
            </w:tcBorders>
            <w:vAlign w:val="center"/>
          </w:tcPr>
          <w:p w14:paraId="76E3B52B"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804" w:type="dxa"/>
            <w:tcBorders>
              <w:top w:val="single" w:sz="6" w:space="0" w:color="auto"/>
              <w:left w:val="single" w:sz="6" w:space="0" w:color="auto"/>
              <w:bottom w:val="single" w:sz="6" w:space="0" w:color="auto"/>
              <w:right w:val="single" w:sz="6" w:space="0" w:color="auto"/>
            </w:tcBorders>
            <w:vAlign w:val="center"/>
          </w:tcPr>
          <w:p w14:paraId="18AA2F14" w14:textId="77777777" w:rsidR="007B2A3B" w:rsidRPr="00862A62" w:rsidRDefault="007B2A3B" w:rsidP="00A278F5">
            <w:pPr>
              <w:keepNext/>
              <w:autoSpaceDE w:val="0"/>
              <w:autoSpaceDN w:val="0"/>
              <w:adjustRightInd w:val="0"/>
              <w:rPr>
                <w:rFonts w:asciiTheme="minorHAnsi" w:hAnsiTheme="minorHAnsi" w:cs="Cambria"/>
                <w:color w:val="000000"/>
                <w:sz w:val="16"/>
                <w:szCs w:val="16"/>
              </w:rPr>
            </w:pPr>
            <w:r w:rsidRPr="00862A62">
              <w:rPr>
                <w:rFonts w:asciiTheme="minorHAnsi" w:hAnsiTheme="minorHAnsi" w:cs="Cambria"/>
                <w:color w:val="000000"/>
                <w:sz w:val="16"/>
                <w:szCs w:val="16"/>
              </w:rPr>
              <w:t xml:space="preserve">Altered space conditioning system </w:t>
            </w:r>
          </w:p>
        </w:tc>
        <w:tc>
          <w:tcPr>
            <w:tcW w:w="1035" w:type="dxa"/>
            <w:tcBorders>
              <w:top w:val="single" w:sz="6" w:space="0" w:color="auto"/>
              <w:left w:val="single" w:sz="6" w:space="0" w:color="auto"/>
              <w:bottom w:val="single" w:sz="6" w:space="0" w:color="auto"/>
              <w:right w:val="single" w:sz="6" w:space="0" w:color="auto"/>
            </w:tcBorders>
            <w:vAlign w:val="center"/>
          </w:tcPr>
          <w:p w14:paraId="53DCE0DD" w14:textId="77777777" w:rsidR="007B2A3B" w:rsidRPr="00862A62" w:rsidRDefault="007B2A3B" w:rsidP="00A278F5">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RC</w:t>
            </w:r>
          </w:p>
        </w:tc>
        <w:tc>
          <w:tcPr>
            <w:tcW w:w="2604" w:type="dxa"/>
            <w:tcBorders>
              <w:top w:val="single" w:sz="6" w:space="0" w:color="auto"/>
              <w:left w:val="single" w:sz="6" w:space="0" w:color="auto"/>
              <w:bottom w:val="single" w:sz="6" w:space="0" w:color="auto"/>
              <w:right w:val="single" w:sz="4" w:space="0" w:color="auto"/>
            </w:tcBorders>
            <w:vAlign w:val="center"/>
          </w:tcPr>
          <w:p w14:paraId="5BAB6CE1" w14:textId="77777777" w:rsidR="007B2A3B" w:rsidRPr="00862A62" w:rsidRDefault="007B2A3B" w:rsidP="00A278F5">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e.g. alteration to a refrigerant containing component - split system</w:t>
            </w:r>
          </w:p>
        </w:tc>
      </w:tr>
      <w:tr w:rsidR="007B2A3B" w:rsidRPr="00862A62" w14:paraId="35F01B64" w14:textId="77777777" w:rsidTr="00A278F5">
        <w:trPr>
          <w:trHeight w:val="295"/>
        </w:trPr>
        <w:tc>
          <w:tcPr>
            <w:tcW w:w="258" w:type="dxa"/>
            <w:tcBorders>
              <w:top w:val="single" w:sz="6" w:space="0" w:color="auto"/>
              <w:left w:val="single" w:sz="4" w:space="0" w:color="auto"/>
              <w:bottom w:val="single" w:sz="6" w:space="0" w:color="auto"/>
              <w:right w:val="single" w:sz="6" w:space="0" w:color="auto"/>
            </w:tcBorders>
            <w:vAlign w:val="center"/>
          </w:tcPr>
          <w:p w14:paraId="017CF1B7" w14:textId="77777777" w:rsidR="007B2A3B" w:rsidRPr="00862A62" w:rsidRDefault="007B2A3B" w:rsidP="00A278F5">
            <w:pPr>
              <w:keepNext/>
              <w:autoSpaceDE w:val="0"/>
              <w:autoSpaceDN w:val="0"/>
              <w:adjustRightInd w:val="0"/>
              <w:jc w:val="center"/>
              <w:rPr>
                <w:rFonts w:ascii="Calibri" w:hAnsi="Calibri" w:cs="Calibri"/>
                <w:b/>
                <w:bCs/>
                <w:color w:val="000000"/>
                <w:sz w:val="16"/>
                <w:szCs w:val="16"/>
              </w:rPr>
            </w:pPr>
            <w:r w:rsidRPr="00862A62">
              <w:rPr>
                <w:rFonts w:ascii="Calibri" w:hAnsi="Calibri" w:cs="Calibri"/>
                <w:b/>
                <w:bCs/>
                <w:color w:val="000000"/>
                <w:sz w:val="16"/>
                <w:szCs w:val="16"/>
              </w:rPr>
              <w:t>f</w:t>
            </w:r>
          </w:p>
        </w:tc>
        <w:tc>
          <w:tcPr>
            <w:tcW w:w="1487" w:type="dxa"/>
            <w:tcBorders>
              <w:top w:val="single" w:sz="6" w:space="0" w:color="auto"/>
              <w:left w:val="single" w:sz="6" w:space="0" w:color="auto"/>
              <w:bottom w:val="single" w:sz="6" w:space="0" w:color="auto"/>
              <w:right w:val="single" w:sz="6" w:space="0" w:color="auto"/>
            </w:tcBorders>
            <w:vAlign w:val="center"/>
          </w:tcPr>
          <w:p w14:paraId="3151BC65"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86" w:type="dxa"/>
            <w:tcBorders>
              <w:top w:val="single" w:sz="6" w:space="0" w:color="auto"/>
              <w:left w:val="single" w:sz="6" w:space="0" w:color="auto"/>
              <w:bottom w:val="single" w:sz="6" w:space="0" w:color="auto"/>
              <w:right w:val="single" w:sz="6" w:space="0" w:color="auto"/>
            </w:tcBorders>
            <w:vAlign w:val="center"/>
          </w:tcPr>
          <w:p w14:paraId="27B52A0A"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85" w:type="dxa"/>
            <w:tcBorders>
              <w:top w:val="single" w:sz="6" w:space="0" w:color="auto"/>
              <w:left w:val="single" w:sz="6" w:space="0" w:color="auto"/>
              <w:bottom w:val="single" w:sz="6" w:space="0" w:color="auto"/>
              <w:right w:val="single" w:sz="6" w:space="0" w:color="auto"/>
            </w:tcBorders>
            <w:vAlign w:val="center"/>
          </w:tcPr>
          <w:p w14:paraId="6C1A7B36"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86" w:type="dxa"/>
            <w:tcBorders>
              <w:top w:val="single" w:sz="6" w:space="0" w:color="auto"/>
              <w:left w:val="single" w:sz="6" w:space="0" w:color="auto"/>
              <w:bottom w:val="single" w:sz="6" w:space="0" w:color="auto"/>
              <w:right w:val="single" w:sz="6" w:space="0" w:color="auto"/>
            </w:tcBorders>
            <w:vAlign w:val="center"/>
          </w:tcPr>
          <w:p w14:paraId="4EF5CA4E"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85" w:type="dxa"/>
            <w:tcBorders>
              <w:top w:val="single" w:sz="6" w:space="0" w:color="auto"/>
              <w:left w:val="single" w:sz="6" w:space="0" w:color="auto"/>
              <w:bottom w:val="single" w:sz="6" w:space="0" w:color="auto"/>
              <w:right w:val="single" w:sz="6" w:space="0" w:color="auto"/>
            </w:tcBorders>
            <w:vAlign w:val="center"/>
          </w:tcPr>
          <w:p w14:paraId="465EE1FC"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86" w:type="dxa"/>
            <w:tcBorders>
              <w:top w:val="single" w:sz="6" w:space="0" w:color="auto"/>
              <w:left w:val="single" w:sz="6" w:space="0" w:color="auto"/>
              <w:bottom w:val="single" w:sz="6" w:space="0" w:color="auto"/>
              <w:right w:val="single" w:sz="6" w:space="0" w:color="auto"/>
            </w:tcBorders>
            <w:vAlign w:val="center"/>
          </w:tcPr>
          <w:p w14:paraId="41105D9C"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804" w:type="dxa"/>
            <w:tcBorders>
              <w:top w:val="single" w:sz="6" w:space="0" w:color="auto"/>
              <w:left w:val="single" w:sz="6" w:space="0" w:color="auto"/>
              <w:bottom w:val="single" w:sz="6" w:space="0" w:color="auto"/>
              <w:right w:val="single" w:sz="6" w:space="0" w:color="auto"/>
            </w:tcBorders>
            <w:vAlign w:val="center"/>
          </w:tcPr>
          <w:p w14:paraId="2BE3F414" w14:textId="77777777" w:rsidR="007B2A3B" w:rsidRPr="00862A62" w:rsidRDefault="007B2A3B" w:rsidP="00A278F5">
            <w:pPr>
              <w:keepNext/>
              <w:autoSpaceDE w:val="0"/>
              <w:autoSpaceDN w:val="0"/>
              <w:adjustRightInd w:val="0"/>
              <w:rPr>
                <w:rFonts w:asciiTheme="minorHAnsi" w:hAnsiTheme="minorHAnsi" w:cs="Cambria"/>
                <w:color w:val="000000"/>
                <w:sz w:val="16"/>
                <w:szCs w:val="16"/>
              </w:rPr>
            </w:pPr>
            <w:r w:rsidRPr="00862A62">
              <w:rPr>
                <w:rFonts w:asciiTheme="minorHAnsi" w:hAnsiTheme="minorHAnsi" w:cs="Cambria"/>
                <w:color w:val="000000"/>
                <w:sz w:val="16"/>
                <w:szCs w:val="16"/>
              </w:rPr>
              <w:t xml:space="preserve">Altered space conditioning system </w:t>
            </w:r>
          </w:p>
        </w:tc>
        <w:tc>
          <w:tcPr>
            <w:tcW w:w="1035" w:type="dxa"/>
            <w:tcBorders>
              <w:top w:val="single" w:sz="6" w:space="0" w:color="auto"/>
              <w:left w:val="single" w:sz="6" w:space="0" w:color="auto"/>
              <w:bottom w:val="single" w:sz="6" w:space="0" w:color="auto"/>
              <w:right w:val="single" w:sz="6" w:space="0" w:color="auto"/>
            </w:tcBorders>
            <w:vAlign w:val="center"/>
          </w:tcPr>
          <w:p w14:paraId="631764E7" w14:textId="419B8838" w:rsidR="007B2A3B" w:rsidRPr="00862A62" w:rsidRDefault="007B2A3B" w:rsidP="00281D53">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R</w:t>
            </w:r>
            <w:r w:rsidRPr="00591E85">
              <w:rPr>
                <w:rFonts w:asciiTheme="minorHAnsi" w:hAnsiTheme="minorHAnsi" w:cs="Calibri"/>
                <w:color w:val="000000"/>
                <w:sz w:val="16"/>
                <w:szCs w:val="16"/>
              </w:rPr>
              <w:t xml:space="preserve">C </w:t>
            </w:r>
            <w:r w:rsidR="00F1259E">
              <w:rPr>
                <w:rFonts w:asciiTheme="minorHAnsi" w:hAnsiTheme="minorHAnsi" w:cs="Calibri"/>
                <w:color w:val="000000"/>
                <w:sz w:val="16"/>
                <w:szCs w:val="16"/>
              </w:rPr>
              <w:t xml:space="preserve">+ </w:t>
            </w:r>
            <w:r w:rsidR="00F1259E" w:rsidRPr="00F1259E">
              <w:rPr>
                <w:rFonts w:asciiTheme="minorHAnsi" w:hAnsiTheme="minorHAnsi" w:cs="Calibri"/>
                <w:color w:val="000000"/>
                <w:sz w:val="16"/>
                <w:szCs w:val="16"/>
              </w:rPr>
              <w:t>DctLk</w:t>
            </w:r>
          </w:p>
        </w:tc>
        <w:tc>
          <w:tcPr>
            <w:tcW w:w="2604" w:type="dxa"/>
            <w:tcBorders>
              <w:top w:val="single" w:sz="6" w:space="0" w:color="auto"/>
              <w:left w:val="single" w:sz="6" w:space="0" w:color="auto"/>
              <w:bottom w:val="single" w:sz="6" w:space="0" w:color="auto"/>
              <w:right w:val="single" w:sz="4" w:space="0" w:color="auto"/>
            </w:tcBorders>
            <w:vAlign w:val="center"/>
          </w:tcPr>
          <w:p w14:paraId="1386D041" w14:textId="77777777" w:rsidR="007B2A3B" w:rsidRPr="00862A62" w:rsidRDefault="007B2A3B" w:rsidP="00A278F5">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e.g. changeout refrigerant containing components</w:t>
            </w:r>
          </w:p>
        </w:tc>
      </w:tr>
      <w:tr w:rsidR="007B2A3B" w:rsidRPr="00862A62" w14:paraId="5AF95EE8" w14:textId="77777777" w:rsidTr="00A278F5">
        <w:trPr>
          <w:trHeight w:val="295"/>
        </w:trPr>
        <w:tc>
          <w:tcPr>
            <w:tcW w:w="258" w:type="dxa"/>
            <w:tcBorders>
              <w:top w:val="single" w:sz="6" w:space="0" w:color="auto"/>
              <w:left w:val="single" w:sz="4" w:space="0" w:color="auto"/>
              <w:bottom w:val="single" w:sz="6" w:space="0" w:color="auto"/>
              <w:right w:val="single" w:sz="6" w:space="0" w:color="auto"/>
            </w:tcBorders>
            <w:vAlign w:val="center"/>
          </w:tcPr>
          <w:p w14:paraId="575793A2" w14:textId="77777777" w:rsidR="007B2A3B" w:rsidRPr="00862A62" w:rsidRDefault="007B2A3B" w:rsidP="00A278F5">
            <w:pPr>
              <w:keepNext/>
              <w:autoSpaceDE w:val="0"/>
              <w:autoSpaceDN w:val="0"/>
              <w:adjustRightInd w:val="0"/>
              <w:jc w:val="center"/>
              <w:rPr>
                <w:rFonts w:ascii="Calibri" w:hAnsi="Calibri" w:cs="Calibri"/>
                <w:b/>
                <w:bCs/>
                <w:color w:val="000000"/>
                <w:sz w:val="16"/>
                <w:szCs w:val="16"/>
              </w:rPr>
            </w:pPr>
            <w:r w:rsidRPr="00862A62">
              <w:rPr>
                <w:rFonts w:ascii="Calibri" w:hAnsi="Calibri" w:cs="Calibri"/>
                <w:b/>
                <w:bCs/>
                <w:color w:val="000000"/>
                <w:sz w:val="16"/>
                <w:szCs w:val="16"/>
              </w:rPr>
              <w:t>g</w:t>
            </w:r>
          </w:p>
        </w:tc>
        <w:tc>
          <w:tcPr>
            <w:tcW w:w="1487" w:type="dxa"/>
            <w:tcBorders>
              <w:top w:val="single" w:sz="6" w:space="0" w:color="auto"/>
              <w:left w:val="single" w:sz="6" w:space="0" w:color="auto"/>
              <w:bottom w:val="single" w:sz="6" w:space="0" w:color="auto"/>
              <w:right w:val="single" w:sz="6" w:space="0" w:color="auto"/>
            </w:tcBorders>
            <w:vAlign w:val="center"/>
          </w:tcPr>
          <w:p w14:paraId="55C7928E"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86" w:type="dxa"/>
            <w:tcBorders>
              <w:top w:val="single" w:sz="6" w:space="0" w:color="auto"/>
              <w:left w:val="single" w:sz="6" w:space="0" w:color="auto"/>
              <w:bottom w:val="single" w:sz="6" w:space="0" w:color="auto"/>
              <w:right w:val="single" w:sz="6" w:space="0" w:color="auto"/>
            </w:tcBorders>
            <w:vAlign w:val="center"/>
          </w:tcPr>
          <w:p w14:paraId="644E3038"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85" w:type="dxa"/>
            <w:tcBorders>
              <w:top w:val="single" w:sz="6" w:space="0" w:color="auto"/>
              <w:left w:val="single" w:sz="6" w:space="0" w:color="auto"/>
              <w:bottom w:val="single" w:sz="6" w:space="0" w:color="auto"/>
              <w:right w:val="single" w:sz="6" w:space="0" w:color="auto"/>
            </w:tcBorders>
            <w:vAlign w:val="center"/>
          </w:tcPr>
          <w:p w14:paraId="269CBDFF"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86" w:type="dxa"/>
            <w:tcBorders>
              <w:top w:val="single" w:sz="6" w:space="0" w:color="auto"/>
              <w:left w:val="single" w:sz="6" w:space="0" w:color="auto"/>
              <w:bottom w:val="single" w:sz="6" w:space="0" w:color="auto"/>
              <w:right w:val="single" w:sz="6" w:space="0" w:color="auto"/>
            </w:tcBorders>
            <w:vAlign w:val="center"/>
          </w:tcPr>
          <w:p w14:paraId="66319775"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85" w:type="dxa"/>
            <w:tcBorders>
              <w:top w:val="single" w:sz="6" w:space="0" w:color="auto"/>
              <w:left w:val="single" w:sz="6" w:space="0" w:color="auto"/>
              <w:bottom w:val="single" w:sz="6" w:space="0" w:color="auto"/>
              <w:right w:val="single" w:sz="6" w:space="0" w:color="auto"/>
            </w:tcBorders>
            <w:vAlign w:val="center"/>
          </w:tcPr>
          <w:p w14:paraId="178C49B5"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86" w:type="dxa"/>
            <w:tcBorders>
              <w:top w:val="single" w:sz="6" w:space="0" w:color="auto"/>
              <w:left w:val="single" w:sz="6" w:space="0" w:color="auto"/>
              <w:bottom w:val="single" w:sz="6" w:space="0" w:color="auto"/>
              <w:right w:val="single" w:sz="6" w:space="0" w:color="auto"/>
            </w:tcBorders>
            <w:vAlign w:val="center"/>
          </w:tcPr>
          <w:p w14:paraId="7BF4754C"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804" w:type="dxa"/>
            <w:tcBorders>
              <w:top w:val="single" w:sz="6" w:space="0" w:color="auto"/>
              <w:left w:val="single" w:sz="6" w:space="0" w:color="auto"/>
              <w:bottom w:val="single" w:sz="6" w:space="0" w:color="auto"/>
              <w:right w:val="single" w:sz="6" w:space="0" w:color="auto"/>
            </w:tcBorders>
            <w:vAlign w:val="center"/>
          </w:tcPr>
          <w:p w14:paraId="6C44EEED" w14:textId="77777777" w:rsidR="007B2A3B" w:rsidRPr="00862A62" w:rsidRDefault="007B2A3B" w:rsidP="00A278F5">
            <w:pPr>
              <w:keepNext/>
              <w:autoSpaceDE w:val="0"/>
              <w:autoSpaceDN w:val="0"/>
              <w:adjustRightInd w:val="0"/>
              <w:rPr>
                <w:rFonts w:asciiTheme="minorHAnsi" w:hAnsiTheme="minorHAnsi" w:cs="Cambria"/>
                <w:color w:val="000000"/>
                <w:sz w:val="16"/>
                <w:szCs w:val="16"/>
              </w:rPr>
            </w:pPr>
            <w:r w:rsidRPr="00862A62">
              <w:rPr>
                <w:rFonts w:asciiTheme="minorHAnsi" w:hAnsiTheme="minorHAnsi" w:cs="Cambria"/>
                <w:color w:val="000000"/>
                <w:sz w:val="16"/>
                <w:szCs w:val="16"/>
              </w:rPr>
              <w:t xml:space="preserve">Altered space conditioning system </w:t>
            </w:r>
          </w:p>
        </w:tc>
        <w:tc>
          <w:tcPr>
            <w:tcW w:w="1035" w:type="dxa"/>
            <w:tcBorders>
              <w:top w:val="single" w:sz="6" w:space="0" w:color="auto"/>
              <w:left w:val="single" w:sz="6" w:space="0" w:color="auto"/>
              <w:bottom w:val="single" w:sz="6" w:space="0" w:color="auto"/>
              <w:right w:val="single" w:sz="6" w:space="0" w:color="auto"/>
            </w:tcBorders>
            <w:vAlign w:val="center"/>
          </w:tcPr>
          <w:p w14:paraId="2B8EDFC7" w14:textId="77777777" w:rsidR="007B2A3B" w:rsidRPr="00862A62" w:rsidRDefault="007B2A3B" w:rsidP="00A278F5">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RC + DctLk</w:t>
            </w:r>
          </w:p>
        </w:tc>
        <w:tc>
          <w:tcPr>
            <w:tcW w:w="2604" w:type="dxa"/>
            <w:tcBorders>
              <w:top w:val="single" w:sz="6" w:space="0" w:color="auto"/>
              <w:left w:val="single" w:sz="6" w:space="0" w:color="auto"/>
              <w:bottom w:val="single" w:sz="6" w:space="0" w:color="auto"/>
              <w:right w:val="single" w:sz="4" w:space="0" w:color="auto"/>
            </w:tcBorders>
            <w:vAlign w:val="center"/>
          </w:tcPr>
          <w:p w14:paraId="232B9B81" w14:textId="77777777" w:rsidR="007B2A3B" w:rsidRPr="00862A62" w:rsidRDefault="007B2A3B" w:rsidP="00A278F5">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e.g. changeout refrigerant containing compinent + altered ducts</w:t>
            </w:r>
          </w:p>
        </w:tc>
      </w:tr>
      <w:tr w:rsidR="007B2A3B" w:rsidRPr="00862A62" w14:paraId="1972CCF9" w14:textId="77777777" w:rsidTr="00A278F5">
        <w:trPr>
          <w:trHeight w:val="295"/>
        </w:trPr>
        <w:tc>
          <w:tcPr>
            <w:tcW w:w="258" w:type="dxa"/>
            <w:tcBorders>
              <w:top w:val="single" w:sz="6" w:space="0" w:color="auto"/>
              <w:left w:val="single" w:sz="4" w:space="0" w:color="auto"/>
              <w:bottom w:val="single" w:sz="6" w:space="0" w:color="auto"/>
              <w:right w:val="single" w:sz="6" w:space="0" w:color="auto"/>
            </w:tcBorders>
            <w:vAlign w:val="center"/>
          </w:tcPr>
          <w:p w14:paraId="2BBAC938" w14:textId="77777777" w:rsidR="007B2A3B" w:rsidRPr="00862A62" w:rsidRDefault="007B2A3B" w:rsidP="00A278F5">
            <w:pPr>
              <w:keepNext/>
              <w:autoSpaceDE w:val="0"/>
              <w:autoSpaceDN w:val="0"/>
              <w:adjustRightInd w:val="0"/>
              <w:jc w:val="center"/>
              <w:rPr>
                <w:rFonts w:ascii="Calibri" w:hAnsi="Calibri" w:cs="Calibri"/>
                <w:b/>
                <w:bCs/>
                <w:color w:val="000000"/>
                <w:sz w:val="16"/>
                <w:szCs w:val="16"/>
              </w:rPr>
            </w:pPr>
            <w:r w:rsidRPr="00862A62">
              <w:rPr>
                <w:rFonts w:ascii="Calibri" w:hAnsi="Calibri" w:cs="Calibri"/>
                <w:b/>
                <w:bCs/>
                <w:color w:val="000000"/>
                <w:sz w:val="16"/>
                <w:szCs w:val="16"/>
              </w:rPr>
              <w:t>h</w:t>
            </w:r>
          </w:p>
        </w:tc>
        <w:tc>
          <w:tcPr>
            <w:tcW w:w="1487" w:type="dxa"/>
            <w:tcBorders>
              <w:top w:val="single" w:sz="6" w:space="0" w:color="auto"/>
              <w:left w:val="single" w:sz="6" w:space="0" w:color="auto"/>
              <w:bottom w:val="single" w:sz="6" w:space="0" w:color="auto"/>
              <w:right w:val="single" w:sz="6" w:space="0" w:color="auto"/>
            </w:tcBorders>
            <w:vAlign w:val="center"/>
          </w:tcPr>
          <w:p w14:paraId="37C62224"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86" w:type="dxa"/>
            <w:tcBorders>
              <w:top w:val="single" w:sz="6" w:space="0" w:color="auto"/>
              <w:left w:val="single" w:sz="6" w:space="0" w:color="auto"/>
              <w:bottom w:val="single" w:sz="6" w:space="0" w:color="auto"/>
              <w:right w:val="single" w:sz="6" w:space="0" w:color="auto"/>
            </w:tcBorders>
            <w:vAlign w:val="center"/>
          </w:tcPr>
          <w:p w14:paraId="47188CC7"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85" w:type="dxa"/>
            <w:tcBorders>
              <w:top w:val="single" w:sz="6" w:space="0" w:color="auto"/>
              <w:left w:val="single" w:sz="6" w:space="0" w:color="auto"/>
              <w:bottom w:val="single" w:sz="6" w:space="0" w:color="auto"/>
              <w:right w:val="single" w:sz="6" w:space="0" w:color="auto"/>
            </w:tcBorders>
            <w:vAlign w:val="center"/>
          </w:tcPr>
          <w:p w14:paraId="13DD95FF"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86" w:type="dxa"/>
            <w:tcBorders>
              <w:top w:val="single" w:sz="6" w:space="0" w:color="auto"/>
              <w:left w:val="single" w:sz="6" w:space="0" w:color="auto"/>
              <w:bottom w:val="single" w:sz="6" w:space="0" w:color="auto"/>
              <w:right w:val="single" w:sz="6" w:space="0" w:color="auto"/>
            </w:tcBorders>
            <w:vAlign w:val="center"/>
          </w:tcPr>
          <w:p w14:paraId="36D01A19"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85" w:type="dxa"/>
            <w:tcBorders>
              <w:top w:val="single" w:sz="6" w:space="0" w:color="auto"/>
              <w:left w:val="single" w:sz="6" w:space="0" w:color="auto"/>
              <w:bottom w:val="single" w:sz="6" w:space="0" w:color="auto"/>
              <w:right w:val="single" w:sz="6" w:space="0" w:color="auto"/>
            </w:tcBorders>
            <w:vAlign w:val="center"/>
          </w:tcPr>
          <w:p w14:paraId="68860F57"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86" w:type="dxa"/>
            <w:tcBorders>
              <w:top w:val="single" w:sz="6" w:space="0" w:color="auto"/>
              <w:left w:val="single" w:sz="6" w:space="0" w:color="auto"/>
              <w:bottom w:val="single" w:sz="6" w:space="0" w:color="auto"/>
              <w:right w:val="single" w:sz="6" w:space="0" w:color="auto"/>
            </w:tcBorders>
            <w:vAlign w:val="center"/>
          </w:tcPr>
          <w:p w14:paraId="7A0769C6"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804" w:type="dxa"/>
            <w:tcBorders>
              <w:top w:val="single" w:sz="6" w:space="0" w:color="auto"/>
              <w:left w:val="single" w:sz="6" w:space="0" w:color="auto"/>
              <w:bottom w:val="single" w:sz="6" w:space="0" w:color="auto"/>
              <w:right w:val="single" w:sz="6" w:space="0" w:color="auto"/>
            </w:tcBorders>
            <w:vAlign w:val="center"/>
          </w:tcPr>
          <w:p w14:paraId="0971C3B9" w14:textId="77777777" w:rsidR="007B2A3B" w:rsidRPr="00862A62" w:rsidRDefault="007B2A3B" w:rsidP="00A278F5">
            <w:pPr>
              <w:keepNext/>
              <w:autoSpaceDE w:val="0"/>
              <w:autoSpaceDN w:val="0"/>
              <w:adjustRightInd w:val="0"/>
              <w:rPr>
                <w:rFonts w:asciiTheme="minorHAnsi" w:hAnsiTheme="minorHAnsi" w:cs="Cambria"/>
                <w:color w:val="000000"/>
                <w:sz w:val="16"/>
                <w:szCs w:val="16"/>
              </w:rPr>
            </w:pPr>
            <w:r w:rsidRPr="00862A62">
              <w:rPr>
                <w:rFonts w:asciiTheme="minorHAnsi" w:hAnsiTheme="minorHAnsi" w:cs="Cambria"/>
                <w:color w:val="000000"/>
                <w:sz w:val="16"/>
                <w:szCs w:val="16"/>
              </w:rPr>
              <w:t xml:space="preserve">Altered space conditioning system </w:t>
            </w:r>
          </w:p>
        </w:tc>
        <w:tc>
          <w:tcPr>
            <w:tcW w:w="1035" w:type="dxa"/>
            <w:tcBorders>
              <w:top w:val="single" w:sz="6" w:space="0" w:color="auto"/>
              <w:left w:val="single" w:sz="6" w:space="0" w:color="auto"/>
              <w:bottom w:val="single" w:sz="6" w:space="0" w:color="auto"/>
              <w:right w:val="single" w:sz="6" w:space="0" w:color="auto"/>
            </w:tcBorders>
            <w:vAlign w:val="center"/>
          </w:tcPr>
          <w:p w14:paraId="6C6E4E2C" w14:textId="77777777" w:rsidR="007B2A3B" w:rsidRPr="00862A62" w:rsidRDefault="007B2A3B" w:rsidP="00A278F5">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RC + DctLk</w:t>
            </w:r>
          </w:p>
        </w:tc>
        <w:tc>
          <w:tcPr>
            <w:tcW w:w="2604" w:type="dxa"/>
            <w:tcBorders>
              <w:top w:val="single" w:sz="6" w:space="0" w:color="auto"/>
              <w:left w:val="single" w:sz="6" w:space="0" w:color="auto"/>
              <w:bottom w:val="single" w:sz="6" w:space="0" w:color="auto"/>
              <w:right w:val="single" w:sz="4" w:space="0" w:color="auto"/>
            </w:tcBorders>
            <w:vAlign w:val="center"/>
          </w:tcPr>
          <w:p w14:paraId="5EB9D024" w14:textId="77777777" w:rsidR="007B2A3B" w:rsidRPr="00862A62" w:rsidRDefault="007B2A3B" w:rsidP="00A278F5">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 xml:space="preserve">e.g. alteration to refrigerant containing component + altered ducts   </w:t>
            </w:r>
          </w:p>
        </w:tc>
      </w:tr>
      <w:tr w:rsidR="007B2A3B" w:rsidRPr="00862A62" w14:paraId="1864BA12" w14:textId="77777777" w:rsidTr="00A278F5">
        <w:trPr>
          <w:trHeight w:val="444"/>
        </w:trPr>
        <w:tc>
          <w:tcPr>
            <w:tcW w:w="258" w:type="dxa"/>
            <w:tcBorders>
              <w:top w:val="single" w:sz="6" w:space="0" w:color="auto"/>
              <w:left w:val="single" w:sz="4" w:space="0" w:color="auto"/>
              <w:bottom w:val="single" w:sz="6" w:space="0" w:color="auto"/>
              <w:right w:val="single" w:sz="6" w:space="0" w:color="auto"/>
            </w:tcBorders>
            <w:vAlign w:val="center"/>
          </w:tcPr>
          <w:p w14:paraId="642E2267" w14:textId="77777777" w:rsidR="007B2A3B" w:rsidRPr="00862A62" w:rsidRDefault="007B2A3B" w:rsidP="00A278F5">
            <w:pPr>
              <w:keepNext/>
              <w:autoSpaceDE w:val="0"/>
              <w:autoSpaceDN w:val="0"/>
              <w:adjustRightInd w:val="0"/>
              <w:jc w:val="center"/>
              <w:rPr>
                <w:rFonts w:ascii="Calibri" w:hAnsi="Calibri" w:cs="Calibri"/>
                <w:b/>
                <w:bCs/>
                <w:color w:val="000000"/>
                <w:sz w:val="16"/>
                <w:szCs w:val="16"/>
              </w:rPr>
            </w:pPr>
            <w:r w:rsidRPr="00862A62">
              <w:rPr>
                <w:rFonts w:ascii="Calibri" w:hAnsi="Calibri" w:cs="Calibri"/>
                <w:b/>
                <w:bCs/>
                <w:color w:val="000000"/>
                <w:sz w:val="16"/>
                <w:szCs w:val="16"/>
              </w:rPr>
              <w:t>i</w:t>
            </w:r>
          </w:p>
        </w:tc>
        <w:tc>
          <w:tcPr>
            <w:tcW w:w="1487" w:type="dxa"/>
            <w:tcBorders>
              <w:top w:val="single" w:sz="6" w:space="0" w:color="auto"/>
              <w:left w:val="single" w:sz="6" w:space="0" w:color="auto"/>
              <w:bottom w:val="single" w:sz="6" w:space="0" w:color="auto"/>
              <w:right w:val="single" w:sz="6" w:space="0" w:color="auto"/>
            </w:tcBorders>
            <w:vAlign w:val="center"/>
          </w:tcPr>
          <w:p w14:paraId="58EAC13A"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86" w:type="dxa"/>
            <w:tcBorders>
              <w:top w:val="single" w:sz="6" w:space="0" w:color="auto"/>
              <w:left w:val="single" w:sz="6" w:space="0" w:color="auto"/>
              <w:bottom w:val="single" w:sz="6" w:space="0" w:color="auto"/>
              <w:right w:val="single" w:sz="6" w:space="0" w:color="auto"/>
            </w:tcBorders>
            <w:vAlign w:val="center"/>
          </w:tcPr>
          <w:p w14:paraId="4103B8EB"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85" w:type="dxa"/>
            <w:tcBorders>
              <w:top w:val="single" w:sz="6" w:space="0" w:color="auto"/>
              <w:left w:val="single" w:sz="6" w:space="0" w:color="auto"/>
              <w:bottom w:val="single" w:sz="6" w:space="0" w:color="auto"/>
              <w:right w:val="single" w:sz="6" w:space="0" w:color="auto"/>
            </w:tcBorders>
            <w:vAlign w:val="center"/>
          </w:tcPr>
          <w:p w14:paraId="46D9E9F6"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86" w:type="dxa"/>
            <w:tcBorders>
              <w:top w:val="single" w:sz="6" w:space="0" w:color="auto"/>
              <w:left w:val="single" w:sz="6" w:space="0" w:color="auto"/>
              <w:bottom w:val="single" w:sz="6" w:space="0" w:color="auto"/>
              <w:right w:val="single" w:sz="6" w:space="0" w:color="auto"/>
            </w:tcBorders>
            <w:vAlign w:val="center"/>
          </w:tcPr>
          <w:p w14:paraId="30F14CFF"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85" w:type="dxa"/>
            <w:tcBorders>
              <w:top w:val="single" w:sz="6" w:space="0" w:color="auto"/>
              <w:left w:val="single" w:sz="6" w:space="0" w:color="auto"/>
              <w:bottom w:val="single" w:sz="6" w:space="0" w:color="auto"/>
              <w:right w:val="single" w:sz="6" w:space="0" w:color="auto"/>
            </w:tcBorders>
            <w:vAlign w:val="center"/>
          </w:tcPr>
          <w:p w14:paraId="3423A92E"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86" w:type="dxa"/>
            <w:tcBorders>
              <w:top w:val="single" w:sz="6" w:space="0" w:color="auto"/>
              <w:left w:val="single" w:sz="6" w:space="0" w:color="auto"/>
              <w:bottom w:val="single" w:sz="6" w:space="0" w:color="auto"/>
              <w:right w:val="single" w:sz="6" w:space="0" w:color="auto"/>
            </w:tcBorders>
            <w:vAlign w:val="center"/>
          </w:tcPr>
          <w:p w14:paraId="571E1BAE"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804" w:type="dxa"/>
            <w:tcBorders>
              <w:top w:val="single" w:sz="6" w:space="0" w:color="auto"/>
              <w:left w:val="single" w:sz="6" w:space="0" w:color="auto"/>
              <w:bottom w:val="single" w:sz="6" w:space="0" w:color="auto"/>
              <w:right w:val="single" w:sz="6" w:space="0" w:color="auto"/>
            </w:tcBorders>
            <w:vAlign w:val="center"/>
          </w:tcPr>
          <w:p w14:paraId="3918D779" w14:textId="77777777" w:rsidR="007B2A3B" w:rsidRPr="00862A62" w:rsidRDefault="007B2A3B" w:rsidP="00A278F5">
            <w:pPr>
              <w:keepNext/>
              <w:autoSpaceDE w:val="0"/>
              <w:autoSpaceDN w:val="0"/>
              <w:adjustRightInd w:val="0"/>
              <w:rPr>
                <w:rFonts w:asciiTheme="minorHAnsi" w:hAnsiTheme="minorHAnsi" w:cs="Cambria"/>
                <w:color w:val="000000"/>
                <w:sz w:val="16"/>
                <w:szCs w:val="16"/>
              </w:rPr>
            </w:pPr>
            <w:r w:rsidRPr="00862A62">
              <w:rPr>
                <w:rFonts w:asciiTheme="minorHAnsi" w:hAnsiTheme="minorHAnsi" w:cs="Cambria"/>
                <w:color w:val="000000"/>
                <w:sz w:val="16"/>
                <w:szCs w:val="16"/>
              </w:rPr>
              <w:t>Entirely new duct system with or without Equipment Changeout</w:t>
            </w:r>
          </w:p>
        </w:tc>
        <w:tc>
          <w:tcPr>
            <w:tcW w:w="1035" w:type="dxa"/>
            <w:tcBorders>
              <w:top w:val="single" w:sz="6" w:space="0" w:color="auto"/>
              <w:left w:val="single" w:sz="6" w:space="0" w:color="auto"/>
              <w:bottom w:val="single" w:sz="6" w:space="0" w:color="auto"/>
              <w:right w:val="single" w:sz="6" w:space="0" w:color="auto"/>
            </w:tcBorders>
            <w:vAlign w:val="center"/>
          </w:tcPr>
          <w:p w14:paraId="090F2111" w14:textId="77777777" w:rsidR="007B2A3B" w:rsidRPr="00862A62" w:rsidRDefault="007B2A3B" w:rsidP="00A278F5">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DctLk + FE/AF or Tbl150.0-C,D</w:t>
            </w:r>
          </w:p>
        </w:tc>
        <w:tc>
          <w:tcPr>
            <w:tcW w:w="2604" w:type="dxa"/>
            <w:tcBorders>
              <w:top w:val="single" w:sz="6" w:space="0" w:color="auto"/>
              <w:left w:val="single" w:sz="6" w:space="0" w:color="auto"/>
              <w:bottom w:val="single" w:sz="6" w:space="0" w:color="auto"/>
              <w:right w:val="single" w:sz="4" w:space="0" w:color="auto"/>
            </w:tcBorders>
            <w:vAlign w:val="center"/>
          </w:tcPr>
          <w:p w14:paraId="24743011" w14:textId="77777777" w:rsidR="007B2A3B" w:rsidRPr="00862A62" w:rsidRDefault="007B2A3B" w:rsidP="00A278F5">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e.g. new duct system without equipment changeout</w:t>
            </w:r>
          </w:p>
        </w:tc>
      </w:tr>
      <w:tr w:rsidR="007B2A3B" w:rsidRPr="00862A62" w14:paraId="4C831296" w14:textId="77777777" w:rsidTr="00A278F5">
        <w:trPr>
          <w:trHeight w:val="444"/>
        </w:trPr>
        <w:tc>
          <w:tcPr>
            <w:tcW w:w="258" w:type="dxa"/>
            <w:tcBorders>
              <w:top w:val="single" w:sz="6" w:space="0" w:color="auto"/>
              <w:left w:val="single" w:sz="4" w:space="0" w:color="auto"/>
              <w:bottom w:val="single" w:sz="6" w:space="0" w:color="auto"/>
              <w:right w:val="single" w:sz="6" w:space="0" w:color="auto"/>
            </w:tcBorders>
            <w:vAlign w:val="center"/>
          </w:tcPr>
          <w:p w14:paraId="6B42F95C" w14:textId="77777777" w:rsidR="007B2A3B" w:rsidRPr="00862A62" w:rsidRDefault="007B2A3B" w:rsidP="00A278F5">
            <w:pPr>
              <w:keepNext/>
              <w:autoSpaceDE w:val="0"/>
              <w:autoSpaceDN w:val="0"/>
              <w:adjustRightInd w:val="0"/>
              <w:jc w:val="center"/>
              <w:rPr>
                <w:rFonts w:ascii="Calibri" w:hAnsi="Calibri" w:cs="Calibri"/>
                <w:b/>
                <w:bCs/>
                <w:color w:val="000000"/>
                <w:sz w:val="16"/>
                <w:szCs w:val="16"/>
              </w:rPr>
            </w:pPr>
            <w:r w:rsidRPr="00862A62">
              <w:rPr>
                <w:rFonts w:ascii="Calibri" w:hAnsi="Calibri" w:cs="Calibri"/>
                <w:b/>
                <w:bCs/>
                <w:color w:val="000000"/>
                <w:sz w:val="16"/>
                <w:szCs w:val="16"/>
              </w:rPr>
              <w:t>j</w:t>
            </w:r>
          </w:p>
        </w:tc>
        <w:tc>
          <w:tcPr>
            <w:tcW w:w="1487" w:type="dxa"/>
            <w:tcBorders>
              <w:top w:val="single" w:sz="6" w:space="0" w:color="auto"/>
              <w:left w:val="single" w:sz="6" w:space="0" w:color="auto"/>
              <w:bottom w:val="single" w:sz="6" w:space="0" w:color="auto"/>
              <w:right w:val="single" w:sz="6" w:space="0" w:color="auto"/>
            </w:tcBorders>
            <w:vAlign w:val="center"/>
          </w:tcPr>
          <w:p w14:paraId="036540CD"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86" w:type="dxa"/>
            <w:tcBorders>
              <w:top w:val="single" w:sz="6" w:space="0" w:color="auto"/>
              <w:left w:val="single" w:sz="6" w:space="0" w:color="auto"/>
              <w:bottom w:val="single" w:sz="6" w:space="0" w:color="auto"/>
              <w:right w:val="single" w:sz="6" w:space="0" w:color="auto"/>
            </w:tcBorders>
            <w:vAlign w:val="center"/>
          </w:tcPr>
          <w:p w14:paraId="5E73AE0B"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85" w:type="dxa"/>
            <w:tcBorders>
              <w:top w:val="single" w:sz="6" w:space="0" w:color="auto"/>
              <w:left w:val="single" w:sz="6" w:space="0" w:color="auto"/>
              <w:bottom w:val="single" w:sz="6" w:space="0" w:color="auto"/>
              <w:right w:val="single" w:sz="6" w:space="0" w:color="auto"/>
            </w:tcBorders>
            <w:vAlign w:val="center"/>
          </w:tcPr>
          <w:p w14:paraId="16E8D755"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86" w:type="dxa"/>
            <w:tcBorders>
              <w:top w:val="single" w:sz="6" w:space="0" w:color="auto"/>
              <w:left w:val="single" w:sz="6" w:space="0" w:color="auto"/>
              <w:bottom w:val="single" w:sz="6" w:space="0" w:color="auto"/>
              <w:right w:val="single" w:sz="6" w:space="0" w:color="auto"/>
            </w:tcBorders>
            <w:vAlign w:val="center"/>
          </w:tcPr>
          <w:p w14:paraId="7D998A9A"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85" w:type="dxa"/>
            <w:tcBorders>
              <w:top w:val="single" w:sz="6" w:space="0" w:color="auto"/>
              <w:left w:val="single" w:sz="6" w:space="0" w:color="auto"/>
              <w:bottom w:val="single" w:sz="6" w:space="0" w:color="auto"/>
              <w:right w:val="single" w:sz="6" w:space="0" w:color="auto"/>
            </w:tcBorders>
            <w:vAlign w:val="center"/>
          </w:tcPr>
          <w:p w14:paraId="06673507"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86" w:type="dxa"/>
            <w:tcBorders>
              <w:top w:val="single" w:sz="6" w:space="0" w:color="auto"/>
              <w:left w:val="single" w:sz="6" w:space="0" w:color="auto"/>
              <w:bottom w:val="single" w:sz="6" w:space="0" w:color="auto"/>
              <w:right w:val="single" w:sz="6" w:space="0" w:color="auto"/>
            </w:tcBorders>
            <w:vAlign w:val="center"/>
          </w:tcPr>
          <w:p w14:paraId="406A036B"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804" w:type="dxa"/>
            <w:tcBorders>
              <w:top w:val="single" w:sz="6" w:space="0" w:color="auto"/>
              <w:left w:val="single" w:sz="6" w:space="0" w:color="auto"/>
              <w:bottom w:val="single" w:sz="6" w:space="0" w:color="auto"/>
              <w:right w:val="single" w:sz="6" w:space="0" w:color="auto"/>
            </w:tcBorders>
            <w:vAlign w:val="center"/>
          </w:tcPr>
          <w:p w14:paraId="3E11EA5A" w14:textId="77777777" w:rsidR="007B2A3B" w:rsidRPr="00862A62" w:rsidRDefault="007B2A3B" w:rsidP="00A278F5">
            <w:pPr>
              <w:keepNext/>
              <w:autoSpaceDE w:val="0"/>
              <w:autoSpaceDN w:val="0"/>
              <w:adjustRightInd w:val="0"/>
              <w:rPr>
                <w:rFonts w:asciiTheme="minorHAnsi" w:hAnsiTheme="minorHAnsi" w:cs="Cambria"/>
                <w:color w:val="000000"/>
                <w:sz w:val="16"/>
                <w:szCs w:val="16"/>
              </w:rPr>
            </w:pPr>
            <w:r w:rsidRPr="00862A62">
              <w:rPr>
                <w:rFonts w:asciiTheme="minorHAnsi" w:hAnsiTheme="minorHAnsi" w:cs="Cambria"/>
                <w:color w:val="000000"/>
                <w:sz w:val="16"/>
                <w:szCs w:val="16"/>
              </w:rPr>
              <w:t>Entirely new duct system with or without Equipment Changeout</w:t>
            </w:r>
          </w:p>
        </w:tc>
        <w:tc>
          <w:tcPr>
            <w:tcW w:w="1035" w:type="dxa"/>
            <w:tcBorders>
              <w:top w:val="single" w:sz="6" w:space="0" w:color="auto"/>
              <w:left w:val="single" w:sz="6" w:space="0" w:color="auto"/>
              <w:bottom w:val="single" w:sz="6" w:space="0" w:color="auto"/>
              <w:right w:val="single" w:sz="6" w:space="0" w:color="auto"/>
            </w:tcBorders>
            <w:vAlign w:val="center"/>
          </w:tcPr>
          <w:p w14:paraId="5058474D" w14:textId="77777777" w:rsidR="007B2A3B" w:rsidRPr="00862A62" w:rsidRDefault="007B2A3B" w:rsidP="00A278F5">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DctLk + FE/AF or Tbl150.0-C,D</w:t>
            </w:r>
          </w:p>
        </w:tc>
        <w:tc>
          <w:tcPr>
            <w:tcW w:w="2604" w:type="dxa"/>
            <w:tcBorders>
              <w:top w:val="single" w:sz="6" w:space="0" w:color="auto"/>
              <w:left w:val="single" w:sz="6" w:space="0" w:color="auto"/>
              <w:bottom w:val="single" w:sz="6" w:space="0" w:color="auto"/>
              <w:right w:val="single" w:sz="4" w:space="0" w:color="auto"/>
            </w:tcBorders>
            <w:vAlign w:val="center"/>
          </w:tcPr>
          <w:p w14:paraId="65B42F2F" w14:textId="77777777" w:rsidR="007B2A3B" w:rsidRPr="00862A62" w:rsidRDefault="007B2A3B" w:rsidP="00A278F5">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e.g. new furnace + new duct system</w:t>
            </w:r>
          </w:p>
        </w:tc>
      </w:tr>
      <w:tr w:rsidR="007B2A3B" w:rsidRPr="00862A62" w14:paraId="620FA2B0" w14:textId="77777777" w:rsidTr="00A278F5">
        <w:trPr>
          <w:trHeight w:val="444"/>
        </w:trPr>
        <w:tc>
          <w:tcPr>
            <w:tcW w:w="258" w:type="dxa"/>
            <w:tcBorders>
              <w:top w:val="single" w:sz="6" w:space="0" w:color="auto"/>
              <w:left w:val="single" w:sz="4" w:space="0" w:color="auto"/>
              <w:bottom w:val="single" w:sz="6" w:space="0" w:color="auto"/>
              <w:right w:val="single" w:sz="6" w:space="0" w:color="auto"/>
            </w:tcBorders>
            <w:vAlign w:val="center"/>
          </w:tcPr>
          <w:p w14:paraId="5B6CEFA3" w14:textId="77777777" w:rsidR="007B2A3B" w:rsidRPr="00862A62" w:rsidRDefault="007B2A3B" w:rsidP="00A278F5">
            <w:pPr>
              <w:keepNext/>
              <w:autoSpaceDE w:val="0"/>
              <w:autoSpaceDN w:val="0"/>
              <w:adjustRightInd w:val="0"/>
              <w:jc w:val="center"/>
              <w:rPr>
                <w:rFonts w:ascii="Calibri" w:hAnsi="Calibri" w:cs="Calibri"/>
                <w:b/>
                <w:bCs/>
                <w:color w:val="000000"/>
                <w:sz w:val="16"/>
                <w:szCs w:val="16"/>
              </w:rPr>
            </w:pPr>
            <w:r w:rsidRPr="00862A62">
              <w:rPr>
                <w:rFonts w:ascii="Calibri" w:hAnsi="Calibri" w:cs="Calibri"/>
                <w:b/>
                <w:bCs/>
                <w:color w:val="000000"/>
                <w:sz w:val="16"/>
                <w:szCs w:val="16"/>
              </w:rPr>
              <w:t>k</w:t>
            </w:r>
          </w:p>
        </w:tc>
        <w:tc>
          <w:tcPr>
            <w:tcW w:w="1487" w:type="dxa"/>
            <w:tcBorders>
              <w:top w:val="single" w:sz="6" w:space="0" w:color="auto"/>
              <w:left w:val="single" w:sz="6" w:space="0" w:color="auto"/>
              <w:bottom w:val="single" w:sz="6" w:space="0" w:color="auto"/>
              <w:right w:val="single" w:sz="6" w:space="0" w:color="auto"/>
            </w:tcBorders>
            <w:vAlign w:val="center"/>
          </w:tcPr>
          <w:p w14:paraId="7D3236AC"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86" w:type="dxa"/>
            <w:tcBorders>
              <w:top w:val="single" w:sz="6" w:space="0" w:color="auto"/>
              <w:left w:val="single" w:sz="6" w:space="0" w:color="auto"/>
              <w:bottom w:val="single" w:sz="6" w:space="0" w:color="auto"/>
              <w:right w:val="single" w:sz="6" w:space="0" w:color="auto"/>
            </w:tcBorders>
            <w:vAlign w:val="center"/>
          </w:tcPr>
          <w:p w14:paraId="0A686B5C"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85" w:type="dxa"/>
            <w:tcBorders>
              <w:top w:val="single" w:sz="6" w:space="0" w:color="auto"/>
              <w:left w:val="single" w:sz="6" w:space="0" w:color="auto"/>
              <w:bottom w:val="single" w:sz="6" w:space="0" w:color="auto"/>
              <w:right w:val="single" w:sz="6" w:space="0" w:color="auto"/>
            </w:tcBorders>
            <w:vAlign w:val="center"/>
          </w:tcPr>
          <w:p w14:paraId="62EB5A19"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86" w:type="dxa"/>
            <w:tcBorders>
              <w:top w:val="single" w:sz="6" w:space="0" w:color="auto"/>
              <w:left w:val="single" w:sz="6" w:space="0" w:color="auto"/>
              <w:bottom w:val="single" w:sz="6" w:space="0" w:color="auto"/>
              <w:right w:val="single" w:sz="6" w:space="0" w:color="auto"/>
            </w:tcBorders>
            <w:vAlign w:val="center"/>
          </w:tcPr>
          <w:p w14:paraId="79EC5B54"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85" w:type="dxa"/>
            <w:tcBorders>
              <w:top w:val="single" w:sz="6" w:space="0" w:color="auto"/>
              <w:left w:val="single" w:sz="6" w:space="0" w:color="auto"/>
              <w:bottom w:val="single" w:sz="6" w:space="0" w:color="auto"/>
              <w:right w:val="single" w:sz="6" w:space="0" w:color="auto"/>
            </w:tcBorders>
            <w:vAlign w:val="center"/>
          </w:tcPr>
          <w:p w14:paraId="7B789515"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86" w:type="dxa"/>
            <w:tcBorders>
              <w:top w:val="single" w:sz="6" w:space="0" w:color="auto"/>
              <w:left w:val="single" w:sz="6" w:space="0" w:color="auto"/>
              <w:bottom w:val="single" w:sz="6" w:space="0" w:color="auto"/>
              <w:right w:val="single" w:sz="6" w:space="0" w:color="auto"/>
            </w:tcBorders>
            <w:vAlign w:val="center"/>
          </w:tcPr>
          <w:p w14:paraId="5BFC324D"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804" w:type="dxa"/>
            <w:tcBorders>
              <w:top w:val="single" w:sz="6" w:space="0" w:color="auto"/>
              <w:left w:val="single" w:sz="6" w:space="0" w:color="auto"/>
              <w:bottom w:val="single" w:sz="6" w:space="0" w:color="auto"/>
              <w:right w:val="single" w:sz="6" w:space="0" w:color="auto"/>
            </w:tcBorders>
            <w:vAlign w:val="center"/>
          </w:tcPr>
          <w:p w14:paraId="75228E8F" w14:textId="77777777" w:rsidR="007B2A3B" w:rsidRPr="00862A62" w:rsidRDefault="007B2A3B" w:rsidP="00A278F5">
            <w:pPr>
              <w:keepNext/>
              <w:autoSpaceDE w:val="0"/>
              <w:autoSpaceDN w:val="0"/>
              <w:adjustRightInd w:val="0"/>
              <w:rPr>
                <w:rFonts w:asciiTheme="minorHAnsi" w:hAnsiTheme="minorHAnsi" w:cs="Cambria"/>
                <w:color w:val="000000"/>
                <w:sz w:val="16"/>
                <w:szCs w:val="16"/>
              </w:rPr>
            </w:pPr>
            <w:r w:rsidRPr="00862A62">
              <w:rPr>
                <w:rFonts w:asciiTheme="minorHAnsi" w:hAnsiTheme="minorHAnsi" w:cs="Cambria"/>
                <w:color w:val="000000"/>
                <w:sz w:val="16"/>
                <w:szCs w:val="16"/>
              </w:rPr>
              <w:t>Entirely new duct system with or without Equipment Changeout</w:t>
            </w:r>
          </w:p>
        </w:tc>
        <w:tc>
          <w:tcPr>
            <w:tcW w:w="1035" w:type="dxa"/>
            <w:tcBorders>
              <w:top w:val="single" w:sz="6" w:space="0" w:color="auto"/>
              <w:left w:val="single" w:sz="6" w:space="0" w:color="auto"/>
              <w:bottom w:val="single" w:sz="6" w:space="0" w:color="auto"/>
              <w:right w:val="single" w:sz="6" w:space="0" w:color="auto"/>
            </w:tcBorders>
            <w:vAlign w:val="center"/>
          </w:tcPr>
          <w:p w14:paraId="49C3F4F1" w14:textId="77777777" w:rsidR="007B2A3B" w:rsidRPr="00862A62" w:rsidRDefault="007B2A3B" w:rsidP="00A278F5">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RC + DctLk + FE/AF or Tbl150.0-C,D</w:t>
            </w:r>
          </w:p>
        </w:tc>
        <w:tc>
          <w:tcPr>
            <w:tcW w:w="2604" w:type="dxa"/>
            <w:tcBorders>
              <w:top w:val="single" w:sz="6" w:space="0" w:color="auto"/>
              <w:left w:val="single" w:sz="6" w:space="0" w:color="auto"/>
              <w:bottom w:val="single" w:sz="6" w:space="0" w:color="auto"/>
              <w:right w:val="single" w:sz="4" w:space="0" w:color="auto"/>
            </w:tcBorders>
            <w:vAlign w:val="center"/>
          </w:tcPr>
          <w:p w14:paraId="7D989817" w14:textId="77777777" w:rsidR="007B2A3B" w:rsidRPr="00862A62" w:rsidRDefault="007B2A3B" w:rsidP="00A278F5">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e.g. alteration to a refrigerant containing component + new duct system</w:t>
            </w:r>
          </w:p>
        </w:tc>
      </w:tr>
      <w:tr w:rsidR="007B2A3B" w:rsidRPr="00862A62" w14:paraId="554E6C93" w14:textId="77777777" w:rsidTr="00A278F5">
        <w:trPr>
          <w:trHeight w:val="444"/>
        </w:trPr>
        <w:tc>
          <w:tcPr>
            <w:tcW w:w="258" w:type="dxa"/>
            <w:tcBorders>
              <w:top w:val="single" w:sz="6" w:space="0" w:color="auto"/>
              <w:left w:val="single" w:sz="4" w:space="0" w:color="auto"/>
              <w:bottom w:val="single" w:sz="6" w:space="0" w:color="auto"/>
              <w:right w:val="single" w:sz="6" w:space="0" w:color="auto"/>
            </w:tcBorders>
            <w:vAlign w:val="center"/>
          </w:tcPr>
          <w:p w14:paraId="0CE12F34" w14:textId="77777777" w:rsidR="007B2A3B" w:rsidRPr="00862A62" w:rsidRDefault="007B2A3B" w:rsidP="00A278F5">
            <w:pPr>
              <w:keepNext/>
              <w:autoSpaceDE w:val="0"/>
              <w:autoSpaceDN w:val="0"/>
              <w:adjustRightInd w:val="0"/>
              <w:jc w:val="center"/>
              <w:rPr>
                <w:rFonts w:ascii="Calibri" w:hAnsi="Calibri" w:cs="Calibri"/>
                <w:b/>
                <w:bCs/>
                <w:color w:val="000000"/>
                <w:sz w:val="16"/>
                <w:szCs w:val="16"/>
              </w:rPr>
            </w:pPr>
            <w:r w:rsidRPr="00862A62">
              <w:rPr>
                <w:rFonts w:ascii="Calibri" w:hAnsi="Calibri" w:cs="Calibri"/>
                <w:b/>
                <w:bCs/>
                <w:color w:val="000000"/>
                <w:sz w:val="16"/>
                <w:szCs w:val="16"/>
              </w:rPr>
              <w:t>l</w:t>
            </w:r>
          </w:p>
        </w:tc>
        <w:tc>
          <w:tcPr>
            <w:tcW w:w="1487" w:type="dxa"/>
            <w:tcBorders>
              <w:top w:val="single" w:sz="6" w:space="0" w:color="auto"/>
              <w:left w:val="single" w:sz="6" w:space="0" w:color="auto"/>
              <w:bottom w:val="single" w:sz="6" w:space="0" w:color="auto"/>
              <w:right w:val="single" w:sz="6" w:space="0" w:color="auto"/>
            </w:tcBorders>
            <w:vAlign w:val="center"/>
          </w:tcPr>
          <w:p w14:paraId="35DC9BA2"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86" w:type="dxa"/>
            <w:tcBorders>
              <w:top w:val="single" w:sz="6" w:space="0" w:color="auto"/>
              <w:left w:val="single" w:sz="6" w:space="0" w:color="auto"/>
              <w:bottom w:val="single" w:sz="6" w:space="0" w:color="auto"/>
              <w:right w:val="single" w:sz="6" w:space="0" w:color="auto"/>
            </w:tcBorders>
            <w:vAlign w:val="center"/>
          </w:tcPr>
          <w:p w14:paraId="6B4B631A"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85" w:type="dxa"/>
            <w:tcBorders>
              <w:top w:val="single" w:sz="6" w:space="0" w:color="auto"/>
              <w:left w:val="single" w:sz="6" w:space="0" w:color="auto"/>
              <w:bottom w:val="single" w:sz="6" w:space="0" w:color="auto"/>
              <w:right w:val="single" w:sz="6" w:space="0" w:color="auto"/>
            </w:tcBorders>
            <w:vAlign w:val="center"/>
          </w:tcPr>
          <w:p w14:paraId="4625C0B3"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86" w:type="dxa"/>
            <w:tcBorders>
              <w:top w:val="single" w:sz="6" w:space="0" w:color="auto"/>
              <w:left w:val="single" w:sz="6" w:space="0" w:color="auto"/>
              <w:bottom w:val="single" w:sz="6" w:space="0" w:color="auto"/>
              <w:right w:val="single" w:sz="6" w:space="0" w:color="auto"/>
            </w:tcBorders>
            <w:vAlign w:val="center"/>
          </w:tcPr>
          <w:p w14:paraId="315E6E37"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85" w:type="dxa"/>
            <w:tcBorders>
              <w:top w:val="single" w:sz="6" w:space="0" w:color="auto"/>
              <w:left w:val="single" w:sz="6" w:space="0" w:color="auto"/>
              <w:bottom w:val="single" w:sz="6" w:space="0" w:color="auto"/>
              <w:right w:val="single" w:sz="6" w:space="0" w:color="auto"/>
            </w:tcBorders>
            <w:vAlign w:val="center"/>
          </w:tcPr>
          <w:p w14:paraId="0EB70FFF"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86" w:type="dxa"/>
            <w:tcBorders>
              <w:top w:val="single" w:sz="6" w:space="0" w:color="auto"/>
              <w:left w:val="single" w:sz="6" w:space="0" w:color="auto"/>
              <w:bottom w:val="single" w:sz="6" w:space="0" w:color="auto"/>
              <w:right w:val="single" w:sz="6" w:space="0" w:color="auto"/>
            </w:tcBorders>
            <w:vAlign w:val="center"/>
          </w:tcPr>
          <w:p w14:paraId="1FED5F36"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804" w:type="dxa"/>
            <w:tcBorders>
              <w:top w:val="single" w:sz="6" w:space="0" w:color="auto"/>
              <w:left w:val="single" w:sz="6" w:space="0" w:color="auto"/>
              <w:bottom w:val="single" w:sz="6" w:space="0" w:color="auto"/>
              <w:right w:val="single" w:sz="6" w:space="0" w:color="auto"/>
            </w:tcBorders>
            <w:vAlign w:val="center"/>
          </w:tcPr>
          <w:p w14:paraId="706A6F95" w14:textId="77777777" w:rsidR="007B2A3B" w:rsidRPr="00862A62" w:rsidRDefault="007B2A3B" w:rsidP="00A278F5">
            <w:pPr>
              <w:keepNext/>
              <w:autoSpaceDE w:val="0"/>
              <w:autoSpaceDN w:val="0"/>
              <w:adjustRightInd w:val="0"/>
              <w:rPr>
                <w:rFonts w:asciiTheme="minorHAnsi" w:hAnsiTheme="minorHAnsi" w:cs="Cambria"/>
                <w:color w:val="000000"/>
                <w:sz w:val="16"/>
                <w:szCs w:val="16"/>
              </w:rPr>
            </w:pPr>
            <w:r w:rsidRPr="00862A62">
              <w:rPr>
                <w:rFonts w:asciiTheme="minorHAnsi" w:hAnsiTheme="minorHAnsi" w:cs="Cambria"/>
                <w:color w:val="000000"/>
                <w:sz w:val="16"/>
                <w:szCs w:val="16"/>
              </w:rPr>
              <w:t>Entirely new duct system with or without Equipment Changeout</w:t>
            </w:r>
          </w:p>
        </w:tc>
        <w:tc>
          <w:tcPr>
            <w:tcW w:w="1035" w:type="dxa"/>
            <w:tcBorders>
              <w:top w:val="single" w:sz="6" w:space="0" w:color="auto"/>
              <w:left w:val="single" w:sz="6" w:space="0" w:color="auto"/>
              <w:bottom w:val="single" w:sz="6" w:space="0" w:color="auto"/>
              <w:right w:val="single" w:sz="6" w:space="0" w:color="auto"/>
            </w:tcBorders>
            <w:vAlign w:val="center"/>
          </w:tcPr>
          <w:p w14:paraId="3E47A695" w14:textId="77777777" w:rsidR="007B2A3B" w:rsidRPr="00862A62" w:rsidRDefault="007B2A3B" w:rsidP="00A278F5">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RC + DctLk + FE/AF or Tbl150.0-C,D</w:t>
            </w:r>
          </w:p>
        </w:tc>
        <w:tc>
          <w:tcPr>
            <w:tcW w:w="2604" w:type="dxa"/>
            <w:tcBorders>
              <w:top w:val="single" w:sz="6" w:space="0" w:color="auto"/>
              <w:left w:val="single" w:sz="6" w:space="0" w:color="auto"/>
              <w:bottom w:val="single" w:sz="6" w:space="0" w:color="auto"/>
              <w:right w:val="single" w:sz="4" w:space="0" w:color="auto"/>
            </w:tcBorders>
            <w:vAlign w:val="center"/>
          </w:tcPr>
          <w:p w14:paraId="5DCE7AEB" w14:textId="77777777" w:rsidR="007B2A3B" w:rsidRPr="00862A62" w:rsidRDefault="007B2A3B" w:rsidP="00A278F5">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e.g. changeout refrigerant containing component +  new duct system</w:t>
            </w:r>
          </w:p>
        </w:tc>
      </w:tr>
      <w:tr w:rsidR="007B2A3B" w:rsidRPr="00862A62" w14:paraId="16B4C0D1" w14:textId="77777777" w:rsidTr="00A278F5">
        <w:trPr>
          <w:trHeight w:val="295"/>
        </w:trPr>
        <w:tc>
          <w:tcPr>
            <w:tcW w:w="258" w:type="dxa"/>
            <w:tcBorders>
              <w:top w:val="single" w:sz="6" w:space="0" w:color="auto"/>
              <w:left w:val="single" w:sz="4" w:space="0" w:color="auto"/>
              <w:bottom w:val="single" w:sz="6" w:space="0" w:color="auto"/>
              <w:right w:val="single" w:sz="6" w:space="0" w:color="auto"/>
            </w:tcBorders>
            <w:vAlign w:val="center"/>
          </w:tcPr>
          <w:p w14:paraId="3CA83020" w14:textId="77777777" w:rsidR="007B2A3B" w:rsidRPr="00862A62" w:rsidRDefault="007B2A3B" w:rsidP="00A278F5">
            <w:pPr>
              <w:keepNext/>
              <w:autoSpaceDE w:val="0"/>
              <w:autoSpaceDN w:val="0"/>
              <w:adjustRightInd w:val="0"/>
              <w:jc w:val="center"/>
              <w:rPr>
                <w:rFonts w:ascii="Calibri" w:hAnsi="Calibri" w:cs="Calibri"/>
                <w:b/>
                <w:bCs/>
                <w:color w:val="000000"/>
                <w:sz w:val="16"/>
                <w:szCs w:val="16"/>
              </w:rPr>
            </w:pPr>
            <w:r w:rsidRPr="00862A62">
              <w:rPr>
                <w:rFonts w:ascii="Calibri" w:hAnsi="Calibri" w:cs="Calibri"/>
                <w:b/>
                <w:bCs/>
                <w:color w:val="000000"/>
                <w:sz w:val="16"/>
                <w:szCs w:val="16"/>
              </w:rPr>
              <w:t>m</w:t>
            </w:r>
          </w:p>
        </w:tc>
        <w:tc>
          <w:tcPr>
            <w:tcW w:w="1487" w:type="dxa"/>
            <w:tcBorders>
              <w:top w:val="single" w:sz="6" w:space="0" w:color="auto"/>
              <w:left w:val="single" w:sz="6" w:space="0" w:color="auto"/>
              <w:bottom w:val="single" w:sz="6" w:space="0" w:color="auto"/>
              <w:right w:val="single" w:sz="6" w:space="0" w:color="auto"/>
            </w:tcBorders>
            <w:vAlign w:val="center"/>
          </w:tcPr>
          <w:p w14:paraId="1B4B049C"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86" w:type="dxa"/>
            <w:tcBorders>
              <w:top w:val="single" w:sz="6" w:space="0" w:color="auto"/>
              <w:left w:val="single" w:sz="6" w:space="0" w:color="auto"/>
              <w:bottom w:val="single" w:sz="6" w:space="0" w:color="auto"/>
              <w:right w:val="single" w:sz="6" w:space="0" w:color="auto"/>
            </w:tcBorders>
            <w:vAlign w:val="center"/>
          </w:tcPr>
          <w:p w14:paraId="27FC8501"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85" w:type="dxa"/>
            <w:tcBorders>
              <w:top w:val="single" w:sz="6" w:space="0" w:color="auto"/>
              <w:left w:val="single" w:sz="6" w:space="0" w:color="auto"/>
              <w:bottom w:val="single" w:sz="6" w:space="0" w:color="auto"/>
              <w:right w:val="single" w:sz="6" w:space="0" w:color="auto"/>
            </w:tcBorders>
            <w:vAlign w:val="center"/>
          </w:tcPr>
          <w:p w14:paraId="1D8730E9"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86" w:type="dxa"/>
            <w:tcBorders>
              <w:top w:val="single" w:sz="6" w:space="0" w:color="auto"/>
              <w:left w:val="single" w:sz="6" w:space="0" w:color="auto"/>
              <w:bottom w:val="single" w:sz="6" w:space="0" w:color="auto"/>
              <w:right w:val="single" w:sz="6" w:space="0" w:color="auto"/>
            </w:tcBorders>
            <w:vAlign w:val="center"/>
          </w:tcPr>
          <w:p w14:paraId="666C214D"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85" w:type="dxa"/>
            <w:tcBorders>
              <w:top w:val="single" w:sz="6" w:space="0" w:color="auto"/>
              <w:left w:val="single" w:sz="6" w:space="0" w:color="auto"/>
              <w:bottom w:val="single" w:sz="6" w:space="0" w:color="auto"/>
              <w:right w:val="single" w:sz="6" w:space="0" w:color="auto"/>
            </w:tcBorders>
            <w:vAlign w:val="center"/>
          </w:tcPr>
          <w:p w14:paraId="5D466BD3"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86" w:type="dxa"/>
            <w:tcBorders>
              <w:top w:val="single" w:sz="6" w:space="0" w:color="auto"/>
              <w:left w:val="single" w:sz="6" w:space="0" w:color="auto"/>
              <w:bottom w:val="single" w:sz="6" w:space="0" w:color="auto"/>
              <w:right w:val="single" w:sz="6" w:space="0" w:color="auto"/>
            </w:tcBorders>
            <w:vAlign w:val="center"/>
          </w:tcPr>
          <w:p w14:paraId="71A36A39"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804" w:type="dxa"/>
            <w:tcBorders>
              <w:top w:val="single" w:sz="6" w:space="0" w:color="auto"/>
              <w:left w:val="single" w:sz="6" w:space="0" w:color="auto"/>
              <w:bottom w:val="single" w:sz="6" w:space="0" w:color="auto"/>
              <w:right w:val="single" w:sz="6" w:space="0" w:color="auto"/>
            </w:tcBorders>
            <w:vAlign w:val="center"/>
          </w:tcPr>
          <w:p w14:paraId="252EEE1E" w14:textId="77777777" w:rsidR="007B2A3B" w:rsidRPr="00862A62" w:rsidRDefault="007B2A3B" w:rsidP="00A278F5">
            <w:pPr>
              <w:keepNext/>
              <w:autoSpaceDE w:val="0"/>
              <w:autoSpaceDN w:val="0"/>
              <w:adjustRightInd w:val="0"/>
              <w:rPr>
                <w:rFonts w:asciiTheme="minorHAnsi" w:hAnsiTheme="minorHAnsi" w:cs="Cambria"/>
                <w:color w:val="000000"/>
                <w:sz w:val="16"/>
                <w:szCs w:val="16"/>
              </w:rPr>
            </w:pPr>
            <w:r w:rsidRPr="00862A62">
              <w:rPr>
                <w:rFonts w:asciiTheme="minorHAnsi" w:hAnsiTheme="minorHAnsi" w:cs="Cambria"/>
                <w:color w:val="000000"/>
                <w:sz w:val="16"/>
                <w:szCs w:val="16"/>
              </w:rPr>
              <w:t>Entirely new space conditioning system</w:t>
            </w:r>
          </w:p>
        </w:tc>
        <w:tc>
          <w:tcPr>
            <w:tcW w:w="1035" w:type="dxa"/>
            <w:tcBorders>
              <w:top w:val="single" w:sz="6" w:space="0" w:color="auto"/>
              <w:left w:val="single" w:sz="6" w:space="0" w:color="auto"/>
              <w:bottom w:val="single" w:sz="6" w:space="0" w:color="auto"/>
              <w:right w:val="single" w:sz="6" w:space="0" w:color="auto"/>
            </w:tcBorders>
            <w:vAlign w:val="center"/>
          </w:tcPr>
          <w:p w14:paraId="1471AD79" w14:textId="77777777" w:rsidR="007B2A3B" w:rsidRPr="00862A62" w:rsidRDefault="007B2A3B" w:rsidP="00A278F5">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none</w:t>
            </w:r>
          </w:p>
        </w:tc>
        <w:tc>
          <w:tcPr>
            <w:tcW w:w="2604" w:type="dxa"/>
            <w:tcBorders>
              <w:top w:val="single" w:sz="6" w:space="0" w:color="auto"/>
              <w:left w:val="single" w:sz="6" w:space="0" w:color="auto"/>
              <w:bottom w:val="single" w:sz="6" w:space="0" w:color="auto"/>
              <w:right w:val="single" w:sz="4" w:space="0" w:color="auto"/>
            </w:tcBorders>
            <w:vAlign w:val="center"/>
          </w:tcPr>
          <w:p w14:paraId="6818B3C0" w14:textId="77777777" w:rsidR="007B2A3B" w:rsidRPr="00862A62" w:rsidRDefault="007B2A3B" w:rsidP="00A278F5">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e.g. new ductless hydronic heating system</w:t>
            </w:r>
          </w:p>
        </w:tc>
      </w:tr>
      <w:tr w:rsidR="007B2A3B" w:rsidRPr="00862A62" w14:paraId="5B755938" w14:textId="77777777" w:rsidTr="00A278F5">
        <w:trPr>
          <w:trHeight w:val="295"/>
        </w:trPr>
        <w:tc>
          <w:tcPr>
            <w:tcW w:w="258" w:type="dxa"/>
            <w:tcBorders>
              <w:top w:val="single" w:sz="6" w:space="0" w:color="auto"/>
              <w:left w:val="single" w:sz="4" w:space="0" w:color="auto"/>
              <w:bottom w:val="single" w:sz="6" w:space="0" w:color="auto"/>
              <w:right w:val="single" w:sz="6" w:space="0" w:color="auto"/>
            </w:tcBorders>
            <w:vAlign w:val="center"/>
          </w:tcPr>
          <w:p w14:paraId="2F55D344" w14:textId="77777777" w:rsidR="007B2A3B" w:rsidRPr="00862A62" w:rsidRDefault="007B2A3B" w:rsidP="00A278F5">
            <w:pPr>
              <w:keepNext/>
              <w:autoSpaceDE w:val="0"/>
              <w:autoSpaceDN w:val="0"/>
              <w:adjustRightInd w:val="0"/>
              <w:jc w:val="center"/>
              <w:rPr>
                <w:rFonts w:ascii="Calibri" w:hAnsi="Calibri" w:cs="Calibri"/>
                <w:b/>
                <w:bCs/>
                <w:color w:val="000000"/>
                <w:sz w:val="16"/>
                <w:szCs w:val="16"/>
              </w:rPr>
            </w:pPr>
            <w:r w:rsidRPr="00862A62">
              <w:rPr>
                <w:rFonts w:ascii="Calibri" w:hAnsi="Calibri" w:cs="Calibri"/>
                <w:b/>
                <w:bCs/>
                <w:color w:val="000000"/>
                <w:sz w:val="16"/>
                <w:szCs w:val="16"/>
              </w:rPr>
              <w:t>n</w:t>
            </w:r>
          </w:p>
        </w:tc>
        <w:tc>
          <w:tcPr>
            <w:tcW w:w="1487" w:type="dxa"/>
            <w:tcBorders>
              <w:top w:val="single" w:sz="6" w:space="0" w:color="auto"/>
              <w:left w:val="single" w:sz="6" w:space="0" w:color="auto"/>
              <w:bottom w:val="single" w:sz="6" w:space="0" w:color="auto"/>
              <w:right w:val="single" w:sz="6" w:space="0" w:color="auto"/>
            </w:tcBorders>
            <w:vAlign w:val="center"/>
          </w:tcPr>
          <w:p w14:paraId="0A969A2B"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86" w:type="dxa"/>
            <w:tcBorders>
              <w:top w:val="single" w:sz="6" w:space="0" w:color="auto"/>
              <w:left w:val="single" w:sz="6" w:space="0" w:color="auto"/>
              <w:bottom w:val="single" w:sz="6" w:space="0" w:color="auto"/>
              <w:right w:val="single" w:sz="6" w:space="0" w:color="auto"/>
            </w:tcBorders>
            <w:vAlign w:val="center"/>
          </w:tcPr>
          <w:p w14:paraId="4EA51B84"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85" w:type="dxa"/>
            <w:tcBorders>
              <w:top w:val="single" w:sz="6" w:space="0" w:color="auto"/>
              <w:left w:val="single" w:sz="6" w:space="0" w:color="auto"/>
              <w:bottom w:val="single" w:sz="6" w:space="0" w:color="auto"/>
              <w:right w:val="single" w:sz="6" w:space="0" w:color="auto"/>
            </w:tcBorders>
            <w:vAlign w:val="center"/>
          </w:tcPr>
          <w:p w14:paraId="2F1D8420"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86" w:type="dxa"/>
            <w:tcBorders>
              <w:top w:val="single" w:sz="6" w:space="0" w:color="auto"/>
              <w:left w:val="single" w:sz="6" w:space="0" w:color="auto"/>
              <w:bottom w:val="single" w:sz="6" w:space="0" w:color="auto"/>
              <w:right w:val="single" w:sz="6" w:space="0" w:color="auto"/>
            </w:tcBorders>
            <w:vAlign w:val="center"/>
          </w:tcPr>
          <w:p w14:paraId="1A628C0E"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85" w:type="dxa"/>
            <w:tcBorders>
              <w:top w:val="single" w:sz="6" w:space="0" w:color="auto"/>
              <w:left w:val="single" w:sz="6" w:space="0" w:color="auto"/>
              <w:bottom w:val="single" w:sz="6" w:space="0" w:color="auto"/>
              <w:right w:val="single" w:sz="6" w:space="0" w:color="auto"/>
            </w:tcBorders>
            <w:vAlign w:val="center"/>
          </w:tcPr>
          <w:p w14:paraId="51A3B30D"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86" w:type="dxa"/>
            <w:tcBorders>
              <w:top w:val="single" w:sz="6" w:space="0" w:color="auto"/>
              <w:left w:val="single" w:sz="6" w:space="0" w:color="auto"/>
              <w:bottom w:val="single" w:sz="6" w:space="0" w:color="auto"/>
              <w:right w:val="single" w:sz="6" w:space="0" w:color="auto"/>
            </w:tcBorders>
            <w:vAlign w:val="center"/>
          </w:tcPr>
          <w:p w14:paraId="1018DBE2"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804" w:type="dxa"/>
            <w:tcBorders>
              <w:top w:val="single" w:sz="6" w:space="0" w:color="auto"/>
              <w:left w:val="single" w:sz="6" w:space="0" w:color="auto"/>
              <w:bottom w:val="single" w:sz="6" w:space="0" w:color="auto"/>
              <w:right w:val="single" w:sz="6" w:space="0" w:color="auto"/>
            </w:tcBorders>
            <w:vAlign w:val="center"/>
          </w:tcPr>
          <w:p w14:paraId="24B81EA2" w14:textId="77777777" w:rsidR="007B2A3B" w:rsidRPr="00862A62" w:rsidRDefault="007B2A3B" w:rsidP="00A278F5">
            <w:pPr>
              <w:keepNext/>
              <w:autoSpaceDE w:val="0"/>
              <w:autoSpaceDN w:val="0"/>
              <w:adjustRightInd w:val="0"/>
              <w:rPr>
                <w:rFonts w:asciiTheme="minorHAnsi" w:hAnsiTheme="minorHAnsi" w:cs="Cambria"/>
                <w:color w:val="000000"/>
                <w:sz w:val="16"/>
                <w:szCs w:val="16"/>
              </w:rPr>
            </w:pPr>
            <w:r w:rsidRPr="00862A62">
              <w:rPr>
                <w:rFonts w:asciiTheme="minorHAnsi" w:hAnsiTheme="minorHAnsi" w:cs="Cambria"/>
                <w:color w:val="000000"/>
                <w:sz w:val="16"/>
                <w:szCs w:val="16"/>
              </w:rPr>
              <w:t>Entirely new space conditioning system</w:t>
            </w:r>
          </w:p>
        </w:tc>
        <w:tc>
          <w:tcPr>
            <w:tcW w:w="1035" w:type="dxa"/>
            <w:tcBorders>
              <w:top w:val="single" w:sz="6" w:space="0" w:color="auto"/>
              <w:left w:val="single" w:sz="6" w:space="0" w:color="auto"/>
              <w:bottom w:val="single" w:sz="6" w:space="0" w:color="auto"/>
              <w:right w:val="single" w:sz="6" w:space="0" w:color="auto"/>
            </w:tcBorders>
            <w:vAlign w:val="center"/>
          </w:tcPr>
          <w:p w14:paraId="467BE2CD" w14:textId="77777777" w:rsidR="007B2A3B" w:rsidRPr="00862A62" w:rsidRDefault="007B2A3B" w:rsidP="00A278F5">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RC</w:t>
            </w:r>
          </w:p>
        </w:tc>
        <w:tc>
          <w:tcPr>
            <w:tcW w:w="2604" w:type="dxa"/>
            <w:tcBorders>
              <w:top w:val="single" w:sz="6" w:space="0" w:color="auto"/>
              <w:left w:val="single" w:sz="6" w:space="0" w:color="auto"/>
              <w:bottom w:val="single" w:sz="6" w:space="0" w:color="auto"/>
              <w:right w:val="single" w:sz="4" w:space="0" w:color="auto"/>
            </w:tcBorders>
            <w:vAlign w:val="center"/>
          </w:tcPr>
          <w:p w14:paraId="19B8A3EC" w14:textId="07C59B43" w:rsidR="007B2A3B" w:rsidRPr="00862A62" w:rsidRDefault="007B2A3B" w:rsidP="00A278F5">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 xml:space="preserve">e.g. new mini-split (weigh-in); or new room </w:t>
            </w:r>
            <w:r w:rsidR="00453F11" w:rsidRPr="00862A62">
              <w:rPr>
                <w:rFonts w:asciiTheme="minorHAnsi" w:hAnsiTheme="minorHAnsi" w:cs="Calibri"/>
                <w:color w:val="000000"/>
                <w:sz w:val="16"/>
                <w:szCs w:val="16"/>
              </w:rPr>
              <w:t>packaged</w:t>
            </w:r>
            <w:r w:rsidRPr="00862A62">
              <w:rPr>
                <w:rFonts w:asciiTheme="minorHAnsi" w:hAnsiTheme="minorHAnsi" w:cs="Calibri"/>
                <w:color w:val="000000"/>
                <w:sz w:val="16"/>
                <w:szCs w:val="16"/>
              </w:rPr>
              <w:t xml:space="preserve"> AC (factory charged)</w:t>
            </w:r>
          </w:p>
        </w:tc>
      </w:tr>
      <w:tr w:rsidR="007B2A3B" w:rsidRPr="00862A62" w14:paraId="32CB6988" w14:textId="77777777" w:rsidTr="00A278F5">
        <w:trPr>
          <w:trHeight w:val="295"/>
        </w:trPr>
        <w:tc>
          <w:tcPr>
            <w:tcW w:w="258" w:type="dxa"/>
            <w:tcBorders>
              <w:top w:val="single" w:sz="6" w:space="0" w:color="auto"/>
              <w:left w:val="single" w:sz="4" w:space="0" w:color="auto"/>
              <w:bottom w:val="single" w:sz="6" w:space="0" w:color="auto"/>
              <w:right w:val="single" w:sz="6" w:space="0" w:color="auto"/>
            </w:tcBorders>
            <w:vAlign w:val="center"/>
          </w:tcPr>
          <w:p w14:paraId="3FEC93EF" w14:textId="77777777" w:rsidR="007B2A3B" w:rsidRPr="00862A62" w:rsidRDefault="007B2A3B" w:rsidP="00A278F5">
            <w:pPr>
              <w:keepNext/>
              <w:autoSpaceDE w:val="0"/>
              <w:autoSpaceDN w:val="0"/>
              <w:adjustRightInd w:val="0"/>
              <w:jc w:val="center"/>
              <w:rPr>
                <w:rFonts w:ascii="Calibri" w:hAnsi="Calibri" w:cs="Calibri"/>
                <w:b/>
                <w:bCs/>
                <w:color w:val="000000"/>
                <w:sz w:val="16"/>
                <w:szCs w:val="16"/>
              </w:rPr>
            </w:pPr>
            <w:r w:rsidRPr="00862A62">
              <w:rPr>
                <w:rFonts w:ascii="Calibri" w:hAnsi="Calibri" w:cs="Calibri"/>
                <w:b/>
                <w:bCs/>
                <w:color w:val="000000"/>
                <w:sz w:val="16"/>
                <w:szCs w:val="16"/>
              </w:rPr>
              <w:t>o</w:t>
            </w:r>
          </w:p>
        </w:tc>
        <w:tc>
          <w:tcPr>
            <w:tcW w:w="1487" w:type="dxa"/>
            <w:tcBorders>
              <w:top w:val="single" w:sz="6" w:space="0" w:color="auto"/>
              <w:left w:val="single" w:sz="6" w:space="0" w:color="auto"/>
              <w:bottom w:val="single" w:sz="6" w:space="0" w:color="auto"/>
              <w:right w:val="single" w:sz="6" w:space="0" w:color="auto"/>
            </w:tcBorders>
            <w:vAlign w:val="center"/>
          </w:tcPr>
          <w:p w14:paraId="71F40273"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86" w:type="dxa"/>
            <w:tcBorders>
              <w:top w:val="single" w:sz="6" w:space="0" w:color="auto"/>
              <w:left w:val="single" w:sz="6" w:space="0" w:color="auto"/>
              <w:bottom w:val="single" w:sz="6" w:space="0" w:color="auto"/>
              <w:right w:val="single" w:sz="6" w:space="0" w:color="auto"/>
            </w:tcBorders>
            <w:vAlign w:val="center"/>
          </w:tcPr>
          <w:p w14:paraId="390EF2AF"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85" w:type="dxa"/>
            <w:tcBorders>
              <w:top w:val="single" w:sz="6" w:space="0" w:color="auto"/>
              <w:left w:val="single" w:sz="6" w:space="0" w:color="auto"/>
              <w:bottom w:val="single" w:sz="6" w:space="0" w:color="auto"/>
              <w:right w:val="single" w:sz="6" w:space="0" w:color="auto"/>
            </w:tcBorders>
            <w:vAlign w:val="center"/>
          </w:tcPr>
          <w:p w14:paraId="0D80F5A0"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86" w:type="dxa"/>
            <w:tcBorders>
              <w:top w:val="single" w:sz="6" w:space="0" w:color="auto"/>
              <w:left w:val="single" w:sz="6" w:space="0" w:color="auto"/>
              <w:bottom w:val="single" w:sz="6" w:space="0" w:color="auto"/>
              <w:right w:val="single" w:sz="6" w:space="0" w:color="auto"/>
            </w:tcBorders>
            <w:vAlign w:val="center"/>
          </w:tcPr>
          <w:p w14:paraId="275BAAA2"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85" w:type="dxa"/>
            <w:tcBorders>
              <w:top w:val="single" w:sz="6" w:space="0" w:color="auto"/>
              <w:left w:val="single" w:sz="6" w:space="0" w:color="auto"/>
              <w:bottom w:val="single" w:sz="6" w:space="0" w:color="auto"/>
              <w:right w:val="single" w:sz="6" w:space="0" w:color="auto"/>
            </w:tcBorders>
            <w:vAlign w:val="center"/>
          </w:tcPr>
          <w:p w14:paraId="02ADC27A"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86" w:type="dxa"/>
            <w:tcBorders>
              <w:top w:val="single" w:sz="6" w:space="0" w:color="auto"/>
              <w:left w:val="single" w:sz="6" w:space="0" w:color="auto"/>
              <w:bottom w:val="single" w:sz="6" w:space="0" w:color="auto"/>
              <w:right w:val="single" w:sz="6" w:space="0" w:color="auto"/>
            </w:tcBorders>
            <w:vAlign w:val="center"/>
          </w:tcPr>
          <w:p w14:paraId="5F0A6995"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804" w:type="dxa"/>
            <w:tcBorders>
              <w:top w:val="single" w:sz="6" w:space="0" w:color="auto"/>
              <w:left w:val="single" w:sz="6" w:space="0" w:color="auto"/>
              <w:bottom w:val="single" w:sz="6" w:space="0" w:color="auto"/>
              <w:right w:val="single" w:sz="6" w:space="0" w:color="auto"/>
            </w:tcBorders>
            <w:vAlign w:val="center"/>
          </w:tcPr>
          <w:p w14:paraId="2D8159DD" w14:textId="77777777" w:rsidR="007B2A3B" w:rsidRPr="00862A62" w:rsidRDefault="007B2A3B" w:rsidP="00A278F5">
            <w:pPr>
              <w:keepNext/>
              <w:autoSpaceDE w:val="0"/>
              <w:autoSpaceDN w:val="0"/>
              <w:adjustRightInd w:val="0"/>
              <w:rPr>
                <w:rFonts w:asciiTheme="minorHAnsi" w:hAnsiTheme="minorHAnsi" w:cs="Cambria"/>
                <w:color w:val="000000"/>
                <w:sz w:val="16"/>
                <w:szCs w:val="16"/>
              </w:rPr>
            </w:pPr>
            <w:r w:rsidRPr="00862A62">
              <w:rPr>
                <w:rFonts w:asciiTheme="minorHAnsi" w:hAnsiTheme="minorHAnsi" w:cs="Cambria"/>
                <w:color w:val="000000"/>
                <w:sz w:val="16"/>
                <w:szCs w:val="16"/>
              </w:rPr>
              <w:t>Entirely new space conditioning system</w:t>
            </w:r>
          </w:p>
        </w:tc>
        <w:tc>
          <w:tcPr>
            <w:tcW w:w="1035" w:type="dxa"/>
            <w:tcBorders>
              <w:top w:val="single" w:sz="6" w:space="0" w:color="auto"/>
              <w:left w:val="single" w:sz="6" w:space="0" w:color="auto"/>
              <w:bottom w:val="single" w:sz="6" w:space="0" w:color="auto"/>
              <w:right w:val="single" w:sz="6" w:space="0" w:color="auto"/>
            </w:tcBorders>
            <w:vAlign w:val="center"/>
          </w:tcPr>
          <w:p w14:paraId="566150DF" w14:textId="62E7B9CE" w:rsidR="007B2A3B" w:rsidRPr="00862A62" w:rsidRDefault="007B2A3B" w:rsidP="00274BFC">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DctLk</w:t>
            </w:r>
            <w:del w:id="152" w:author="jmiller20191120" w:date="2019-11-26T13:49:00Z">
              <w:r w:rsidRPr="00862A62" w:rsidDel="00274BFC">
                <w:rPr>
                  <w:rFonts w:asciiTheme="minorHAnsi" w:hAnsiTheme="minorHAnsi" w:cs="Calibri"/>
                  <w:color w:val="000000"/>
                  <w:sz w:val="16"/>
                  <w:szCs w:val="16"/>
                </w:rPr>
                <w:delText xml:space="preserve"> + </w:delText>
              </w:r>
            </w:del>
            <w:del w:id="153" w:author="jmiller20191120" w:date="2019-11-26T13:48:00Z">
              <w:r w:rsidRPr="00862A62" w:rsidDel="00274BFC">
                <w:rPr>
                  <w:rFonts w:asciiTheme="minorHAnsi" w:hAnsiTheme="minorHAnsi" w:cs="Calibri"/>
                  <w:color w:val="000000"/>
                  <w:sz w:val="16"/>
                  <w:szCs w:val="16"/>
                </w:rPr>
                <w:delText>FE/AF or Tbl150.0-C,D</w:delText>
              </w:r>
            </w:del>
          </w:p>
        </w:tc>
        <w:tc>
          <w:tcPr>
            <w:tcW w:w="2604" w:type="dxa"/>
            <w:tcBorders>
              <w:top w:val="single" w:sz="6" w:space="0" w:color="auto"/>
              <w:left w:val="single" w:sz="6" w:space="0" w:color="auto"/>
              <w:bottom w:val="single" w:sz="6" w:space="0" w:color="auto"/>
              <w:right w:val="single" w:sz="4" w:space="0" w:color="auto"/>
            </w:tcBorders>
            <w:vAlign w:val="center"/>
          </w:tcPr>
          <w:p w14:paraId="6E684FD4" w14:textId="2E756FE7" w:rsidR="007B2A3B" w:rsidRPr="00862A62" w:rsidRDefault="007B2A3B" w:rsidP="00A278F5">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e.g. new ducted hydronic heating system</w:t>
            </w:r>
            <w:ins w:id="154" w:author="jmiller20191120" w:date="2019-11-26T13:49:00Z">
              <w:r w:rsidR="00274BFC">
                <w:rPr>
                  <w:rFonts w:asciiTheme="minorHAnsi" w:hAnsiTheme="minorHAnsi" w:cs="Calibri"/>
                  <w:color w:val="000000"/>
                  <w:sz w:val="16"/>
                  <w:szCs w:val="16"/>
                </w:rPr>
                <w:t>, or other new heating-only system</w:t>
              </w:r>
            </w:ins>
          </w:p>
        </w:tc>
      </w:tr>
      <w:tr w:rsidR="007B2A3B" w:rsidRPr="00862A62" w14:paraId="2DCBF244" w14:textId="77777777" w:rsidTr="00A278F5">
        <w:trPr>
          <w:trHeight w:val="444"/>
        </w:trPr>
        <w:tc>
          <w:tcPr>
            <w:tcW w:w="258" w:type="dxa"/>
            <w:tcBorders>
              <w:top w:val="single" w:sz="6" w:space="0" w:color="auto"/>
              <w:left w:val="single" w:sz="4" w:space="0" w:color="auto"/>
              <w:bottom w:val="single" w:sz="6" w:space="0" w:color="auto"/>
              <w:right w:val="single" w:sz="6" w:space="0" w:color="auto"/>
            </w:tcBorders>
            <w:vAlign w:val="center"/>
          </w:tcPr>
          <w:p w14:paraId="409C6770" w14:textId="77777777" w:rsidR="007B2A3B" w:rsidRPr="00862A62" w:rsidRDefault="007B2A3B" w:rsidP="00A278F5">
            <w:pPr>
              <w:keepNext/>
              <w:autoSpaceDE w:val="0"/>
              <w:autoSpaceDN w:val="0"/>
              <w:adjustRightInd w:val="0"/>
              <w:jc w:val="center"/>
              <w:rPr>
                <w:rFonts w:ascii="Calibri" w:hAnsi="Calibri" w:cs="Calibri"/>
                <w:b/>
                <w:bCs/>
                <w:color w:val="000000"/>
                <w:sz w:val="16"/>
                <w:szCs w:val="16"/>
              </w:rPr>
            </w:pPr>
            <w:r w:rsidRPr="00862A62">
              <w:rPr>
                <w:rFonts w:ascii="Calibri" w:hAnsi="Calibri" w:cs="Calibri"/>
                <w:b/>
                <w:bCs/>
                <w:color w:val="000000"/>
                <w:sz w:val="16"/>
                <w:szCs w:val="16"/>
              </w:rPr>
              <w:t>p</w:t>
            </w:r>
          </w:p>
        </w:tc>
        <w:tc>
          <w:tcPr>
            <w:tcW w:w="1487" w:type="dxa"/>
            <w:tcBorders>
              <w:top w:val="single" w:sz="6" w:space="0" w:color="auto"/>
              <w:left w:val="single" w:sz="6" w:space="0" w:color="auto"/>
              <w:bottom w:val="single" w:sz="6" w:space="0" w:color="auto"/>
              <w:right w:val="single" w:sz="6" w:space="0" w:color="auto"/>
            </w:tcBorders>
            <w:vAlign w:val="center"/>
          </w:tcPr>
          <w:p w14:paraId="4B391625"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86" w:type="dxa"/>
            <w:tcBorders>
              <w:top w:val="single" w:sz="6" w:space="0" w:color="auto"/>
              <w:left w:val="single" w:sz="6" w:space="0" w:color="auto"/>
              <w:bottom w:val="single" w:sz="6" w:space="0" w:color="auto"/>
              <w:right w:val="single" w:sz="6" w:space="0" w:color="auto"/>
            </w:tcBorders>
            <w:vAlign w:val="center"/>
          </w:tcPr>
          <w:p w14:paraId="681356D7"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85" w:type="dxa"/>
            <w:tcBorders>
              <w:top w:val="single" w:sz="6" w:space="0" w:color="auto"/>
              <w:left w:val="single" w:sz="6" w:space="0" w:color="auto"/>
              <w:bottom w:val="single" w:sz="6" w:space="0" w:color="auto"/>
              <w:right w:val="single" w:sz="6" w:space="0" w:color="auto"/>
            </w:tcBorders>
            <w:vAlign w:val="center"/>
          </w:tcPr>
          <w:p w14:paraId="48F7684C"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86" w:type="dxa"/>
            <w:tcBorders>
              <w:top w:val="single" w:sz="6" w:space="0" w:color="auto"/>
              <w:left w:val="single" w:sz="6" w:space="0" w:color="auto"/>
              <w:bottom w:val="single" w:sz="6" w:space="0" w:color="auto"/>
              <w:right w:val="single" w:sz="6" w:space="0" w:color="auto"/>
            </w:tcBorders>
            <w:vAlign w:val="center"/>
          </w:tcPr>
          <w:p w14:paraId="5668FE8E"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85" w:type="dxa"/>
            <w:tcBorders>
              <w:top w:val="single" w:sz="6" w:space="0" w:color="auto"/>
              <w:left w:val="single" w:sz="6" w:space="0" w:color="auto"/>
              <w:bottom w:val="single" w:sz="6" w:space="0" w:color="auto"/>
              <w:right w:val="single" w:sz="6" w:space="0" w:color="auto"/>
            </w:tcBorders>
            <w:vAlign w:val="center"/>
          </w:tcPr>
          <w:p w14:paraId="14FA6A5A"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86" w:type="dxa"/>
            <w:tcBorders>
              <w:top w:val="single" w:sz="6" w:space="0" w:color="auto"/>
              <w:left w:val="single" w:sz="6" w:space="0" w:color="auto"/>
              <w:bottom w:val="single" w:sz="6" w:space="0" w:color="auto"/>
              <w:right w:val="single" w:sz="6" w:space="0" w:color="auto"/>
            </w:tcBorders>
            <w:vAlign w:val="center"/>
          </w:tcPr>
          <w:p w14:paraId="65CEAD39"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804" w:type="dxa"/>
            <w:tcBorders>
              <w:top w:val="single" w:sz="6" w:space="0" w:color="auto"/>
              <w:left w:val="single" w:sz="6" w:space="0" w:color="auto"/>
              <w:bottom w:val="single" w:sz="6" w:space="0" w:color="auto"/>
              <w:right w:val="single" w:sz="6" w:space="0" w:color="auto"/>
            </w:tcBorders>
            <w:vAlign w:val="center"/>
          </w:tcPr>
          <w:p w14:paraId="44D85C31" w14:textId="77777777" w:rsidR="007B2A3B" w:rsidRPr="00862A62" w:rsidRDefault="007B2A3B" w:rsidP="00A278F5">
            <w:pPr>
              <w:keepNext/>
              <w:autoSpaceDE w:val="0"/>
              <w:autoSpaceDN w:val="0"/>
              <w:adjustRightInd w:val="0"/>
              <w:rPr>
                <w:rFonts w:asciiTheme="minorHAnsi" w:hAnsiTheme="minorHAnsi" w:cs="Cambria"/>
                <w:color w:val="000000"/>
                <w:sz w:val="16"/>
                <w:szCs w:val="16"/>
              </w:rPr>
            </w:pPr>
            <w:r w:rsidRPr="00862A62">
              <w:rPr>
                <w:rFonts w:asciiTheme="minorHAnsi" w:hAnsiTheme="minorHAnsi" w:cs="Cambria"/>
                <w:color w:val="000000"/>
                <w:sz w:val="16"/>
                <w:szCs w:val="16"/>
              </w:rPr>
              <w:t>Entirely new space conditioning system</w:t>
            </w:r>
          </w:p>
        </w:tc>
        <w:tc>
          <w:tcPr>
            <w:tcW w:w="1035" w:type="dxa"/>
            <w:tcBorders>
              <w:top w:val="single" w:sz="6" w:space="0" w:color="auto"/>
              <w:left w:val="single" w:sz="6" w:space="0" w:color="auto"/>
              <w:bottom w:val="single" w:sz="6" w:space="0" w:color="auto"/>
              <w:right w:val="single" w:sz="6" w:space="0" w:color="auto"/>
            </w:tcBorders>
            <w:vAlign w:val="center"/>
          </w:tcPr>
          <w:p w14:paraId="3B55A0A3" w14:textId="77777777" w:rsidR="007B2A3B" w:rsidRPr="00862A62" w:rsidRDefault="007B2A3B" w:rsidP="00A278F5">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RC + DctLk + FE/AF or Tbl150.0-C,D</w:t>
            </w:r>
          </w:p>
        </w:tc>
        <w:tc>
          <w:tcPr>
            <w:tcW w:w="2604" w:type="dxa"/>
            <w:tcBorders>
              <w:top w:val="single" w:sz="6" w:space="0" w:color="auto"/>
              <w:left w:val="single" w:sz="6" w:space="0" w:color="auto"/>
              <w:bottom w:val="single" w:sz="6" w:space="0" w:color="auto"/>
              <w:right w:val="single" w:sz="4" w:space="0" w:color="auto"/>
            </w:tcBorders>
            <w:vAlign w:val="center"/>
          </w:tcPr>
          <w:p w14:paraId="5F006913" w14:textId="77777777" w:rsidR="007B2A3B" w:rsidRPr="00862A62" w:rsidRDefault="007B2A3B" w:rsidP="00A278F5">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e.g. new split system</w:t>
            </w:r>
          </w:p>
        </w:tc>
      </w:tr>
      <w:tr w:rsidR="007B2A3B" w:rsidRPr="00862A62" w14:paraId="2BE455C6" w14:textId="77777777" w:rsidTr="00A278F5">
        <w:trPr>
          <w:trHeight w:val="295"/>
        </w:trPr>
        <w:tc>
          <w:tcPr>
            <w:tcW w:w="258" w:type="dxa"/>
            <w:tcBorders>
              <w:top w:val="single" w:sz="6" w:space="0" w:color="auto"/>
              <w:left w:val="single" w:sz="4" w:space="0" w:color="auto"/>
              <w:bottom w:val="single" w:sz="6" w:space="0" w:color="auto"/>
              <w:right w:val="single" w:sz="6" w:space="0" w:color="auto"/>
            </w:tcBorders>
            <w:vAlign w:val="center"/>
          </w:tcPr>
          <w:p w14:paraId="0419F7EB" w14:textId="77777777" w:rsidR="007B2A3B" w:rsidRPr="00862A62" w:rsidRDefault="007B2A3B" w:rsidP="00A278F5">
            <w:pPr>
              <w:keepNext/>
              <w:autoSpaceDE w:val="0"/>
              <w:autoSpaceDN w:val="0"/>
              <w:adjustRightInd w:val="0"/>
              <w:jc w:val="center"/>
              <w:rPr>
                <w:rFonts w:ascii="Calibri" w:hAnsi="Calibri" w:cs="Calibri"/>
                <w:b/>
                <w:bCs/>
                <w:color w:val="000000"/>
                <w:sz w:val="16"/>
                <w:szCs w:val="16"/>
              </w:rPr>
            </w:pPr>
            <w:r w:rsidRPr="00862A62">
              <w:rPr>
                <w:rFonts w:ascii="Calibri" w:hAnsi="Calibri" w:cs="Calibri"/>
                <w:b/>
                <w:bCs/>
                <w:color w:val="000000"/>
                <w:sz w:val="16"/>
                <w:szCs w:val="16"/>
              </w:rPr>
              <w:t>q</w:t>
            </w:r>
          </w:p>
        </w:tc>
        <w:tc>
          <w:tcPr>
            <w:tcW w:w="1487" w:type="dxa"/>
            <w:tcBorders>
              <w:top w:val="single" w:sz="6" w:space="0" w:color="auto"/>
              <w:left w:val="single" w:sz="6" w:space="0" w:color="auto"/>
              <w:bottom w:val="single" w:sz="6" w:space="0" w:color="auto"/>
              <w:right w:val="single" w:sz="6" w:space="0" w:color="auto"/>
            </w:tcBorders>
            <w:vAlign w:val="center"/>
          </w:tcPr>
          <w:p w14:paraId="7348A458"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86" w:type="dxa"/>
            <w:tcBorders>
              <w:top w:val="single" w:sz="6" w:space="0" w:color="auto"/>
              <w:left w:val="single" w:sz="6" w:space="0" w:color="auto"/>
              <w:bottom w:val="single" w:sz="6" w:space="0" w:color="auto"/>
              <w:right w:val="single" w:sz="6" w:space="0" w:color="auto"/>
            </w:tcBorders>
            <w:vAlign w:val="center"/>
          </w:tcPr>
          <w:p w14:paraId="44D5CA17"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85" w:type="dxa"/>
            <w:tcBorders>
              <w:top w:val="single" w:sz="6" w:space="0" w:color="auto"/>
              <w:left w:val="single" w:sz="6" w:space="0" w:color="auto"/>
              <w:bottom w:val="single" w:sz="6" w:space="0" w:color="auto"/>
              <w:right w:val="single" w:sz="6" w:space="0" w:color="auto"/>
            </w:tcBorders>
            <w:vAlign w:val="center"/>
          </w:tcPr>
          <w:p w14:paraId="58B6B370"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86" w:type="dxa"/>
            <w:tcBorders>
              <w:top w:val="single" w:sz="6" w:space="0" w:color="auto"/>
              <w:left w:val="single" w:sz="6" w:space="0" w:color="auto"/>
              <w:bottom w:val="single" w:sz="6" w:space="0" w:color="auto"/>
              <w:right w:val="single" w:sz="6" w:space="0" w:color="auto"/>
            </w:tcBorders>
            <w:vAlign w:val="center"/>
          </w:tcPr>
          <w:p w14:paraId="740EBCC8"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85" w:type="dxa"/>
            <w:tcBorders>
              <w:top w:val="single" w:sz="6" w:space="0" w:color="auto"/>
              <w:left w:val="single" w:sz="6" w:space="0" w:color="auto"/>
              <w:bottom w:val="single" w:sz="6" w:space="0" w:color="auto"/>
              <w:right w:val="single" w:sz="6" w:space="0" w:color="auto"/>
            </w:tcBorders>
            <w:vAlign w:val="center"/>
          </w:tcPr>
          <w:p w14:paraId="746D307A"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86" w:type="dxa"/>
            <w:tcBorders>
              <w:top w:val="single" w:sz="6" w:space="0" w:color="auto"/>
              <w:left w:val="single" w:sz="6" w:space="0" w:color="auto"/>
              <w:bottom w:val="single" w:sz="6" w:space="0" w:color="auto"/>
              <w:right w:val="single" w:sz="6" w:space="0" w:color="auto"/>
            </w:tcBorders>
            <w:vAlign w:val="center"/>
          </w:tcPr>
          <w:p w14:paraId="1BE9A0D9"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804" w:type="dxa"/>
            <w:tcBorders>
              <w:top w:val="single" w:sz="6" w:space="0" w:color="auto"/>
              <w:left w:val="single" w:sz="6" w:space="0" w:color="auto"/>
              <w:bottom w:val="single" w:sz="6" w:space="0" w:color="auto"/>
              <w:right w:val="single" w:sz="6" w:space="0" w:color="auto"/>
            </w:tcBorders>
            <w:vAlign w:val="center"/>
          </w:tcPr>
          <w:p w14:paraId="6CCC674B" w14:textId="77777777" w:rsidR="007B2A3B" w:rsidRPr="00862A62" w:rsidRDefault="007B2A3B" w:rsidP="00A278F5">
            <w:pPr>
              <w:keepNext/>
              <w:autoSpaceDE w:val="0"/>
              <w:autoSpaceDN w:val="0"/>
              <w:adjustRightInd w:val="0"/>
              <w:rPr>
                <w:rFonts w:asciiTheme="minorHAnsi" w:hAnsiTheme="minorHAnsi" w:cs="Cambria"/>
                <w:color w:val="000000"/>
                <w:sz w:val="16"/>
                <w:szCs w:val="16"/>
              </w:rPr>
            </w:pPr>
            <w:r w:rsidRPr="00862A62">
              <w:rPr>
                <w:rFonts w:asciiTheme="minorHAnsi" w:hAnsiTheme="minorHAnsi" w:cs="Cambria"/>
                <w:color w:val="000000"/>
                <w:sz w:val="16"/>
                <w:szCs w:val="16"/>
              </w:rPr>
              <w:t xml:space="preserve">Extension of an existing duct system </w:t>
            </w:r>
          </w:p>
        </w:tc>
        <w:tc>
          <w:tcPr>
            <w:tcW w:w="1035" w:type="dxa"/>
            <w:tcBorders>
              <w:top w:val="single" w:sz="6" w:space="0" w:color="auto"/>
              <w:left w:val="single" w:sz="6" w:space="0" w:color="auto"/>
              <w:bottom w:val="single" w:sz="6" w:space="0" w:color="auto"/>
              <w:right w:val="single" w:sz="6" w:space="0" w:color="auto"/>
            </w:tcBorders>
            <w:vAlign w:val="center"/>
          </w:tcPr>
          <w:p w14:paraId="78A38681" w14:textId="77777777" w:rsidR="007B2A3B" w:rsidRPr="00862A62" w:rsidRDefault="007B2A3B" w:rsidP="00A278F5">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DctLk</w:t>
            </w:r>
          </w:p>
        </w:tc>
        <w:tc>
          <w:tcPr>
            <w:tcW w:w="2604" w:type="dxa"/>
            <w:tcBorders>
              <w:top w:val="single" w:sz="6" w:space="0" w:color="auto"/>
              <w:left w:val="single" w:sz="6" w:space="0" w:color="auto"/>
              <w:bottom w:val="single" w:sz="6" w:space="0" w:color="auto"/>
              <w:right w:val="single" w:sz="4" w:space="0" w:color="auto"/>
            </w:tcBorders>
            <w:vAlign w:val="center"/>
          </w:tcPr>
          <w:p w14:paraId="346BF009" w14:textId="77777777" w:rsidR="007B2A3B" w:rsidRPr="00862A62" w:rsidRDefault="007B2A3B" w:rsidP="00A278F5">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e.g. altered ducts</w:t>
            </w:r>
          </w:p>
        </w:tc>
      </w:tr>
      <w:tr w:rsidR="007B2A3B" w:rsidRPr="00862A62" w14:paraId="1C6F3598" w14:textId="77777777" w:rsidTr="00A278F5">
        <w:trPr>
          <w:trHeight w:val="295"/>
        </w:trPr>
        <w:tc>
          <w:tcPr>
            <w:tcW w:w="258" w:type="dxa"/>
            <w:tcBorders>
              <w:top w:val="single" w:sz="6" w:space="0" w:color="auto"/>
              <w:left w:val="single" w:sz="4" w:space="0" w:color="auto"/>
              <w:bottom w:val="single" w:sz="6" w:space="0" w:color="auto"/>
              <w:right w:val="single" w:sz="6" w:space="0" w:color="auto"/>
            </w:tcBorders>
            <w:vAlign w:val="center"/>
          </w:tcPr>
          <w:p w14:paraId="71BB51DC" w14:textId="77777777" w:rsidR="007B2A3B" w:rsidRPr="00862A62" w:rsidRDefault="007B2A3B" w:rsidP="00A278F5">
            <w:pPr>
              <w:keepNext/>
              <w:autoSpaceDE w:val="0"/>
              <w:autoSpaceDN w:val="0"/>
              <w:adjustRightInd w:val="0"/>
              <w:jc w:val="center"/>
              <w:rPr>
                <w:rFonts w:ascii="Calibri" w:hAnsi="Calibri" w:cs="Calibri"/>
                <w:b/>
                <w:bCs/>
                <w:color w:val="000000"/>
                <w:sz w:val="16"/>
                <w:szCs w:val="16"/>
              </w:rPr>
            </w:pPr>
            <w:r w:rsidRPr="00862A62">
              <w:rPr>
                <w:rFonts w:ascii="Calibri" w:hAnsi="Calibri" w:cs="Calibri"/>
                <w:b/>
                <w:bCs/>
                <w:color w:val="000000"/>
                <w:sz w:val="16"/>
                <w:szCs w:val="16"/>
              </w:rPr>
              <w:t>r</w:t>
            </w:r>
          </w:p>
        </w:tc>
        <w:tc>
          <w:tcPr>
            <w:tcW w:w="1487" w:type="dxa"/>
            <w:tcBorders>
              <w:top w:val="single" w:sz="6" w:space="0" w:color="auto"/>
              <w:left w:val="single" w:sz="6" w:space="0" w:color="auto"/>
              <w:bottom w:val="single" w:sz="6" w:space="0" w:color="auto"/>
              <w:right w:val="single" w:sz="6" w:space="0" w:color="auto"/>
            </w:tcBorders>
            <w:vAlign w:val="center"/>
          </w:tcPr>
          <w:p w14:paraId="3A406952"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86" w:type="dxa"/>
            <w:tcBorders>
              <w:top w:val="single" w:sz="6" w:space="0" w:color="auto"/>
              <w:left w:val="single" w:sz="6" w:space="0" w:color="auto"/>
              <w:bottom w:val="single" w:sz="6" w:space="0" w:color="auto"/>
              <w:right w:val="single" w:sz="6" w:space="0" w:color="auto"/>
            </w:tcBorders>
            <w:vAlign w:val="center"/>
          </w:tcPr>
          <w:p w14:paraId="54154721"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85" w:type="dxa"/>
            <w:tcBorders>
              <w:top w:val="single" w:sz="6" w:space="0" w:color="auto"/>
              <w:left w:val="single" w:sz="6" w:space="0" w:color="auto"/>
              <w:bottom w:val="single" w:sz="6" w:space="0" w:color="auto"/>
              <w:right w:val="single" w:sz="6" w:space="0" w:color="auto"/>
            </w:tcBorders>
            <w:vAlign w:val="center"/>
          </w:tcPr>
          <w:p w14:paraId="4F569CBF"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86" w:type="dxa"/>
            <w:tcBorders>
              <w:top w:val="single" w:sz="6" w:space="0" w:color="auto"/>
              <w:left w:val="single" w:sz="6" w:space="0" w:color="auto"/>
              <w:bottom w:val="single" w:sz="6" w:space="0" w:color="auto"/>
              <w:right w:val="single" w:sz="6" w:space="0" w:color="auto"/>
            </w:tcBorders>
            <w:vAlign w:val="center"/>
          </w:tcPr>
          <w:p w14:paraId="48C82A78"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85" w:type="dxa"/>
            <w:tcBorders>
              <w:top w:val="single" w:sz="6" w:space="0" w:color="auto"/>
              <w:left w:val="single" w:sz="6" w:space="0" w:color="auto"/>
              <w:bottom w:val="single" w:sz="6" w:space="0" w:color="auto"/>
              <w:right w:val="single" w:sz="6" w:space="0" w:color="auto"/>
            </w:tcBorders>
            <w:vAlign w:val="center"/>
          </w:tcPr>
          <w:p w14:paraId="42122AB1"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86" w:type="dxa"/>
            <w:tcBorders>
              <w:top w:val="single" w:sz="6" w:space="0" w:color="auto"/>
              <w:left w:val="single" w:sz="6" w:space="0" w:color="auto"/>
              <w:bottom w:val="single" w:sz="6" w:space="0" w:color="auto"/>
              <w:right w:val="single" w:sz="6" w:space="0" w:color="auto"/>
            </w:tcBorders>
            <w:vAlign w:val="center"/>
          </w:tcPr>
          <w:p w14:paraId="4DFC8DC2"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804" w:type="dxa"/>
            <w:tcBorders>
              <w:top w:val="single" w:sz="6" w:space="0" w:color="auto"/>
              <w:left w:val="single" w:sz="6" w:space="0" w:color="auto"/>
              <w:bottom w:val="single" w:sz="6" w:space="0" w:color="auto"/>
              <w:right w:val="single" w:sz="6" w:space="0" w:color="auto"/>
            </w:tcBorders>
            <w:vAlign w:val="center"/>
          </w:tcPr>
          <w:p w14:paraId="6CD733ED" w14:textId="77777777" w:rsidR="007B2A3B" w:rsidRPr="00862A62" w:rsidRDefault="007B2A3B" w:rsidP="00A278F5">
            <w:pPr>
              <w:keepNext/>
              <w:autoSpaceDE w:val="0"/>
              <w:autoSpaceDN w:val="0"/>
              <w:adjustRightInd w:val="0"/>
              <w:rPr>
                <w:rFonts w:asciiTheme="minorHAnsi" w:hAnsiTheme="minorHAnsi" w:cs="Cambria"/>
                <w:color w:val="000000"/>
                <w:sz w:val="16"/>
                <w:szCs w:val="16"/>
              </w:rPr>
            </w:pPr>
            <w:r w:rsidRPr="00862A62">
              <w:rPr>
                <w:rFonts w:asciiTheme="minorHAnsi" w:hAnsiTheme="minorHAnsi" w:cs="Cambria"/>
                <w:color w:val="000000"/>
                <w:sz w:val="16"/>
                <w:szCs w:val="16"/>
              </w:rPr>
              <w:t>System is exempt from the alteration requirements</w:t>
            </w:r>
          </w:p>
        </w:tc>
        <w:tc>
          <w:tcPr>
            <w:tcW w:w="1035" w:type="dxa"/>
            <w:tcBorders>
              <w:top w:val="single" w:sz="6" w:space="0" w:color="auto"/>
              <w:left w:val="single" w:sz="6" w:space="0" w:color="auto"/>
              <w:bottom w:val="single" w:sz="6" w:space="0" w:color="auto"/>
              <w:right w:val="single" w:sz="6" w:space="0" w:color="auto"/>
            </w:tcBorders>
            <w:vAlign w:val="center"/>
          </w:tcPr>
          <w:p w14:paraId="16EFECE2" w14:textId="77777777" w:rsidR="007B2A3B" w:rsidRPr="00862A62" w:rsidRDefault="007B2A3B" w:rsidP="00A278F5">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none</w:t>
            </w:r>
          </w:p>
        </w:tc>
        <w:tc>
          <w:tcPr>
            <w:tcW w:w="2604" w:type="dxa"/>
            <w:tcBorders>
              <w:top w:val="single" w:sz="6" w:space="0" w:color="auto"/>
              <w:left w:val="single" w:sz="6" w:space="0" w:color="auto"/>
              <w:bottom w:val="single" w:sz="6" w:space="0" w:color="auto"/>
              <w:right w:val="single" w:sz="4" w:space="0" w:color="auto"/>
            </w:tcBorders>
            <w:vAlign w:val="center"/>
          </w:tcPr>
          <w:p w14:paraId="0D5F4F3B" w14:textId="77777777" w:rsidR="007B2A3B" w:rsidRPr="00862A62" w:rsidRDefault="007B2A3B" w:rsidP="00A278F5">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no alteration performed</w:t>
            </w:r>
          </w:p>
        </w:tc>
      </w:tr>
      <w:tr w:rsidR="007B2A3B" w:rsidRPr="00862A62" w14:paraId="07387ED0" w14:textId="77777777" w:rsidTr="00A278F5">
        <w:trPr>
          <w:trHeight w:val="295"/>
        </w:trPr>
        <w:tc>
          <w:tcPr>
            <w:tcW w:w="258" w:type="dxa"/>
            <w:tcBorders>
              <w:top w:val="single" w:sz="6" w:space="0" w:color="auto"/>
              <w:left w:val="single" w:sz="4" w:space="0" w:color="auto"/>
              <w:bottom w:val="single" w:sz="6" w:space="0" w:color="auto"/>
              <w:right w:val="single" w:sz="6" w:space="0" w:color="auto"/>
            </w:tcBorders>
            <w:vAlign w:val="center"/>
          </w:tcPr>
          <w:p w14:paraId="7167D3AB" w14:textId="77777777" w:rsidR="007B2A3B" w:rsidRPr="00862A62" w:rsidRDefault="007B2A3B" w:rsidP="00A278F5">
            <w:pPr>
              <w:keepNext/>
              <w:autoSpaceDE w:val="0"/>
              <w:autoSpaceDN w:val="0"/>
              <w:adjustRightInd w:val="0"/>
              <w:jc w:val="center"/>
              <w:rPr>
                <w:rFonts w:ascii="Calibri" w:hAnsi="Calibri" w:cs="Calibri"/>
                <w:b/>
                <w:bCs/>
                <w:color w:val="000000"/>
                <w:sz w:val="16"/>
                <w:szCs w:val="16"/>
              </w:rPr>
            </w:pPr>
            <w:r w:rsidRPr="00862A62">
              <w:rPr>
                <w:rFonts w:ascii="Calibri" w:hAnsi="Calibri" w:cs="Calibri"/>
                <w:b/>
                <w:bCs/>
                <w:color w:val="000000"/>
                <w:sz w:val="16"/>
                <w:szCs w:val="16"/>
              </w:rPr>
              <w:t>s</w:t>
            </w:r>
          </w:p>
        </w:tc>
        <w:tc>
          <w:tcPr>
            <w:tcW w:w="1487" w:type="dxa"/>
            <w:tcBorders>
              <w:top w:val="single" w:sz="6" w:space="0" w:color="auto"/>
              <w:left w:val="single" w:sz="6" w:space="0" w:color="auto"/>
              <w:bottom w:val="single" w:sz="6" w:space="0" w:color="auto"/>
              <w:right w:val="single" w:sz="6" w:space="0" w:color="auto"/>
            </w:tcBorders>
            <w:vAlign w:val="center"/>
          </w:tcPr>
          <w:p w14:paraId="373043F4"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86" w:type="dxa"/>
            <w:tcBorders>
              <w:top w:val="single" w:sz="6" w:space="0" w:color="auto"/>
              <w:left w:val="single" w:sz="6" w:space="0" w:color="auto"/>
              <w:bottom w:val="single" w:sz="6" w:space="0" w:color="auto"/>
              <w:right w:val="single" w:sz="6" w:space="0" w:color="auto"/>
            </w:tcBorders>
            <w:vAlign w:val="center"/>
          </w:tcPr>
          <w:p w14:paraId="51ABB2A5"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85" w:type="dxa"/>
            <w:tcBorders>
              <w:top w:val="single" w:sz="6" w:space="0" w:color="auto"/>
              <w:left w:val="single" w:sz="6" w:space="0" w:color="auto"/>
              <w:bottom w:val="single" w:sz="6" w:space="0" w:color="auto"/>
              <w:right w:val="single" w:sz="6" w:space="0" w:color="auto"/>
            </w:tcBorders>
            <w:vAlign w:val="center"/>
          </w:tcPr>
          <w:p w14:paraId="42F136F6"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86" w:type="dxa"/>
            <w:tcBorders>
              <w:top w:val="single" w:sz="6" w:space="0" w:color="auto"/>
              <w:left w:val="single" w:sz="6" w:space="0" w:color="auto"/>
              <w:bottom w:val="single" w:sz="6" w:space="0" w:color="auto"/>
              <w:right w:val="single" w:sz="6" w:space="0" w:color="auto"/>
            </w:tcBorders>
            <w:vAlign w:val="center"/>
          </w:tcPr>
          <w:p w14:paraId="3AD65F19"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85" w:type="dxa"/>
            <w:tcBorders>
              <w:top w:val="single" w:sz="6" w:space="0" w:color="auto"/>
              <w:left w:val="single" w:sz="6" w:space="0" w:color="auto"/>
              <w:bottom w:val="single" w:sz="6" w:space="0" w:color="auto"/>
              <w:right w:val="single" w:sz="6" w:space="0" w:color="auto"/>
            </w:tcBorders>
            <w:vAlign w:val="center"/>
          </w:tcPr>
          <w:p w14:paraId="4D0B12DB"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486" w:type="dxa"/>
            <w:tcBorders>
              <w:top w:val="single" w:sz="6" w:space="0" w:color="auto"/>
              <w:left w:val="single" w:sz="6" w:space="0" w:color="auto"/>
              <w:bottom w:val="single" w:sz="6" w:space="0" w:color="auto"/>
              <w:right w:val="single" w:sz="6" w:space="0" w:color="auto"/>
            </w:tcBorders>
            <w:vAlign w:val="center"/>
          </w:tcPr>
          <w:p w14:paraId="3CDF2E0E"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no</w:t>
            </w:r>
          </w:p>
        </w:tc>
        <w:tc>
          <w:tcPr>
            <w:tcW w:w="1804" w:type="dxa"/>
            <w:tcBorders>
              <w:top w:val="single" w:sz="6" w:space="0" w:color="auto"/>
              <w:left w:val="single" w:sz="6" w:space="0" w:color="auto"/>
              <w:bottom w:val="single" w:sz="6" w:space="0" w:color="auto"/>
              <w:right w:val="single" w:sz="6" w:space="0" w:color="auto"/>
            </w:tcBorders>
            <w:vAlign w:val="center"/>
          </w:tcPr>
          <w:p w14:paraId="58F6A866" w14:textId="77777777" w:rsidR="007B2A3B" w:rsidRPr="00862A62" w:rsidRDefault="007B2A3B" w:rsidP="00A278F5">
            <w:pPr>
              <w:keepNext/>
              <w:autoSpaceDE w:val="0"/>
              <w:autoSpaceDN w:val="0"/>
              <w:adjustRightInd w:val="0"/>
              <w:rPr>
                <w:rFonts w:asciiTheme="minorHAnsi" w:hAnsiTheme="minorHAnsi" w:cs="Cambria"/>
                <w:color w:val="000000"/>
                <w:sz w:val="16"/>
                <w:szCs w:val="16"/>
              </w:rPr>
            </w:pPr>
            <w:r w:rsidRPr="00862A62">
              <w:rPr>
                <w:rFonts w:asciiTheme="minorHAnsi" w:hAnsiTheme="minorHAnsi" w:cs="Cambria"/>
                <w:color w:val="000000"/>
                <w:sz w:val="16"/>
                <w:szCs w:val="16"/>
              </w:rPr>
              <w:t>System is exempt from the alteration requirements</w:t>
            </w:r>
          </w:p>
        </w:tc>
        <w:tc>
          <w:tcPr>
            <w:tcW w:w="1035" w:type="dxa"/>
            <w:tcBorders>
              <w:top w:val="single" w:sz="6" w:space="0" w:color="auto"/>
              <w:left w:val="single" w:sz="6" w:space="0" w:color="auto"/>
              <w:bottom w:val="single" w:sz="6" w:space="0" w:color="auto"/>
              <w:right w:val="single" w:sz="6" w:space="0" w:color="auto"/>
            </w:tcBorders>
            <w:vAlign w:val="center"/>
          </w:tcPr>
          <w:p w14:paraId="09A73EAE" w14:textId="77777777" w:rsidR="007B2A3B" w:rsidRPr="00862A62" w:rsidRDefault="007B2A3B" w:rsidP="00A278F5">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none</w:t>
            </w:r>
          </w:p>
        </w:tc>
        <w:tc>
          <w:tcPr>
            <w:tcW w:w="2604" w:type="dxa"/>
            <w:tcBorders>
              <w:top w:val="single" w:sz="6" w:space="0" w:color="auto"/>
              <w:left w:val="single" w:sz="6" w:space="0" w:color="auto"/>
              <w:bottom w:val="single" w:sz="6" w:space="0" w:color="auto"/>
              <w:right w:val="single" w:sz="4" w:space="0" w:color="auto"/>
            </w:tcBorders>
            <w:vAlign w:val="center"/>
          </w:tcPr>
          <w:p w14:paraId="701C42B8" w14:textId="77777777" w:rsidR="007B2A3B" w:rsidRPr="00862A62" w:rsidRDefault="007B2A3B" w:rsidP="00A278F5">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no alteration performed</w:t>
            </w:r>
          </w:p>
        </w:tc>
      </w:tr>
      <w:tr w:rsidR="007B2A3B" w:rsidRPr="00862A62" w14:paraId="4967D8CF" w14:textId="77777777" w:rsidTr="00A278F5">
        <w:trPr>
          <w:trHeight w:val="295"/>
        </w:trPr>
        <w:tc>
          <w:tcPr>
            <w:tcW w:w="258" w:type="dxa"/>
            <w:tcBorders>
              <w:top w:val="single" w:sz="6" w:space="0" w:color="auto"/>
              <w:left w:val="single" w:sz="4" w:space="0" w:color="auto"/>
              <w:bottom w:val="single" w:sz="6" w:space="0" w:color="auto"/>
              <w:right w:val="single" w:sz="6" w:space="0" w:color="auto"/>
            </w:tcBorders>
            <w:vAlign w:val="center"/>
          </w:tcPr>
          <w:p w14:paraId="1D65AFAE" w14:textId="77777777" w:rsidR="007B2A3B" w:rsidRPr="00862A62" w:rsidRDefault="007B2A3B" w:rsidP="00A278F5">
            <w:pPr>
              <w:keepNext/>
              <w:autoSpaceDE w:val="0"/>
              <w:autoSpaceDN w:val="0"/>
              <w:adjustRightInd w:val="0"/>
              <w:jc w:val="center"/>
              <w:rPr>
                <w:rFonts w:ascii="Calibri" w:hAnsi="Calibri" w:cs="Calibri"/>
                <w:b/>
                <w:bCs/>
                <w:color w:val="000000"/>
                <w:sz w:val="16"/>
                <w:szCs w:val="16"/>
              </w:rPr>
            </w:pPr>
            <w:r>
              <w:rPr>
                <w:rFonts w:ascii="Calibri" w:hAnsi="Calibri" w:cs="Calibri"/>
                <w:b/>
                <w:bCs/>
                <w:color w:val="000000"/>
                <w:sz w:val="16"/>
                <w:szCs w:val="16"/>
              </w:rPr>
              <w:t>t</w:t>
            </w:r>
          </w:p>
        </w:tc>
        <w:tc>
          <w:tcPr>
            <w:tcW w:w="1487" w:type="dxa"/>
            <w:tcBorders>
              <w:top w:val="single" w:sz="6" w:space="0" w:color="auto"/>
              <w:left w:val="single" w:sz="6" w:space="0" w:color="auto"/>
              <w:bottom w:val="single" w:sz="6" w:space="0" w:color="auto"/>
              <w:right w:val="single" w:sz="6" w:space="0" w:color="auto"/>
            </w:tcBorders>
            <w:vAlign w:val="center"/>
          </w:tcPr>
          <w:p w14:paraId="61116FF0"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86" w:type="dxa"/>
            <w:tcBorders>
              <w:top w:val="single" w:sz="6" w:space="0" w:color="auto"/>
              <w:left w:val="single" w:sz="6" w:space="0" w:color="auto"/>
              <w:bottom w:val="single" w:sz="6" w:space="0" w:color="auto"/>
              <w:right w:val="single" w:sz="6" w:space="0" w:color="auto"/>
            </w:tcBorders>
            <w:vAlign w:val="center"/>
          </w:tcPr>
          <w:p w14:paraId="75004032"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85" w:type="dxa"/>
            <w:tcBorders>
              <w:top w:val="single" w:sz="6" w:space="0" w:color="auto"/>
              <w:left w:val="single" w:sz="6" w:space="0" w:color="auto"/>
              <w:bottom w:val="single" w:sz="6" w:space="0" w:color="auto"/>
              <w:right w:val="single" w:sz="6" w:space="0" w:color="auto"/>
            </w:tcBorders>
            <w:vAlign w:val="center"/>
          </w:tcPr>
          <w:p w14:paraId="25ABC197"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86" w:type="dxa"/>
            <w:tcBorders>
              <w:top w:val="single" w:sz="6" w:space="0" w:color="auto"/>
              <w:left w:val="single" w:sz="6" w:space="0" w:color="auto"/>
              <w:bottom w:val="single" w:sz="6" w:space="0" w:color="auto"/>
              <w:right w:val="single" w:sz="6" w:space="0" w:color="auto"/>
            </w:tcBorders>
            <w:vAlign w:val="center"/>
          </w:tcPr>
          <w:p w14:paraId="492E8842"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Pr>
                <w:rFonts w:asciiTheme="minorHAnsi" w:hAnsiTheme="minorHAnsi" w:cs="Calibri"/>
                <w:color w:val="000000"/>
                <w:sz w:val="16"/>
                <w:szCs w:val="16"/>
              </w:rPr>
              <w:t>no</w:t>
            </w:r>
          </w:p>
        </w:tc>
        <w:tc>
          <w:tcPr>
            <w:tcW w:w="1485" w:type="dxa"/>
            <w:tcBorders>
              <w:top w:val="single" w:sz="6" w:space="0" w:color="auto"/>
              <w:left w:val="single" w:sz="6" w:space="0" w:color="auto"/>
              <w:bottom w:val="single" w:sz="6" w:space="0" w:color="auto"/>
              <w:right w:val="single" w:sz="6" w:space="0" w:color="auto"/>
            </w:tcBorders>
            <w:vAlign w:val="center"/>
          </w:tcPr>
          <w:p w14:paraId="192E33FB"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486" w:type="dxa"/>
            <w:tcBorders>
              <w:top w:val="single" w:sz="6" w:space="0" w:color="auto"/>
              <w:left w:val="single" w:sz="6" w:space="0" w:color="auto"/>
              <w:bottom w:val="single" w:sz="6" w:space="0" w:color="auto"/>
              <w:right w:val="single" w:sz="6" w:space="0" w:color="auto"/>
            </w:tcBorders>
            <w:vAlign w:val="center"/>
          </w:tcPr>
          <w:p w14:paraId="1C8CDC28" w14:textId="77777777" w:rsidR="007B2A3B" w:rsidRPr="00862A62" w:rsidRDefault="007B2A3B" w:rsidP="00A278F5">
            <w:pPr>
              <w:keepNext/>
              <w:autoSpaceDE w:val="0"/>
              <w:autoSpaceDN w:val="0"/>
              <w:adjustRightInd w:val="0"/>
              <w:jc w:val="center"/>
              <w:rPr>
                <w:rFonts w:asciiTheme="minorHAnsi" w:hAnsiTheme="minorHAnsi" w:cs="Calibri"/>
                <w:color w:val="000000"/>
                <w:sz w:val="16"/>
                <w:szCs w:val="16"/>
              </w:rPr>
            </w:pPr>
            <w:r w:rsidRPr="00862A62">
              <w:rPr>
                <w:rFonts w:asciiTheme="minorHAnsi" w:hAnsiTheme="minorHAnsi" w:cs="Calibri"/>
                <w:color w:val="000000"/>
                <w:sz w:val="16"/>
                <w:szCs w:val="16"/>
              </w:rPr>
              <w:t>yes</w:t>
            </w:r>
          </w:p>
        </w:tc>
        <w:tc>
          <w:tcPr>
            <w:tcW w:w="1804" w:type="dxa"/>
            <w:tcBorders>
              <w:top w:val="single" w:sz="6" w:space="0" w:color="auto"/>
              <w:left w:val="single" w:sz="6" w:space="0" w:color="auto"/>
              <w:bottom w:val="single" w:sz="6" w:space="0" w:color="auto"/>
              <w:right w:val="single" w:sz="6" w:space="0" w:color="auto"/>
            </w:tcBorders>
            <w:vAlign w:val="center"/>
          </w:tcPr>
          <w:p w14:paraId="62E6B84E" w14:textId="77777777" w:rsidR="007B2A3B" w:rsidRPr="00862A62" w:rsidRDefault="007B2A3B" w:rsidP="00A278F5">
            <w:pPr>
              <w:keepNext/>
              <w:autoSpaceDE w:val="0"/>
              <w:autoSpaceDN w:val="0"/>
              <w:adjustRightInd w:val="0"/>
              <w:rPr>
                <w:rFonts w:asciiTheme="minorHAnsi" w:hAnsiTheme="minorHAnsi" w:cs="Cambria"/>
                <w:color w:val="000000"/>
                <w:sz w:val="16"/>
                <w:szCs w:val="16"/>
              </w:rPr>
            </w:pPr>
            <w:r w:rsidRPr="00862A62">
              <w:rPr>
                <w:rFonts w:asciiTheme="minorHAnsi" w:hAnsiTheme="minorHAnsi" w:cs="Cambria"/>
                <w:color w:val="000000"/>
                <w:sz w:val="16"/>
                <w:szCs w:val="16"/>
              </w:rPr>
              <w:t>Entirely new space conditioning system</w:t>
            </w:r>
          </w:p>
        </w:tc>
        <w:tc>
          <w:tcPr>
            <w:tcW w:w="1035" w:type="dxa"/>
            <w:tcBorders>
              <w:top w:val="single" w:sz="6" w:space="0" w:color="auto"/>
              <w:left w:val="single" w:sz="6" w:space="0" w:color="auto"/>
              <w:bottom w:val="single" w:sz="6" w:space="0" w:color="auto"/>
              <w:right w:val="single" w:sz="6" w:space="0" w:color="auto"/>
            </w:tcBorders>
            <w:vAlign w:val="center"/>
          </w:tcPr>
          <w:p w14:paraId="48397701" w14:textId="77777777" w:rsidR="007B2A3B" w:rsidRPr="00862A62" w:rsidRDefault="007B2A3B" w:rsidP="00A278F5">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RC + DctLk + FE/AF or Tbl150.0-C,D</w:t>
            </w:r>
          </w:p>
        </w:tc>
        <w:tc>
          <w:tcPr>
            <w:tcW w:w="2604" w:type="dxa"/>
            <w:tcBorders>
              <w:top w:val="single" w:sz="6" w:space="0" w:color="auto"/>
              <w:left w:val="single" w:sz="6" w:space="0" w:color="auto"/>
              <w:bottom w:val="single" w:sz="6" w:space="0" w:color="auto"/>
              <w:right w:val="single" w:sz="4" w:space="0" w:color="auto"/>
            </w:tcBorders>
            <w:vAlign w:val="center"/>
          </w:tcPr>
          <w:p w14:paraId="5F974611" w14:textId="77777777" w:rsidR="007B2A3B" w:rsidRPr="00862A62" w:rsidRDefault="007B2A3B" w:rsidP="00A278F5">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 xml:space="preserve">e.g. new </w:t>
            </w:r>
            <w:r>
              <w:rPr>
                <w:rFonts w:asciiTheme="minorHAnsi" w:hAnsiTheme="minorHAnsi" w:cs="Calibri"/>
                <w:color w:val="000000"/>
                <w:sz w:val="16"/>
                <w:szCs w:val="16"/>
              </w:rPr>
              <w:t>ducted</w:t>
            </w:r>
            <w:r w:rsidRPr="00862A62">
              <w:rPr>
                <w:rFonts w:asciiTheme="minorHAnsi" w:hAnsiTheme="minorHAnsi" w:cs="Calibri"/>
                <w:color w:val="000000"/>
                <w:sz w:val="16"/>
                <w:szCs w:val="16"/>
              </w:rPr>
              <w:t xml:space="preserve"> system</w:t>
            </w:r>
            <w:r>
              <w:rPr>
                <w:rFonts w:asciiTheme="minorHAnsi" w:hAnsiTheme="minorHAnsi" w:cs="Calibri"/>
                <w:color w:val="000000"/>
                <w:sz w:val="16"/>
                <w:szCs w:val="16"/>
              </w:rPr>
              <w:t xml:space="preserve"> that has less than 40 ft of ducts</w:t>
            </w:r>
          </w:p>
        </w:tc>
      </w:tr>
      <w:tr w:rsidR="007B2A3B" w:rsidRPr="00862A62" w14:paraId="4A76E6B8" w14:textId="77777777" w:rsidTr="00A278F5">
        <w:trPr>
          <w:trHeight w:val="295"/>
        </w:trPr>
        <w:tc>
          <w:tcPr>
            <w:tcW w:w="14616" w:type="dxa"/>
            <w:gridSpan w:val="10"/>
            <w:tcBorders>
              <w:top w:val="single" w:sz="6" w:space="0" w:color="auto"/>
              <w:left w:val="single" w:sz="4" w:space="0" w:color="auto"/>
              <w:bottom w:val="single" w:sz="4" w:space="0" w:color="auto"/>
              <w:right w:val="single" w:sz="4" w:space="0" w:color="auto"/>
            </w:tcBorders>
            <w:vAlign w:val="center"/>
          </w:tcPr>
          <w:p w14:paraId="2FF566D9" w14:textId="77777777" w:rsidR="007B2A3B" w:rsidRPr="00862A62" w:rsidRDefault="007B2A3B" w:rsidP="00A278F5">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Nomenclature:</w:t>
            </w:r>
          </w:p>
          <w:p w14:paraId="74777104" w14:textId="77777777" w:rsidR="007B2A3B" w:rsidRPr="00862A62" w:rsidRDefault="007B2A3B" w:rsidP="00A278F5">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RC = Refrigerant Charge Verification (MCH-25)</w:t>
            </w:r>
          </w:p>
          <w:p w14:paraId="25378CA8" w14:textId="77777777" w:rsidR="007B2A3B" w:rsidRPr="00862A62" w:rsidRDefault="007B2A3B" w:rsidP="00A278F5">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DctLk = Duct Leakage Test (MCH-20)</w:t>
            </w:r>
          </w:p>
          <w:p w14:paraId="5F1BD994" w14:textId="77777777" w:rsidR="007B2A3B" w:rsidRPr="00862A62" w:rsidRDefault="007B2A3B" w:rsidP="00A278F5">
            <w:pPr>
              <w:keepNext/>
              <w:autoSpaceDE w:val="0"/>
              <w:autoSpaceDN w:val="0"/>
              <w:adjustRightInd w:val="0"/>
              <w:rPr>
                <w:rFonts w:asciiTheme="minorHAnsi" w:hAnsiTheme="minorHAnsi" w:cs="Calibri"/>
                <w:color w:val="000000"/>
                <w:sz w:val="16"/>
                <w:szCs w:val="16"/>
              </w:rPr>
            </w:pPr>
            <w:r w:rsidRPr="00862A62">
              <w:rPr>
                <w:rFonts w:asciiTheme="minorHAnsi" w:hAnsiTheme="minorHAnsi" w:cs="Calibri"/>
                <w:color w:val="000000"/>
                <w:sz w:val="16"/>
                <w:szCs w:val="16"/>
              </w:rPr>
              <w:t>FE/AF or Tbl150.0-C,D - Fan Efficacy and Airflow Rate verification (MCH-22; MCH-23) or alternative compliance: (MCH-28)</w:t>
            </w:r>
          </w:p>
        </w:tc>
      </w:tr>
    </w:tbl>
    <w:p w14:paraId="6E69C92E" w14:textId="77777777" w:rsidR="007B2A3B" w:rsidRDefault="007B2A3B" w:rsidP="008846F4">
      <w:pPr>
        <w:rPr>
          <w:rFonts w:ascii="Calibri" w:hAnsi="Calibri"/>
          <w:sz w:val="18"/>
          <w:szCs w:val="18"/>
        </w:rPr>
      </w:pPr>
    </w:p>
    <w:p w14:paraId="1F9B982E" w14:textId="77777777" w:rsidR="000C6F83" w:rsidRDefault="000C6F83" w:rsidP="008846F4">
      <w:pPr>
        <w:rPr>
          <w:rFonts w:ascii="Calibri" w:hAnsi="Calibri"/>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985"/>
        <w:gridCol w:w="990"/>
        <w:gridCol w:w="903"/>
        <w:gridCol w:w="897"/>
        <w:gridCol w:w="1440"/>
        <w:gridCol w:w="541"/>
        <w:gridCol w:w="1079"/>
        <w:gridCol w:w="1170"/>
        <w:gridCol w:w="629"/>
        <w:gridCol w:w="631"/>
        <w:gridCol w:w="1440"/>
        <w:gridCol w:w="807"/>
        <w:gridCol w:w="633"/>
        <w:gridCol w:w="1350"/>
        <w:gridCol w:w="895"/>
      </w:tblGrid>
      <w:tr w:rsidR="00A61B69" w:rsidRPr="00295655" w14:paraId="1F9B9838" w14:textId="77777777" w:rsidTr="008A6F5C">
        <w:trPr>
          <w:cantSplit/>
          <w:trHeight w:val="1799"/>
        </w:trPr>
        <w:tc>
          <w:tcPr>
            <w:tcW w:w="14390" w:type="dxa"/>
            <w:gridSpan w:val="15"/>
            <w:tcBorders>
              <w:bottom w:val="nil"/>
            </w:tcBorders>
          </w:tcPr>
          <w:p w14:paraId="1F9B982F" w14:textId="75164F02" w:rsidR="00A61B69" w:rsidRPr="00620333" w:rsidRDefault="00A61B69" w:rsidP="00B12CFA">
            <w:pPr>
              <w:keepNext/>
              <w:rPr>
                <w:rFonts w:ascii="Calibri" w:hAnsi="Calibri"/>
                <w:b/>
                <w:sz w:val="18"/>
                <w:szCs w:val="18"/>
              </w:rPr>
            </w:pPr>
            <w:r>
              <w:rPr>
                <w:rFonts w:ascii="Calibri" w:hAnsi="Calibri"/>
                <w:b/>
                <w:sz w:val="18"/>
                <w:szCs w:val="18"/>
              </w:rPr>
              <w:t>F.</w:t>
            </w:r>
            <w:r w:rsidRPr="00295655">
              <w:rPr>
                <w:rFonts w:ascii="Calibri" w:hAnsi="Calibri"/>
                <w:b/>
                <w:sz w:val="18"/>
                <w:szCs w:val="18"/>
              </w:rPr>
              <w:t xml:space="preserve"> Installed Heating </w:t>
            </w:r>
            <w:r>
              <w:rPr>
                <w:rFonts w:ascii="Calibri" w:hAnsi="Calibri"/>
                <w:b/>
                <w:sz w:val="18"/>
                <w:szCs w:val="18"/>
              </w:rPr>
              <w:t xml:space="preserve">System </w:t>
            </w:r>
            <w:r w:rsidRPr="00295655">
              <w:rPr>
                <w:rFonts w:ascii="Calibri" w:hAnsi="Calibri"/>
                <w:b/>
                <w:sz w:val="18"/>
                <w:szCs w:val="18"/>
              </w:rPr>
              <w:t xml:space="preserve">Equipment </w:t>
            </w:r>
            <w:r>
              <w:rPr>
                <w:rFonts w:ascii="Calibri" w:hAnsi="Calibri"/>
                <w:b/>
                <w:sz w:val="18"/>
                <w:szCs w:val="18"/>
              </w:rPr>
              <w:t>I</w:t>
            </w:r>
            <w:r w:rsidRPr="00295655">
              <w:rPr>
                <w:rFonts w:ascii="Calibri" w:hAnsi="Calibri"/>
                <w:b/>
                <w:sz w:val="18"/>
                <w:szCs w:val="18"/>
              </w:rPr>
              <w:t>nformation</w:t>
            </w:r>
            <w:r>
              <w:rPr>
                <w:rFonts w:ascii="Calibri" w:hAnsi="Calibri"/>
                <w:b/>
                <w:sz w:val="18"/>
                <w:szCs w:val="18"/>
              </w:rPr>
              <w:t xml:space="preserve"> (not heat pumps)</w:t>
            </w:r>
          </w:p>
          <w:p w14:paraId="087855C0" w14:textId="7F7994DC" w:rsidR="00A61B69" w:rsidRPr="00BA3C17" w:rsidRDefault="00A61B69" w:rsidP="00B12CFA">
            <w:pPr>
              <w:keepNext/>
              <w:rPr>
                <w:rFonts w:ascii="Calibri" w:hAnsi="Calibri"/>
                <w:sz w:val="14"/>
                <w:szCs w:val="14"/>
              </w:rPr>
            </w:pPr>
            <w:r w:rsidRPr="00BA3C17">
              <w:rPr>
                <w:rFonts w:ascii="Calibri" w:hAnsi="Calibri"/>
                <w:sz w:val="14"/>
                <w:szCs w:val="14"/>
              </w:rPr>
              <w:t xml:space="preserve">&lt;&lt;&lt;if all of the SC Systems listed in </w:t>
            </w:r>
            <w:r w:rsidRPr="00BA3C17">
              <w:rPr>
                <w:rFonts w:ascii="Calibri" w:hAnsi="Calibri"/>
                <w:sz w:val="14"/>
                <w:szCs w:val="14"/>
                <w:highlight w:val="yellow"/>
              </w:rPr>
              <w:t>Section D</w:t>
            </w:r>
            <w:r w:rsidRPr="00BA3C17">
              <w:rPr>
                <w:rFonts w:ascii="Calibri" w:hAnsi="Calibri"/>
                <w:sz w:val="14"/>
                <w:szCs w:val="14"/>
              </w:rPr>
              <w:t xml:space="preserve"> have a value in </w:t>
            </w:r>
            <w:r w:rsidRPr="00BA3C17">
              <w:rPr>
                <w:rFonts w:ascii="Calibri" w:hAnsi="Calibri"/>
                <w:sz w:val="14"/>
                <w:szCs w:val="14"/>
                <w:highlight w:val="yellow"/>
              </w:rPr>
              <w:t>D04</w:t>
            </w:r>
            <w:r w:rsidRPr="00BA3C17">
              <w:rPr>
                <w:rFonts w:ascii="Calibri" w:hAnsi="Calibri"/>
                <w:sz w:val="14"/>
                <w:szCs w:val="14"/>
              </w:rPr>
              <w:t xml:space="preserve"> = one of the heat pump types (see HP list that follows below), AND if </w:t>
            </w:r>
            <w:r w:rsidRPr="00BA3C17">
              <w:rPr>
                <w:rFonts w:ascii="Calibri" w:hAnsi="Calibri"/>
                <w:sz w:val="14"/>
                <w:szCs w:val="14"/>
                <w:highlight w:val="yellow"/>
              </w:rPr>
              <w:t>Section E</w:t>
            </w:r>
            <w:r w:rsidRPr="00BA3C17">
              <w:rPr>
                <w:rFonts w:ascii="Calibri" w:hAnsi="Calibri"/>
                <w:sz w:val="14"/>
                <w:szCs w:val="14"/>
              </w:rPr>
              <w:t xml:space="preserve"> applies but all of the SC Systems listed in </w:t>
            </w:r>
            <w:r w:rsidRPr="00BA3C17">
              <w:rPr>
                <w:rFonts w:ascii="Calibri" w:hAnsi="Calibri"/>
                <w:sz w:val="14"/>
                <w:szCs w:val="14"/>
                <w:highlight w:val="yellow"/>
              </w:rPr>
              <w:t>Section E</w:t>
            </w:r>
            <w:r w:rsidRPr="00BA3C17">
              <w:rPr>
                <w:rFonts w:ascii="Calibri" w:hAnsi="Calibri"/>
                <w:sz w:val="14"/>
                <w:szCs w:val="14"/>
              </w:rPr>
              <w:t xml:space="preserve"> have a value in </w:t>
            </w:r>
            <w:r w:rsidRPr="00BA3C17">
              <w:rPr>
                <w:rFonts w:ascii="Calibri" w:hAnsi="Calibri"/>
                <w:sz w:val="14"/>
                <w:szCs w:val="14"/>
                <w:highlight w:val="yellow"/>
              </w:rPr>
              <w:t>E10</w:t>
            </w:r>
            <w:r w:rsidRPr="00BA3C17">
              <w:rPr>
                <w:rFonts w:ascii="Calibri" w:hAnsi="Calibri"/>
                <w:sz w:val="14"/>
                <w:szCs w:val="14"/>
              </w:rPr>
              <w:t xml:space="preserve">=no heating component altered, then display the section does not apply message; </w:t>
            </w:r>
          </w:p>
          <w:p w14:paraId="7D5BDE42" w14:textId="77777777" w:rsidR="00CD42F0" w:rsidRPr="00CD42F0" w:rsidRDefault="00CD42F0" w:rsidP="00B12CFA">
            <w:pPr>
              <w:keepNext/>
              <w:rPr>
                <w:rFonts w:ascii="Calibri" w:hAnsi="Calibri"/>
                <w:b/>
                <w:sz w:val="6"/>
                <w:szCs w:val="6"/>
              </w:rPr>
            </w:pPr>
          </w:p>
          <w:p w14:paraId="22C097A2" w14:textId="06A07C94" w:rsidR="00BA3C17" w:rsidRDefault="00A61B69" w:rsidP="00B12CFA">
            <w:pPr>
              <w:keepNext/>
              <w:rPr>
                <w:rFonts w:ascii="Calibri" w:hAnsi="Calibri"/>
                <w:sz w:val="14"/>
                <w:szCs w:val="14"/>
              </w:rPr>
            </w:pPr>
            <w:r w:rsidRPr="00BA3C17">
              <w:rPr>
                <w:rFonts w:ascii="Calibri" w:hAnsi="Calibri"/>
                <w:b/>
                <w:sz w:val="14"/>
                <w:szCs w:val="14"/>
              </w:rPr>
              <w:t>else</w:t>
            </w:r>
            <w:r w:rsidRPr="00BA3C17">
              <w:rPr>
                <w:sz w:val="14"/>
                <w:szCs w:val="14"/>
              </w:rPr>
              <w:t xml:space="preserve"> </w:t>
            </w:r>
            <w:r w:rsidRPr="00BA3C17">
              <w:rPr>
                <w:rFonts w:ascii="Calibri" w:hAnsi="Calibri"/>
                <w:sz w:val="14"/>
                <w:szCs w:val="14"/>
              </w:rPr>
              <w:t xml:space="preserve">for each of the SC Systems in </w:t>
            </w:r>
            <w:r w:rsidRPr="00BA3C17">
              <w:rPr>
                <w:rFonts w:ascii="Calibri" w:hAnsi="Calibri"/>
                <w:sz w:val="14"/>
                <w:szCs w:val="14"/>
                <w:highlight w:val="yellow"/>
              </w:rPr>
              <w:t>Section D</w:t>
            </w:r>
            <w:r w:rsidRPr="00BA3C17">
              <w:rPr>
                <w:rFonts w:ascii="Calibri" w:hAnsi="Calibri"/>
                <w:sz w:val="14"/>
                <w:szCs w:val="14"/>
              </w:rPr>
              <w:t xml:space="preserve"> that meet BOTH of the following </w:t>
            </w:r>
            <w:r w:rsidR="00CD42F0">
              <w:rPr>
                <w:rFonts w:ascii="Calibri" w:hAnsi="Calibri"/>
                <w:sz w:val="14"/>
                <w:szCs w:val="14"/>
              </w:rPr>
              <w:t>two</w:t>
            </w:r>
            <w:r w:rsidR="00CD42F0" w:rsidRPr="00BA3C17">
              <w:rPr>
                <w:rFonts w:ascii="Calibri" w:hAnsi="Calibri"/>
                <w:sz w:val="14"/>
                <w:szCs w:val="14"/>
              </w:rPr>
              <w:t xml:space="preserve"> </w:t>
            </w:r>
            <w:r w:rsidRPr="00BA3C17">
              <w:rPr>
                <w:rFonts w:ascii="Calibri" w:hAnsi="Calibri"/>
                <w:sz w:val="14"/>
                <w:szCs w:val="14"/>
              </w:rPr>
              <w:t>criteria: 1:[</w:t>
            </w:r>
            <w:r w:rsidR="00540882" w:rsidRPr="00540882">
              <w:rPr>
                <w:rFonts w:ascii="Calibri" w:hAnsi="Calibri"/>
                <w:sz w:val="14"/>
                <w:szCs w:val="14"/>
                <w:highlight w:val="yellow"/>
              </w:rPr>
              <w:t>D11</w:t>
            </w:r>
            <w:r w:rsidRPr="00BA3C17">
              <w:rPr>
                <w:rFonts w:ascii="Calibri" w:hAnsi="Calibri"/>
                <w:sz w:val="14"/>
                <w:szCs w:val="14"/>
              </w:rPr>
              <w:t>=new], 2:[</w:t>
            </w:r>
            <w:r w:rsidRPr="00BA3C17">
              <w:rPr>
                <w:rFonts w:ascii="Calibri" w:hAnsi="Calibri"/>
                <w:sz w:val="14"/>
                <w:szCs w:val="14"/>
                <w:highlight w:val="yellow"/>
              </w:rPr>
              <w:t>D04</w:t>
            </w:r>
            <w:r w:rsidRPr="00BA3C17">
              <w:rPr>
                <w:rFonts w:ascii="Calibri" w:hAnsi="Calibri"/>
                <w:sz w:val="14"/>
                <w:szCs w:val="14"/>
              </w:rPr>
              <w:t xml:space="preserve"> ≠ one of the heat pump types i</w:t>
            </w:r>
            <w:r w:rsidR="001D1D73" w:rsidRPr="00BA3C17">
              <w:rPr>
                <w:rFonts w:ascii="Calibri" w:hAnsi="Calibri"/>
                <w:sz w:val="14"/>
                <w:szCs w:val="14"/>
              </w:rPr>
              <w:t>n the list that follows below]</w:t>
            </w:r>
            <w:r w:rsidR="008A6F5C">
              <w:rPr>
                <w:rFonts w:ascii="Calibri" w:hAnsi="Calibri"/>
                <w:sz w:val="14"/>
                <w:szCs w:val="14"/>
              </w:rPr>
              <w:t>, do the following two actions:</w:t>
            </w:r>
          </w:p>
          <w:p w14:paraId="5AEC9A50" w14:textId="7FB3CE68" w:rsidR="00BA3C17" w:rsidRDefault="008A6F5C" w:rsidP="00B12CFA">
            <w:pPr>
              <w:keepNext/>
              <w:rPr>
                <w:rFonts w:ascii="Calibri" w:hAnsi="Calibri"/>
                <w:sz w:val="14"/>
                <w:szCs w:val="14"/>
              </w:rPr>
            </w:pPr>
            <w:r>
              <w:rPr>
                <w:rFonts w:ascii="Calibri" w:hAnsi="Calibri"/>
                <w:sz w:val="14"/>
                <w:szCs w:val="14"/>
              </w:rPr>
              <w:t>1</w:t>
            </w:r>
            <w:r w:rsidRPr="008A6F5C">
              <w:rPr>
                <w:rFonts w:ascii="Calibri" w:hAnsi="Calibri"/>
                <w:sz w:val="14"/>
                <w:szCs w:val="14"/>
              </w:rPr>
              <w:t>:</w:t>
            </w:r>
            <w:r w:rsidRPr="008A6F5C">
              <w:rPr>
                <w:sz w:val="14"/>
                <w:szCs w:val="14"/>
              </w:rPr>
              <w:t>[</w:t>
            </w:r>
            <w:r w:rsidRPr="008A6F5C">
              <w:rPr>
                <w:rFonts w:ascii="Calibri" w:hAnsi="Calibri"/>
                <w:sz w:val="14"/>
                <w:szCs w:val="14"/>
              </w:rPr>
              <w:t xml:space="preserve">require one row of data for each of the SC systems in section D column </w:t>
            </w:r>
            <w:r w:rsidRPr="008A6F5C">
              <w:rPr>
                <w:rFonts w:ascii="Calibri" w:hAnsi="Calibri"/>
                <w:sz w:val="14"/>
                <w:szCs w:val="14"/>
                <w:highlight w:val="yellow"/>
              </w:rPr>
              <w:t>D02</w:t>
            </w:r>
            <w:r w:rsidRPr="008A6F5C">
              <w:rPr>
                <w:rFonts w:ascii="Calibri" w:hAnsi="Calibri"/>
                <w:sz w:val="14"/>
                <w:szCs w:val="14"/>
              </w:rPr>
              <w:t xml:space="preserve"> for which </w:t>
            </w:r>
            <w:r w:rsidRPr="008A6F5C">
              <w:rPr>
                <w:rFonts w:ascii="Calibri" w:hAnsi="Calibri"/>
                <w:sz w:val="14"/>
                <w:szCs w:val="14"/>
                <w:highlight w:val="yellow"/>
              </w:rPr>
              <w:t>D06</w:t>
            </w:r>
            <w:r w:rsidRPr="008A6F5C">
              <w:rPr>
                <w:rFonts w:ascii="Calibri" w:hAnsi="Calibri"/>
                <w:sz w:val="14"/>
                <w:szCs w:val="14"/>
              </w:rPr>
              <w:t>=N/A</w:t>
            </w:r>
          </w:p>
          <w:p w14:paraId="3A34196F" w14:textId="0DA5B130" w:rsidR="00F45775" w:rsidRDefault="008A6F5C" w:rsidP="00B12CFA">
            <w:pPr>
              <w:keepNext/>
              <w:rPr>
                <w:rFonts w:ascii="Calibri" w:hAnsi="Calibri"/>
                <w:sz w:val="14"/>
                <w:szCs w:val="14"/>
              </w:rPr>
            </w:pPr>
            <w:r>
              <w:rPr>
                <w:rFonts w:ascii="Calibri" w:hAnsi="Calibri"/>
                <w:sz w:val="14"/>
                <w:szCs w:val="14"/>
              </w:rPr>
              <w:t>2:</w:t>
            </w:r>
            <w:r w:rsidRPr="008A6F5C">
              <w:rPr>
                <w:rFonts w:ascii="Calibri" w:hAnsi="Calibri"/>
                <w:sz w:val="14"/>
                <w:szCs w:val="14"/>
              </w:rPr>
              <w:t xml:space="preserve">[for systems for which </w:t>
            </w:r>
            <w:r w:rsidRPr="008A6F5C">
              <w:rPr>
                <w:rFonts w:ascii="Calibri" w:hAnsi="Calibri"/>
                <w:sz w:val="14"/>
                <w:szCs w:val="14"/>
                <w:highlight w:val="yellow"/>
              </w:rPr>
              <w:t>D06</w:t>
            </w:r>
            <w:r w:rsidRPr="008A6F5C">
              <w:rPr>
                <w:rFonts w:ascii="Calibri" w:hAnsi="Calibri"/>
                <w:sz w:val="14"/>
                <w:szCs w:val="14"/>
              </w:rPr>
              <w:t xml:space="preserve"> ≥1, and </w:t>
            </w:r>
            <w:r w:rsidRPr="008A6F5C">
              <w:rPr>
                <w:rFonts w:ascii="Calibri" w:hAnsi="Calibri"/>
                <w:sz w:val="14"/>
                <w:szCs w:val="14"/>
                <w:highlight w:val="yellow"/>
              </w:rPr>
              <w:t>D04</w:t>
            </w:r>
            <w:r w:rsidR="009D2E49">
              <w:rPr>
                <w:rFonts w:ascii="Calibri" w:hAnsi="Calibri"/>
                <w:sz w:val="14"/>
                <w:szCs w:val="14"/>
              </w:rPr>
              <w:t>=</w:t>
            </w:r>
            <w:r w:rsidRPr="008A6F5C">
              <w:rPr>
                <w:rFonts w:ascii="Calibri" w:hAnsi="Calibri"/>
                <w:sz w:val="14"/>
                <w:szCs w:val="14"/>
              </w:rPr>
              <w:t xml:space="preserve">[central gas furnace]; </w:t>
            </w:r>
            <w:r w:rsidR="00A61B69" w:rsidRPr="00BA3C17">
              <w:rPr>
                <w:rFonts w:ascii="Calibri" w:hAnsi="Calibri"/>
                <w:sz w:val="14"/>
                <w:szCs w:val="14"/>
              </w:rPr>
              <w:t>require one row of data to be entered in this table for each</w:t>
            </w:r>
            <w:r w:rsidR="00A61B69" w:rsidRPr="00BA3C17">
              <w:rPr>
                <w:sz w:val="14"/>
                <w:szCs w:val="14"/>
              </w:rPr>
              <w:t xml:space="preserve"> </w:t>
            </w:r>
            <w:r w:rsidR="00A61B69" w:rsidRPr="00BA3C17">
              <w:rPr>
                <w:rFonts w:ascii="Calibri" w:hAnsi="Calibri"/>
                <w:sz w:val="14"/>
                <w:szCs w:val="14"/>
              </w:rPr>
              <w:t xml:space="preserve">of the quantity of indoor units specified in </w:t>
            </w:r>
            <w:r w:rsidR="00A61B69" w:rsidRPr="00BA3C17">
              <w:rPr>
                <w:rFonts w:ascii="Calibri" w:hAnsi="Calibri"/>
                <w:sz w:val="14"/>
                <w:szCs w:val="14"/>
                <w:highlight w:val="yellow"/>
              </w:rPr>
              <w:t>D06</w:t>
            </w:r>
            <w:r w:rsidR="00A61B69" w:rsidRPr="00BA3C17">
              <w:rPr>
                <w:rFonts w:ascii="Calibri" w:hAnsi="Calibri"/>
                <w:sz w:val="14"/>
                <w:szCs w:val="14"/>
              </w:rPr>
              <w:t xml:space="preserve"> for that system;  </w:t>
            </w:r>
          </w:p>
          <w:p w14:paraId="64453B82" w14:textId="77777777" w:rsidR="00BA3C17" w:rsidRPr="00CD42F0" w:rsidRDefault="00BA3C17" w:rsidP="00B12CFA">
            <w:pPr>
              <w:keepNext/>
              <w:rPr>
                <w:rFonts w:ascii="Calibri" w:hAnsi="Calibri"/>
                <w:sz w:val="6"/>
                <w:szCs w:val="6"/>
              </w:rPr>
            </w:pPr>
          </w:p>
          <w:p w14:paraId="235B2FE2" w14:textId="28401CF0" w:rsidR="00830BDC" w:rsidRDefault="00A61B69" w:rsidP="006C4716">
            <w:pPr>
              <w:keepNext/>
              <w:rPr>
                <w:rFonts w:ascii="Calibri" w:hAnsi="Calibri"/>
                <w:sz w:val="14"/>
                <w:szCs w:val="14"/>
              </w:rPr>
            </w:pPr>
            <w:r w:rsidRPr="00BA3C17">
              <w:rPr>
                <w:rFonts w:ascii="Calibri" w:hAnsi="Calibri"/>
                <w:b/>
                <w:sz w:val="14"/>
                <w:szCs w:val="14"/>
              </w:rPr>
              <w:t>A</w:t>
            </w:r>
            <w:r w:rsidR="0052155E" w:rsidRPr="00BA3C17">
              <w:rPr>
                <w:rFonts w:ascii="Calibri" w:hAnsi="Calibri"/>
                <w:b/>
                <w:sz w:val="14"/>
                <w:szCs w:val="14"/>
              </w:rPr>
              <w:t>lso</w:t>
            </w:r>
            <w:r w:rsidRPr="00BA3C17">
              <w:rPr>
                <w:rFonts w:ascii="Calibri" w:hAnsi="Calibri"/>
                <w:sz w:val="14"/>
                <w:szCs w:val="14"/>
              </w:rPr>
              <w:t xml:space="preserve"> </w:t>
            </w:r>
            <w:r w:rsidRPr="00830BDC">
              <w:rPr>
                <w:rFonts w:ascii="Calibri" w:hAnsi="Calibri"/>
                <w:b/>
                <w:sz w:val="14"/>
                <w:szCs w:val="14"/>
              </w:rPr>
              <w:t>if</w:t>
            </w:r>
            <w:r w:rsidRPr="00BA3C17">
              <w:rPr>
                <w:rFonts w:ascii="Calibri" w:hAnsi="Calibri"/>
                <w:sz w:val="14"/>
                <w:szCs w:val="14"/>
              </w:rPr>
              <w:t xml:space="preserve"> </w:t>
            </w:r>
            <w:r w:rsidRPr="00BA3C17">
              <w:rPr>
                <w:rFonts w:ascii="Calibri" w:hAnsi="Calibri"/>
                <w:sz w:val="14"/>
                <w:szCs w:val="14"/>
                <w:highlight w:val="yellow"/>
              </w:rPr>
              <w:t>Section E</w:t>
            </w:r>
            <w:r w:rsidRPr="00BA3C17">
              <w:rPr>
                <w:rFonts w:ascii="Calibri" w:hAnsi="Calibri"/>
                <w:sz w:val="14"/>
                <w:szCs w:val="14"/>
              </w:rPr>
              <w:t xml:space="preserve"> applies, </w:t>
            </w:r>
            <w:r w:rsidRPr="00830BDC">
              <w:rPr>
                <w:rFonts w:ascii="Calibri" w:hAnsi="Calibri"/>
                <w:b/>
                <w:sz w:val="14"/>
                <w:szCs w:val="14"/>
              </w:rPr>
              <w:t>then</w:t>
            </w:r>
            <w:r w:rsidRPr="00BA3C17">
              <w:rPr>
                <w:rFonts w:ascii="Calibri" w:hAnsi="Calibri"/>
                <w:sz w:val="14"/>
                <w:szCs w:val="14"/>
              </w:rPr>
              <w:t xml:space="preserve"> for each of the SC Systems in Section E that meet both BOTH of the following </w:t>
            </w:r>
            <w:r w:rsidR="00830BDC">
              <w:rPr>
                <w:rFonts w:ascii="Calibri" w:hAnsi="Calibri"/>
                <w:sz w:val="14"/>
                <w:szCs w:val="14"/>
              </w:rPr>
              <w:t>two</w:t>
            </w:r>
            <w:r w:rsidR="00830BDC" w:rsidRPr="00BA3C17">
              <w:rPr>
                <w:rFonts w:ascii="Calibri" w:hAnsi="Calibri"/>
                <w:sz w:val="14"/>
                <w:szCs w:val="14"/>
              </w:rPr>
              <w:t xml:space="preserve"> </w:t>
            </w:r>
            <w:r w:rsidRPr="00BA3C17">
              <w:rPr>
                <w:rFonts w:ascii="Calibri" w:hAnsi="Calibri"/>
                <w:sz w:val="14"/>
                <w:szCs w:val="14"/>
              </w:rPr>
              <w:t>criteria:</w:t>
            </w:r>
            <w:r w:rsidR="001D1D73" w:rsidRPr="00BA3C17">
              <w:rPr>
                <w:rFonts w:ascii="Calibri" w:hAnsi="Calibri"/>
                <w:sz w:val="14"/>
                <w:szCs w:val="14"/>
              </w:rPr>
              <w:t xml:space="preserve"> </w:t>
            </w:r>
            <w:r w:rsidRPr="00BA3C17">
              <w:rPr>
                <w:rFonts w:ascii="Calibri" w:hAnsi="Calibri"/>
                <w:sz w:val="14"/>
                <w:szCs w:val="14"/>
              </w:rPr>
              <w:t xml:space="preserve"> 1:</w:t>
            </w:r>
            <w:r w:rsidR="00762BE3" w:rsidRPr="00BA3C17">
              <w:rPr>
                <w:rFonts w:ascii="Calibri" w:hAnsi="Calibri"/>
                <w:sz w:val="14"/>
                <w:szCs w:val="14"/>
              </w:rPr>
              <w:t>[</w:t>
            </w:r>
            <w:r w:rsidR="00540882" w:rsidRPr="00540882">
              <w:rPr>
                <w:rFonts w:ascii="Calibri" w:hAnsi="Calibri"/>
                <w:sz w:val="14"/>
                <w:szCs w:val="14"/>
                <w:highlight w:val="yellow"/>
              </w:rPr>
              <w:t>D11</w:t>
            </w:r>
            <w:r w:rsidR="00762BE3" w:rsidRPr="00BA3C17">
              <w:rPr>
                <w:rFonts w:ascii="Calibri" w:hAnsi="Calibri"/>
                <w:sz w:val="14"/>
                <w:szCs w:val="14"/>
              </w:rPr>
              <w:t>=altered],</w:t>
            </w:r>
            <w:r w:rsidRPr="00BA3C17">
              <w:rPr>
                <w:rFonts w:ascii="Calibri" w:hAnsi="Calibri"/>
                <w:sz w:val="14"/>
                <w:szCs w:val="14"/>
              </w:rPr>
              <w:t xml:space="preserve"> </w:t>
            </w:r>
            <w:r w:rsidR="00762BE3" w:rsidRPr="00BA3C17">
              <w:rPr>
                <w:rFonts w:ascii="Calibri" w:hAnsi="Calibri"/>
                <w:sz w:val="14"/>
                <w:szCs w:val="14"/>
              </w:rPr>
              <w:t>2:</w:t>
            </w:r>
            <w:r w:rsidRPr="00BA3C17">
              <w:rPr>
                <w:rFonts w:ascii="Calibri" w:hAnsi="Calibri"/>
                <w:sz w:val="14"/>
                <w:szCs w:val="14"/>
              </w:rPr>
              <w:t>[</w:t>
            </w:r>
            <w:r w:rsidRPr="00BA3C17">
              <w:rPr>
                <w:rFonts w:ascii="Calibri" w:hAnsi="Calibri"/>
                <w:sz w:val="14"/>
                <w:szCs w:val="14"/>
                <w:highlight w:val="yellow"/>
              </w:rPr>
              <w:t>E05</w:t>
            </w:r>
            <w:r w:rsidRPr="00BA3C17">
              <w:rPr>
                <w:rFonts w:ascii="Calibri" w:hAnsi="Calibri"/>
                <w:sz w:val="14"/>
                <w:szCs w:val="14"/>
              </w:rPr>
              <w:t xml:space="preserve">=yes], </w:t>
            </w:r>
            <w:r w:rsidR="00830BDC">
              <w:rPr>
                <w:rFonts w:ascii="Calibri" w:hAnsi="Calibri"/>
                <w:sz w:val="14"/>
                <w:szCs w:val="14"/>
              </w:rPr>
              <w:t>do the following two actions:</w:t>
            </w:r>
          </w:p>
          <w:p w14:paraId="66E221EF" w14:textId="36A34308" w:rsidR="00A61B69" w:rsidRPr="00830BDC" w:rsidRDefault="00830BDC" w:rsidP="006C4716">
            <w:pPr>
              <w:keepNext/>
              <w:rPr>
                <w:rFonts w:ascii="Calibri" w:hAnsi="Calibri"/>
                <w:sz w:val="14"/>
                <w:szCs w:val="14"/>
              </w:rPr>
            </w:pPr>
            <w:r>
              <w:rPr>
                <w:rFonts w:ascii="Calibri" w:hAnsi="Calibri"/>
                <w:sz w:val="14"/>
                <w:szCs w:val="14"/>
              </w:rPr>
              <w:t>1:</w:t>
            </w:r>
            <w:r w:rsidR="00A61B69" w:rsidRPr="00BA3C17">
              <w:rPr>
                <w:rFonts w:ascii="Calibri" w:hAnsi="Calibri"/>
                <w:sz w:val="14"/>
                <w:szCs w:val="14"/>
              </w:rPr>
              <w:t>[</w:t>
            </w:r>
            <w:r w:rsidR="00601A89" w:rsidRPr="00601A89">
              <w:rPr>
                <w:rFonts w:ascii="Calibri" w:hAnsi="Calibri"/>
                <w:b/>
                <w:sz w:val="14"/>
                <w:szCs w:val="14"/>
              </w:rPr>
              <w:t>if</w:t>
            </w:r>
            <w:r w:rsidR="00601A89">
              <w:rPr>
                <w:rFonts w:ascii="Calibri" w:hAnsi="Calibri"/>
                <w:sz w:val="14"/>
                <w:szCs w:val="14"/>
              </w:rPr>
              <w:t xml:space="preserve"> </w:t>
            </w:r>
            <w:r w:rsidR="00A61B69" w:rsidRPr="00BA3C17">
              <w:rPr>
                <w:rFonts w:ascii="Calibri" w:hAnsi="Calibri"/>
                <w:sz w:val="14"/>
                <w:szCs w:val="14"/>
                <w:highlight w:val="yellow"/>
              </w:rPr>
              <w:t>E10</w:t>
            </w:r>
            <w:r w:rsidR="00A61B69" w:rsidRPr="00BA3C17">
              <w:rPr>
                <w:rFonts w:ascii="Calibri" w:hAnsi="Calibri"/>
                <w:sz w:val="14"/>
                <w:szCs w:val="14"/>
              </w:rPr>
              <w:t xml:space="preserve">=one of the following </w:t>
            </w:r>
            <w:r w:rsidR="009D2E49">
              <w:rPr>
                <w:rFonts w:ascii="Calibri" w:hAnsi="Calibri"/>
                <w:sz w:val="14"/>
                <w:szCs w:val="14"/>
              </w:rPr>
              <w:t xml:space="preserve">three </w:t>
            </w:r>
            <w:r w:rsidR="00A61B69" w:rsidRPr="00BA3C17">
              <w:rPr>
                <w:rFonts w:ascii="Calibri" w:hAnsi="Calibri"/>
                <w:sz w:val="14"/>
                <w:szCs w:val="14"/>
              </w:rPr>
              <w:t xml:space="preserve">heating component types: {gas furnace AHU}; {wall furnace}; {boiler};], require one row of data to be entered in this table for each of the quantity of indoor units specified in </w:t>
            </w:r>
            <w:r w:rsidR="00A61B69" w:rsidRPr="00BA3C17">
              <w:rPr>
                <w:rFonts w:ascii="Calibri" w:hAnsi="Calibri"/>
                <w:sz w:val="14"/>
                <w:szCs w:val="14"/>
                <w:highlight w:val="yellow"/>
              </w:rPr>
              <w:t>D06</w:t>
            </w:r>
            <w:r w:rsidR="00A61B69" w:rsidRPr="00BA3C17">
              <w:rPr>
                <w:rFonts w:ascii="Calibri" w:hAnsi="Calibri"/>
                <w:sz w:val="14"/>
                <w:szCs w:val="14"/>
              </w:rPr>
              <w:t xml:space="preserve"> for that system.</w:t>
            </w:r>
            <w:r w:rsidR="00A61B69" w:rsidRPr="00040203">
              <w:rPr>
                <w:rFonts w:ascii="Calibri" w:hAnsi="Calibri"/>
                <w:sz w:val="18"/>
                <w:szCs w:val="18"/>
              </w:rPr>
              <w:t xml:space="preserve"> </w:t>
            </w:r>
          </w:p>
          <w:p w14:paraId="47B0CCD3" w14:textId="154BCA85" w:rsidR="00830BDC" w:rsidRPr="00830BDC" w:rsidRDefault="00CD42F0" w:rsidP="006C4716">
            <w:pPr>
              <w:keepNext/>
              <w:rPr>
                <w:rFonts w:ascii="Calibri" w:hAnsi="Calibri"/>
                <w:sz w:val="14"/>
                <w:szCs w:val="14"/>
              </w:rPr>
            </w:pPr>
            <w:r>
              <w:rPr>
                <w:rFonts w:ascii="Calibri" w:hAnsi="Calibri"/>
                <w:sz w:val="14"/>
                <w:szCs w:val="14"/>
              </w:rPr>
              <w:t>2:[if E10=</w:t>
            </w:r>
            <w:r w:rsidR="008849FF">
              <w:rPr>
                <w:rFonts w:ascii="Calibri" w:hAnsi="Calibri"/>
                <w:sz w:val="14"/>
                <w:szCs w:val="14"/>
              </w:rPr>
              <w:t xml:space="preserve"> </w:t>
            </w:r>
            <w:r w:rsidR="00057966">
              <w:rPr>
                <w:rFonts w:ascii="Calibri" w:hAnsi="Calibri"/>
                <w:sz w:val="14"/>
                <w:szCs w:val="14"/>
              </w:rPr>
              <w:t>{packaged gas furnace}</w:t>
            </w:r>
            <w:r w:rsidR="007800B2">
              <w:rPr>
                <w:rFonts w:ascii="Calibri" w:hAnsi="Calibri"/>
                <w:sz w:val="14"/>
                <w:szCs w:val="14"/>
              </w:rPr>
              <w:t>, then require one row of data to be entered in this table for that system.</w:t>
            </w:r>
          </w:p>
          <w:p w14:paraId="1F9B9837" w14:textId="6D49EA5C" w:rsidR="00830BDC" w:rsidRPr="00B36706" w:rsidRDefault="00830BDC" w:rsidP="006C4716">
            <w:pPr>
              <w:keepNext/>
              <w:rPr>
                <w:rFonts w:asciiTheme="minorHAnsi" w:hAnsiTheme="minorHAnsi"/>
                <w:sz w:val="16"/>
                <w:szCs w:val="16"/>
              </w:rPr>
            </w:pPr>
          </w:p>
        </w:tc>
      </w:tr>
      <w:tr w:rsidR="006D2B27" w:rsidRPr="00295655" w14:paraId="40425A72" w14:textId="336A7942" w:rsidTr="00B55F73">
        <w:trPr>
          <w:cantSplit/>
          <w:trHeight w:val="188"/>
        </w:trPr>
        <w:tc>
          <w:tcPr>
            <w:tcW w:w="2878" w:type="dxa"/>
            <w:gridSpan w:val="3"/>
            <w:tcBorders>
              <w:top w:val="nil"/>
              <w:right w:val="nil"/>
            </w:tcBorders>
          </w:tcPr>
          <w:p w14:paraId="48005633" w14:textId="77777777" w:rsidR="006D2B27" w:rsidRPr="00A82EF3" w:rsidRDefault="006D2B27" w:rsidP="00A61B69">
            <w:pPr>
              <w:keepNext/>
              <w:rPr>
                <w:rFonts w:asciiTheme="minorHAnsi" w:hAnsiTheme="minorHAnsi"/>
                <w:sz w:val="16"/>
                <w:szCs w:val="16"/>
              </w:rPr>
            </w:pPr>
            <w:r>
              <w:rPr>
                <w:rFonts w:asciiTheme="minorHAnsi" w:hAnsiTheme="minorHAnsi"/>
                <w:sz w:val="16"/>
                <w:szCs w:val="16"/>
              </w:rPr>
              <w:t>*</w:t>
            </w:r>
            <w:r w:rsidRPr="00A82EF3">
              <w:rPr>
                <w:rFonts w:asciiTheme="minorHAnsi" w:hAnsiTheme="minorHAnsi"/>
                <w:sz w:val="16"/>
                <w:szCs w:val="16"/>
              </w:rPr>
              <w:t xml:space="preserve">central split HP; </w:t>
            </w:r>
          </w:p>
          <w:p w14:paraId="4FF7C1C3" w14:textId="77777777" w:rsidR="006D2B27" w:rsidRPr="00A82EF3" w:rsidRDefault="006D2B27" w:rsidP="00A61B69">
            <w:pPr>
              <w:keepNext/>
              <w:rPr>
                <w:rFonts w:asciiTheme="minorHAnsi" w:hAnsiTheme="minorHAnsi"/>
                <w:sz w:val="16"/>
                <w:szCs w:val="16"/>
              </w:rPr>
            </w:pPr>
            <w:r w:rsidRPr="00A82EF3">
              <w:rPr>
                <w:rFonts w:asciiTheme="minorHAnsi" w:hAnsiTheme="minorHAnsi"/>
                <w:sz w:val="16"/>
                <w:szCs w:val="16"/>
              </w:rPr>
              <w:t>*central packaged HP</w:t>
            </w:r>
          </w:p>
          <w:p w14:paraId="6ED12A82" w14:textId="77777777" w:rsidR="006D2B27" w:rsidRPr="00A82EF3" w:rsidRDefault="006D2B27" w:rsidP="00A61B69">
            <w:pPr>
              <w:keepNext/>
              <w:rPr>
                <w:rFonts w:asciiTheme="minorHAnsi" w:hAnsiTheme="minorHAnsi"/>
                <w:sz w:val="16"/>
                <w:szCs w:val="16"/>
              </w:rPr>
            </w:pPr>
            <w:r w:rsidRPr="00A82EF3">
              <w:rPr>
                <w:rFonts w:asciiTheme="minorHAnsi" w:hAnsiTheme="minorHAnsi"/>
                <w:sz w:val="16"/>
                <w:szCs w:val="16"/>
              </w:rPr>
              <w:t>*central large packaged HP</w:t>
            </w:r>
          </w:p>
          <w:p w14:paraId="7C9F4996" w14:textId="6958A0CE" w:rsidR="006D2B27" w:rsidRPr="00761C61" w:rsidRDefault="006D2B27" w:rsidP="00A61B69">
            <w:pPr>
              <w:keepNext/>
              <w:rPr>
                <w:rFonts w:asciiTheme="minorHAnsi" w:hAnsiTheme="minorHAnsi"/>
                <w:sz w:val="16"/>
                <w:szCs w:val="16"/>
              </w:rPr>
            </w:pPr>
            <w:r w:rsidRPr="00A82EF3">
              <w:rPr>
                <w:rFonts w:asciiTheme="minorHAnsi" w:hAnsiTheme="minorHAnsi"/>
                <w:sz w:val="16"/>
                <w:szCs w:val="16"/>
              </w:rPr>
              <w:t>*ductless</w:t>
            </w:r>
            <w:r>
              <w:rPr>
                <w:rFonts w:asciiTheme="minorHAnsi" w:hAnsiTheme="minorHAnsi"/>
                <w:sz w:val="16"/>
                <w:szCs w:val="16"/>
              </w:rPr>
              <w:t xml:space="preserve"> mini-split</w:t>
            </w:r>
            <w:r w:rsidRPr="00A82EF3">
              <w:rPr>
                <w:rFonts w:asciiTheme="minorHAnsi" w:hAnsiTheme="minorHAnsi"/>
                <w:sz w:val="16"/>
                <w:szCs w:val="16"/>
              </w:rPr>
              <w:t xml:space="preserve"> HP;</w:t>
            </w:r>
            <w:r w:rsidRPr="00761C61">
              <w:rPr>
                <w:rFonts w:asciiTheme="minorHAnsi" w:hAnsiTheme="minorHAnsi"/>
                <w:sz w:val="16"/>
                <w:szCs w:val="16"/>
              </w:rPr>
              <w:t xml:space="preserve"> </w:t>
            </w:r>
          </w:p>
        </w:tc>
        <w:tc>
          <w:tcPr>
            <w:tcW w:w="2878" w:type="dxa"/>
            <w:gridSpan w:val="3"/>
            <w:tcBorders>
              <w:top w:val="nil"/>
              <w:left w:val="nil"/>
              <w:right w:val="nil"/>
            </w:tcBorders>
          </w:tcPr>
          <w:p w14:paraId="55D6F92F" w14:textId="3C21ED74" w:rsidR="006D2B27" w:rsidRDefault="006D2B27" w:rsidP="00A61B69">
            <w:pPr>
              <w:keepNext/>
              <w:rPr>
                <w:rFonts w:asciiTheme="minorHAnsi" w:hAnsiTheme="minorHAnsi"/>
                <w:sz w:val="16"/>
                <w:szCs w:val="16"/>
              </w:rPr>
            </w:pPr>
            <w:r w:rsidRPr="00761C61">
              <w:rPr>
                <w:rFonts w:asciiTheme="minorHAnsi" w:hAnsiTheme="minorHAnsi"/>
                <w:sz w:val="16"/>
                <w:szCs w:val="16"/>
              </w:rPr>
              <w:t>*hydronic</w:t>
            </w:r>
            <w:r>
              <w:rPr>
                <w:rFonts w:asciiTheme="minorHAnsi" w:hAnsiTheme="minorHAnsi"/>
                <w:sz w:val="16"/>
                <w:szCs w:val="16"/>
              </w:rPr>
              <w:t xml:space="preserve"> HP</w:t>
            </w:r>
            <w:r w:rsidRPr="00761C61">
              <w:rPr>
                <w:rFonts w:asciiTheme="minorHAnsi" w:hAnsiTheme="minorHAnsi"/>
                <w:sz w:val="16"/>
                <w:szCs w:val="16"/>
              </w:rPr>
              <w:t>,</w:t>
            </w:r>
          </w:p>
          <w:p w14:paraId="3322756A" w14:textId="77777777" w:rsidR="006D2B27" w:rsidRPr="00A82EF3" w:rsidRDefault="006D2B27" w:rsidP="00A61B69">
            <w:pPr>
              <w:keepNext/>
              <w:rPr>
                <w:rFonts w:asciiTheme="minorHAnsi" w:hAnsiTheme="minorHAnsi"/>
                <w:sz w:val="16"/>
                <w:szCs w:val="16"/>
              </w:rPr>
            </w:pPr>
            <w:r w:rsidRPr="00761C61">
              <w:rPr>
                <w:rFonts w:asciiTheme="minorHAnsi" w:hAnsiTheme="minorHAnsi"/>
                <w:sz w:val="16"/>
                <w:szCs w:val="16"/>
              </w:rPr>
              <w:t>*hydronic</w:t>
            </w:r>
            <w:r>
              <w:rPr>
                <w:rFonts w:asciiTheme="minorHAnsi" w:hAnsiTheme="minorHAnsi"/>
                <w:sz w:val="16"/>
                <w:szCs w:val="16"/>
              </w:rPr>
              <w:t xml:space="preserve"> HP+forced air</w:t>
            </w:r>
            <w:r w:rsidRPr="00761C61">
              <w:rPr>
                <w:rFonts w:asciiTheme="minorHAnsi" w:hAnsiTheme="minorHAnsi"/>
                <w:sz w:val="16"/>
                <w:szCs w:val="16"/>
              </w:rPr>
              <w:t>;</w:t>
            </w:r>
          </w:p>
          <w:p w14:paraId="612D0089" w14:textId="77777777" w:rsidR="006D2B27" w:rsidRDefault="006D2B27" w:rsidP="00A61B69">
            <w:pPr>
              <w:keepNext/>
              <w:rPr>
                <w:ins w:id="155" w:author="jmiller20191120" w:date="2019-11-26T12:48:00Z"/>
                <w:rFonts w:asciiTheme="minorHAnsi" w:hAnsiTheme="minorHAnsi"/>
                <w:sz w:val="16"/>
                <w:szCs w:val="16"/>
              </w:rPr>
            </w:pPr>
            <w:r w:rsidRPr="00A82EF3">
              <w:rPr>
                <w:rFonts w:asciiTheme="minorHAnsi" w:hAnsiTheme="minorHAnsi"/>
                <w:sz w:val="16"/>
                <w:szCs w:val="16"/>
              </w:rPr>
              <w:t>*room HP</w:t>
            </w:r>
            <w:r>
              <w:rPr>
                <w:rFonts w:asciiTheme="minorHAnsi" w:hAnsiTheme="minorHAnsi"/>
                <w:sz w:val="16"/>
                <w:szCs w:val="16"/>
              </w:rPr>
              <w:t>;</w:t>
            </w:r>
          </w:p>
          <w:p w14:paraId="472F1A5C" w14:textId="19F335FE" w:rsidR="00B10068" w:rsidRPr="00B10068" w:rsidRDefault="00B10068" w:rsidP="00A61B69">
            <w:pPr>
              <w:keepNext/>
              <w:rPr>
                <w:rFonts w:ascii="Calibri" w:hAnsi="Calibri"/>
                <w:sz w:val="16"/>
                <w:szCs w:val="16"/>
              </w:rPr>
            </w:pPr>
            <w:ins w:id="156" w:author="jmiller20191120" w:date="2019-11-26T12:48:00Z">
              <w:r w:rsidRPr="00B10068">
                <w:rPr>
                  <w:rFonts w:ascii="Calibri" w:hAnsi="Calibri"/>
                  <w:sz w:val="16"/>
                  <w:szCs w:val="16"/>
                </w:rPr>
                <w:t>*ducted mini-split HP</w:t>
              </w:r>
            </w:ins>
          </w:p>
        </w:tc>
        <w:tc>
          <w:tcPr>
            <w:tcW w:w="2878" w:type="dxa"/>
            <w:gridSpan w:val="3"/>
            <w:tcBorders>
              <w:top w:val="nil"/>
              <w:left w:val="nil"/>
              <w:right w:val="nil"/>
            </w:tcBorders>
          </w:tcPr>
          <w:p w14:paraId="25949E61" w14:textId="77777777" w:rsidR="006D2B27" w:rsidRDefault="006D2B27" w:rsidP="00A61B69">
            <w:pPr>
              <w:keepNext/>
              <w:rPr>
                <w:rFonts w:asciiTheme="minorHAnsi" w:hAnsiTheme="minorHAnsi"/>
                <w:sz w:val="16"/>
                <w:szCs w:val="16"/>
              </w:rPr>
            </w:pPr>
            <w:r>
              <w:rPr>
                <w:rFonts w:asciiTheme="minorHAnsi" w:hAnsiTheme="minorHAnsi"/>
                <w:sz w:val="16"/>
                <w:szCs w:val="16"/>
              </w:rPr>
              <w:t>*small duct high velocity HP;</w:t>
            </w:r>
          </w:p>
          <w:p w14:paraId="5AD45557" w14:textId="77777777" w:rsidR="006D2B27" w:rsidRDefault="006D2B27" w:rsidP="00A61B69">
            <w:pPr>
              <w:keepNext/>
              <w:rPr>
                <w:ins w:id="157" w:author="jmiller20191120" w:date="2019-11-26T12:47:00Z"/>
                <w:rFonts w:asciiTheme="minorHAnsi" w:hAnsiTheme="minorHAnsi"/>
                <w:sz w:val="16"/>
                <w:szCs w:val="16"/>
              </w:rPr>
            </w:pPr>
            <w:r>
              <w:rPr>
                <w:rFonts w:asciiTheme="minorHAnsi" w:hAnsiTheme="minorHAnsi"/>
                <w:sz w:val="16"/>
                <w:szCs w:val="16"/>
              </w:rPr>
              <w:t>*ductless VRF HP</w:t>
            </w:r>
          </w:p>
          <w:p w14:paraId="589B0FC1" w14:textId="77777777" w:rsidR="00B10068" w:rsidRPr="00B10068" w:rsidRDefault="00B10068" w:rsidP="00B10068">
            <w:pPr>
              <w:keepNext/>
              <w:rPr>
                <w:ins w:id="158" w:author="jmiller20191120" w:date="2019-11-26T12:48:00Z"/>
                <w:rFonts w:ascii="Calibri" w:hAnsi="Calibri"/>
                <w:sz w:val="16"/>
                <w:szCs w:val="16"/>
              </w:rPr>
            </w:pPr>
            <w:ins w:id="159" w:author="jmiller20191120" w:date="2019-11-26T12:48:00Z">
              <w:r w:rsidRPr="00B10068">
                <w:rPr>
                  <w:rFonts w:ascii="Calibri" w:hAnsi="Calibri"/>
                  <w:sz w:val="16"/>
                  <w:szCs w:val="16"/>
                </w:rPr>
                <w:t>*air-to-water HP</w:t>
              </w:r>
            </w:ins>
          </w:p>
          <w:p w14:paraId="7806BE4D" w14:textId="4FB84850" w:rsidR="00B10068" w:rsidRPr="00295655" w:rsidRDefault="00B10068" w:rsidP="00B10068">
            <w:pPr>
              <w:keepNext/>
              <w:rPr>
                <w:rFonts w:ascii="Calibri" w:hAnsi="Calibri"/>
                <w:sz w:val="18"/>
                <w:szCs w:val="18"/>
              </w:rPr>
            </w:pPr>
            <w:ins w:id="160" w:author="jmiller20191120" w:date="2019-11-26T12:48:00Z">
              <w:r w:rsidRPr="00B10068">
                <w:rPr>
                  <w:rFonts w:ascii="Calibri" w:hAnsi="Calibri"/>
                  <w:sz w:val="16"/>
                  <w:szCs w:val="16"/>
                </w:rPr>
                <w:t>*ground-source HP</w:t>
              </w:r>
            </w:ins>
          </w:p>
        </w:tc>
        <w:tc>
          <w:tcPr>
            <w:tcW w:w="2878" w:type="dxa"/>
            <w:gridSpan w:val="3"/>
            <w:tcBorders>
              <w:top w:val="nil"/>
              <w:left w:val="nil"/>
              <w:right w:val="nil"/>
            </w:tcBorders>
          </w:tcPr>
          <w:p w14:paraId="6584ED6A" w14:textId="6E680270" w:rsidR="006D2B27" w:rsidRPr="00B12CFA" w:rsidRDefault="006D2B27" w:rsidP="00A61B69">
            <w:pPr>
              <w:keepNext/>
              <w:rPr>
                <w:rFonts w:ascii="Calibri" w:hAnsi="Calibri"/>
                <w:sz w:val="18"/>
                <w:szCs w:val="18"/>
              </w:rPr>
            </w:pPr>
            <w:r w:rsidRPr="00B12CFA">
              <w:rPr>
                <w:rFonts w:ascii="Calibri" w:hAnsi="Calibri"/>
                <w:sz w:val="18"/>
                <w:szCs w:val="18"/>
              </w:rPr>
              <w:t xml:space="preserve">*VCHP-Ducted </w:t>
            </w:r>
          </w:p>
          <w:p w14:paraId="3794E4DC" w14:textId="27327F25" w:rsidR="006D2B27" w:rsidRPr="00B12CFA" w:rsidRDefault="006D2B27" w:rsidP="00A61B69">
            <w:pPr>
              <w:keepNext/>
              <w:rPr>
                <w:rFonts w:ascii="Calibri" w:hAnsi="Calibri"/>
                <w:sz w:val="18"/>
                <w:szCs w:val="18"/>
              </w:rPr>
            </w:pPr>
            <w:r w:rsidRPr="00B12CFA">
              <w:rPr>
                <w:rFonts w:ascii="Calibri" w:hAnsi="Calibri"/>
                <w:sz w:val="18"/>
                <w:szCs w:val="18"/>
              </w:rPr>
              <w:t>*VCHP-Ductless</w:t>
            </w:r>
          </w:p>
          <w:p w14:paraId="5475A4DB" w14:textId="09035A07" w:rsidR="006D2B27" w:rsidRDefault="006D2B27" w:rsidP="006D2B27">
            <w:pPr>
              <w:keepNext/>
              <w:rPr>
                <w:rFonts w:ascii="Calibri" w:hAnsi="Calibri"/>
                <w:sz w:val="18"/>
                <w:szCs w:val="18"/>
              </w:rPr>
            </w:pPr>
            <w:r w:rsidRPr="00B12CFA">
              <w:rPr>
                <w:rFonts w:ascii="Calibri" w:hAnsi="Calibri"/>
                <w:sz w:val="18"/>
                <w:szCs w:val="18"/>
              </w:rPr>
              <w:t>*VCHP-Ducted+Ductless</w:t>
            </w:r>
          </w:p>
        </w:tc>
        <w:tc>
          <w:tcPr>
            <w:tcW w:w="2878" w:type="dxa"/>
            <w:gridSpan w:val="3"/>
            <w:tcBorders>
              <w:top w:val="nil"/>
              <w:left w:val="nil"/>
            </w:tcBorders>
          </w:tcPr>
          <w:p w14:paraId="2145FFE1" w14:textId="77777777" w:rsidR="006D2B27" w:rsidRPr="006D2B27" w:rsidRDefault="006D2B27" w:rsidP="006D2B27">
            <w:pPr>
              <w:keepNext/>
              <w:rPr>
                <w:rFonts w:ascii="Calibri" w:hAnsi="Calibri"/>
                <w:sz w:val="18"/>
                <w:szCs w:val="18"/>
              </w:rPr>
            </w:pPr>
            <w:r w:rsidRPr="006D2B27">
              <w:rPr>
                <w:rFonts w:ascii="Calibri" w:hAnsi="Calibri"/>
                <w:sz w:val="18"/>
                <w:szCs w:val="18"/>
              </w:rPr>
              <w:t>*multisplit HP-ducted</w:t>
            </w:r>
          </w:p>
          <w:p w14:paraId="1576284B" w14:textId="77777777" w:rsidR="006D2B27" w:rsidRPr="006D2B27" w:rsidRDefault="006D2B27" w:rsidP="006D2B27">
            <w:pPr>
              <w:keepNext/>
              <w:rPr>
                <w:rFonts w:ascii="Calibri" w:hAnsi="Calibri"/>
                <w:sz w:val="18"/>
                <w:szCs w:val="18"/>
              </w:rPr>
            </w:pPr>
            <w:r w:rsidRPr="006D2B27">
              <w:rPr>
                <w:rFonts w:ascii="Calibri" w:hAnsi="Calibri"/>
                <w:sz w:val="18"/>
                <w:szCs w:val="18"/>
              </w:rPr>
              <w:t>*multisplit HP-ductless</w:t>
            </w:r>
          </w:p>
          <w:p w14:paraId="16BAB810" w14:textId="70F478A5" w:rsidR="006D2B27" w:rsidRPr="00B12CFA" w:rsidRDefault="006D2B27" w:rsidP="006D2B27">
            <w:pPr>
              <w:keepNext/>
              <w:rPr>
                <w:rFonts w:ascii="Calibri" w:hAnsi="Calibri"/>
                <w:sz w:val="18"/>
                <w:szCs w:val="18"/>
              </w:rPr>
            </w:pPr>
            <w:r w:rsidRPr="006D2B27">
              <w:rPr>
                <w:rFonts w:ascii="Calibri" w:hAnsi="Calibri"/>
                <w:sz w:val="18"/>
                <w:szCs w:val="18"/>
              </w:rPr>
              <w:t>*multisplit HP-ducted+ductless</w:t>
            </w:r>
          </w:p>
        </w:tc>
      </w:tr>
      <w:tr w:rsidR="00A61B69" w:rsidRPr="00295655" w14:paraId="1F9B9841" w14:textId="77777777" w:rsidTr="00E72BF5">
        <w:trPr>
          <w:cantSplit/>
          <w:trHeight w:val="188"/>
        </w:trPr>
        <w:tc>
          <w:tcPr>
            <w:tcW w:w="985" w:type="dxa"/>
            <w:vAlign w:val="bottom"/>
          </w:tcPr>
          <w:p w14:paraId="1F9B9839" w14:textId="77777777" w:rsidR="00A61B69" w:rsidRPr="00295655" w:rsidRDefault="00A61B69" w:rsidP="00B12CFA">
            <w:pPr>
              <w:keepNext/>
              <w:jc w:val="center"/>
              <w:rPr>
                <w:rFonts w:ascii="Calibri" w:hAnsi="Calibri"/>
                <w:sz w:val="18"/>
                <w:szCs w:val="18"/>
              </w:rPr>
            </w:pPr>
            <w:r w:rsidRPr="00295655">
              <w:rPr>
                <w:rFonts w:ascii="Calibri" w:hAnsi="Calibri"/>
                <w:sz w:val="18"/>
                <w:szCs w:val="18"/>
              </w:rPr>
              <w:t>01</w:t>
            </w:r>
          </w:p>
        </w:tc>
        <w:tc>
          <w:tcPr>
            <w:tcW w:w="990" w:type="dxa"/>
            <w:vAlign w:val="bottom"/>
          </w:tcPr>
          <w:p w14:paraId="1F9B983A" w14:textId="77777777" w:rsidR="00A61B69" w:rsidRPr="00295655" w:rsidRDefault="00A61B69" w:rsidP="00B12CFA">
            <w:pPr>
              <w:keepNext/>
              <w:jc w:val="center"/>
              <w:rPr>
                <w:rFonts w:ascii="Calibri" w:hAnsi="Calibri"/>
                <w:sz w:val="18"/>
                <w:szCs w:val="18"/>
              </w:rPr>
            </w:pPr>
            <w:r w:rsidRPr="00295655">
              <w:rPr>
                <w:rFonts w:ascii="Calibri" w:hAnsi="Calibri"/>
                <w:sz w:val="18"/>
                <w:szCs w:val="18"/>
              </w:rPr>
              <w:t>02</w:t>
            </w:r>
          </w:p>
        </w:tc>
        <w:tc>
          <w:tcPr>
            <w:tcW w:w="1800" w:type="dxa"/>
            <w:gridSpan w:val="2"/>
          </w:tcPr>
          <w:p w14:paraId="2C41D765" w14:textId="73F1D3D5" w:rsidR="00A61B69" w:rsidRPr="00295655" w:rsidRDefault="00A61B69" w:rsidP="00B12CFA">
            <w:pPr>
              <w:keepNext/>
              <w:jc w:val="center"/>
              <w:rPr>
                <w:rFonts w:ascii="Calibri" w:hAnsi="Calibri"/>
                <w:sz w:val="18"/>
                <w:szCs w:val="18"/>
              </w:rPr>
            </w:pPr>
            <w:r>
              <w:rPr>
                <w:rFonts w:ascii="Calibri" w:hAnsi="Calibri"/>
                <w:sz w:val="18"/>
                <w:szCs w:val="18"/>
              </w:rPr>
              <w:t>03</w:t>
            </w:r>
          </w:p>
        </w:tc>
        <w:tc>
          <w:tcPr>
            <w:tcW w:w="1440" w:type="dxa"/>
          </w:tcPr>
          <w:p w14:paraId="442CF224" w14:textId="64D04B35" w:rsidR="00A61B69" w:rsidRPr="00295655" w:rsidRDefault="00A61B69" w:rsidP="00B12CFA">
            <w:pPr>
              <w:keepNext/>
              <w:jc w:val="center"/>
              <w:rPr>
                <w:rFonts w:ascii="Calibri" w:hAnsi="Calibri"/>
                <w:sz w:val="18"/>
                <w:szCs w:val="18"/>
              </w:rPr>
            </w:pPr>
            <w:r>
              <w:rPr>
                <w:rFonts w:ascii="Calibri" w:hAnsi="Calibri"/>
                <w:sz w:val="18"/>
                <w:szCs w:val="18"/>
              </w:rPr>
              <w:t>04</w:t>
            </w:r>
          </w:p>
        </w:tc>
        <w:tc>
          <w:tcPr>
            <w:tcW w:w="1620" w:type="dxa"/>
            <w:gridSpan w:val="2"/>
          </w:tcPr>
          <w:p w14:paraId="2521B5B8" w14:textId="27E3FD11" w:rsidR="00A61B69" w:rsidRPr="00295655" w:rsidDel="00A54334" w:rsidRDefault="00222249" w:rsidP="00B12CFA">
            <w:pPr>
              <w:keepNext/>
              <w:jc w:val="center"/>
              <w:rPr>
                <w:rFonts w:ascii="Calibri" w:hAnsi="Calibri"/>
                <w:sz w:val="18"/>
                <w:szCs w:val="18"/>
              </w:rPr>
            </w:pPr>
            <w:r>
              <w:rPr>
                <w:rFonts w:ascii="Calibri" w:hAnsi="Calibri"/>
                <w:sz w:val="18"/>
                <w:szCs w:val="18"/>
              </w:rPr>
              <w:t>05</w:t>
            </w:r>
          </w:p>
        </w:tc>
        <w:tc>
          <w:tcPr>
            <w:tcW w:w="1170" w:type="dxa"/>
            <w:vAlign w:val="bottom"/>
          </w:tcPr>
          <w:p w14:paraId="1F9B983B" w14:textId="26C471B2" w:rsidR="00A61B69" w:rsidRPr="00295655" w:rsidRDefault="00222249" w:rsidP="00B12CFA">
            <w:pPr>
              <w:keepNext/>
              <w:jc w:val="center"/>
              <w:rPr>
                <w:rFonts w:ascii="Calibri" w:hAnsi="Calibri"/>
                <w:sz w:val="18"/>
                <w:szCs w:val="18"/>
              </w:rPr>
            </w:pPr>
            <w:r>
              <w:rPr>
                <w:rFonts w:ascii="Calibri" w:hAnsi="Calibri"/>
                <w:sz w:val="18"/>
                <w:szCs w:val="18"/>
              </w:rPr>
              <w:t>06</w:t>
            </w:r>
          </w:p>
        </w:tc>
        <w:tc>
          <w:tcPr>
            <w:tcW w:w="1260" w:type="dxa"/>
            <w:gridSpan w:val="2"/>
            <w:vAlign w:val="bottom"/>
          </w:tcPr>
          <w:p w14:paraId="1F9B983C" w14:textId="594A8813" w:rsidR="00A61B69" w:rsidRPr="00295655" w:rsidRDefault="00222249" w:rsidP="00B12CFA">
            <w:pPr>
              <w:keepNext/>
              <w:jc w:val="center"/>
              <w:rPr>
                <w:rFonts w:ascii="Calibri" w:hAnsi="Calibri"/>
                <w:sz w:val="18"/>
                <w:szCs w:val="18"/>
              </w:rPr>
            </w:pPr>
            <w:r>
              <w:rPr>
                <w:rFonts w:ascii="Calibri" w:hAnsi="Calibri"/>
                <w:sz w:val="18"/>
                <w:szCs w:val="18"/>
              </w:rPr>
              <w:t>07</w:t>
            </w:r>
          </w:p>
        </w:tc>
        <w:tc>
          <w:tcPr>
            <w:tcW w:w="1440" w:type="dxa"/>
            <w:vAlign w:val="bottom"/>
          </w:tcPr>
          <w:p w14:paraId="1F9B983D" w14:textId="1B533143" w:rsidR="00A61B69" w:rsidRPr="00295655" w:rsidRDefault="00222249" w:rsidP="00B12CFA">
            <w:pPr>
              <w:keepNext/>
              <w:jc w:val="center"/>
              <w:rPr>
                <w:rFonts w:ascii="Calibri" w:hAnsi="Calibri"/>
                <w:sz w:val="18"/>
                <w:szCs w:val="18"/>
              </w:rPr>
            </w:pPr>
            <w:r>
              <w:rPr>
                <w:rFonts w:ascii="Calibri" w:hAnsi="Calibri"/>
                <w:sz w:val="18"/>
                <w:szCs w:val="18"/>
              </w:rPr>
              <w:t>08</w:t>
            </w:r>
          </w:p>
        </w:tc>
        <w:tc>
          <w:tcPr>
            <w:tcW w:w="1440" w:type="dxa"/>
            <w:gridSpan w:val="2"/>
            <w:vAlign w:val="bottom"/>
          </w:tcPr>
          <w:p w14:paraId="1F9B983E" w14:textId="619585CB" w:rsidR="00A61B69" w:rsidRPr="00295655" w:rsidRDefault="00222249" w:rsidP="00B12CFA">
            <w:pPr>
              <w:keepNext/>
              <w:jc w:val="center"/>
              <w:rPr>
                <w:rFonts w:ascii="Calibri" w:hAnsi="Calibri"/>
                <w:sz w:val="18"/>
                <w:szCs w:val="18"/>
              </w:rPr>
            </w:pPr>
            <w:r>
              <w:rPr>
                <w:rFonts w:ascii="Calibri" w:hAnsi="Calibri"/>
                <w:sz w:val="18"/>
                <w:szCs w:val="18"/>
              </w:rPr>
              <w:t>09</w:t>
            </w:r>
          </w:p>
        </w:tc>
        <w:tc>
          <w:tcPr>
            <w:tcW w:w="1350" w:type="dxa"/>
            <w:vAlign w:val="bottom"/>
          </w:tcPr>
          <w:p w14:paraId="1F9B983F" w14:textId="403AAE43" w:rsidR="00A61B69" w:rsidRPr="00295655" w:rsidRDefault="00222249" w:rsidP="00B12CFA">
            <w:pPr>
              <w:keepNext/>
              <w:jc w:val="center"/>
              <w:rPr>
                <w:rFonts w:ascii="Calibri" w:hAnsi="Calibri"/>
                <w:sz w:val="18"/>
                <w:szCs w:val="18"/>
              </w:rPr>
            </w:pPr>
            <w:r>
              <w:rPr>
                <w:rFonts w:ascii="Calibri" w:hAnsi="Calibri"/>
                <w:sz w:val="18"/>
                <w:szCs w:val="18"/>
              </w:rPr>
              <w:t>10</w:t>
            </w:r>
          </w:p>
        </w:tc>
        <w:tc>
          <w:tcPr>
            <w:tcW w:w="895" w:type="dxa"/>
            <w:vAlign w:val="bottom"/>
          </w:tcPr>
          <w:p w14:paraId="1F9B9840" w14:textId="263C214D" w:rsidR="00A61B69" w:rsidRPr="00295655" w:rsidRDefault="00222249" w:rsidP="00B12CFA">
            <w:pPr>
              <w:keepNext/>
              <w:jc w:val="center"/>
              <w:rPr>
                <w:rFonts w:ascii="Calibri" w:hAnsi="Calibri"/>
                <w:sz w:val="18"/>
                <w:szCs w:val="18"/>
              </w:rPr>
            </w:pPr>
            <w:r>
              <w:rPr>
                <w:rFonts w:ascii="Calibri" w:hAnsi="Calibri"/>
                <w:sz w:val="18"/>
                <w:szCs w:val="18"/>
              </w:rPr>
              <w:t>11</w:t>
            </w:r>
          </w:p>
        </w:tc>
      </w:tr>
      <w:tr w:rsidR="00A61B69" w:rsidRPr="00697221" w14:paraId="1F9B984C" w14:textId="77777777" w:rsidTr="00E72BF5">
        <w:trPr>
          <w:cantSplit/>
          <w:trHeight w:val="576"/>
        </w:trPr>
        <w:tc>
          <w:tcPr>
            <w:tcW w:w="985" w:type="dxa"/>
            <w:vAlign w:val="bottom"/>
          </w:tcPr>
          <w:p w14:paraId="1F9B9842" w14:textId="6BD63C18" w:rsidR="00A61B69" w:rsidRPr="00697221" w:rsidRDefault="00A61B69" w:rsidP="00A61B69">
            <w:pPr>
              <w:keepNext/>
              <w:jc w:val="center"/>
              <w:rPr>
                <w:rFonts w:ascii="Calibri" w:hAnsi="Calibri"/>
                <w:sz w:val="18"/>
                <w:szCs w:val="18"/>
              </w:rPr>
            </w:pPr>
            <w:r w:rsidRPr="00697221">
              <w:rPr>
                <w:rFonts w:ascii="Calibri" w:hAnsi="Calibri"/>
                <w:sz w:val="18"/>
                <w:szCs w:val="18"/>
              </w:rPr>
              <w:t xml:space="preserve">SC System </w:t>
            </w:r>
            <w:r>
              <w:rPr>
                <w:rFonts w:ascii="Calibri" w:hAnsi="Calibri"/>
                <w:sz w:val="18"/>
                <w:szCs w:val="18"/>
              </w:rPr>
              <w:t>ID/</w:t>
            </w:r>
            <w:r w:rsidRPr="00697221">
              <w:rPr>
                <w:rFonts w:ascii="Calibri" w:hAnsi="Calibri"/>
                <w:sz w:val="18"/>
                <w:szCs w:val="18"/>
              </w:rPr>
              <w:t>Name</w:t>
            </w:r>
            <w:r>
              <w:t xml:space="preserve"> </w:t>
            </w:r>
            <w:r w:rsidRPr="00D43B79">
              <w:rPr>
                <w:rFonts w:ascii="Calibri" w:hAnsi="Calibri"/>
                <w:sz w:val="18"/>
                <w:szCs w:val="18"/>
              </w:rPr>
              <w:t>from CF1R</w:t>
            </w:r>
          </w:p>
        </w:tc>
        <w:tc>
          <w:tcPr>
            <w:tcW w:w="990" w:type="dxa"/>
            <w:vAlign w:val="bottom"/>
          </w:tcPr>
          <w:p w14:paraId="1F9B9843" w14:textId="14CC5C9B" w:rsidR="00A61B69" w:rsidRPr="00697221" w:rsidRDefault="00A61B69" w:rsidP="00A61B69">
            <w:pPr>
              <w:keepNext/>
              <w:jc w:val="center"/>
              <w:rPr>
                <w:rFonts w:ascii="Calibri" w:hAnsi="Calibri"/>
                <w:sz w:val="18"/>
                <w:szCs w:val="18"/>
              </w:rPr>
            </w:pPr>
            <w:r w:rsidRPr="00697221">
              <w:rPr>
                <w:rFonts w:ascii="Calibri" w:hAnsi="Calibri"/>
                <w:sz w:val="18"/>
                <w:szCs w:val="18"/>
              </w:rPr>
              <w:t xml:space="preserve">SC System </w:t>
            </w:r>
            <w:r w:rsidRPr="00D43B79">
              <w:rPr>
                <w:rFonts w:ascii="Calibri" w:hAnsi="Calibri"/>
                <w:sz w:val="18"/>
                <w:szCs w:val="18"/>
              </w:rPr>
              <w:t xml:space="preserve">Description of </w:t>
            </w:r>
            <w:r w:rsidRPr="00697221">
              <w:rPr>
                <w:rFonts w:ascii="Calibri" w:hAnsi="Calibri"/>
                <w:sz w:val="18"/>
                <w:szCs w:val="18"/>
              </w:rPr>
              <w:t>Area Served</w:t>
            </w:r>
          </w:p>
        </w:tc>
        <w:tc>
          <w:tcPr>
            <w:tcW w:w="1800" w:type="dxa"/>
            <w:gridSpan w:val="2"/>
            <w:vAlign w:val="bottom"/>
          </w:tcPr>
          <w:p w14:paraId="5EFE3B23" w14:textId="646FC15C" w:rsidR="00A61B69" w:rsidRPr="00697221" w:rsidRDefault="00A61B69" w:rsidP="00A61B69">
            <w:pPr>
              <w:keepNext/>
              <w:jc w:val="center"/>
              <w:rPr>
                <w:rFonts w:ascii="Calibri" w:hAnsi="Calibri"/>
                <w:sz w:val="18"/>
                <w:szCs w:val="18"/>
              </w:rPr>
            </w:pPr>
            <w:r w:rsidRPr="003B4D36">
              <w:rPr>
                <w:rFonts w:ascii="Calibri" w:hAnsi="Calibri"/>
                <w:sz w:val="18"/>
                <w:szCs w:val="18"/>
              </w:rPr>
              <w:t>Indoor Unit Name or Description of Area Served</w:t>
            </w:r>
          </w:p>
        </w:tc>
        <w:tc>
          <w:tcPr>
            <w:tcW w:w="1440" w:type="dxa"/>
            <w:vAlign w:val="bottom"/>
          </w:tcPr>
          <w:p w14:paraId="67636EC9" w14:textId="6DF74341" w:rsidR="00A61B69" w:rsidRPr="00697221" w:rsidRDefault="00A61B69" w:rsidP="00A61B69">
            <w:pPr>
              <w:keepNext/>
              <w:jc w:val="center"/>
              <w:rPr>
                <w:rFonts w:ascii="Calibri" w:hAnsi="Calibri"/>
                <w:sz w:val="18"/>
                <w:szCs w:val="18"/>
              </w:rPr>
            </w:pPr>
            <w:r>
              <w:rPr>
                <w:rFonts w:ascii="Calibri" w:hAnsi="Calibri"/>
                <w:sz w:val="18"/>
                <w:szCs w:val="18"/>
              </w:rPr>
              <w:t>Does Indoor Unit Provide CFI  IAQ Ventilation?</w:t>
            </w:r>
          </w:p>
        </w:tc>
        <w:tc>
          <w:tcPr>
            <w:tcW w:w="1620" w:type="dxa"/>
            <w:gridSpan w:val="2"/>
            <w:vAlign w:val="bottom"/>
          </w:tcPr>
          <w:p w14:paraId="0B86A050" w14:textId="7EF20E8F" w:rsidR="00A61B69" w:rsidRPr="00697221" w:rsidRDefault="00A61B69" w:rsidP="00A61B69">
            <w:pPr>
              <w:keepNext/>
              <w:jc w:val="center"/>
              <w:rPr>
                <w:rFonts w:ascii="Calibri" w:hAnsi="Calibri"/>
                <w:sz w:val="18"/>
                <w:szCs w:val="18"/>
              </w:rPr>
            </w:pPr>
            <w:r w:rsidRPr="00421D12">
              <w:rPr>
                <w:rFonts w:ascii="Calibri" w:hAnsi="Calibri"/>
                <w:sz w:val="18"/>
                <w:szCs w:val="18"/>
              </w:rPr>
              <w:t>Indoor Unit Duct Status</w:t>
            </w:r>
          </w:p>
        </w:tc>
        <w:tc>
          <w:tcPr>
            <w:tcW w:w="1170" w:type="dxa"/>
            <w:vAlign w:val="bottom"/>
          </w:tcPr>
          <w:p w14:paraId="1F9B9844" w14:textId="19451D6D" w:rsidR="00A61B69" w:rsidRPr="00697221" w:rsidRDefault="00A61B69" w:rsidP="00A61B69">
            <w:pPr>
              <w:keepNext/>
              <w:jc w:val="center"/>
              <w:rPr>
                <w:rFonts w:ascii="Calibri" w:hAnsi="Calibri"/>
                <w:sz w:val="18"/>
                <w:szCs w:val="18"/>
              </w:rPr>
            </w:pPr>
            <w:r w:rsidRPr="00697221">
              <w:rPr>
                <w:rFonts w:ascii="Calibri" w:hAnsi="Calibri"/>
                <w:sz w:val="18"/>
                <w:szCs w:val="18"/>
              </w:rPr>
              <w:t>Heating Efficiency</w:t>
            </w:r>
          </w:p>
          <w:p w14:paraId="1F9B9845" w14:textId="77777777" w:rsidR="00A61B69" w:rsidRPr="00697221" w:rsidRDefault="00A61B69" w:rsidP="00A61B69">
            <w:pPr>
              <w:keepNext/>
              <w:jc w:val="center"/>
              <w:rPr>
                <w:rFonts w:ascii="Calibri" w:hAnsi="Calibri"/>
                <w:sz w:val="18"/>
                <w:szCs w:val="18"/>
              </w:rPr>
            </w:pPr>
            <w:r w:rsidRPr="00697221">
              <w:rPr>
                <w:rFonts w:ascii="Calibri" w:hAnsi="Calibri"/>
                <w:sz w:val="18"/>
                <w:szCs w:val="18"/>
              </w:rPr>
              <w:t>Type</w:t>
            </w:r>
          </w:p>
        </w:tc>
        <w:tc>
          <w:tcPr>
            <w:tcW w:w="1260" w:type="dxa"/>
            <w:gridSpan w:val="2"/>
            <w:vAlign w:val="bottom"/>
          </w:tcPr>
          <w:p w14:paraId="1F9B9846" w14:textId="77777777" w:rsidR="00A61B69" w:rsidRPr="00697221" w:rsidRDefault="00A61B69" w:rsidP="00A61B69">
            <w:pPr>
              <w:keepNext/>
              <w:jc w:val="center"/>
              <w:rPr>
                <w:rFonts w:ascii="Calibri" w:hAnsi="Calibri"/>
                <w:sz w:val="18"/>
                <w:szCs w:val="18"/>
              </w:rPr>
            </w:pPr>
            <w:r w:rsidRPr="00697221">
              <w:rPr>
                <w:rFonts w:ascii="Calibri" w:hAnsi="Calibri"/>
                <w:sz w:val="18"/>
                <w:szCs w:val="18"/>
              </w:rPr>
              <w:t>Heating Efficiency</w:t>
            </w:r>
          </w:p>
          <w:p w14:paraId="227339C8" w14:textId="77777777" w:rsidR="00A61B69" w:rsidRDefault="00A61B69" w:rsidP="00A61B69">
            <w:pPr>
              <w:keepNext/>
              <w:jc w:val="center"/>
              <w:rPr>
                <w:rFonts w:ascii="Calibri" w:hAnsi="Calibri"/>
                <w:sz w:val="18"/>
                <w:szCs w:val="18"/>
              </w:rPr>
            </w:pPr>
            <w:r>
              <w:rPr>
                <w:rFonts w:ascii="Calibri" w:hAnsi="Calibri"/>
                <w:sz w:val="18"/>
                <w:szCs w:val="18"/>
              </w:rPr>
              <w:t>V</w:t>
            </w:r>
            <w:r w:rsidRPr="00697221">
              <w:rPr>
                <w:rFonts w:ascii="Calibri" w:hAnsi="Calibri"/>
                <w:sz w:val="18"/>
                <w:szCs w:val="18"/>
              </w:rPr>
              <w:t>alue</w:t>
            </w:r>
          </w:p>
          <w:p w14:paraId="1F9B9847" w14:textId="273DDE1A" w:rsidR="00A61B69" w:rsidRPr="00697221" w:rsidRDefault="00A61B69" w:rsidP="00A61B69">
            <w:pPr>
              <w:keepNext/>
              <w:jc w:val="center"/>
              <w:rPr>
                <w:rFonts w:ascii="Calibri" w:hAnsi="Calibri"/>
                <w:sz w:val="18"/>
                <w:szCs w:val="18"/>
              </w:rPr>
            </w:pPr>
            <w:r>
              <w:rPr>
                <w:rFonts w:ascii="Calibri" w:hAnsi="Calibri"/>
                <w:sz w:val="18"/>
                <w:szCs w:val="18"/>
              </w:rPr>
              <w:t>(%)</w:t>
            </w:r>
          </w:p>
        </w:tc>
        <w:tc>
          <w:tcPr>
            <w:tcW w:w="1440" w:type="dxa"/>
            <w:vAlign w:val="bottom"/>
          </w:tcPr>
          <w:p w14:paraId="1F9B9848" w14:textId="77777777" w:rsidR="00A61B69" w:rsidRPr="00697221" w:rsidRDefault="00A61B69" w:rsidP="00A61B69">
            <w:pPr>
              <w:keepNext/>
              <w:jc w:val="center"/>
              <w:rPr>
                <w:rFonts w:ascii="Calibri" w:hAnsi="Calibri"/>
                <w:sz w:val="18"/>
                <w:szCs w:val="18"/>
              </w:rPr>
            </w:pPr>
            <w:r w:rsidRPr="00697221">
              <w:rPr>
                <w:rFonts w:ascii="Calibri" w:hAnsi="Calibri"/>
                <w:sz w:val="18"/>
                <w:szCs w:val="18"/>
              </w:rPr>
              <w:t>Heating Unit Manufacturer</w:t>
            </w:r>
          </w:p>
        </w:tc>
        <w:tc>
          <w:tcPr>
            <w:tcW w:w="1440" w:type="dxa"/>
            <w:gridSpan w:val="2"/>
            <w:vAlign w:val="bottom"/>
          </w:tcPr>
          <w:p w14:paraId="1F9B9849" w14:textId="77777777" w:rsidR="00A61B69" w:rsidRPr="00697221" w:rsidRDefault="00A61B69" w:rsidP="00A61B69">
            <w:pPr>
              <w:keepNext/>
              <w:jc w:val="center"/>
              <w:rPr>
                <w:rFonts w:ascii="Calibri" w:hAnsi="Calibri"/>
                <w:sz w:val="18"/>
                <w:szCs w:val="18"/>
              </w:rPr>
            </w:pPr>
            <w:r w:rsidRPr="00697221">
              <w:rPr>
                <w:rFonts w:ascii="Calibri" w:hAnsi="Calibri"/>
                <w:sz w:val="18"/>
                <w:szCs w:val="18"/>
              </w:rPr>
              <w:t>Heating Unit Model Number</w:t>
            </w:r>
          </w:p>
        </w:tc>
        <w:tc>
          <w:tcPr>
            <w:tcW w:w="1350" w:type="dxa"/>
            <w:vAlign w:val="bottom"/>
          </w:tcPr>
          <w:p w14:paraId="1F9B984A" w14:textId="582E827E" w:rsidR="00A61B69" w:rsidRPr="00697221" w:rsidRDefault="00A61B69" w:rsidP="00A61B69">
            <w:pPr>
              <w:keepNext/>
              <w:jc w:val="center"/>
              <w:rPr>
                <w:rFonts w:ascii="Calibri" w:hAnsi="Calibri"/>
                <w:sz w:val="18"/>
                <w:szCs w:val="18"/>
              </w:rPr>
            </w:pPr>
            <w:r w:rsidRPr="00697221">
              <w:rPr>
                <w:rFonts w:ascii="Calibri" w:hAnsi="Calibri"/>
                <w:sz w:val="18"/>
                <w:szCs w:val="18"/>
              </w:rPr>
              <w:t xml:space="preserve">Heating Unit </w:t>
            </w:r>
            <w:r>
              <w:rPr>
                <w:rFonts w:ascii="Calibri" w:hAnsi="Calibri"/>
                <w:sz w:val="18"/>
                <w:szCs w:val="18"/>
              </w:rPr>
              <w:t>S</w:t>
            </w:r>
            <w:r w:rsidRPr="00697221">
              <w:rPr>
                <w:rFonts w:ascii="Calibri" w:hAnsi="Calibri"/>
                <w:sz w:val="18"/>
                <w:szCs w:val="18"/>
              </w:rPr>
              <w:t xml:space="preserve">erial </w:t>
            </w:r>
            <w:r>
              <w:rPr>
                <w:rFonts w:ascii="Calibri" w:hAnsi="Calibri"/>
                <w:sz w:val="18"/>
                <w:szCs w:val="18"/>
              </w:rPr>
              <w:t>N</w:t>
            </w:r>
            <w:r w:rsidRPr="00697221">
              <w:rPr>
                <w:rFonts w:ascii="Calibri" w:hAnsi="Calibri"/>
                <w:sz w:val="18"/>
                <w:szCs w:val="18"/>
              </w:rPr>
              <w:t>umber</w:t>
            </w:r>
          </w:p>
        </w:tc>
        <w:tc>
          <w:tcPr>
            <w:tcW w:w="895" w:type="dxa"/>
            <w:vAlign w:val="bottom"/>
          </w:tcPr>
          <w:p w14:paraId="1F9B984B" w14:textId="0E0F4E41" w:rsidR="00A61B69" w:rsidRPr="00697221" w:rsidRDefault="00A61B69" w:rsidP="00A61B69">
            <w:pPr>
              <w:keepNext/>
              <w:jc w:val="center"/>
              <w:rPr>
                <w:rFonts w:ascii="Calibri" w:hAnsi="Calibri"/>
                <w:sz w:val="18"/>
                <w:szCs w:val="18"/>
              </w:rPr>
            </w:pPr>
            <w:r w:rsidRPr="00697221">
              <w:rPr>
                <w:rFonts w:ascii="Calibri" w:hAnsi="Calibri"/>
                <w:sz w:val="18"/>
                <w:szCs w:val="18"/>
              </w:rPr>
              <w:t>Rated Heating Capacity, Output (</w:t>
            </w:r>
            <w:r>
              <w:rPr>
                <w:rFonts w:ascii="Calibri" w:hAnsi="Calibri"/>
                <w:sz w:val="18"/>
                <w:szCs w:val="18"/>
              </w:rPr>
              <w:t>Btu/h</w:t>
            </w:r>
            <w:r w:rsidRPr="00697221">
              <w:rPr>
                <w:rFonts w:ascii="Calibri" w:hAnsi="Calibri"/>
                <w:sz w:val="18"/>
                <w:szCs w:val="18"/>
              </w:rPr>
              <w:t>)</w:t>
            </w:r>
          </w:p>
        </w:tc>
      </w:tr>
      <w:tr w:rsidR="00A61B69" w:rsidRPr="001C49C0" w14:paraId="1F9B9859" w14:textId="77777777" w:rsidTr="00E72BF5">
        <w:trPr>
          <w:cantSplit/>
          <w:trHeight w:val="395"/>
        </w:trPr>
        <w:tc>
          <w:tcPr>
            <w:tcW w:w="985" w:type="dxa"/>
          </w:tcPr>
          <w:p w14:paraId="1F9B984D" w14:textId="77777777" w:rsidR="00A61B69" w:rsidRPr="001C49C0" w:rsidRDefault="00A61B69" w:rsidP="00A61B69">
            <w:pPr>
              <w:keepNext/>
              <w:rPr>
                <w:rFonts w:ascii="Calibri" w:hAnsi="Calibri"/>
                <w:sz w:val="12"/>
                <w:szCs w:val="12"/>
              </w:rPr>
            </w:pPr>
            <w:r w:rsidRPr="001C49C0">
              <w:rPr>
                <w:rFonts w:ascii="Calibri" w:hAnsi="Calibri"/>
                <w:sz w:val="12"/>
                <w:szCs w:val="12"/>
              </w:rPr>
              <w:t xml:space="preserve">&lt;&lt;auto filled from </w:t>
            </w:r>
            <w:r w:rsidRPr="001C49C0">
              <w:rPr>
                <w:rFonts w:ascii="Calibri" w:hAnsi="Calibri"/>
                <w:sz w:val="12"/>
                <w:szCs w:val="12"/>
                <w:highlight w:val="yellow"/>
              </w:rPr>
              <w:t>D01</w:t>
            </w:r>
            <w:r w:rsidRPr="001C49C0">
              <w:rPr>
                <w:rFonts w:ascii="Calibri" w:hAnsi="Calibri"/>
                <w:sz w:val="12"/>
                <w:szCs w:val="12"/>
              </w:rPr>
              <w:t>&gt;&gt;</w:t>
            </w:r>
          </w:p>
        </w:tc>
        <w:tc>
          <w:tcPr>
            <w:tcW w:w="990" w:type="dxa"/>
          </w:tcPr>
          <w:p w14:paraId="1F9B984E" w14:textId="77777777" w:rsidR="00A61B69" w:rsidRPr="001C49C0" w:rsidRDefault="00A61B69" w:rsidP="00A61B69">
            <w:pPr>
              <w:keepNext/>
              <w:rPr>
                <w:rFonts w:asciiTheme="minorHAnsi" w:hAnsiTheme="minorHAnsi"/>
                <w:sz w:val="12"/>
                <w:szCs w:val="12"/>
              </w:rPr>
            </w:pPr>
            <w:r w:rsidRPr="001C49C0">
              <w:rPr>
                <w:rFonts w:ascii="Calibri" w:hAnsi="Calibri"/>
                <w:sz w:val="12"/>
                <w:szCs w:val="12"/>
              </w:rPr>
              <w:t xml:space="preserve">&lt;&lt;auto filled from </w:t>
            </w:r>
            <w:r w:rsidRPr="001C49C0">
              <w:rPr>
                <w:rFonts w:ascii="Calibri" w:hAnsi="Calibri"/>
                <w:sz w:val="12"/>
                <w:szCs w:val="12"/>
                <w:highlight w:val="yellow"/>
              </w:rPr>
              <w:t>D02</w:t>
            </w:r>
            <w:r w:rsidRPr="001C49C0">
              <w:rPr>
                <w:rFonts w:ascii="Calibri" w:hAnsi="Calibri"/>
                <w:sz w:val="12"/>
                <w:szCs w:val="12"/>
              </w:rPr>
              <w:t xml:space="preserve">&gt;&gt; </w:t>
            </w:r>
          </w:p>
        </w:tc>
        <w:tc>
          <w:tcPr>
            <w:tcW w:w="1800" w:type="dxa"/>
            <w:gridSpan w:val="2"/>
          </w:tcPr>
          <w:p w14:paraId="5B9832EE" w14:textId="443B1756" w:rsidR="00E72BF5" w:rsidRPr="00E72BF5" w:rsidRDefault="00A61B69" w:rsidP="00E72BF5">
            <w:pPr>
              <w:keepNext/>
              <w:rPr>
                <w:rFonts w:asciiTheme="minorHAnsi" w:hAnsiTheme="minorHAnsi"/>
                <w:sz w:val="12"/>
                <w:szCs w:val="12"/>
              </w:rPr>
            </w:pPr>
            <w:r w:rsidRPr="00E72BF5">
              <w:rPr>
                <w:rFonts w:asciiTheme="minorHAnsi" w:hAnsiTheme="minorHAnsi"/>
                <w:sz w:val="12"/>
                <w:szCs w:val="12"/>
              </w:rPr>
              <w:t>&lt;&lt;</w:t>
            </w:r>
            <w:r w:rsidR="00E72BF5" w:rsidRPr="00E72BF5">
              <w:rPr>
                <w:rFonts w:asciiTheme="minorHAnsi" w:hAnsiTheme="minorHAnsi"/>
                <w:b/>
                <w:sz w:val="12"/>
                <w:szCs w:val="12"/>
              </w:rPr>
              <w:t xml:space="preserve"> if</w:t>
            </w:r>
            <w:r w:rsidR="00E72BF5" w:rsidRPr="00E72BF5">
              <w:rPr>
                <w:rFonts w:asciiTheme="minorHAnsi" w:hAnsiTheme="minorHAnsi"/>
                <w:sz w:val="12"/>
                <w:szCs w:val="12"/>
              </w:rPr>
              <w:t xml:space="preserve"> value in </w:t>
            </w:r>
            <w:r w:rsidR="00E72BF5" w:rsidRPr="00E72BF5">
              <w:rPr>
                <w:rFonts w:asciiTheme="minorHAnsi" w:hAnsiTheme="minorHAnsi"/>
                <w:sz w:val="12"/>
                <w:szCs w:val="12"/>
                <w:highlight w:val="yellow"/>
              </w:rPr>
              <w:t>D06</w:t>
            </w:r>
            <w:r w:rsidR="00E72BF5" w:rsidRPr="00E72BF5">
              <w:rPr>
                <w:rFonts w:asciiTheme="minorHAnsi" w:hAnsiTheme="minorHAnsi"/>
                <w:sz w:val="12"/>
                <w:szCs w:val="12"/>
              </w:rPr>
              <w:t>=N/A,</w:t>
            </w:r>
          </w:p>
          <w:p w14:paraId="78E6AB00" w14:textId="77777777" w:rsidR="00E72BF5" w:rsidRPr="00E72BF5" w:rsidRDefault="00E72BF5" w:rsidP="00E72BF5">
            <w:pPr>
              <w:keepNext/>
              <w:rPr>
                <w:rFonts w:asciiTheme="minorHAnsi" w:hAnsiTheme="minorHAnsi"/>
                <w:sz w:val="12"/>
                <w:szCs w:val="12"/>
              </w:rPr>
            </w:pPr>
            <w:r w:rsidRPr="00E72BF5">
              <w:rPr>
                <w:rFonts w:asciiTheme="minorHAnsi" w:hAnsiTheme="minorHAnsi"/>
                <w:b/>
                <w:sz w:val="12"/>
                <w:szCs w:val="12"/>
              </w:rPr>
              <w:t>then</w:t>
            </w:r>
            <w:r w:rsidRPr="00E72BF5">
              <w:rPr>
                <w:rFonts w:asciiTheme="minorHAnsi" w:hAnsiTheme="minorHAnsi"/>
                <w:sz w:val="12"/>
                <w:szCs w:val="12"/>
              </w:rPr>
              <w:t xml:space="preserve"> value=N/A</w:t>
            </w:r>
          </w:p>
          <w:p w14:paraId="43A5529E" w14:textId="77777777" w:rsidR="00E72BF5" w:rsidRPr="00E72BF5" w:rsidRDefault="00E72BF5" w:rsidP="00A61B69">
            <w:pPr>
              <w:keepNext/>
              <w:rPr>
                <w:rFonts w:asciiTheme="minorHAnsi" w:hAnsiTheme="minorHAnsi"/>
                <w:sz w:val="12"/>
                <w:szCs w:val="12"/>
              </w:rPr>
            </w:pPr>
          </w:p>
          <w:p w14:paraId="2E59CD73" w14:textId="505621F9" w:rsidR="00A61B69" w:rsidRPr="001C49C0" w:rsidRDefault="00E72BF5" w:rsidP="00A61B69">
            <w:pPr>
              <w:keepNext/>
              <w:rPr>
                <w:rFonts w:asciiTheme="minorHAnsi" w:hAnsiTheme="minorHAnsi"/>
                <w:sz w:val="12"/>
                <w:szCs w:val="12"/>
              </w:rPr>
            </w:pPr>
            <w:r w:rsidRPr="00E72BF5">
              <w:rPr>
                <w:rFonts w:asciiTheme="minorHAnsi" w:hAnsiTheme="minorHAnsi"/>
                <w:b/>
                <w:sz w:val="12"/>
                <w:szCs w:val="12"/>
              </w:rPr>
              <w:t>else</w:t>
            </w:r>
            <w:r w:rsidR="00A61B69" w:rsidRPr="00E72BF5">
              <w:rPr>
                <w:rFonts w:asciiTheme="minorHAnsi" w:hAnsiTheme="minorHAnsi"/>
                <w:b/>
                <w:sz w:val="12"/>
                <w:szCs w:val="12"/>
              </w:rPr>
              <w:t>if</w:t>
            </w:r>
            <w:r w:rsidR="00A61B69" w:rsidRPr="001C49C0">
              <w:rPr>
                <w:rFonts w:asciiTheme="minorHAnsi" w:hAnsiTheme="minorHAnsi"/>
                <w:sz w:val="12"/>
                <w:szCs w:val="12"/>
              </w:rPr>
              <w:t xml:space="preserve"> value in </w:t>
            </w:r>
            <w:r w:rsidR="00A61B69" w:rsidRPr="001C49C0">
              <w:rPr>
                <w:rFonts w:asciiTheme="minorHAnsi" w:hAnsiTheme="minorHAnsi"/>
                <w:sz w:val="12"/>
                <w:szCs w:val="12"/>
                <w:highlight w:val="yellow"/>
              </w:rPr>
              <w:t>D06</w:t>
            </w:r>
            <w:r w:rsidR="00A61B69" w:rsidRPr="001C49C0">
              <w:rPr>
                <w:rFonts w:asciiTheme="minorHAnsi" w:hAnsiTheme="minorHAnsi"/>
                <w:sz w:val="12"/>
                <w:szCs w:val="12"/>
              </w:rPr>
              <w:t xml:space="preserve">=1, </w:t>
            </w:r>
          </w:p>
          <w:p w14:paraId="462B8540" w14:textId="064F8C26" w:rsidR="00A61B69" w:rsidRDefault="00A61B69" w:rsidP="00A61B69">
            <w:pPr>
              <w:keepNext/>
              <w:rPr>
                <w:rFonts w:asciiTheme="minorHAnsi" w:hAnsiTheme="minorHAnsi"/>
                <w:sz w:val="12"/>
                <w:szCs w:val="12"/>
              </w:rPr>
            </w:pPr>
            <w:r w:rsidRPr="00E72BF5">
              <w:rPr>
                <w:rFonts w:asciiTheme="minorHAnsi" w:hAnsiTheme="minorHAnsi"/>
                <w:b/>
                <w:sz w:val="12"/>
                <w:szCs w:val="12"/>
              </w:rPr>
              <w:t>then</w:t>
            </w:r>
            <w:r w:rsidRPr="001C49C0">
              <w:rPr>
                <w:rFonts w:asciiTheme="minorHAnsi" w:hAnsiTheme="minorHAnsi"/>
                <w:sz w:val="12"/>
                <w:szCs w:val="12"/>
              </w:rPr>
              <w:t xml:space="preserve"> value autofilled from </w:t>
            </w:r>
            <w:r w:rsidRPr="001C49C0">
              <w:rPr>
                <w:rFonts w:asciiTheme="minorHAnsi" w:hAnsiTheme="minorHAnsi"/>
                <w:sz w:val="12"/>
                <w:szCs w:val="12"/>
                <w:highlight w:val="yellow"/>
              </w:rPr>
              <w:t>D02</w:t>
            </w:r>
            <w:r w:rsidRPr="001C49C0">
              <w:rPr>
                <w:rFonts w:asciiTheme="minorHAnsi" w:hAnsiTheme="minorHAnsi"/>
                <w:sz w:val="12"/>
                <w:szCs w:val="12"/>
              </w:rPr>
              <w:t>;</w:t>
            </w:r>
          </w:p>
          <w:p w14:paraId="34C03D16" w14:textId="77777777" w:rsidR="00E72BF5" w:rsidRPr="001C49C0" w:rsidRDefault="00E72BF5" w:rsidP="00A61B69">
            <w:pPr>
              <w:keepNext/>
              <w:rPr>
                <w:rFonts w:asciiTheme="minorHAnsi" w:hAnsiTheme="minorHAnsi"/>
                <w:sz w:val="12"/>
                <w:szCs w:val="12"/>
              </w:rPr>
            </w:pPr>
          </w:p>
          <w:p w14:paraId="0EA3C53D" w14:textId="77777777" w:rsidR="00A61B69" w:rsidRPr="001C49C0" w:rsidRDefault="00A61B69" w:rsidP="00A61B69">
            <w:pPr>
              <w:keepNext/>
              <w:rPr>
                <w:sz w:val="12"/>
                <w:szCs w:val="12"/>
              </w:rPr>
            </w:pPr>
            <w:r w:rsidRPr="00E72BF5">
              <w:rPr>
                <w:rFonts w:asciiTheme="minorHAnsi" w:hAnsiTheme="minorHAnsi"/>
                <w:b/>
                <w:sz w:val="12"/>
                <w:szCs w:val="12"/>
              </w:rPr>
              <w:t>else</w:t>
            </w:r>
            <w:r w:rsidRPr="001C49C0">
              <w:rPr>
                <w:rFonts w:asciiTheme="minorHAnsi" w:hAnsiTheme="minorHAnsi"/>
                <w:sz w:val="12"/>
                <w:szCs w:val="12"/>
              </w:rPr>
              <w:t xml:space="preserve"> user input, text, 15 characters maximum;</w:t>
            </w:r>
            <w:r w:rsidRPr="001C49C0">
              <w:rPr>
                <w:sz w:val="12"/>
                <w:szCs w:val="12"/>
              </w:rPr>
              <w:t xml:space="preserve"> </w:t>
            </w:r>
          </w:p>
          <w:p w14:paraId="3BD27899" w14:textId="1723E3CD" w:rsidR="00A61B69" w:rsidRDefault="00A61B69" w:rsidP="00A61B69">
            <w:pPr>
              <w:keepNext/>
              <w:rPr>
                <w:sz w:val="12"/>
                <w:szCs w:val="12"/>
              </w:rPr>
            </w:pPr>
          </w:p>
          <w:p w14:paraId="331D14C5" w14:textId="77777777" w:rsidR="00E72BF5" w:rsidRPr="00E72BF5" w:rsidRDefault="00E72BF5" w:rsidP="00E72BF5">
            <w:pPr>
              <w:keepNext/>
              <w:rPr>
                <w:rFonts w:asciiTheme="minorHAnsi" w:hAnsiTheme="minorHAnsi" w:cstheme="minorHAnsi"/>
                <w:sz w:val="12"/>
                <w:szCs w:val="12"/>
              </w:rPr>
            </w:pPr>
            <w:r w:rsidRPr="00E72BF5">
              <w:rPr>
                <w:rFonts w:asciiTheme="minorHAnsi" w:hAnsiTheme="minorHAnsi" w:cstheme="minorHAnsi"/>
                <w:sz w:val="12"/>
                <w:szCs w:val="12"/>
              </w:rPr>
              <w:t xml:space="preserve">as default, require value to be unique in this dwelling unit (i.e. unique within the scope of this instance of the MCH-01) except for the case when all the following three conditions are true: </w:t>
            </w:r>
          </w:p>
          <w:p w14:paraId="7DB28821" w14:textId="4440BA3C" w:rsidR="00E72BF5" w:rsidRPr="00E72BF5" w:rsidRDefault="00E72BF5" w:rsidP="00E72BF5">
            <w:pPr>
              <w:keepNext/>
              <w:rPr>
                <w:rFonts w:asciiTheme="minorHAnsi" w:hAnsiTheme="minorHAnsi" w:cstheme="minorHAnsi"/>
                <w:sz w:val="12"/>
                <w:szCs w:val="12"/>
              </w:rPr>
            </w:pPr>
            <w:r w:rsidRPr="00E72BF5">
              <w:rPr>
                <w:rFonts w:asciiTheme="minorHAnsi" w:hAnsiTheme="minorHAnsi" w:cstheme="minorHAnsi"/>
                <w:sz w:val="12"/>
                <w:szCs w:val="12"/>
              </w:rPr>
              <w:t>1:[</w:t>
            </w:r>
            <w:r w:rsidR="00DF425C">
              <w:rPr>
                <w:rFonts w:asciiTheme="minorHAnsi" w:hAnsiTheme="minorHAnsi" w:cstheme="minorHAnsi"/>
                <w:sz w:val="12"/>
                <w:szCs w:val="12"/>
                <w:highlight w:val="yellow"/>
              </w:rPr>
              <w:t>F</w:t>
            </w:r>
            <w:r w:rsidRPr="00DF425C">
              <w:rPr>
                <w:rFonts w:asciiTheme="minorHAnsi" w:hAnsiTheme="minorHAnsi" w:cstheme="minorHAnsi"/>
                <w:sz w:val="12"/>
                <w:szCs w:val="12"/>
                <w:highlight w:val="yellow"/>
              </w:rPr>
              <w:t>01</w:t>
            </w:r>
            <w:r w:rsidR="00DF425C">
              <w:rPr>
                <w:rFonts w:asciiTheme="minorHAnsi" w:hAnsiTheme="minorHAnsi" w:cstheme="minorHAnsi"/>
                <w:sz w:val="12"/>
                <w:szCs w:val="12"/>
              </w:rPr>
              <w:t>=</w:t>
            </w:r>
            <w:r w:rsidR="00DF425C" w:rsidRPr="00304219">
              <w:rPr>
                <w:rFonts w:asciiTheme="minorHAnsi" w:hAnsiTheme="minorHAnsi" w:cstheme="minorHAnsi"/>
                <w:sz w:val="12"/>
                <w:szCs w:val="12"/>
                <w:highlight w:val="yellow"/>
              </w:rPr>
              <w:t>H</w:t>
            </w:r>
            <w:r w:rsidRPr="00304219">
              <w:rPr>
                <w:rFonts w:asciiTheme="minorHAnsi" w:hAnsiTheme="minorHAnsi" w:cstheme="minorHAnsi"/>
                <w:sz w:val="12"/>
                <w:szCs w:val="12"/>
                <w:highlight w:val="yellow"/>
              </w:rPr>
              <w:t>01</w:t>
            </w:r>
            <w:r w:rsidRPr="00E72BF5">
              <w:rPr>
                <w:rFonts w:asciiTheme="minorHAnsi" w:hAnsiTheme="minorHAnsi" w:cstheme="minorHAnsi"/>
                <w:sz w:val="12"/>
                <w:szCs w:val="12"/>
              </w:rPr>
              <w:t xml:space="preserve">] </w:t>
            </w:r>
          </w:p>
          <w:p w14:paraId="451D4D87" w14:textId="098F1A34" w:rsidR="00E72BF5" w:rsidRPr="00E72BF5" w:rsidRDefault="00E72BF5" w:rsidP="00E72BF5">
            <w:pPr>
              <w:keepNext/>
              <w:rPr>
                <w:rFonts w:asciiTheme="minorHAnsi" w:hAnsiTheme="minorHAnsi" w:cstheme="minorHAnsi"/>
                <w:sz w:val="12"/>
                <w:szCs w:val="12"/>
              </w:rPr>
            </w:pPr>
            <w:r w:rsidRPr="00E72BF5">
              <w:rPr>
                <w:rFonts w:asciiTheme="minorHAnsi" w:hAnsiTheme="minorHAnsi" w:cstheme="minorHAnsi"/>
                <w:sz w:val="12"/>
                <w:szCs w:val="12"/>
              </w:rPr>
              <w:t>2:[</w:t>
            </w:r>
            <w:r w:rsidR="00DF425C" w:rsidRPr="00304219">
              <w:rPr>
                <w:rFonts w:asciiTheme="minorHAnsi" w:hAnsiTheme="minorHAnsi" w:cstheme="minorHAnsi"/>
                <w:sz w:val="12"/>
                <w:szCs w:val="12"/>
                <w:highlight w:val="yellow"/>
              </w:rPr>
              <w:t>F02</w:t>
            </w:r>
            <w:r w:rsidR="00DF425C">
              <w:rPr>
                <w:rFonts w:asciiTheme="minorHAnsi" w:hAnsiTheme="minorHAnsi" w:cstheme="minorHAnsi"/>
                <w:sz w:val="12"/>
                <w:szCs w:val="12"/>
              </w:rPr>
              <w:t>=</w:t>
            </w:r>
            <w:r w:rsidR="00DF425C" w:rsidRPr="00304219">
              <w:rPr>
                <w:rFonts w:asciiTheme="minorHAnsi" w:hAnsiTheme="minorHAnsi" w:cstheme="minorHAnsi"/>
                <w:sz w:val="12"/>
                <w:szCs w:val="12"/>
                <w:highlight w:val="yellow"/>
              </w:rPr>
              <w:t>H</w:t>
            </w:r>
            <w:r w:rsidRPr="00304219">
              <w:rPr>
                <w:rFonts w:asciiTheme="minorHAnsi" w:hAnsiTheme="minorHAnsi" w:cstheme="minorHAnsi"/>
                <w:sz w:val="12"/>
                <w:szCs w:val="12"/>
                <w:highlight w:val="yellow"/>
              </w:rPr>
              <w:t>02</w:t>
            </w:r>
            <w:r w:rsidRPr="00E72BF5">
              <w:rPr>
                <w:rFonts w:asciiTheme="minorHAnsi" w:hAnsiTheme="minorHAnsi" w:cstheme="minorHAnsi"/>
                <w:sz w:val="12"/>
                <w:szCs w:val="12"/>
              </w:rPr>
              <w:t>]</w:t>
            </w:r>
          </w:p>
          <w:p w14:paraId="1034117B" w14:textId="1BE84029" w:rsidR="00E72BF5" w:rsidRPr="00E72BF5" w:rsidRDefault="00E72BF5" w:rsidP="00E72BF5">
            <w:pPr>
              <w:keepNext/>
              <w:rPr>
                <w:rFonts w:asciiTheme="minorHAnsi" w:hAnsiTheme="minorHAnsi" w:cstheme="minorHAnsi"/>
                <w:sz w:val="12"/>
                <w:szCs w:val="12"/>
              </w:rPr>
            </w:pPr>
            <w:r w:rsidRPr="00E72BF5">
              <w:rPr>
                <w:rFonts w:asciiTheme="minorHAnsi" w:hAnsiTheme="minorHAnsi" w:cstheme="minorHAnsi"/>
                <w:sz w:val="12"/>
                <w:szCs w:val="12"/>
              </w:rPr>
              <w:t>3:[</w:t>
            </w:r>
            <w:r w:rsidRPr="00304219">
              <w:rPr>
                <w:rFonts w:asciiTheme="minorHAnsi" w:hAnsiTheme="minorHAnsi" w:cstheme="minorHAnsi"/>
                <w:sz w:val="12"/>
                <w:szCs w:val="12"/>
                <w:highlight w:val="yellow"/>
              </w:rPr>
              <w:t>D04</w:t>
            </w:r>
            <w:r w:rsidRPr="00E72BF5">
              <w:rPr>
                <w:rFonts w:asciiTheme="minorHAnsi" w:hAnsiTheme="minorHAnsi" w:cstheme="minorHAnsi"/>
                <w:sz w:val="12"/>
                <w:szCs w:val="12"/>
              </w:rPr>
              <w:t xml:space="preserve">= </w:t>
            </w:r>
            <w:r w:rsidR="00EE2BF6">
              <w:rPr>
                <w:rFonts w:asciiTheme="minorHAnsi" w:hAnsiTheme="minorHAnsi" w:cstheme="minorHAnsi"/>
                <w:sz w:val="12"/>
                <w:szCs w:val="12"/>
              </w:rPr>
              <w:t>{</w:t>
            </w:r>
            <w:r w:rsidR="009D2E49">
              <w:rPr>
                <w:rFonts w:asciiTheme="minorHAnsi" w:hAnsiTheme="minorHAnsi" w:cstheme="minorHAnsi"/>
                <w:sz w:val="12"/>
                <w:szCs w:val="12"/>
              </w:rPr>
              <w:t>central gas furnace}</w:t>
            </w:r>
            <w:r w:rsidR="00EE2BF6" w:rsidRPr="00EE2BF6">
              <w:rPr>
                <w:rFonts w:asciiTheme="minorHAnsi" w:hAnsiTheme="minorHAnsi" w:cstheme="minorHAnsi"/>
                <w:sz w:val="12"/>
                <w:szCs w:val="12"/>
              </w:rPr>
              <w:t>]</w:t>
            </w:r>
          </w:p>
          <w:p w14:paraId="388F6291" w14:textId="77777777" w:rsidR="00E72BF5" w:rsidRPr="00E72BF5" w:rsidRDefault="00E72BF5" w:rsidP="00E72BF5">
            <w:pPr>
              <w:keepNext/>
              <w:rPr>
                <w:rFonts w:asciiTheme="minorHAnsi" w:hAnsiTheme="minorHAnsi" w:cstheme="minorHAnsi"/>
                <w:sz w:val="12"/>
                <w:szCs w:val="12"/>
              </w:rPr>
            </w:pPr>
          </w:p>
          <w:p w14:paraId="56E6EC3D" w14:textId="6FC52812" w:rsidR="00E72BF5" w:rsidRPr="00E72BF5" w:rsidRDefault="00E72BF5" w:rsidP="00E72BF5">
            <w:pPr>
              <w:keepNext/>
              <w:rPr>
                <w:rFonts w:asciiTheme="minorHAnsi" w:hAnsiTheme="minorHAnsi" w:cstheme="minorHAnsi"/>
                <w:sz w:val="12"/>
                <w:szCs w:val="12"/>
              </w:rPr>
            </w:pPr>
            <w:r w:rsidRPr="00E72BF5">
              <w:rPr>
                <w:rFonts w:asciiTheme="minorHAnsi" w:hAnsiTheme="minorHAnsi" w:cstheme="minorHAnsi"/>
                <w:sz w:val="12"/>
                <w:szCs w:val="12"/>
              </w:rPr>
              <w:t>allow user to override the default uniqueness rule if necessary&gt;&gt;</w:t>
            </w:r>
          </w:p>
          <w:p w14:paraId="1CC5B842" w14:textId="77777777" w:rsidR="00E72BF5" w:rsidRPr="001C49C0" w:rsidRDefault="00E72BF5" w:rsidP="00A61B69">
            <w:pPr>
              <w:keepNext/>
              <w:rPr>
                <w:sz w:val="12"/>
                <w:szCs w:val="12"/>
              </w:rPr>
            </w:pPr>
          </w:p>
          <w:p w14:paraId="71442CA5" w14:textId="214E8217" w:rsidR="00A61B69" w:rsidRPr="001C49C0" w:rsidRDefault="00A61B69" w:rsidP="00A61B69">
            <w:pPr>
              <w:keepNext/>
              <w:rPr>
                <w:rFonts w:asciiTheme="minorHAnsi" w:hAnsiTheme="minorHAnsi"/>
                <w:sz w:val="12"/>
                <w:szCs w:val="12"/>
              </w:rPr>
            </w:pPr>
          </w:p>
        </w:tc>
        <w:tc>
          <w:tcPr>
            <w:tcW w:w="1440" w:type="dxa"/>
          </w:tcPr>
          <w:p w14:paraId="41DC0621" w14:textId="1BB6C862" w:rsidR="00A61B69" w:rsidRPr="00E72BF5" w:rsidRDefault="00A61B69" w:rsidP="00A61B69">
            <w:pPr>
              <w:keepNext/>
              <w:rPr>
                <w:rFonts w:asciiTheme="minorHAnsi" w:hAnsiTheme="minorHAnsi"/>
                <w:sz w:val="12"/>
                <w:szCs w:val="12"/>
              </w:rPr>
            </w:pPr>
            <w:r w:rsidRPr="00E72BF5">
              <w:rPr>
                <w:rFonts w:asciiTheme="minorHAnsi" w:hAnsiTheme="minorHAnsi"/>
                <w:sz w:val="12"/>
                <w:szCs w:val="12"/>
              </w:rPr>
              <w:t>&lt;&lt;</w:t>
            </w:r>
            <w:r w:rsidRPr="00F07118">
              <w:rPr>
                <w:rFonts w:asciiTheme="minorHAnsi" w:hAnsiTheme="minorHAnsi"/>
                <w:b/>
                <w:sz w:val="12"/>
                <w:szCs w:val="12"/>
              </w:rPr>
              <w:t>if</w:t>
            </w:r>
            <w:r w:rsidRPr="00E72BF5">
              <w:rPr>
                <w:rFonts w:asciiTheme="minorHAnsi" w:hAnsiTheme="minorHAnsi"/>
                <w:sz w:val="12"/>
                <w:szCs w:val="12"/>
              </w:rPr>
              <w:t xml:space="preserve"> </w:t>
            </w:r>
            <w:r w:rsidRPr="00E72BF5">
              <w:rPr>
                <w:rFonts w:asciiTheme="minorHAnsi" w:hAnsiTheme="minorHAnsi"/>
                <w:sz w:val="12"/>
                <w:szCs w:val="12"/>
                <w:highlight w:val="yellow"/>
              </w:rPr>
              <w:t>D06</w:t>
            </w:r>
            <w:r w:rsidRPr="00E72BF5">
              <w:rPr>
                <w:rFonts w:asciiTheme="minorHAnsi" w:hAnsiTheme="minorHAnsi"/>
                <w:sz w:val="12"/>
                <w:szCs w:val="12"/>
              </w:rPr>
              <w:t xml:space="preserve"> &gt; 1, then value=no;</w:t>
            </w:r>
          </w:p>
          <w:p w14:paraId="30E40106" w14:textId="77777777" w:rsidR="00A61B69" w:rsidRPr="00E72BF5" w:rsidRDefault="00A61B69" w:rsidP="00A61B69">
            <w:pPr>
              <w:keepNext/>
              <w:rPr>
                <w:rFonts w:asciiTheme="minorHAnsi" w:hAnsiTheme="minorHAnsi"/>
                <w:sz w:val="12"/>
                <w:szCs w:val="12"/>
              </w:rPr>
            </w:pPr>
          </w:p>
          <w:p w14:paraId="3607FF46" w14:textId="2C9446EC" w:rsidR="00A61B69" w:rsidRPr="00E72BF5" w:rsidRDefault="00A61B69" w:rsidP="00A61B69">
            <w:pPr>
              <w:keepNext/>
              <w:rPr>
                <w:rFonts w:asciiTheme="minorHAnsi" w:hAnsiTheme="minorHAnsi"/>
                <w:sz w:val="12"/>
                <w:szCs w:val="12"/>
              </w:rPr>
            </w:pPr>
            <w:r w:rsidRPr="00F07118">
              <w:rPr>
                <w:rFonts w:asciiTheme="minorHAnsi" w:hAnsiTheme="minorHAnsi"/>
                <w:b/>
                <w:sz w:val="12"/>
                <w:szCs w:val="12"/>
              </w:rPr>
              <w:t>elseif</w:t>
            </w:r>
            <w:r w:rsidRPr="00E72BF5">
              <w:rPr>
                <w:rFonts w:asciiTheme="minorHAnsi" w:hAnsiTheme="minorHAnsi"/>
                <w:sz w:val="12"/>
                <w:szCs w:val="12"/>
              </w:rPr>
              <w:t xml:space="preserve"> building type on the CF1R = multifamily, </w:t>
            </w:r>
            <w:r w:rsidRPr="00F07118">
              <w:rPr>
                <w:rFonts w:asciiTheme="minorHAnsi" w:hAnsiTheme="minorHAnsi"/>
                <w:b/>
                <w:sz w:val="12"/>
                <w:szCs w:val="12"/>
              </w:rPr>
              <w:t>then</w:t>
            </w:r>
            <w:r w:rsidRPr="00E72BF5">
              <w:rPr>
                <w:rFonts w:asciiTheme="minorHAnsi" w:hAnsiTheme="minorHAnsi"/>
                <w:sz w:val="12"/>
                <w:szCs w:val="12"/>
              </w:rPr>
              <w:t xml:space="preserve"> value=no,</w:t>
            </w:r>
          </w:p>
          <w:p w14:paraId="6BD8EDD4" w14:textId="77777777" w:rsidR="00A61B69" w:rsidRPr="00E72BF5" w:rsidRDefault="00A61B69" w:rsidP="00A61B69">
            <w:pPr>
              <w:keepNext/>
              <w:rPr>
                <w:rFonts w:asciiTheme="minorHAnsi" w:hAnsiTheme="minorHAnsi"/>
                <w:sz w:val="12"/>
                <w:szCs w:val="12"/>
              </w:rPr>
            </w:pPr>
          </w:p>
          <w:p w14:paraId="7C28D034" w14:textId="77777777" w:rsidR="00A61B69" w:rsidRPr="00E72BF5" w:rsidRDefault="00A61B69" w:rsidP="00A61B69">
            <w:pPr>
              <w:keepNext/>
              <w:rPr>
                <w:rFonts w:asciiTheme="minorHAnsi" w:hAnsiTheme="minorHAnsi"/>
                <w:sz w:val="12"/>
                <w:szCs w:val="12"/>
              </w:rPr>
            </w:pPr>
            <w:r w:rsidRPr="00F07118">
              <w:rPr>
                <w:rFonts w:asciiTheme="minorHAnsi" w:hAnsiTheme="minorHAnsi"/>
                <w:b/>
                <w:sz w:val="12"/>
                <w:szCs w:val="12"/>
              </w:rPr>
              <w:t>elseif</w:t>
            </w:r>
            <w:r w:rsidRPr="00E72BF5">
              <w:rPr>
                <w:rFonts w:asciiTheme="minorHAnsi" w:hAnsiTheme="minorHAnsi"/>
                <w:sz w:val="12"/>
                <w:szCs w:val="12"/>
              </w:rPr>
              <w:t xml:space="preserve"> IAQ vent system type for this dwelling on the CF1R=one of the following three,</w:t>
            </w:r>
          </w:p>
          <w:p w14:paraId="44C85433" w14:textId="77777777" w:rsidR="00A61B69" w:rsidRPr="00E72BF5" w:rsidRDefault="00A61B69" w:rsidP="00A61B69">
            <w:pPr>
              <w:keepNext/>
              <w:rPr>
                <w:rFonts w:asciiTheme="minorHAnsi" w:hAnsiTheme="minorHAnsi"/>
                <w:sz w:val="12"/>
                <w:szCs w:val="12"/>
              </w:rPr>
            </w:pPr>
            <w:r w:rsidRPr="00E72BF5">
              <w:rPr>
                <w:rFonts w:asciiTheme="minorHAnsi" w:hAnsiTheme="minorHAnsi"/>
                <w:sz w:val="12"/>
                <w:szCs w:val="12"/>
              </w:rPr>
              <w:t>*Balanced,</w:t>
            </w:r>
          </w:p>
          <w:p w14:paraId="5453055D" w14:textId="77777777" w:rsidR="00A61B69" w:rsidRPr="00E72BF5" w:rsidRDefault="00A61B69" w:rsidP="00A61B69">
            <w:pPr>
              <w:keepNext/>
              <w:rPr>
                <w:rFonts w:asciiTheme="minorHAnsi" w:hAnsiTheme="minorHAnsi"/>
                <w:sz w:val="12"/>
                <w:szCs w:val="12"/>
              </w:rPr>
            </w:pPr>
            <w:r w:rsidRPr="00E72BF5">
              <w:rPr>
                <w:rFonts w:asciiTheme="minorHAnsi" w:hAnsiTheme="minorHAnsi"/>
                <w:sz w:val="12"/>
                <w:szCs w:val="12"/>
              </w:rPr>
              <w:t>*Balanced ERV</w:t>
            </w:r>
          </w:p>
          <w:p w14:paraId="18BAC9C4" w14:textId="77777777" w:rsidR="00F07118" w:rsidRDefault="00A61B69" w:rsidP="00A61B69">
            <w:pPr>
              <w:keepNext/>
              <w:rPr>
                <w:rFonts w:asciiTheme="minorHAnsi" w:hAnsiTheme="minorHAnsi"/>
                <w:sz w:val="12"/>
                <w:szCs w:val="12"/>
              </w:rPr>
            </w:pPr>
            <w:r w:rsidRPr="00E72BF5">
              <w:rPr>
                <w:rFonts w:asciiTheme="minorHAnsi" w:hAnsiTheme="minorHAnsi"/>
                <w:sz w:val="12"/>
                <w:szCs w:val="12"/>
              </w:rPr>
              <w:t xml:space="preserve">*Balanced HRV, </w:t>
            </w:r>
          </w:p>
          <w:p w14:paraId="10019CA7" w14:textId="24E5A369" w:rsidR="00A61B69" w:rsidRPr="00E72BF5" w:rsidRDefault="00A61B69" w:rsidP="00A61B69">
            <w:pPr>
              <w:keepNext/>
              <w:rPr>
                <w:rFonts w:asciiTheme="minorHAnsi" w:hAnsiTheme="minorHAnsi"/>
                <w:sz w:val="12"/>
                <w:szCs w:val="12"/>
              </w:rPr>
            </w:pPr>
            <w:r w:rsidRPr="00F07118">
              <w:rPr>
                <w:rFonts w:asciiTheme="minorHAnsi" w:hAnsiTheme="minorHAnsi"/>
                <w:b/>
                <w:sz w:val="12"/>
                <w:szCs w:val="12"/>
              </w:rPr>
              <w:t>then</w:t>
            </w:r>
            <w:r w:rsidRPr="00E72BF5">
              <w:rPr>
                <w:rFonts w:asciiTheme="minorHAnsi" w:hAnsiTheme="minorHAnsi"/>
                <w:sz w:val="12"/>
                <w:szCs w:val="12"/>
              </w:rPr>
              <w:t xml:space="preserve"> value=no,</w:t>
            </w:r>
          </w:p>
          <w:p w14:paraId="28E35A4F" w14:textId="2EB11AB4" w:rsidR="00A61B69" w:rsidRPr="00E72BF5" w:rsidRDefault="00A61B69" w:rsidP="00A61B69">
            <w:pPr>
              <w:keepNext/>
              <w:rPr>
                <w:rFonts w:asciiTheme="minorHAnsi" w:hAnsiTheme="minorHAnsi"/>
                <w:sz w:val="12"/>
                <w:szCs w:val="12"/>
              </w:rPr>
            </w:pPr>
          </w:p>
          <w:p w14:paraId="57A2C771" w14:textId="77777777" w:rsidR="00E72BF5" w:rsidRPr="00E72BF5" w:rsidRDefault="00E72BF5" w:rsidP="00E72BF5">
            <w:pPr>
              <w:keepNext/>
              <w:rPr>
                <w:rFonts w:asciiTheme="minorHAnsi" w:hAnsiTheme="minorHAnsi"/>
                <w:sz w:val="12"/>
                <w:szCs w:val="12"/>
              </w:rPr>
            </w:pPr>
            <w:r w:rsidRPr="00F07118">
              <w:rPr>
                <w:rFonts w:asciiTheme="minorHAnsi" w:hAnsiTheme="minorHAnsi"/>
                <w:b/>
                <w:sz w:val="12"/>
                <w:szCs w:val="12"/>
              </w:rPr>
              <w:t>elseif</w:t>
            </w:r>
            <w:r w:rsidRPr="00E72BF5">
              <w:rPr>
                <w:rFonts w:asciiTheme="minorHAnsi" w:hAnsiTheme="minorHAnsi"/>
                <w:sz w:val="12"/>
                <w:szCs w:val="12"/>
              </w:rPr>
              <w:t xml:space="preserve"> </w:t>
            </w:r>
            <w:r w:rsidRPr="00E72BF5">
              <w:rPr>
                <w:rFonts w:asciiTheme="minorHAnsi" w:hAnsiTheme="minorHAnsi"/>
                <w:sz w:val="12"/>
                <w:szCs w:val="12"/>
                <w:highlight w:val="yellow"/>
              </w:rPr>
              <w:t>D06</w:t>
            </w:r>
            <w:r w:rsidRPr="00E72BF5">
              <w:rPr>
                <w:rFonts w:asciiTheme="minorHAnsi" w:hAnsiTheme="minorHAnsi"/>
                <w:sz w:val="12"/>
                <w:szCs w:val="12"/>
              </w:rPr>
              <w:t>=N/A,</w:t>
            </w:r>
          </w:p>
          <w:p w14:paraId="1ACA1E15" w14:textId="77777777" w:rsidR="00E72BF5" w:rsidRPr="00E72BF5" w:rsidRDefault="00E72BF5" w:rsidP="00E72BF5">
            <w:pPr>
              <w:keepNext/>
              <w:rPr>
                <w:rFonts w:asciiTheme="minorHAnsi" w:hAnsiTheme="minorHAnsi"/>
                <w:sz w:val="12"/>
                <w:szCs w:val="12"/>
              </w:rPr>
            </w:pPr>
            <w:r w:rsidRPr="00E72BF5">
              <w:rPr>
                <w:rFonts w:asciiTheme="minorHAnsi" w:hAnsiTheme="minorHAnsi"/>
                <w:sz w:val="12"/>
                <w:szCs w:val="12"/>
              </w:rPr>
              <w:t xml:space="preserve">and </w:t>
            </w:r>
            <w:r w:rsidRPr="00E72BF5">
              <w:rPr>
                <w:rFonts w:asciiTheme="minorHAnsi" w:hAnsiTheme="minorHAnsi"/>
                <w:sz w:val="12"/>
                <w:szCs w:val="12"/>
                <w:highlight w:val="yellow"/>
              </w:rPr>
              <w:t>D04</w:t>
            </w:r>
            <w:r w:rsidRPr="00E72BF5">
              <w:rPr>
                <w:rFonts w:asciiTheme="minorHAnsi" w:hAnsiTheme="minorHAnsi"/>
                <w:sz w:val="12"/>
                <w:szCs w:val="12"/>
              </w:rPr>
              <w:t>=Packaged gas furnace,</w:t>
            </w:r>
          </w:p>
          <w:p w14:paraId="56F0D1E9" w14:textId="77777777" w:rsidR="00E72BF5" w:rsidRPr="00E72BF5" w:rsidRDefault="00E72BF5" w:rsidP="00E72BF5">
            <w:pPr>
              <w:keepNext/>
              <w:rPr>
                <w:rFonts w:asciiTheme="minorHAnsi" w:hAnsiTheme="minorHAnsi"/>
                <w:sz w:val="12"/>
                <w:szCs w:val="12"/>
              </w:rPr>
            </w:pPr>
            <w:r w:rsidRPr="00F07118">
              <w:rPr>
                <w:rFonts w:asciiTheme="minorHAnsi" w:hAnsiTheme="minorHAnsi"/>
                <w:b/>
                <w:sz w:val="12"/>
                <w:szCs w:val="12"/>
              </w:rPr>
              <w:t>then</w:t>
            </w:r>
            <w:r w:rsidRPr="00E72BF5">
              <w:rPr>
                <w:rFonts w:asciiTheme="minorHAnsi" w:hAnsiTheme="minorHAnsi"/>
                <w:sz w:val="12"/>
                <w:szCs w:val="12"/>
              </w:rPr>
              <w:t xml:space="preserve"> user pick one from list:</w:t>
            </w:r>
          </w:p>
          <w:p w14:paraId="6FB1C004" w14:textId="77777777" w:rsidR="00E72BF5" w:rsidRPr="00E72BF5" w:rsidRDefault="00E72BF5" w:rsidP="00E72BF5">
            <w:pPr>
              <w:keepNext/>
              <w:rPr>
                <w:rFonts w:asciiTheme="minorHAnsi" w:hAnsiTheme="minorHAnsi"/>
                <w:sz w:val="12"/>
                <w:szCs w:val="12"/>
              </w:rPr>
            </w:pPr>
            <w:r w:rsidRPr="00E72BF5">
              <w:rPr>
                <w:rFonts w:asciiTheme="minorHAnsi" w:hAnsiTheme="minorHAnsi"/>
                <w:sz w:val="12"/>
                <w:szCs w:val="12"/>
              </w:rPr>
              <w:t>*Yes</w:t>
            </w:r>
          </w:p>
          <w:p w14:paraId="7C5F58AB" w14:textId="1BDCF20D" w:rsidR="00E72BF5" w:rsidRPr="00E72BF5" w:rsidRDefault="00E72BF5" w:rsidP="00A61B69">
            <w:pPr>
              <w:keepNext/>
              <w:rPr>
                <w:rFonts w:asciiTheme="minorHAnsi" w:hAnsiTheme="minorHAnsi"/>
                <w:sz w:val="12"/>
                <w:szCs w:val="12"/>
              </w:rPr>
            </w:pPr>
            <w:r w:rsidRPr="00E72BF5">
              <w:rPr>
                <w:rFonts w:asciiTheme="minorHAnsi" w:hAnsiTheme="minorHAnsi"/>
                <w:sz w:val="12"/>
                <w:szCs w:val="12"/>
              </w:rPr>
              <w:t>*No</w:t>
            </w:r>
          </w:p>
          <w:p w14:paraId="43DD9BE6" w14:textId="77777777" w:rsidR="00E72BF5" w:rsidRPr="00E72BF5" w:rsidRDefault="00E72BF5" w:rsidP="00A61B69">
            <w:pPr>
              <w:keepNext/>
              <w:rPr>
                <w:rFonts w:asciiTheme="minorHAnsi" w:hAnsiTheme="minorHAnsi"/>
                <w:sz w:val="12"/>
                <w:szCs w:val="12"/>
              </w:rPr>
            </w:pPr>
          </w:p>
          <w:p w14:paraId="350C3F8C" w14:textId="77777777" w:rsidR="00A61B69" w:rsidRPr="00E72BF5" w:rsidRDefault="00A61B69" w:rsidP="00A61B69">
            <w:pPr>
              <w:keepNext/>
              <w:rPr>
                <w:rFonts w:asciiTheme="minorHAnsi" w:hAnsiTheme="minorHAnsi"/>
                <w:sz w:val="12"/>
                <w:szCs w:val="12"/>
              </w:rPr>
            </w:pPr>
            <w:r w:rsidRPr="00F07118">
              <w:rPr>
                <w:rFonts w:asciiTheme="minorHAnsi" w:hAnsiTheme="minorHAnsi"/>
                <w:b/>
                <w:sz w:val="12"/>
                <w:szCs w:val="12"/>
              </w:rPr>
              <w:t>else</w:t>
            </w:r>
            <w:r w:rsidRPr="00E72BF5">
              <w:rPr>
                <w:rFonts w:asciiTheme="minorHAnsi" w:hAnsiTheme="minorHAnsi"/>
                <w:sz w:val="12"/>
                <w:szCs w:val="12"/>
              </w:rPr>
              <w:t xml:space="preserve">,user pick one from list: </w:t>
            </w:r>
          </w:p>
          <w:p w14:paraId="31EEB633" w14:textId="77777777" w:rsidR="00A61B69" w:rsidRPr="00E72BF5" w:rsidRDefault="00A61B69" w:rsidP="00A61B69">
            <w:pPr>
              <w:keepNext/>
              <w:rPr>
                <w:rFonts w:asciiTheme="minorHAnsi" w:hAnsiTheme="minorHAnsi"/>
                <w:sz w:val="12"/>
                <w:szCs w:val="12"/>
              </w:rPr>
            </w:pPr>
            <w:r w:rsidRPr="00E72BF5">
              <w:rPr>
                <w:rFonts w:asciiTheme="minorHAnsi" w:hAnsiTheme="minorHAnsi"/>
                <w:sz w:val="12"/>
                <w:szCs w:val="12"/>
              </w:rPr>
              <w:t>*Yes</w:t>
            </w:r>
          </w:p>
          <w:p w14:paraId="05E0918F" w14:textId="2DD0A24A" w:rsidR="00A61B69" w:rsidRPr="001C49C0" w:rsidRDefault="00A61B69" w:rsidP="00A61B69">
            <w:pPr>
              <w:keepNext/>
              <w:rPr>
                <w:rFonts w:asciiTheme="minorHAnsi" w:hAnsiTheme="minorHAnsi"/>
                <w:sz w:val="12"/>
                <w:szCs w:val="12"/>
              </w:rPr>
            </w:pPr>
            <w:r w:rsidRPr="00E72BF5">
              <w:rPr>
                <w:rFonts w:asciiTheme="minorHAnsi" w:hAnsiTheme="minorHAnsi"/>
                <w:sz w:val="12"/>
                <w:szCs w:val="12"/>
              </w:rPr>
              <w:t>*No&gt;&gt;</w:t>
            </w:r>
          </w:p>
        </w:tc>
        <w:tc>
          <w:tcPr>
            <w:tcW w:w="1620" w:type="dxa"/>
            <w:gridSpan w:val="2"/>
          </w:tcPr>
          <w:p w14:paraId="62A53C6F" w14:textId="77777777" w:rsidR="00A61B69" w:rsidRPr="004B38E4" w:rsidRDefault="00A61B69" w:rsidP="00A61B69">
            <w:pPr>
              <w:keepNext/>
              <w:rPr>
                <w:rFonts w:ascii="Calibri" w:hAnsi="Calibri"/>
                <w:sz w:val="12"/>
                <w:szCs w:val="12"/>
              </w:rPr>
            </w:pPr>
            <w:r w:rsidRPr="004B38E4">
              <w:rPr>
                <w:rFonts w:ascii="Calibri" w:hAnsi="Calibri"/>
                <w:sz w:val="12"/>
                <w:szCs w:val="12"/>
              </w:rPr>
              <w:t>&lt;&lt;</w:t>
            </w:r>
            <w:r w:rsidRPr="004B38E4">
              <w:rPr>
                <w:sz w:val="12"/>
                <w:szCs w:val="12"/>
              </w:rPr>
              <w:t xml:space="preserve"> </w:t>
            </w:r>
            <w:r w:rsidRPr="004B38E4">
              <w:rPr>
                <w:rFonts w:ascii="Calibri" w:hAnsi="Calibri"/>
                <w:sz w:val="12"/>
                <w:szCs w:val="12"/>
              </w:rPr>
              <w:t xml:space="preserve">if the distribution system type value in </w:t>
            </w:r>
            <w:r w:rsidRPr="004B38E4">
              <w:rPr>
                <w:rFonts w:ascii="Calibri" w:hAnsi="Calibri"/>
                <w:sz w:val="12"/>
                <w:szCs w:val="12"/>
                <w:highlight w:val="yellow"/>
              </w:rPr>
              <w:t>D07</w:t>
            </w:r>
            <w:r w:rsidRPr="004B38E4">
              <w:rPr>
                <w:rFonts w:ascii="Calibri" w:hAnsi="Calibri"/>
                <w:sz w:val="12"/>
                <w:szCs w:val="12"/>
              </w:rPr>
              <w:t xml:space="preserve"> =DuctsNone, </w:t>
            </w:r>
          </w:p>
          <w:p w14:paraId="780C5C2A" w14:textId="77777777" w:rsidR="00A61B69" w:rsidRPr="004B38E4" w:rsidRDefault="00A61B69" w:rsidP="00A61B69">
            <w:pPr>
              <w:keepNext/>
              <w:rPr>
                <w:rFonts w:ascii="Calibri" w:hAnsi="Calibri"/>
                <w:sz w:val="12"/>
                <w:szCs w:val="12"/>
              </w:rPr>
            </w:pPr>
            <w:r w:rsidRPr="004B38E4">
              <w:rPr>
                <w:rFonts w:ascii="Calibri" w:hAnsi="Calibri"/>
                <w:sz w:val="12"/>
                <w:szCs w:val="12"/>
              </w:rPr>
              <w:t>then value=Ductless;</w:t>
            </w:r>
          </w:p>
          <w:p w14:paraId="0D38C267" w14:textId="77777777" w:rsidR="00A61B69" w:rsidRPr="004B38E4" w:rsidRDefault="00A61B69" w:rsidP="00A61B69">
            <w:pPr>
              <w:keepNext/>
              <w:rPr>
                <w:rFonts w:ascii="Calibri" w:hAnsi="Calibri"/>
                <w:sz w:val="12"/>
                <w:szCs w:val="12"/>
              </w:rPr>
            </w:pPr>
            <w:r w:rsidRPr="004B38E4">
              <w:rPr>
                <w:rFonts w:ascii="Calibri" w:hAnsi="Calibri"/>
                <w:sz w:val="12"/>
                <w:szCs w:val="12"/>
              </w:rPr>
              <w:t xml:space="preserve">elseif, </w:t>
            </w:r>
            <w:r w:rsidRPr="004B38E4">
              <w:rPr>
                <w:rFonts w:ascii="Calibri" w:hAnsi="Calibri"/>
                <w:sz w:val="12"/>
                <w:szCs w:val="12"/>
                <w:highlight w:val="yellow"/>
              </w:rPr>
              <w:t>D07</w:t>
            </w:r>
            <w:r w:rsidRPr="004B38E4">
              <w:rPr>
                <w:rFonts w:ascii="Calibri" w:hAnsi="Calibri"/>
                <w:sz w:val="12"/>
                <w:szCs w:val="12"/>
              </w:rPr>
              <w:t>=one of the</w:t>
            </w:r>
          </w:p>
          <w:p w14:paraId="5586A8BB" w14:textId="77777777" w:rsidR="00A61B69" w:rsidRPr="004B38E4" w:rsidRDefault="00A61B69" w:rsidP="00A61B69">
            <w:pPr>
              <w:keepNext/>
              <w:rPr>
                <w:rFonts w:ascii="Calibri" w:hAnsi="Calibri"/>
                <w:sz w:val="12"/>
                <w:szCs w:val="12"/>
              </w:rPr>
            </w:pPr>
            <w:r w:rsidRPr="004B38E4">
              <w:rPr>
                <w:rFonts w:ascii="Calibri" w:hAnsi="Calibri"/>
                <w:sz w:val="12"/>
                <w:szCs w:val="12"/>
              </w:rPr>
              <w:t xml:space="preserve">Ducted types:  *DuctsAttic, *DuctsCrawl, *DuctsGarage, *DuctsInEx12, *DuctsInAll, *DuctsOutdoor, *LowLlCod, </w:t>
            </w:r>
          </w:p>
          <w:p w14:paraId="2A03FA6E" w14:textId="77777777" w:rsidR="00A61B69" w:rsidRPr="004B38E4" w:rsidRDefault="00A61B69" w:rsidP="00A61B69">
            <w:pPr>
              <w:keepNext/>
              <w:rPr>
                <w:rFonts w:ascii="Calibri" w:hAnsi="Calibri"/>
                <w:sz w:val="12"/>
                <w:szCs w:val="12"/>
              </w:rPr>
            </w:pPr>
            <w:r w:rsidRPr="004B38E4">
              <w:rPr>
                <w:rFonts w:ascii="Calibri" w:hAnsi="Calibri"/>
                <w:sz w:val="12"/>
                <w:szCs w:val="12"/>
              </w:rPr>
              <w:t xml:space="preserve">*Ducts located in multiple places, </w:t>
            </w:r>
          </w:p>
          <w:p w14:paraId="75AB2865" w14:textId="77777777" w:rsidR="00A61B69" w:rsidRPr="004B38E4" w:rsidRDefault="00A61B69" w:rsidP="00A61B69">
            <w:pPr>
              <w:keepNext/>
              <w:rPr>
                <w:rFonts w:ascii="Calibri" w:hAnsi="Calibri"/>
                <w:sz w:val="12"/>
                <w:szCs w:val="12"/>
              </w:rPr>
            </w:pPr>
            <w:r w:rsidRPr="004B38E4">
              <w:rPr>
                <w:rFonts w:ascii="Calibri" w:hAnsi="Calibri"/>
                <w:sz w:val="12"/>
                <w:szCs w:val="12"/>
              </w:rPr>
              <w:t>then user pick one of the following two values:</w:t>
            </w:r>
          </w:p>
          <w:p w14:paraId="4239B41C" w14:textId="77777777" w:rsidR="00A61B69" w:rsidRPr="004B38E4" w:rsidRDefault="00A61B69" w:rsidP="00A61B69">
            <w:pPr>
              <w:keepNext/>
              <w:rPr>
                <w:rFonts w:ascii="Calibri" w:hAnsi="Calibri"/>
                <w:sz w:val="12"/>
                <w:szCs w:val="12"/>
              </w:rPr>
            </w:pPr>
            <w:r w:rsidRPr="004B38E4">
              <w:rPr>
                <w:rFonts w:ascii="Calibri" w:hAnsi="Calibri"/>
                <w:sz w:val="12"/>
                <w:szCs w:val="12"/>
              </w:rPr>
              <w:t>*Ducted&gt;10ft length</w:t>
            </w:r>
          </w:p>
          <w:p w14:paraId="3ABF751B" w14:textId="77777777" w:rsidR="00A61B69" w:rsidRPr="004B38E4" w:rsidRDefault="00A61B69" w:rsidP="00A61B69">
            <w:pPr>
              <w:keepNext/>
              <w:rPr>
                <w:rFonts w:ascii="Calibri" w:hAnsi="Calibri"/>
                <w:sz w:val="12"/>
                <w:szCs w:val="12"/>
              </w:rPr>
            </w:pPr>
            <w:r w:rsidRPr="004B38E4">
              <w:rPr>
                <w:rFonts w:ascii="Calibri" w:hAnsi="Calibri"/>
                <w:sz w:val="12"/>
                <w:szCs w:val="12"/>
              </w:rPr>
              <w:t xml:space="preserve">*Ducted </w:t>
            </w:r>
            <w:r w:rsidRPr="004B38E4">
              <w:rPr>
                <w:rFonts w:ascii="Calibri" w:hAnsi="Calibri" w:cs="Calibri"/>
                <w:sz w:val="12"/>
                <w:szCs w:val="12"/>
              </w:rPr>
              <w:t>≤</w:t>
            </w:r>
            <w:r w:rsidRPr="004B38E4">
              <w:rPr>
                <w:rFonts w:ascii="Calibri" w:hAnsi="Calibri"/>
                <w:sz w:val="12"/>
                <w:szCs w:val="12"/>
              </w:rPr>
              <w:t>10ft length</w:t>
            </w:r>
          </w:p>
          <w:p w14:paraId="5DFC6BF7" w14:textId="77777777" w:rsidR="00A61B69" w:rsidRPr="004B38E4" w:rsidRDefault="00A61B69" w:rsidP="00A61B69">
            <w:pPr>
              <w:keepNext/>
              <w:rPr>
                <w:rFonts w:ascii="Calibri" w:hAnsi="Calibri"/>
                <w:sz w:val="12"/>
                <w:szCs w:val="12"/>
              </w:rPr>
            </w:pPr>
          </w:p>
          <w:p w14:paraId="37C6D6CC" w14:textId="77777777" w:rsidR="00A61B69" w:rsidRPr="004B38E4" w:rsidRDefault="00A61B69" w:rsidP="00A61B69">
            <w:pPr>
              <w:keepNext/>
              <w:rPr>
                <w:rFonts w:ascii="Calibri" w:hAnsi="Calibri"/>
                <w:sz w:val="12"/>
                <w:szCs w:val="12"/>
              </w:rPr>
            </w:pPr>
            <w:r w:rsidRPr="004B38E4">
              <w:rPr>
                <w:rFonts w:ascii="Calibri" w:hAnsi="Calibri"/>
                <w:sz w:val="12"/>
                <w:szCs w:val="12"/>
              </w:rPr>
              <w:t xml:space="preserve">else, if </w:t>
            </w:r>
            <w:r w:rsidRPr="004B38E4">
              <w:rPr>
                <w:rFonts w:ascii="Calibri" w:hAnsi="Calibri"/>
                <w:sz w:val="12"/>
                <w:szCs w:val="12"/>
                <w:highlight w:val="yellow"/>
              </w:rPr>
              <w:t>D07</w:t>
            </w:r>
            <w:r w:rsidRPr="004B38E4">
              <w:rPr>
                <w:rFonts w:ascii="Calibri" w:hAnsi="Calibri"/>
                <w:sz w:val="12"/>
                <w:szCs w:val="12"/>
              </w:rPr>
              <w:t>=-</w:t>
            </w:r>
            <w:r w:rsidRPr="004B38E4" w:rsidDel="0050051F">
              <w:rPr>
                <w:rFonts w:ascii="Calibri" w:hAnsi="Calibri"/>
                <w:sz w:val="12"/>
                <w:szCs w:val="12"/>
              </w:rPr>
              <w:t xml:space="preserve"> </w:t>
            </w:r>
          </w:p>
          <w:p w14:paraId="622B1172" w14:textId="77777777" w:rsidR="00A61B69" w:rsidRPr="004B38E4" w:rsidRDefault="00A61B69" w:rsidP="00A61B69">
            <w:pPr>
              <w:keepNext/>
              <w:rPr>
                <w:rFonts w:ascii="Calibri" w:hAnsi="Calibri"/>
                <w:sz w:val="12"/>
                <w:szCs w:val="12"/>
              </w:rPr>
            </w:pPr>
            <w:r w:rsidRPr="004B38E4">
              <w:rPr>
                <w:rFonts w:ascii="Calibri" w:hAnsi="Calibri"/>
                <w:sz w:val="12"/>
                <w:szCs w:val="12"/>
              </w:rPr>
              <w:t>*Multiple split Indoor Units Mixed Ducted and Ductless,</w:t>
            </w:r>
          </w:p>
          <w:p w14:paraId="29492B3E" w14:textId="77777777" w:rsidR="00A61B69" w:rsidRPr="004B38E4" w:rsidRDefault="00A61B69" w:rsidP="00A61B69">
            <w:pPr>
              <w:keepNext/>
              <w:rPr>
                <w:rFonts w:ascii="Calibri" w:hAnsi="Calibri"/>
                <w:sz w:val="12"/>
                <w:szCs w:val="12"/>
              </w:rPr>
            </w:pPr>
            <w:r w:rsidRPr="004B38E4">
              <w:rPr>
                <w:rFonts w:ascii="Calibri" w:hAnsi="Calibri"/>
                <w:sz w:val="12"/>
                <w:szCs w:val="12"/>
              </w:rPr>
              <w:t>then user pick one of the following three values:</w:t>
            </w:r>
          </w:p>
          <w:p w14:paraId="770CA16B" w14:textId="77777777" w:rsidR="00A61B69" w:rsidRPr="004B38E4" w:rsidRDefault="00A61B69" w:rsidP="00A61B69">
            <w:pPr>
              <w:keepNext/>
              <w:rPr>
                <w:rFonts w:ascii="Calibri" w:hAnsi="Calibri"/>
                <w:sz w:val="12"/>
                <w:szCs w:val="12"/>
              </w:rPr>
            </w:pPr>
            <w:r w:rsidRPr="004B38E4">
              <w:rPr>
                <w:rFonts w:ascii="Calibri" w:hAnsi="Calibri"/>
                <w:sz w:val="12"/>
                <w:szCs w:val="12"/>
              </w:rPr>
              <w:t>*Ductless</w:t>
            </w:r>
          </w:p>
          <w:p w14:paraId="3A99730B" w14:textId="77777777" w:rsidR="00A61B69" w:rsidRPr="004B38E4" w:rsidRDefault="00A61B69" w:rsidP="00A61B69">
            <w:pPr>
              <w:keepNext/>
              <w:rPr>
                <w:rFonts w:ascii="Calibri" w:hAnsi="Calibri"/>
                <w:sz w:val="12"/>
                <w:szCs w:val="12"/>
              </w:rPr>
            </w:pPr>
            <w:r w:rsidRPr="004B38E4">
              <w:rPr>
                <w:rFonts w:ascii="Calibri" w:hAnsi="Calibri"/>
                <w:sz w:val="12"/>
                <w:szCs w:val="12"/>
              </w:rPr>
              <w:t>*Ducted &gt;10ft length</w:t>
            </w:r>
          </w:p>
          <w:p w14:paraId="6FC4DC04" w14:textId="2BDF3980" w:rsidR="00A61B69" w:rsidRPr="001C49C0" w:rsidRDefault="00A61B69" w:rsidP="00A61B69">
            <w:pPr>
              <w:keepNext/>
              <w:rPr>
                <w:rFonts w:asciiTheme="minorHAnsi" w:hAnsiTheme="minorHAnsi"/>
                <w:sz w:val="12"/>
                <w:szCs w:val="12"/>
              </w:rPr>
            </w:pPr>
            <w:r w:rsidRPr="004B38E4">
              <w:rPr>
                <w:rFonts w:ascii="Calibri" w:hAnsi="Calibri"/>
                <w:sz w:val="12"/>
                <w:szCs w:val="12"/>
              </w:rPr>
              <w:t>*Ducted ≤10ft length&gt;&gt;</w:t>
            </w:r>
          </w:p>
        </w:tc>
        <w:tc>
          <w:tcPr>
            <w:tcW w:w="1170" w:type="dxa"/>
          </w:tcPr>
          <w:p w14:paraId="7F011542" w14:textId="46C0DC01" w:rsidR="00A61B69" w:rsidRPr="001C49C0" w:rsidRDefault="00A61B69" w:rsidP="00A61B69">
            <w:pPr>
              <w:keepNext/>
              <w:rPr>
                <w:rFonts w:asciiTheme="minorHAnsi" w:hAnsiTheme="minorHAnsi"/>
                <w:sz w:val="12"/>
                <w:szCs w:val="12"/>
              </w:rPr>
            </w:pPr>
            <w:r w:rsidRPr="001C49C0">
              <w:rPr>
                <w:rFonts w:asciiTheme="minorHAnsi" w:hAnsiTheme="minorHAnsi"/>
                <w:sz w:val="12"/>
                <w:szCs w:val="12"/>
              </w:rPr>
              <w:t>&lt;&lt;if SC system is not shown in section C, then user pick one from list: *AFUE;</w:t>
            </w:r>
          </w:p>
          <w:p w14:paraId="67998015" w14:textId="77777777" w:rsidR="00A61B69" w:rsidRPr="001C49C0" w:rsidRDefault="00A61B69" w:rsidP="00A61B69">
            <w:pPr>
              <w:keepNext/>
              <w:rPr>
                <w:rFonts w:asciiTheme="minorHAnsi" w:hAnsiTheme="minorHAnsi"/>
                <w:sz w:val="12"/>
                <w:szCs w:val="12"/>
              </w:rPr>
            </w:pPr>
            <w:r w:rsidRPr="001C49C0">
              <w:rPr>
                <w:rFonts w:asciiTheme="minorHAnsi" w:hAnsiTheme="minorHAnsi"/>
                <w:sz w:val="12"/>
                <w:szCs w:val="12"/>
              </w:rPr>
              <w:t>*COP;</w:t>
            </w:r>
          </w:p>
          <w:p w14:paraId="7D51D34B" w14:textId="77777777" w:rsidR="00A61B69" w:rsidRPr="001C49C0" w:rsidRDefault="00A61B69" w:rsidP="00A61B69">
            <w:pPr>
              <w:keepNext/>
              <w:rPr>
                <w:rFonts w:asciiTheme="minorHAnsi" w:hAnsiTheme="minorHAnsi"/>
                <w:sz w:val="12"/>
                <w:szCs w:val="12"/>
              </w:rPr>
            </w:pPr>
            <w:r w:rsidRPr="001C49C0">
              <w:rPr>
                <w:rFonts w:asciiTheme="minorHAnsi" w:hAnsiTheme="minorHAnsi"/>
                <w:sz w:val="12"/>
                <w:szCs w:val="12"/>
              </w:rPr>
              <w:t>*HSPF, or</w:t>
            </w:r>
          </w:p>
          <w:p w14:paraId="0C1C38E1" w14:textId="7DC42D1D" w:rsidR="00A61B69" w:rsidRPr="001C49C0" w:rsidRDefault="00A61B69" w:rsidP="00A61B69">
            <w:pPr>
              <w:keepNext/>
              <w:rPr>
                <w:rFonts w:asciiTheme="minorHAnsi" w:hAnsiTheme="minorHAnsi"/>
                <w:sz w:val="12"/>
                <w:szCs w:val="12"/>
              </w:rPr>
            </w:pPr>
            <w:r w:rsidRPr="001C49C0">
              <w:rPr>
                <w:rFonts w:asciiTheme="minorHAnsi" w:hAnsiTheme="minorHAnsi"/>
                <w:sz w:val="12"/>
                <w:szCs w:val="12"/>
              </w:rPr>
              <w:t>*NA</w:t>
            </w:r>
          </w:p>
          <w:p w14:paraId="49A3531B" w14:textId="77777777" w:rsidR="00A61B69" w:rsidRPr="001C49C0" w:rsidRDefault="00A61B69" w:rsidP="00A61B69">
            <w:pPr>
              <w:keepNext/>
              <w:rPr>
                <w:rFonts w:asciiTheme="minorHAnsi" w:hAnsiTheme="minorHAnsi"/>
                <w:sz w:val="12"/>
                <w:szCs w:val="12"/>
              </w:rPr>
            </w:pPr>
          </w:p>
          <w:p w14:paraId="1F9B984F" w14:textId="479F21E6" w:rsidR="00A61B69" w:rsidRPr="001C49C0" w:rsidRDefault="00A61B69" w:rsidP="00A61B69">
            <w:pPr>
              <w:keepNext/>
              <w:rPr>
                <w:rFonts w:asciiTheme="minorHAnsi" w:hAnsiTheme="minorHAnsi"/>
                <w:sz w:val="12"/>
                <w:szCs w:val="12"/>
              </w:rPr>
            </w:pPr>
            <w:r w:rsidRPr="001C49C0">
              <w:rPr>
                <w:rFonts w:asciiTheme="minorHAnsi" w:hAnsiTheme="minorHAnsi"/>
                <w:sz w:val="12"/>
                <w:szCs w:val="12"/>
              </w:rPr>
              <w:t xml:space="preserve">else as default reference the value from </w:t>
            </w:r>
            <w:r w:rsidRPr="001C49C0">
              <w:rPr>
                <w:rFonts w:asciiTheme="minorHAnsi" w:hAnsiTheme="minorHAnsi"/>
                <w:sz w:val="12"/>
                <w:szCs w:val="12"/>
                <w:highlight w:val="yellow"/>
              </w:rPr>
              <w:t>C02</w:t>
            </w:r>
            <w:r w:rsidRPr="001C49C0">
              <w:rPr>
                <w:rFonts w:asciiTheme="minorHAnsi" w:hAnsiTheme="minorHAnsi"/>
                <w:sz w:val="12"/>
                <w:szCs w:val="12"/>
              </w:rPr>
              <w:t>;</w:t>
            </w:r>
            <w:r w:rsidRPr="001C49C0" w:rsidDel="00DF27FC">
              <w:rPr>
                <w:rFonts w:asciiTheme="minorHAnsi" w:hAnsiTheme="minorHAnsi"/>
                <w:sz w:val="12"/>
                <w:szCs w:val="12"/>
              </w:rPr>
              <w:t xml:space="preserve"> </w:t>
            </w:r>
            <w:r w:rsidRPr="001C49C0">
              <w:rPr>
                <w:rFonts w:asciiTheme="minorHAnsi" w:hAnsiTheme="minorHAnsi"/>
                <w:sz w:val="12"/>
                <w:szCs w:val="12"/>
              </w:rPr>
              <w:t xml:space="preserve"> </w:t>
            </w:r>
            <w:r w:rsidRPr="001C49C0">
              <w:rPr>
                <w:rFonts w:ascii="Calibri" w:hAnsi="Calibri"/>
                <w:sz w:val="12"/>
                <w:szCs w:val="12"/>
              </w:rPr>
              <w:t xml:space="preserve">allow user to override default and pick from list </w:t>
            </w:r>
            <w:r w:rsidRPr="001C49C0">
              <w:rPr>
                <w:rFonts w:asciiTheme="minorHAnsi" w:hAnsiTheme="minorHAnsi"/>
                <w:sz w:val="12"/>
                <w:szCs w:val="12"/>
              </w:rPr>
              <w:t xml:space="preserve"> </w:t>
            </w:r>
          </w:p>
          <w:p w14:paraId="1F9B9850" w14:textId="22490411" w:rsidR="00A61B69" w:rsidRPr="001C49C0" w:rsidRDefault="00A61B69" w:rsidP="00A61B69">
            <w:pPr>
              <w:keepNext/>
              <w:rPr>
                <w:rFonts w:asciiTheme="minorHAnsi" w:hAnsiTheme="minorHAnsi"/>
                <w:sz w:val="12"/>
                <w:szCs w:val="12"/>
              </w:rPr>
            </w:pPr>
            <w:r w:rsidRPr="001C49C0">
              <w:rPr>
                <w:rFonts w:asciiTheme="minorHAnsi" w:hAnsiTheme="minorHAnsi"/>
                <w:sz w:val="12"/>
                <w:szCs w:val="12"/>
              </w:rPr>
              <w:t>*AFUE;</w:t>
            </w:r>
          </w:p>
          <w:p w14:paraId="1F9B9851" w14:textId="662DCE06" w:rsidR="00A61B69" w:rsidRPr="001C49C0" w:rsidRDefault="00A61B69" w:rsidP="00A61B69">
            <w:pPr>
              <w:keepNext/>
              <w:rPr>
                <w:rFonts w:asciiTheme="minorHAnsi" w:hAnsiTheme="minorHAnsi"/>
                <w:sz w:val="12"/>
                <w:szCs w:val="12"/>
              </w:rPr>
            </w:pPr>
            <w:r w:rsidRPr="001C49C0">
              <w:rPr>
                <w:rFonts w:asciiTheme="minorHAnsi" w:hAnsiTheme="minorHAnsi"/>
                <w:sz w:val="12"/>
                <w:szCs w:val="12"/>
              </w:rPr>
              <w:t>*COP;</w:t>
            </w:r>
          </w:p>
          <w:p w14:paraId="6A03BF86" w14:textId="77777777" w:rsidR="00A61B69" w:rsidRPr="001C49C0" w:rsidRDefault="00A61B69" w:rsidP="00A61B69">
            <w:pPr>
              <w:keepNext/>
              <w:rPr>
                <w:rFonts w:asciiTheme="minorHAnsi" w:hAnsiTheme="minorHAnsi"/>
                <w:sz w:val="12"/>
                <w:szCs w:val="12"/>
              </w:rPr>
            </w:pPr>
            <w:r w:rsidRPr="001C49C0">
              <w:rPr>
                <w:rFonts w:asciiTheme="minorHAnsi" w:hAnsiTheme="minorHAnsi"/>
                <w:sz w:val="12"/>
                <w:szCs w:val="12"/>
              </w:rPr>
              <w:t>*HSPF; or</w:t>
            </w:r>
          </w:p>
          <w:p w14:paraId="5C959F05" w14:textId="3EE29119" w:rsidR="00A61B69" w:rsidRPr="001C49C0" w:rsidRDefault="00A61B69" w:rsidP="00A61B69">
            <w:pPr>
              <w:keepNext/>
              <w:rPr>
                <w:rFonts w:asciiTheme="minorHAnsi" w:hAnsiTheme="minorHAnsi"/>
                <w:sz w:val="12"/>
                <w:szCs w:val="12"/>
              </w:rPr>
            </w:pPr>
            <w:r w:rsidRPr="001C49C0">
              <w:rPr>
                <w:rFonts w:asciiTheme="minorHAnsi" w:hAnsiTheme="minorHAnsi"/>
                <w:sz w:val="12"/>
                <w:szCs w:val="12"/>
              </w:rPr>
              <w:t>*NA</w:t>
            </w:r>
          </w:p>
          <w:p w14:paraId="2C8A5C9F" w14:textId="2CD7599D" w:rsidR="00A61B69" w:rsidRPr="001C49C0" w:rsidRDefault="00A61B69" w:rsidP="00A61B69">
            <w:pPr>
              <w:keepNext/>
              <w:rPr>
                <w:rFonts w:ascii="Calibri" w:hAnsi="Calibri"/>
                <w:sz w:val="12"/>
                <w:szCs w:val="12"/>
              </w:rPr>
            </w:pPr>
            <w:r w:rsidRPr="001C49C0">
              <w:rPr>
                <w:rFonts w:ascii="Calibri" w:hAnsi="Calibri"/>
                <w:sz w:val="12"/>
                <w:szCs w:val="12"/>
              </w:rPr>
              <w:t>flag non-default values and report in project status notes field; a revised CF1R may be required &gt;</w:t>
            </w:r>
            <w:r w:rsidRPr="001C49C0">
              <w:rPr>
                <w:sz w:val="12"/>
                <w:szCs w:val="12"/>
              </w:rPr>
              <w:t xml:space="preserve"> </w:t>
            </w:r>
          </w:p>
          <w:p w14:paraId="1F9B9853" w14:textId="6594C58B" w:rsidR="00A61B69" w:rsidRPr="001C49C0" w:rsidRDefault="00A61B69" w:rsidP="00A61B69">
            <w:pPr>
              <w:keepNext/>
              <w:rPr>
                <w:rFonts w:ascii="Calibri" w:hAnsi="Calibri"/>
                <w:sz w:val="12"/>
                <w:szCs w:val="12"/>
              </w:rPr>
            </w:pPr>
            <w:r w:rsidRPr="001C49C0">
              <w:rPr>
                <w:rFonts w:ascii="Calibri" w:hAnsi="Calibri"/>
                <w:sz w:val="12"/>
                <w:szCs w:val="12"/>
              </w:rPr>
              <w:t>&gt;</w:t>
            </w:r>
          </w:p>
        </w:tc>
        <w:tc>
          <w:tcPr>
            <w:tcW w:w="1260" w:type="dxa"/>
            <w:gridSpan w:val="2"/>
          </w:tcPr>
          <w:p w14:paraId="4A976CB1" w14:textId="7F0971C2" w:rsidR="00A61B69" w:rsidRPr="001C49C0" w:rsidRDefault="00A61B69" w:rsidP="00A61B69">
            <w:pPr>
              <w:keepNext/>
              <w:rPr>
                <w:rFonts w:ascii="Calibri" w:hAnsi="Calibri"/>
                <w:sz w:val="12"/>
                <w:szCs w:val="12"/>
              </w:rPr>
            </w:pPr>
            <w:r w:rsidRPr="001C49C0">
              <w:rPr>
                <w:rFonts w:ascii="Calibri" w:hAnsi="Calibri"/>
                <w:sz w:val="12"/>
                <w:szCs w:val="12"/>
              </w:rPr>
              <w:t xml:space="preserve">&lt;&lt;If C03 = NA, then </w:t>
            </w:r>
            <w:r>
              <w:rPr>
                <w:rFonts w:ascii="Calibri" w:hAnsi="Calibri"/>
                <w:sz w:val="12"/>
                <w:szCs w:val="12"/>
              </w:rPr>
              <w:t>value =</w:t>
            </w:r>
            <w:r w:rsidRPr="001C49C0">
              <w:rPr>
                <w:rFonts w:ascii="Calibri" w:hAnsi="Calibri"/>
                <w:sz w:val="12"/>
                <w:szCs w:val="12"/>
              </w:rPr>
              <w:t xml:space="preserve"> NA; else user input, numeric, 100.0</w:t>
            </w:r>
            <w:r>
              <w:rPr>
                <w:rFonts w:ascii="Calibri" w:hAnsi="Calibri"/>
                <w:sz w:val="12"/>
                <w:szCs w:val="12"/>
              </w:rPr>
              <w:t xml:space="preserve"> </w:t>
            </w:r>
            <w:r w:rsidRPr="001C49C0">
              <w:rPr>
                <w:rFonts w:ascii="Calibri" w:hAnsi="Calibri"/>
                <w:sz w:val="12"/>
                <w:szCs w:val="12"/>
              </w:rPr>
              <w:t>≥</w:t>
            </w:r>
            <w:r>
              <w:rPr>
                <w:rFonts w:ascii="Calibri" w:hAnsi="Calibri"/>
                <w:sz w:val="12"/>
                <w:szCs w:val="12"/>
              </w:rPr>
              <w:t xml:space="preserve"> </w:t>
            </w:r>
            <w:r w:rsidRPr="001C49C0">
              <w:rPr>
                <w:rFonts w:ascii="Calibri" w:hAnsi="Calibri"/>
                <w:sz w:val="12"/>
                <w:szCs w:val="12"/>
              </w:rPr>
              <w:t>xx.x</w:t>
            </w:r>
            <w:r>
              <w:rPr>
                <w:rFonts w:ascii="Calibri" w:hAnsi="Calibri"/>
                <w:sz w:val="12"/>
                <w:szCs w:val="12"/>
              </w:rPr>
              <w:t xml:space="preserve"> </w:t>
            </w:r>
            <w:r w:rsidRPr="001C49C0">
              <w:rPr>
                <w:rFonts w:ascii="Calibri" w:hAnsi="Calibri"/>
                <w:sz w:val="12"/>
                <w:szCs w:val="12"/>
              </w:rPr>
              <w:t>≥</w:t>
            </w:r>
            <w:r>
              <w:rPr>
                <w:rFonts w:ascii="Calibri" w:hAnsi="Calibri"/>
                <w:sz w:val="12"/>
                <w:szCs w:val="12"/>
              </w:rPr>
              <w:t xml:space="preserve"> </w:t>
            </w:r>
            <w:r w:rsidRPr="001C49C0">
              <w:rPr>
                <w:rFonts w:ascii="Calibri" w:hAnsi="Calibri"/>
                <w:sz w:val="12"/>
                <w:szCs w:val="12"/>
              </w:rPr>
              <w:t xml:space="preserve">0.0; </w:t>
            </w:r>
          </w:p>
          <w:p w14:paraId="42C3C5C8" w14:textId="205C32D3" w:rsidR="00A61B69" w:rsidRPr="001C49C0" w:rsidRDefault="00A61B69" w:rsidP="00A61B69">
            <w:pPr>
              <w:keepNext/>
              <w:rPr>
                <w:rFonts w:ascii="Calibri" w:hAnsi="Calibri"/>
                <w:sz w:val="12"/>
                <w:szCs w:val="12"/>
              </w:rPr>
            </w:pPr>
          </w:p>
          <w:p w14:paraId="13DFAE52" w14:textId="6CFDF28D" w:rsidR="00A61B69" w:rsidRPr="001C49C0" w:rsidRDefault="00A61B69" w:rsidP="00A61B69">
            <w:pPr>
              <w:keepNext/>
              <w:rPr>
                <w:rFonts w:asciiTheme="minorHAnsi" w:hAnsiTheme="minorHAnsi"/>
                <w:sz w:val="12"/>
                <w:szCs w:val="12"/>
              </w:rPr>
            </w:pPr>
            <w:r w:rsidRPr="001C49C0">
              <w:rPr>
                <w:rFonts w:ascii="Calibri" w:hAnsi="Calibri"/>
                <w:sz w:val="12"/>
                <w:szCs w:val="12"/>
              </w:rPr>
              <w:t xml:space="preserve">if the SC System is shown in Section C, then, check value entered by user in this field </w:t>
            </w:r>
            <w:r w:rsidR="00222249">
              <w:rPr>
                <w:rFonts w:ascii="Calibri" w:hAnsi="Calibri"/>
                <w:sz w:val="12"/>
                <w:szCs w:val="12"/>
              </w:rPr>
              <w:t>F07</w:t>
            </w:r>
            <w:r w:rsidRPr="001C49C0">
              <w:rPr>
                <w:rFonts w:ascii="Calibri" w:hAnsi="Calibri"/>
                <w:sz w:val="12"/>
                <w:szCs w:val="12"/>
              </w:rPr>
              <w:t xml:space="preserve">must be ≥ value shown in </w:t>
            </w:r>
            <w:r w:rsidRPr="001C49C0">
              <w:rPr>
                <w:rFonts w:ascii="Calibri" w:hAnsi="Calibri"/>
                <w:sz w:val="12"/>
                <w:szCs w:val="12"/>
                <w:highlight w:val="yellow"/>
              </w:rPr>
              <w:t>C03</w:t>
            </w:r>
            <w:r>
              <w:rPr>
                <w:rFonts w:ascii="Calibri" w:hAnsi="Calibri"/>
                <w:sz w:val="12"/>
                <w:szCs w:val="12"/>
              </w:rPr>
              <w:t xml:space="preserve"> to comply</w:t>
            </w:r>
            <w:r w:rsidRPr="001C49C0">
              <w:rPr>
                <w:rFonts w:ascii="Calibri" w:hAnsi="Calibri"/>
                <w:sz w:val="12"/>
                <w:szCs w:val="12"/>
              </w:rPr>
              <w:t xml:space="preserve">,  </w:t>
            </w:r>
            <w:r>
              <w:rPr>
                <w:rFonts w:ascii="Calibri" w:hAnsi="Calibri"/>
                <w:sz w:val="12"/>
                <w:szCs w:val="12"/>
              </w:rPr>
              <w:t xml:space="preserve">else </w:t>
            </w:r>
            <w:r w:rsidRPr="001C49C0">
              <w:rPr>
                <w:rFonts w:asciiTheme="minorHAnsi" w:hAnsiTheme="minorHAnsi"/>
                <w:sz w:val="12"/>
                <w:szCs w:val="12"/>
              </w:rPr>
              <w:t>flag as non-compliant value and do not allow registration to proceed</w:t>
            </w:r>
          </w:p>
          <w:p w14:paraId="3BB9E7C0" w14:textId="50A14A56" w:rsidR="00A61B69" w:rsidRPr="001C49C0" w:rsidRDefault="00A61B69" w:rsidP="00A61B69">
            <w:pPr>
              <w:keepNext/>
              <w:rPr>
                <w:rFonts w:asciiTheme="minorHAnsi" w:hAnsiTheme="minorHAnsi"/>
                <w:sz w:val="12"/>
                <w:szCs w:val="12"/>
              </w:rPr>
            </w:pPr>
          </w:p>
          <w:p w14:paraId="3B184232" w14:textId="154776C0" w:rsidR="00A61B69" w:rsidRPr="001C49C0" w:rsidRDefault="00A61B69" w:rsidP="00A61B69">
            <w:pPr>
              <w:keepNext/>
              <w:rPr>
                <w:rFonts w:ascii="Calibri" w:hAnsi="Calibri"/>
                <w:sz w:val="12"/>
                <w:szCs w:val="12"/>
              </w:rPr>
            </w:pPr>
            <w:r w:rsidRPr="001C49C0">
              <w:rPr>
                <w:rFonts w:asciiTheme="minorHAnsi" w:hAnsiTheme="minorHAnsi"/>
                <w:sz w:val="12"/>
                <w:szCs w:val="12"/>
              </w:rPr>
              <w:t xml:space="preserve">elseif the SC System is NOT shown in Section C, </w:t>
            </w:r>
            <w:r>
              <w:rPr>
                <w:rFonts w:asciiTheme="minorHAnsi" w:hAnsiTheme="minorHAnsi"/>
                <w:sz w:val="12"/>
                <w:szCs w:val="12"/>
              </w:rPr>
              <w:t xml:space="preserve">then, </w:t>
            </w:r>
            <w:r w:rsidRPr="001C49C0">
              <w:rPr>
                <w:rFonts w:asciiTheme="minorHAnsi" w:hAnsiTheme="minorHAnsi"/>
                <w:sz w:val="12"/>
                <w:szCs w:val="12"/>
              </w:rPr>
              <w:t>end</w:t>
            </w:r>
            <w:r w:rsidRPr="001C49C0">
              <w:rPr>
                <w:rFonts w:ascii="Calibri" w:hAnsi="Calibri"/>
                <w:sz w:val="12"/>
                <w:szCs w:val="12"/>
              </w:rPr>
              <w:t>&gt;&gt;</w:t>
            </w:r>
          </w:p>
          <w:p w14:paraId="1F9B9854" w14:textId="43C36C23" w:rsidR="00A61B69" w:rsidRPr="001C49C0" w:rsidRDefault="00A61B69" w:rsidP="00A61B69">
            <w:pPr>
              <w:keepNext/>
              <w:rPr>
                <w:rFonts w:asciiTheme="minorHAnsi" w:hAnsiTheme="minorHAnsi"/>
                <w:sz w:val="12"/>
                <w:szCs w:val="12"/>
              </w:rPr>
            </w:pPr>
          </w:p>
        </w:tc>
        <w:tc>
          <w:tcPr>
            <w:tcW w:w="1440" w:type="dxa"/>
          </w:tcPr>
          <w:p w14:paraId="1F9B9855" w14:textId="77777777" w:rsidR="00A61B69" w:rsidRPr="001C49C0" w:rsidRDefault="00A61B69" w:rsidP="00A61B69">
            <w:pPr>
              <w:keepNext/>
              <w:rPr>
                <w:rFonts w:ascii="Calibri" w:hAnsi="Calibri"/>
                <w:sz w:val="12"/>
                <w:szCs w:val="12"/>
              </w:rPr>
            </w:pPr>
            <w:r w:rsidRPr="001C49C0">
              <w:rPr>
                <w:rFonts w:ascii="Calibri" w:hAnsi="Calibri"/>
                <w:sz w:val="12"/>
                <w:szCs w:val="12"/>
              </w:rPr>
              <w:t>&lt;&lt;user input alphanumeric text string max 50 characters&gt;&gt;</w:t>
            </w:r>
          </w:p>
        </w:tc>
        <w:tc>
          <w:tcPr>
            <w:tcW w:w="1440" w:type="dxa"/>
            <w:gridSpan w:val="2"/>
          </w:tcPr>
          <w:p w14:paraId="1F9B9856" w14:textId="77777777" w:rsidR="00A61B69" w:rsidRPr="001C49C0" w:rsidRDefault="00A61B69" w:rsidP="00A61B69">
            <w:pPr>
              <w:keepNext/>
              <w:rPr>
                <w:rFonts w:ascii="Calibri" w:hAnsi="Calibri"/>
                <w:sz w:val="12"/>
                <w:szCs w:val="12"/>
              </w:rPr>
            </w:pPr>
            <w:r w:rsidRPr="001C49C0">
              <w:rPr>
                <w:rFonts w:ascii="Calibri" w:hAnsi="Calibri"/>
                <w:sz w:val="12"/>
                <w:szCs w:val="12"/>
              </w:rPr>
              <w:t>&lt;&lt;user input alphanumeric text string max 50 characters&gt;&gt;</w:t>
            </w:r>
          </w:p>
        </w:tc>
        <w:tc>
          <w:tcPr>
            <w:tcW w:w="1350" w:type="dxa"/>
          </w:tcPr>
          <w:p w14:paraId="1F9B9857" w14:textId="77777777" w:rsidR="00A61B69" w:rsidRPr="001C49C0" w:rsidRDefault="00A61B69" w:rsidP="00A61B69">
            <w:pPr>
              <w:keepNext/>
              <w:rPr>
                <w:rFonts w:ascii="Calibri" w:hAnsi="Calibri"/>
                <w:sz w:val="12"/>
                <w:szCs w:val="12"/>
              </w:rPr>
            </w:pPr>
            <w:r w:rsidRPr="001C49C0">
              <w:rPr>
                <w:rFonts w:ascii="Calibri" w:hAnsi="Calibri"/>
                <w:sz w:val="12"/>
                <w:szCs w:val="12"/>
              </w:rPr>
              <w:t>&lt;&lt;user input alphanumeric text string max 50 characters&gt;&gt;</w:t>
            </w:r>
          </w:p>
        </w:tc>
        <w:tc>
          <w:tcPr>
            <w:tcW w:w="895" w:type="dxa"/>
          </w:tcPr>
          <w:p w14:paraId="1F9B9858" w14:textId="4F2D4AF1" w:rsidR="00A61B69" w:rsidRPr="001C49C0" w:rsidRDefault="00A61B69" w:rsidP="00A61B69">
            <w:pPr>
              <w:keepNext/>
              <w:rPr>
                <w:rFonts w:ascii="Calibri" w:hAnsi="Calibri"/>
                <w:sz w:val="12"/>
                <w:szCs w:val="12"/>
              </w:rPr>
            </w:pPr>
            <w:r w:rsidRPr="001C49C0">
              <w:rPr>
                <w:rFonts w:ascii="Calibri" w:hAnsi="Calibri"/>
                <w:sz w:val="12"/>
                <w:szCs w:val="12"/>
              </w:rPr>
              <w:t xml:space="preserve">&lt;&lt;user input, numeric, </w:t>
            </w:r>
            <w:r>
              <w:rPr>
                <w:rFonts w:ascii="Calibri" w:hAnsi="Calibri"/>
                <w:sz w:val="12"/>
                <w:szCs w:val="12"/>
              </w:rPr>
              <w:t>xx</w:t>
            </w:r>
            <w:r w:rsidRPr="001C49C0">
              <w:rPr>
                <w:rFonts w:ascii="Calibri" w:hAnsi="Calibri"/>
                <w:sz w:val="12"/>
                <w:szCs w:val="12"/>
              </w:rPr>
              <w:t>xxxx&gt;&gt;</w:t>
            </w:r>
          </w:p>
        </w:tc>
      </w:tr>
      <w:tr w:rsidR="00A61B69" w:rsidRPr="00295655" w14:paraId="1F9B986B" w14:textId="77777777" w:rsidTr="00E72BF5">
        <w:trPr>
          <w:cantSplit/>
          <w:trHeight w:val="288"/>
        </w:trPr>
        <w:tc>
          <w:tcPr>
            <w:tcW w:w="985" w:type="dxa"/>
          </w:tcPr>
          <w:p w14:paraId="1F9B9863" w14:textId="77777777" w:rsidR="00A61B69" w:rsidRPr="00295655" w:rsidRDefault="00A61B69" w:rsidP="00A61B69">
            <w:pPr>
              <w:keepNext/>
              <w:rPr>
                <w:rFonts w:ascii="Calibri" w:hAnsi="Calibri"/>
                <w:sz w:val="18"/>
                <w:szCs w:val="18"/>
              </w:rPr>
            </w:pPr>
          </w:p>
        </w:tc>
        <w:tc>
          <w:tcPr>
            <w:tcW w:w="990" w:type="dxa"/>
          </w:tcPr>
          <w:p w14:paraId="1F9B9864" w14:textId="77777777" w:rsidR="00A61B69" w:rsidRPr="00295655" w:rsidRDefault="00A61B69" w:rsidP="00A61B69">
            <w:pPr>
              <w:keepNext/>
              <w:rPr>
                <w:rFonts w:ascii="Calibri" w:hAnsi="Calibri"/>
                <w:sz w:val="18"/>
                <w:szCs w:val="18"/>
              </w:rPr>
            </w:pPr>
          </w:p>
        </w:tc>
        <w:tc>
          <w:tcPr>
            <w:tcW w:w="1800" w:type="dxa"/>
            <w:gridSpan w:val="2"/>
          </w:tcPr>
          <w:p w14:paraId="7D77871F" w14:textId="77777777" w:rsidR="00A61B69" w:rsidRPr="00295655" w:rsidRDefault="00A61B69" w:rsidP="00A61B69">
            <w:pPr>
              <w:keepNext/>
              <w:rPr>
                <w:rFonts w:ascii="Calibri" w:hAnsi="Calibri"/>
                <w:sz w:val="18"/>
                <w:szCs w:val="18"/>
              </w:rPr>
            </w:pPr>
          </w:p>
        </w:tc>
        <w:tc>
          <w:tcPr>
            <w:tcW w:w="1440" w:type="dxa"/>
          </w:tcPr>
          <w:p w14:paraId="515151C6" w14:textId="0B98BC2B" w:rsidR="00A61B69" w:rsidRPr="00295655" w:rsidRDefault="00A61B69" w:rsidP="00A61B69">
            <w:pPr>
              <w:keepNext/>
              <w:rPr>
                <w:rFonts w:ascii="Calibri" w:hAnsi="Calibri"/>
                <w:sz w:val="18"/>
                <w:szCs w:val="18"/>
              </w:rPr>
            </w:pPr>
          </w:p>
        </w:tc>
        <w:tc>
          <w:tcPr>
            <w:tcW w:w="1620" w:type="dxa"/>
            <w:gridSpan w:val="2"/>
          </w:tcPr>
          <w:p w14:paraId="2D370D78" w14:textId="77777777" w:rsidR="00A61B69" w:rsidRPr="00295655" w:rsidRDefault="00A61B69" w:rsidP="00A61B69">
            <w:pPr>
              <w:keepNext/>
              <w:rPr>
                <w:rFonts w:ascii="Calibri" w:hAnsi="Calibri"/>
                <w:sz w:val="18"/>
                <w:szCs w:val="18"/>
              </w:rPr>
            </w:pPr>
          </w:p>
        </w:tc>
        <w:tc>
          <w:tcPr>
            <w:tcW w:w="1170" w:type="dxa"/>
          </w:tcPr>
          <w:p w14:paraId="1F9B9865" w14:textId="6E39747F" w:rsidR="00A61B69" w:rsidRPr="00295655" w:rsidRDefault="00A61B69" w:rsidP="00A61B69">
            <w:pPr>
              <w:keepNext/>
              <w:rPr>
                <w:rFonts w:ascii="Calibri" w:hAnsi="Calibri"/>
                <w:sz w:val="18"/>
                <w:szCs w:val="18"/>
              </w:rPr>
            </w:pPr>
          </w:p>
        </w:tc>
        <w:tc>
          <w:tcPr>
            <w:tcW w:w="1260" w:type="dxa"/>
            <w:gridSpan w:val="2"/>
          </w:tcPr>
          <w:p w14:paraId="1F9B9866" w14:textId="77777777" w:rsidR="00A61B69" w:rsidRPr="00295655" w:rsidRDefault="00A61B69" w:rsidP="00A61B69">
            <w:pPr>
              <w:keepNext/>
              <w:rPr>
                <w:rFonts w:ascii="Calibri" w:hAnsi="Calibri"/>
                <w:sz w:val="18"/>
                <w:szCs w:val="18"/>
              </w:rPr>
            </w:pPr>
          </w:p>
        </w:tc>
        <w:tc>
          <w:tcPr>
            <w:tcW w:w="1440" w:type="dxa"/>
          </w:tcPr>
          <w:p w14:paraId="1F9B9867" w14:textId="77777777" w:rsidR="00A61B69" w:rsidRPr="00295655" w:rsidRDefault="00A61B69" w:rsidP="00A61B69">
            <w:pPr>
              <w:keepNext/>
              <w:rPr>
                <w:rFonts w:ascii="Calibri" w:hAnsi="Calibri"/>
                <w:sz w:val="18"/>
                <w:szCs w:val="18"/>
              </w:rPr>
            </w:pPr>
          </w:p>
        </w:tc>
        <w:tc>
          <w:tcPr>
            <w:tcW w:w="1440" w:type="dxa"/>
            <w:gridSpan w:val="2"/>
          </w:tcPr>
          <w:p w14:paraId="1F9B9868" w14:textId="77777777" w:rsidR="00A61B69" w:rsidRPr="00295655" w:rsidRDefault="00A61B69" w:rsidP="00A61B69">
            <w:pPr>
              <w:keepNext/>
              <w:rPr>
                <w:rFonts w:ascii="Calibri" w:hAnsi="Calibri"/>
                <w:sz w:val="18"/>
                <w:szCs w:val="18"/>
              </w:rPr>
            </w:pPr>
          </w:p>
        </w:tc>
        <w:tc>
          <w:tcPr>
            <w:tcW w:w="1350" w:type="dxa"/>
          </w:tcPr>
          <w:p w14:paraId="1F9B9869" w14:textId="77777777" w:rsidR="00A61B69" w:rsidRPr="00295655" w:rsidRDefault="00A61B69" w:rsidP="00A61B69">
            <w:pPr>
              <w:keepNext/>
              <w:rPr>
                <w:rFonts w:ascii="Calibri" w:hAnsi="Calibri"/>
                <w:sz w:val="18"/>
                <w:szCs w:val="18"/>
              </w:rPr>
            </w:pPr>
          </w:p>
        </w:tc>
        <w:tc>
          <w:tcPr>
            <w:tcW w:w="895" w:type="dxa"/>
          </w:tcPr>
          <w:p w14:paraId="1F9B986A" w14:textId="77777777" w:rsidR="00A61B69" w:rsidRPr="00295655" w:rsidRDefault="00A61B69" w:rsidP="00A61B69">
            <w:pPr>
              <w:keepNext/>
              <w:rPr>
                <w:rFonts w:ascii="Calibri" w:hAnsi="Calibri"/>
                <w:sz w:val="18"/>
                <w:szCs w:val="18"/>
              </w:rPr>
            </w:pPr>
          </w:p>
        </w:tc>
      </w:tr>
      <w:tr w:rsidR="00A61B69" w:rsidRPr="00295655" w14:paraId="1F9B986D" w14:textId="77777777" w:rsidTr="00A61B69">
        <w:trPr>
          <w:cantSplit/>
        </w:trPr>
        <w:tc>
          <w:tcPr>
            <w:tcW w:w="14390" w:type="dxa"/>
            <w:gridSpan w:val="15"/>
          </w:tcPr>
          <w:p w14:paraId="1F9B986C" w14:textId="340C8CA3" w:rsidR="00A61B69" w:rsidRPr="00295655" w:rsidRDefault="00A61B69" w:rsidP="00A61B69">
            <w:pPr>
              <w:keepNext/>
              <w:rPr>
                <w:rFonts w:ascii="Calibri" w:hAnsi="Calibri"/>
                <w:sz w:val="18"/>
                <w:szCs w:val="18"/>
              </w:rPr>
            </w:pPr>
            <w:r w:rsidRPr="00295655">
              <w:rPr>
                <w:rFonts w:ascii="Calibri" w:hAnsi="Calibri"/>
                <w:sz w:val="18"/>
                <w:szCs w:val="18"/>
              </w:rPr>
              <w:t>Notes:</w:t>
            </w:r>
          </w:p>
        </w:tc>
      </w:tr>
    </w:tbl>
    <w:p w14:paraId="371EF23C" w14:textId="1B55FFBD" w:rsidR="003E6157" w:rsidRDefault="003E6157"/>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112"/>
        <w:gridCol w:w="1099"/>
        <w:gridCol w:w="667"/>
        <w:gridCol w:w="897"/>
        <w:gridCol w:w="1981"/>
        <w:gridCol w:w="179"/>
        <w:gridCol w:w="1770"/>
        <w:gridCol w:w="929"/>
        <w:gridCol w:w="841"/>
        <w:gridCol w:w="1770"/>
        <w:gridCol w:w="267"/>
        <w:gridCol w:w="856"/>
        <w:gridCol w:w="1011"/>
        <w:gridCol w:w="1011"/>
      </w:tblGrid>
      <w:tr w:rsidR="006E5B91" w:rsidRPr="00295655" w14:paraId="1F9B987A" w14:textId="3C2F9A3F" w:rsidTr="00B55F73">
        <w:trPr>
          <w:cantSplit/>
        </w:trPr>
        <w:tc>
          <w:tcPr>
            <w:tcW w:w="14390" w:type="dxa"/>
            <w:gridSpan w:val="14"/>
            <w:tcBorders>
              <w:bottom w:val="nil"/>
            </w:tcBorders>
          </w:tcPr>
          <w:p w14:paraId="785A4C20" w14:textId="77777777" w:rsidR="006E5B91" w:rsidRPr="00295655" w:rsidRDefault="006E5B91" w:rsidP="00B12CFA">
            <w:pPr>
              <w:keepNext/>
              <w:rPr>
                <w:rFonts w:ascii="Calibri" w:hAnsi="Calibri"/>
                <w:b/>
                <w:sz w:val="18"/>
                <w:szCs w:val="18"/>
              </w:rPr>
            </w:pPr>
            <w:r>
              <w:rPr>
                <w:rFonts w:ascii="Calibri" w:hAnsi="Calibri"/>
                <w:b/>
                <w:sz w:val="18"/>
                <w:szCs w:val="18"/>
              </w:rPr>
              <w:t>G</w:t>
            </w:r>
            <w:r w:rsidRPr="00295655">
              <w:rPr>
                <w:rFonts w:ascii="Calibri" w:hAnsi="Calibri"/>
                <w:b/>
                <w:sz w:val="18"/>
                <w:szCs w:val="18"/>
              </w:rPr>
              <w:t xml:space="preserve">. Installed Cooling System </w:t>
            </w:r>
            <w:r>
              <w:rPr>
                <w:rFonts w:ascii="Calibri" w:hAnsi="Calibri"/>
                <w:b/>
                <w:sz w:val="18"/>
                <w:szCs w:val="18"/>
              </w:rPr>
              <w:t xml:space="preserve">Outdoor Condensing Unit or Package Unit Equipment </w:t>
            </w:r>
            <w:r w:rsidRPr="00295655">
              <w:rPr>
                <w:rFonts w:ascii="Calibri" w:hAnsi="Calibri"/>
                <w:b/>
                <w:sz w:val="18"/>
                <w:szCs w:val="18"/>
              </w:rPr>
              <w:t>I</w:t>
            </w:r>
            <w:r>
              <w:rPr>
                <w:rFonts w:ascii="Calibri" w:hAnsi="Calibri"/>
                <w:b/>
                <w:sz w:val="18"/>
                <w:szCs w:val="18"/>
              </w:rPr>
              <w:t>nformation (not heat pumps)</w:t>
            </w:r>
          </w:p>
          <w:p w14:paraId="3B277025" w14:textId="0B1B8A7A" w:rsidR="006E5B91" w:rsidRDefault="006E5B91" w:rsidP="00B12CFA">
            <w:pPr>
              <w:rPr>
                <w:rFonts w:ascii="Calibri" w:hAnsi="Calibri"/>
                <w:sz w:val="18"/>
                <w:szCs w:val="18"/>
              </w:rPr>
            </w:pPr>
            <w:r w:rsidRPr="00FB4BFD">
              <w:rPr>
                <w:rFonts w:ascii="Calibri" w:hAnsi="Calibri"/>
                <w:sz w:val="18"/>
                <w:szCs w:val="18"/>
              </w:rPr>
              <w:t>&lt;&lt;</w:t>
            </w:r>
            <w:r>
              <w:rPr>
                <w:rFonts w:ascii="Calibri" w:hAnsi="Calibri"/>
                <w:sz w:val="18"/>
                <w:szCs w:val="18"/>
              </w:rPr>
              <w:t xml:space="preserve"> </w:t>
            </w:r>
            <w:r w:rsidRPr="007E6A74">
              <w:rPr>
                <w:rFonts w:ascii="Calibri" w:hAnsi="Calibri"/>
                <w:b/>
                <w:sz w:val="18"/>
                <w:szCs w:val="18"/>
              </w:rPr>
              <w:t>if</w:t>
            </w:r>
            <w:r>
              <w:rPr>
                <w:rFonts w:ascii="Calibri" w:hAnsi="Calibri"/>
                <w:sz w:val="18"/>
                <w:szCs w:val="18"/>
              </w:rPr>
              <w:t xml:space="preserve"> all of the SC Systems listed in Section D have a value in </w:t>
            </w:r>
            <w:r w:rsidRPr="007812EE">
              <w:rPr>
                <w:rFonts w:ascii="Calibri" w:hAnsi="Calibri"/>
                <w:sz w:val="18"/>
                <w:szCs w:val="18"/>
                <w:highlight w:val="yellow"/>
              </w:rPr>
              <w:t>D05</w:t>
            </w:r>
            <w:r>
              <w:rPr>
                <w:rFonts w:ascii="Calibri" w:hAnsi="Calibri"/>
                <w:sz w:val="18"/>
                <w:szCs w:val="18"/>
              </w:rPr>
              <w:t xml:space="preserve">= No Cooling, </w:t>
            </w:r>
            <w:r w:rsidR="007E6A74" w:rsidRPr="007E6A74">
              <w:rPr>
                <w:rFonts w:ascii="Calibri" w:hAnsi="Calibri"/>
                <w:b/>
                <w:sz w:val="18"/>
                <w:szCs w:val="18"/>
              </w:rPr>
              <w:t>and</w:t>
            </w:r>
            <w:r w:rsidRPr="00304C1C">
              <w:rPr>
                <w:rFonts w:ascii="Calibri" w:hAnsi="Calibri"/>
                <w:sz w:val="18"/>
                <w:szCs w:val="18"/>
              </w:rPr>
              <w:t xml:space="preserve"> </w:t>
            </w:r>
            <w:r w:rsidRPr="007E6A74">
              <w:rPr>
                <w:rFonts w:ascii="Calibri" w:hAnsi="Calibri"/>
                <w:b/>
                <w:sz w:val="18"/>
                <w:szCs w:val="18"/>
              </w:rPr>
              <w:t>if</w:t>
            </w:r>
            <w:r w:rsidRPr="006364D4">
              <w:rPr>
                <w:rFonts w:ascii="Calibri" w:hAnsi="Calibri"/>
                <w:sz w:val="18"/>
                <w:szCs w:val="18"/>
              </w:rPr>
              <w:t xml:space="preserve"> Section E applies but </w:t>
            </w:r>
            <w:r w:rsidRPr="00304C1C">
              <w:rPr>
                <w:rFonts w:ascii="Calibri" w:hAnsi="Calibri"/>
                <w:sz w:val="18"/>
                <w:szCs w:val="18"/>
              </w:rPr>
              <w:t xml:space="preserve">all of the SC Systems listed </w:t>
            </w:r>
            <w:r>
              <w:rPr>
                <w:rFonts w:ascii="Calibri" w:hAnsi="Calibri"/>
                <w:sz w:val="18"/>
                <w:szCs w:val="18"/>
              </w:rPr>
              <w:t xml:space="preserve">in Section E have a value in </w:t>
            </w:r>
            <w:r w:rsidRPr="007812EE">
              <w:rPr>
                <w:rFonts w:ascii="Calibri" w:hAnsi="Calibri"/>
                <w:sz w:val="18"/>
                <w:szCs w:val="18"/>
                <w:highlight w:val="yellow"/>
              </w:rPr>
              <w:t>E11</w:t>
            </w:r>
            <w:r w:rsidRPr="00304C1C">
              <w:rPr>
                <w:rFonts w:ascii="Calibri" w:hAnsi="Calibri"/>
                <w:sz w:val="18"/>
                <w:szCs w:val="18"/>
              </w:rPr>
              <w:t xml:space="preserve">=no </w:t>
            </w:r>
            <w:r>
              <w:rPr>
                <w:rFonts w:ascii="Calibri" w:hAnsi="Calibri"/>
                <w:sz w:val="18"/>
                <w:szCs w:val="18"/>
              </w:rPr>
              <w:t>cooling</w:t>
            </w:r>
            <w:r w:rsidRPr="00304C1C">
              <w:rPr>
                <w:rFonts w:ascii="Calibri" w:hAnsi="Calibri"/>
                <w:sz w:val="18"/>
                <w:szCs w:val="18"/>
              </w:rPr>
              <w:t xml:space="preserve"> component altered,</w:t>
            </w:r>
            <w:r>
              <w:rPr>
                <w:rFonts w:ascii="Calibri" w:hAnsi="Calibri"/>
                <w:sz w:val="18"/>
                <w:szCs w:val="18"/>
              </w:rPr>
              <w:t xml:space="preserve"> </w:t>
            </w:r>
            <w:r w:rsidRPr="007E6A74">
              <w:rPr>
                <w:rFonts w:ascii="Calibri" w:hAnsi="Calibri"/>
                <w:b/>
                <w:sz w:val="18"/>
                <w:szCs w:val="18"/>
              </w:rPr>
              <w:t>then</w:t>
            </w:r>
            <w:r>
              <w:rPr>
                <w:rFonts w:ascii="Calibri" w:hAnsi="Calibri"/>
                <w:sz w:val="18"/>
                <w:szCs w:val="18"/>
              </w:rPr>
              <w:t xml:space="preserve"> display the section does not apply message; </w:t>
            </w:r>
          </w:p>
          <w:p w14:paraId="7306137B" w14:textId="5BE173FC" w:rsidR="006E5B91" w:rsidRDefault="006E5B91" w:rsidP="00B12CFA">
            <w:pPr>
              <w:rPr>
                <w:rFonts w:ascii="Calibri" w:hAnsi="Calibri"/>
                <w:sz w:val="18"/>
                <w:szCs w:val="18"/>
              </w:rPr>
            </w:pPr>
            <w:r w:rsidRPr="001D1D73">
              <w:rPr>
                <w:rFonts w:ascii="Calibri" w:hAnsi="Calibri"/>
                <w:b/>
                <w:sz w:val="18"/>
                <w:szCs w:val="18"/>
              </w:rPr>
              <w:t>else</w:t>
            </w:r>
            <w:r w:rsidRPr="00FB4BFD">
              <w:rPr>
                <w:rFonts w:ascii="Calibri" w:hAnsi="Calibri"/>
                <w:sz w:val="18"/>
                <w:szCs w:val="18"/>
              </w:rPr>
              <w:t xml:space="preserve"> require one row of data to be entered in this table for each of the SC System</w:t>
            </w:r>
            <w:r>
              <w:rPr>
                <w:rFonts w:ascii="Calibri" w:hAnsi="Calibri"/>
                <w:sz w:val="18"/>
                <w:szCs w:val="18"/>
              </w:rPr>
              <w:t>s</w:t>
            </w:r>
            <w:r w:rsidRPr="00FB4BFD">
              <w:rPr>
                <w:rFonts w:ascii="Calibri" w:hAnsi="Calibri"/>
                <w:sz w:val="18"/>
                <w:szCs w:val="18"/>
              </w:rPr>
              <w:t xml:space="preserve"> </w:t>
            </w:r>
            <w:r>
              <w:rPr>
                <w:rFonts w:ascii="Calibri" w:hAnsi="Calibri"/>
                <w:sz w:val="18"/>
                <w:szCs w:val="18"/>
              </w:rPr>
              <w:t>in Section D that meet ALL of the following 3 criteria: 1:[</w:t>
            </w:r>
            <w:r w:rsidR="00540882" w:rsidRPr="00540882">
              <w:rPr>
                <w:rFonts w:ascii="Calibri" w:hAnsi="Calibri"/>
                <w:sz w:val="18"/>
                <w:szCs w:val="18"/>
                <w:highlight w:val="yellow"/>
              </w:rPr>
              <w:t>D11</w:t>
            </w:r>
            <w:r>
              <w:rPr>
                <w:rFonts w:ascii="Calibri" w:hAnsi="Calibri"/>
                <w:sz w:val="18"/>
                <w:szCs w:val="18"/>
              </w:rPr>
              <w:t>=new],</w:t>
            </w:r>
            <w:r w:rsidRPr="00D25548">
              <w:rPr>
                <w:rFonts w:ascii="Calibri" w:hAnsi="Calibri"/>
                <w:sz w:val="18"/>
                <w:szCs w:val="18"/>
              </w:rPr>
              <w:t xml:space="preserve"> </w:t>
            </w:r>
            <w:r>
              <w:rPr>
                <w:rFonts w:ascii="Calibri" w:hAnsi="Calibri"/>
                <w:sz w:val="18"/>
                <w:szCs w:val="18"/>
              </w:rPr>
              <w:t>2:[</w:t>
            </w:r>
            <w:r w:rsidRPr="007812EE">
              <w:rPr>
                <w:rFonts w:ascii="Calibri" w:hAnsi="Calibri"/>
                <w:sz w:val="18"/>
                <w:szCs w:val="18"/>
                <w:highlight w:val="yellow"/>
              </w:rPr>
              <w:t>D05</w:t>
            </w:r>
            <w:r>
              <w:rPr>
                <w:rFonts w:ascii="Calibri" w:hAnsi="Calibri"/>
                <w:sz w:val="18"/>
                <w:szCs w:val="18"/>
              </w:rPr>
              <w:t>≠</w:t>
            </w:r>
            <w:r w:rsidRPr="00FB4BFD">
              <w:rPr>
                <w:rFonts w:ascii="Calibri" w:hAnsi="Calibri"/>
                <w:sz w:val="18"/>
                <w:szCs w:val="18"/>
              </w:rPr>
              <w:t>no cooling</w:t>
            </w:r>
            <w:r>
              <w:rPr>
                <w:rFonts w:ascii="Calibri" w:hAnsi="Calibri"/>
                <w:sz w:val="18"/>
                <w:szCs w:val="18"/>
              </w:rPr>
              <w:t>], 3:[</w:t>
            </w:r>
            <w:r w:rsidRPr="007812EE">
              <w:rPr>
                <w:rFonts w:ascii="Calibri" w:hAnsi="Calibri"/>
                <w:sz w:val="18"/>
                <w:szCs w:val="18"/>
                <w:highlight w:val="yellow"/>
              </w:rPr>
              <w:t>D05</w:t>
            </w:r>
            <w:r w:rsidRPr="00A82EF3">
              <w:rPr>
                <w:rFonts w:ascii="Calibri" w:hAnsi="Calibri"/>
                <w:sz w:val="18"/>
                <w:szCs w:val="18"/>
              </w:rPr>
              <w:t xml:space="preserve"> </w:t>
            </w:r>
            <w:r>
              <w:rPr>
                <w:rFonts w:ascii="Calibri" w:hAnsi="Calibri"/>
                <w:sz w:val="18"/>
                <w:szCs w:val="18"/>
              </w:rPr>
              <w:t xml:space="preserve">≠ one of the heat pump types in the list that follows below];  </w:t>
            </w:r>
          </w:p>
          <w:p w14:paraId="4B263FEE" w14:textId="643A27EE" w:rsidR="006E5B91" w:rsidRDefault="006E5B91" w:rsidP="00B12CFA">
            <w:pPr>
              <w:rPr>
                <w:rFonts w:ascii="Calibri" w:hAnsi="Calibri"/>
                <w:sz w:val="18"/>
                <w:szCs w:val="18"/>
              </w:rPr>
            </w:pPr>
            <w:r w:rsidRPr="001D1D73">
              <w:rPr>
                <w:rFonts w:ascii="Calibri" w:hAnsi="Calibri"/>
                <w:b/>
                <w:sz w:val="18"/>
                <w:szCs w:val="18"/>
              </w:rPr>
              <w:t>ALSO</w:t>
            </w:r>
            <w:r w:rsidRPr="008B6B86">
              <w:rPr>
                <w:rFonts w:ascii="Calibri" w:hAnsi="Calibri"/>
                <w:sz w:val="18"/>
                <w:szCs w:val="18"/>
              </w:rPr>
              <w:t xml:space="preserve"> if Section E applies</w:t>
            </w:r>
            <w:r>
              <w:rPr>
                <w:rFonts w:ascii="Calibri" w:hAnsi="Calibri"/>
                <w:sz w:val="18"/>
                <w:szCs w:val="18"/>
              </w:rPr>
              <w:t xml:space="preserve"> require </w:t>
            </w:r>
            <w:r w:rsidRPr="00034C4D">
              <w:rPr>
                <w:rFonts w:ascii="Calibri" w:hAnsi="Calibri"/>
                <w:sz w:val="18"/>
                <w:szCs w:val="18"/>
              </w:rPr>
              <w:t>one row of data to be entered in this table for eac</w:t>
            </w:r>
            <w:r>
              <w:rPr>
                <w:rFonts w:ascii="Calibri" w:hAnsi="Calibri"/>
                <w:sz w:val="18"/>
                <w:szCs w:val="18"/>
              </w:rPr>
              <w:t>h of the SC Systems in Section E</w:t>
            </w:r>
            <w:r w:rsidRPr="00034C4D">
              <w:rPr>
                <w:rFonts w:ascii="Calibri" w:hAnsi="Calibri"/>
                <w:sz w:val="18"/>
                <w:szCs w:val="18"/>
              </w:rPr>
              <w:t xml:space="preserve"> </w:t>
            </w:r>
            <w:r>
              <w:rPr>
                <w:rFonts w:ascii="Calibri" w:hAnsi="Calibri"/>
                <w:sz w:val="18"/>
                <w:szCs w:val="18"/>
              </w:rPr>
              <w:t xml:space="preserve">that meet ALL of the following </w:t>
            </w:r>
            <w:r w:rsidR="00DD1701">
              <w:rPr>
                <w:rFonts w:ascii="Calibri" w:hAnsi="Calibri"/>
                <w:sz w:val="18"/>
                <w:szCs w:val="18"/>
              </w:rPr>
              <w:t xml:space="preserve">four </w:t>
            </w:r>
            <w:r>
              <w:rPr>
                <w:rFonts w:ascii="Calibri" w:hAnsi="Calibri"/>
                <w:sz w:val="18"/>
                <w:szCs w:val="18"/>
              </w:rPr>
              <w:t>criteria: 1:</w:t>
            </w:r>
            <w:r w:rsidR="00DD1701">
              <w:rPr>
                <w:rFonts w:ascii="Calibri" w:hAnsi="Calibri"/>
                <w:sz w:val="18"/>
                <w:szCs w:val="18"/>
              </w:rPr>
              <w:t>[</w:t>
            </w:r>
            <w:r w:rsidR="00540882">
              <w:rPr>
                <w:rFonts w:ascii="Calibri" w:hAnsi="Calibri"/>
                <w:sz w:val="18"/>
                <w:szCs w:val="18"/>
              </w:rPr>
              <w:t>D11</w:t>
            </w:r>
            <w:r w:rsidR="00DD1701">
              <w:rPr>
                <w:rFonts w:ascii="Calibri" w:hAnsi="Calibri"/>
                <w:sz w:val="18"/>
                <w:szCs w:val="18"/>
              </w:rPr>
              <w:t>=altered],</w:t>
            </w:r>
            <w:r>
              <w:rPr>
                <w:rFonts w:ascii="Calibri" w:hAnsi="Calibri"/>
                <w:sz w:val="18"/>
                <w:szCs w:val="18"/>
              </w:rPr>
              <w:t xml:space="preserve"> </w:t>
            </w:r>
            <w:r w:rsidR="00DD1701">
              <w:rPr>
                <w:rFonts w:ascii="Calibri" w:hAnsi="Calibri"/>
                <w:sz w:val="18"/>
                <w:szCs w:val="18"/>
              </w:rPr>
              <w:t>2:</w:t>
            </w:r>
            <w:r>
              <w:rPr>
                <w:rFonts w:ascii="Calibri" w:hAnsi="Calibri"/>
                <w:sz w:val="18"/>
                <w:szCs w:val="18"/>
              </w:rPr>
              <w:t>[</w:t>
            </w:r>
            <w:r w:rsidRPr="007812EE">
              <w:rPr>
                <w:rFonts w:ascii="Calibri" w:hAnsi="Calibri"/>
                <w:sz w:val="18"/>
                <w:szCs w:val="18"/>
                <w:highlight w:val="yellow"/>
              </w:rPr>
              <w:t>E05</w:t>
            </w:r>
            <w:r>
              <w:rPr>
                <w:rFonts w:ascii="Calibri" w:hAnsi="Calibri"/>
                <w:sz w:val="18"/>
                <w:szCs w:val="18"/>
              </w:rPr>
              <w:t xml:space="preserve">=yes], </w:t>
            </w:r>
            <w:r w:rsidR="00DD1701">
              <w:rPr>
                <w:rFonts w:ascii="Calibri" w:hAnsi="Calibri"/>
                <w:sz w:val="18"/>
                <w:szCs w:val="18"/>
              </w:rPr>
              <w:t>3</w:t>
            </w:r>
            <w:r>
              <w:rPr>
                <w:rFonts w:ascii="Calibri" w:hAnsi="Calibri"/>
                <w:sz w:val="18"/>
                <w:szCs w:val="18"/>
              </w:rPr>
              <w:t>:</w:t>
            </w:r>
            <w:r w:rsidRPr="009E219D">
              <w:rPr>
                <w:rFonts w:ascii="Calibri" w:hAnsi="Calibri"/>
                <w:sz w:val="18"/>
                <w:szCs w:val="18"/>
              </w:rPr>
              <w:t>[</w:t>
            </w:r>
            <w:r w:rsidRPr="007812EE">
              <w:rPr>
                <w:rFonts w:ascii="Calibri" w:hAnsi="Calibri"/>
                <w:sz w:val="18"/>
                <w:szCs w:val="18"/>
                <w:highlight w:val="yellow"/>
              </w:rPr>
              <w:t>D05</w:t>
            </w:r>
            <w:r w:rsidRPr="009E219D">
              <w:rPr>
                <w:rFonts w:ascii="Calibri" w:hAnsi="Calibri"/>
                <w:sz w:val="18"/>
                <w:szCs w:val="18"/>
              </w:rPr>
              <w:t xml:space="preserve"> ≠ one of the heat pump types in the list that follows</w:t>
            </w:r>
            <w:r>
              <w:rPr>
                <w:rFonts w:ascii="Calibri" w:hAnsi="Calibri"/>
                <w:sz w:val="18"/>
                <w:szCs w:val="18"/>
              </w:rPr>
              <w:t xml:space="preserve"> below</w:t>
            </w:r>
            <w:r w:rsidRPr="009E219D">
              <w:rPr>
                <w:rFonts w:ascii="Calibri" w:hAnsi="Calibri"/>
                <w:sz w:val="18"/>
                <w:szCs w:val="18"/>
              </w:rPr>
              <w:t xml:space="preserve">] </w:t>
            </w:r>
            <w:r w:rsidR="00DD1701">
              <w:rPr>
                <w:rFonts w:ascii="Calibri" w:hAnsi="Calibri"/>
                <w:sz w:val="18"/>
                <w:szCs w:val="18"/>
              </w:rPr>
              <w:t>4</w:t>
            </w:r>
            <w:r>
              <w:rPr>
                <w:rFonts w:ascii="Calibri" w:hAnsi="Calibri"/>
                <w:sz w:val="18"/>
                <w:szCs w:val="18"/>
              </w:rPr>
              <w:t>:[</w:t>
            </w:r>
            <w:r w:rsidRPr="007812EE">
              <w:rPr>
                <w:rFonts w:ascii="Calibri" w:hAnsi="Calibri"/>
                <w:sz w:val="18"/>
                <w:szCs w:val="18"/>
                <w:highlight w:val="yellow"/>
              </w:rPr>
              <w:t>E11</w:t>
            </w:r>
            <w:r>
              <w:rPr>
                <w:rFonts w:ascii="Calibri" w:hAnsi="Calibri"/>
                <w:sz w:val="18"/>
                <w:szCs w:val="18"/>
              </w:rPr>
              <w:t xml:space="preserve">=one of the following </w:t>
            </w:r>
            <w:r w:rsidR="006C4716">
              <w:rPr>
                <w:rFonts w:ascii="Calibri" w:hAnsi="Calibri"/>
                <w:sz w:val="18"/>
                <w:szCs w:val="18"/>
              </w:rPr>
              <w:t xml:space="preserve">two </w:t>
            </w:r>
            <w:r>
              <w:rPr>
                <w:rFonts w:ascii="Calibri" w:hAnsi="Calibri"/>
                <w:sz w:val="18"/>
                <w:szCs w:val="18"/>
              </w:rPr>
              <w:t>cooling component types: {outdoor condensing unit}; {outdoor package unit}];</w:t>
            </w:r>
          </w:p>
          <w:p w14:paraId="093D2D38" w14:textId="3EBBF904" w:rsidR="006E5B91" w:rsidRDefault="006E5B91" w:rsidP="00B12CFA">
            <w:pPr>
              <w:keepNext/>
              <w:rPr>
                <w:rFonts w:ascii="Calibri" w:hAnsi="Calibri"/>
                <w:b/>
                <w:sz w:val="18"/>
                <w:szCs w:val="18"/>
              </w:rPr>
            </w:pPr>
          </w:p>
        </w:tc>
      </w:tr>
      <w:tr w:rsidR="00B55F73" w:rsidRPr="00295655" w14:paraId="22C702A0" w14:textId="77777777" w:rsidTr="00B55F73">
        <w:trPr>
          <w:cantSplit/>
        </w:trPr>
        <w:tc>
          <w:tcPr>
            <w:tcW w:w="2878" w:type="dxa"/>
            <w:gridSpan w:val="3"/>
            <w:tcBorders>
              <w:top w:val="nil"/>
              <w:right w:val="nil"/>
            </w:tcBorders>
          </w:tcPr>
          <w:p w14:paraId="70128EF0" w14:textId="77777777" w:rsidR="00B55F73" w:rsidRPr="00A82EF3" w:rsidRDefault="00B55F73" w:rsidP="00B55F73">
            <w:pPr>
              <w:rPr>
                <w:rFonts w:asciiTheme="minorHAnsi" w:hAnsiTheme="minorHAnsi"/>
                <w:sz w:val="16"/>
                <w:szCs w:val="16"/>
              </w:rPr>
            </w:pPr>
            <w:r>
              <w:rPr>
                <w:rFonts w:asciiTheme="minorHAnsi" w:hAnsiTheme="minorHAnsi"/>
                <w:sz w:val="16"/>
                <w:szCs w:val="16"/>
              </w:rPr>
              <w:t>*</w:t>
            </w:r>
            <w:r w:rsidRPr="00A82EF3">
              <w:rPr>
                <w:rFonts w:asciiTheme="minorHAnsi" w:hAnsiTheme="minorHAnsi"/>
                <w:sz w:val="16"/>
                <w:szCs w:val="16"/>
              </w:rPr>
              <w:t xml:space="preserve">central split HP; </w:t>
            </w:r>
          </w:p>
          <w:p w14:paraId="130272A5" w14:textId="77777777" w:rsidR="00B55F73" w:rsidRPr="00A82EF3" w:rsidRDefault="00B55F73" w:rsidP="00B55F73">
            <w:pPr>
              <w:rPr>
                <w:rFonts w:asciiTheme="minorHAnsi" w:hAnsiTheme="minorHAnsi"/>
                <w:sz w:val="16"/>
                <w:szCs w:val="16"/>
              </w:rPr>
            </w:pPr>
            <w:r w:rsidRPr="00A82EF3">
              <w:rPr>
                <w:rFonts w:asciiTheme="minorHAnsi" w:hAnsiTheme="minorHAnsi"/>
                <w:sz w:val="16"/>
                <w:szCs w:val="16"/>
              </w:rPr>
              <w:t>*central packaged HP</w:t>
            </w:r>
          </w:p>
          <w:p w14:paraId="68C7D9E6" w14:textId="77777777" w:rsidR="00B55F73" w:rsidRDefault="00B55F73" w:rsidP="00B55F73">
            <w:pPr>
              <w:rPr>
                <w:ins w:id="161" w:author="jmiller20191120" w:date="2019-11-26T12:48:00Z"/>
                <w:rFonts w:asciiTheme="minorHAnsi" w:hAnsiTheme="minorHAnsi"/>
                <w:sz w:val="16"/>
                <w:szCs w:val="16"/>
              </w:rPr>
            </w:pPr>
            <w:r w:rsidRPr="00A82EF3">
              <w:rPr>
                <w:rFonts w:asciiTheme="minorHAnsi" w:hAnsiTheme="minorHAnsi"/>
                <w:sz w:val="16"/>
                <w:szCs w:val="16"/>
              </w:rPr>
              <w:t>*central large packaged HP</w:t>
            </w:r>
          </w:p>
          <w:p w14:paraId="45DBEE00" w14:textId="07812A09" w:rsidR="00B10068" w:rsidRPr="00B10068" w:rsidRDefault="00B10068" w:rsidP="00B55F73">
            <w:pPr>
              <w:rPr>
                <w:rFonts w:ascii="Calibri" w:hAnsi="Calibri"/>
                <w:sz w:val="16"/>
                <w:szCs w:val="16"/>
              </w:rPr>
            </w:pPr>
            <w:ins w:id="162" w:author="jmiller20191120" w:date="2019-11-26T12:48:00Z">
              <w:r w:rsidRPr="00B10068">
                <w:rPr>
                  <w:rFonts w:ascii="Calibri" w:hAnsi="Calibri"/>
                  <w:sz w:val="16"/>
                  <w:szCs w:val="16"/>
                </w:rPr>
                <w:t>*ducted mini-split HP</w:t>
              </w:r>
            </w:ins>
          </w:p>
        </w:tc>
        <w:tc>
          <w:tcPr>
            <w:tcW w:w="2878" w:type="dxa"/>
            <w:gridSpan w:val="2"/>
            <w:tcBorders>
              <w:top w:val="nil"/>
              <w:left w:val="nil"/>
              <w:right w:val="nil"/>
            </w:tcBorders>
          </w:tcPr>
          <w:p w14:paraId="775135FB" w14:textId="77777777" w:rsidR="00B55F73" w:rsidRDefault="00B55F73" w:rsidP="00B55F73">
            <w:pPr>
              <w:rPr>
                <w:rFonts w:asciiTheme="minorHAnsi" w:hAnsiTheme="minorHAnsi"/>
                <w:sz w:val="16"/>
                <w:szCs w:val="16"/>
              </w:rPr>
            </w:pPr>
            <w:r w:rsidRPr="00A82EF3">
              <w:rPr>
                <w:rFonts w:asciiTheme="minorHAnsi" w:hAnsiTheme="minorHAnsi"/>
                <w:sz w:val="16"/>
                <w:szCs w:val="16"/>
              </w:rPr>
              <w:t>*ductless</w:t>
            </w:r>
            <w:r>
              <w:rPr>
                <w:rFonts w:asciiTheme="minorHAnsi" w:hAnsiTheme="minorHAnsi"/>
                <w:sz w:val="16"/>
                <w:szCs w:val="16"/>
              </w:rPr>
              <w:t xml:space="preserve"> mini-split</w:t>
            </w:r>
            <w:r w:rsidRPr="00A82EF3">
              <w:rPr>
                <w:rFonts w:asciiTheme="minorHAnsi" w:hAnsiTheme="minorHAnsi"/>
                <w:sz w:val="16"/>
                <w:szCs w:val="16"/>
              </w:rPr>
              <w:t xml:space="preserve"> HP;</w:t>
            </w:r>
          </w:p>
          <w:p w14:paraId="0190C8BC" w14:textId="77777777" w:rsidR="00B55F73" w:rsidRDefault="00B55F73" w:rsidP="00B55F73">
            <w:pPr>
              <w:rPr>
                <w:rFonts w:asciiTheme="minorHAnsi" w:hAnsiTheme="minorHAnsi"/>
                <w:sz w:val="16"/>
                <w:szCs w:val="16"/>
              </w:rPr>
            </w:pPr>
            <w:r w:rsidRPr="00761C61">
              <w:rPr>
                <w:rFonts w:asciiTheme="minorHAnsi" w:hAnsiTheme="minorHAnsi"/>
                <w:sz w:val="16"/>
                <w:szCs w:val="16"/>
              </w:rPr>
              <w:t>*hydronic</w:t>
            </w:r>
            <w:r>
              <w:rPr>
                <w:rFonts w:asciiTheme="minorHAnsi" w:hAnsiTheme="minorHAnsi"/>
                <w:sz w:val="16"/>
                <w:szCs w:val="16"/>
              </w:rPr>
              <w:t xml:space="preserve"> HP</w:t>
            </w:r>
            <w:r w:rsidRPr="00761C61">
              <w:rPr>
                <w:rFonts w:asciiTheme="minorHAnsi" w:hAnsiTheme="minorHAnsi"/>
                <w:sz w:val="16"/>
                <w:szCs w:val="16"/>
              </w:rPr>
              <w:t>,</w:t>
            </w:r>
          </w:p>
          <w:p w14:paraId="2A71932A" w14:textId="77777777" w:rsidR="00B55F73" w:rsidRPr="00A82EF3" w:rsidRDefault="00B55F73" w:rsidP="00B55F73">
            <w:pPr>
              <w:rPr>
                <w:rFonts w:asciiTheme="minorHAnsi" w:hAnsiTheme="minorHAnsi"/>
                <w:sz w:val="16"/>
                <w:szCs w:val="16"/>
              </w:rPr>
            </w:pPr>
            <w:r w:rsidRPr="00761C61">
              <w:rPr>
                <w:rFonts w:asciiTheme="minorHAnsi" w:hAnsiTheme="minorHAnsi"/>
                <w:sz w:val="16"/>
                <w:szCs w:val="16"/>
              </w:rPr>
              <w:t>*hydronic</w:t>
            </w:r>
            <w:r>
              <w:rPr>
                <w:rFonts w:asciiTheme="minorHAnsi" w:hAnsiTheme="minorHAnsi"/>
                <w:sz w:val="16"/>
                <w:szCs w:val="16"/>
              </w:rPr>
              <w:t xml:space="preserve"> HP+forced air</w:t>
            </w:r>
            <w:r w:rsidRPr="00761C61">
              <w:rPr>
                <w:rFonts w:asciiTheme="minorHAnsi" w:hAnsiTheme="minorHAnsi"/>
                <w:sz w:val="16"/>
                <w:szCs w:val="16"/>
              </w:rPr>
              <w:t>;</w:t>
            </w:r>
          </w:p>
          <w:p w14:paraId="214644AD" w14:textId="61951997" w:rsidR="00B55F73" w:rsidRDefault="00B55F73" w:rsidP="00B55F73">
            <w:pPr>
              <w:keepNext/>
              <w:rPr>
                <w:rFonts w:ascii="Calibri" w:hAnsi="Calibri"/>
                <w:b/>
                <w:sz w:val="18"/>
                <w:szCs w:val="18"/>
              </w:rPr>
            </w:pPr>
            <w:r w:rsidRPr="00A82EF3">
              <w:rPr>
                <w:rFonts w:asciiTheme="minorHAnsi" w:hAnsiTheme="minorHAnsi"/>
                <w:sz w:val="16"/>
                <w:szCs w:val="16"/>
              </w:rPr>
              <w:t>*room HP</w:t>
            </w:r>
            <w:r>
              <w:rPr>
                <w:rFonts w:asciiTheme="minorHAnsi" w:hAnsiTheme="minorHAnsi"/>
                <w:sz w:val="16"/>
                <w:szCs w:val="16"/>
              </w:rPr>
              <w:t>;</w:t>
            </w:r>
            <w:r w:rsidDel="00B55F73">
              <w:rPr>
                <w:rFonts w:asciiTheme="minorHAnsi" w:hAnsiTheme="minorHAnsi"/>
                <w:sz w:val="16"/>
                <w:szCs w:val="16"/>
              </w:rPr>
              <w:t xml:space="preserve"> </w:t>
            </w:r>
          </w:p>
        </w:tc>
        <w:tc>
          <w:tcPr>
            <w:tcW w:w="2878" w:type="dxa"/>
            <w:gridSpan w:val="3"/>
            <w:tcBorders>
              <w:top w:val="nil"/>
              <w:left w:val="nil"/>
              <w:right w:val="nil"/>
            </w:tcBorders>
          </w:tcPr>
          <w:p w14:paraId="3FAC169B" w14:textId="77777777" w:rsidR="00B55F73" w:rsidRDefault="00B55F73" w:rsidP="00B55F73">
            <w:pPr>
              <w:keepNext/>
              <w:rPr>
                <w:rFonts w:asciiTheme="minorHAnsi" w:hAnsiTheme="minorHAnsi"/>
                <w:sz w:val="16"/>
                <w:szCs w:val="16"/>
              </w:rPr>
            </w:pPr>
            <w:r>
              <w:rPr>
                <w:rFonts w:asciiTheme="minorHAnsi" w:hAnsiTheme="minorHAnsi"/>
                <w:sz w:val="16"/>
                <w:szCs w:val="16"/>
              </w:rPr>
              <w:t>*small duct high velocity HP;</w:t>
            </w:r>
          </w:p>
          <w:p w14:paraId="44F8413D" w14:textId="77777777" w:rsidR="00B55F73" w:rsidRPr="00B10068" w:rsidRDefault="00B55F73" w:rsidP="00B12CFA">
            <w:pPr>
              <w:keepNext/>
              <w:rPr>
                <w:ins w:id="163" w:author="jmiller20191120" w:date="2019-11-26T12:49:00Z"/>
                <w:rFonts w:ascii="Calibri" w:hAnsi="Calibri"/>
                <w:sz w:val="16"/>
                <w:szCs w:val="16"/>
              </w:rPr>
            </w:pPr>
            <w:r>
              <w:rPr>
                <w:rFonts w:asciiTheme="minorHAnsi" w:hAnsiTheme="minorHAnsi"/>
                <w:sz w:val="16"/>
                <w:szCs w:val="16"/>
              </w:rPr>
              <w:t>*ductless VRF HP</w:t>
            </w:r>
            <w:r w:rsidRPr="00FB4BFD">
              <w:rPr>
                <w:rFonts w:ascii="Calibri" w:hAnsi="Calibri"/>
                <w:sz w:val="18"/>
                <w:szCs w:val="18"/>
              </w:rPr>
              <w:t xml:space="preserve"> </w:t>
            </w:r>
          </w:p>
          <w:p w14:paraId="22502862" w14:textId="77777777" w:rsidR="00B10068" w:rsidRPr="00B10068" w:rsidRDefault="00B10068" w:rsidP="00B10068">
            <w:pPr>
              <w:keepNext/>
              <w:rPr>
                <w:ins w:id="164" w:author="jmiller20191120" w:date="2019-11-26T12:49:00Z"/>
                <w:rFonts w:ascii="Calibri" w:hAnsi="Calibri"/>
                <w:sz w:val="16"/>
                <w:szCs w:val="16"/>
              </w:rPr>
            </w:pPr>
            <w:ins w:id="165" w:author="jmiller20191120" w:date="2019-11-26T12:49:00Z">
              <w:r w:rsidRPr="00B10068">
                <w:rPr>
                  <w:rFonts w:ascii="Calibri" w:hAnsi="Calibri"/>
                  <w:sz w:val="16"/>
                  <w:szCs w:val="16"/>
                </w:rPr>
                <w:t>*air-to-water HP</w:t>
              </w:r>
            </w:ins>
          </w:p>
          <w:p w14:paraId="1FC5700D" w14:textId="782A01DA" w:rsidR="00B10068" w:rsidRDefault="00B10068" w:rsidP="00B10068">
            <w:pPr>
              <w:keepNext/>
              <w:rPr>
                <w:rFonts w:ascii="Calibri" w:hAnsi="Calibri"/>
                <w:b/>
                <w:sz w:val="18"/>
                <w:szCs w:val="18"/>
              </w:rPr>
            </w:pPr>
            <w:ins w:id="166" w:author="jmiller20191120" w:date="2019-11-26T12:49:00Z">
              <w:r w:rsidRPr="00B10068">
                <w:rPr>
                  <w:rFonts w:ascii="Calibri" w:hAnsi="Calibri"/>
                  <w:sz w:val="16"/>
                  <w:szCs w:val="16"/>
                </w:rPr>
                <w:t>*ground-source HP</w:t>
              </w:r>
            </w:ins>
          </w:p>
        </w:tc>
        <w:tc>
          <w:tcPr>
            <w:tcW w:w="2878" w:type="dxa"/>
            <w:gridSpan w:val="3"/>
            <w:tcBorders>
              <w:top w:val="nil"/>
              <w:left w:val="nil"/>
              <w:right w:val="nil"/>
            </w:tcBorders>
          </w:tcPr>
          <w:p w14:paraId="0157854C" w14:textId="6B16F3DF" w:rsidR="00B55F73" w:rsidRPr="00471DEE" w:rsidRDefault="00B55F73" w:rsidP="00B55F73">
            <w:pPr>
              <w:keepNext/>
              <w:rPr>
                <w:rFonts w:ascii="Calibri" w:hAnsi="Calibri"/>
                <w:sz w:val="18"/>
                <w:szCs w:val="18"/>
              </w:rPr>
            </w:pPr>
            <w:r>
              <w:rPr>
                <w:rFonts w:ascii="Calibri" w:hAnsi="Calibri"/>
                <w:sz w:val="18"/>
                <w:szCs w:val="18"/>
              </w:rPr>
              <w:t>*VCHP-</w:t>
            </w:r>
            <w:r w:rsidRPr="00471DEE">
              <w:rPr>
                <w:rFonts w:ascii="Calibri" w:hAnsi="Calibri"/>
                <w:sz w:val="18"/>
                <w:szCs w:val="18"/>
              </w:rPr>
              <w:t xml:space="preserve">Ducted </w:t>
            </w:r>
          </w:p>
          <w:p w14:paraId="15A16E4F" w14:textId="6A96A8B2" w:rsidR="00B55F73" w:rsidRPr="00471DEE" w:rsidRDefault="00B55F73" w:rsidP="00B55F73">
            <w:pPr>
              <w:keepNext/>
              <w:rPr>
                <w:rFonts w:ascii="Calibri" w:hAnsi="Calibri"/>
                <w:sz w:val="18"/>
                <w:szCs w:val="18"/>
              </w:rPr>
            </w:pPr>
            <w:r w:rsidRPr="00471DEE">
              <w:rPr>
                <w:rFonts w:ascii="Calibri" w:hAnsi="Calibri"/>
                <w:sz w:val="18"/>
                <w:szCs w:val="18"/>
              </w:rPr>
              <w:t>*VCHP-Ductless</w:t>
            </w:r>
          </w:p>
          <w:p w14:paraId="746855F9" w14:textId="30D2AA14" w:rsidR="00B55F73" w:rsidRDefault="00B55F73" w:rsidP="00B55F73">
            <w:pPr>
              <w:keepNext/>
              <w:rPr>
                <w:rFonts w:ascii="Calibri" w:hAnsi="Calibri"/>
                <w:b/>
                <w:sz w:val="18"/>
                <w:szCs w:val="18"/>
              </w:rPr>
            </w:pPr>
            <w:r>
              <w:rPr>
                <w:rFonts w:ascii="Calibri" w:hAnsi="Calibri"/>
                <w:sz w:val="18"/>
                <w:szCs w:val="18"/>
              </w:rPr>
              <w:t>*VCHP-</w:t>
            </w:r>
            <w:r w:rsidRPr="00471DEE">
              <w:rPr>
                <w:rFonts w:ascii="Calibri" w:hAnsi="Calibri"/>
                <w:sz w:val="18"/>
                <w:szCs w:val="18"/>
              </w:rPr>
              <w:t>Ducted+Ductless</w:t>
            </w:r>
          </w:p>
        </w:tc>
        <w:tc>
          <w:tcPr>
            <w:tcW w:w="2878" w:type="dxa"/>
            <w:gridSpan w:val="3"/>
            <w:tcBorders>
              <w:top w:val="nil"/>
              <w:left w:val="nil"/>
            </w:tcBorders>
          </w:tcPr>
          <w:p w14:paraId="2E5B4287" w14:textId="77777777" w:rsidR="00B55F73" w:rsidRPr="00B55F73" w:rsidRDefault="00B55F73" w:rsidP="00B55F73">
            <w:pPr>
              <w:keepNext/>
              <w:rPr>
                <w:rFonts w:ascii="Calibri" w:hAnsi="Calibri"/>
                <w:sz w:val="18"/>
                <w:szCs w:val="18"/>
              </w:rPr>
            </w:pPr>
            <w:r w:rsidRPr="00B55F73">
              <w:rPr>
                <w:rFonts w:ascii="Calibri" w:hAnsi="Calibri"/>
                <w:sz w:val="18"/>
                <w:szCs w:val="18"/>
              </w:rPr>
              <w:t>*multisplit HP-ducted</w:t>
            </w:r>
          </w:p>
          <w:p w14:paraId="7E13FD6C" w14:textId="77777777" w:rsidR="00B55F73" w:rsidRPr="00B55F73" w:rsidRDefault="00B55F73" w:rsidP="00B55F73">
            <w:pPr>
              <w:keepNext/>
              <w:rPr>
                <w:rFonts w:ascii="Calibri" w:hAnsi="Calibri"/>
                <w:sz w:val="18"/>
                <w:szCs w:val="18"/>
              </w:rPr>
            </w:pPr>
            <w:r w:rsidRPr="00B55F73">
              <w:rPr>
                <w:rFonts w:ascii="Calibri" w:hAnsi="Calibri"/>
                <w:sz w:val="18"/>
                <w:szCs w:val="18"/>
              </w:rPr>
              <w:t>*multisplit HP-ductless</w:t>
            </w:r>
          </w:p>
          <w:p w14:paraId="401C8FD7" w14:textId="5FEE03E8" w:rsidR="00B55F73" w:rsidRDefault="00B55F73" w:rsidP="00B55F73">
            <w:pPr>
              <w:keepNext/>
              <w:rPr>
                <w:rFonts w:ascii="Calibri" w:hAnsi="Calibri"/>
                <w:b/>
                <w:sz w:val="18"/>
                <w:szCs w:val="18"/>
              </w:rPr>
            </w:pPr>
            <w:r w:rsidRPr="00B55F73">
              <w:rPr>
                <w:rFonts w:ascii="Calibri" w:hAnsi="Calibri"/>
                <w:sz w:val="18"/>
                <w:szCs w:val="18"/>
              </w:rPr>
              <w:t>*multisplit HP-ducted+ductless</w:t>
            </w:r>
            <w:r w:rsidRPr="00FB4BFD">
              <w:rPr>
                <w:rFonts w:ascii="Calibri" w:hAnsi="Calibri"/>
                <w:sz w:val="18"/>
                <w:szCs w:val="18"/>
              </w:rPr>
              <w:t>&gt;&gt;</w:t>
            </w:r>
          </w:p>
        </w:tc>
      </w:tr>
      <w:tr w:rsidR="006E5B91" w:rsidRPr="00295655" w14:paraId="1F9B9884" w14:textId="0AFC7804" w:rsidTr="002B2D2B">
        <w:trPr>
          <w:cantSplit/>
          <w:trHeight w:val="224"/>
        </w:trPr>
        <w:tc>
          <w:tcPr>
            <w:tcW w:w="1112" w:type="dxa"/>
            <w:vAlign w:val="bottom"/>
          </w:tcPr>
          <w:p w14:paraId="1F9B987B" w14:textId="77777777" w:rsidR="006E5B91" w:rsidRPr="00295655" w:rsidRDefault="006E5B91" w:rsidP="00B12CFA">
            <w:pPr>
              <w:keepNext/>
              <w:jc w:val="center"/>
              <w:rPr>
                <w:rFonts w:ascii="Calibri" w:hAnsi="Calibri"/>
                <w:sz w:val="18"/>
                <w:szCs w:val="18"/>
              </w:rPr>
            </w:pPr>
            <w:r w:rsidRPr="00295655">
              <w:rPr>
                <w:rFonts w:ascii="Calibri" w:hAnsi="Calibri"/>
                <w:sz w:val="18"/>
                <w:szCs w:val="18"/>
              </w:rPr>
              <w:t>01</w:t>
            </w:r>
          </w:p>
        </w:tc>
        <w:tc>
          <w:tcPr>
            <w:tcW w:w="1099" w:type="dxa"/>
            <w:vAlign w:val="bottom"/>
          </w:tcPr>
          <w:p w14:paraId="1F9B987C" w14:textId="1DE6A8DB" w:rsidR="006E5B91" w:rsidRPr="00295655" w:rsidRDefault="006E5B91" w:rsidP="00B12CFA">
            <w:pPr>
              <w:keepNext/>
              <w:jc w:val="center"/>
              <w:rPr>
                <w:rFonts w:ascii="Calibri" w:hAnsi="Calibri"/>
                <w:sz w:val="18"/>
                <w:szCs w:val="18"/>
              </w:rPr>
            </w:pPr>
            <w:r w:rsidRPr="00295655">
              <w:rPr>
                <w:rFonts w:ascii="Calibri" w:hAnsi="Calibri"/>
                <w:sz w:val="18"/>
                <w:szCs w:val="18"/>
              </w:rPr>
              <w:t>02</w:t>
            </w:r>
          </w:p>
        </w:tc>
        <w:tc>
          <w:tcPr>
            <w:tcW w:w="1564" w:type="dxa"/>
            <w:gridSpan w:val="2"/>
            <w:vAlign w:val="bottom"/>
          </w:tcPr>
          <w:p w14:paraId="1F9B987D" w14:textId="77777777" w:rsidR="006E5B91" w:rsidRPr="00295655" w:rsidRDefault="006E5B91" w:rsidP="00B12CFA">
            <w:pPr>
              <w:keepNext/>
              <w:jc w:val="center"/>
              <w:rPr>
                <w:rFonts w:ascii="Calibri" w:hAnsi="Calibri"/>
                <w:sz w:val="18"/>
                <w:szCs w:val="18"/>
              </w:rPr>
            </w:pPr>
            <w:r w:rsidRPr="00295655">
              <w:rPr>
                <w:rFonts w:ascii="Calibri" w:hAnsi="Calibri"/>
                <w:sz w:val="18"/>
                <w:szCs w:val="18"/>
              </w:rPr>
              <w:t>03</w:t>
            </w:r>
          </w:p>
        </w:tc>
        <w:tc>
          <w:tcPr>
            <w:tcW w:w="2160" w:type="dxa"/>
            <w:gridSpan w:val="2"/>
            <w:vAlign w:val="bottom"/>
          </w:tcPr>
          <w:p w14:paraId="1F9B987E" w14:textId="77777777" w:rsidR="006E5B91" w:rsidRPr="00295655" w:rsidRDefault="006E5B91" w:rsidP="00B12CFA">
            <w:pPr>
              <w:keepNext/>
              <w:jc w:val="center"/>
              <w:rPr>
                <w:rFonts w:ascii="Calibri" w:hAnsi="Calibri"/>
                <w:sz w:val="18"/>
                <w:szCs w:val="18"/>
              </w:rPr>
            </w:pPr>
            <w:r w:rsidRPr="00295655">
              <w:rPr>
                <w:rFonts w:ascii="Calibri" w:hAnsi="Calibri"/>
                <w:sz w:val="18"/>
                <w:szCs w:val="18"/>
              </w:rPr>
              <w:t>04</w:t>
            </w:r>
          </w:p>
        </w:tc>
        <w:tc>
          <w:tcPr>
            <w:tcW w:w="1770" w:type="dxa"/>
            <w:vAlign w:val="bottom"/>
          </w:tcPr>
          <w:p w14:paraId="1F9B987F" w14:textId="77777777" w:rsidR="006E5B91" w:rsidRPr="00295655" w:rsidRDefault="006E5B91" w:rsidP="00B12CFA">
            <w:pPr>
              <w:keepNext/>
              <w:jc w:val="center"/>
              <w:rPr>
                <w:rFonts w:ascii="Calibri" w:hAnsi="Calibri"/>
                <w:sz w:val="18"/>
                <w:szCs w:val="18"/>
              </w:rPr>
            </w:pPr>
            <w:r w:rsidRPr="00295655">
              <w:rPr>
                <w:rFonts w:ascii="Calibri" w:hAnsi="Calibri"/>
                <w:sz w:val="18"/>
                <w:szCs w:val="18"/>
              </w:rPr>
              <w:t>05</w:t>
            </w:r>
          </w:p>
        </w:tc>
        <w:tc>
          <w:tcPr>
            <w:tcW w:w="1770" w:type="dxa"/>
            <w:gridSpan w:val="2"/>
            <w:vAlign w:val="bottom"/>
          </w:tcPr>
          <w:p w14:paraId="1F9B9880" w14:textId="77777777" w:rsidR="006E5B91" w:rsidRPr="00295655" w:rsidRDefault="006E5B91" w:rsidP="00B12CFA">
            <w:pPr>
              <w:keepNext/>
              <w:jc w:val="center"/>
              <w:rPr>
                <w:rFonts w:ascii="Calibri" w:hAnsi="Calibri"/>
                <w:sz w:val="18"/>
                <w:szCs w:val="18"/>
              </w:rPr>
            </w:pPr>
            <w:r w:rsidRPr="00295655">
              <w:rPr>
                <w:rFonts w:ascii="Calibri" w:hAnsi="Calibri"/>
                <w:sz w:val="18"/>
                <w:szCs w:val="18"/>
              </w:rPr>
              <w:t>06</w:t>
            </w:r>
          </w:p>
        </w:tc>
        <w:tc>
          <w:tcPr>
            <w:tcW w:w="1770" w:type="dxa"/>
            <w:vAlign w:val="bottom"/>
          </w:tcPr>
          <w:p w14:paraId="1F9B9881" w14:textId="77777777" w:rsidR="006E5B91" w:rsidRPr="00295655" w:rsidRDefault="006E5B91" w:rsidP="00B12CFA">
            <w:pPr>
              <w:keepNext/>
              <w:jc w:val="center"/>
              <w:rPr>
                <w:rFonts w:ascii="Calibri" w:hAnsi="Calibri"/>
                <w:sz w:val="18"/>
                <w:szCs w:val="18"/>
              </w:rPr>
            </w:pPr>
            <w:r w:rsidRPr="00295655">
              <w:rPr>
                <w:rFonts w:ascii="Calibri" w:hAnsi="Calibri"/>
                <w:sz w:val="18"/>
                <w:szCs w:val="18"/>
              </w:rPr>
              <w:t>07</w:t>
            </w:r>
          </w:p>
        </w:tc>
        <w:tc>
          <w:tcPr>
            <w:tcW w:w="1123" w:type="dxa"/>
            <w:gridSpan w:val="2"/>
            <w:vAlign w:val="bottom"/>
          </w:tcPr>
          <w:p w14:paraId="1F9B9882" w14:textId="77777777" w:rsidR="006E5B91" w:rsidRPr="00295655" w:rsidRDefault="006E5B91" w:rsidP="00B12CFA">
            <w:pPr>
              <w:keepNext/>
              <w:jc w:val="center"/>
              <w:rPr>
                <w:rFonts w:ascii="Calibri" w:hAnsi="Calibri"/>
                <w:sz w:val="18"/>
                <w:szCs w:val="18"/>
              </w:rPr>
            </w:pPr>
            <w:r w:rsidRPr="00295655">
              <w:rPr>
                <w:rFonts w:ascii="Calibri" w:hAnsi="Calibri"/>
                <w:sz w:val="18"/>
                <w:szCs w:val="18"/>
              </w:rPr>
              <w:t>08</w:t>
            </w:r>
          </w:p>
        </w:tc>
        <w:tc>
          <w:tcPr>
            <w:tcW w:w="1011" w:type="dxa"/>
            <w:vAlign w:val="bottom"/>
          </w:tcPr>
          <w:p w14:paraId="1F9B9883" w14:textId="77777777" w:rsidR="006E5B91" w:rsidRPr="00295655" w:rsidRDefault="006E5B91" w:rsidP="00B12CFA">
            <w:pPr>
              <w:keepNext/>
              <w:jc w:val="center"/>
              <w:rPr>
                <w:rFonts w:ascii="Calibri" w:hAnsi="Calibri"/>
                <w:sz w:val="18"/>
                <w:szCs w:val="18"/>
              </w:rPr>
            </w:pPr>
            <w:r>
              <w:rPr>
                <w:rFonts w:ascii="Calibri" w:hAnsi="Calibri"/>
                <w:sz w:val="18"/>
                <w:szCs w:val="18"/>
              </w:rPr>
              <w:t>09</w:t>
            </w:r>
          </w:p>
        </w:tc>
        <w:tc>
          <w:tcPr>
            <w:tcW w:w="1011" w:type="dxa"/>
          </w:tcPr>
          <w:p w14:paraId="1294ED8C" w14:textId="6AECE129" w:rsidR="006E5B91" w:rsidRDefault="006E5B91" w:rsidP="00B12CFA">
            <w:pPr>
              <w:keepNext/>
              <w:jc w:val="center"/>
              <w:rPr>
                <w:rFonts w:ascii="Calibri" w:hAnsi="Calibri"/>
                <w:sz w:val="18"/>
                <w:szCs w:val="18"/>
              </w:rPr>
            </w:pPr>
            <w:r>
              <w:rPr>
                <w:rFonts w:ascii="Calibri" w:hAnsi="Calibri"/>
                <w:sz w:val="18"/>
                <w:szCs w:val="18"/>
              </w:rPr>
              <w:t>10</w:t>
            </w:r>
          </w:p>
        </w:tc>
      </w:tr>
      <w:tr w:rsidR="006E5B91" w:rsidRPr="00295655" w14:paraId="1F9B9892" w14:textId="7669E142" w:rsidTr="002B2D2B">
        <w:trPr>
          <w:cantSplit/>
          <w:trHeight w:val="576"/>
        </w:trPr>
        <w:tc>
          <w:tcPr>
            <w:tcW w:w="1112" w:type="dxa"/>
            <w:vAlign w:val="bottom"/>
          </w:tcPr>
          <w:p w14:paraId="1F9B9885" w14:textId="654EFD09" w:rsidR="006E5B91" w:rsidRPr="00295655" w:rsidRDefault="006E5B91" w:rsidP="00B12CFA">
            <w:pPr>
              <w:keepNext/>
              <w:jc w:val="center"/>
              <w:rPr>
                <w:rFonts w:ascii="Calibri" w:hAnsi="Calibri"/>
                <w:b/>
                <w:sz w:val="16"/>
                <w:szCs w:val="16"/>
              </w:rPr>
            </w:pPr>
            <w:r w:rsidRPr="00D55CAB">
              <w:rPr>
                <w:rFonts w:ascii="Calibri" w:hAnsi="Calibri"/>
                <w:sz w:val="18"/>
                <w:szCs w:val="18"/>
              </w:rPr>
              <w:t xml:space="preserve">SC System </w:t>
            </w:r>
            <w:r>
              <w:rPr>
                <w:rFonts w:ascii="Calibri" w:hAnsi="Calibri"/>
                <w:sz w:val="18"/>
                <w:szCs w:val="18"/>
              </w:rPr>
              <w:t>ID/</w:t>
            </w:r>
            <w:r w:rsidRPr="00D55CAB">
              <w:rPr>
                <w:rFonts w:ascii="Calibri" w:hAnsi="Calibri"/>
                <w:sz w:val="18"/>
                <w:szCs w:val="18"/>
              </w:rPr>
              <w:t>Name</w:t>
            </w:r>
            <w:r>
              <w:t xml:space="preserve"> </w:t>
            </w:r>
            <w:r w:rsidRPr="00D43B79">
              <w:rPr>
                <w:rFonts w:ascii="Calibri" w:hAnsi="Calibri"/>
                <w:sz w:val="18"/>
                <w:szCs w:val="18"/>
              </w:rPr>
              <w:t>from CF1R</w:t>
            </w:r>
          </w:p>
        </w:tc>
        <w:tc>
          <w:tcPr>
            <w:tcW w:w="1099" w:type="dxa"/>
            <w:vAlign w:val="bottom"/>
          </w:tcPr>
          <w:p w14:paraId="1F9B9886" w14:textId="224E3F2D" w:rsidR="006E5B91" w:rsidRPr="00295655" w:rsidRDefault="006E5B91" w:rsidP="00B12CFA">
            <w:pPr>
              <w:keepNext/>
              <w:jc w:val="center"/>
              <w:rPr>
                <w:rFonts w:ascii="Calibri" w:hAnsi="Calibri"/>
                <w:b/>
                <w:sz w:val="16"/>
                <w:szCs w:val="16"/>
              </w:rPr>
            </w:pPr>
            <w:r w:rsidRPr="00697221">
              <w:rPr>
                <w:rFonts w:ascii="Calibri" w:hAnsi="Calibri"/>
                <w:sz w:val="18"/>
                <w:szCs w:val="18"/>
              </w:rPr>
              <w:t xml:space="preserve">SC System </w:t>
            </w:r>
            <w:r w:rsidRPr="00D13FCF">
              <w:rPr>
                <w:rFonts w:ascii="Calibri" w:hAnsi="Calibri"/>
                <w:sz w:val="18"/>
                <w:szCs w:val="18"/>
              </w:rPr>
              <w:t xml:space="preserve">Description of </w:t>
            </w:r>
            <w:r w:rsidRPr="00697221">
              <w:rPr>
                <w:rFonts w:ascii="Calibri" w:hAnsi="Calibri"/>
                <w:sz w:val="18"/>
                <w:szCs w:val="18"/>
              </w:rPr>
              <w:t>Area Served</w:t>
            </w:r>
          </w:p>
        </w:tc>
        <w:tc>
          <w:tcPr>
            <w:tcW w:w="1564" w:type="dxa"/>
            <w:gridSpan w:val="2"/>
            <w:vAlign w:val="bottom"/>
          </w:tcPr>
          <w:p w14:paraId="1F9B9887" w14:textId="77777777" w:rsidR="006E5B91" w:rsidRPr="002E10B9" w:rsidRDefault="006E5B91" w:rsidP="00B12CFA">
            <w:pPr>
              <w:keepNext/>
              <w:jc w:val="center"/>
              <w:rPr>
                <w:rFonts w:ascii="Calibri" w:hAnsi="Calibri"/>
                <w:sz w:val="18"/>
                <w:szCs w:val="16"/>
              </w:rPr>
            </w:pPr>
            <w:r w:rsidRPr="002E10B9">
              <w:rPr>
                <w:rFonts w:ascii="Calibri" w:hAnsi="Calibri"/>
                <w:sz w:val="18"/>
                <w:szCs w:val="16"/>
              </w:rPr>
              <w:t>Cooling Efficiency</w:t>
            </w:r>
          </w:p>
          <w:p w14:paraId="1F9B9888" w14:textId="77777777" w:rsidR="006E5B91" w:rsidRPr="002E10B9" w:rsidRDefault="006E5B91" w:rsidP="00B12CFA">
            <w:pPr>
              <w:keepNext/>
              <w:jc w:val="center"/>
              <w:rPr>
                <w:rFonts w:ascii="Calibri" w:hAnsi="Calibri"/>
                <w:sz w:val="18"/>
                <w:szCs w:val="16"/>
              </w:rPr>
            </w:pPr>
            <w:r w:rsidRPr="002E10B9">
              <w:rPr>
                <w:rFonts w:ascii="Calibri" w:hAnsi="Calibri"/>
                <w:sz w:val="18"/>
                <w:szCs w:val="16"/>
              </w:rPr>
              <w:t>SEER</w:t>
            </w:r>
          </w:p>
        </w:tc>
        <w:tc>
          <w:tcPr>
            <w:tcW w:w="2160" w:type="dxa"/>
            <w:gridSpan w:val="2"/>
            <w:vAlign w:val="bottom"/>
          </w:tcPr>
          <w:p w14:paraId="1F9B9889" w14:textId="77777777" w:rsidR="006E5B91" w:rsidRPr="002E10B9" w:rsidRDefault="006E5B91" w:rsidP="00B12CFA">
            <w:pPr>
              <w:keepNext/>
              <w:jc w:val="center"/>
              <w:rPr>
                <w:rFonts w:ascii="Calibri" w:hAnsi="Calibri"/>
                <w:sz w:val="18"/>
                <w:szCs w:val="16"/>
              </w:rPr>
            </w:pPr>
            <w:r w:rsidRPr="002E10B9">
              <w:rPr>
                <w:rFonts w:ascii="Calibri" w:hAnsi="Calibri"/>
                <w:sz w:val="18"/>
                <w:szCs w:val="16"/>
              </w:rPr>
              <w:t>Cooling Efficiency</w:t>
            </w:r>
          </w:p>
          <w:p w14:paraId="1F9B988A" w14:textId="77777777" w:rsidR="006E5B91" w:rsidRPr="002E10B9" w:rsidRDefault="006E5B91" w:rsidP="00B12CFA">
            <w:pPr>
              <w:keepNext/>
              <w:jc w:val="center"/>
              <w:rPr>
                <w:rFonts w:ascii="Calibri" w:hAnsi="Calibri"/>
                <w:sz w:val="18"/>
                <w:szCs w:val="16"/>
              </w:rPr>
            </w:pPr>
            <w:r w:rsidRPr="002E10B9">
              <w:rPr>
                <w:rFonts w:ascii="Calibri" w:hAnsi="Calibri"/>
                <w:sz w:val="18"/>
                <w:szCs w:val="16"/>
              </w:rPr>
              <w:t>EER</w:t>
            </w:r>
          </w:p>
        </w:tc>
        <w:tc>
          <w:tcPr>
            <w:tcW w:w="1770" w:type="dxa"/>
            <w:vAlign w:val="bottom"/>
          </w:tcPr>
          <w:p w14:paraId="1F9B988B" w14:textId="77777777" w:rsidR="006E5B91" w:rsidRPr="002E10B9" w:rsidRDefault="006E5B91" w:rsidP="00B12CFA">
            <w:pPr>
              <w:keepNext/>
              <w:jc w:val="center"/>
              <w:rPr>
                <w:rFonts w:ascii="Calibri" w:hAnsi="Calibri"/>
                <w:sz w:val="18"/>
                <w:szCs w:val="16"/>
              </w:rPr>
            </w:pPr>
            <w:r w:rsidRPr="002E10B9">
              <w:rPr>
                <w:rFonts w:ascii="Calibri" w:hAnsi="Calibri"/>
                <w:sz w:val="18"/>
                <w:szCs w:val="16"/>
              </w:rPr>
              <w:t>Condenser or Package Unit Manufacturer</w:t>
            </w:r>
          </w:p>
        </w:tc>
        <w:tc>
          <w:tcPr>
            <w:tcW w:w="1770" w:type="dxa"/>
            <w:gridSpan w:val="2"/>
            <w:vAlign w:val="bottom"/>
          </w:tcPr>
          <w:p w14:paraId="1F9B988C" w14:textId="77777777" w:rsidR="006E5B91" w:rsidRPr="002E10B9" w:rsidRDefault="006E5B91" w:rsidP="00B12CFA">
            <w:pPr>
              <w:keepNext/>
              <w:jc w:val="center"/>
              <w:rPr>
                <w:rFonts w:ascii="Calibri" w:hAnsi="Calibri"/>
                <w:sz w:val="18"/>
                <w:szCs w:val="16"/>
              </w:rPr>
            </w:pPr>
            <w:r w:rsidRPr="002E10B9">
              <w:rPr>
                <w:rFonts w:ascii="Calibri" w:hAnsi="Calibri"/>
                <w:sz w:val="18"/>
                <w:szCs w:val="16"/>
              </w:rPr>
              <w:t>Condenser or Package Unit Model Number</w:t>
            </w:r>
          </w:p>
        </w:tc>
        <w:tc>
          <w:tcPr>
            <w:tcW w:w="1770" w:type="dxa"/>
            <w:vAlign w:val="bottom"/>
          </w:tcPr>
          <w:p w14:paraId="1F9B988D" w14:textId="77777777" w:rsidR="006E5B91" w:rsidRPr="002E10B9" w:rsidRDefault="006E5B91" w:rsidP="00B12CFA">
            <w:pPr>
              <w:keepNext/>
              <w:jc w:val="center"/>
              <w:rPr>
                <w:rFonts w:ascii="Calibri" w:hAnsi="Calibri"/>
                <w:sz w:val="18"/>
                <w:szCs w:val="16"/>
              </w:rPr>
            </w:pPr>
            <w:r w:rsidRPr="002E10B9">
              <w:rPr>
                <w:rFonts w:ascii="Calibri" w:hAnsi="Calibri"/>
                <w:sz w:val="18"/>
                <w:szCs w:val="16"/>
              </w:rPr>
              <w:t xml:space="preserve">Condenser or Package Unit </w:t>
            </w:r>
          </w:p>
          <w:p w14:paraId="1F9B988E" w14:textId="77777777" w:rsidR="006E5B91" w:rsidRPr="002E10B9" w:rsidRDefault="006E5B91" w:rsidP="00B12CFA">
            <w:pPr>
              <w:keepNext/>
              <w:jc w:val="center"/>
              <w:rPr>
                <w:rFonts w:ascii="Calibri" w:hAnsi="Calibri"/>
                <w:sz w:val="18"/>
                <w:szCs w:val="16"/>
              </w:rPr>
            </w:pPr>
            <w:r w:rsidRPr="002E10B9">
              <w:rPr>
                <w:rFonts w:ascii="Calibri" w:hAnsi="Calibri"/>
                <w:sz w:val="18"/>
                <w:szCs w:val="16"/>
              </w:rPr>
              <w:t>Serial Number</w:t>
            </w:r>
          </w:p>
        </w:tc>
        <w:tc>
          <w:tcPr>
            <w:tcW w:w="1123" w:type="dxa"/>
            <w:gridSpan w:val="2"/>
            <w:vAlign w:val="bottom"/>
          </w:tcPr>
          <w:p w14:paraId="1F9B988F" w14:textId="2EDA7352" w:rsidR="006E5B91" w:rsidRPr="002E10B9" w:rsidRDefault="006E5B91" w:rsidP="006E5B91">
            <w:pPr>
              <w:keepNext/>
              <w:jc w:val="center"/>
              <w:rPr>
                <w:rFonts w:ascii="Calibri" w:hAnsi="Calibri"/>
                <w:sz w:val="18"/>
                <w:szCs w:val="16"/>
              </w:rPr>
            </w:pPr>
            <w:r w:rsidRPr="002E10B9">
              <w:rPr>
                <w:rFonts w:ascii="Calibri" w:hAnsi="Calibri"/>
                <w:sz w:val="18"/>
                <w:szCs w:val="16"/>
              </w:rPr>
              <w:t>System Cooling Capacity at Design Conditions (</w:t>
            </w:r>
            <w:r>
              <w:rPr>
                <w:rFonts w:ascii="Calibri" w:hAnsi="Calibri"/>
                <w:sz w:val="18"/>
                <w:szCs w:val="16"/>
              </w:rPr>
              <w:t>Btu/h</w:t>
            </w:r>
            <w:r w:rsidRPr="002E10B9">
              <w:rPr>
                <w:rFonts w:ascii="Calibri" w:hAnsi="Calibri"/>
                <w:sz w:val="18"/>
                <w:szCs w:val="16"/>
              </w:rPr>
              <w:t>)</w:t>
            </w:r>
          </w:p>
        </w:tc>
        <w:tc>
          <w:tcPr>
            <w:tcW w:w="1011" w:type="dxa"/>
            <w:vAlign w:val="bottom"/>
          </w:tcPr>
          <w:p w14:paraId="1F9B9890" w14:textId="0D86DFB1" w:rsidR="006E5B91" w:rsidRPr="002E10B9" w:rsidRDefault="006E5B91" w:rsidP="00B12CFA">
            <w:pPr>
              <w:keepNext/>
              <w:jc w:val="center"/>
              <w:rPr>
                <w:rFonts w:ascii="Calibri" w:hAnsi="Calibri"/>
                <w:sz w:val="18"/>
                <w:szCs w:val="16"/>
              </w:rPr>
            </w:pPr>
            <w:r w:rsidRPr="002E10B9">
              <w:rPr>
                <w:rFonts w:ascii="Calibri" w:hAnsi="Calibri"/>
                <w:sz w:val="18"/>
                <w:szCs w:val="16"/>
              </w:rPr>
              <w:t xml:space="preserve">Condenser Nominal Cooling Capacity </w:t>
            </w:r>
          </w:p>
          <w:p w14:paraId="1F9B9891" w14:textId="77777777" w:rsidR="006E5B91" w:rsidRPr="002E10B9" w:rsidRDefault="006E5B91" w:rsidP="00B12CFA">
            <w:pPr>
              <w:keepNext/>
              <w:jc w:val="center"/>
              <w:rPr>
                <w:rFonts w:ascii="Calibri" w:hAnsi="Calibri"/>
                <w:sz w:val="18"/>
                <w:szCs w:val="16"/>
              </w:rPr>
            </w:pPr>
            <w:r w:rsidRPr="002E10B9">
              <w:rPr>
                <w:rFonts w:ascii="Calibri" w:hAnsi="Calibri"/>
                <w:sz w:val="18"/>
                <w:szCs w:val="16"/>
              </w:rPr>
              <w:t>(ton)</w:t>
            </w:r>
          </w:p>
        </w:tc>
        <w:tc>
          <w:tcPr>
            <w:tcW w:w="1011" w:type="dxa"/>
            <w:vAlign w:val="bottom"/>
          </w:tcPr>
          <w:p w14:paraId="387639FC" w14:textId="77777777" w:rsidR="0096058F" w:rsidRDefault="006E5B91" w:rsidP="006E5B91">
            <w:pPr>
              <w:keepNext/>
              <w:jc w:val="center"/>
              <w:rPr>
                <w:rFonts w:ascii="Calibri" w:hAnsi="Calibri"/>
                <w:sz w:val="18"/>
                <w:szCs w:val="16"/>
              </w:rPr>
            </w:pPr>
            <w:r w:rsidRPr="006E5B91">
              <w:rPr>
                <w:rFonts w:ascii="Calibri" w:hAnsi="Calibri"/>
                <w:sz w:val="18"/>
                <w:szCs w:val="16"/>
              </w:rPr>
              <w:t xml:space="preserve">Condenser </w:t>
            </w:r>
          </w:p>
          <w:p w14:paraId="5EBF4F62" w14:textId="34E5564F" w:rsidR="006E5B91" w:rsidRPr="006E5B91" w:rsidRDefault="0096058F" w:rsidP="006E5B91">
            <w:pPr>
              <w:keepNext/>
              <w:jc w:val="center"/>
              <w:rPr>
                <w:rFonts w:ascii="Calibri" w:hAnsi="Calibri"/>
                <w:sz w:val="18"/>
                <w:szCs w:val="16"/>
              </w:rPr>
            </w:pPr>
            <w:r>
              <w:rPr>
                <w:rFonts w:ascii="Calibri" w:hAnsi="Calibri"/>
                <w:sz w:val="18"/>
                <w:szCs w:val="16"/>
              </w:rPr>
              <w:t xml:space="preserve">Rated </w:t>
            </w:r>
            <w:r w:rsidR="006E5B91" w:rsidRPr="006E5B91">
              <w:rPr>
                <w:rFonts w:ascii="Calibri" w:hAnsi="Calibri"/>
                <w:sz w:val="18"/>
                <w:szCs w:val="16"/>
              </w:rPr>
              <w:t>Cooling Capacity</w:t>
            </w:r>
          </w:p>
          <w:p w14:paraId="56F3932B" w14:textId="0F2CFEC1" w:rsidR="006E5B91" w:rsidRPr="002E10B9" w:rsidRDefault="006E5B91" w:rsidP="006E5B91">
            <w:pPr>
              <w:keepNext/>
              <w:jc w:val="center"/>
              <w:rPr>
                <w:rFonts w:ascii="Calibri" w:hAnsi="Calibri"/>
                <w:sz w:val="18"/>
                <w:szCs w:val="16"/>
              </w:rPr>
            </w:pPr>
            <w:r>
              <w:rPr>
                <w:rFonts w:ascii="Calibri" w:hAnsi="Calibri"/>
                <w:sz w:val="18"/>
                <w:szCs w:val="16"/>
              </w:rPr>
              <w:t>(Btu/h</w:t>
            </w:r>
            <w:r w:rsidRPr="006E5B91">
              <w:rPr>
                <w:rFonts w:ascii="Calibri" w:hAnsi="Calibri"/>
                <w:sz w:val="18"/>
                <w:szCs w:val="16"/>
              </w:rPr>
              <w:t>)</w:t>
            </w:r>
          </w:p>
        </w:tc>
      </w:tr>
      <w:tr w:rsidR="006E5B91" w:rsidRPr="00295655" w14:paraId="1F9B989E" w14:textId="5961AB91" w:rsidTr="002B2D2B">
        <w:trPr>
          <w:cantSplit/>
          <w:trHeight w:val="395"/>
        </w:trPr>
        <w:tc>
          <w:tcPr>
            <w:tcW w:w="1112" w:type="dxa"/>
          </w:tcPr>
          <w:p w14:paraId="1F9B9893" w14:textId="77777777" w:rsidR="006E5B91" w:rsidRPr="00295655" w:rsidRDefault="006E5B91" w:rsidP="00B12CFA">
            <w:pPr>
              <w:keepNext/>
              <w:rPr>
                <w:rFonts w:ascii="Calibri" w:hAnsi="Calibri"/>
                <w:sz w:val="16"/>
                <w:szCs w:val="16"/>
              </w:rPr>
            </w:pPr>
            <w:r w:rsidRPr="00295655">
              <w:rPr>
                <w:rFonts w:ascii="Calibri" w:hAnsi="Calibri"/>
                <w:sz w:val="16"/>
                <w:szCs w:val="16"/>
              </w:rPr>
              <w:t xml:space="preserve">&lt;&lt;auto filled from </w:t>
            </w:r>
            <w:r>
              <w:t xml:space="preserve"> </w:t>
            </w:r>
            <w:r w:rsidRPr="00297B0B">
              <w:rPr>
                <w:rFonts w:ascii="Calibri" w:hAnsi="Calibri"/>
                <w:sz w:val="16"/>
                <w:szCs w:val="16"/>
                <w:highlight w:val="yellow"/>
              </w:rPr>
              <w:t>D01</w:t>
            </w:r>
            <w:r w:rsidRPr="00295655">
              <w:rPr>
                <w:rFonts w:ascii="Calibri" w:hAnsi="Calibri"/>
                <w:sz w:val="16"/>
                <w:szCs w:val="16"/>
              </w:rPr>
              <w:t>&gt;&gt;</w:t>
            </w:r>
          </w:p>
        </w:tc>
        <w:tc>
          <w:tcPr>
            <w:tcW w:w="1099" w:type="dxa"/>
          </w:tcPr>
          <w:p w14:paraId="1F9B9894" w14:textId="20109AB2" w:rsidR="006E5B91" w:rsidRPr="007E2934" w:rsidRDefault="006E5B91" w:rsidP="00B12CFA">
            <w:pPr>
              <w:keepNext/>
              <w:rPr>
                <w:rFonts w:ascii="Calibri" w:hAnsi="Calibri"/>
                <w:sz w:val="18"/>
                <w:szCs w:val="18"/>
              </w:rPr>
            </w:pPr>
            <w:r w:rsidRPr="0098534B">
              <w:rPr>
                <w:rFonts w:ascii="Calibri" w:hAnsi="Calibri"/>
                <w:sz w:val="16"/>
                <w:szCs w:val="16"/>
              </w:rPr>
              <w:t xml:space="preserve">&lt;&lt;auto filled from </w:t>
            </w:r>
            <w:r w:rsidRPr="00297B0B">
              <w:rPr>
                <w:rFonts w:ascii="Calibri" w:hAnsi="Calibri"/>
                <w:sz w:val="16"/>
                <w:szCs w:val="16"/>
                <w:highlight w:val="yellow"/>
              </w:rPr>
              <w:t>D02</w:t>
            </w:r>
            <w:r w:rsidRPr="0098534B">
              <w:rPr>
                <w:rFonts w:ascii="Calibri" w:hAnsi="Calibri"/>
                <w:sz w:val="16"/>
                <w:szCs w:val="16"/>
              </w:rPr>
              <w:t xml:space="preserve">&gt;&gt; </w:t>
            </w:r>
          </w:p>
        </w:tc>
        <w:tc>
          <w:tcPr>
            <w:tcW w:w="1564" w:type="dxa"/>
            <w:gridSpan w:val="2"/>
          </w:tcPr>
          <w:p w14:paraId="679B186D" w14:textId="44085DFD" w:rsidR="006E5B91" w:rsidRDefault="006E5B91" w:rsidP="00B12CFA">
            <w:pPr>
              <w:keepNext/>
              <w:rPr>
                <w:rFonts w:ascii="Calibri" w:hAnsi="Calibri"/>
                <w:sz w:val="12"/>
                <w:szCs w:val="12"/>
              </w:rPr>
            </w:pPr>
            <w:r w:rsidRPr="004F44CF">
              <w:rPr>
                <w:rFonts w:ascii="Calibri" w:hAnsi="Calibri"/>
                <w:sz w:val="12"/>
                <w:szCs w:val="12"/>
              </w:rPr>
              <w:t>&lt;&lt;</w:t>
            </w:r>
            <w:r w:rsidRPr="00CC0D4A">
              <w:rPr>
                <w:rFonts w:ascii="Calibri" w:hAnsi="Calibri"/>
                <w:b/>
                <w:sz w:val="12"/>
                <w:szCs w:val="12"/>
              </w:rPr>
              <w:t>if</w:t>
            </w:r>
            <w:r w:rsidRPr="004F44CF">
              <w:rPr>
                <w:rFonts w:ascii="Calibri" w:hAnsi="Calibri"/>
                <w:sz w:val="12"/>
                <w:szCs w:val="12"/>
              </w:rPr>
              <w:t xml:space="preserve"> SC system is </w:t>
            </w:r>
            <w:r>
              <w:rPr>
                <w:rFonts w:ascii="Calibri" w:hAnsi="Calibri"/>
                <w:sz w:val="12"/>
                <w:szCs w:val="12"/>
              </w:rPr>
              <w:t>NOT</w:t>
            </w:r>
            <w:r w:rsidRPr="004F44CF">
              <w:rPr>
                <w:rFonts w:ascii="Calibri" w:hAnsi="Calibri"/>
                <w:sz w:val="12"/>
                <w:szCs w:val="12"/>
              </w:rPr>
              <w:t xml:space="preserve"> shown in section C, </w:t>
            </w:r>
            <w:r w:rsidRPr="00CC0D4A">
              <w:rPr>
                <w:rFonts w:ascii="Calibri" w:hAnsi="Calibri"/>
                <w:b/>
                <w:sz w:val="12"/>
                <w:szCs w:val="12"/>
              </w:rPr>
              <w:t>then</w:t>
            </w:r>
            <w:r>
              <w:rPr>
                <w:rFonts w:ascii="Calibri" w:hAnsi="Calibri"/>
                <w:sz w:val="12"/>
                <w:szCs w:val="12"/>
              </w:rPr>
              <w:t xml:space="preserve"> </w:t>
            </w:r>
            <w:r w:rsidRPr="004F44CF">
              <w:rPr>
                <w:rFonts w:ascii="Calibri" w:hAnsi="Calibri"/>
                <w:sz w:val="12"/>
                <w:szCs w:val="12"/>
              </w:rPr>
              <w:t>prompt user to</w:t>
            </w:r>
            <w:r>
              <w:rPr>
                <w:rFonts w:ascii="Calibri" w:hAnsi="Calibri"/>
                <w:sz w:val="12"/>
                <w:szCs w:val="12"/>
              </w:rPr>
              <w:t xml:space="preserve"> </w:t>
            </w:r>
            <w:r w:rsidRPr="004F44CF">
              <w:rPr>
                <w:rFonts w:ascii="Calibri" w:hAnsi="Calibri"/>
                <w:sz w:val="12"/>
                <w:szCs w:val="12"/>
              </w:rPr>
              <w:t>input numeric</w:t>
            </w:r>
            <w:r>
              <w:rPr>
                <w:rFonts w:ascii="Calibri" w:hAnsi="Calibri"/>
                <w:sz w:val="12"/>
                <w:szCs w:val="12"/>
              </w:rPr>
              <w:t xml:space="preserve"> value</w:t>
            </w:r>
            <w:r w:rsidRPr="004F44CF">
              <w:rPr>
                <w:rFonts w:ascii="Calibri" w:hAnsi="Calibri"/>
                <w:sz w:val="12"/>
                <w:szCs w:val="12"/>
              </w:rPr>
              <w:t>, xx.x;</w:t>
            </w:r>
          </w:p>
          <w:p w14:paraId="1F9B9895" w14:textId="30C76D84" w:rsidR="006E5B91" w:rsidRPr="004F44CF" w:rsidRDefault="00CC0D4A" w:rsidP="00B12CFA">
            <w:pPr>
              <w:keepNext/>
              <w:rPr>
                <w:rFonts w:ascii="Calibri" w:hAnsi="Calibri"/>
                <w:sz w:val="12"/>
                <w:szCs w:val="12"/>
              </w:rPr>
            </w:pPr>
            <w:r>
              <w:rPr>
                <w:rFonts w:ascii="Calibri" w:hAnsi="Calibri"/>
                <w:b/>
                <w:sz w:val="12"/>
                <w:szCs w:val="12"/>
              </w:rPr>
              <w:t>else</w:t>
            </w:r>
            <w:r w:rsidR="006E5B91" w:rsidRPr="00CC0D4A">
              <w:rPr>
                <w:rFonts w:ascii="Calibri" w:hAnsi="Calibri"/>
                <w:b/>
                <w:sz w:val="12"/>
                <w:szCs w:val="12"/>
              </w:rPr>
              <w:t>if</w:t>
            </w:r>
            <w:r w:rsidR="006E5B91" w:rsidRPr="004F44CF">
              <w:rPr>
                <w:rFonts w:ascii="Calibri" w:hAnsi="Calibri"/>
                <w:sz w:val="12"/>
                <w:szCs w:val="12"/>
              </w:rPr>
              <w:t xml:space="preserve"> </w:t>
            </w:r>
            <w:r w:rsidR="006E5B91">
              <w:rPr>
                <w:rFonts w:ascii="Calibri" w:hAnsi="Calibri"/>
                <w:sz w:val="12"/>
                <w:szCs w:val="12"/>
              </w:rPr>
              <w:t xml:space="preserve">SC system IS shown in section C, and </w:t>
            </w:r>
            <w:r w:rsidR="006E5B91" w:rsidRPr="004F44CF">
              <w:rPr>
                <w:rFonts w:ascii="Calibri" w:hAnsi="Calibri"/>
                <w:sz w:val="12"/>
                <w:szCs w:val="12"/>
              </w:rPr>
              <w:t xml:space="preserve">value in </w:t>
            </w:r>
            <w:r w:rsidR="006E5B91" w:rsidRPr="004F44CF">
              <w:rPr>
                <w:rFonts w:ascii="Calibri" w:hAnsi="Calibri"/>
                <w:sz w:val="12"/>
                <w:szCs w:val="12"/>
                <w:highlight w:val="yellow"/>
              </w:rPr>
              <w:t>C06</w:t>
            </w:r>
            <w:r w:rsidR="006E5B91" w:rsidRPr="004F44CF">
              <w:rPr>
                <w:rFonts w:ascii="Calibri" w:hAnsi="Calibri"/>
                <w:sz w:val="12"/>
                <w:szCs w:val="12"/>
              </w:rPr>
              <w:t xml:space="preserve">=N/A, </w:t>
            </w:r>
            <w:r w:rsidR="006E5B91" w:rsidRPr="00CC0D4A">
              <w:rPr>
                <w:rFonts w:ascii="Calibri" w:hAnsi="Calibri"/>
                <w:b/>
                <w:sz w:val="12"/>
                <w:szCs w:val="12"/>
              </w:rPr>
              <w:t>then</w:t>
            </w:r>
            <w:r w:rsidR="006E5B91" w:rsidRPr="004F44CF">
              <w:rPr>
                <w:rFonts w:ascii="Calibri" w:hAnsi="Calibri"/>
                <w:sz w:val="12"/>
                <w:szCs w:val="12"/>
              </w:rPr>
              <w:t xml:space="preserve"> result=NA;</w:t>
            </w:r>
          </w:p>
          <w:p w14:paraId="479FD67B" w14:textId="0A40470C" w:rsidR="00CC0D4A" w:rsidRDefault="006E5B91" w:rsidP="00B12CFA">
            <w:pPr>
              <w:keepNext/>
              <w:rPr>
                <w:rFonts w:ascii="Calibri" w:hAnsi="Calibri"/>
                <w:sz w:val="12"/>
                <w:szCs w:val="12"/>
              </w:rPr>
            </w:pPr>
            <w:r w:rsidRPr="00CC0D4A">
              <w:rPr>
                <w:rFonts w:ascii="Calibri" w:hAnsi="Calibri"/>
                <w:b/>
                <w:sz w:val="12"/>
                <w:szCs w:val="12"/>
              </w:rPr>
              <w:t>else</w:t>
            </w:r>
            <w:r w:rsidRPr="004F44CF">
              <w:rPr>
                <w:rFonts w:ascii="Calibri" w:hAnsi="Calibri"/>
                <w:sz w:val="12"/>
                <w:szCs w:val="12"/>
              </w:rPr>
              <w:t xml:space="preserve"> </w:t>
            </w:r>
            <w:r>
              <w:rPr>
                <w:rFonts w:ascii="Calibri" w:hAnsi="Calibri"/>
                <w:sz w:val="12"/>
                <w:szCs w:val="12"/>
              </w:rPr>
              <w:t xml:space="preserve">require </w:t>
            </w:r>
            <w:r w:rsidRPr="004F44CF">
              <w:rPr>
                <w:rFonts w:ascii="Calibri" w:hAnsi="Calibri"/>
                <w:sz w:val="12"/>
                <w:szCs w:val="12"/>
              </w:rPr>
              <w:t>user</w:t>
            </w:r>
            <w:r>
              <w:rPr>
                <w:rFonts w:ascii="Calibri" w:hAnsi="Calibri"/>
                <w:sz w:val="12"/>
                <w:szCs w:val="12"/>
              </w:rPr>
              <w:t xml:space="preserve"> to</w:t>
            </w:r>
            <w:r w:rsidRPr="004F44CF">
              <w:rPr>
                <w:rFonts w:ascii="Calibri" w:hAnsi="Calibri"/>
                <w:sz w:val="12"/>
                <w:szCs w:val="12"/>
              </w:rPr>
              <w:t xml:space="preserve"> input, numeric</w:t>
            </w:r>
            <w:r w:rsidR="00EC508C">
              <w:rPr>
                <w:rFonts w:ascii="Calibri" w:hAnsi="Calibri"/>
                <w:sz w:val="12"/>
                <w:szCs w:val="12"/>
              </w:rPr>
              <w:t xml:space="preserve"> value</w:t>
            </w:r>
            <w:r w:rsidRPr="004F44CF">
              <w:rPr>
                <w:rFonts w:ascii="Calibri" w:hAnsi="Calibri"/>
                <w:sz w:val="12"/>
                <w:szCs w:val="12"/>
              </w:rPr>
              <w:t xml:space="preserve"> xx.x;  </w:t>
            </w:r>
          </w:p>
          <w:p w14:paraId="239A5F7B" w14:textId="5EF23E3F" w:rsidR="00EC508C" w:rsidRDefault="006E5B91" w:rsidP="00EC508C">
            <w:pPr>
              <w:keepNext/>
              <w:rPr>
                <w:rFonts w:ascii="Calibri" w:hAnsi="Calibri"/>
                <w:sz w:val="12"/>
                <w:szCs w:val="12"/>
              </w:rPr>
            </w:pPr>
            <w:r w:rsidRPr="00EC508C">
              <w:rPr>
                <w:rFonts w:ascii="Calibri" w:hAnsi="Calibri"/>
                <w:b/>
                <w:sz w:val="12"/>
                <w:szCs w:val="12"/>
              </w:rPr>
              <w:t>check</w:t>
            </w:r>
            <w:r w:rsidRPr="004F44CF">
              <w:rPr>
                <w:rFonts w:ascii="Calibri" w:hAnsi="Calibri"/>
                <w:sz w:val="12"/>
                <w:szCs w:val="12"/>
              </w:rPr>
              <w:t xml:space="preserve"> value</w:t>
            </w:r>
            <w:r w:rsidR="00EC508C">
              <w:rPr>
                <w:rFonts w:ascii="Calibri" w:hAnsi="Calibri"/>
                <w:sz w:val="12"/>
                <w:szCs w:val="12"/>
              </w:rPr>
              <w:t>s</w:t>
            </w:r>
            <w:r>
              <w:rPr>
                <w:rFonts w:ascii="Calibri" w:hAnsi="Calibri"/>
                <w:sz w:val="12"/>
                <w:szCs w:val="12"/>
              </w:rPr>
              <w:t xml:space="preserve"> entered by user in this field (</w:t>
            </w:r>
            <w:r w:rsidRPr="00EC35F5">
              <w:rPr>
                <w:rFonts w:ascii="Calibri" w:hAnsi="Calibri"/>
                <w:sz w:val="12"/>
                <w:szCs w:val="12"/>
                <w:highlight w:val="yellow"/>
              </w:rPr>
              <w:t>G03</w:t>
            </w:r>
            <w:r>
              <w:rPr>
                <w:rFonts w:ascii="Calibri" w:hAnsi="Calibri"/>
                <w:sz w:val="12"/>
                <w:szCs w:val="12"/>
              </w:rPr>
              <w:t>)</w:t>
            </w:r>
            <w:r w:rsidRPr="004F44CF">
              <w:rPr>
                <w:rFonts w:ascii="Calibri" w:hAnsi="Calibri"/>
                <w:sz w:val="12"/>
                <w:szCs w:val="12"/>
              </w:rPr>
              <w:t xml:space="preserve"> must be ≥ value in </w:t>
            </w:r>
            <w:r w:rsidRPr="00EC35F5">
              <w:rPr>
                <w:rFonts w:ascii="Calibri" w:hAnsi="Calibri"/>
                <w:sz w:val="12"/>
                <w:szCs w:val="12"/>
                <w:highlight w:val="yellow"/>
              </w:rPr>
              <w:t>C06</w:t>
            </w:r>
            <w:r w:rsidRPr="004F44CF">
              <w:rPr>
                <w:rFonts w:ascii="Calibri" w:hAnsi="Calibri"/>
                <w:sz w:val="12"/>
                <w:szCs w:val="12"/>
              </w:rPr>
              <w:t>, to comply</w:t>
            </w:r>
            <w:r w:rsidR="00EC508C">
              <w:rPr>
                <w:rFonts w:ascii="Calibri" w:hAnsi="Calibri"/>
                <w:sz w:val="12"/>
                <w:szCs w:val="12"/>
              </w:rPr>
              <w:t xml:space="preserve"> </w:t>
            </w:r>
          </w:p>
          <w:p w14:paraId="69CC694E" w14:textId="77777777" w:rsidR="006E5B91" w:rsidRDefault="006E5B91" w:rsidP="00B12CFA">
            <w:pPr>
              <w:keepNext/>
              <w:rPr>
                <w:rFonts w:ascii="Calibri" w:hAnsi="Calibri"/>
                <w:sz w:val="12"/>
                <w:szCs w:val="12"/>
              </w:rPr>
            </w:pPr>
          </w:p>
          <w:p w14:paraId="1F9B9896" w14:textId="58157410" w:rsidR="006E5B91" w:rsidRPr="00295655" w:rsidRDefault="006E5B91" w:rsidP="00EC508C">
            <w:pPr>
              <w:keepNext/>
              <w:rPr>
                <w:rFonts w:ascii="Calibri" w:hAnsi="Calibri"/>
                <w:sz w:val="16"/>
                <w:szCs w:val="16"/>
              </w:rPr>
            </w:pPr>
            <w:r w:rsidRPr="004F44CF">
              <w:rPr>
                <w:rFonts w:ascii="Calibri" w:hAnsi="Calibri"/>
                <w:sz w:val="12"/>
                <w:szCs w:val="12"/>
              </w:rPr>
              <w:t xml:space="preserve">else </w:t>
            </w:r>
            <w:r w:rsidRPr="004F44CF">
              <w:rPr>
                <w:rFonts w:asciiTheme="minorHAnsi" w:hAnsiTheme="minorHAnsi"/>
                <w:sz w:val="12"/>
                <w:szCs w:val="12"/>
              </w:rPr>
              <w:t>flag non-compliant value</w:t>
            </w:r>
            <w:r w:rsidR="00EC508C">
              <w:rPr>
                <w:rFonts w:asciiTheme="minorHAnsi" w:hAnsiTheme="minorHAnsi"/>
                <w:sz w:val="12"/>
                <w:szCs w:val="12"/>
              </w:rPr>
              <w:t>s</w:t>
            </w:r>
            <w:r w:rsidRPr="004F44CF">
              <w:rPr>
                <w:rFonts w:asciiTheme="minorHAnsi" w:hAnsiTheme="minorHAnsi"/>
                <w:sz w:val="12"/>
                <w:szCs w:val="12"/>
              </w:rPr>
              <w:t xml:space="preserve"> and do not allow registration to proceed&gt;&gt;</w:t>
            </w:r>
          </w:p>
        </w:tc>
        <w:tc>
          <w:tcPr>
            <w:tcW w:w="2160" w:type="dxa"/>
            <w:gridSpan w:val="2"/>
          </w:tcPr>
          <w:p w14:paraId="1B2A9565" w14:textId="7231FE24" w:rsidR="006E5B91" w:rsidRDefault="006E5B91" w:rsidP="00B12CFA">
            <w:pPr>
              <w:keepNext/>
              <w:rPr>
                <w:rFonts w:ascii="Calibri" w:hAnsi="Calibri"/>
                <w:sz w:val="12"/>
                <w:szCs w:val="12"/>
              </w:rPr>
            </w:pPr>
            <w:r w:rsidRPr="00A312CD">
              <w:rPr>
                <w:rFonts w:ascii="Calibri" w:hAnsi="Calibri"/>
                <w:sz w:val="12"/>
                <w:szCs w:val="12"/>
              </w:rPr>
              <w:t>&lt;&lt;if SC system is NOT shown in section C, then prompt user to input, numeric</w:t>
            </w:r>
            <w:r w:rsidR="00EC508C">
              <w:rPr>
                <w:rFonts w:ascii="Calibri" w:hAnsi="Calibri"/>
                <w:sz w:val="12"/>
                <w:szCs w:val="12"/>
              </w:rPr>
              <w:t xml:space="preserve"> value</w:t>
            </w:r>
            <w:r w:rsidRPr="00A312CD">
              <w:rPr>
                <w:rFonts w:ascii="Calibri" w:hAnsi="Calibri"/>
                <w:sz w:val="12"/>
                <w:szCs w:val="12"/>
              </w:rPr>
              <w:t>, xx.x;</w:t>
            </w:r>
          </w:p>
          <w:p w14:paraId="29060980" w14:textId="77777777" w:rsidR="006E5B91" w:rsidRPr="00A312CD" w:rsidRDefault="006E5B91" w:rsidP="00B12CFA">
            <w:pPr>
              <w:keepNext/>
              <w:rPr>
                <w:rFonts w:ascii="Calibri" w:hAnsi="Calibri"/>
                <w:sz w:val="12"/>
                <w:szCs w:val="12"/>
              </w:rPr>
            </w:pPr>
          </w:p>
          <w:p w14:paraId="1F9B9897" w14:textId="4738B61D" w:rsidR="006E5B91" w:rsidRPr="00A312CD" w:rsidRDefault="00EC508C" w:rsidP="00B12CFA">
            <w:pPr>
              <w:keepNext/>
              <w:rPr>
                <w:rFonts w:ascii="Calibri" w:hAnsi="Calibri"/>
                <w:sz w:val="12"/>
                <w:szCs w:val="12"/>
              </w:rPr>
            </w:pPr>
            <w:r w:rsidRPr="00EC508C">
              <w:rPr>
                <w:rFonts w:ascii="Calibri" w:hAnsi="Calibri"/>
                <w:b/>
                <w:sz w:val="12"/>
                <w:szCs w:val="12"/>
              </w:rPr>
              <w:t>else</w:t>
            </w:r>
            <w:r w:rsidR="006E5B91" w:rsidRPr="00EC508C">
              <w:rPr>
                <w:rFonts w:ascii="Calibri" w:hAnsi="Calibri"/>
                <w:b/>
                <w:sz w:val="12"/>
                <w:szCs w:val="12"/>
              </w:rPr>
              <w:t>if</w:t>
            </w:r>
            <w:r w:rsidR="006E5B91" w:rsidRPr="00A312CD">
              <w:rPr>
                <w:rFonts w:ascii="Calibri" w:hAnsi="Calibri"/>
                <w:sz w:val="12"/>
                <w:szCs w:val="12"/>
              </w:rPr>
              <w:t xml:space="preserve"> SC syst</w:t>
            </w:r>
            <w:r w:rsidR="006E5B91">
              <w:rPr>
                <w:rFonts w:ascii="Calibri" w:hAnsi="Calibri"/>
                <w:sz w:val="12"/>
                <w:szCs w:val="12"/>
              </w:rPr>
              <w:t>em IS shown in section C, and</w:t>
            </w:r>
            <w:r w:rsidR="006E5B91" w:rsidRPr="00A312CD">
              <w:rPr>
                <w:rFonts w:ascii="Calibri" w:hAnsi="Calibri"/>
                <w:sz w:val="12"/>
                <w:szCs w:val="12"/>
              </w:rPr>
              <w:t xml:space="preserve"> value in </w:t>
            </w:r>
            <w:r w:rsidR="006E5B91" w:rsidRPr="00A312CD">
              <w:rPr>
                <w:rFonts w:ascii="Calibri" w:hAnsi="Calibri"/>
                <w:sz w:val="12"/>
                <w:szCs w:val="12"/>
                <w:highlight w:val="yellow"/>
              </w:rPr>
              <w:t>C07</w:t>
            </w:r>
            <w:r w:rsidR="006E5B91" w:rsidRPr="00A312CD">
              <w:rPr>
                <w:rFonts w:ascii="Calibri" w:hAnsi="Calibri"/>
                <w:sz w:val="12"/>
                <w:szCs w:val="12"/>
              </w:rPr>
              <w:t xml:space="preserve">=N/A, </w:t>
            </w:r>
            <w:r w:rsidR="006E5B91" w:rsidRPr="00EC508C">
              <w:rPr>
                <w:rFonts w:ascii="Calibri" w:hAnsi="Calibri"/>
                <w:b/>
                <w:sz w:val="12"/>
                <w:szCs w:val="12"/>
              </w:rPr>
              <w:t>then</w:t>
            </w:r>
            <w:r w:rsidR="006E5B91" w:rsidRPr="00A312CD">
              <w:rPr>
                <w:rFonts w:ascii="Calibri" w:hAnsi="Calibri"/>
                <w:sz w:val="12"/>
                <w:szCs w:val="12"/>
              </w:rPr>
              <w:t xml:space="preserve"> result=NA;</w:t>
            </w:r>
          </w:p>
          <w:p w14:paraId="53C88312" w14:textId="68C5CF44" w:rsidR="00EC508C" w:rsidRDefault="006E5B91" w:rsidP="00EC508C">
            <w:pPr>
              <w:keepNext/>
              <w:rPr>
                <w:rFonts w:ascii="Calibri" w:hAnsi="Calibri"/>
                <w:sz w:val="12"/>
                <w:szCs w:val="12"/>
              </w:rPr>
            </w:pPr>
            <w:r w:rsidRPr="00EC508C">
              <w:rPr>
                <w:rFonts w:ascii="Calibri" w:hAnsi="Calibri"/>
                <w:b/>
                <w:sz w:val="12"/>
                <w:szCs w:val="12"/>
              </w:rPr>
              <w:t>else</w:t>
            </w:r>
            <w:r w:rsidRPr="00A312CD">
              <w:rPr>
                <w:rFonts w:ascii="Calibri" w:hAnsi="Calibri"/>
                <w:sz w:val="12"/>
                <w:szCs w:val="12"/>
              </w:rPr>
              <w:t xml:space="preserve"> </w:t>
            </w:r>
            <w:r>
              <w:rPr>
                <w:rFonts w:ascii="Calibri" w:hAnsi="Calibri"/>
                <w:sz w:val="12"/>
                <w:szCs w:val="12"/>
              </w:rPr>
              <w:t xml:space="preserve">require </w:t>
            </w:r>
            <w:r w:rsidRPr="00A312CD">
              <w:rPr>
                <w:rFonts w:ascii="Calibri" w:hAnsi="Calibri"/>
                <w:sz w:val="12"/>
                <w:szCs w:val="12"/>
              </w:rPr>
              <w:t>user</w:t>
            </w:r>
            <w:r>
              <w:rPr>
                <w:rFonts w:ascii="Calibri" w:hAnsi="Calibri"/>
                <w:sz w:val="12"/>
                <w:szCs w:val="12"/>
              </w:rPr>
              <w:t xml:space="preserve"> to</w:t>
            </w:r>
            <w:r w:rsidRPr="00A312CD">
              <w:rPr>
                <w:rFonts w:ascii="Calibri" w:hAnsi="Calibri"/>
                <w:sz w:val="12"/>
                <w:szCs w:val="12"/>
              </w:rPr>
              <w:t xml:space="preserve"> input, numeric</w:t>
            </w:r>
            <w:r w:rsidR="008F3D86">
              <w:rPr>
                <w:rFonts w:ascii="Calibri" w:hAnsi="Calibri"/>
                <w:sz w:val="12"/>
                <w:szCs w:val="12"/>
              </w:rPr>
              <w:t xml:space="preserve"> value</w:t>
            </w:r>
            <w:r w:rsidRPr="00A312CD">
              <w:rPr>
                <w:rFonts w:ascii="Calibri" w:hAnsi="Calibri"/>
                <w:sz w:val="12"/>
                <w:szCs w:val="12"/>
              </w:rPr>
              <w:t xml:space="preserve">, xx.x; </w:t>
            </w:r>
          </w:p>
          <w:p w14:paraId="3942BE09" w14:textId="759C979E" w:rsidR="00EC508C" w:rsidRPr="00EC508C" w:rsidRDefault="00ED345C" w:rsidP="00EC508C">
            <w:pPr>
              <w:keepNext/>
              <w:rPr>
                <w:rFonts w:ascii="Calibri" w:hAnsi="Calibri"/>
                <w:sz w:val="12"/>
                <w:szCs w:val="12"/>
              </w:rPr>
            </w:pPr>
            <w:r>
              <w:rPr>
                <w:rFonts w:ascii="Calibri" w:hAnsi="Calibri"/>
                <w:b/>
                <w:sz w:val="12"/>
                <w:szCs w:val="12"/>
              </w:rPr>
              <w:t xml:space="preserve">and </w:t>
            </w:r>
            <w:r w:rsidR="006E5B91" w:rsidRPr="00EC508C">
              <w:rPr>
                <w:rFonts w:ascii="Calibri" w:hAnsi="Calibri"/>
                <w:b/>
                <w:sz w:val="12"/>
                <w:szCs w:val="12"/>
              </w:rPr>
              <w:t>check</w:t>
            </w:r>
            <w:r w:rsidR="006E5B91" w:rsidRPr="00A312CD">
              <w:rPr>
                <w:rFonts w:ascii="Calibri" w:hAnsi="Calibri"/>
                <w:sz w:val="12"/>
                <w:szCs w:val="12"/>
              </w:rPr>
              <w:t xml:space="preserve"> value</w:t>
            </w:r>
            <w:r w:rsidR="006E5B91">
              <w:rPr>
                <w:rFonts w:ascii="Calibri" w:hAnsi="Calibri"/>
                <w:sz w:val="12"/>
                <w:szCs w:val="12"/>
              </w:rPr>
              <w:t xml:space="preserve"> entered by user</w:t>
            </w:r>
            <w:r w:rsidR="006E5B91" w:rsidRPr="00A312CD">
              <w:rPr>
                <w:rFonts w:ascii="Calibri" w:hAnsi="Calibri"/>
                <w:sz w:val="12"/>
                <w:szCs w:val="12"/>
              </w:rPr>
              <w:t xml:space="preserve"> </w:t>
            </w:r>
            <w:r w:rsidR="006E5B91" w:rsidRPr="00C500CF">
              <w:rPr>
                <w:rFonts w:ascii="Calibri" w:hAnsi="Calibri"/>
                <w:sz w:val="12"/>
                <w:szCs w:val="12"/>
              </w:rPr>
              <w:t>in this field (</w:t>
            </w:r>
            <w:r w:rsidR="006E5B91" w:rsidRPr="00EC35F5">
              <w:rPr>
                <w:rFonts w:ascii="Calibri" w:hAnsi="Calibri"/>
                <w:sz w:val="12"/>
                <w:szCs w:val="12"/>
                <w:highlight w:val="yellow"/>
              </w:rPr>
              <w:t>G04</w:t>
            </w:r>
            <w:r w:rsidR="006E5B91" w:rsidRPr="00C500CF">
              <w:rPr>
                <w:rFonts w:ascii="Calibri" w:hAnsi="Calibri"/>
                <w:sz w:val="12"/>
                <w:szCs w:val="12"/>
              </w:rPr>
              <w:t xml:space="preserve">) </w:t>
            </w:r>
            <w:r w:rsidR="006E5B91" w:rsidRPr="00A312CD">
              <w:rPr>
                <w:rFonts w:ascii="Calibri" w:hAnsi="Calibri"/>
                <w:sz w:val="12"/>
                <w:szCs w:val="12"/>
              </w:rPr>
              <w:t xml:space="preserve">must be ≥ value in </w:t>
            </w:r>
            <w:r w:rsidR="006E5B91" w:rsidRPr="00EC35F5">
              <w:rPr>
                <w:rFonts w:ascii="Calibri" w:hAnsi="Calibri"/>
                <w:sz w:val="12"/>
                <w:szCs w:val="12"/>
                <w:highlight w:val="yellow"/>
              </w:rPr>
              <w:t>C07</w:t>
            </w:r>
            <w:r w:rsidR="006E5B91" w:rsidRPr="00A312CD">
              <w:rPr>
                <w:rFonts w:ascii="Calibri" w:hAnsi="Calibri"/>
                <w:sz w:val="12"/>
                <w:szCs w:val="12"/>
              </w:rPr>
              <w:t>, to comply</w:t>
            </w:r>
            <w:r w:rsidR="00EC508C" w:rsidRPr="00EC508C">
              <w:rPr>
                <w:rFonts w:ascii="Calibri" w:hAnsi="Calibri"/>
                <w:sz w:val="12"/>
                <w:szCs w:val="12"/>
              </w:rPr>
              <w:t xml:space="preserve"> except </w:t>
            </w:r>
            <w:r w:rsidR="00FA30CD">
              <w:rPr>
                <w:rFonts w:ascii="Calibri" w:hAnsi="Calibri"/>
                <w:sz w:val="12"/>
                <w:szCs w:val="12"/>
              </w:rPr>
              <w:t>if one of</w:t>
            </w:r>
            <w:r w:rsidR="00EC508C" w:rsidRPr="00EC508C">
              <w:rPr>
                <w:rFonts w:ascii="Calibri" w:hAnsi="Calibri"/>
                <w:sz w:val="12"/>
                <w:szCs w:val="12"/>
              </w:rPr>
              <w:t xml:space="preserve"> the following two conditions</w:t>
            </w:r>
            <w:r w:rsidR="00FA30CD">
              <w:rPr>
                <w:rFonts w:ascii="Calibri" w:hAnsi="Calibri"/>
                <w:sz w:val="12"/>
                <w:szCs w:val="12"/>
              </w:rPr>
              <w:t xml:space="preserve"> are</w:t>
            </w:r>
            <w:r w:rsidR="000F0E4F">
              <w:rPr>
                <w:rFonts w:ascii="Calibri" w:hAnsi="Calibri"/>
                <w:sz w:val="12"/>
                <w:szCs w:val="12"/>
              </w:rPr>
              <w:t xml:space="preserve"> applicable</w:t>
            </w:r>
            <w:r w:rsidR="00EC508C" w:rsidRPr="00EC508C">
              <w:rPr>
                <w:rFonts w:ascii="Calibri" w:hAnsi="Calibri"/>
                <w:sz w:val="12"/>
                <w:szCs w:val="12"/>
              </w:rPr>
              <w:t xml:space="preserve">: </w:t>
            </w:r>
          </w:p>
          <w:p w14:paraId="2BA5E16F" w14:textId="77777777" w:rsidR="00A35A72" w:rsidRDefault="00A35A72" w:rsidP="00EC508C">
            <w:pPr>
              <w:keepNext/>
              <w:rPr>
                <w:ins w:id="167" w:author="jmiller20191120" w:date="2019-11-26T12:56:00Z"/>
                <w:rFonts w:ascii="Calibri" w:hAnsi="Calibri"/>
                <w:sz w:val="12"/>
                <w:szCs w:val="12"/>
                <w:u w:val="single"/>
              </w:rPr>
            </w:pPr>
          </w:p>
          <w:p w14:paraId="5E103D77" w14:textId="77777777" w:rsidR="00A35A72" w:rsidRDefault="00F31EF2" w:rsidP="00EC508C">
            <w:pPr>
              <w:keepNext/>
              <w:rPr>
                <w:ins w:id="168" w:author="jmiller20191120" w:date="2019-11-26T13:01:00Z"/>
                <w:rFonts w:ascii="Calibri" w:hAnsi="Calibri"/>
                <w:sz w:val="12"/>
                <w:szCs w:val="12"/>
              </w:rPr>
            </w:pPr>
            <w:r w:rsidRPr="00F31B25">
              <w:rPr>
                <w:rFonts w:ascii="Calibri" w:hAnsi="Calibri"/>
                <w:sz w:val="12"/>
                <w:szCs w:val="12"/>
                <w:u w:val="single"/>
              </w:rPr>
              <w:t xml:space="preserve">cond </w:t>
            </w:r>
            <w:r w:rsidR="00EC508C" w:rsidRPr="00F31B25">
              <w:rPr>
                <w:rFonts w:ascii="Calibri" w:hAnsi="Calibri"/>
                <w:sz w:val="12"/>
                <w:szCs w:val="12"/>
                <w:u w:val="single"/>
              </w:rPr>
              <w:t>1</w:t>
            </w:r>
            <w:r w:rsidR="00EC508C" w:rsidRPr="00EC508C">
              <w:rPr>
                <w:rFonts w:ascii="Calibri" w:hAnsi="Calibri"/>
                <w:sz w:val="12"/>
                <w:szCs w:val="12"/>
              </w:rPr>
              <w:t>:</w:t>
            </w:r>
          </w:p>
          <w:p w14:paraId="15FF58B9" w14:textId="52F00C2F" w:rsidR="00A35A72" w:rsidRDefault="00EC508C" w:rsidP="00EC508C">
            <w:pPr>
              <w:keepNext/>
              <w:rPr>
                <w:ins w:id="169" w:author="jmiller20191120" w:date="2019-11-26T13:01:00Z"/>
                <w:rFonts w:ascii="Calibri" w:hAnsi="Calibri"/>
                <w:sz w:val="12"/>
                <w:szCs w:val="12"/>
              </w:rPr>
            </w:pPr>
            <w:r w:rsidRPr="00FF7CC4">
              <w:rPr>
                <w:rFonts w:ascii="Calibri" w:hAnsi="Calibri"/>
                <w:b/>
                <w:sz w:val="12"/>
                <w:szCs w:val="12"/>
              </w:rPr>
              <w:t>if</w:t>
            </w:r>
            <w:r w:rsidRPr="00EC508C">
              <w:rPr>
                <w:rFonts w:ascii="Calibri" w:hAnsi="Calibri"/>
                <w:sz w:val="12"/>
                <w:szCs w:val="12"/>
              </w:rPr>
              <w:t xml:space="preserve"> </w:t>
            </w:r>
            <w:del w:id="170" w:author="jmiller20191120" w:date="2019-11-26T12:59:00Z">
              <w:r w:rsidRPr="00A35A72" w:rsidDel="00A35A72">
                <w:rPr>
                  <w:rFonts w:ascii="Calibri" w:hAnsi="Calibri"/>
                  <w:sz w:val="12"/>
                  <w:szCs w:val="12"/>
                </w:rPr>
                <w:delText xml:space="preserve">D05 </w:delText>
              </w:r>
            </w:del>
            <w:ins w:id="171" w:author="jmiller20191120" w:date="2019-11-26T12:59:00Z">
              <w:r w:rsidR="00A35A72" w:rsidRPr="00A35A72">
                <w:rPr>
                  <w:rFonts w:ascii="Calibri" w:hAnsi="Calibri"/>
                  <w:sz w:val="12"/>
                  <w:szCs w:val="12"/>
                  <w:highlight w:val="yellow"/>
                </w:rPr>
                <w:t>B04</w:t>
              </w:r>
              <w:r w:rsidR="00A35A72" w:rsidRPr="00EC508C">
                <w:rPr>
                  <w:rFonts w:ascii="Calibri" w:hAnsi="Calibri"/>
                  <w:sz w:val="12"/>
                  <w:szCs w:val="12"/>
                </w:rPr>
                <w:t xml:space="preserve"> </w:t>
              </w:r>
            </w:ins>
            <w:r w:rsidRPr="00EC508C">
              <w:rPr>
                <w:rFonts w:ascii="Calibri" w:hAnsi="Calibri"/>
                <w:sz w:val="12"/>
                <w:szCs w:val="12"/>
              </w:rPr>
              <w:t xml:space="preserve">= </w:t>
            </w:r>
            <w:ins w:id="172" w:author="jmiller20191120" w:date="2019-11-26T12:59:00Z">
              <w:r w:rsidR="00A35A72">
                <w:rPr>
                  <w:rFonts w:ascii="Calibri" w:hAnsi="Calibri"/>
                  <w:sz w:val="12"/>
                  <w:szCs w:val="12"/>
                </w:rPr>
                <w:t>{</w:t>
              </w:r>
            </w:ins>
            <w:r w:rsidRPr="00EC508C">
              <w:rPr>
                <w:rFonts w:ascii="Calibri" w:hAnsi="Calibri"/>
                <w:sz w:val="12"/>
                <w:szCs w:val="12"/>
              </w:rPr>
              <w:t>central packaged AC</w:t>
            </w:r>
            <w:ins w:id="173" w:author="jmiller20191120" w:date="2019-11-26T13:00:00Z">
              <w:r w:rsidR="00A35A72">
                <w:rPr>
                  <w:rFonts w:ascii="Calibri" w:hAnsi="Calibri"/>
                  <w:sz w:val="12"/>
                  <w:szCs w:val="12"/>
                </w:rPr>
                <w:t>}</w:t>
              </w:r>
            </w:ins>
            <w:r w:rsidRPr="00EC508C">
              <w:rPr>
                <w:rFonts w:ascii="Calibri" w:hAnsi="Calibri"/>
                <w:sz w:val="12"/>
                <w:szCs w:val="12"/>
              </w:rPr>
              <w:t xml:space="preserve">, </w:t>
            </w:r>
            <w:del w:id="174" w:author="jmiller20191120" w:date="2019-11-26T13:00:00Z">
              <w:r w:rsidRPr="00A35A72" w:rsidDel="00A35A72">
                <w:rPr>
                  <w:rFonts w:ascii="Calibri" w:hAnsi="Calibri"/>
                  <w:sz w:val="8"/>
                  <w:szCs w:val="8"/>
                </w:rPr>
                <w:delText xml:space="preserve">then </w:delText>
              </w:r>
            </w:del>
            <w:ins w:id="175" w:author="jmiller20191120" w:date="2019-11-26T13:00:00Z">
              <w:r w:rsidR="00A35A72">
                <w:rPr>
                  <w:rFonts w:ascii="Calibri" w:hAnsi="Calibri"/>
                  <w:b/>
                  <w:sz w:val="12"/>
                  <w:szCs w:val="12"/>
                </w:rPr>
                <w:t>and</w:t>
              </w:r>
              <w:r w:rsidR="00A35A72">
                <w:rPr>
                  <w:rFonts w:ascii="Calibri" w:hAnsi="Calibri"/>
                  <w:sz w:val="12"/>
                  <w:szCs w:val="12"/>
                </w:rPr>
                <w:t xml:space="preserve"> </w:t>
              </w:r>
            </w:ins>
            <w:r w:rsidR="00FF7CC4">
              <w:rPr>
                <w:rFonts w:ascii="Calibri" w:hAnsi="Calibri"/>
                <w:sz w:val="12"/>
                <w:szCs w:val="12"/>
              </w:rPr>
              <w:t>12.2</w:t>
            </w:r>
            <w:r>
              <w:rPr>
                <w:rFonts w:ascii="Calibri" w:hAnsi="Calibri"/>
                <w:sz w:val="12"/>
                <w:szCs w:val="12"/>
              </w:rPr>
              <w:t xml:space="preserve"> &gt; value </w:t>
            </w:r>
            <w:r>
              <w:rPr>
                <w:rFonts w:ascii="Calibri" w:hAnsi="Calibri" w:cs="Calibri"/>
                <w:sz w:val="12"/>
                <w:szCs w:val="12"/>
              </w:rPr>
              <w:t>≥</w:t>
            </w:r>
            <w:r>
              <w:rPr>
                <w:rFonts w:ascii="Calibri" w:hAnsi="Calibri"/>
                <w:sz w:val="12"/>
                <w:szCs w:val="12"/>
              </w:rPr>
              <w:t>11.0</w:t>
            </w:r>
            <w:r w:rsidR="00FF7CC4">
              <w:rPr>
                <w:rFonts w:ascii="Calibri" w:hAnsi="Calibri"/>
                <w:sz w:val="12"/>
                <w:szCs w:val="12"/>
              </w:rPr>
              <w:t xml:space="preserve"> </w:t>
            </w:r>
          </w:p>
          <w:p w14:paraId="59B46169" w14:textId="14623105" w:rsidR="006E5B91" w:rsidRDefault="00A35A72" w:rsidP="00EC508C">
            <w:pPr>
              <w:keepNext/>
              <w:rPr>
                <w:rFonts w:ascii="Calibri" w:hAnsi="Calibri"/>
                <w:sz w:val="12"/>
                <w:szCs w:val="12"/>
              </w:rPr>
            </w:pPr>
            <w:ins w:id="176" w:author="jmiller20191120" w:date="2019-11-26T13:01:00Z">
              <w:r w:rsidRPr="00A35A72">
                <w:rPr>
                  <w:rFonts w:ascii="Calibri" w:hAnsi="Calibri"/>
                  <w:b/>
                  <w:sz w:val="12"/>
                  <w:szCs w:val="12"/>
                </w:rPr>
                <w:t>then</w:t>
              </w:r>
              <w:r w:rsidRPr="00A35A72">
                <w:rPr>
                  <w:rFonts w:ascii="Calibri" w:hAnsi="Calibri"/>
                  <w:sz w:val="12"/>
                  <w:szCs w:val="12"/>
                </w:rPr>
                <w:t xml:space="preserve"> the system  </w:t>
              </w:r>
            </w:ins>
            <w:r w:rsidR="00FF7CC4">
              <w:rPr>
                <w:rFonts w:ascii="Calibri" w:hAnsi="Calibri"/>
                <w:sz w:val="12"/>
                <w:szCs w:val="12"/>
              </w:rPr>
              <w:t>complies</w:t>
            </w:r>
            <w:r w:rsidR="006E5B91" w:rsidRPr="00A312CD">
              <w:rPr>
                <w:rFonts w:ascii="Calibri" w:hAnsi="Calibri"/>
                <w:sz w:val="12"/>
                <w:szCs w:val="12"/>
              </w:rPr>
              <w:t xml:space="preserve">; </w:t>
            </w:r>
          </w:p>
          <w:p w14:paraId="591D2FFA" w14:textId="77777777" w:rsidR="00A35A72" w:rsidRDefault="00A35A72" w:rsidP="00EC508C">
            <w:pPr>
              <w:keepNext/>
              <w:rPr>
                <w:ins w:id="177" w:author="jmiller20191120" w:date="2019-11-26T12:56:00Z"/>
                <w:rFonts w:ascii="Calibri" w:hAnsi="Calibri"/>
                <w:sz w:val="12"/>
                <w:szCs w:val="12"/>
                <w:u w:val="single"/>
              </w:rPr>
            </w:pPr>
          </w:p>
          <w:p w14:paraId="59441958" w14:textId="77777777" w:rsidR="00A35A72" w:rsidRDefault="00F31EF2" w:rsidP="00EC508C">
            <w:pPr>
              <w:keepNext/>
              <w:rPr>
                <w:ins w:id="178" w:author="jmiller20191120" w:date="2019-11-26T13:02:00Z"/>
                <w:rFonts w:ascii="Calibri" w:hAnsi="Calibri"/>
                <w:sz w:val="12"/>
                <w:szCs w:val="12"/>
              </w:rPr>
            </w:pPr>
            <w:r w:rsidRPr="00F31B25">
              <w:rPr>
                <w:rFonts w:ascii="Calibri" w:hAnsi="Calibri"/>
                <w:sz w:val="12"/>
                <w:szCs w:val="12"/>
                <w:u w:val="single"/>
              </w:rPr>
              <w:t xml:space="preserve">cond </w:t>
            </w:r>
            <w:r w:rsidR="00FF7CC4" w:rsidRPr="00F31B25">
              <w:rPr>
                <w:rFonts w:ascii="Calibri" w:hAnsi="Calibri"/>
                <w:sz w:val="12"/>
                <w:szCs w:val="12"/>
                <w:u w:val="single"/>
              </w:rPr>
              <w:t>2</w:t>
            </w:r>
            <w:r w:rsidR="00FF7CC4">
              <w:rPr>
                <w:rFonts w:ascii="Calibri" w:hAnsi="Calibri"/>
                <w:sz w:val="12"/>
                <w:szCs w:val="12"/>
              </w:rPr>
              <w:t xml:space="preserve">: </w:t>
            </w:r>
          </w:p>
          <w:p w14:paraId="31768CA4" w14:textId="1F0125B7" w:rsidR="00FA30CD" w:rsidRDefault="00F31EF2" w:rsidP="00EC508C">
            <w:pPr>
              <w:keepNext/>
              <w:rPr>
                <w:rFonts w:ascii="Calibri" w:hAnsi="Calibri"/>
                <w:sz w:val="12"/>
                <w:szCs w:val="12"/>
              </w:rPr>
            </w:pPr>
            <w:r w:rsidRPr="00F31EF2">
              <w:rPr>
                <w:rFonts w:ascii="Calibri" w:hAnsi="Calibri"/>
                <w:b/>
                <w:sz w:val="12"/>
                <w:szCs w:val="12"/>
              </w:rPr>
              <w:t>if</w:t>
            </w:r>
            <w:r>
              <w:rPr>
                <w:rFonts w:ascii="Calibri" w:hAnsi="Calibri"/>
                <w:sz w:val="12"/>
                <w:szCs w:val="12"/>
              </w:rPr>
              <w:t xml:space="preserve"> </w:t>
            </w:r>
            <w:del w:id="179" w:author="jmiller20191120" w:date="2019-11-26T13:02:00Z">
              <w:r w:rsidRPr="00A35A72" w:rsidDel="00A35A72">
                <w:rPr>
                  <w:rFonts w:ascii="Calibri" w:hAnsi="Calibri"/>
                  <w:sz w:val="12"/>
                  <w:szCs w:val="12"/>
                </w:rPr>
                <w:delText>D05</w:delText>
              </w:r>
              <w:r w:rsidRPr="00F31EF2" w:rsidDel="00A35A72">
                <w:rPr>
                  <w:rFonts w:ascii="Calibri" w:hAnsi="Calibri"/>
                  <w:sz w:val="12"/>
                  <w:szCs w:val="12"/>
                </w:rPr>
                <w:delText xml:space="preserve"> </w:delText>
              </w:r>
            </w:del>
            <w:ins w:id="180" w:author="jmiller20191120" w:date="2019-11-26T13:02:00Z">
              <w:r w:rsidR="00A35A72" w:rsidRPr="00A35A72">
                <w:rPr>
                  <w:rFonts w:ascii="Calibri" w:hAnsi="Calibri"/>
                  <w:sz w:val="12"/>
                  <w:szCs w:val="12"/>
                  <w:highlight w:val="yellow"/>
                </w:rPr>
                <w:t>B04</w:t>
              </w:r>
              <w:r w:rsidR="00A35A72" w:rsidRPr="00F31EF2">
                <w:rPr>
                  <w:rFonts w:ascii="Calibri" w:hAnsi="Calibri"/>
                  <w:sz w:val="12"/>
                  <w:szCs w:val="12"/>
                </w:rPr>
                <w:t xml:space="preserve"> </w:t>
              </w:r>
            </w:ins>
            <w:r w:rsidRPr="00F31EF2">
              <w:rPr>
                <w:rFonts w:ascii="Calibri" w:hAnsi="Calibri"/>
                <w:sz w:val="12"/>
                <w:szCs w:val="12"/>
              </w:rPr>
              <w:t>= "central split AC"</w:t>
            </w:r>
            <w:r>
              <w:rPr>
                <w:rFonts w:ascii="Calibri" w:hAnsi="Calibri"/>
                <w:sz w:val="12"/>
                <w:szCs w:val="12"/>
              </w:rPr>
              <w:t xml:space="preserve">, </w:t>
            </w:r>
            <w:r w:rsidRPr="00F31EF2">
              <w:rPr>
                <w:rFonts w:ascii="Calibri" w:hAnsi="Calibri"/>
                <w:b/>
                <w:sz w:val="12"/>
                <w:szCs w:val="12"/>
              </w:rPr>
              <w:t>and</w:t>
            </w:r>
            <w:r>
              <w:rPr>
                <w:rFonts w:ascii="Calibri" w:hAnsi="Calibri"/>
                <w:sz w:val="12"/>
                <w:szCs w:val="12"/>
              </w:rPr>
              <w:t xml:space="preserve"> </w:t>
            </w:r>
            <w:r w:rsidRPr="008F3D86">
              <w:rPr>
                <w:rFonts w:ascii="Calibri" w:hAnsi="Calibri"/>
                <w:sz w:val="12"/>
                <w:szCs w:val="12"/>
                <w:highlight w:val="yellow"/>
              </w:rPr>
              <w:t>G10</w:t>
            </w:r>
            <w:r w:rsidRPr="00F31EF2">
              <w:rPr>
                <w:rFonts w:ascii="Calibri" w:hAnsi="Calibri"/>
                <w:sz w:val="12"/>
                <w:szCs w:val="12"/>
              </w:rPr>
              <w:t xml:space="preserve"> </w:t>
            </w:r>
            <w:r>
              <w:rPr>
                <w:rFonts w:ascii="Calibri" w:hAnsi="Calibri"/>
                <w:sz w:val="12"/>
                <w:szCs w:val="12"/>
              </w:rPr>
              <w:t xml:space="preserve">&lt; </w:t>
            </w:r>
            <w:r w:rsidRPr="00F31EF2">
              <w:rPr>
                <w:rFonts w:ascii="Calibri" w:hAnsi="Calibri"/>
                <w:sz w:val="12"/>
                <w:szCs w:val="12"/>
              </w:rPr>
              <w:t>45000</w:t>
            </w:r>
            <w:r>
              <w:rPr>
                <w:rFonts w:ascii="Calibri" w:hAnsi="Calibri"/>
                <w:sz w:val="12"/>
                <w:szCs w:val="12"/>
              </w:rPr>
              <w:t xml:space="preserve">, </w:t>
            </w:r>
          </w:p>
          <w:p w14:paraId="1039C3E2" w14:textId="7719BD0D" w:rsidR="00FF7CC4" w:rsidRDefault="00F31EF2" w:rsidP="00EC508C">
            <w:pPr>
              <w:keepNext/>
              <w:rPr>
                <w:rFonts w:ascii="Calibri" w:hAnsi="Calibri"/>
                <w:sz w:val="12"/>
                <w:szCs w:val="12"/>
              </w:rPr>
            </w:pPr>
            <w:r w:rsidRPr="00FA30CD">
              <w:rPr>
                <w:rFonts w:ascii="Calibri" w:hAnsi="Calibri"/>
                <w:b/>
                <w:sz w:val="12"/>
                <w:szCs w:val="12"/>
              </w:rPr>
              <w:t>then</w:t>
            </w:r>
            <w:r>
              <w:rPr>
                <w:rFonts w:ascii="Calibri" w:hAnsi="Calibri"/>
                <w:sz w:val="12"/>
                <w:szCs w:val="12"/>
              </w:rPr>
              <w:t xml:space="preserve"> value must be </w:t>
            </w:r>
            <w:r>
              <w:rPr>
                <w:rFonts w:ascii="Calibri" w:hAnsi="Calibri" w:cs="Calibri"/>
                <w:sz w:val="12"/>
                <w:szCs w:val="12"/>
              </w:rPr>
              <w:t>≥</w:t>
            </w:r>
            <w:r>
              <w:rPr>
                <w:rFonts w:ascii="Calibri" w:hAnsi="Calibri"/>
                <w:sz w:val="12"/>
                <w:szCs w:val="12"/>
              </w:rPr>
              <w:t xml:space="preserve"> 12.2 to comply.</w:t>
            </w:r>
          </w:p>
          <w:p w14:paraId="1D5E5B35" w14:textId="77777777" w:rsidR="006E5B91" w:rsidRDefault="006E5B91" w:rsidP="00B12CFA">
            <w:pPr>
              <w:keepNext/>
              <w:rPr>
                <w:rFonts w:ascii="Calibri" w:hAnsi="Calibri"/>
                <w:sz w:val="12"/>
                <w:szCs w:val="12"/>
              </w:rPr>
            </w:pPr>
          </w:p>
          <w:p w14:paraId="1F9B9898" w14:textId="4EB9F741" w:rsidR="006E5B91" w:rsidRPr="00A312CD" w:rsidRDefault="006E5B91" w:rsidP="00FF7CC4">
            <w:pPr>
              <w:keepNext/>
              <w:rPr>
                <w:rFonts w:ascii="Calibri" w:hAnsi="Calibri"/>
                <w:sz w:val="12"/>
                <w:szCs w:val="12"/>
              </w:rPr>
            </w:pPr>
            <w:r w:rsidRPr="00A312CD">
              <w:rPr>
                <w:rFonts w:ascii="Calibri" w:hAnsi="Calibri"/>
                <w:sz w:val="12"/>
                <w:szCs w:val="12"/>
              </w:rPr>
              <w:t xml:space="preserve">else </w:t>
            </w:r>
            <w:r w:rsidRPr="00A312CD">
              <w:rPr>
                <w:rFonts w:asciiTheme="minorHAnsi" w:hAnsiTheme="minorHAnsi"/>
                <w:sz w:val="12"/>
                <w:szCs w:val="12"/>
              </w:rPr>
              <w:t>flag non-compliant value</w:t>
            </w:r>
            <w:r w:rsidR="00FF7CC4">
              <w:rPr>
                <w:rFonts w:asciiTheme="minorHAnsi" w:hAnsiTheme="minorHAnsi"/>
                <w:sz w:val="12"/>
                <w:szCs w:val="12"/>
              </w:rPr>
              <w:t>s</w:t>
            </w:r>
            <w:r w:rsidRPr="00A312CD">
              <w:rPr>
                <w:rFonts w:asciiTheme="minorHAnsi" w:hAnsiTheme="minorHAnsi"/>
                <w:sz w:val="12"/>
                <w:szCs w:val="12"/>
              </w:rPr>
              <w:t xml:space="preserve"> and do not allow registration to proceed&gt;&gt;</w:t>
            </w:r>
          </w:p>
        </w:tc>
        <w:tc>
          <w:tcPr>
            <w:tcW w:w="1770" w:type="dxa"/>
          </w:tcPr>
          <w:p w14:paraId="1F9B9899" w14:textId="77777777" w:rsidR="006E5B91" w:rsidRPr="00295655" w:rsidRDefault="006E5B91" w:rsidP="00B12CFA">
            <w:pPr>
              <w:keepNext/>
              <w:rPr>
                <w:rFonts w:ascii="Calibri" w:hAnsi="Calibri"/>
                <w:sz w:val="16"/>
                <w:szCs w:val="16"/>
              </w:rPr>
            </w:pPr>
            <w:r w:rsidRPr="00295655">
              <w:rPr>
                <w:rFonts w:ascii="Calibri" w:hAnsi="Calibri"/>
                <w:sz w:val="16"/>
                <w:szCs w:val="16"/>
              </w:rPr>
              <w:t>&lt;&lt;user input alphanumeric text string max 50 characters&gt;&gt;</w:t>
            </w:r>
          </w:p>
        </w:tc>
        <w:tc>
          <w:tcPr>
            <w:tcW w:w="1770" w:type="dxa"/>
            <w:gridSpan w:val="2"/>
          </w:tcPr>
          <w:p w14:paraId="1F9B989A" w14:textId="77777777" w:rsidR="006E5B91" w:rsidRPr="00295655" w:rsidRDefault="006E5B91" w:rsidP="00B12CFA">
            <w:pPr>
              <w:keepNext/>
              <w:rPr>
                <w:rFonts w:ascii="Calibri" w:hAnsi="Calibri"/>
                <w:sz w:val="16"/>
                <w:szCs w:val="16"/>
              </w:rPr>
            </w:pPr>
            <w:r w:rsidRPr="00295655">
              <w:rPr>
                <w:rFonts w:ascii="Calibri" w:hAnsi="Calibri"/>
                <w:sz w:val="16"/>
                <w:szCs w:val="16"/>
              </w:rPr>
              <w:t>&lt;&lt;user input alphanumeric text string max 50 characters&gt;&gt;</w:t>
            </w:r>
          </w:p>
        </w:tc>
        <w:tc>
          <w:tcPr>
            <w:tcW w:w="1770" w:type="dxa"/>
          </w:tcPr>
          <w:p w14:paraId="1F9B989B" w14:textId="77777777" w:rsidR="006E5B91" w:rsidRPr="00295655" w:rsidRDefault="006E5B91" w:rsidP="00B12CFA">
            <w:pPr>
              <w:keepNext/>
              <w:rPr>
                <w:rFonts w:ascii="Calibri" w:hAnsi="Calibri"/>
                <w:sz w:val="16"/>
                <w:szCs w:val="16"/>
              </w:rPr>
            </w:pPr>
            <w:r w:rsidRPr="00295655">
              <w:rPr>
                <w:rFonts w:ascii="Calibri" w:hAnsi="Calibri"/>
                <w:sz w:val="16"/>
                <w:szCs w:val="16"/>
              </w:rPr>
              <w:t>&lt;&lt;user input alphanumeric text string max 50 characters&gt;&gt;</w:t>
            </w:r>
          </w:p>
        </w:tc>
        <w:tc>
          <w:tcPr>
            <w:tcW w:w="1123" w:type="dxa"/>
            <w:gridSpan w:val="2"/>
          </w:tcPr>
          <w:p w14:paraId="1F9B989C" w14:textId="77777777" w:rsidR="006E5B91" w:rsidRPr="00295655" w:rsidRDefault="006E5B91" w:rsidP="00B12CFA">
            <w:pPr>
              <w:keepNext/>
              <w:rPr>
                <w:rFonts w:ascii="Calibri" w:hAnsi="Calibri"/>
                <w:sz w:val="16"/>
                <w:szCs w:val="16"/>
              </w:rPr>
            </w:pPr>
            <w:r w:rsidRPr="00295655">
              <w:rPr>
                <w:rFonts w:ascii="Calibri" w:hAnsi="Calibri"/>
                <w:sz w:val="16"/>
                <w:szCs w:val="16"/>
              </w:rPr>
              <w:t>&lt;&lt;user input, numeric, xxxxxx&gt;&gt;</w:t>
            </w:r>
          </w:p>
        </w:tc>
        <w:tc>
          <w:tcPr>
            <w:tcW w:w="1011" w:type="dxa"/>
          </w:tcPr>
          <w:p w14:paraId="1F9B989D" w14:textId="77777777" w:rsidR="006E5B91" w:rsidRPr="00295655" w:rsidRDefault="006E5B91" w:rsidP="00B12CFA">
            <w:pPr>
              <w:keepNext/>
              <w:rPr>
                <w:rFonts w:ascii="Calibri" w:hAnsi="Calibri"/>
                <w:sz w:val="16"/>
                <w:szCs w:val="16"/>
              </w:rPr>
            </w:pPr>
            <w:r w:rsidRPr="00295655">
              <w:rPr>
                <w:rFonts w:ascii="Calibri" w:hAnsi="Calibri"/>
                <w:sz w:val="16"/>
                <w:szCs w:val="16"/>
              </w:rPr>
              <w:t>&lt;&lt;user input, numeric, x.x&gt;&gt;</w:t>
            </w:r>
          </w:p>
        </w:tc>
        <w:tc>
          <w:tcPr>
            <w:tcW w:w="1011" w:type="dxa"/>
          </w:tcPr>
          <w:p w14:paraId="12FFB671" w14:textId="6CADFEB7" w:rsidR="006E5B91" w:rsidRPr="00295655" w:rsidRDefault="0096058F" w:rsidP="00B12CFA">
            <w:pPr>
              <w:keepNext/>
              <w:rPr>
                <w:rFonts w:ascii="Calibri" w:hAnsi="Calibri"/>
                <w:sz w:val="16"/>
                <w:szCs w:val="16"/>
              </w:rPr>
            </w:pPr>
            <w:r w:rsidRPr="0096058F">
              <w:rPr>
                <w:rFonts w:ascii="Calibri" w:hAnsi="Calibri"/>
                <w:sz w:val="16"/>
                <w:szCs w:val="16"/>
              </w:rPr>
              <w:t>&lt;&lt;user input, numeric, xxxxxx&gt;&gt;</w:t>
            </w:r>
          </w:p>
        </w:tc>
      </w:tr>
      <w:tr w:rsidR="006E5B91" w:rsidRPr="00295655" w14:paraId="1F9B98B2" w14:textId="7706BB94" w:rsidTr="002B2D2B">
        <w:trPr>
          <w:cantSplit/>
          <w:trHeight w:val="288"/>
        </w:trPr>
        <w:tc>
          <w:tcPr>
            <w:tcW w:w="1112" w:type="dxa"/>
          </w:tcPr>
          <w:p w14:paraId="1F9B98A9" w14:textId="77777777" w:rsidR="006E5B91" w:rsidRPr="00295655" w:rsidRDefault="006E5B91" w:rsidP="00B12CFA">
            <w:pPr>
              <w:keepNext/>
              <w:rPr>
                <w:rFonts w:ascii="Calibri" w:hAnsi="Calibri"/>
                <w:sz w:val="18"/>
                <w:szCs w:val="18"/>
              </w:rPr>
            </w:pPr>
          </w:p>
        </w:tc>
        <w:tc>
          <w:tcPr>
            <w:tcW w:w="1099" w:type="dxa"/>
          </w:tcPr>
          <w:p w14:paraId="1F9B98AA" w14:textId="3E7CD6C4" w:rsidR="006E5B91" w:rsidRPr="00295655" w:rsidRDefault="006E5B91" w:rsidP="00B12CFA">
            <w:pPr>
              <w:keepNext/>
              <w:rPr>
                <w:rFonts w:ascii="Calibri" w:hAnsi="Calibri"/>
                <w:sz w:val="18"/>
                <w:szCs w:val="18"/>
              </w:rPr>
            </w:pPr>
          </w:p>
        </w:tc>
        <w:tc>
          <w:tcPr>
            <w:tcW w:w="1564" w:type="dxa"/>
            <w:gridSpan w:val="2"/>
          </w:tcPr>
          <w:p w14:paraId="1F9B98AB" w14:textId="77777777" w:rsidR="006E5B91" w:rsidRPr="00295655" w:rsidRDefault="006E5B91" w:rsidP="00B12CFA">
            <w:pPr>
              <w:keepNext/>
              <w:rPr>
                <w:rFonts w:ascii="Calibri" w:hAnsi="Calibri"/>
                <w:sz w:val="18"/>
                <w:szCs w:val="18"/>
              </w:rPr>
            </w:pPr>
          </w:p>
        </w:tc>
        <w:tc>
          <w:tcPr>
            <w:tcW w:w="2160" w:type="dxa"/>
            <w:gridSpan w:val="2"/>
          </w:tcPr>
          <w:p w14:paraId="1F9B98AC" w14:textId="77777777" w:rsidR="006E5B91" w:rsidRPr="00295655" w:rsidRDefault="006E5B91" w:rsidP="00B12CFA">
            <w:pPr>
              <w:keepNext/>
              <w:rPr>
                <w:rFonts w:ascii="Calibri" w:hAnsi="Calibri"/>
                <w:sz w:val="18"/>
                <w:szCs w:val="18"/>
              </w:rPr>
            </w:pPr>
          </w:p>
        </w:tc>
        <w:tc>
          <w:tcPr>
            <w:tcW w:w="1770" w:type="dxa"/>
          </w:tcPr>
          <w:p w14:paraId="1F9B98AD" w14:textId="77777777" w:rsidR="006E5B91" w:rsidRPr="00295655" w:rsidRDefault="006E5B91" w:rsidP="00B12CFA">
            <w:pPr>
              <w:keepNext/>
              <w:rPr>
                <w:rFonts w:ascii="Calibri" w:hAnsi="Calibri"/>
                <w:sz w:val="18"/>
                <w:szCs w:val="18"/>
              </w:rPr>
            </w:pPr>
          </w:p>
        </w:tc>
        <w:tc>
          <w:tcPr>
            <w:tcW w:w="1770" w:type="dxa"/>
            <w:gridSpan w:val="2"/>
          </w:tcPr>
          <w:p w14:paraId="1F9B98AE" w14:textId="77777777" w:rsidR="006E5B91" w:rsidRPr="00295655" w:rsidRDefault="006E5B91" w:rsidP="00B12CFA">
            <w:pPr>
              <w:keepNext/>
              <w:rPr>
                <w:rFonts w:ascii="Calibri" w:hAnsi="Calibri"/>
                <w:sz w:val="18"/>
                <w:szCs w:val="18"/>
              </w:rPr>
            </w:pPr>
          </w:p>
        </w:tc>
        <w:tc>
          <w:tcPr>
            <w:tcW w:w="1770" w:type="dxa"/>
          </w:tcPr>
          <w:p w14:paraId="1F9B98AF" w14:textId="77777777" w:rsidR="006E5B91" w:rsidRPr="00295655" w:rsidRDefault="006E5B91" w:rsidP="00B12CFA">
            <w:pPr>
              <w:keepNext/>
              <w:rPr>
                <w:rFonts w:ascii="Calibri" w:hAnsi="Calibri"/>
                <w:sz w:val="18"/>
                <w:szCs w:val="18"/>
              </w:rPr>
            </w:pPr>
          </w:p>
        </w:tc>
        <w:tc>
          <w:tcPr>
            <w:tcW w:w="1123" w:type="dxa"/>
            <w:gridSpan w:val="2"/>
          </w:tcPr>
          <w:p w14:paraId="1F9B98B0" w14:textId="77777777" w:rsidR="006E5B91" w:rsidRPr="00295655" w:rsidRDefault="006E5B91" w:rsidP="00B12CFA">
            <w:pPr>
              <w:keepNext/>
              <w:rPr>
                <w:rFonts w:ascii="Calibri" w:hAnsi="Calibri"/>
                <w:sz w:val="18"/>
                <w:szCs w:val="18"/>
              </w:rPr>
            </w:pPr>
          </w:p>
        </w:tc>
        <w:tc>
          <w:tcPr>
            <w:tcW w:w="1011" w:type="dxa"/>
          </w:tcPr>
          <w:p w14:paraId="1F9B98B1" w14:textId="77777777" w:rsidR="006E5B91" w:rsidRPr="00295655" w:rsidRDefault="006E5B91" w:rsidP="00B12CFA">
            <w:pPr>
              <w:keepNext/>
              <w:rPr>
                <w:rFonts w:ascii="Calibri" w:hAnsi="Calibri"/>
                <w:sz w:val="18"/>
                <w:szCs w:val="18"/>
              </w:rPr>
            </w:pPr>
          </w:p>
        </w:tc>
        <w:tc>
          <w:tcPr>
            <w:tcW w:w="1011" w:type="dxa"/>
          </w:tcPr>
          <w:p w14:paraId="58571540" w14:textId="77777777" w:rsidR="006E5B91" w:rsidRPr="00295655" w:rsidRDefault="006E5B91" w:rsidP="00B12CFA">
            <w:pPr>
              <w:keepNext/>
              <w:rPr>
                <w:rFonts w:ascii="Calibri" w:hAnsi="Calibri"/>
                <w:sz w:val="18"/>
                <w:szCs w:val="18"/>
              </w:rPr>
            </w:pPr>
          </w:p>
        </w:tc>
      </w:tr>
      <w:tr w:rsidR="006E5B91" w:rsidRPr="00295655" w14:paraId="1F9B98B4" w14:textId="1FD71517" w:rsidTr="006E5B91">
        <w:trPr>
          <w:cantSplit/>
        </w:trPr>
        <w:tc>
          <w:tcPr>
            <w:tcW w:w="14390" w:type="dxa"/>
            <w:gridSpan w:val="14"/>
          </w:tcPr>
          <w:p w14:paraId="1950C8DB" w14:textId="17D0B32B" w:rsidR="006E5B91" w:rsidRPr="00295655" w:rsidRDefault="006E5B91" w:rsidP="00B12CFA">
            <w:pPr>
              <w:keepNext/>
              <w:rPr>
                <w:rFonts w:ascii="Calibri" w:hAnsi="Calibri"/>
                <w:sz w:val="18"/>
                <w:szCs w:val="18"/>
              </w:rPr>
            </w:pPr>
            <w:r w:rsidRPr="00295655">
              <w:rPr>
                <w:rFonts w:ascii="Calibri" w:hAnsi="Calibri"/>
                <w:sz w:val="18"/>
                <w:szCs w:val="18"/>
              </w:rPr>
              <w:t>Notes:</w:t>
            </w:r>
          </w:p>
        </w:tc>
      </w:tr>
    </w:tbl>
    <w:p w14:paraId="1E81E284" w14:textId="77777777" w:rsidR="003E6157" w:rsidRDefault="003E6157"/>
    <w:tbl>
      <w:tblPr>
        <w:tblW w:w="500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95"/>
        <w:gridCol w:w="1080"/>
        <w:gridCol w:w="75"/>
        <w:gridCol w:w="1365"/>
        <w:gridCol w:w="686"/>
        <w:gridCol w:w="394"/>
        <w:gridCol w:w="1262"/>
        <w:gridCol w:w="394"/>
        <w:gridCol w:w="776"/>
        <w:gridCol w:w="1275"/>
        <w:gridCol w:w="1214"/>
        <w:gridCol w:w="837"/>
        <w:gridCol w:w="1653"/>
        <w:gridCol w:w="416"/>
        <w:gridCol w:w="2074"/>
      </w:tblGrid>
      <w:tr w:rsidR="007B799C" w:rsidRPr="00295655" w14:paraId="1F9B98C6" w14:textId="77777777" w:rsidTr="00FE0734">
        <w:trPr>
          <w:cantSplit/>
        </w:trPr>
        <w:tc>
          <w:tcPr>
            <w:tcW w:w="14396" w:type="dxa"/>
            <w:gridSpan w:val="15"/>
            <w:tcBorders>
              <w:bottom w:val="nil"/>
            </w:tcBorders>
            <w:shd w:val="clear" w:color="auto" w:fill="auto"/>
          </w:tcPr>
          <w:p w14:paraId="1F9B98B8" w14:textId="579EDFE1" w:rsidR="00D90912" w:rsidRDefault="00D56952" w:rsidP="00945329">
            <w:pPr>
              <w:keepNext/>
              <w:rPr>
                <w:rFonts w:ascii="Calibri" w:hAnsi="Calibri"/>
                <w:b/>
                <w:sz w:val="18"/>
                <w:szCs w:val="18"/>
              </w:rPr>
            </w:pPr>
            <w:r>
              <w:rPr>
                <w:rFonts w:ascii="Calibri" w:hAnsi="Calibri"/>
                <w:b/>
                <w:sz w:val="18"/>
                <w:szCs w:val="18"/>
              </w:rPr>
              <w:t>H</w:t>
            </w:r>
            <w:r w:rsidR="007B799C">
              <w:rPr>
                <w:rFonts w:ascii="Calibri" w:hAnsi="Calibri"/>
                <w:b/>
                <w:sz w:val="18"/>
                <w:szCs w:val="18"/>
              </w:rPr>
              <w:t xml:space="preserve">. Installed </w:t>
            </w:r>
            <w:r w:rsidR="00945329">
              <w:rPr>
                <w:rFonts w:ascii="Calibri" w:hAnsi="Calibri"/>
                <w:b/>
                <w:sz w:val="18"/>
                <w:szCs w:val="18"/>
              </w:rPr>
              <w:t xml:space="preserve">Split System Indoor </w:t>
            </w:r>
            <w:r w:rsidR="000D36F8">
              <w:rPr>
                <w:rFonts w:ascii="Calibri" w:hAnsi="Calibri"/>
                <w:b/>
                <w:sz w:val="18"/>
                <w:szCs w:val="18"/>
              </w:rPr>
              <w:t xml:space="preserve">Unit </w:t>
            </w:r>
            <w:r w:rsidR="00945329">
              <w:rPr>
                <w:rFonts w:ascii="Calibri" w:hAnsi="Calibri"/>
                <w:b/>
                <w:sz w:val="18"/>
                <w:szCs w:val="18"/>
              </w:rPr>
              <w:t>Coil or Fan</w:t>
            </w:r>
            <w:r w:rsidR="009B4B1B">
              <w:rPr>
                <w:rFonts w:ascii="Calibri" w:hAnsi="Calibri"/>
                <w:b/>
                <w:sz w:val="18"/>
                <w:szCs w:val="18"/>
              </w:rPr>
              <w:t xml:space="preserve"> </w:t>
            </w:r>
            <w:r w:rsidR="00945329">
              <w:rPr>
                <w:rFonts w:ascii="Calibri" w:hAnsi="Calibri"/>
                <w:b/>
                <w:sz w:val="18"/>
                <w:szCs w:val="18"/>
              </w:rPr>
              <w:t xml:space="preserve">Coil </w:t>
            </w:r>
            <w:r w:rsidR="00D90912">
              <w:rPr>
                <w:rFonts w:ascii="Calibri" w:hAnsi="Calibri"/>
                <w:b/>
                <w:sz w:val="18"/>
                <w:szCs w:val="18"/>
              </w:rPr>
              <w:t>E</w:t>
            </w:r>
            <w:r w:rsidR="009F4F7F">
              <w:rPr>
                <w:rFonts w:ascii="Calibri" w:hAnsi="Calibri"/>
                <w:b/>
                <w:sz w:val="18"/>
                <w:szCs w:val="18"/>
              </w:rPr>
              <w:t>quipment</w:t>
            </w:r>
            <w:r w:rsidR="00D90912">
              <w:rPr>
                <w:rFonts w:ascii="Calibri" w:hAnsi="Calibri"/>
                <w:b/>
                <w:sz w:val="18"/>
                <w:szCs w:val="18"/>
              </w:rPr>
              <w:t xml:space="preserve"> Information </w:t>
            </w:r>
            <w:r w:rsidR="000D36F8">
              <w:rPr>
                <w:rFonts w:ascii="Calibri" w:hAnsi="Calibri"/>
                <w:b/>
                <w:sz w:val="18"/>
                <w:szCs w:val="18"/>
              </w:rPr>
              <w:t xml:space="preserve">- </w:t>
            </w:r>
            <w:r w:rsidR="00945329">
              <w:rPr>
                <w:rFonts w:ascii="Calibri" w:hAnsi="Calibri"/>
                <w:b/>
                <w:sz w:val="18"/>
                <w:szCs w:val="18"/>
              </w:rPr>
              <w:t xml:space="preserve">applicable to </w:t>
            </w:r>
            <w:r w:rsidR="009140EF">
              <w:rPr>
                <w:rFonts w:ascii="Calibri" w:hAnsi="Calibri"/>
                <w:b/>
                <w:sz w:val="18"/>
                <w:szCs w:val="18"/>
              </w:rPr>
              <w:t>DX or hydronic</w:t>
            </w:r>
            <w:r w:rsidR="000D36F8">
              <w:rPr>
                <w:rFonts w:ascii="Calibri" w:hAnsi="Calibri"/>
                <w:b/>
                <w:sz w:val="18"/>
                <w:szCs w:val="18"/>
              </w:rPr>
              <w:t>,</w:t>
            </w:r>
            <w:r w:rsidR="009140EF">
              <w:rPr>
                <w:rFonts w:ascii="Calibri" w:hAnsi="Calibri"/>
                <w:b/>
                <w:sz w:val="18"/>
                <w:szCs w:val="18"/>
              </w:rPr>
              <w:t xml:space="preserve"> heating</w:t>
            </w:r>
            <w:r w:rsidR="000D36F8">
              <w:rPr>
                <w:rFonts w:ascii="Calibri" w:hAnsi="Calibri"/>
                <w:b/>
                <w:sz w:val="18"/>
                <w:szCs w:val="18"/>
              </w:rPr>
              <w:t xml:space="preserve"> or </w:t>
            </w:r>
            <w:r w:rsidR="009140EF">
              <w:rPr>
                <w:rFonts w:ascii="Calibri" w:hAnsi="Calibri"/>
                <w:b/>
                <w:sz w:val="18"/>
                <w:szCs w:val="18"/>
              </w:rPr>
              <w:t>cooling</w:t>
            </w:r>
            <w:r w:rsidR="000D36F8">
              <w:rPr>
                <w:rFonts w:ascii="Calibri" w:hAnsi="Calibri"/>
                <w:b/>
                <w:sz w:val="18"/>
                <w:szCs w:val="18"/>
              </w:rPr>
              <w:t>,</w:t>
            </w:r>
            <w:r w:rsidR="00084659">
              <w:rPr>
                <w:rFonts w:ascii="Calibri" w:hAnsi="Calibri"/>
                <w:b/>
                <w:sz w:val="18"/>
                <w:szCs w:val="18"/>
              </w:rPr>
              <w:t xml:space="preserve"> </w:t>
            </w:r>
            <w:r w:rsidR="004D508A">
              <w:rPr>
                <w:rFonts w:ascii="Calibri" w:hAnsi="Calibri"/>
                <w:b/>
                <w:sz w:val="18"/>
                <w:szCs w:val="18"/>
              </w:rPr>
              <w:t xml:space="preserve">coils </w:t>
            </w:r>
            <w:r w:rsidR="000D36F8">
              <w:rPr>
                <w:rFonts w:ascii="Calibri" w:hAnsi="Calibri"/>
                <w:b/>
                <w:sz w:val="18"/>
                <w:szCs w:val="18"/>
              </w:rPr>
              <w:t xml:space="preserve">and </w:t>
            </w:r>
            <w:r w:rsidR="004D508A">
              <w:rPr>
                <w:rFonts w:ascii="Calibri" w:hAnsi="Calibri"/>
                <w:b/>
                <w:sz w:val="18"/>
                <w:szCs w:val="18"/>
              </w:rPr>
              <w:t>fan</w:t>
            </w:r>
            <w:r w:rsidR="00552EC1">
              <w:rPr>
                <w:rFonts w:ascii="Calibri" w:hAnsi="Calibri"/>
                <w:b/>
                <w:sz w:val="18"/>
                <w:szCs w:val="18"/>
              </w:rPr>
              <w:t xml:space="preserve"> </w:t>
            </w:r>
            <w:r w:rsidR="004D508A">
              <w:rPr>
                <w:rFonts w:ascii="Calibri" w:hAnsi="Calibri"/>
                <w:b/>
                <w:sz w:val="18"/>
                <w:szCs w:val="18"/>
              </w:rPr>
              <w:t>coil units</w:t>
            </w:r>
            <w:r w:rsidR="000D36F8">
              <w:rPr>
                <w:rFonts w:ascii="Calibri" w:hAnsi="Calibri"/>
                <w:b/>
                <w:sz w:val="18"/>
                <w:szCs w:val="18"/>
              </w:rPr>
              <w:t>.</w:t>
            </w:r>
          </w:p>
          <w:p w14:paraId="1F9B98B9" w14:textId="2E66102A" w:rsidR="009F4F7F" w:rsidRPr="009F4F7F" w:rsidRDefault="009F4F7F" w:rsidP="00945329">
            <w:pPr>
              <w:keepNext/>
              <w:rPr>
                <w:rFonts w:ascii="Calibri" w:hAnsi="Calibri"/>
                <w:sz w:val="18"/>
                <w:szCs w:val="18"/>
              </w:rPr>
            </w:pPr>
            <w:r w:rsidRPr="009F4F7F">
              <w:rPr>
                <w:rFonts w:ascii="Calibri" w:hAnsi="Calibri"/>
                <w:sz w:val="18"/>
                <w:szCs w:val="18"/>
              </w:rPr>
              <w:t xml:space="preserve">Systems with more than one indoor coil or fan coil unit </w:t>
            </w:r>
            <w:r w:rsidR="00D90912">
              <w:rPr>
                <w:rFonts w:ascii="Calibri" w:hAnsi="Calibri"/>
                <w:sz w:val="18"/>
                <w:szCs w:val="18"/>
              </w:rPr>
              <w:t>(e.g. multi</w:t>
            </w:r>
            <w:r w:rsidR="003E30C0">
              <w:rPr>
                <w:rFonts w:ascii="Calibri" w:hAnsi="Calibri"/>
                <w:sz w:val="18"/>
                <w:szCs w:val="18"/>
              </w:rPr>
              <w:t>-</w:t>
            </w:r>
            <w:r w:rsidR="00D90912">
              <w:rPr>
                <w:rFonts w:ascii="Calibri" w:hAnsi="Calibri"/>
                <w:sz w:val="18"/>
                <w:szCs w:val="18"/>
              </w:rPr>
              <w:t xml:space="preserve">split systems) </w:t>
            </w:r>
            <w:r w:rsidRPr="009F4F7F">
              <w:rPr>
                <w:rFonts w:ascii="Calibri" w:hAnsi="Calibri"/>
                <w:sz w:val="18"/>
                <w:szCs w:val="18"/>
              </w:rPr>
              <w:t xml:space="preserve">shall provide </w:t>
            </w:r>
            <w:r w:rsidR="00D90912">
              <w:rPr>
                <w:rFonts w:ascii="Calibri" w:hAnsi="Calibri"/>
                <w:sz w:val="18"/>
                <w:szCs w:val="18"/>
              </w:rPr>
              <w:t xml:space="preserve">information for each of the system indoor </w:t>
            </w:r>
            <w:r w:rsidR="000D36F8">
              <w:rPr>
                <w:rFonts w:ascii="Calibri" w:hAnsi="Calibri"/>
                <w:sz w:val="18"/>
                <w:szCs w:val="18"/>
              </w:rPr>
              <w:t xml:space="preserve">unit </w:t>
            </w:r>
            <w:r w:rsidR="00D90912">
              <w:rPr>
                <w:rFonts w:ascii="Calibri" w:hAnsi="Calibri"/>
                <w:sz w:val="18"/>
                <w:szCs w:val="18"/>
              </w:rPr>
              <w:t>coils or fan coil units.</w:t>
            </w:r>
          </w:p>
          <w:p w14:paraId="530020C7" w14:textId="77777777" w:rsidR="005119F9" w:rsidRDefault="005119F9" w:rsidP="00A26694">
            <w:pPr>
              <w:rPr>
                <w:rFonts w:ascii="Calibri" w:hAnsi="Calibri"/>
                <w:sz w:val="12"/>
                <w:szCs w:val="12"/>
              </w:rPr>
            </w:pPr>
          </w:p>
          <w:p w14:paraId="7D259AB5" w14:textId="0AAE18C4" w:rsidR="007607D4" w:rsidRDefault="00233996" w:rsidP="00A26694">
            <w:pPr>
              <w:rPr>
                <w:rFonts w:ascii="Calibri" w:hAnsi="Calibri"/>
                <w:sz w:val="12"/>
                <w:szCs w:val="12"/>
              </w:rPr>
            </w:pPr>
            <w:r w:rsidRPr="005119F9">
              <w:rPr>
                <w:rFonts w:ascii="Calibri" w:hAnsi="Calibri"/>
                <w:sz w:val="12"/>
                <w:szCs w:val="12"/>
              </w:rPr>
              <w:t>&lt;&lt;</w:t>
            </w:r>
            <w:r w:rsidRPr="00FA51AA">
              <w:rPr>
                <w:rFonts w:ascii="Calibri" w:hAnsi="Calibri"/>
                <w:b/>
                <w:sz w:val="12"/>
                <w:szCs w:val="12"/>
              </w:rPr>
              <w:t>if</w:t>
            </w:r>
            <w:r w:rsidRPr="005119F9">
              <w:rPr>
                <w:rFonts w:ascii="Calibri" w:hAnsi="Calibri"/>
                <w:sz w:val="12"/>
                <w:szCs w:val="12"/>
              </w:rPr>
              <w:t xml:space="preserve"> none of the SC Systems listed in Section D have a value in</w:t>
            </w:r>
            <w:r w:rsidR="00552EC1" w:rsidRPr="005119F9">
              <w:rPr>
                <w:rFonts w:ascii="Calibri" w:hAnsi="Calibri"/>
                <w:sz w:val="12"/>
                <w:szCs w:val="12"/>
              </w:rPr>
              <w:t xml:space="preserve"> either</w:t>
            </w:r>
            <w:r w:rsidRPr="005119F9">
              <w:rPr>
                <w:rFonts w:ascii="Calibri" w:hAnsi="Calibri"/>
                <w:sz w:val="12"/>
                <w:szCs w:val="12"/>
              </w:rPr>
              <w:t xml:space="preserve"> </w:t>
            </w:r>
            <w:r w:rsidR="00891AF4" w:rsidRPr="005119F9">
              <w:rPr>
                <w:rFonts w:ascii="Calibri" w:hAnsi="Calibri"/>
                <w:sz w:val="12"/>
                <w:szCs w:val="12"/>
                <w:highlight w:val="yellow"/>
              </w:rPr>
              <w:t>D04</w:t>
            </w:r>
            <w:r w:rsidR="00891AF4" w:rsidRPr="005119F9">
              <w:rPr>
                <w:rFonts w:ascii="Calibri" w:hAnsi="Calibri"/>
                <w:sz w:val="12"/>
                <w:szCs w:val="12"/>
              </w:rPr>
              <w:t xml:space="preserve"> or </w:t>
            </w:r>
            <w:r w:rsidRPr="005119F9">
              <w:rPr>
                <w:rFonts w:ascii="Calibri" w:hAnsi="Calibri"/>
                <w:sz w:val="12"/>
                <w:szCs w:val="12"/>
                <w:highlight w:val="yellow"/>
              </w:rPr>
              <w:t>D05</w:t>
            </w:r>
            <w:r w:rsidRPr="005119F9">
              <w:rPr>
                <w:rFonts w:ascii="Calibri" w:hAnsi="Calibri"/>
                <w:sz w:val="12"/>
                <w:szCs w:val="12"/>
              </w:rPr>
              <w:t xml:space="preserve"> =</w:t>
            </w:r>
            <w:r w:rsidR="00381011" w:rsidRPr="005119F9">
              <w:rPr>
                <w:rFonts w:ascii="Calibri" w:hAnsi="Calibri"/>
                <w:sz w:val="12"/>
                <w:szCs w:val="12"/>
              </w:rPr>
              <w:t xml:space="preserve"> one of the system types in the list that follows below, </w:t>
            </w:r>
            <w:r w:rsidRPr="00FA51AA">
              <w:rPr>
                <w:rFonts w:ascii="Calibri" w:hAnsi="Calibri"/>
                <w:b/>
                <w:sz w:val="12"/>
                <w:szCs w:val="12"/>
              </w:rPr>
              <w:t>then</w:t>
            </w:r>
            <w:r w:rsidRPr="005119F9">
              <w:rPr>
                <w:rFonts w:ascii="Calibri" w:hAnsi="Calibri"/>
                <w:sz w:val="12"/>
                <w:szCs w:val="12"/>
              </w:rPr>
              <w:t xml:space="preserve"> display the section does not apply message;</w:t>
            </w:r>
          </w:p>
          <w:p w14:paraId="5C9D6847" w14:textId="77777777" w:rsidR="00D62902" w:rsidRPr="005119F9" w:rsidRDefault="00D62902" w:rsidP="00A26694">
            <w:pPr>
              <w:rPr>
                <w:rFonts w:ascii="Calibri" w:hAnsi="Calibri"/>
                <w:sz w:val="12"/>
                <w:szCs w:val="12"/>
              </w:rPr>
            </w:pPr>
          </w:p>
          <w:p w14:paraId="547A46BB" w14:textId="07A516BE" w:rsidR="00222249" w:rsidRPr="005119F9" w:rsidRDefault="00233996" w:rsidP="00664C23">
            <w:pPr>
              <w:rPr>
                <w:rFonts w:ascii="Calibri" w:hAnsi="Calibri"/>
                <w:sz w:val="12"/>
                <w:szCs w:val="12"/>
              </w:rPr>
            </w:pPr>
            <w:r w:rsidRPr="005119F9">
              <w:rPr>
                <w:rFonts w:ascii="Calibri" w:hAnsi="Calibri"/>
                <w:b/>
                <w:sz w:val="12"/>
                <w:szCs w:val="12"/>
              </w:rPr>
              <w:t>else</w:t>
            </w:r>
            <w:r w:rsidRPr="005119F9">
              <w:rPr>
                <w:rFonts w:ascii="Calibri" w:hAnsi="Calibri"/>
                <w:sz w:val="12"/>
                <w:szCs w:val="12"/>
              </w:rPr>
              <w:t xml:space="preserve"> </w:t>
            </w:r>
            <w:r w:rsidR="00F238EB" w:rsidRPr="005119F9">
              <w:rPr>
                <w:rFonts w:ascii="Calibri" w:hAnsi="Calibri"/>
                <w:sz w:val="12"/>
                <w:szCs w:val="12"/>
              </w:rPr>
              <w:t xml:space="preserve">for each of the SC Systems listed in Section D </w:t>
            </w:r>
            <w:r w:rsidR="00902F3C" w:rsidRPr="005119F9">
              <w:rPr>
                <w:rFonts w:ascii="Calibri" w:hAnsi="Calibri"/>
                <w:sz w:val="12"/>
                <w:szCs w:val="12"/>
              </w:rPr>
              <w:t>that meet</w:t>
            </w:r>
            <w:r w:rsidR="00643CEB" w:rsidRPr="005119F9">
              <w:rPr>
                <w:rFonts w:ascii="Calibri" w:hAnsi="Calibri"/>
                <w:sz w:val="12"/>
                <w:szCs w:val="12"/>
              </w:rPr>
              <w:t xml:space="preserve"> both BOTH of the following </w:t>
            </w:r>
            <w:r w:rsidR="006C4716" w:rsidRPr="005119F9">
              <w:rPr>
                <w:rFonts w:ascii="Calibri" w:hAnsi="Calibri"/>
                <w:sz w:val="12"/>
                <w:szCs w:val="12"/>
              </w:rPr>
              <w:t xml:space="preserve">two </w:t>
            </w:r>
            <w:r w:rsidR="00643CEB" w:rsidRPr="005119F9">
              <w:rPr>
                <w:rFonts w:ascii="Calibri" w:hAnsi="Calibri"/>
                <w:sz w:val="12"/>
                <w:szCs w:val="12"/>
              </w:rPr>
              <w:t>criteria: 1:[</w:t>
            </w:r>
            <w:r w:rsidR="00540882" w:rsidRPr="00540882">
              <w:rPr>
                <w:rFonts w:ascii="Calibri" w:hAnsi="Calibri"/>
                <w:sz w:val="12"/>
                <w:szCs w:val="12"/>
                <w:highlight w:val="yellow"/>
              </w:rPr>
              <w:t>D11</w:t>
            </w:r>
            <w:r w:rsidR="00643CEB" w:rsidRPr="005119F9">
              <w:rPr>
                <w:rFonts w:ascii="Calibri" w:hAnsi="Calibri"/>
                <w:sz w:val="12"/>
                <w:szCs w:val="12"/>
              </w:rPr>
              <w:t>=new]; 2:[{</w:t>
            </w:r>
            <w:r w:rsidR="00643CEB" w:rsidRPr="005119F9">
              <w:rPr>
                <w:rFonts w:ascii="Calibri" w:hAnsi="Calibri"/>
                <w:sz w:val="12"/>
                <w:szCs w:val="12"/>
                <w:highlight w:val="yellow"/>
              </w:rPr>
              <w:t>D04</w:t>
            </w:r>
            <w:r w:rsidR="00643CEB" w:rsidRPr="005119F9">
              <w:rPr>
                <w:rFonts w:ascii="Calibri" w:hAnsi="Calibri"/>
                <w:sz w:val="12"/>
                <w:szCs w:val="12"/>
              </w:rPr>
              <w:t xml:space="preserve"> or </w:t>
            </w:r>
            <w:r w:rsidR="00643CEB" w:rsidRPr="005119F9">
              <w:rPr>
                <w:rFonts w:ascii="Calibri" w:hAnsi="Calibri"/>
                <w:sz w:val="12"/>
                <w:szCs w:val="12"/>
                <w:highlight w:val="yellow"/>
              </w:rPr>
              <w:t>D05</w:t>
            </w:r>
            <w:r w:rsidR="00643CEB" w:rsidRPr="005119F9">
              <w:rPr>
                <w:rFonts w:ascii="Calibri" w:hAnsi="Calibri"/>
                <w:sz w:val="12"/>
                <w:szCs w:val="12"/>
              </w:rPr>
              <w:t>}=one of the system types in the list that follows below],</w:t>
            </w:r>
            <w:r w:rsidR="00F238EB" w:rsidRPr="005119F9">
              <w:rPr>
                <w:rFonts w:ascii="Calibri" w:hAnsi="Calibri"/>
                <w:sz w:val="12"/>
                <w:szCs w:val="12"/>
              </w:rPr>
              <w:t xml:space="preserve"> </w:t>
            </w:r>
            <w:r w:rsidRPr="005119F9">
              <w:rPr>
                <w:rFonts w:ascii="Calibri" w:hAnsi="Calibri"/>
                <w:sz w:val="12"/>
                <w:szCs w:val="12"/>
              </w:rPr>
              <w:t>require</w:t>
            </w:r>
            <w:r w:rsidR="00664A73" w:rsidRPr="005119F9">
              <w:rPr>
                <w:rFonts w:ascii="Calibri" w:hAnsi="Calibri"/>
                <w:sz w:val="12"/>
                <w:szCs w:val="12"/>
              </w:rPr>
              <w:t xml:space="preserve"> </w:t>
            </w:r>
            <w:r w:rsidRPr="005119F9">
              <w:rPr>
                <w:rFonts w:ascii="Calibri" w:hAnsi="Calibri"/>
                <w:sz w:val="12"/>
                <w:szCs w:val="12"/>
              </w:rPr>
              <w:t>one row of data to be entered in this table for each</w:t>
            </w:r>
            <w:r w:rsidR="00F238EB" w:rsidRPr="005119F9">
              <w:rPr>
                <w:sz w:val="12"/>
                <w:szCs w:val="12"/>
              </w:rPr>
              <w:t xml:space="preserve"> </w:t>
            </w:r>
            <w:r w:rsidR="00F238EB" w:rsidRPr="005119F9">
              <w:rPr>
                <w:rFonts w:ascii="Calibri" w:hAnsi="Calibri"/>
                <w:sz w:val="12"/>
                <w:szCs w:val="12"/>
              </w:rPr>
              <w:t xml:space="preserve">of the quantity of indoor units specified in </w:t>
            </w:r>
            <w:r w:rsidR="00F238EB" w:rsidRPr="005119F9">
              <w:rPr>
                <w:rFonts w:ascii="Calibri" w:hAnsi="Calibri"/>
                <w:sz w:val="12"/>
                <w:szCs w:val="12"/>
                <w:highlight w:val="yellow"/>
              </w:rPr>
              <w:t>D06</w:t>
            </w:r>
            <w:r w:rsidR="00F238EB" w:rsidRPr="005119F9">
              <w:rPr>
                <w:rFonts w:ascii="Calibri" w:hAnsi="Calibri"/>
                <w:sz w:val="12"/>
                <w:szCs w:val="12"/>
              </w:rPr>
              <w:t xml:space="preserve"> for that system</w:t>
            </w:r>
            <w:r w:rsidR="00A841B2" w:rsidRPr="005119F9">
              <w:rPr>
                <w:rFonts w:ascii="Calibri" w:hAnsi="Calibri"/>
                <w:sz w:val="12"/>
                <w:szCs w:val="12"/>
              </w:rPr>
              <w:t xml:space="preserve">; </w:t>
            </w:r>
            <w:r w:rsidR="00C76778" w:rsidRPr="005119F9">
              <w:rPr>
                <w:rFonts w:ascii="Calibri" w:hAnsi="Calibri"/>
                <w:sz w:val="12"/>
                <w:szCs w:val="12"/>
              </w:rPr>
              <w:t xml:space="preserve"> </w:t>
            </w:r>
          </w:p>
          <w:p w14:paraId="41E89279" w14:textId="6DAC2327" w:rsidR="00902F3C" w:rsidRPr="005119F9" w:rsidRDefault="00A841B2" w:rsidP="00664C23">
            <w:pPr>
              <w:rPr>
                <w:rFonts w:ascii="Calibri" w:hAnsi="Calibri"/>
                <w:sz w:val="12"/>
                <w:szCs w:val="12"/>
              </w:rPr>
            </w:pPr>
            <w:r w:rsidRPr="005119F9">
              <w:rPr>
                <w:rFonts w:ascii="Calibri" w:hAnsi="Calibri"/>
                <w:b/>
                <w:sz w:val="12"/>
                <w:szCs w:val="12"/>
              </w:rPr>
              <w:t>A</w:t>
            </w:r>
            <w:r w:rsidR="00D62902" w:rsidRPr="005119F9">
              <w:rPr>
                <w:rFonts w:ascii="Calibri" w:hAnsi="Calibri"/>
                <w:b/>
                <w:sz w:val="12"/>
                <w:szCs w:val="12"/>
              </w:rPr>
              <w:t>lso</w:t>
            </w:r>
            <w:r w:rsidRPr="005119F9">
              <w:rPr>
                <w:rFonts w:ascii="Calibri" w:hAnsi="Calibri"/>
                <w:sz w:val="12"/>
                <w:szCs w:val="12"/>
              </w:rPr>
              <w:t xml:space="preserve"> </w:t>
            </w:r>
            <w:r w:rsidR="008B6B86" w:rsidRPr="005119F9">
              <w:rPr>
                <w:rFonts w:ascii="Calibri" w:hAnsi="Calibri"/>
                <w:sz w:val="12"/>
                <w:szCs w:val="12"/>
              </w:rPr>
              <w:t>if Section E applies</w:t>
            </w:r>
            <w:r w:rsidR="00612D54" w:rsidRPr="005119F9">
              <w:rPr>
                <w:rFonts w:ascii="Calibri" w:hAnsi="Calibri"/>
                <w:sz w:val="12"/>
                <w:szCs w:val="12"/>
              </w:rPr>
              <w:t>, then</w:t>
            </w:r>
            <w:r w:rsidR="008B6B86" w:rsidRPr="005119F9">
              <w:rPr>
                <w:rFonts w:ascii="Calibri" w:hAnsi="Calibri"/>
                <w:sz w:val="12"/>
                <w:szCs w:val="12"/>
              </w:rPr>
              <w:t xml:space="preserve"> </w:t>
            </w:r>
            <w:r w:rsidR="00643CEB" w:rsidRPr="005119F9">
              <w:rPr>
                <w:rFonts w:ascii="Calibri" w:hAnsi="Calibri"/>
                <w:sz w:val="12"/>
                <w:szCs w:val="12"/>
              </w:rPr>
              <w:t xml:space="preserve">for each of the SC Systems in Section E that meet </w:t>
            </w:r>
            <w:r w:rsidR="006C4716" w:rsidRPr="005119F9">
              <w:rPr>
                <w:rFonts w:ascii="Calibri" w:hAnsi="Calibri"/>
                <w:sz w:val="12"/>
                <w:szCs w:val="12"/>
              </w:rPr>
              <w:t xml:space="preserve">ALL </w:t>
            </w:r>
            <w:r w:rsidR="00643CEB" w:rsidRPr="005119F9">
              <w:rPr>
                <w:rFonts w:ascii="Calibri" w:hAnsi="Calibri"/>
                <w:sz w:val="12"/>
                <w:szCs w:val="12"/>
              </w:rPr>
              <w:t xml:space="preserve">of the following </w:t>
            </w:r>
            <w:r w:rsidR="006C4716" w:rsidRPr="005119F9">
              <w:rPr>
                <w:rFonts w:ascii="Calibri" w:hAnsi="Calibri"/>
                <w:sz w:val="12"/>
                <w:szCs w:val="12"/>
              </w:rPr>
              <w:t xml:space="preserve">three </w:t>
            </w:r>
            <w:r w:rsidR="00643CEB" w:rsidRPr="005119F9">
              <w:rPr>
                <w:rFonts w:ascii="Calibri" w:hAnsi="Calibri"/>
                <w:sz w:val="12"/>
                <w:szCs w:val="12"/>
              </w:rPr>
              <w:t>criteria: 1:</w:t>
            </w:r>
            <w:r w:rsidR="006C4716" w:rsidRPr="005119F9">
              <w:rPr>
                <w:rFonts w:ascii="Calibri" w:hAnsi="Calibri"/>
                <w:sz w:val="12"/>
                <w:szCs w:val="12"/>
              </w:rPr>
              <w:t>[</w:t>
            </w:r>
            <w:r w:rsidR="00540882">
              <w:rPr>
                <w:rFonts w:ascii="Calibri" w:hAnsi="Calibri"/>
                <w:sz w:val="12"/>
                <w:szCs w:val="12"/>
              </w:rPr>
              <w:t>D11</w:t>
            </w:r>
            <w:r w:rsidR="006C4716" w:rsidRPr="005119F9">
              <w:rPr>
                <w:rFonts w:ascii="Calibri" w:hAnsi="Calibri"/>
                <w:sz w:val="12"/>
                <w:szCs w:val="12"/>
              </w:rPr>
              <w:t>=altered], 2:</w:t>
            </w:r>
            <w:r w:rsidR="00643CEB" w:rsidRPr="005119F9">
              <w:rPr>
                <w:rFonts w:ascii="Calibri" w:hAnsi="Calibri"/>
                <w:sz w:val="12"/>
                <w:szCs w:val="12"/>
              </w:rPr>
              <w:t>[</w:t>
            </w:r>
            <w:r w:rsidR="00643CEB" w:rsidRPr="005119F9">
              <w:rPr>
                <w:rFonts w:ascii="Calibri" w:hAnsi="Calibri"/>
                <w:sz w:val="12"/>
                <w:szCs w:val="12"/>
                <w:highlight w:val="yellow"/>
              </w:rPr>
              <w:t>E05</w:t>
            </w:r>
            <w:r w:rsidR="00643CEB" w:rsidRPr="005119F9">
              <w:rPr>
                <w:rFonts w:ascii="Calibri" w:hAnsi="Calibri"/>
                <w:sz w:val="12"/>
                <w:szCs w:val="12"/>
              </w:rPr>
              <w:t xml:space="preserve">=yes]; </w:t>
            </w:r>
            <w:r w:rsidR="006C4716" w:rsidRPr="005119F9">
              <w:rPr>
                <w:rFonts w:ascii="Calibri" w:hAnsi="Calibri"/>
                <w:sz w:val="12"/>
                <w:szCs w:val="12"/>
              </w:rPr>
              <w:t>3</w:t>
            </w:r>
            <w:r w:rsidR="00643CEB" w:rsidRPr="005119F9">
              <w:rPr>
                <w:rFonts w:ascii="Calibri" w:hAnsi="Calibri"/>
                <w:sz w:val="12"/>
                <w:szCs w:val="12"/>
              </w:rPr>
              <w:t>:[{</w:t>
            </w:r>
            <w:r w:rsidR="00643CEB" w:rsidRPr="005119F9">
              <w:rPr>
                <w:rFonts w:ascii="Calibri" w:hAnsi="Calibri"/>
                <w:sz w:val="12"/>
                <w:szCs w:val="12"/>
                <w:highlight w:val="yellow"/>
              </w:rPr>
              <w:t>E10</w:t>
            </w:r>
            <w:r w:rsidR="00643CEB" w:rsidRPr="005119F9">
              <w:rPr>
                <w:rFonts w:ascii="Calibri" w:hAnsi="Calibri"/>
                <w:sz w:val="12"/>
                <w:szCs w:val="12"/>
              </w:rPr>
              <w:t xml:space="preserve"> or </w:t>
            </w:r>
            <w:r w:rsidR="00643CEB" w:rsidRPr="005119F9">
              <w:rPr>
                <w:rFonts w:ascii="Calibri" w:hAnsi="Calibri"/>
                <w:sz w:val="12"/>
                <w:szCs w:val="12"/>
                <w:highlight w:val="yellow"/>
              </w:rPr>
              <w:t>E11</w:t>
            </w:r>
            <w:r w:rsidR="00643CEB" w:rsidRPr="005119F9">
              <w:rPr>
                <w:rFonts w:ascii="Calibri" w:hAnsi="Calibri"/>
                <w:sz w:val="12"/>
                <w:szCs w:val="12"/>
              </w:rPr>
              <w:t xml:space="preserve">}=one of the following </w:t>
            </w:r>
            <w:r w:rsidR="00927968">
              <w:rPr>
                <w:rFonts w:ascii="Calibri" w:hAnsi="Calibri"/>
                <w:sz w:val="12"/>
                <w:szCs w:val="12"/>
              </w:rPr>
              <w:t>three</w:t>
            </w:r>
            <w:r w:rsidR="00927968" w:rsidRPr="005119F9">
              <w:rPr>
                <w:rFonts w:ascii="Calibri" w:hAnsi="Calibri"/>
                <w:sz w:val="12"/>
                <w:szCs w:val="12"/>
              </w:rPr>
              <w:t xml:space="preserve"> </w:t>
            </w:r>
            <w:r w:rsidR="00643CEB" w:rsidRPr="005119F9">
              <w:rPr>
                <w:rFonts w:ascii="Calibri" w:hAnsi="Calibri"/>
                <w:sz w:val="12"/>
                <w:szCs w:val="12"/>
              </w:rPr>
              <w:t>component types</w:t>
            </w:r>
            <w:r w:rsidR="00927968">
              <w:rPr>
                <w:rFonts w:ascii="Calibri" w:hAnsi="Calibri"/>
                <w:sz w:val="12"/>
                <w:szCs w:val="12"/>
              </w:rPr>
              <w:t>:</w:t>
            </w:r>
            <w:r w:rsidR="00643CEB" w:rsidRPr="005119F9">
              <w:rPr>
                <w:rFonts w:ascii="Calibri" w:hAnsi="Calibri"/>
                <w:sz w:val="12"/>
                <w:szCs w:val="12"/>
              </w:rPr>
              <w:t xml:space="preserve"> {indoor fancoil AHU}; {indoor coil}</w:t>
            </w:r>
            <w:r w:rsidR="009F7663">
              <w:rPr>
                <w:rFonts w:ascii="Calibri" w:hAnsi="Calibri"/>
                <w:sz w:val="12"/>
                <w:szCs w:val="12"/>
              </w:rPr>
              <w:t>; {</w:t>
            </w:r>
            <w:r w:rsidR="009F7663" w:rsidRPr="009F7663">
              <w:rPr>
                <w:rFonts w:ascii="Calibri" w:hAnsi="Calibri"/>
                <w:sz w:val="12"/>
                <w:szCs w:val="12"/>
              </w:rPr>
              <w:t xml:space="preserve">non-furnace </w:t>
            </w:r>
            <w:r w:rsidR="009F7663">
              <w:rPr>
                <w:rFonts w:ascii="Calibri" w:hAnsi="Calibri"/>
                <w:sz w:val="12"/>
                <w:szCs w:val="12"/>
              </w:rPr>
              <w:t>AHU}</w:t>
            </w:r>
            <w:r w:rsidR="00643CEB" w:rsidRPr="005119F9">
              <w:rPr>
                <w:rFonts w:ascii="Calibri" w:hAnsi="Calibri"/>
                <w:sz w:val="12"/>
                <w:szCs w:val="12"/>
              </w:rPr>
              <w:t>]</w:t>
            </w:r>
            <w:r w:rsidR="00902F3C" w:rsidRPr="005119F9">
              <w:rPr>
                <w:rFonts w:ascii="Calibri" w:hAnsi="Calibri"/>
                <w:sz w:val="12"/>
                <w:szCs w:val="12"/>
              </w:rPr>
              <w:t xml:space="preserve">, </w:t>
            </w:r>
            <w:r w:rsidRPr="005119F9">
              <w:rPr>
                <w:rFonts w:ascii="Calibri" w:hAnsi="Calibri"/>
                <w:sz w:val="12"/>
                <w:szCs w:val="12"/>
              </w:rPr>
              <w:t xml:space="preserve">require one row of data to be entered in this table for each </w:t>
            </w:r>
            <w:r w:rsidR="00C40909" w:rsidRPr="005119F9">
              <w:rPr>
                <w:rFonts w:ascii="Calibri" w:hAnsi="Calibri"/>
                <w:sz w:val="12"/>
                <w:szCs w:val="12"/>
              </w:rPr>
              <w:t xml:space="preserve">of the quantity of indoor units specified in </w:t>
            </w:r>
            <w:r w:rsidR="00C40909" w:rsidRPr="005119F9">
              <w:rPr>
                <w:rFonts w:ascii="Calibri" w:hAnsi="Calibri"/>
                <w:sz w:val="12"/>
                <w:szCs w:val="12"/>
                <w:highlight w:val="yellow"/>
              </w:rPr>
              <w:t>D06</w:t>
            </w:r>
            <w:r w:rsidR="00C40909" w:rsidRPr="005119F9">
              <w:rPr>
                <w:rFonts w:ascii="Calibri" w:hAnsi="Calibri"/>
                <w:sz w:val="12"/>
                <w:szCs w:val="12"/>
              </w:rPr>
              <w:t xml:space="preserve"> for that system.</w:t>
            </w:r>
          </w:p>
          <w:p w14:paraId="1F9B98C5" w14:textId="717B0547" w:rsidR="007B799C" w:rsidRPr="00A410FF" w:rsidRDefault="007B799C" w:rsidP="00664C23">
            <w:pPr>
              <w:rPr>
                <w:rFonts w:asciiTheme="minorHAnsi" w:hAnsiTheme="minorHAnsi"/>
                <w:sz w:val="16"/>
                <w:szCs w:val="16"/>
              </w:rPr>
            </w:pPr>
          </w:p>
        </w:tc>
      </w:tr>
      <w:tr w:rsidR="008A0F03" w:rsidRPr="008A0F03" w14:paraId="04B6AF07" w14:textId="77777777" w:rsidTr="00FE0734">
        <w:trPr>
          <w:cantSplit/>
          <w:trHeight w:val="188"/>
        </w:trPr>
        <w:tc>
          <w:tcPr>
            <w:tcW w:w="2050" w:type="dxa"/>
            <w:gridSpan w:val="3"/>
            <w:tcBorders>
              <w:top w:val="nil"/>
              <w:bottom w:val="single" w:sz="4" w:space="0" w:color="auto"/>
              <w:right w:val="nil"/>
            </w:tcBorders>
          </w:tcPr>
          <w:p w14:paraId="4AD40E52" w14:textId="77777777" w:rsidR="008A0F03" w:rsidRPr="008A0F03" w:rsidRDefault="008A0F03" w:rsidP="008A0F03">
            <w:pPr>
              <w:rPr>
                <w:rFonts w:asciiTheme="minorHAnsi" w:hAnsiTheme="minorHAnsi"/>
                <w:sz w:val="12"/>
                <w:szCs w:val="12"/>
              </w:rPr>
            </w:pPr>
            <w:r w:rsidRPr="008A0F03">
              <w:rPr>
                <w:rFonts w:asciiTheme="minorHAnsi" w:hAnsiTheme="minorHAnsi"/>
                <w:sz w:val="12"/>
                <w:szCs w:val="12"/>
              </w:rPr>
              <w:t>*central split AC;</w:t>
            </w:r>
          </w:p>
          <w:p w14:paraId="44363B80" w14:textId="77777777" w:rsidR="008A0F03" w:rsidRPr="008A0F03" w:rsidRDefault="008A0F03" w:rsidP="008A0F03">
            <w:pPr>
              <w:rPr>
                <w:rFonts w:asciiTheme="minorHAnsi" w:hAnsiTheme="minorHAnsi"/>
                <w:sz w:val="12"/>
                <w:szCs w:val="12"/>
              </w:rPr>
            </w:pPr>
            <w:r w:rsidRPr="008A0F03">
              <w:rPr>
                <w:rFonts w:asciiTheme="minorHAnsi" w:hAnsiTheme="minorHAnsi"/>
                <w:sz w:val="12"/>
                <w:szCs w:val="12"/>
              </w:rPr>
              <w:t>*central split HP</w:t>
            </w:r>
          </w:p>
          <w:p w14:paraId="6F9583ED" w14:textId="77777777" w:rsidR="008A0F03" w:rsidRPr="008A0F03" w:rsidRDefault="008A0F03" w:rsidP="008A0F03">
            <w:pPr>
              <w:rPr>
                <w:rFonts w:asciiTheme="minorHAnsi" w:hAnsiTheme="minorHAnsi"/>
                <w:sz w:val="12"/>
                <w:szCs w:val="12"/>
              </w:rPr>
            </w:pPr>
            <w:r w:rsidRPr="008A0F03">
              <w:rPr>
                <w:rFonts w:asciiTheme="minorHAnsi" w:hAnsiTheme="minorHAnsi"/>
                <w:sz w:val="12"/>
                <w:szCs w:val="12"/>
              </w:rPr>
              <w:t>*ductless mini-split AC;</w:t>
            </w:r>
          </w:p>
          <w:p w14:paraId="2F5380C2" w14:textId="77777777" w:rsidR="008A0F03" w:rsidRDefault="008A0F03" w:rsidP="008A0F03">
            <w:pPr>
              <w:rPr>
                <w:ins w:id="181" w:author="jmiller20191120" w:date="2019-11-26T12:49:00Z"/>
                <w:rFonts w:asciiTheme="minorHAnsi" w:hAnsiTheme="minorHAnsi"/>
                <w:sz w:val="12"/>
                <w:szCs w:val="12"/>
              </w:rPr>
            </w:pPr>
            <w:r w:rsidRPr="008A0F03">
              <w:rPr>
                <w:rFonts w:asciiTheme="minorHAnsi" w:hAnsiTheme="minorHAnsi"/>
                <w:sz w:val="12"/>
                <w:szCs w:val="12"/>
              </w:rPr>
              <w:t>*ductless mini-split  HP;</w:t>
            </w:r>
          </w:p>
          <w:p w14:paraId="4C7E89A2" w14:textId="24305C81" w:rsidR="00B10068" w:rsidRPr="008A0F03" w:rsidRDefault="00B10068" w:rsidP="008A0F03">
            <w:pPr>
              <w:rPr>
                <w:rFonts w:ascii="Calibri" w:hAnsi="Calibri"/>
                <w:sz w:val="12"/>
                <w:szCs w:val="12"/>
              </w:rPr>
            </w:pPr>
            <w:ins w:id="182" w:author="jmiller20191120" w:date="2019-11-26T12:49:00Z">
              <w:r w:rsidRPr="00B10068">
                <w:rPr>
                  <w:rFonts w:ascii="Calibri" w:hAnsi="Calibri"/>
                  <w:sz w:val="12"/>
                  <w:szCs w:val="12"/>
                </w:rPr>
                <w:t>*ducted mini-split HP</w:t>
              </w:r>
            </w:ins>
          </w:p>
        </w:tc>
        <w:tc>
          <w:tcPr>
            <w:tcW w:w="2051" w:type="dxa"/>
            <w:gridSpan w:val="2"/>
            <w:tcBorders>
              <w:top w:val="nil"/>
              <w:left w:val="nil"/>
              <w:bottom w:val="single" w:sz="4" w:space="0" w:color="auto"/>
              <w:right w:val="nil"/>
            </w:tcBorders>
          </w:tcPr>
          <w:p w14:paraId="104AF3C3" w14:textId="77777777" w:rsidR="008A0F03" w:rsidRPr="008A0F03" w:rsidRDefault="008A0F03" w:rsidP="008A0F03">
            <w:pPr>
              <w:rPr>
                <w:rFonts w:asciiTheme="minorHAnsi" w:hAnsiTheme="minorHAnsi"/>
                <w:sz w:val="12"/>
                <w:szCs w:val="12"/>
              </w:rPr>
            </w:pPr>
            <w:r w:rsidRPr="008A0F03">
              <w:rPr>
                <w:rFonts w:asciiTheme="minorHAnsi" w:hAnsiTheme="minorHAnsi"/>
                <w:sz w:val="12"/>
                <w:szCs w:val="12"/>
              </w:rPr>
              <w:t>*hydronic + forced air;</w:t>
            </w:r>
          </w:p>
          <w:p w14:paraId="26763617" w14:textId="77777777" w:rsidR="008A0F03" w:rsidRPr="008A0F03" w:rsidRDefault="008A0F03" w:rsidP="008A0F03">
            <w:pPr>
              <w:rPr>
                <w:rFonts w:asciiTheme="minorHAnsi" w:hAnsiTheme="minorHAnsi"/>
                <w:sz w:val="12"/>
                <w:szCs w:val="12"/>
              </w:rPr>
            </w:pPr>
            <w:r w:rsidRPr="008A0F03">
              <w:rPr>
                <w:rFonts w:asciiTheme="minorHAnsi" w:hAnsiTheme="minorHAnsi"/>
                <w:sz w:val="12"/>
                <w:szCs w:val="12"/>
              </w:rPr>
              <w:t>*combined hydronic + forced air;</w:t>
            </w:r>
          </w:p>
          <w:p w14:paraId="2005D751" w14:textId="77777777" w:rsidR="008A0F03" w:rsidRPr="008A0F03" w:rsidRDefault="008A0F03" w:rsidP="008A0F03">
            <w:pPr>
              <w:rPr>
                <w:rFonts w:asciiTheme="minorHAnsi" w:hAnsiTheme="minorHAnsi"/>
                <w:sz w:val="12"/>
                <w:szCs w:val="12"/>
              </w:rPr>
            </w:pPr>
            <w:r w:rsidRPr="008A0F03">
              <w:rPr>
                <w:rFonts w:asciiTheme="minorHAnsi" w:hAnsiTheme="minorHAnsi"/>
                <w:sz w:val="12"/>
                <w:szCs w:val="12"/>
              </w:rPr>
              <w:t>*hydronic HP+forced air;</w:t>
            </w:r>
          </w:p>
          <w:p w14:paraId="37DF0BE4" w14:textId="77777777" w:rsidR="008A0F03" w:rsidRDefault="008A0F03" w:rsidP="008A0F03">
            <w:pPr>
              <w:rPr>
                <w:ins w:id="183" w:author="jmiller20191120" w:date="2019-11-26T12:50:00Z"/>
                <w:rFonts w:asciiTheme="minorHAnsi" w:hAnsiTheme="minorHAnsi"/>
                <w:sz w:val="12"/>
                <w:szCs w:val="12"/>
              </w:rPr>
            </w:pPr>
            <w:r w:rsidRPr="008A0F03">
              <w:rPr>
                <w:rFonts w:asciiTheme="minorHAnsi" w:hAnsiTheme="minorHAnsi"/>
                <w:sz w:val="12"/>
                <w:szCs w:val="12"/>
              </w:rPr>
              <w:t>*gas absorption AC;</w:t>
            </w:r>
          </w:p>
          <w:p w14:paraId="0F00D2A7" w14:textId="32857D4A" w:rsidR="00B10068" w:rsidRPr="008A0F03" w:rsidRDefault="00B10068" w:rsidP="008A0F03">
            <w:pPr>
              <w:rPr>
                <w:rFonts w:ascii="Calibri" w:hAnsi="Calibri"/>
                <w:sz w:val="12"/>
                <w:szCs w:val="12"/>
              </w:rPr>
            </w:pPr>
            <w:ins w:id="184" w:author="jmiller20191120" w:date="2019-11-26T12:50:00Z">
              <w:r w:rsidRPr="00B10068">
                <w:rPr>
                  <w:rFonts w:ascii="Calibri" w:hAnsi="Calibri"/>
                  <w:sz w:val="12"/>
                  <w:szCs w:val="12"/>
                </w:rPr>
                <w:t>*ducted mini-split AC</w:t>
              </w:r>
            </w:ins>
          </w:p>
        </w:tc>
        <w:tc>
          <w:tcPr>
            <w:tcW w:w="2050" w:type="dxa"/>
            <w:gridSpan w:val="3"/>
            <w:tcBorders>
              <w:top w:val="nil"/>
              <w:left w:val="nil"/>
              <w:bottom w:val="single" w:sz="4" w:space="0" w:color="auto"/>
              <w:right w:val="nil"/>
            </w:tcBorders>
          </w:tcPr>
          <w:p w14:paraId="61484886" w14:textId="77777777" w:rsidR="008A0F03" w:rsidRPr="008A0F03" w:rsidRDefault="008A0F03" w:rsidP="008A0F03">
            <w:pPr>
              <w:rPr>
                <w:rFonts w:asciiTheme="minorHAnsi" w:hAnsiTheme="minorHAnsi"/>
                <w:sz w:val="12"/>
                <w:szCs w:val="12"/>
              </w:rPr>
            </w:pPr>
            <w:r w:rsidRPr="008A0F03">
              <w:rPr>
                <w:rFonts w:asciiTheme="minorHAnsi" w:hAnsiTheme="minorHAnsi"/>
                <w:sz w:val="12"/>
                <w:szCs w:val="12"/>
              </w:rPr>
              <w:t>*evaporatively cooled condenser;</w:t>
            </w:r>
          </w:p>
          <w:p w14:paraId="2D133338" w14:textId="77777777" w:rsidR="008A0F03" w:rsidRPr="008A0F03" w:rsidRDefault="008A0F03" w:rsidP="008A0F03">
            <w:pPr>
              <w:rPr>
                <w:rFonts w:asciiTheme="minorHAnsi" w:hAnsiTheme="minorHAnsi"/>
                <w:sz w:val="12"/>
                <w:szCs w:val="12"/>
              </w:rPr>
            </w:pPr>
            <w:r w:rsidRPr="008A0F03">
              <w:rPr>
                <w:rFonts w:asciiTheme="minorHAnsi" w:hAnsiTheme="minorHAnsi"/>
                <w:sz w:val="12"/>
                <w:szCs w:val="12"/>
              </w:rPr>
              <w:t>*Ice Storage AC;</w:t>
            </w:r>
          </w:p>
          <w:p w14:paraId="43555431" w14:textId="77777777" w:rsidR="008A0F03" w:rsidRPr="008A0F03" w:rsidRDefault="008A0F03" w:rsidP="008A0F03">
            <w:pPr>
              <w:rPr>
                <w:rFonts w:asciiTheme="minorHAnsi" w:hAnsiTheme="minorHAnsi"/>
                <w:sz w:val="12"/>
                <w:szCs w:val="12"/>
              </w:rPr>
            </w:pPr>
            <w:r w:rsidRPr="008A0F03">
              <w:rPr>
                <w:rFonts w:asciiTheme="minorHAnsi" w:hAnsiTheme="minorHAnsi"/>
                <w:sz w:val="12"/>
                <w:szCs w:val="12"/>
              </w:rPr>
              <w:t>*small duct high velocity AC;</w:t>
            </w:r>
          </w:p>
          <w:p w14:paraId="2D72DF66" w14:textId="3EDB3C84" w:rsidR="008A0F03" w:rsidRPr="008A0F03" w:rsidRDefault="008A0F03" w:rsidP="008A0F03">
            <w:pPr>
              <w:rPr>
                <w:rFonts w:asciiTheme="minorHAnsi" w:hAnsiTheme="minorHAnsi"/>
                <w:sz w:val="12"/>
                <w:szCs w:val="12"/>
              </w:rPr>
            </w:pPr>
            <w:r w:rsidRPr="008A0F03">
              <w:rPr>
                <w:rFonts w:asciiTheme="minorHAnsi" w:hAnsiTheme="minorHAnsi"/>
                <w:sz w:val="12"/>
                <w:szCs w:val="12"/>
              </w:rPr>
              <w:t>*small duct high velocity HP;</w:t>
            </w:r>
          </w:p>
        </w:tc>
        <w:tc>
          <w:tcPr>
            <w:tcW w:w="2051" w:type="dxa"/>
            <w:gridSpan w:val="2"/>
            <w:tcBorders>
              <w:top w:val="nil"/>
              <w:left w:val="nil"/>
              <w:bottom w:val="single" w:sz="4" w:space="0" w:color="auto"/>
              <w:right w:val="nil"/>
            </w:tcBorders>
          </w:tcPr>
          <w:p w14:paraId="72FAD3BB" w14:textId="77777777" w:rsidR="008A0F03" w:rsidRPr="008A0F03" w:rsidRDefault="008A0F03" w:rsidP="008A0F03">
            <w:pPr>
              <w:rPr>
                <w:rFonts w:asciiTheme="minorHAnsi" w:hAnsiTheme="minorHAnsi"/>
                <w:sz w:val="12"/>
                <w:szCs w:val="12"/>
              </w:rPr>
            </w:pPr>
            <w:r w:rsidRPr="008A0F03">
              <w:rPr>
                <w:rFonts w:asciiTheme="minorHAnsi" w:hAnsiTheme="minorHAnsi"/>
                <w:sz w:val="12"/>
                <w:szCs w:val="12"/>
              </w:rPr>
              <w:t>*ductless VRF AC;</w:t>
            </w:r>
          </w:p>
          <w:p w14:paraId="145E3CB1" w14:textId="77777777" w:rsidR="008A0F03" w:rsidRDefault="008A0F03" w:rsidP="008A0F03">
            <w:pPr>
              <w:rPr>
                <w:rFonts w:asciiTheme="minorHAnsi" w:hAnsiTheme="minorHAnsi"/>
                <w:sz w:val="12"/>
                <w:szCs w:val="12"/>
              </w:rPr>
            </w:pPr>
            <w:r w:rsidRPr="008A0F03">
              <w:rPr>
                <w:rFonts w:asciiTheme="minorHAnsi" w:hAnsiTheme="minorHAnsi"/>
                <w:sz w:val="12"/>
                <w:szCs w:val="12"/>
              </w:rPr>
              <w:t>*ductless VRF HP</w:t>
            </w:r>
          </w:p>
          <w:p w14:paraId="79575C4C" w14:textId="77777777" w:rsidR="00B10068" w:rsidRPr="00B10068" w:rsidRDefault="00B10068" w:rsidP="00B10068">
            <w:pPr>
              <w:rPr>
                <w:ins w:id="185" w:author="jmiller20191120" w:date="2019-11-26T12:50:00Z"/>
                <w:rFonts w:ascii="Calibri" w:hAnsi="Calibri"/>
                <w:sz w:val="12"/>
                <w:szCs w:val="12"/>
              </w:rPr>
            </w:pPr>
            <w:ins w:id="186" w:author="jmiller20191120" w:date="2019-11-26T12:50:00Z">
              <w:r w:rsidRPr="00B10068">
                <w:rPr>
                  <w:rFonts w:ascii="Calibri" w:hAnsi="Calibri"/>
                  <w:sz w:val="12"/>
                  <w:szCs w:val="12"/>
                </w:rPr>
                <w:t>*air-to-water HP</w:t>
              </w:r>
            </w:ins>
          </w:p>
          <w:p w14:paraId="0E6BCB41" w14:textId="277CDB0E" w:rsidR="008A0F03" w:rsidRPr="008A0F03" w:rsidRDefault="00B10068" w:rsidP="00B10068">
            <w:pPr>
              <w:rPr>
                <w:rFonts w:ascii="Calibri" w:hAnsi="Calibri"/>
                <w:sz w:val="12"/>
                <w:szCs w:val="12"/>
              </w:rPr>
            </w:pPr>
            <w:ins w:id="187" w:author="jmiller20191120" w:date="2019-11-26T12:50:00Z">
              <w:r w:rsidRPr="00B10068">
                <w:rPr>
                  <w:rFonts w:ascii="Calibri" w:hAnsi="Calibri"/>
                  <w:sz w:val="12"/>
                  <w:szCs w:val="12"/>
                </w:rPr>
                <w:t>*ground-source HP</w:t>
              </w:r>
            </w:ins>
          </w:p>
        </w:tc>
        <w:tc>
          <w:tcPr>
            <w:tcW w:w="2051" w:type="dxa"/>
            <w:gridSpan w:val="2"/>
            <w:tcBorders>
              <w:top w:val="nil"/>
              <w:left w:val="nil"/>
              <w:bottom w:val="single" w:sz="4" w:space="0" w:color="auto"/>
              <w:right w:val="nil"/>
            </w:tcBorders>
          </w:tcPr>
          <w:p w14:paraId="3BED9938" w14:textId="77777777" w:rsidR="008A0F03" w:rsidRPr="008A0F03" w:rsidRDefault="008A0F03" w:rsidP="008A0F03">
            <w:pPr>
              <w:rPr>
                <w:rFonts w:ascii="Calibri" w:hAnsi="Calibri"/>
                <w:sz w:val="12"/>
                <w:szCs w:val="12"/>
              </w:rPr>
            </w:pPr>
            <w:r w:rsidRPr="008A0F03">
              <w:rPr>
                <w:rFonts w:ascii="Calibri" w:hAnsi="Calibri"/>
                <w:sz w:val="12"/>
                <w:szCs w:val="12"/>
              </w:rPr>
              <w:t xml:space="preserve">*VCHP-Ducted </w:t>
            </w:r>
          </w:p>
          <w:p w14:paraId="251BDECC" w14:textId="77777777" w:rsidR="008A0F03" w:rsidRPr="008A0F03" w:rsidRDefault="008A0F03" w:rsidP="008A0F03">
            <w:pPr>
              <w:rPr>
                <w:rFonts w:ascii="Calibri" w:hAnsi="Calibri"/>
                <w:sz w:val="12"/>
                <w:szCs w:val="12"/>
              </w:rPr>
            </w:pPr>
            <w:r w:rsidRPr="008A0F03">
              <w:rPr>
                <w:rFonts w:ascii="Calibri" w:hAnsi="Calibri"/>
                <w:sz w:val="12"/>
                <w:szCs w:val="12"/>
              </w:rPr>
              <w:t>*VCHP-Ductless</w:t>
            </w:r>
          </w:p>
          <w:p w14:paraId="7E19A11F" w14:textId="393F0FB4" w:rsidR="008A0F03" w:rsidRPr="008A0F03" w:rsidRDefault="008A0F03" w:rsidP="008A0F03">
            <w:pPr>
              <w:rPr>
                <w:rFonts w:ascii="Calibri" w:hAnsi="Calibri"/>
                <w:sz w:val="12"/>
                <w:szCs w:val="12"/>
              </w:rPr>
            </w:pPr>
            <w:r w:rsidRPr="008A0F03">
              <w:rPr>
                <w:rFonts w:ascii="Calibri" w:hAnsi="Calibri"/>
                <w:sz w:val="12"/>
                <w:szCs w:val="12"/>
              </w:rPr>
              <w:t>*VCHP-Ducted+Ductless</w:t>
            </w:r>
          </w:p>
        </w:tc>
        <w:tc>
          <w:tcPr>
            <w:tcW w:w="2069" w:type="dxa"/>
            <w:gridSpan w:val="2"/>
            <w:tcBorders>
              <w:top w:val="nil"/>
              <w:left w:val="nil"/>
              <w:bottom w:val="single" w:sz="4" w:space="0" w:color="auto"/>
              <w:right w:val="nil"/>
            </w:tcBorders>
          </w:tcPr>
          <w:p w14:paraId="18E3B11D" w14:textId="77777777" w:rsidR="008A0F03" w:rsidRPr="008A0F03" w:rsidRDefault="008A0F03" w:rsidP="008A0F03">
            <w:pPr>
              <w:keepNext/>
              <w:rPr>
                <w:rFonts w:asciiTheme="minorHAnsi" w:hAnsiTheme="minorHAnsi"/>
                <w:sz w:val="12"/>
                <w:szCs w:val="12"/>
              </w:rPr>
            </w:pPr>
            <w:r w:rsidRPr="008A0F03">
              <w:rPr>
                <w:rFonts w:asciiTheme="minorHAnsi" w:hAnsiTheme="minorHAnsi"/>
                <w:sz w:val="12"/>
                <w:szCs w:val="12"/>
              </w:rPr>
              <w:t>*multisplit AC-ducted+ductless</w:t>
            </w:r>
          </w:p>
          <w:p w14:paraId="720E54D0" w14:textId="77777777" w:rsidR="008A0F03" w:rsidRPr="008A0F03" w:rsidRDefault="008A0F03" w:rsidP="008A0F03">
            <w:pPr>
              <w:keepNext/>
              <w:rPr>
                <w:rFonts w:asciiTheme="minorHAnsi" w:hAnsiTheme="minorHAnsi"/>
                <w:sz w:val="12"/>
                <w:szCs w:val="12"/>
              </w:rPr>
            </w:pPr>
            <w:r w:rsidRPr="008A0F03">
              <w:rPr>
                <w:rFonts w:asciiTheme="minorHAnsi" w:hAnsiTheme="minorHAnsi"/>
                <w:sz w:val="12"/>
                <w:szCs w:val="12"/>
              </w:rPr>
              <w:t>*multisplit AC-ducted</w:t>
            </w:r>
          </w:p>
          <w:p w14:paraId="70311660" w14:textId="2AD8A101" w:rsidR="008A0F03" w:rsidRPr="008A0F03" w:rsidRDefault="008A0F03" w:rsidP="008A0F03">
            <w:pPr>
              <w:keepNext/>
              <w:rPr>
                <w:rFonts w:asciiTheme="minorHAnsi" w:hAnsiTheme="minorHAnsi"/>
                <w:sz w:val="12"/>
                <w:szCs w:val="12"/>
              </w:rPr>
            </w:pPr>
            <w:r w:rsidRPr="008A0F03">
              <w:rPr>
                <w:rFonts w:asciiTheme="minorHAnsi" w:hAnsiTheme="minorHAnsi"/>
                <w:sz w:val="12"/>
                <w:szCs w:val="12"/>
              </w:rPr>
              <w:t>*multisplit AC-ductless</w:t>
            </w:r>
          </w:p>
        </w:tc>
        <w:tc>
          <w:tcPr>
            <w:tcW w:w="2074" w:type="dxa"/>
            <w:tcBorders>
              <w:top w:val="nil"/>
              <w:left w:val="nil"/>
              <w:bottom w:val="single" w:sz="4" w:space="0" w:color="auto"/>
            </w:tcBorders>
          </w:tcPr>
          <w:p w14:paraId="5A776383" w14:textId="77777777" w:rsidR="008A0F03" w:rsidRPr="008A0F03" w:rsidRDefault="008A0F03" w:rsidP="008A0F03">
            <w:pPr>
              <w:keepNext/>
              <w:rPr>
                <w:rFonts w:asciiTheme="minorHAnsi" w:hAnsiTheme="minorHAnsi"/>
                <w:sz w:val="12"/>
                <w:szCs w:val="12"/>
              </w:rPr>
            </w:pPr>
            <w:r w:rsidRPr="008A0F03">
              <w:rPr>
                <w:rFonts w:asciiTheme="minorHAnsi" w:hAnsiTheme="minorHAnsi"/>
                <w:sz w:val="12"/>
                <w:szCs w:val="12"/>
              </w:rPr>
              <w:t>*multisplit HP-ducted</w:t>
            </w:r>
          </w:p>
          <w:p w14:paraId="31316F6F" w14:textId="77777777" w:rsidR="008A0F03" w:rsidRPr="008A0F03" w:rsidRDefault="008A0F03" w:rsidP="008A0F03">
            <w:pPr>
              <w:keepNext/>
              <w:rPr>
                <w:rFonts w:asciiTheme="minorHAnsi" w:hAnsiTheme="minorHAnsi"/>
                <w:sz w:val="12"/>
                <w:szCs w:val="12"/>
              </w:rPr>
            </w:pPr>
            <w:r w:rsidRPr="008A0F03">
              <w:rPr>
                <w:rFonts w:asciiTheme="minorHAnsi" w:hAnsiTheme="minorHAnsi"/>
                <w:sz w:val="12"/>
                <w:szCs w:val="12"/>
              </w:rPr>
              <w:t>*multisplit HP-ductless</w:t>
            </w:r>
          </w:p>
          <w:p w14:paraId="7D92D307" w14:textId="42340F9D" w:rsidR="008A0F03" w:rsidRPr="008A0F03" w:rsidRDefault="008A0F03" w:rsidP="008A0F03">
            <w:pPr>
              <w:keepNext/>
              <w:rPr>
                <w:rFonts w:ascii="Calibri" w:hAnsi="Calibri"/>
                <w:sz w:val="12"/>
                <w:szCs w:val="12"/>
              </w:rPr>
            </w:pPr>
            <w:r w:rsidRPr="008A0F03">
              <w:rPr>
                <w:rFonts w:asciiTheme="minorHAnsi" w:hAnsiTheme="minorHAnsi"/>
                <w:sz w:val="12"/>
                <w:szCs w:val="12"/>
              </w:rPr>
              <w:t>*multisplit HP-ducted+ductless &gt;&gt;</w:t>
            </w:r>
          </w:p>
        </w:tc>
      </w:tr>
      <w:tr w:rsidR="0090054B" w:rsidRPr="00295655" w14:paraId="1F9B98CC" w14:textId="236C5298" w:rsidTr="0090054B">
        <w:trPr>
          <w:cantSplit/>
          <w:trHeight w:val="188"/>
        </w:trPr>
        <w:tc>
          <w:tcPr>
            <w:tcW w:w="895" w:type="dxa"/>
            <w:tcBorders>
              <w:bottom w:val="single" w:sz="4" w:space="0" w:color="auto"/>
            </w:tcBorders>
            <w:vAlign w:val="bottom"/>
          </w:tcPr>
          <w:p w14:paraId="1F9B98C7" w14:textId="77777777" w:rsidR="0090054B" w:rsidRPr="00295655" w:rsidRDefault="0090054B" w:rsidP="00A82EF3">
            <w:pPr>
              <w:keepNext/>
              <w:jc w:val="center"/>
              <w:rPr>
                <w:rFonts w:ascii="Calibri" w:hAnsi="Calibri"/>
                <w:sz w:val="18"/>
                <w:szCs w:val="18"/>
              </w:rPr>
            </w:pPr>
            <w:r w:rsidRPr="00295655">
              <w:rPr>
                <w:rFonts w:ascii="Calibri" w:hAnsi="Calibri"/>
                <w:sz w:val="18"/>
                <w:szCs w:val="18"/>
              </w:rPr>
              <w:t>01</w:t>
            </w:r>
          </w:p>
        </w:tc>
        <w:tc>
          <w:tcPr>
            <w:tcW w:w="1080" w:type="dxa"/>
            <w:tcBorders>
              <w:bottom w:val="single" w:sz="4" w:space="0" w:color="auto"/>
            </w:tcBorders>
            <w:vAlign w:val="bottom"/>
          </w:tcPr>
          <w:p w14:paraId="1F9B98C8" w14:textId="77777777" w:rsidR="0090054B" w:rsidRPr="00295655" w:rsidRDefault="0090054B" w:rsidP="00A82EF3">
            <w:pPr>
              <w:keepNext/>
              <w:jc w:val="center"/>
              <w:rPr>
                <w:rFonts w:ascii="Calibri" w:hAnsi="Calibri"/>
                <w:sz w:val="18"/>
                <w:szCs w:val="18"/>
              </w:rPr>
            </w:pPr>
            <w:r w:rsidRPr="00295655">
              <w:rPr>
                <w:rFonts w:ascii="Calibri" w:hAnsi="Calibri"/>
                <w:sz w:val="18"/>
                <w:szCs w:val="18"/>
              </w:rPr>
              <w:t>02</w:t>
            </w:r>
          </w:p>
        </w:tc>
        <w:tc>
          <w:tcPr>
            <w:tcW w:w="1440" w:type="dxa"/>
            <w:gridSpan w:val="2"/>
            <w:tcBorders>
              <w:bottom w:val="single" w:sz="4" w:space="0" w:color="auto"/>
            </w:tcBorders>
          </w:tcPr>
          <w:p w14:paraId="3B5E402A" w14:textId="416C4A71" w:rsidR="0090054B" w:rsidRPr="00295655" w:rsidRDefault="0090054B" w:rsidP="00A82EF3">
            <w:pPr>
              <w:keepNext/>
              <w:jc w:val="center"/>
              <w:rPr>
                <w:rFonts w:ascii="Calibri" w:hAnsi="Calibri"/>
                <w:sz w:val="18"/>
                <w:szCs w:val="18"/>
              </w:rPr>
            </w:pPr>
            <w:r>
              <w:rPr>
                <w:rFonts w:ascii="Calibri" w:hAnsi="Calibri"/>
                <w:sz w:val="18"/>
                <w:szCs w:val="18"/>
              </w:rPr>
              <w:t>03</w:t>
            </w:r>
          </w:p>
        </w:tc>
        <w:tc>
          <w:tcPr>
            <w:tcW w:w="1080" w:type="dxa"/>
            <w:gridSpan w:val="2"/>
            <w:tcBorders>
              <w:bottom w:val="single" w:sz="4" w:space="0" w:color="auto"/>
            </w:tcBorders>
          </w:tcPr>
          <w:p w14:paraId="74A8150A" w14:textId="7DC655B4" w:rsidR="0090054B" w:rsidRPr="00295655" w:rsidRDefault="0090054B" w:rsidP="00A82EF3">
            <w:pPr>
              <w:keepNext/>
              <w:jc w:val="center"/>
              <w:rPr>
                <w:rFonts w:ascii="Calibri" w:hAnsi="Calibri"/>
                <w:sz w:val="18"/>
                <w:szCs w:val="18"/>
              </w:rPr>
            </w:pPr>
            <w:r>
              <w:rPr>
                <w:rFonts w:ascii="Calibri" w:hAnsi="Calibri"/>
                <w:sz w:val="18"/>
                <w:szCs w:val="18"/>
              </w:rPr>
              <w:t>04</w:t>
            </w:r>
          </w:p>
        </w:tc>
        <w:tc>
          <w:tcPr>
            <w:tcW w:w="1262" w:type="dxa"/>
            <w:tcBorders>
              <w:bottom w:val="single" w:sz="4" w:space="0" w:color="auto"/>
            </w:tcBorders>
          </w:tcPr>
          <w:p w14:paraId="3C9FACE1" w14:textId="6DC7ED61" w:rsidR="0090054B" w:rsidRPr="00295655" w:rsidRDefault="0090054B" w:rsidP="00A82EF3">
            <w:pPr>
              <w:keepNext/>
              <w:jc w:val="center"/>
              <w:rPr>
                <w:rFonts w:ascii="Calibri" w:hAnsi="Calibri"/>
                <w:sz w:val="18"/>
                <w:szCs w:val="18"/>
              </w:rPr>
            </w:pPr>
            <w:r>
              <w:rPr>
                <w:rFonts w:ascii="Calibri" w:hAnsi="Calibri"/>
                <w:sz w:val="18"/>
                <w:szCs w:val="18"/>
              </w:rPr>
              <w:t>05</w:t>
            </w:r>
          </w:p>
        </w:tc>
        <w:tc>
          <w:tcPr>
            <w:tcW w:w="1170" w:type="dxa"/>
            <w:gridSpan w:val="2"/>
            <w:tcBorders>
              <w:bottom w:val="single" w:sz="4" w:space="0" w:color="auto"/>
            </w:tcBorders>
          </w:tcPr>
          <w:p w14:paraId="7055111B" w14:textId="2788175C" w:rsidR="0090054B" w:rsidRPr="00295655" w:rsidRDefault="0090054B" w:rsidP="00A82EF3">
            <w:pPr>
              <w:keepNext/>
              <w:jc w:val="center"/>
              <w:rPr>
                <w:rFonts w:ascii="Calibri" w:hAnsi="Calibri"/>
                <w:sz w:val="18"/>
                <w:szCs w:val="18"/>
              </w:rPr>
            </w:pPr>
            <w:r>
              <w:rPr>
                <w:rFonts w:ascii="Calibri" w:hAnsi="Calibri"/>
                <w:sz w:val="18"/>
                <w:szCs w:val="18"/>
              </w:rPr>
              <w:t>06</w:t>
            </w:r>
          </w:p>
        </w:tc>
        <w:tc>
          <w:tcPr>
            <w:tcW w:w="2489" w:type="dxa"/>
            <w:gridSpan w:val="2"/>
            <w:tcBorders>
              <w:bottom w:val="single" w:sz="4" w:space="0" w:color="auto"/>
            </w:tcBorders>
            <w:vAlign w:val="bottom"/>
          </w:tcPr>
          <w:p w14:paraId="1F9B98C9" w14:textId="17865FF1" w:rsidR="0090054B" w:rsidRPr="00295655" w:rsidRDefault="0090054B" w:rsidP="00A82EF3">
            <w:pPr>
              <w:keepNext/>
              <w:jc w:val="center"/>
              <w:rPr>
                <w:rFonts w:ascii="Calibri" w:hAnsi="Calibri"/>
                <w:sz w:val="18"/>
                <w:szCs w:val="18"/>
              </w:rPr>
            </w:pPr>
            <w:r>
              <w:rPr>
                <w:rFonts w:ascii="Calibri" w:hAnsi="Calibri"/>
                <w:sz w:val="18"/>
                <w:szCs w:val="18"/>
              </w:rPr>
              <w:t>07</w:t>
            </w:r>
          </w:p>
        </w:tc>
        <w:tc>
          <w:tcPr>
            <w:tcW w:w="2490" w:type="dxa"/>
            <w:gridSpan w:val="2"/>
            <w:tcBorders>
              <w:bottom w:val="single" w:sz="4" w:space="0" w:color="auto"/>
            </w:tcBorders>
            <w:vAlign w:val="bottom"/>
          </w:tcPr>
          <w:p w14:paraId="1F9B98CA" w14:textId="191B70CD" w:rsidR="0090054B" w:rsidRPr="00295655" w:rsidRDefault="0090054B" w:rsidP="00A82EF3">
            <w:pPr>
              <w:keepNext/>
              <w:jc w:val="center"/>
              <w:rPr>
                <w:rFonts w:ascii="Calibri" w:hAnsi="Calibri"/>
                <w:sz w:val="18"/>
                <w:szCs w:val="18"/>
              </w:rPr>
            </w:pPr>
            <w:r>
              <w:rPr>
                <w:rFonts w:ascii="Calibri" w:hAnsi="Calibri"/>
                <w:sz w:val="18"/>
                <w:szCs w:val="18"/>
              </w:rPr>
              <w:t>08</w:t>
            </w:r>
          </w:p>
        </w:tc>
        <w:tc>
          <w:tcPr>
            <w:tcW w:w="2490" w:type="dxa"/>
            <w:gridSpan w:val="2"/>
            <w:tcBorders>
              <w:bottom w:val="single" w:sz="4" w:space="0" w:color="auto"/>
            </w:tcBorders>
            <w:vAlign w:val="bottom"/>
          </w:tcPr>
          <w:p w14:paraId="1F9B98CB" w14:textId="4CC3308E" w:rsidR="0090054B" w:rsidRPr="00295655" w:rsidRDefault="0090054B" w:rsidP="00A82EF3">
            <w:pPr>
              <w:keepNext/>
              <w:jc w:val="center"/>
              <w:rPr>
                <w:rFonts w:ascii="Calibri" w:hAnsi="Calibri"/>
                <w:sz w:val="18"/>
                <w:szCs w:val="18"/>
              </w:rPr>
            </w:pPr>
            <w:r>
              <w:rPr>
                <w:rFonts w:ascii="Calibri" w:hAnsi="Calibri"/>
                <w:sz w:val="18"/>
                <w:szCs w:val="18"/>
              </w:rPr>
              <w:t>09</w:t>
            </w:r>
          </w:p>
        </w:tc>
      </w:tr>
      <w:tr w:rsidR="0090054B" w:rsidRPr="00295655" w14:paraId="1F9B98D2" w14:textId="32B46737" w:rsidTr="0090054B">
        <w:trPr>
          <w:cantSplit/>
          <w:trHeight w:val="576"/>
        </w:trPr>
        <w:tc>
          <w:tcPr>
            <w:tcW w:w="895" w:type="dxa"/>
            <w:vAlign w:val="bottom"/>
          </w:tcPr>
          <w:p w14:paraId="1F9B98CD" w14:textId="772A8762" w:rsidR="0090054B" w:rsidRPr="00295655" w:rsidRDefault="0090054B" w:rsidP="004B38E4">
            <w:pPr>
              <w:keepNext/>
              <w:jc w:val="center"/>
              <w:rPr>
                <w:rFonts w:ascii="Calibri" w:hAnsi="Calibri"/>
                <w:b/>
                <w:sz w:val="18"/>
                <w:szCs w:val="18"/>
              </w:rPr>
            </w:pPr>
            <w:r w:rsidRPr="00D55CAB">
              <w:rPr>
                <w:rFonts w:ascii="Calibri" w:hAnsi="Calibri"/>
                <w:sz w:val="18"/>
                <w:szCs w:val="18"/>
              </w:rPr>
              <w:t xml:space="preserve">SC System </w:t>
            </w:r>
            <w:r>
              <w:rPr>
                <w:rFonts w:ascii="Calibri" w:hAnsi="Calibri"/>
                <w:sz w:val="18"/>
                <w:szCs w:val="18"/>
              </w:rPr>
              <w:t>ID/</w:t>
            </w:r>
            <w:r w:rsidRPr="00D55CAB">
              <w:rPr>
                <w:rFonts w:ascii="Calibri" w:hAnsi="Calibri"/>
                <w:sz w:val="18"/>
                <w:szCs w:val="18"/>
              </w:rPr>
              <w:t>Name</w:t>
            </w:r>
          </w:p>
        </w:tc>
        <w:tc>
          <w:tcPr>
            <w:tcW w:w="1080" w:type="dxa"/>
            <w:vAlign w:val="bottom"/>
          </w:tcPr>
          <w:p w14:paraId="1F9B98CE" w14:textId="3598A59A" w:rsidR="0090054B" w:rsidRPr="0098534B" w:rsidRDefault="0090054B" w:rsidP="004B38E4">
            <w:pPr>
              <w:keepNext/>
              <w:jc w:val="center"/>
              <w:rPr>
                <w:rFonts w:ascii="Calibri" w:hAnsi="Calibri"/>
                <w:sz w:val="18"/>
                <w:szCs w:val="18"/>
              </w:rPr>
            </w:pPr>
            <w:r w:rsidRPr="0098534B">
              <w:rPr>
                <w:rFonts w:ascii="Calibri" w:hAnsi="Calibri"/>
                <w:sz w:val="18"/>
                <w:szCs w:val="18"/>
              </w:rPr>
              <w:t xml:space="preserve">SC System </w:t>
            </w:r>
            <w:r w:rsidRPr="00D13FCF">
              <w:rPr>
                <w:rFonts w:ascii="Calibri" w:hAnsi="Calibri"/>
                <w:sz w:val="18"/>
                <w:szCs w:val="18"/>
              </w:rPr>
              <w:t xml:space="preserve">Description of </w:t>
            </w:r>
            <w:r w:rsidRPr="0098534B">
              <w:rPr>
                <w:rFonts w:ascii="Calibri" w:hAnsi="Calibri"/>
                <w:sz w:val="18"/>
                <w:szCs w:val="18"/>
              </w:rPr>
              <w:t>Area Served</w:t>
            </w:r>
          </w:p>
        </w:tc>
        <w:tc>
          <w:tcPr>
            <w:tcW w:w="1440" w:type="dxa"/>
            <w:gridSpan w:val="2"/>
            <w:vAlign w:val="bottom"/>
          </w:tcPr>
          <w:p w14:paraId="3BEB546F" w14:textId="059FD794" w:rsidR="0090054B" w:rsidRPr="002E10B9" w:rsidRDefault="0090054B" w:rsidP="004B38E4">
            <w:pPr>
              <w:keepNext/>
              <w:jc w:val="center"/>
              <w:rPr>
                <w:rFonts w:ascii="Calibri" w:hAnsi="Calibri"/>
                <w:sz w:val="18"/>
                <w:szCs w:val="18"/>
              </w:rPr>
            </w:pPr>
            <w:r>
              <w:rPr>
                <w:rFonts w:ascii="Calibri" w:hAnsi="Calibri"/>
                <w:sz w:val="18"/>
                <w:szCs w:val="18"/>
              </w:rPr>
              <w:t>Indoor Unit Name or</w:t>
            </w:r>
            <w:r w:rsidRPr="003B4D36">
              <w:rPr>
                <w:rFonts w:ascii="Calibri" w:hAnsi="Calibri"/>
                <w:sz w:val="18"/>
                <w:szCs w:val="18"/>
              </w:rPr>
              <w:t xml:space="preserve"> Description of Area Served</w:t>
            </w:r>
          </w:p>
        </w:tc>
        <w:tc>
          <w:tcPr>
            <w:tcW w:w="1080" w:type="dxa"/>
            <w:gridSpan w:val="2"/>
            <w:vAlign w:val="bottom"/>
          </w:tcPr>
          <w:p w14:paraId="721D73F8" w14:textId="155254B5" w:rsidR="0090054B" w:rsidRPr="002E10B9" w:rsidRDefault="0090054B" w:rsidP="004B38E4">
            <w:pPr>
              <w:keepNext/>
              <w:jc w:val="center"/>
              <w:rPr>
                <w:rFonts w:ascii="Calibri" w:hAnsi="Calibri"/>
                <w:sz w:val="18"/>
                <w:szCs w:val="18"/>
              </w:rPr>
            </w:pPr>
            <w:r w:rsidRPr="00421D12">
              <w:rPr>
                <w:rFonts w:ascii="Calibri" w:hAnsi="Calibri"/>
                <w:sz w:val="18"/>
                <w:szCs w:val="18"/>
              </w:rPr>
              <w:t>Indoor Unit Type</w:t>
            </w:r>
          </w:p>
        </w:tc>
        <w:tc>
          <w:tcPr>
            <w:tcW w:w="1262" w:type="dxa"/>
            <w:vAlign w:val="bottom"/>
          </w:tcPr>
          <w:p w14:paraId="34DF2D93" w14:textId="09D0CE1E" w:rsidR="0090054B" w:rsidRPr="002E10B9" w:rsidRDefault="0090054B" w:rsidP="004B38E4">
            <w:pPr>
              <w:keepNext/>
              <w:jc w:val="center"/>
              <w:rPr>
                <w:rFonts w:ascii="Calibri" w:hAnsi="Calibri"/>
                <w:sz w:val="18"/>
                <w:szCs w:val="18"/>
              </w:rPr>
            </w:pPr>
            <w:r w:rsidRPr="00421D12">
              <w:rPr>
                <w:rFonts w:ascii="Calibri" w:hAnsi="Calibri"/>
                <w:sz w:val="18"/>
                <w:szCs w:val="18"/>
              </w:rPr>
              <w:t>Indoor Unit Duct Status</w:t>
            </w:r>
          </w:p>
        </w:tc>
        <w:tc>
          <w:tcPr>
            <w:tcW w:w="1170" w:type="dxa"/>
            <w:gridSpan w:val="2"/>
            <w:vAlign w:val="bottom"/>
          </w:tcPr>
          <w:p w14:paraId="27133D33" w14:textId="025B3E1C" w:rsidR="0090054B" w:rsidRPr="002E10B9" w:rsidRDefault="0090054B" w:rsidP="004B38E4">
            <w:pPr>
              <w:keepNext/>
              <w:jc w:val="center"/>
              <w:rPr>
                <w:rFonts w:ascii="Calibri" w:hAnsi="Calibri"/>
                <w:sz w:val="18"/>
                <w:szCs w:val="18"/>
              </w:rPr>
            </w:pPr>
            <w:r w:rsidRPr="00B7785E">
              <w:rPr>
                <w:rFonts w:ascii="Calibri" w:hAnsi="Calibri"/>
                <w:sz w:val="18"/>
                <w:szCs w:val="18"/>
              </w:rPr>
              <w:t>Does Indoor Unit Provide CFI  IAQ Ventilation?</w:t>
            </w:r>
          </w:p>
        </w:tc>
        <w:tc>
          <w:tcPr>
            <w:tcW w:w="2489" w:type="dxa"/>
            <w:gridSpan w:val="2"/>
            <w:vAlign w:val="bottom"/>
          </w:tcPr>
          <w:p w14:paraId="1F9B98CF" w14:textId="3C15C71C" w:rsidR="0090054B" w:rsidRPr="002E10B9" w:rsidRDefault="0090054B" w:rsidP="00136E6C">
            <w:pPr>
              <w:keepNext/>
              <w:jc w:val="center"/>
              <w:rPr>
                <w:rFonts w:ascii="Calibri" w:hAnsi="Calibri"/>
                <w:sz w:val="18"/>
                <w:szCs w:val="18"/>
              </w:rPr>
            </w:pPr>
            <w:r w:rsidRPr="002E10B9">
              <w:rPr>
                <w:rFonts w:ascii="Calibri" w:hAnsi="Calibri"/>
                <w:sz w:val="18"/>
                <w:szCs w:val="18"/>
              </w:rPr>
              <w:t>Indoor Unit Manufacturer</w:t>
            </w:r>
          </w:p>
        </w:tc>
        <w:tc>
          <w:tcPr>
            <w:tcW w:w="2490" w:type="dxa"/>
            <w:gridSpan w:val="2"/>
            <w:vAlign w:val="bottom"/>
          </w:tcPr>
          <w:p w14:paraId="1F9B98D0" w14:textId="2A843F8F" w:rsidR="0090054B" w:rsidRPr="002E10B9" w:rsidRDefault="0090054B" w:rsidP="00136E6C">
            <w:pPr>
              <w:keepNext/>
              <w:jc w:val="center"/>
              <w:rPr>
                <w:rFonts w:ascii="Calibri" w:hAnsi="Calibri"/>
                <w:sz w:val="18"/>
                <w:szCs w:val="18"/>
              </w:rPr>
            </w:pPr>
            <w:r w:rsidRPr="002E10B9">
              <w:rPr>
                <w:rFonts w:ascii="Calibri" w:hAnsi="Calibri"/>
                <w:sz w:val="18"/>
                <w:szCs w:val="18"/>
              </w:rPr>
              <w:t>Indoor Unit Model Number</w:t>
            </w:r>
          </w:p>
        </w:tc>
        <w:tc>
          <w:tcPr>
            <w:tcW w:w="2490" w:type="dxa"/>
            <w:gridSpan w:val="2"/>
            <w:vAlign w:val="bottom"/>
          </w:tcPr>
          <w:p w14:paraId="1F9B98D1" w14:textId="2E87283E" w:rsidR="0090054B" w:rsidRPr="002E10B9" w:rsidRDefault="0090054B" w:rsidP="00136E6C">
            <w:pPr>
              <w:keepNext/>
              <w:jc w:val="center"/>
              <w:rPr>
                <w:rFonts w:ascii="Calibri" w:hAnsi="Calibri"/>
                <w:sz w:val="18"/>
                <w:szCs w:val="18"/>
              </w:rPr>
            </w:pPr>
            <w:r w:rsidRPr="002E10B9">
              <w:rPr>
                <w:rFonts w:ascii="Calibri" w:hAnsi="Calibri"/>
                <w:sz w:val="18"/>
                <w:szCs w:val="18"/>
              </w:rPr>
              <w:t xml:space="preserve">Indoor Unit </w:t>
            </w:r>
            <w:r>
              <w:rPr>
                <w:rFonts w:ascii="Calibri" w:hAnsi="Calibri"/>
                <w:sz w:val="18"/>
                <w:szCs w:val="18"/>
              </w:rPr>
              <w:t>S</w:t>
            </w:r>
            <w:r w:rsidRPr="002E10B9">
              <w:rPr>
                <w:rFonts w:ascii="Calibri" w:hAnsi="Calibri"/>
                <w:sz w:val="18"/>
                <w:szCs w:val="18"/>
              </w:rPr>
              <w:t xml:space="preserve">erial </w:t>
            </w:r>
            <w:r>
              <w:rPr>
                <w:rFonts w:ascii="Calibri" w:hAnsi="Calibri"/>
                <w:sz w:val="18"/>
                <w:szCs w:val="18"/>
              </w:rPr>
              <w:t>N</w:t>
            </w:r>
            <w:r w:rsidRPr="002E10B9">
              <w:rPr>
                <w:rFonts w:ascii="Calibri" w:hAnsi="Calibri"/>
                <w:sz w:val="18"/>
                <w:szCs w:val="18"/>
              </w:rPr>
              <w:t>umber</w:t>
            </w:r>
          </w:p>
        </w:tc>
      </w:tr>
      <w:tr w:rsidR="0090054B" w:rsidRPr="004B38E4" w14:paraId="1F9B98D8" w14:textId="6A7F9483" w:rsidTr="0090054B">
        <w:trPr>
          <w:cantSplit/>
          <w:trHeight w:val="395"/>
        </w:trPr>
        <w:tc>
          <w:tcPr>
            <w:tcW w:w="895" w:type="dxa"/>
          </w:tcPr>
          <w:p w14:paraId="1F9B98D3" w14:textId="77777777" w:rsidR="0090054B" w:rsidRPr="004B38E4" w:rsidRDefault="0090054B" w:rsidP="004B38E4">
            <w:pPr>
              <w:keepNext/>
              <w:rPr>
                <w:rFonts w:ascii="Calibri" w:hAnsi="Calibri"/>
                <w:sz w:val="16"/>
                <w:szCs w:val="16"/>
              </w:rPr>
            </w:pPr>
            <w:r w:rsidRPr="004B38E4">
              <w:rPr>
                <w:rFonts w:ascii="Calibri" w:hAnsi="Calibri"/>
                <w:sz w:val="16"/>
                <w:szCs w:val="16"/>
              </w:rPr>
              <w:t>&lt;&lt;auto filled from  D01&gt;&gt;</w:t>
            </w:r>
          </w:p>
        </w:tc>
        <w:tc>
          <w:tcPr>
            <w:tcW w:w="1080" w:type="dxa"/>
          </w:tcPr>
          <w:p w14:paraId="1F9B98D4" w14:textId="77777777" w:rsidR="0090054B" w:rsidRPr="004B38E4" w:rsidRDefault="0090054B" w:rsidP="004B38E4">
            <w:pPr>
              <w:keepNext/>
              <w:rPr>
                <w:rFonts w:ascii="Calibri" w:hAnsi="Calibri"/>
                <w:sz w:val="16"/>
                <w:szCs w:val="16"/>
              </w:rPr>
            </w:pPr>
            <w:r w:rsidRPr="004B38E4">
              <w:rPr>
                <w:rFonts w:ascii="Calibri" w:hAnsi="Calibri"/>
                <w:sz w:val="16"/>
                <w:szCs w:val="16"/>
              </w:rPr>
              <w:t xml:space="preserve">&lt;&lt;auto filled from D02&gt;&gt; </w:t>
            </w:r>
          </w:p>
        </w:tc>
        <w:tc>
          <w:tcPr>
            <w:tcW w:w="1440" w:type="dxa"/>
            <w:gridSpan w:val="2"/>
          </w:tcPr>
          <w:p w14:paraId="2A1E7B18" w14:textId="4FEC8EA9" w:rsidR="0090054B" w:rsidRPr="00FE0734" w:rsidRDefault="0090054B" w:rsidP="00927968">
            <w:pPr>
              <w:keepNext/>
              <w:rPr>
                <w:rFonts w:asciiTheme="minorHAnsi" w:hAnsiTheme="minorHAnsi"/>
                <w:sz w:val="10"/>
                <w:szCs w:val="10"/>
              </w:rPr>
            </w:pPr>
            <w:r w:rsidRPr="00FE0734">
              <w:rPr>
                <w:rFonts w:ascii="Calibri" w:hAnsi="Calibri"/>
                <w:sz w:val="10"/>
                <w:szCs w:val="10"/>
              </w:rPr>
              <w:t>&lt;&lt;</w:t>
            </w:r>
            <w:r w:rsidRPr="00FE0734">
              <w:rPr>
                <w:rFonts w:asciiTheme="minorHAnsi" w:hAnsiTheme="minorHAnsi"/>
                <w:b/>
                <w:sz w:val="10"/>
                <w:szCs w:val="10"/>
              </w:rPr>
              <w:t xml:space="preserve"> if</w:t>
            </w:r>
            <w:r w:rsidRPr="00FE0734">
              <w:rPr>
                <w:rFonts w:asciiTheme="minorHAnsi" w:hAnsiTheme="minorHAnsi"/>
                <w:sz w:val="10"/>
                <w:szCs w:val="10"/>
              </w:rPr>
              <w:t xml:space="preserve"> value in </w:t>
            </w:r>
            <w:r w:rsidRPr="00FE0734">
              <w:rPr>
                <w:rFonts w:asciiTheme="minorHAnsi" w:hAnsiTheme="minorHAnsi"/>
                <w:sz w:val="10"/>
                <w:szCs w:val="10"/>
                <w:highlight w:val="yellow"/>
              </w:rPr>
              <w:t>D06</w:t>
            </w:r>
            <w:r w:rsidRPr="00FE0734">
              <w:rPr>
                <w:rFonts w:asciiTheme="minorHAnsi" w:hAnsiTheme="minorHAnsi" w:cstheme="minorHAnsi"/>
                <w:sz w:val="10"/>
                <w:szCs w:val="10"/>
              </w:rPr>
              <w:t>≥</w:t>
            </w:r>
            <w:r w:rsidRPr="00FE0734">
              <w:rPr>
                <w:rFonts w:asciiTheme="minorHAnsi" w:hAnsiTheme="minorHAnsi"/>
                <w:sz w:val="10"/>
                <w:szCs w:val="10"/>
              </w:rPr>
              <w:t xml:space="preserve"> 1, </w:t>
            </w:r>
          </w:p>
          <w:p w14:paraId="21FDFFF1" w14:textId="77777777" w:rsidR="0090054B" w:rsidRDefault="0090054B" w:rsidP="00927968">
            <w:pPr>
              <w:keepNext/>
              <w:rPr>
                <w:rFonts w:asciiTheme="minorHAnsi" w:hAnsiTheme="minorHAnsi"/>
                <w:sz w:val="10"/>
                <w:szCs w:val="10"/>
              </w:rPr>
            </w:pPr>
            <w:r w:rsidRPr="00FE0734">
              <w:rPr>
                <w:rFonts w:asciiTheme="minorHAnsi" w:hAnsiTheme="minorHAnsi"/>
                <w:b/>
                <w:sz w:val="10"/>
                <w:szCs w:val="10"/>
              </w:rPr>
              <w:t>and</w:t>
            </w:r>
            <w:r w:rsidRPr="00FE0734">
              <w:rPr>
                <w:rFonts w:asciiTheme="minorHAnsi" w:hAnsiTheme="minorHAnsi"/>
                <w:sz w:val="10"/>
                <w:szCs w:val="10"/>
              </w:rPr>
              <w:t xml:space="preserve"> ALL of the following three conditions are true: </w:t>
            </w:r>
          </w:p>
          <w:p w14:paraId="6E651BF0" w14:textId="6DB709C0" w:rsidR="0090054B" w:rsidRPr="00FE0734" w:rsidRDefault="0090054B" w:rsidP="00927968">
            <w:pPr>
              <w:keepNext/>
              <w:rPr>
                <w:rFonts w:asciiTheme="minorHAnsi" w:hAnsiTheme="minorHAnsi"/>
                <w:sz w:val="10"/>
                <w:szCs w:val="10"/>
              </w:rPr>
            </w:pPr>
            <w:r w:rsidRPr="00FE0734">
              <w:rPr>
                <w:rFonts w:asciiTheme="minorHAnsi" w:hAnsiTheme="minorHAnsi"/>
                <w:sz w:val="10"/>
                <w:szCs w:val="10"/>
              </w:rPr>
              <w:t>1:[</w:t>
            </w:r>
            <w:r>
              <w:rPr>
                <w:rFonts w:asciiTheme="minorHAnsi" w:hAnsiTheme="minorHAnsi"/>
                <w:sz w:val="10"/>
                <w:szCs w:val="10"/>
                <w:highlight w:val="yellow"/>
              </w:rPr>
              <w:t>F</w:t>
            </w:r>
            <w:r w:rsidRPr="00FE0734">
              <w:rPr>
                <w:rFonts w:asciiTheme="minorHAnsi" w:hAnsiTheme="minorHAnsi"/>
                <w:sz w:val="10"/>
                <w:szCs w:val="10"/>
                <w:highlight w:val="yellow"/>
              </w:rPr>
              <w:t>01</w:t>
            </w:r>
            <w:r w:rsidRPr="00FE0734">
              <w:rPr>
                <w:rFonts w:asciiTheme="minorHAnsi" w:hAnsiTheme="minorHAnsi"/>
                <w:sz w:val="10"/>
                <w:szCs w:val="10"/>
              </w:rPr>
              <w:t>=</w:t>
            </w:r>
            <w:r>
              <w:rPr>
                <w:rFonts w:asciiTheme="minorHAnsi" w:hAnsiTheme="minorHAnsi"/>
                <w:sz w:val="10"/>
                <w:szCs w:val="10"/>
                <w:highlight w:val="yellow"/>
              </w:rPr>
              <w:t>H</w:t>
            </w:r>
            <w:r w:rsidRPr="00FE0734">
              <w:rPr>
                <w:rFonts w:asciiTheme="minorHAnsi" w:hAnsiTheme="minorHAnsi"/>
                <w:sz w:val="10"/>
                <w:szCs w:val="10"/>
                <w:highlight w:val="yellow"/>
              </w:rPr>
              <w:t>01</w:t>
            </w:r>
            <w:r w:rsidRPr="00FE0734">
              <w:rPr>
                <w:rFonts w:asciiTheme="minorHAnsi" w:hAnsiTheme="minorHAnsi"/>
                <w:sz w:val="10"/>
                <w:szCs w:val="10"/>
              </w:rPr>
              <w:t xml:space="preserve">] </w:t>
            </w:r>
          </w:p>
          <w:p w14:paraId="37EDA652" w14:textId="2592141F" w:rsidR="0090054B" w:rsidRPr="00FE0734" w:rsidRDefault="0090054B" w:rsidP="00927968">
            <w:pPr>
              <w:keepNext/>
              <w:rPr>
                <w:rFonts w:asciiTheme="minorHAnsi" w:hAnsiTheme="minorHAnsi"/>
                <w:sz w:val="10"/>
                <w:szCs w:val="10"/>
              </w:rPr>
            </w:pPr>
            <w:r w:rsidRPr="00FE0734">
              <w:rPr>
                <w:rFonts w:asciiTheme="minorHAnsi" w:hAnsiTheme="minorHAnsi"/>
                <w:sz w:val="10"/>
                <w:szCs w:val="10"/>
              </w:rPr>
              <w:t>2:[</w:t>
            </w:r>
            <w:r>
              <w:rPr>
                <w:rFonts w:asciiTheme="minorHAnsi" w:hAnsiTheme="minorHAnsi"/>
                <w:sz w:val="10"/>
                <w:szCs w:val="10"/>
                <w:highlight w:val="yellow"/>
              </w:rPr>
              <w:t>F</w:t>
            </w:r>
            <w:r w:rsidRPr="00FE0734">
              <w:rPr>
                <w:rFonts w:asciiTheme="minorHAnsi" w:hAnsiTheme="minorHAnsi"/>
                <w:sz w:val="10"/>
                <w:szCs w:val="10"/>
                <w:highlight w:val="yellow"/>
              </w:rPr>
              <w:t>02</w:t>
            </w:r>
            <w:r w:rsidRPr="00FE0734">
              <w:rPr>
                <w:rFonts w:asciiTheme="minorHAnsi" w:hAnsiTheme="minorHAnsi"/>
                <w:sz w:val="10"/>
                <w:szCs w:val="10"/>
              </w:rPr>
              <w:t>=</w:t>
            </w:r>
            <w:r>
              <w:rPr>
                <w:rFonts w:asciiTheme="minorHAnsi" w:hAnsiTheme="minorHAnsi"/>
                <w:sz w:val="10"/>
                <w:szCs w:val="10"/>
                <w:highlight w:val="yellow"/>
              </w:rPr>
              <w:t>H</w:t>
            </w:r>
            <w:r w:rsidRPr="00FE0734">
              <w:rPr>
                <w:rFonts w:asciiTheme="minorHAnsi" w:hAnsiTheme="minorHAnsi"/>
                <w:sz w:val="10"/>
                <w:szCs w:val="10"/>
                <w:highlight w:val="yellow"/>
              </w:rPr>
              <w:t>02</w:t>
            </w:r>
            <w:r w:rsidRPr="00FE0734">
              <w:rPr>
                <w:rFonts w:asciiTheme="minorHAnsi" w:hAnsiTheme="minorHAnsi"/>
                <w:sz w:val="10"/>
                <w:szCs w:val="10"/>
              </w:rPr>
              <w:t>]</w:t>
            </w:r>
          </w:p>
          <w:p w14:paraId="3312736D" w14:textId="77777777" w:rsidR="0090054B" w:rsidRPr="00FE0734" w:rsidRDefault="0090054B" w:rsidP="00927968">
            <w:pPr>
              <w:keepNext/>
              <w:rPr>
                <w:rFonts w:asciiTheme="minorHAnsi" w:hAnsiTheme="minorHAnsi"/>
                <w:sz w:val="10"/>
                <w:szCs w:val="10"/>
              </w:rPr>
            </w:pPr>
            <w:r w:rsidRPr="00FE0734">
              <w:rPr>
                <w:rFonts w:asciiTheme="minorHAnsi" w:hAnsiTheme="minorHAnsi"/>
                <w:sz w:val="10"/>
                <w:szCs w:val="10"/>
              </w:rPr>
              <w:t>3:[</w:t>
            </w:r>
            <w:r w:rsidRPr="00FE0734">
              <w:rPr>
                <w:rFonts w:asciiTheme="minorHAnsi" w:hAnsiTheme="minorHAnsi"/>
                <w:sz w:val="10"/>
                <w:szCs w:val="10"/>
                <w:highlight w:val="yellow"/>
              </w:rPr>
              <w:t>D04</w:t>
            </w:r>
            <w:r w:rsidRPr="00FE0734">
              <w:rPr>
                <w:rFonts w:asciiTheme="minorHAnsi" w:hAnsiTheme="minorHAnsi"/>
                <w:sz w:val="10"/>
                <w:szCs w:val="10"/>
              </w:rPr>
              <w:t>=central gas furnace]</w:t>
            </w:r>
          </w:p>
          <w:p w14:paraId="65E2FC0E" w14:textId="20993DA5" w:rsidR="0090054B" w:rsidRPr="00FE0734" w:rsidRDefault="0090054B" w:rsidP="00927968">
            <w:pPr>
              <w:keepNext/>
              <w:rPr>
                <w:rFonts w:asciiTheme="minorHAnsi" w:hAnsiTheme="minorHAnsi"/>
                <w:sz w:val="10"/>
                <w:szCs w:val="10"/>
              </w:rPr>
            </w:pPr>
            <w:r w:rsidRPr="00FE0734">
              <w:rPr>
                <w:rFonts w:asciiTheme="minorHAnsi" w:hAnsiTheme="minorHAnsi"/>
                <w:b/>
                <w:sz w:val="10"/>
                <w:szCs w:val="10"/>
              </w:rPr>
              <w:t>then</w:t>
            </w:r>
            <w:r w:rsidRPr="00FE0734">
              <w:rPr>
                <w:rFonts w:asciiTheme="minorHAnsi" w:hAnsiTheme="minorHAnsi"/>
                <w:sz w:val="10"/>
                <w:szCs w:val="10"/>
              </w:rPr>
              <w:t xml:space="preserve"> value = same value as </w:t>
            </w:r>
            <w:r>
              <w:rPr>
                <w:rFonts w:asciiTheme="minorHAnsi" w:hAnsiTheme="minorHAnsi"/>
                <w:sz w:val="10"/>
                <w:szCs w:val="10"/>
                <w:highlight w:val="yellow"/>
              </w:rPr>
              <w:t>F</w:t>
            </w:r>
            <w:r w:rsidRPr="00FE0734">
              <w:rPr>
                <w:rFonts w:asciiTheme="minorHAnsi" w:hAnsiTheme="minorHAnsi"/>
                <w:sz w:val="10"/>
                <w:szCs w:val="10"/>
                <w:highlight w:val="yellow"/>
              </w:rPr>
              <w:t>03</w:t>
            </w:r>
            <w:r w:rsidRPr="00FE0734">
              <w:rPr>
                <w:rFonts w:asciiTheme="minorHAnsi" w:hAnsiTheme="minorHAnsi"/>
                <w:sz w:val="10"/>
                <w:szCs w:val="10"/>
              </w:rPr>
              <w:t>;</w:t>
            </w:r>
          </w:p>
          <w:p w14:paraId="1D1F04D7" w14:textId="76EC9E6D" w:rsidR="0090054B" w:rsidRPr="00FE0734" w:rsidRDefault="0090054B" w:rsidP="004B38E4">
            <w:pPr>
              <w:keepNext/>
              <w:rPr>
                <w:sz w:val="10"/>
                <w:szCs w:val="10"/>
              </w:rPr>
            </w:pPr>
          </w:p>
          <w:p w14:paraId="601DF01A" w14:textId="0816341D" w:rsidR="0090054B" w:rsidRPr="00FE0734" w:rsidRDefault="0090054B" w:rsidP="004B38E4">
            <w:pPr>
              <w:keepNext/>
              <w:rPr>
                <w:rFonts w:ascii="Calibri" w:hAnsi="Calibri"/>
                <w:sz w:val="10"/>
                <w:szCs w:val="10"/>
              </w:rPr>
            </w:pPr>
            <w:r>
              <w:rPr>
                <w:rFonts w:ascii="Calibri" w:hAnsi="Calibri"/>
                <w:b/>
                <w:sz w:val="10"/>
                <w:szCs w:val="10"/>
              </w:rPr>
              <w:t>else</w:t>
            </w:r>
            <w:r w:rsidRPr="00605563">
              <w:rPr>
                <w:rFonts w:ascii="Calibri" w:hAnsi="Calibri"/>
                <w:b/>
                <w:sz w:val="10"/>
                <w:szCs w:val="10"/>
              </w:rPr>
              <w:t>if</w:t>
            </w:r>
            <w:r w:rsidRPr="00FE0734">
              <w:rPr>
                <w:rFonts w:ascii="Calibri" w:hAnsi="Calibri"/>
                <w:sz w:val="10"/>
                <w:szCs w:val="10"/>
              </w:rPr>
              <w:t xml:space="preserve"> value in </w:t>
            </w:r>
            <w:r w:rsidRPr="00FE0734">
              <w:rPr>
                <w:rFonts w:ascii="Calibri" w:hAnsi="Calibri"/>
                <w:sz w:val="10"/>
                <w:szCs w:val="10"/>
                <w:highlight w:val="yellow"/>
              </w:rPr>
              <w:t>D06</w:t>
            </w:r>
            <w:r w:rsidRPr="00FE0734">
              <w:rPr>
                <w:rFonts w:ascii="Calibri" w:hAnsi="Calibri"/>
                <w:sz w:val="10"/>
                <w:szCs w:val="10"/>
              </w:rPr>
              <w:t xml:space="preserve">=1, </w:t>
            </w:r>
          </w:p>
          <w:p w14:paraId="7790FD25" w14:textId="77777777" w:rsidR="0090054B" w:rsidRPr="00FE0734" w:rsidRDefault="0090054B" w:rsidP="004B38E4">
            <w:pPr>
              <w:keepNext/>
              <w:rPr>
                <w:rFonts w:ascii="Calibri" w:hAnsi="Calibri"/>
                <w:sz w:val="10"/>
                <w:szCs w:val="10"/>
              </w:rPr>
            </w:pPr>
            <w:r w:rsidRPr="00605563">
              <w:rPr>
                <w:rFonts w:ascii="Calibri" w:hAnsi="Calibri"/>
                <w:b/>
                <w:sz w:val="10"/>
                <w:szCs w:val="10"/>
              </w:rPr>
              <w:t>then</w:t>
            </w:r>
            <w:r w:rsidRPr="00FE0734">
              <w:rPr>
                <w:rFonts w:ascii="Calibri" w:hAnsi="Calibri"/>
                <w:sz w:val="10"/>
                <w:szCs w:val="10"/>
              </w:rPr>
              <w:t xml:space="preserve"> value autofilled from </w:t>
            </w:r>
            <w:r w:rsidRPr="00FE0734">
              <w:rPr>
                <w:rFonts w:ascii="Calibri" w:hAnsi="Calibri"/>
                <w:sz w:val="10"/>
                <w:szCs w:val="10"/>
                <w:highlight w:val="yellow"/>
              </w:rPr>
              <w:t>D02</w:t>
            </w:r>
            <w:r w:rsidRPr="00FE0734">
              <w:rPr>
                <w:rFonts w:ascii="Calibri" w:hAnsi="Calibri"/>
                <w:sz w:val="10"/>
                <w:szCs w:val="10"/>
              </w:rPr>
              <w:t>;</w:t>
            </w:r>
          </w:p>
          <w:p w14:paraId="104C5D45" w14:textId="77777777" w:rsidR="0090054B" w:rsidRPr="00FE0734" w:rsidRDefault="0090054B" w:rsidP="004B38E4">
            <w:pPr>
              <w:keepNext/>
              <w:rPr>
                <w:rFonts w:ascii="Calibri" w:hAnsi="Calibri"/>
                <w:sz w:val="10"/>
                <w:szCs w:val="10"/>
              </w:rPr>
            </w:pPr>
            <w:r w:rsidRPr="00605563">
              <w:rPr>
                <w:rFonts w:ascii="Calibri" w:hAnsi="Calibri"/>
                <w:b/>
                <w:sz w:val="10"/>
                <w:szCs w:val="10"/>
              </w:rPr>
              <w:t>else</w:t>
            </w:r>
            <w:r w:rsidRPr="00FE0734">
              <w:rPr>
                <w:rFonts w:ascii="Calibri" w:hAnsi="Calibri"/>
                <w:sz w:val="10"/>
                <w:szCs w:val="10"/>
              </w:rPr>
              <w:t xml:space="preserve"> user input, text, 15 characters maximum;</w:t>
            </w:r>
          </w:p>
          <w:p w14:paraId="5CA2D809" w14:textId="77777777" w:rsidR="0090054B" w:rsidRPr="00FE0734" w:rsidRDefault="0090054B" w:rsidP="004B38E4">
            <w:pPr>
              <w:keepNext/>
              <w:rPr>
                <w:rFonts w:ascii="Calibri" w:hAnsi="Calibri"/>
                <w:sz w:val="10"/>
                <w:szCs w:val="10"/>
              </w:rPr>
            </w:pPr>
          </w:p>
          <w:p w14:paraId="24373136" w14:textId="77777777" w:rsidR="0090054B" w:rsidRDefault="0090054B" w:rsidP="00FE0734">
            <w:pPr>
              <w:keepNext/>
              <w:rPr>
                <w:rFonts w:ascii="Calibri" w:hAnsi="Calibri"/>
                <w:sz w:val="10"/>
                <w:szCs w:val="10"/>
              </w:rPr>
            </w:pPr>
            <w:r w:rsidRPr="00FE0734">
              <w:rPr>
                <w:rFonts w:ascii="Calibri" w:hAnsi="Calibri"/>
                <w:sz w:val="10"/>
                <w:szCs w:val="10"/>
              </w:rPr>
              <w:t>as default,</w:t>
            </w:r>
            <w:r>
              <w:rPr>
                <w:rFonts w:ascii="Calibri" w:hAnsi="Calibri"/>
                <w:sz w:val="10"/>
                <w:szCs w:val="10"/>
              </w:rPr>
              <w:t xml:space="preserve"> </w:t>
            </w:r>
            <w:r w:rsidRPr="00FE0734">
              <w:rPr>
                <w:rFonts w:ascii="Calibri" w:hAnsi="Calibri"/>
                <w:sz w:val="10"/>
                <w:szCs w:val="10"/>
              </w:rPr>
              <w:t xml:space="preserve">require each entry to be unique in this dwelling unit (i.e. unique within the scope of this instance of the MCH-01), except for the case when all the following three conditions are true: </w:t>
            </w:r>
          </w:p>
          <w:p w14:paraId="7EAC5D4A" w14:textId="213909BC" w:rsidR="0090054B" w:rsidRPr="00FE0734" w:rsidRDefault="0090054B" w:rsidP="00FE0734">
            <w:pPr>
              <w:keepNext/>
              <w:rPr>
                <w:rFonts w:ascii="Calibri" w:hAnsi="Calibri"/>
                <w:sz w:val="10"/>
                <w:szCs w:val="10"/>
              </w:rPr>
            </w:pPr>
            <w:r w:rsidRPr="00FE0734">
              <w:rPr>
                <w:rFonts w:ascii="Calibri" w:hAnsi="Calibri"/>
                <w:sz w:val="10"/>
                <w:szCs w:val="10"/>
              </w:rPr>
              <w:t>1:[</w:t>
            </w:r>
            <w:r>
              <w:rPr>
                <w:rFonts w:ascii="Calibri" w:hAnsi="Calibri"/>
                <w:sz w:val="10"/>
                <w:szCs w:val="10"/>
                <w:highlight w:val="yellow"/>
              </w:rPr>
              <w:t>F</w:t>
            </w:r>
            <w:r w:rsidRPr="00FE0734">
              <w:rPr>
                <w:rFonts w:ascii="Calibri" w:hAnsi="Calibri"/>
                <w:sz w:val="10"/>
                <w:szCs w:val="10"/>
                <w:highlight w:val="yellow"/>
              </w:rPr>
              <w:t>01</w:t>
            </w:r>
            <w:r w:rsidRPr="00FE0734">
              <w:rPr>
                <w:rFonts w:ascii="Calibri" w:hAnsi="Calibri"/>
                <w:sz w:val="10"/>
                <w:szCs w:val="10"/>
              </w:rPr>
              <w:t>=</w:t>
            </w:r>
            <w:r>
              <w:rPr>
                <w:rFonts w:ascii="Calibri" w:hAnsi="Calibri"/>
                <w:sz w:val="10"/>
                <w:szCs w:val="10"/>
                <w:highlight w:val="yellow"/>
              </w:rPr>
              <w:t>H</w:t>
            </w:r>
            <w:r w:rsidRPr="00FE0734">
              <w:rPr>
                <w:rFonts w:ascii="Calibri" w:hAnsi="Calibri"/>
                <w:sz w:val="10"/>
                <w:szCs w:val="10"/>
                <w:highlight w:val="yellow"/>
              </w:rPr>
              <w:t>01</w:t>
            </w:r>
            <w:r w:rsidRPr="00FE0734">
              <w:rPr>
                <w:rFonts w:ascii="Calibri" w:hAnsi="Calibri"/>
                <w:sz w:val="10"/>
                <w:szCs w:val="10"/>
              </w:rPr>
              <w:t xml:space="preserve">] </w:t>
            </w:r>
          </w:p>
          <w:p w14:paraId="3583DA2B" w14:textId="69321F8A" w:rsidR="0090054B" w:rsidRPr="00FE0734" w:rsidRDefault="0090054B" w:rsidP="00FE0734">
            <w:pPr>
              <w:keepNext/>
              <w:rPr>
                <w:rFonts w:ascii="Calibri" w:hAnsi="Calibri"/>
                <w:sz w:val="10"/>
                <w:szCs w:val="10"/>
              </w:rPr>
            </w:pPr>
            <w:r w:rsidRPr="00FE0734">
              <w:rPr>
                <w:rFonts w:ascii="Calibri" w:hAnsi="Calibri"/>
                <w:sz w:val="10"/>
                <w:szCs w:val="10"/>
              </w:rPr>
              <w:t>2:[</w:t>
            </w:r>
            <w:r>
              <w:rPr>
                <w:rFonts w:ascii="Calibri" w:hAnsi="Calibri"/>
                <w:sz w:val="10"/>
                <w:szCs w:val="10"/>
                <w:highlight w:val="yellow"/>
              </w:rPr>
              <w:t>F</w:t>
            </w:r>
            <w:r w:rsidRPr="00FE0734">
              <w:rPr>
                <w:rFonts w:ascii="Calibri" w:hAnsi="Calibri"/>
                <w:sz w:val="10"/>
                <w:szCs w:val="10"/>
                <w:highlight w:val="yellow"/>
              </w:rPr>
              <w:t>02</w:t>
            </w:r>
            <w:r w:rsidRPr="00FE0734">
              <w:rPr>
                <w:rFonts w:ascii="Calibri" w:hAnsi="Calibri"/>
                <w:sz w:val="10"/>
                <w:szCs w:val="10"/>
              </w:rPr>
              <w:t>=</w:t>
            </w:r>
            <w:r>
              <w:rPr>
                <w:rFonts w:ascii="Calibri" w:hAnsi="Calibri"/>
                <w:sz w:val="10"/>
                <w:szCs w:val="10"/>
                <w:highlight w:val="yellow"/>
              </w:rPr>
              <w:t>H</w:t>
            </w:r>
            <w:r w:rsidRPr="00FE0734">
              <w:rPr>
                <w:rFonts w:ascii="Calibri" w:hAnsi="Calibri"/>
                <w:sz w:val="10"/>
                <w:szCs w:val="10"/>
                <w:highlight w:val="yellow"/>
              </w:rPr>
              <w:t>02</w:t>
            </w:r>
            <w:r w:rsidRPr="00FE0734">
              <w:rPr>
                <w:rFonts w:ascii="Calibri" w:hAnsi="Calibri"/>
                <w:sz w:val="10"/>
                <w:szCs w:val="10"/>
              </w:rPr>
              <w:t>]</w:t>
            </w:r>
          </w:p>
          <w:p w14:paraId="1E5567E2" w14:textId="77777777" w:rsidR="0090054B" w:rsidRPr="00FE0734" w:rsidRDefault="0090054B" w:rsidP="00FE0734">
            <w:pPr>
              <w:keepNext/>
              <w:rPr>
                <w:rFonts w:ascii="Calibri" w:hAnsi="Calibri"/>
                <w:sz w:val="10"/>
                <w:szCs w:val="10"/>
              </w:rPr>
            </w:pPr>
            <w:r w:rsidRPr="00FE0734">
              <w:rPr>
                <w:rFonts w:ascii="Calibri" w:hAnsi="Calibri"/>
                <w:sz w:val="10"/>
                <w:szCs w:val="10"/>
              </w:rPr>
              <w:t>3:[</w:t>
            </w:r>
            <w:r w:rsidRPr="00FE0734">
              <w:rPr>
                <w:rFonts w:ascii="Calibri" w:hAnsi="Calibri"/>
                <w:sz w:val="10"/>
                <w:szCs w:val="10"/>
                <w:highlight w:val="yellow"/>
              </w:rPr>
              <w:t>D04</w:t>
            </w:r>
            <w:r w:rsidRPr="00FE0734">
              <w:rPr>
                <w:rFonts w:ascii="Calibri" w:hAnsi="Calibri"/>
                <w:sz w:val="10"/>
                <w:szCs w:val="10"/>
              </w:rPr>
              <w:t>=central gas furnace]</w:t>
            </w:r>
          </w:p>
          <w:p w14:paraId="4D7F0EC9" w14:textId="77777777" w:rsidR="0090054B" w:rsidRPr="00FE0734" w:rsidRDefault="0090054B" w:rsidP="00FE0734">
            <w:pPr>
              <w:keepNext/>
              <w:rPr>
                <w:rFonts w:ascii="Calibri" w:hAnsi="Calibri"/>
                <w:sz w:val="10"/>
                <w:szCs w:val="10"/>
              </w:rPr>
            </w:pPr>
          </w:p>
          <w:p w14:paraId="1E670C03" w14:textId="77777777" w:rsidR="0090054B" w:rsidRPr="00FE0734" w:rsidRDefault="0090054B" w:rsidP="00FE0734">
            <w:pPr>
              <w:keepNext/>
              <w:rPr>
                <w:rFonts w:ascii="Calibri" w:hAnsi="Calibri"/>
                <w:sz w:val="10"/>
                <w:szCs w:val="10"/>
              </w:rPr>
            </w:pPr>
            <w:r w:rsidRPr="00FE0734">
              <w:rPr>
                <w:rFonts w:ascii="Calibri" w:hAnsi="Calibri"/>
                <w:sz w:val="10"/>
                <w:szCs w:val="10"/>
              </w:rPr>
              <w:t>allow user to override the default uniqueness rule if necessary&gt;&gt;</w:t>
            </w:r>
          </w:p>
          <w:p w14:paraId="2C101574" w14:textId="3541DE34" w:rsidR="0090054B" w:rsidRPr="00FE0734" w:rsidRDefault="0090054B" w:rsidP="004B38E4">
            <w:pPr>
              <w:keepNext/>
              <w:rPr>
                <w:rFonts w:ascii="Calibri" w:hAnsi="Calibri"/>
                <w:sz w:val="10"/>
                <w:szCs w:val="10"/>
              </w:rPr>
            </w:pPr>
          </w:p>
          <w:p w14:paraId="0013C18F" w14:textId="4CAEA9E2" w:rsidR="0090054B" w:rsidRPr="00FE0734" w:rsidRDefault="0090054B" w:rsidP="004B38E4">
            <w:pPr>
              <w:keepNext/>
              <w:rPr>
                <w:rFonts w:ascii="Calibri" w:hAnsi="Calibri"/>
                <w:sz w:val="10"/>
                <w:szCs w:val="10"/>
              </w:rPr>
            </w:pPr>
          </w:p>
          <w:p w14:paraId="63B82F85" w14:textId="5BDDA4CC" w:rsidR="0090054B" w:rsidRPr="00FE0734" w:rsidRDefault="0090054B" w:rsidP="004B38E4">
            <w:pPr>
              <w:keepNext/>
              <w:rPr>
                <w:rFonts w:ascii="Calibri" w:hAnsi="Calibri"/>
                <w:sz w:val="10"/>
                <w:szCs w:val="10"/>
              </w:rPr>
            </w:pPr>
          </w:p>
          <w:p w14:paraId="7A07A985" w14:textId="4FDEB9EF" w:rsidR="0090054B" w:rsidRPr="00FE0734" w:rsidRDefault="0090054B" w:rsidP="004B38E4">
            <w:pPr>
              <w:keepNext/>
              <w:rPr>
                <w:rFonts w:ascii="Calibri" w:hAnsi="Calibri"/>
                <w:sz w:val="10"/>
                <w:szCs w:val="10"/>
              </w:rPr>
            </w:pPr>
          </w:p>
          <w:p w14:paraId="3AC978C7" w14:textId="77777777" w:rsidR="0090054B" w:rsidRPr="00FE0734" w:rsidRDefault="0090054B" w:rsidP="004B38E4">
            <w:pPr>
              <w:keepNext/>
              <w:rPr>
                <w:rFonts w:ascii="Calibri" w:hAnsi="Calibri"/>
                <w:sz w:val="10"/>
                <w:szCs w:val="10"/>
              </w:rPr>
            </w:pPr>
          </w:p>
          <w:p w14:paraId="498A01F9" w14:textId="65BC0FE4" w:rsidR="0090054B" w:rsidRPr="00FE0734" w:rsidRDefault="0090054B" w:rsidP="00E22A2B">
            <w:pPr>
              <w:keepNext/>
              <w:rPr>
                <w:rFonts w:ascii="Calibri" w:hAnsi="Calibri"/>
                <w:sz w:val="10"/>
                <w:szCs w:val="10"/>
              </w:rPr>
            </w:pPr>
          </w:p>
        </w:tc>
        <w:tc>
          <w:tcPr>
            <w:tcW w:w="1080" w:type="dxa"/>
            <w:gridSpan w:val="2"/>
          </w:tcPr>
          <w:p w14:paraId="1288635F" w14:textId="77777777" w:rsidR="0090054B" w:rsidRPr="00FE0734" w:rsidRDefault="0090054B" w:rsidP="004B38E4">
            <w:pPr>
              <w:keepNext/>
              <w:rPr>
                <w:rFonts w:ascii="Calibri" w:hAnsi="Calibri"/>
                <w:sz w:val="12"/>
                <w:szCs w:val="12"/>
              </w:rPr>
            </w:pPr>
            <w:r w:rsidRPr="00FE0734">
              <w:rPr>
                <w:rFonts w:ascii="Calibri" w:hAnsi="Calibri"/>
                <w:sz w:val="12"/>
                <w:szCs w:val="12"/>
              </w:rPr>
              <w:t>&lt;&lt;user pick from list:</w:t>
            </w:r>
          </w:p>
          <w:p w14:paraId="1558EF28" w14:textId="77777777" w:rsidR="0090054B" w:rsidRPr="00FE0734" w:rsidRDefault="0090054B" w:rsidP="004B38E4">
            <w:pPr>
              <w:keepNext/>
              <w:rPr>
                <w:rFonts w:ascii="Calibri" w:hAnsi="Calibri"/>
                <w:sz w:val="12"/>
                <w:szCs w:val="12"/>
              </w:rPr>
            </w:pPr>
            <w:r w:rsidRPr="00FE0734">
              <w:rPr>
                <w:rFonts w:ascii="Calibri" w:hAnsi="Calibri"/>
                <w:sz w:val="12"/>
                <w:szCs w:val="12"/>
              </w:rPr>
              <w:t>*HP coil</w:t>
            </w:r>
          </w:p>
          <w:p w14:paraId="0FDB9B7D" w14:textId="77777777" w:rsidR="0090054B" w:rsidRPr="00FE0734" w:rsidRDefault="0090054B" w:rsidP="004B38E4">
            <w:pPr>
              <w:keepNext/>
              <w:rPr>
                <w:rFonts w:ascii="Calibri" w:hAnsi="Calibri"/>
                <w:sz w:val="12"/>
                <w:szCs w:val="12"/>
              </w:rPr>
            </w:pPr>
            <w:r w:rsidRPr="00FE0734">
              <w:rPr>
                <w:rFonts w:ascii="Calibri" w:hAnsi="Calibri"/>
                <w:sz w:val="12"/>
                <w:szCs w:val="12"/>
              </w:rPr>
              <w:t>*AC Coil</w:t>
            </w:r>
          </w:p>
          <w:p w14:paraId="76E8C899" w14:textId="78E4D432" w:rsidR="0090054B" w:rsidRPr="00FE0734" w:rsidRDefault="0090054B" w:rsidP="004B38E4">
            <w:pPr>
              <w:keepNext/>
              <w:rPr>
                <w:rFonts w:ascii="Calibri" w:hAnsi="Calibri"/>
                <w:sz w:val="12"/>
                <w:szCs w:val="12"/>
              </w:rPr>
            </w:pPr>
            <w:r w:rsidRPr="00FE0734">
              <w:rPr>
                <w:rFonts w:ascii="Calibri" w:hAnsi="Calibri"/>
                <w:sz w:val="12"/>
                <w:szCs w:val="12"/>
              </w:rPr>
              <w:t>*fancoil AHU</w:t>
            </w:r>
          </w:p>
          <w:p w14:paraId="0E71F1F4" w14:textId="7ABA7CD5" w:rsidR="0090054B" w:rsidRPr="004B38E4" w:rsidRDefault="0090054B" w:rsidP="00AB0291">
            <w:pPr>
              <w:keepNext/>
              <w:rPr>
                <w:rFonts w:ascii="Calibri" w:hAnsi="Calibri"/>
                <w:sz w:val="12"/>
                <w:szCs w:val="12"/>
              </w:rPr>
            </w:pPr>
            <w:r w:rsidRPr="00FE0734">
              <w:rPr>
                <w:rFonts w:ascii="Calibri" w:hAnsi="Calibri"/>
                <w:sz w:val="12"/>
                <w:szCs w:val="12"/>
              </w:rPr>
              <w:t>*non-furnace AHU+coil&gt;&gt;</w:t>
            </w:r>
          </w:p>
        </w:tc>
        <w:tc>
          <w:tcPr>
            <w:tcW w:w="1262" w:type="dxa"/>
          </w:tcPr>
          <w:p w14:paraId="5E3744E1" w14:textId="26AE7CE2" w:rsidR="0090054B" w:rsidRPr="00FE0734" w:rsidRDefault="0090054B" w:rsidP="00605563">
            <w:pPr>
              <w:keepNext/>
              <w:rPr>
                <w:rFonts w:asciiTheme="minorHAnsi" w:hAnsiTheme="minorHAnsi"/>
                <w:sz w:val="10"/>
                <w:szCs w:val="10"/>
              </w:rPr>
            </w:pPr>
            <w:r w:rsidRPr="00605563">
              <w:rPr>
                <w:rFonts w:ascii="Calibri" w:hAnsi="Calibri"/>
                <w:sz w:val="10"/>
                <w:szCs w:val="10"/>
              </w:rPr>
              <w:t>&lt;&lt;</w:t>
            </w:r>
            <w:r w:rsidRPr="00FE0734">
              <w:rPr>
                <w:rFonts w:asciiTheme="minorHAnsi" w:hAnsiTheme="minorHAnsi"/>
                <w:b/>
                <w:sz w:val="10"/>
                <w:szCs w:val="10"/>
              </w:rPr>
              <w:t xml:space="preserve"> if</w:t>
            </w:r>
            <w:r w:rsidRPr="00FE0734">
              <w:rPr>
                <w:rFonts w:asciiTheme="minorHAnsi" w:hAnsiTheme="minorHAnsi"/>
                <w:sz w:val="10"/>
                <w:szCs w:val="10"/>
              </w:rPr>
              <w:t xml:space="preserve"> value in </w:t>
            </w:r>
            <w:r w:rsidRPr="00FE0734">
              <w:rPr>
                <w:rFonts w:asciiTheme="minorHAnsi" w:hAnsiTheme="minorHAnsi"/>
                <w:sz w:val="10"/>
                <w:szCs w:val="10"/>
                <w:highlight w:val="yellow"/>
              </w:rPr>
              <w:t>D06</w:t>
            </w:r>
            <w:r w:rsidRPr="00FE0734">
              <w:rPr>
                <w:rFonts w:asciiTheme="minorHAnsi" w:hAnsiTheme="minorHAnsi" w:cstheme="minorHAnsi"/>
                <w:sz w:val="10"/>
                <w:szCs w:val="10"/>
              </w:rPr>
              <w:t>≥</w:t>
            </w:r>
            <w:r w:rsidRPr="00FE0734">
              <w:rPr>
                <w:rFonts w:asciiTheme="minorHAnsi" w:hAnsiTheme="minorHAnsi"/>
                <w:sz w:val="10"/>
                <w:szCs w:val="10"/>
              </w:rPr>
              <w:t xml:space="preserve"> 1, </w:t>
            </w:r>
          </w:p>
          <w:p w14:paraId="095A58EA" w14:textId="77777777" w:rsidR="0090054B" w:rsidRDefault="0090054B" w:rsidP="00605563">
            <w:pPr>
              <w:keepNext/>
              <w:rPr>
                <w:rFonts w:asciiTheme="minorHAnsi" w:hAnsiTheme="minorHAnsi"/>
                <w:sz w:val="10"/>
                <w:szCs w:val="10"/>
              </w:rPr>
            </w:pPr>
            <w:r w:rsidRPr="00FE0734">
              <w:rPr>
                <w:rFonts w:asciiTheme="minorHAnsi" w:hAnsiTheme="minorHAnsi"/>
                <w:b/>
                <w:sz w:val="10"/>
                <w:szCs w:val="10"/>
              </w:rPr>
              <w:t>and</w:t>
            </w:r>
            <w:r w:rsidRPr="00FE0734">
              <w:rPr>
                <w:rFonts w:asciiTheme="minorHAnsi" w:hAnsiTheme="minorHAnsi"/>
                <w:sz w:val="10"/>
                <w:szCs w:val="10"/>
              </w:rPr>
              <w:t xml:space="preserve"> ALL of the following three conditions are true: </w:t>
            </w:r>
          </w:p>
          <w:p w14:paraId="6A11AF12" w14:textId="77777777" w:rsidR="0090054B" w:rsidRPr="00FE0734" w:rsidRDefault="0090054B" w:rsidP="00605563">
            <w:pPr>
              <w:keepNext/>
              <w:rPr>
                <w:rFonts w:asciiTheme="minorHAnsi" w:hAnsiTheme="minorHAnsi"/>
                <w:sz w:val="10"/>
                <w:szCs w:val="10"/>
              </w:rPr>
            </w:pPr>
            <w:r w:rsidRPr="00FE0734">
              <w:rPr>
                <w:rFonts w:asciiTheme="minorHAnsi" w:hAnsiTheme="minorHAnsi"/>
                <w:sz w:val="10"/>
                <w:szCs w:val="10"/>
              </w:rPr>
              <w:t>1:[</w:t>
            </w:r>
            <w:r>
              <w:rPr>
                <w:rFonts w:asciiTheme="minorHAnsi" w:hAnsiTheme="minorHAnsi"/>
                <w:sz w:val="10"/>
                <w:szCs w:val="10"/>
                <w:highlight w:val="yellow"/>
              </w:rPr>
              <w:t>F</w:t>
            </w:r>
            <w:r w:rsidRPr="00FE0734">
              <w:rPr>
                <w:rFonts w:asciiTheme="minorHAnsi" w:hAnsiTheme="minorHAnsi"/>
                <w:sz w:val="10"/>
                <w:szCs w:val="10"/>
                <w:highlight w:val="yellow"/>
              </w:rPr>
              <w:t>01</w:t>
            </w:r>
            <w:r w:rsidRPr="00FE0734">
              <w:rPr>
                <w:rFonts w:asciiTheme="minorHAnsi" w:hAnsiTheme="minorHAnsi"/>
                <w:sz w:val="10"/>
                <w:szCs w:val="10"/>
              </w:rPr>
              <w:t>=</w:t>
            </w:r>
            <w:r>
              <w:rPr>
                <w:rFonts w:asciiTheme="minorHAnsi" w:hAnsiTheme="minorHAnsi"/>
                <w:sz w:val="10"/>
                <w:szCs w:val="10"/>
                <w:highlight w:val="yellow"/>
              </w:rPr>
              <w:t>H</w:t>
            </w:r>
            <w:r w:rsidRPr="00FE0734">
              <w:rPr>
                <w:rFonts w:asciiTheme="minorHAnsi" w:hAnsiTheme="minorHAnsi"/>
                <w:sz w:val="10"/>
                <w:szCs w:val="10"/>
                <w:highlight w:val="yellow"/>
              </w:rPr>
              <w:t>01</w:t>
            </w:r>
            <w:r w:rsidRPr="00FE0734">
              <w:rPr>
                <w:rFonts w:asciiTheme="minorHAnsi" w:hAnsiTheme="minorHAnsi"/>
                <w:sz w:val="10"/>
                <w:szCs w:val="10"/>
              </w:rPr>
              <w:t xml:space="preserve">] </w:t>
            </w:r>
          </w:p>
          <w:p w14:paraId="437629DE" w14:textId="77777777" w:rsidR="0090054B" w:rsidRPr="00FE0734" w:rsidRDefault="0090054B" w:rsidP="00605563">
            <w:pPr>
              <w:keepNext/>
              <w:rPr>
                <w:rFonts w:asciiTheme="minorHAnsi" w:hAnsiTheme="minorHAnsi"/>
                <w:sz w:val="10"/>
                <w:szCs w:val="10"/>
              </w:rPr>
            </w:pPr>
            <w:r w:rsidRPr="00FE0734">
              <w:rPr>
                <w:rFonts w:asciiTheme="minorHAnsi" w:hAnsiTheme="minorHAnsi"/>
                <w:sz w:val="10"/>
                <w:szCs w:val="10"/>
              </w:rPr>
              <w:t>2:[</w:t>
            </w:r>
            <w:r>
              <w:rPr>
                <w:rFonts w:asciiTheme="minorHAnsi" w:hAnsiTheme="minorHAnsi"/>
                <w:sz w:val="10"/>
                <w:szCs w:val="10"/>
                <w:highlight w:val="yellow"/>
              </w:rPr>
              <w:t>F</w:t>
            </w:r>
            <w:r w:rsidRPr="00FE0734">
              <w:rPr>
                <w:rFonts w:asciiTheme="minorHAnsi" w:hAnsiTheme="minorHAnsi"/>
                <w:sz w:val="10"/>
                <w:szCs w:val="10"/>
                <w:highlight w:val="yellow"/>
              </w:rPr>
              <w:t>02</w:t>
            </w:r>
            <w:r w:rsidRPr="00FE0734">
              <w:rPr>
                <w:rFonts w:asciiTheme="minorHAnsi" w:hAnsiTheme="minorHAnsi"/>
                <w:sz w:val="10"/>
                <w:szCs w:val="10"/>
              </w:rPr>
              <w:t>=</w:t>
            </w:r>
            <w:r>
              <w:rPr>
                <w:rFonts w:asciiTheme="minorHAnsi" w:hAnsiTheme="minorHAnsi"/>
                <w:sz w:val="10"/>
                <w:szCs w:val="10"/>
                <w:highlight w:val="yellow"/>
              </w:rPr>
              <w:t>H</w:t>
            </w:r>
            <w:r w:rsidRPr="00FE0734">
              <w:rPr>
                <w:rFonts w:asciiTheme="minorHAnsi" w:hAnsiTheme="minorHAnsi"/>
                <w:sz w:val="10"/>
                <w:szCs w:val="10"/>
                <w:highlight w:val="yellow"/>
              </w:rPr>
              <w:t>02</w:t>
            </w:r>
            <w:r w:rsidRPr="00FE0734">
              <w:rPr>
                <w:rFonts w:asciiTheme="minorHAnsi" w:hAnsiTheme="minorHAnsi"/>
                <w:sz w:val="10"/>
                <w:szCs w:val="10"/>
              </w:rPr>
              <w:t>]</w:t>
            </w:r>
          </w:p>
          <w:p w14:paraId="27310BCE" w14:textId="77777777" w:rsidR="0090054B" w:rsidRPr="00FE0734" w:rsidRDefault="0090054B" w:rsidP="00605563">
            <w:pPr>
              <w:keepNext/>
              <w:rPr>
                <w:rFonts w:asciiTheme="minorHAnsi" w:hAnsiTheme="minorHAnsi"/>
                <w:sz w:val="10"/>
                <w:szCs w:val="10"/>
              </w:rPr>
            </w:pPr>
            <w:r w:rsidRPr="00FE0734">
              <w:rPr>
                <w:rFonts w:asciiTheme="minorHAnsi" w:hAnsiTheme="minorHAnsi"/>
                <w:sz w:val="10"/>
                <w:szCs w:val="10"/>
              </w:rPr>
              <w:t>3:[</w:t>
            </w:r>
            <w:r w:rsidRPr="00FE0734">
              <w:rPr>
                <w:rFonts w:asciiTheme="minorHAnsi" w:hAnsiTheme="minorHAnsi"/>
                <w:sz w:val="10"/>
                <w:szCs w:val="10"/>
                <w:highlight w:val="yellow"/>
              </w:rPr>
              <w:t>D04</w:t>
            </w:r>
            <w:r w:rsidRPr="00FE0734">
              <w:rPr>
                <w:rFonts w:asciiTheme="minorHAnsi" w:hAnsiTheme="minorHAnsi"/>
                <w:sz w:val="10"/>
                <w:szCs w:val="10"/>
              </w:rPr>
              <w:t>=central gas furnace]</w:t>
            </w:r>
          </w:p>
          <w:p w14:paraId="1F9EB5BB" w14:textId="3849D409" w:rsidR="0090054B" w:rsidRPr="00FE0734" w:rsidRDefault="0090054B" w:rsidP="00605563">
            <w:pPr>
              <w:keepNext/>
              <w:rPr>
                <w:rFonts w:asciiTheme="minorHAnsi" w:hAnsiTheme="minorHAnsi"/>
                <w:sz w:val="10"/>
                <w:szCs w:val="10"/>
              </w:rPr>
            </w:pPr>
            <w:r w:rsidRPr="00FE0734">
              <w:rPr>
                <w:rFonts w:asciiTheme="minorHAnsi" w:hAnsiTheme="minorHAnsi"/>
                <w:b/>
                <w:sz w:val="10"/>
                <w:szCs w:val="10"/>
              </w:rPr>
              <w:t>then</w:t>
            </w:r>
            <w:r w:rsidRPr="00FE0734">
              <w:rPr>
                <w:rFonts w:asciiTheme="minorHAnsi" w:hAnsiTheme="minorHAnsi"/>
                <w:sz w:val="10"/>
                <w:szCs w:val="10"/>
              </w:rPr>
              <w:t xml:space="preserve"> value = same value as </w:t>
            </w:r>
            <w:r>
              <w:rPr>
                <w:rFonts w:asciiTheme="minorHAnsi" w:hAnsiTheme="minorHAnsi"/>
                <w:sz w:val="10"/>
                <w:szCs w:val="10"/>
                <w:highlight w:val="yellow"/>
              </w:rPr>
              <w:t>F05</w:t>
            </w:r>
            <w:r w:rsidRPr="00FE0734">
              <w:rPr>
                <w:rFonts w:asciiTheme="minorHAnsi" w:hAnsiTheme="minorHAnsi"/>
                <w:sz w:val="10"/>
                <w:szCs w:val="10"/>
              </w:rPr>
              <w:t>;</w:t>
            </w:r>
          </w:p>
          <w:p w14:paraId="4783C326" w14:textId="154941A3" w:rsidR="0090054B" w:rsidRPr="00605563" w:rsidRDefault="0090054B" w:rsidP="004B38E4">
            <w:pPr>
              <w:keepNext/>
              <w:rPr>
                <w:sz w:val="10"/>
                <w:szCs w:val="10"/>
              </w:rPr>
            </w:pPr>
          </w:p>
          <w:p w14:paraId="100157B1" w14:textId="37B04228" w:rsidR="0090054B" w:rsidRPr="00605563" w:rsidRDefault="0090054B" w:rsidP="004B38E4">
            <w:pPr>
              <w:keepNext/>
              <w:rPr>
                <w:rFonts w:ascii="Calibri" w:hAnsi="Calibri"/>
                <w:sz w:val="10"/>
                <w:szCs w:val="10"/>
              </w:rPr>
            </w:pPr>
            <w:r>
              <w:rPr>
                <w:rFonts w:ascii="Calibri" w:hAnsi="Calibri"/>
                <w:b/>
                <w:sz w:val="10"/>
                <w:szCs w:val="10"/>
              </w:rPr>
              <w:t>else</w:t>
            </w:r>
            <w:r w:rsidRPr="00605563">
              <w:rPr>
                <w:rFonts w:ascii="Calibri" w:hAnsi="Calibri"/>
                <w:b/>
                <w:sz w:val="10"/>
                <w:szCs w:val="10"/>
              </w:rPr>
              <w:t>if</w:t>
            </w:r>
            <w:r w:rsidRPr="00605563">
              <w:rPr>
                <w:rFonts w:ascii="Calibri" w:hAnsi="Calibri"/>
                <w:sz w:val="10"/>
                <w:szCs w:val="10"/>
              </w:rPr>
              <w:t xml:space="preserve"> the distribution system type value in </w:t>
            </w:r>
            <w:r w:rsidRPr="00605563">
              <w:rPr>
                <w:rFonts w:ascii="Calibri" w:hAnsi="Calibri"/>
                <w:sz w:val="10"/>
                <w:szCs w:val="10"/>
                <w:highlight w:val="yellow"/>
              </w:rPr>
              <w:t>D07</w:t>
            </w:r>
            <w:r w:rsidRPr="00605563">
              <w:rPr>
                <w:rFonts w:ascii="Calibri" w:hAnsi="Calibri"/>
                <w:sz w:val="10"/>
                <w:szCs w:val="10"/>
              </w:rPr>
              <w:t xml:space="preserve"> =DuctsNone, </w:t>
            </w:r>
          </w:p>
          <w:p w14:paraId="1E8DE317" w14:textId="77777777" w:rsidR="0090054B" w:rsidRPr="00605563" w:rsidRDefault="0090054B" w:rsidP="004B38E4">
            <w:pPr>
              <w:keepNext/>
              <w:rPr>
                <w:rFonts w:ascii="Calibri" w:hAnsi="Calibri"/>
                <w:sz w:val="10"/>
                <w:szCs w:val="10"/>
              </w:rPr>
            </w:pPr>
            <w:r w:rsidRPr="00605563">
              <w:rPr>
                <w:rFonts w:ascii="Calibri" w:hAnsi="Calibri"/>
                <w:sz w:val="10"/>
                <w:szCs w:val="10"/>
              </w:rPr>
              <w:t>then value=Ductless;</w:t>
            </w:r>
          </w:p>
          <w:p w14:paraId="444DAF43" w14:textId="77777777" w:rsidR="0090054B" w:rsidRPr="00605563" w:rsidRDefault="0090054B" w:rsidP="004B38E4">
            <w:pPr>
              <w:keepNext/>
              <w:rPr>
                <w:rFonts w:ascii="Calibri" w:hAnsi="Calibri"/>
                <w:sz w:val="10"/>
                <w:szCs w:val="10"/>
              </w:rPr>
            </w:pPr>
            <w:r w:rsidRPr="00605563">
              <w:rPr>
                <w:rFonts w:ascii="Calibri" w:hAnsi="Calibri"/>
                <w:b/>
                <w:sz w:val="10"/>
                <w:szCs w:val="10"/>
              </w:rPr>
              <w:t>elseif</w:t>
            </w:r>
            <w:r w:rsidRPr="00605563">
              <w:rPr>
                <w:rFonts w:ascii="Calibri" w:hAnsi="Calibri"/>
                <w:sz w:val="10"/>
                <w:szCs w:val="10"/>
              </w:rPr>
              <w:t xml:space="preserve">, </w:t>
            </w:r>
            <w:r w:rsidRPr="00605563">
              <w:rPr>
                <w:rFonts w:ascii="Calibri" w:hAnsi="Calibri"/>
                <w:sz w:val="10"/>
                <w:szCs w:val="10"/>
                <w:highlight w:val="yellow"/>
              </w:rPr>
              <w:t>D07</w:t>
            </w:r>
            <w:r w:rsidRPr="00605563">
              <w:rPr>
                <w:rFonts w:ascii="Calibri" w:hAnsi="Calibri"/>
                <w:sz w:val="10"/>
                <w:szCs w:val="10"/>
              </w:rPr>
              <w:t>=one of the</w:t>
            </w:r>
          </w:p>
          <w:p w14:paraId="7349893C" w14:textId="77777777" w:rsidR="0090054B" w:rsidRPr="00605563" w:rsidRDefault="0090054B" w:rsidP="004B38E4">
            <w:pPr>
              <w:keepNext/>
              <w:rPr>
                <w:rFonts w:ascii="Calibri" w:hAnsi="Calibri"/>
                <w:sz w:val="10"/>
                <w:szCs w:val="10"/>
              </w:rPr>
            </w:pPr>
            <w:r w:rsidRPr="00605563">
              <w:rPr>
                <w:rFonts w:ascii="Calibri" w:hAnsi="Calibri"/>
                <w:sz w:val="10"/>
                <w:szCs w:val="10"/>
              </w:rPr>
              <w:t xml:space="preserve">Ducted types:  *DuctsAttic, *DuctsCrawl, *DuctsGarage, *DuctsInEx12, *DuctsInAll, *DuctsOutdoor, *LowLlCod, </w:t>
            </w:r>
          </w:p>
          <w:p w14:paraId="6722B237" w14:textId="77777777" w:rsidR="0090054B" w:rsidRPr="00605563" w:rsidRDefault="0090054B" w:rsidP="004B38E4">
            <w:pPr>
              <w:keepNext/>
              <w:rPr>
                <w:rFonts w:ascii="Calibri" w:hAnsi="Calibri"/>
                <w:sz w:val="10"/>
                <w:szCs w:val="10"/>
              </w:rPr>
            </w:pPr>
            <w:r w:rsidRPr="00605563">
              <w:rPr>
                <w:rFonts w:ascii="Calibri" w:hAnsi="Calibri"/>
                <w:sz w:val="10"/>
                <w:szCs w:val="10"/>
              </w:rPr>
              <w:t xml:space="preserve">*Ducts located in multiple places, </w:t>
            </w:r>
          </w:p>
          <w:p w14:paraId="391BC5B7" w14:textId="77777777" w:rsidR="0090054B" w:rsidRPr="00605563" w:rsidRDefault="0090054B" w:rsidP="004B38E4">
            <w:pPr>
              <w:keepNext/>
              <w:rPr>
                <w:rFonts w:ascii="Calibri" w:hAnsi="Calibri"/>
                <w:sz w:val="10"/>
                <w:szCs w:val="10"/>
              </w:rPr>
            </w:pPr>
            <w:r w:rsidRPr="00605563">
              <w:rPr>
                <w:rFonts w:ascii="Calibri" w:hAnsi="Calibri"/>
                <w:b/>
                <w:sz w:val="10"/>
                <w:szCs w:val="10"/>
              </w:rPr>
              <w:t>then</w:t>
            </w:r>
            <w:r w:rsidRPr="00605563">
              <w:rPr>
                <w:rFonts w:ascii="Calibri" w:hAnsi="Calibri"/>
                <w:sz w:val="10"/>
                <w:szCs w:val="10"/>
              </w:rPr>
              <w:t xml:space="preserve"> user pick one of the following two values:</w:t>
            </w:r>
          </w:p>
          <w:p w14:paraId="797CE03C" w14:textId="77777777" w:rsidR="0090054B" w:rsidRPr="00605563" w:rsidRDefault="0090054B" w:rsidP="004B38E4">
            <w:pPr>
              <w:keepNext/>
              <w:rPr>
                <w:rFonts w:ascii="Calibri" w:hAnsi="Calibri"/>
                <w:sz w:val="10"/>
                <w:szCs w:val="10"/>
              </w:rPr>
            </w:pPr>
            <w:r w:rsidRPr="00605563">
              <w:rPr>
                <w:rFonts w:ascii="Calibri" w:hAnsi="Calibri"/>
                <w:sz w:val="10"/>
                <w:szCs w:val="10"/>
              </w:rPr>
              <w:t>*Ducted&gt;10ft length</w:t>
            </w:r>
          </w:p>
          <w:p w14:paraId="46B34712" w14:textId="77777777" w:rsidR="0090054B" w:rsidRPr="00605563" w:rsidRDefault="0090054B" w:rsidP="004B38E4">
            <w:pPr>
              <w:keepNext/>
              <w:rPr>
                <w:rFonts w:ascii="Calibri" w:hAnsi="Calibri"/>
                <w:sz w:val="10"/>
                <w:szCs w:val="10"/>
              </w:rPr>
            </w:pPr>
            <w:r w:rsidRPr="00605563">
              <w:rPr>
                <w:rFonts w:ascii="Calibri" w:hAnsi="Calibri"/>
                <w:sz w:val="10"/>
                <w:szCs w:val="10"/>
              </w:rPr>
              <w:t xml:space="preserve">*Ducted </w:t>
            </w:r>
            <w:r w:rsidRPr="00605563">
              <w:rPr>
                <w:rFonts w:ascii="Calibri" w:hAnsi="Calibri" w:cs="Calibri"/>
                <w:sz w:val="10"/>
                <w:szCs w:val="10"/>
              </w:rPr>
              <w:t>≤</w:t>
            </w:r>
            <w:r w:rsidRPr="00605563">
              <w:rPr>
                <w:rFonts w:ascii="Calibri" w:hAnsi="Calibri"/>
                <w:sz w:val="10"/>
                <w:szCs w:val="10"/>
              </w:rPr>
              <w:t>10ft length</w:t>
            </w:r>
          </w:p>
          <w:p w14:paraId="66BA5F52" w14:textId="77777777" w:rsidR="0090054B" w:rsidRPr="00605563" w:rsidRDefault="0090054B" w:rsidP="004B38E4">
            <w:pPr>
              <w:keepNext/>
              <w:rPr>
                <w:rFonts w:ascii="Calibri" w:hAnsi="Calibri"/>
                <w:sz w:val="10"/>
                <w:szCs w:val="10"/>
              </w:rPr>
            </w:pPr>
          </w:p>
          <w:p w14:paraId="16E7A834" w14:textId="77777777" w:rsidR="0090054B" w:rsidRPr="00605563" w:rsidRDefault="0090054B" w:rsidP="004B38E4">
            <w:pPr>
              <w:keepNext/>
              <w:rPr>
                <w:rFonts w:ascii="Calibri" w:hAnsi="Calibri"/>
                <w:sz w:val="10"/>
                <w:szCs w:val="10"/>
              </w:rPr>
            </w:pPr>
            <w:r w:rsidRPr="00605563">
              <w:rPr>
                <w:rFonts w:ascii="Calibri" w:hAnsi="Calibri"/>
                <w:b/>
                <w:sz w:val="10"/>
                <w:szCs w:val="10"/>
              </w:rPr>
              <w:t>else</w:t>
            </w:r>
            <w:r w:rsidRPr="00605563">
              <w:rPr>
                <w:rFonts w:ascii="Calibri" w:hAnsi="Calibri"/>
                <w:sz w:val="10"/>
                <w:szCs w:val="10"/>
              </w:rPr>
              <w:t xml:space="preserve">, if </w:t>
            </w:r>
            <w:r w:rsidRPr="00605563">
              <w:rPr>
                <w:rFonts w:ascii="Calibri" w:hAnsi="Calibri"/>
                <w:sz w:val="10"/>
                <w:szCs w:val="10"/>
                <w:highlight w:val="yellow"/>
              </w:rPr>
              <w:t>D07</w:t>
            </w:r>
            <w:r w:rsidRPr="00605563">
              <w:rPr>
                <w:rFonts w:ascii="Calibri" w:hAnsi="Calibri"/>
                <w:sz w:val="10"/>
                <w:szCs w:val="10"/>
              </w:rPr>
              <w:t>=-</w:t>
            </w:r>
            <w:r w:rsidRPr="00605563" w:rsidDel="0050051F">
              <w:rPr>
                <w:rFonts w:ascii="Calibri" w:hAnsi="Calibri"/>
                <w:sz w:val="10"/>
                <w:szCs w:val="10"/>
              </w:rPr>
              <w:t xml:space="preserve"> </w:t>
            </w:r>
          </w:p>
          <w:p w14:paraId="502C9D72" w14:textId="77777777" w:rsidR="0090054B" w:rsidRPr="00605563" w:rsidRDefault="0090054B" w:rsidP="004B38E4">
            <w:pPr>
              <w:keepNext/>
              <w:rPr>
                <w:rFonts w:ascii="Calibri" w:hAnsi="Calibri"/>
                <w:sz w:val="10"/>
                <w:szCs w:val="10"/>
              </w:rPr>
            </w:pPr>
            <w:r w:rsidRPr="00605563">
              <w:rPr>
                <w:rFonts w:ascii="Calibri" w:hAnsi="Calibri"/>
                <w:sz w:val="10"/>
                <w:szCs w:val="10"/>
              </w:rPr>
              <w:t>*Multiple split Indoor Units Mixed Ducted and Ductless,</w:t>
            </w:r>
          </w:p>
          <w:p w14:paraId="5AA0EDFD" w14:textId="77777777" w:rsidR="0090054B" w:rsidRPr="00605563" w:rsidRDefault="0090054B" w:rsidP="004B38E4">
            <w:pPr>
              <w:keepNext/>
              <w:rPr>
                <w:rFonts w:ascii="Calibri" w:hAnsi="Calibri"/>
                <w:sz w:val="10"/>
                <w:szCs w:val="10"/>
              </w:rPr>
            </w:pPr>
            <w:r w:rsidRPr="00605563">
              <w:rPr>
                <w:rFonts w:ascii="Calibri" w:hAnsi="Calibri"/>
                <w:sz w:val="10"/>
                <w:szCs w:val="10"/>
              </w:rPr>
              <w:t>then user pick one of the following three values:</w:t>
            </w:r>
          </w:p>
          <w:p w14:paraId="6AD6D900" w14:textId="77777777" w:rsidR="0090054B" w:rsidRPr="00605563" w:rsidRDefault="0090054B" w:rsidP="004B38E4">
            <w:pPr>
              <w:keepNext/>
              <w:rPr>
                <w:rFonts w:ascii="Calibri" w:hAnsi="Calibri"/>
                <w:sz w:val="10"/>
                <w:szCs w:val="10"/>
              </w:rPr>
            </w:pPr>
            <w:r w:rsidRPr="00605563">
              <w:rPr>
                <w:rFonts w:ascii="Calibri" w:hAnsi="Calibri"/>
                <w:sz w:val="10"/>
                <w:szCs w:val="10"/>
              </w:rPr>
              <w:t>*Ductless</w:t>
            </w:r>
          </w:p>
          <w:p w14:paraId="4F4FC9E3" w14:textId="77777777" w:rsidR="0090054B" w:rsidRPr="00605563" w:rsidRDefault="0090054B" w:rsidP="004B38E4">
            <w:pPr>
              <w:keepNext/>
              <w:rPr>
                <w:rFonts w:ascii="Calibri" w:hAnsi="Calibri"/>
                <w:sz w:val="10"/>
                <w:szCs w:val="10"/>
              </w:rPr>
            </w:pPr>
            <w:r w:rsidRPr="00605563">
              <w:rPr>
                <w:rFonts w:ascii="Calibri" w:hAnsi="Calibri"/>
                <w:sz w:val="10"/>
                <w:szCs w:val="10"/>
              </w:rPr>
              <w:t>*Ducted &gt;10ft length</w:t>
            </w:r>
          </w:p>
          <w:p w14:paraId="7E677085" w14:textId="4300F117" w:rsidR="0090054B" w:rsidRPr="00605563" w:rsidRDefault="0090054B" w:rsidP="004B38E4">
            <w:pPr>
              <w:keepNext/>
              <w:rPr>
                <w:rFonts w:ascii="Calibri" w:hAnsi="Calibri"/>
                <w:sz w:val="10"/>
                <w:szCs w:val="10"/>
              </w:rPr>
            </w:pPr>
            <w:r w:rsidRPr="00605563">
              <w:rPr>
                <w:rFonts w:ascii="Calibri" w:hAnsi="Calibri"/>
                <w:sz w:val="10"/>
                <w:szCs w:val="10"/>
              </w:rPr>
              <w:t>*Ducted ≤10ft length&gt;&gt;</w:t>
            </w:r>
          </w:p>
        </w:tc>
        <w:tc>
          <w:tcPr>
            <w:tcW w:w="1170" w:type="dxa"/>
            <w:gridSpan w:val="2"/>
          </w:tcPr>
          <w:p w14:paraId="478A4FF1" w14:textId="129C5F71" w:rsidR="0090054B" w:rsidRPr="00FE0734" w:rsidRDefault="0090054B" w:rsidP="00605563">
            <w:pPr>
              <w:keepNext/>
              <w:rPr>
                <w:rFonts w:asciiTheme="minorHAnsi" w:hAnsiTheme="minorHAnsi"/>
                <w:sz w:val="10"/>
                <w:szCs w:val="10"/>
              </w:rPr>
            </w:pPr>
            <w:r w:rsidRPr="00605563">
              <w:rPr>
                <w:rFonts w:ascii="Calibri" w:hAnsi="Calibri"/>
                <w:sz w:val="10"/>
                <w:szCs w:val="10"/>
              </w:rPr>
              <w:t>&lt;&lt;</w:t>
            </w:r>
            <w:r w:rsidRPr="00FE0734">
              <w:rPr>
                <w:rFonts w:asciiTheme="minorHAnsi" w:hAnsiTheme="minorHAnsi"/>
                <w:b/>
                <w:sz w:val="10"/>
                <w:szCs w:val="10"/>
              </w:rPr>
              <w:t xml:space="preserve"> if</w:t>
            </w:r>
            <w:r w:rsidRPr="00FE0734">
              <w:rPr>
                <w:rFonts w:asciiTheme="minorHAnsi" w:hAnsiTheme="minorHAnsi"/>
                <w:sz w:val="10"/>
                <w:szCs w:val="10"/>
              </w:rPr>
              <w:t xml:space="preserve"> value in </w:t>
            </w:r>
            <w:r w:rsidRPr="00FE0734">
              <w:rPr>
                <w:rFonts w:asciiTheme="minorHAnsi" w:hAnsiTheme="minorHAnsi"/>
                <w:sz w:val="10"/>
                <w:szCs w:val="10"/>
                <w:highlight w:val="yellow"/>
              </w:rPr>
              <w:t>D06</w:t>
            </w:r>
            <w:r w:rsidRPr="00FE0734">
              <w:rPr>
                <w:rFonts w:asciiTheme="minorHAnsi" w:hAnsiTheme="minorHAnsi" w:cstheme="minorHAnsi"/>
                <w:sz w:val="10"/>
                <w:szCs w:val="10"/>
              </w:rPr>
              <w:t>≥</w:t>
            </w:r>
            <w:r w:rsidRPr="00FE0734">
              <w:rPr>
                <w:rFonts w:asciiTheme="minorHAnsi" w:hAnsiTheme="minorHAnsi"/>
                <w:sz w:val="10"/>
                <w:szCs w:val="10"/>
              </w:rPr>
              <w:t xml:space="preserve"> 1, </w:t>
            </w:r>
          </w:p>
          <w:p w14:paraId="20299C01" w14:textId="77777777" w:rsidR="0090054B" w:rsidRDefault="0090054B" w:rsidP="00605563">
            <w:pPr>
              <w:keepNext/>
              <w:rPr>
                <w:rFonts w:asciiTheme="minorHAnsi" w:hAnsiTheme="minorHAnsi"/>
                <w:sz w:val="10"/>
                <w:szCs w:val="10"/>
              </w:rPr>
            </w:pPr>
            <w:r w:rsidRPr="00FE0734">
              <w:rPr>
                <w:rFonts w:asciiTheme="minorHAnsi" w:hAnsiTheme="minorHAnsi"/>
                <w:b/>
                <w:sz w:val="10"/>
                <w:szCs w:val="10"/>
              </w:rPr>
              <w:t>and</w:t>
            </w:r>
            <w:r w:rsidRPr="00FE0734">
              <w:rPr>
                <w:rFonts w:asciiTheme="minorHAnsi" w:hAnsiTheme="minorHAnsi"/>
                <w:sz w:val="10"/>
                <w:szCs w:val="10"/>
              </w:rPr>
              <w:t xml:space="preserve"> ALL of the following three conditions are true: </w:t>
            </w:r>
          </w:p>
          <w:p w14:paraId="7752A8D4" w14:textId="77777777" w:rsidR="0090054B" w:rsidRPr="00FE0734" w:rsidRDefault="0090054B" w:rsidP="00605563">
            <w:pPr>
              <w:keepNext/>
              <w:rPr>
                <w:rFonts w:asciiTheme="minorHAnsi" w:hAnsiTheme="minorHAnsi"/>
                <w:sz w:val="10"/>
                <w:szCs w:val="10"/>
              </w:rPr>
            </w:pPr>
            <w:r w:rsidRPr="00FE0734">
              <w:rPr>
                <w:rFonts w:asciiTheme="minorHAnsi" w:hAnsiTheme="minorHAnsi"/>
                <w:sz w:val="10"/>
                <w:szCs w:val="10"/>
              </w:rPr>
              <w:t>1:[</w:t>
            </w:r>
            <w:r>
              <w:rPr>
                <w:rFonts w:asciiTheme="minorHAnsi" w:hAnsiTheme="minorHAnsi"/>
                <w:sz w:val="10"/>
                <w:szCs w:val="10"/>
                <w:highlight w:val="yellow"/>
              </w:rPr>
              <w:t>F</w:t>
            </w:r>
            <w:r w:rsidRPr="00FE0734">
              <w:rPr>
                <w:rFonts w:asciiTheme="minorHAnsi" w:hAnsiTheme="minorHAnsi"/>
                <w:sz w:val="10"/>
                <w:szCs w:val="10"/>
                <w:highlight w:val="yellow"/>
              </w:rPr>
              <w:t>01</w:t>
            </w:r>
            <w:r w:rsidRPr="00FE0734">
              <w:rPr>
                <w:rFonts w:asciiTheme="minorHAnsi" w:hAnsiTheme="minorHAnsi"/>
                <w:sz w:val="10"/>
                <w:szCs w:val="10"/>
              </w:rPr>
              <w:t>=</w:t>
            </w:r>
            <w:r>
              <w:rPr>
                <w:rFonts w:asciiTheme="minorHAnsi" w:hAnsiTheme="minorHAnsi"/>
                <w:sz w:val="10"/>
                <w:szCs w:val="10"/>
                <w:highlight w:val="yellow"/>
              </w:rPr>
              <w:t>H</w:t>
            </w:r>
            <w:r w:rsidRPr="00FE0734">
              <w:rPr>
                <w:rFonts w:asciiTheme="minorHAnsi" w:hAnsiTheme="minorHAnsi"/>
                <w:sz w:val="10"/>
                <w:szCs w:val="10"/>
                <w:highlight w:val="yellow"/>
              </w:rPr>
              <w:t>01</w:t>
            </w:r>
            <w:r w:rsidRPr="00FE0734">
              <w:rPr>
                <w:rFonts w:asciiTheme="minorHAnsi" w:hAnsiTheme="minorHAnsi"/>
                <w:sz w:val="10"/>
                <w:szCs w:val="10"/>
              </w:rPr>
              <w:t xml:space="preserve">] </w:t>
            </w:r>
          </w:p>
          <w:p w14:paraId="3923BE62" w14:textId="77777777" w:rsidR="0090054B" w:rsidRPr="00FE0734" w:rsidRDefault="0090054B" w:rsidP="00605563">
            <w:pPr>
              <w:keepNext/>
              <w:rPr>
                <w:rFonts w:asciiTheme="minorHAnsi" w:hAnsiTheme="minorHAnsi"/>
                <w:sz w:val="10"/>
                <w:szCs w:val="10"/>
              </w:rPr>
            </w:pPr>
            <w:r w:rsidRPr="00FE0734">
              <w:rPr>
                <w:rFonts w:asciiTheme="minorHAnsi" w:hAnsiTheme="minorHAnsi"/>
                <w:sz w:val="10"/>
                <w:szCs w:val="10"/>
              </w:rPr>
              <w:t>2:[</w:t>
            </w:r>
            <w:r>
              <w:rPr>
                <w:rFonts w:asciiTheme="minorHAnsi" w:hAnsiTheme="minorHAnsi"/>
                <w:sz w:val="10"/>
                <w:szCs w:val="10"/>
                <w:highlight w:val="yellow"/>
              </w:rPr>
              <w:t>F</w:t>
            </w:r>
            <w:r w:rsidRPr="00FE0734">
              <w:rPr>
                <w:rFonts w:asciiTheme="minorHAnsi" w:hAnsiTheme="minorHAnsi"/>
                <w:sz w:val="10"/>
                <w:szCs w:val="10"/>
                <w:highlight w:val="yellow"/>
              </w:rPr>
              <w:t>02</w:t>
            </w:r>
            <w:r w:rsidRPr="00FE0734">
              <w:rPr>
                <w:rFonts w:asciiTheme="minorHAnsi" w:hAnsiTheme="minorHAnsi"/>
                <w:sz w:val="10"/>
                <w:szCs w:val="10"/>
              </w:rPr>
              <w:t>=</w:t>
            </w:r>
            <w:r>
              <w:rPr>
                <w:rFonts w:asciiTheme="minorHAnsi" w:hAnsiTheme="minorHAnsi"/>
                <w:sz w:val="10"/>
                <w:szCs w:val="10"/>
                <w:highlight w:val="yellow"/>
              </w:rPr>
              <w:t>H</w:t>
            </w:r>
            <w:r w:rsidRPr="00FE0734">
              <w:rPr>
                <w:rFonts w:asciiTheme="minorHAnsi" w:hAnsiTheme="minorHAnsi"/>
                <w:sz w:val="10"/>
                <w:szCs w:val="10"/>
                <w:highlight w:val="yellow"/>
              </w:rPr>
              <w:t>02</w:t>
            </w:r>
            <w:r w:rsidRPr="00FE0734">
              <w:rPr>
                <w:rFonts w:asciiTheme="minorHAnsi" w:hAnsiTheme="minorHAnsi"/>
                <w:sz w:val="10"/>
                <w:szCs w:val="10"/>
              </w:rPr>
              <w:t>]</w:t>
            </w:r>
          </w:p>
          <w:p w14:paraId="2B4B88B3" w14:textId="77777777" w:rsidR="0090054B" w:rsidRPr="00FE0734" w:rsidRDefault="0090054B" w:rsidP="00605563">
            <w:pPr>
              <w:keepNext/>
              <w:rPr>
                <w:rFonts w:asciiTheme="minorHAnsi" w:hAnsiTheme="minorHAnsi"/>
                <w:sz w:val="10"/>
                <w:szCs w:val="10"/>
              </w:rPr>
            </w:pPr>
            <w:r w:rsidRPr="00FE0734">
              <w:rPr>
                <w:rFonts w:asciiTheme="minorHAnsi" w:hAnsiTheme="minorHAnsi"/>
                <w:sz w:val="10"/>
                <w:szCs w:val="10"/>
              </w:rPr>
              <w:t>3:[</w:t>
            </w:r>
            <w:r w:rsidRPr="00FE0734">
              <w:rPr>
                <w:rFonts w:asciiTheme="minorHAnsi" w:hAnsiTheme="minorHAnsi"/>
                <w:sz w:val="10"/>
                <w:szCs w:val="10"/>
                <w:highlight w:val="yellow"/>
              </w:rPr>
              <w:t>D04</w:t>
            </w:r>
            <w:r w:rsidRPr="00FE0734">
              <w:rPr>
                <w:rFonts w:asciiTheme="minorHAnsi" w:hAnsiTheme="minorHAnsi"/>
                <w:sz w:val="10"/>
                <w:szCs w:val="10"/>
              </w:rPr>
              <w:t>=central gas furnace]</w:t>
            </w:r>
          </w:p>
          <w:p w14:paraId="0BC7FF5E" w14:textId="1491C5F8" w:rsidR="0090054B" w:rsidRPr="00FE0734" w:rsidRDefault="0090054B" w:rsidP="00605563">
            <w:pPr>
              <w:keepNext/>
              <w:rPr>
                <w:rFonts w:asciiTheme="minorHAnsi" w:hAnsiTheme="minorHAnsi"/>
                <w:sz w:val="10"/>
                <w:szCs w:val="10"/>
              </w:rPr>
            </w:pPr>
            <w:r w:rsidRPr="00FE0734">
              <w:rPr>
                <w:rFonts w:asciiTheme="minorHAnsi" w:hAnsiTheme="minorHAnsi"/>
                <w:b/>
                <w:sz w:val="10"/>
                <w:szCs w:val="10"/>
              </w:rPr>
              <w:t>then</w:t>
            </w:r>
            <w:r w:rsidRPr="00FE0734">
              <w:rPr>
                <w:rFonts w:asciiTheme="minorHAnsi" w:hAnsiTheme="minorHAnsi"/>
                <w:sz w:val="10"/>
                <w:szCs w:val="10"/>
              </w:rPr>
              <w:t xml:space="preserve"> value = same value as </w:t>
            </w:r>
            <w:r>
              <w:rPr>
                <w:rFonts w:asciiTheme="minorHAnsi" w:hAnsiTheme="minorHAnsi"/>
                <w:sz w:val="10"/>
                <w:szCs w:val="10"/>
                <w:highlight w:val="yellow"/>
              </w:rPr>
              <w:t>F04</w:t>
            </w:r>
            <w:r w:rsidRPr="00FE0734">
              <w:rPr>
                <w:rFonts w:asciiTheme="minorHAnsi" w:hAnsiTheme="minorHAnsi"/>
                <w:sz w:val="10"/>
                <w:szCs w:val="10"/>
              </w:rPr>
              <w:t>;</w:t>
            </w:r>
          </w:p>
          <w:p w14:paraId="5E94C058" w14:textId="12E48250" w:rsidR="0090054B" w:rsidRPr="00605563" w:rsidRDefault="0090054B" w:rsidP="004B38E4">
            <w:pPr>
              <w:keepNext/>
              <w:rPr>
                <w:sz w:val="10"/>
                <w:szCs w:val="10"/>
              </w:rPr>
            </w:pPr>
          </w:p>
          <w:p w14:paraId="3297725D" w14:textId="77777777" w:rsidR="0090054B" w:rsidRDefault="0090054B" w:rsidP="004B38E4">
            <w:pPr>
              <w:keepNext/>
              <w:rPr>
                <w:rFonts w:ascii="Calibri" w:hAnsi="Calibri"/>
                <w:sz w:val="10"/>
                <w:szCs w:val="10"/>
              </w:rPr>
            </w:pPr>
            <w:r w:rsidRPr="00B31A50">
              <w:rPr>
                <w:rFonts w:ascii="Calibri" w:hAnsi="Calibri"/>
                <w:b/>
                <w:sz w:val="10"/>
                <w:szCs w:val="10"/>
              </w:rPr>
              <w:t>elseif</w:t>
            </w:r>
            <w:r w:rsidRPr="00605563">
              <w:rPr>
                <w:rFonts w:ascii="Calibri" w:hAnsi="Calibri"/>
                <w:sz w:val="10"/>
                <w:szCs w:val="10"/>
              </w:rPr>
              <w:t xml:space="preserve"> </w:t>
            </w:r>
            <w:r w:rsidRPr="00605563">
              <w:rPr>
                <w:rFonts w:ascii="Calibri" w:hAnsi="Calibri"/>
                <w:sz w:val="10"/>
                <w:szCs w:val="10"/>
                <w:highlight w:val="yellow"/>
              </w:rPr>
              <w:t>D06</w:t>
            </w:r>
            <w:r w:rsidRPr="00605563">
              <w:rPr>
                <w:rFonts w:ascii="Calibri" w:hAnsi="Calibri"/>
                <w:sz w:val="10"/>
                <w:szCs w:val="10"/>
              </w:rPr>
              <w:t xml:space="preserve">&gt; 1, </w:t>
            </w:r>
          </w:p>
          <w:p w14:paraId="016A632F" w14:textId="5F5403DE" w:rsidR="0090054B" w:rsidRPr="00605563" w:rsidRDefault="0090054B" w:rsidP="004B38E4">
            <w:pPr>
              <w:keepNext/>
              <w:rPr>
                <w:rFonts w:ascii="Calibri" w:hAnsi="Calibri"/>
                <w:sz w:val="10"/>
                <w:szCs w:val="10"/>
              </w:rPr>
            </w:pPr>
            <w:r w:rsidRPr="00B31A50">
              <w:rPr>
                <w:rFonts w:ascii="Calibri" w:hAnsi="Calibri"/>
                <w:b/>
                <w:sz w:val="10"/>
                <w:szCs w:val="10"/>
              </w:rPr>
              <w:t>then</w:t>
            </w:r>
            <w:r w:rsidRPr="00605563">
              <w:rPr>
                <w:rFonts w:ascii="Calibri" w:hAnsi="Calibri"/>
                <w:sz w:val="10"/>
                <w:szCs w:val="10"/>
              </w:rPr>
              <w:t xml:space="preserve"> value=n</w:t>
            </w:r>
            <w:r>
              <w:rPr>
                <w:rFonts w:ascii="Calibri" w:hAnsi="Calibri"/>
                <w:sz w:val="10"/>
                <w:szCs w:val="10"/>
              </w:rPr>
              <w:t>o</w:t>
            </w:r>
            <w:r w:rsidRPr="00605563">
              <w:rPr>
                <w:rFonts w:ascii="Calibri" w:hAnsi="Calibri"/>
                <w:sz w:val="10"/>
                <w:szCs w:val="10"/>
              </w:rPr>
              <w:t>;</w:t>
            </w:r>
          </w:p>
          <w:p w14:paraId="696BBF97" w14:textId="77777777" w:rsidR="0090054B" w:rsidRPr="00605563" w:rsidRDefault="0090054B" w:rsidP="004B38E4">
            <w:pPr>
              <w:keepNext/>
              <w:rPr>
                <w:rFonts w:ascii="Calibri" w:hAnsi="Calibri"/>
                <w:sz w:val="10"/>
                <w:szCs w:val="10"/>
              </w:rPr>
            </w:pPr>
          </w:p>
          <w:p w14:paraId="65A1F98F" w14:textId="77777777" w:rsidR="0090054B" w:rsidRPr="00605563" w:rsidRDefault="0090054B" w:rsidP="004B38E4">
            <w:pPr>
              <w:keepNext/>
              <w:rPr>
                <w:rFonts w:ascii="Calibri" w:hAnsi="Calibri"/>
                <w:sz w:val="10"/>
                <w:szCs w:val="10"/>
              </w:rPr>
            </w:pPr>
            <w:r w:rsidRPr="00B31A50">
              <w:rPr>
                <w:rFonts w:ascii="Calibri" w:hAnsi="Calibri"/>
                <w:b/>
                <w:sz w:val="10"/>
                <w:szCs w:val="10"/>
              </w:rPr>
              <w:t>elseif</w:t>
            </w:r>
            <w:r w:rsidRPr="00605563">
              <w:rPr>
                <w:rFonts w:ascii="Calibri" w:hAnsi="Calibri"/>
                <w:sz w:val="10"/>
                <w:szCs w:val="10"/>
              </w:rPr>
              <w:t xml:space="preserve"> building type on the CF1R= multifamily, </w:t>
            </w:r>
            <w:r w:rsidRPr="00B31A50">
              <w:rPr>
                <w:rFonts w:ascii="Calibri" w:hAnsi="Calibri"/>
                <w:b/>
                <w:sz w:val="10"/>
                <w:szCs w:val="10"/>
              </w:rPr>
              <w:t>then</w:t>
            </w:r>
            <w:r w:rsidRPr="00605563">
              <w:rPr>
                <w:rFonts w:ascii="Calibri" w:hAnsi="Calibri"/>
                <w:sz w:val="10"/>
                <w:szCs w:val="10"/>
              </w:rPr>
              <w:t xml:space="preserve"> value=no,</w:t>
            </w:r>
          </w:p>
          <w:p w14:paraId="11EFDDC3" w14:textId="77777777" w:rsidR="0090054B" w:rsidRPr="00605563" w:rsidRDefault="0090054B" w:rsidP="004B38E4">
            <w:pPr>
              <w:keepNext/>
              <w:rPr>
                <w:rFonts w:ascii="Calibri" w:hAnsi="Calibri"/>
                <w:sz w:val="10"/>
                <w:szCs w:val="10"/>
              </w:rPr>
            </w:pPr>
          </w:p>
          <w:p w14:paraId="3A1B2A27" w14:textId="77777777" w:rsidR="0090054B" w:rsidRPr="00605563" w:rsidRDefault="0090054B" w:rsidP="004B38E4">
            <w:pPr>
              <w:keepNext/>
              <w:rPr>
                <w:rFonts w:ascii="Calibri" w:hAnsi="Calibri"/>
                <w:sz w:val="10"/>
                <w:szCs w:val="10"/>
              </w:rPr>
            </w:pPr>
            <w:r w:rsidRPr="00B31A50">
              <w:rPr>
                <w:rFonts w:ascii="Calibri" w:hAnsi="Calibri"/>
                <w:b/>
                <w:sz w:val="10"/>
                <w:szCs w:val="10"/>
              </w:rPr>
              <w:t>elseif</w:t>
            </w:r>
            <w:r w:rsidRPr="00605563">
              <w:rPr>
                <w:rFonts w:ascii="Calibri" w:hAnsi="Calibri"/>
                <w:sz w:val="10"/>
                <w:szCs w:val="10"/>
              </w:rPr>
              <w:t xml:space="preserve"> IAQ vent system type for this dwelling on the CF1R= Balanced,</w:t>
            </w:r>
          </w:p>
          <w:p w14:paraId="3F2CE95E" w14:textId="77777777" w:rsidR="0090054B" w:rsidRPr="00605563" w:rsidRDefault="0090054B" w:rsidP="004B38E4">
            <w:pPr>
              <w:keepNext/>
              <w:rPr>
                <w:rFonts w:ascii="Calibri" w:hAnsi="Calibri"/>
                <w:sz w:val="10"/>
                <w:szCs w:val="10"/>
              </w:rPr>
            </w:pPr>
            <w:r w:rsidRPr="00B31A50">
              <w:rPr>
                <w:rFonts w:ascii="Calibri" w:hAnsi="Calibri"/>
                <w:b/>
                <w:sz w:val="10"/>
                <w:szCs w:val="10"/>
              </w:rPr>
              <w:t>then</w:t>
            </w:r>
            <w:r w:rsidRPr="00605563">
              <w:rPr>
                <w:rFonts w:ascii="Calibri" w:hAnsi="Calibri"/>
                <w:sz w:val="10"/>
                <w:szCs w:val="10"/>
              </w:rPr>
              <w:t xml:space="preserve"> value=no,</w:t>
            </w:r>
          </w:p>
          <w:p w14:paraId="390194C3" w14:textId="77777777" w:rsidR="0090054B" w:rsidRPr="00605563" w:rsidRDefault="0090054B" w:rsidP="004B38E4">
            <w:pPr>
              <w:keepNext/>
              <w:rPr>
                <w:rFonts w:ascii="Calibri" w:hAnsi="Calibri"/>
                <w:sz w:val="10"/>
                <w:szCs w:val="10"/>
              </w:rPr>
            </w:pPr>
          </w:p>
          <w:p w14:paraId="0CB4DFF9" w14:textId="77777777" w:rsidR="0090054B" w:rsidRPr="00605563" w:rsidRDefault="0090054B" w:rsidP="004B38E4">
            <w:pPr>
              <w:keepNext/>
              <w:rPr>
                <w:rFonts w:ascii="Calibri" w:hAnsi="Calibri"/>
                <w:sz w:val="10"/>
                <w:szCs w:val="10"/>
              </w:rPr>
            </w:pPr>
            <w:r w:rsidRPr="00605563">
              <w:rPr>
                <w:rFonts w:ascii="Calibri" w:hAnsi="Calibri"/>
                <w:sz w:val="10"/>
                <w:szCs w:val="10"/>
              </w:rPr>
              <w:t xml:space="preserve">else,user pick one from list: </w:t>
            </w:r>
          </w:p>
          <w:p w14:paraId="120112D9" w14:textId="77777777" w:rsidR="0090054B" w:rsidRPr="00605563" w:rsidRDefault="0090054B" w:rsidP="004B38E4">
            <w:pPr>
              <w:keepNext/>
              <w:rPr>
                <w:rFonts w:ascii="Calibri" w:hAnsi="Calibri"/>
                <w:sz w:val="10"/>
                <w:szCs w:val="10"/>
              </w:rPr>
            </w:pPr>
            <w:r w:rsidRPr="00605563">
              <w:rPr>
                <w:rFonts w:ascii="Calibri" w:hAnsi="Calibri"/>
                <w:sz w:val="10"/>
                <w:szCs w:val="10"/>
              </w:rPr>
              <w:t>*Yes</w:t>
            </w:r>
          </w:p>
          <w:p w14:paraId="612DF547" w14:textId="4E3CDBEF" w:rsidR="0090054B" w:rsidRPr="00605563" w:rsidRDefault="0090054B" w:rsidP="004B38E4">
            <w:pPr>
              <w:keepNext/>
              <w:rPr>
                <w:rFonts w:ascii="Calibri" w:hAnsi="Calibri"/>
                <w:sz w:val="10"/>
                <w:szCs w:val="10"/>
              </w:rPr>
            </w:pPr>
            <w:r w:rsidRPr="00605563">
              <w:rPr>
                <w:rFonts w:ascii="Calibri" w:hAnsi="Calibri"/>
                <w:sz w:val="10"/>
                <w:szCs w:val="10"/>
              </w:rPr>
              <w:t>*No&gt;&gt;</w:t>
            </w:r>
          </w:p>
        </w:tc>
        <w:tc>
          <w:tcPr>
            <w:tcW w:w="2489" w:type="dxa"/>
            <w:gridSpan w:val="2"/>
          </w:tcPr>
          <w:p w14:paraId="1F9B98D5" w14:textId="2D0030C3" w:rsidR="0090054B" w:rsidRPr="004B38E4" w:rsidRDefault="0090054B" w:rsidP="004B38E4">
            <w:pPr>
              <w:keepNext/>
              <w:rPr>
                <w:rFonts w:ascii="Calibri" w:hAnsi="Calibri"/>
                <w:sz w:val="16"/>
                <w:szCs w:val="16"/>
              </w:rPr>
            </w:pPr>
            <w:r w:rsidRPr="004B38E4">
              <w:rPr>
                <w:rFonts w:ascii="Calibri" w:hAnsi="Calibri"/>
                <w:sz w:val="16"/>
                <w:szCs w:val="16"/>
              </w:rPr>
              <w:t>&lt;&lt;user input alphanumeric text string max 50 characters&gt;&gt;</w:t>
            </w:r>
          </w:p>
        </w:tc>
        <w:tc>
          <w:tcPr>
            <w:tcW w:w="2490" w:type="dxa"/>
            <w:gridSpan w:val="2"/>
          </w:tcPr>
          <w:p w14:paraId="1F9B98D6" w14:textId="77777777" w:rsidR="0090054B" w:rsidRPr="004B38E4" w:rsidRDefault="0090054B" w:rsidP="004B38E4">
            <w:pPr>
              <w:keepNext/>
              <w:rPr>
                <w:rFonts w:ascii="Calibri" w:hAnsi="Calibri"/>
                <w:sz w:val="16"/>
                <w:szCs w:val="16"/>
              </w:rPr>
            </w:pPr>
            <w:r w:rsidRPr="004B38E4">
              <w:rPr>
                <w:rFonts w:ascii="Calibri" w:hAnsi="Calibri"/>
                <w:sz w:val="16"/>
                <w:szCs w:val="16"/>
              </w:rPr>
              <w:t>&lt;&lt;user input alphanumeric text string max 50 characters&gt;&gt;</w:t>
            </w:r>
          </w:p>
        </w:tc>
        <w:tc>
          <w:tcPr>
            <w:tcW w:w="2490" w:type="dxa"/>
            <w:gridSpan w:val="2"/>
          </w:tcPr>
          <w:p w14:paraId="1F9B98D7" w14:textId="77777777" w:rsidR="0090054B" w:rsidRPr="004B38E4" w:rsidRDefault="0090054B" w:rsidP="004B38E4">
            <w:pPr>
              <w:keepNext/>
              <w:rPr>
                <w:rFonts w:ascii="Calibri" w:hAnsi="Calibri"/>
                <w:sz w:val="16"/>
                <w:szCs w:val="16"/>
              </w:rPr>
            </w:pPr>
            <w:r w:rsidRPr="004B38E4">
              <w:rPr>
                <w:rFonts w:ascii="Calibri" w:hAnsi="Calibri"/>
                <w:sz w:val="16"/>
                <w:szCs w:val="16"/>
              </w:rPr>
              <w:t>&lt;&lt;user input alphanumeric text string max 50 characters&gt;&gt;</w:t>
            </w:r>
          </w:p>
        </w:tc>
      </w:tr>
      <w:tr w:rsidR="0090054B" w:rsidRPr="00295655" w14:paraId="1F9B98DE" w14:textId="06D9BFC0" w:rsidTr="0090054B">
        <w:trPr>
          <w:cantSplit/>
          <w:trHeight w:val="288"/>
        </w:trPr>
        <w:tc>
          <w:tcPr>
            <w:tcW w:w="895" w:type="dxa"/>
          </w:tcPr>
          <w:p w14:paraId="1F9B98D9" w14:textId="77777777" w:rsidR="0090054B" w:rsidRPr="00295655" w:rsidRDefault="0090054B" w:rsidP="004B38E4">
            <w:pPr>
              <w:keepNext/>
              <w:rPr>
                <w:rFonts w:ascii="Calibri" w:hAnsi="Calibri"/>
                <w:sz w:val="18"/>
                <w:szCs w:val="18"/>
              </w:rPr>
            </w:pPr>
          </w:p>
        </w:tc>
        <w:tc>
          <w:tcPr>
            <w:tcW w:w="1080" w:type="dxa"/>
          </w:tcPr>
          <w:p w14:paraId="1F9B98DA" w14:textId="77777777" w:rsidR="0090054B" w:rsidRPr="00295655" w:rsidRDefault="0090054B" w:rsidP="004B38E4">
            <w:pPr>
              <w:keepNext/>
              <w:rPr>
                <w:rFonts w:ascii="Calibri" w:hAnsi="Calibri"/>
                <w:sz w:val="18"/>
                <w:szCs w:val="18"/>
              </w:rPr>
            </w:pPr>
          </w:p>
        </w:tc>
        <w:tc>
          <w:tcPr>
            <w:tcW w:w="1440" w:type="dxa"/>
            <w:gridSpan w:val="2"/>
          </w:tcPr>
          <w:p w14:paraId="4EAAD483" w14:textId="77777777" w:rsidR="0090054B" w:rsidRDefault="0090054B" w:rsidP="004B38E4">
            <w:pPr>
              <w:keepNext/>
              <w:rPr>
                <w:rFonts w:ascii="Calibri" w:hAnsi="Calibri"/>
                <w:sz w:val="18"/>
                <w:szCs w:val="18"/>
              </w:rPr>
            </w:pPr>
          </w:p>
        </w:tc>
        <w:tc>
          <w:tcPr>
            <w:tcW w:w="1080" w:type="dxa"/>
            <w:gridSpan w:val="2"/>
          </w:tcPr>
          <w:p w14:paraId="0FBD513B" w14:textId="4E7A8E1D" w:rsidR="0090054B" w:rsidRDefault="0090054B" w:rsidP="004B38E4">
            <w:pPr>
              <w:keepNext/>
              <w:rPr>
                <w:rFonts w:ascii="Calibri" w:hAnsi="Calibri"/>
                <w:sz w:val="18"/>
                <w:szCs w:val="18"/>
              </w:rPr>
            </w:pPr>
          </w:p>
        </w:tc>
        <w:tc>
          <w:tcPr>
            <w:tcW w:w="1262" w:type="dxa"/>
          </w:tcPr>
          <w:p w14:paraId="05DF2B3D" w14:textId="445BC5BA" w:rsidR="0090054B" w:rsidRDefault="0090054B" w:rsidP="004B38E4">
            <w:pPr>
              <w:keepNext/>
              <w:rPr>
                <w:rFonts w:ascii="Calibri" w:hAnsi="Calibri"/>
                <w:sz w:val="18"/>
                <w:szCs w:val="18"/>
              </w:rPr>
            </w:pPr>
          </w:p>
        </w:tc>
        <w:tc>
          <w:tcPr>
            <w:tcW w:w="1170" w:type="dxa"/>
            <w:gridSpan w:val="2"/>
          </w:tcPr>
          <w:p w14:paraId="755CFC95" w14:textId="61549B85" w:rsidR="0090054B" w:rsidRDefault="0090054B" w:rsidP="004B38E4">
            <w:pPr>
              <w:keepNext/>
              <w:rPr>
                <w:rFonts w:ascii="Calibri" w:hAnsi="Calibri"/>
                <w:sz w:val="18"/>
                <w:szCs w:val="18"/>
              </w:rPr>
            </w:pPr>
          </w:p>
        </w:tc>
        <w:tc>
          <w:tcPr>
            <w:tcW w:w="2489" w:type="dxa"/>
            <w:gridSpan w:val="2"/>
          </w:tcPr>
          <w:p w14:paraId="1F9B98DB" w14:textId="3B277FC2" w:rsidR="0090054B" w:rsidRPr="00295655" w:rsidRDefault="0090054B" w:rsidP="004B38E4">
            <w:pPr>
              <w:keepNext/>
              <w:rPr>
                <w:rFonts w:ascii="Calibri" w:hAnsi="Calibri"/>
                <w:sz w:val="18"/>
                <w:szCs w:val="18"/>
              </w:rPr>
            </w:pPr>
            <w:r>
              <w:rPr>
                <w:rFonts w:ascii="Calibri" w:hAnsi="Calibri"/>
                <w:sz w:val="18"/>
                <w:szCs w:val="18"/>
              </w:rPr>
              <w:t xml:space="preserve"> </w:t>
            </w:r>
          </w:p>
        </w:tc>
        <w:tc>
          <w:tcPr>
            <w:tcW w:w="2490" w:type="dxa"/>
            <w:gridSpan w:val="2"/>
          </w:tcPr>
          <w:p w14:paraId="1F9B98DC" w14:textId="77777777" w:rsidR="0090054B" w:rsidRPr="00295655" w:rsidRDefault="0090054B" w:rsidP="004B38E4">
            <w:pPr>
              <w:keepNext/>
              <w:rPr>
                <w:rFonts w:ascii="Calibri" w:hAnsi="Calibri"/>
                <w:sz w:val="18"/>
                <w:szCs w:val="18"/>
              </w:rPr>
            </w:pPr>
          </w:p>
        </w:tc>
        <w:tc>
          <w:tcPr>
            <w:tcW w:w="2490" w:type="dxa"/>
            <w:gridSpan w:val="2"/>
          </w:tcPr>
          <w:p w14:paraId="1F9B98DD" w14:textId="77777777" w:rsidR="0090054B" w:rsidRPr="00295655" w:rsidRDefault="0090054B" w:rsidP="004B38E4">
            <w:pPr>
              <w:keepNext/>
              <w:rPr>
                <w:rFonts w:ascii="Calibri" w:hAnsi="Calibri"/>
                <w:sz w:val="18"/>
                <w:szCs w:val="18"/>
              </w:rPr>
            </w:pPr>
          </w:p>
        </w:tc>
      </w:tr>
      <w:tr w:rsidR="004B38E4" w:rsidRPr="00295655" w14:paraId="1F9B98E6" w14:textId="4749D565" w:rsidTr="00FE0734">
        <w:trPr>
          <w:cantSplit/>
        </w:trPr>
        <w:tc>
          <w:tcPr>
            <w:tcW w:w="14396" w:type="dxa"/>
            <w:gridSpan w:val="15"/>
          </w:tcPr>
          <w:p w14:paraId="768C5AFB" w14:textId="3B84DDD2" w:rsidR="004B38E4" w:rsidRPr="00295655" w:rsidRDefault="004B38E4" w:rsidP="004B38E4">
            <w:pPr>
              <w:keepNext/>
              <w:rPr>
                <w:rFonts w:ascii="Calibri" w:hAnsi="Calibri"/>
                <w:sz w:val="18"/>
                <w:szCs w:val="18"/>
              </w:rPr>
            </w:pPr>
            <w:r w:rsidRPr="00295655">
              <w:rPr>
                <w:rFonts w:ascii="Calibri" w:hAnsi="Calibri"/>
                <w:sz w:val="18"/>
                <w:szCs w:val="18"/>
              </w:rPr>
              <w:t>Notes:</w:t>
            </w:r>
          </w:p>
        </w:tc>
      </w:tr>
    </w:tbl>
    <w:p w14:paraId="1F9B98E7" w14:textId="77777777" w:rsidR="000C6F83" w:rsidRDefault="000C6F83" w:rsidP="008846F4">
      <w:pPr>
        <w:rPr>
          <w:rFonts w:ascii="Calibri" w:hAnsi="Calibri"/>
          <w:sz w:val="18"/>
          <w:szCs w:val="18"/>
        </w:rPr>
      </w:pPr>
    </w:p>
    <w:tbl>
      <w:tblPr>
        <w:tblW w:w="499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437"/>
        <w:gridCol w:w="1419"/>
        <w:gridCol w:w="3839"/>
        <w:gridCol w:w="3839"/>
        <w:gridCol w:w="3839"/>
      </w:tblGrid>
      <w:tr w:rsidR="00A410FF" w:rsidRPr="00295655" w14:paraId="1F9B98F2" w14:textId="77777777" w:rsidTr="00E91CEC">
        <w:trPr>
          <w:cantSplit/>
        </w:trPr>
        <w:tc>
          <w:tcPr>
            <w:tcW w:w="14598" w:type="dxa"/>
            <w:gridSpan w:val="5"/>
            <w:shd w:val="clear" w:color="auto" w:fill="auto"/>
          </w:tcPr>
          <w:p w14:paraId="1F9B98E8" w14:textId="38139C7E" w:rsidR="00A410FF" w:rsidRPr="00A410FF" w:rsidRDefault="00D56952" w:rsidP="00E91CEC">
            <w:pPr>
              <w:keepNext/>
              <w:rPr>
                <w:rFonts w:ascii="Calibri" w:hAnsi="Calibri"/>
                <w:b/>
                <w:sz w:val="18"/>
                <w:szCs w:val="18"/>
              </w:rPr>
            </w:pPr>
            <w:r>
              <w:rPr>
                <w:rFonts w:ascii="Calibri" w:hAnsi="Calibri"/>
                <w:b/>
                <w:sz w:val="18"/>
                <w:szCs w:val="18"/>
              </w:rPr>
              <w:t>I</w:t>
            </w:r>
            <w:r w:rsidR="00A410FF">
              <w:rPr>
                <w:rFonts w:ascii="Calibri" w:hAnsi="Calibri"/>
                <w:b/>
                <w:sz w:val="18"/>
                <w:szCs w:val="18"/>
              </w:rPr>
              <w:t>. Installed Heat Pump</w:t>
            </w:r>
            <w:r w:rsidR="00A410FF" w:rsidRPr="00295655">
              <w:rPr>
                <w:rFonts w:ascii="Calibri" w:hAnsi="Calibri"/>
                <w:b/>
                <w:sz w:val="18"/>
                <w:szCs w:val="18"/>
              </w:rPr>
              <w:t xml:space="preserve"> </w:t>
            </w:r>
            <w:r w:rsidR="00A410FF">
              <w:rPr>
                <w:rFonts w:ascii="Calibri" w:hAnsi="Calibri"/>
                <w:b/>
                <w:sz w:val="18"/>
                <w:szCs w:val="18"/>
              </w:rPr>
              <w:t xml:space="preserve">System – Split System Condensing Unit or Package Unit </w:t>
            </w:r>
            <w:r w:rsidR="00A410FF" w:rsidRPr="00295655">
              <w:rPr>
                <w:rFonts w:ascii="Calibri" w:hAnsi="Calibri"/>
                <w:b/>
                <w:sz w:val="18"/>
                <w:szCs w:val="18"/>
              </w:rPr>
              <w:t xml:space="preserve">Equipment </w:t>
            </w:r>
            <w:r w:rsidR="00A410FF">
              <w:rPr>
                <w:rFonts w:ascii="Calibri" w:hAnsi="Calibri"/>
                <w:b/>
                <w:sz w:val="18"/>
                <w:szCs w:val="18"/>
              </w:rPr>
              <w:t>I</w:t>
            </w:r>
            <w:r w:rsidR="00A410FF" w:rsidRPr="00295655">
              <w:rPr>
                <w:rFonts w:ascii="Calibri" w:hAnsi="Calibri"/>
                <w:b/>
                <w:sz w:val="18"/>
                <w:szCs w:val="18"/>
              </w:rPr>
              <w:t>nformation</w:t>
            </w:r>
          </w:p>
          <w:p w14:paraId="38489EFF" w14:textId="3FC1D6AC" w:rsidR="003E5DAA" w:rsidRPr="00E5194F" w:rsidRDefault="00A52612" w:rsidP="00A52612">
            <w:pPr>
              <w:rPr>
                <w:rFonts w:ascii="Calibri" w:hAnsi="Calibri"/>
                <w:sz w:val="16"/>
                <w:szCs w:val="16"/>
              </w:rPr>
            </w:pPr>
            <w:r w:rsidRPr="00E5194F">
              <w:rPr>
                <w:rFonts w:ascii="Calibri" w:hAnsi="Calibri"/>
                <w:sz w:val="16"/>
                <w:szCs w:val="16"/>
              </w:rPr>
              <w:t>&lt;&lt;&lt;</w:t>
            </w:r>
            <w:r w:rsidRPr="00E5194F">
              <w:rPr>
                <w:rFonts w:ascii="Calibri" w:hAnsi="Calibri"/>
                <w:b/>
                <w:sz w:val="16"/>
                <w:szCs w:val="16"/>
              </w:rPr>
              <w:t>if</w:t>
            </w:r>
            <w:r w:rsidRPr="00E5194F">
              <w:rPr>
                <w:rFonts w:ascii="Calibri" w:hAnsi="Calibri"/>
                <w:sz w:val="16"/>
                <w:szCs w:val="16"/>
              </w:rPr>
              <w:t xml:space="preserve"> none of the SC Systems listed in Section D have a value in </w:t>
            </w:r>
            <w:r w:rsidR="00017720" w:rsidRPr="00E5194F">
              <w:rPr>
                <w:rFonts w:ascii="Calibri" w:hAnsi="Calibri"/>
                <w:sz w:val="16"/>
                <w:szCs w:val="16"/>
                <w:highlight w:val="yellow"/>
              </w:rPr>
              <w:t>D04</w:t>
            </w:r>
            <w:r w:rsidR="00017720" w:rsidRPr="00E5194F">
              <w:rPr>
                <w:rFonts w:ascii="Calibri" w:hAnsi="Calibri"/>
                <w:sz w:val="16"/>
                <w:szCs w:val="16"/>
              </w:rPr>
              <w:t xml:space="preserve"> or </w:t>
            </w:r>
            <w:r w:rsidRPr="00E5194F">
              <w:rPr>
                <w:rFonts w:ascii="Calibri" w:hAnsi="Calibri"/>
                <w:sz w:val="16"/>
                <w:szCs w:val="16"/>
                <w:highlight w:val="yellow"/>
              </w:rPr>
              <w:t>D05</w:t>
            </w:r>
            <w:r w:rsidRPr="00E5194F">
              <w:rPr>
                <w:rFonts w:ascii="Calibri" w:hAnsi="Calibri"/>
                <w:sz w:val="16"/>
                <w:szCs w:val="16"/>
              </w:rPr>
              <w:t xml:space="preserve"> = one of the heat pump types</w:t>
            </w:r>
            <w:r w:rsidR="00A67494" w:rsidRPr="00E5194F">
              <w:rPr>
                <w:rFonts w:ascii="Calibri" w:hAnsi="Calibri"/>
                <w:sz w:val="16"/>
                <w:szCs w:val="16"/>
              </w:rPr>
              <w:t xml:space="preserve"> in the</w:t>
            </w:r>
            <w:r w:rsidRPr="00E5194F">
              <w:rPr>
                <w:rFonts w:ascii="Calibri" w:hAnsi="Calibri"/>
                <w:sz w:val="16"/>
                <w:szCs w:val="16"/>
              </w:rPr>
              <w:t xml:space="preserve"> list that follows</w:t>
            </w:r>
            <w:r w:rsidR="00C76778" w:rsidRPr="00E5194F">
              <w:rPr>
                <w:rFonts w:ascii="Calibri" w:hAnsi="Calibri"/>
                <w:sz w:val="16"/>
                <w:szCs w:val="16"/>
              </w:rPr>
              <w:t xml:space="preserve"> below</w:t>
            </w:r>
            <w:r w:rsidRPr="00E5194F">
              <w:rPr>
                <w:rFonts w:ascii="Calibri" w:hAnsi="Calibri"/>
                <w:sz w:val="16"/>
                <w:szCs w:val="16"/>
              </w:rPr>
              <w:t xml:space="preserve">, </w:t>
            </w:r>
            <w:r w:rsidRPr="00E5194F">
              <w:rPr>
                <w:rFonts w:ascii="Calibri" w:hAnsi="Calibri"/>
                <w:b/>
                <w:sz w:val="16"/>
                <w:szCs w:val="16"/>
              </w:rPr>
              <w:t>then</w:t>
            </w:r>
            <w:r w:rsidRPr="00E5194F">
              <w:rPr>
                <w:rFonts w:ascii="Calibri" w:hAnsi="Calibri"/>
                <w:sz w:val="16"/>
                <w:szCs w:val="16"/>
              </w:rPr>
              <w:t xml:space="preserve"> display the section does not apply message; </w:t>
            </w:r>
          </w:p>
          <w:p w14:paraId="525B3EFB" w14:textId="77777777" w:rsidR="002A1EA1" w:rsidRPr="00E5194F" w:rsidRDefault="002A1EA1" w:rsidP="00A52612">
            <w:pPr>
              <w:rPr>
                <w:rFonts w:ascii="Calibri" w:hAnsi="Calibri"/>
                <w:b/>
                <w:sz w:val="16"/>
                <w:szCs w:val="16"/>
              </w:rPr>
            </w:pPr>
          </w:p>
          <w:p w14:paraId="7B03250C" w14:textId="31FAEA37" w:rsidR="00222249" w:rsidRPr="00E5194F" w:rsidRDefault="00A52612" w:rsidP="00A52612">
            <w:pPr>
              <w:rPr>
                <w:rFonts w:ascii="Calibri" w:hAnsi="Calibri"/>
                <w:sz w:val="16"/>
                <w:szCs w:val="16"/>
              </w:rPr>
            </w:pPr>
            <w:r w:rsidRPr="00E5194F">
              <w:rPr>
                <w:rFonts w:ascii="Calibri" w:hAnsi="Calibri"/>
                <w:b/>
                <w:sz w:val="16"/>
                <w:szCs w:val="16"/>
              </w:rPr>
              <w:t>else</w:t>
            </w:r>
            <w:r w:rsidRPr="00E5194F">
              <w:rPr>
                <w:rFonts w:ascii="Calibri" w:hAnsi="Calibri"/>
                <w:sz w:val="16"/>
                <w:szCs w:val="16"/>
              </w:rPr>
              <w:t xml:space="preserve"> require one row of data to be entered in this table for each of the SC Systems </w:t>
            </w:r>
            <w:r w:rsidR="00E47D3A" w:rsidRPr="00E5194F">
              <w:rPr>
                <w:rFonts w:ascii="Calibri" w:hAnsi="Calibri"/>
                <w:sz w:val="16"/>
                <w:szCs w:val="16"/>
              </w:rPr>
              <w:t xml:space="preserve">listed in Section D that meet </w:t>
            </w:r>
            <w:r w:rsidR="00912101" w:rsidRPr="00E5194F">
              <w:rPr>
                <w:rFonts w:ascii="Calibri" w:hAnsi="Calibri"/>
                <w:sz w:val="16"/>
                <w:szCs w:val="16"/>
              </w:rPr>
              <w:t>BOTH</w:t>
            </w:r>
            <w:r w:rsidR="00E47D3A" w:rsidRPr="00E5194F">
              <w:rPr>
                <w:rFonts w:ascii="Calibri" w:hAnsi="Calibri"/>
                <w:sz w:val="16"/>
                <w:szCs w:val="16"/>
              </w:rPr>
              <w:t xml:space="preserve"> of the following</w:t>
            </w:r>
            <w:r w:rsidR="00E47D3A" w:rsidRPr="00E47D3A">
              <w:rPr>
                <w:rFonts w:ascii="Calibri" w:hAnsi="Calibri"/>
                <w:sz w:val="18"/>
                <w:szCs w:val="18"/>
              </w:rPr>
              <w:t xml:space="preserve"> </w:t>
            </w:r>
            <w:r w:rsidR="002A1EA1" w:rsidRPr="00E5194F">
              <w:rPr>
                <w:rFonts w:ascii="Calibri" w:hAnsi="Calibri"/>
                <w:sz w:val="16"/>
                <w:szCs w:val="16"/>
              </w:rPr>
              <w:t xml:space="preserve">two </w:t>
            </w:r>
            <w:r w:rsidR="00E47D3A" w:rsidRPr="00E5194F">
              <w:rPr>
                <w:rFonts w:ascii="Calibri" w:hAnsi="Calibri"/>
                <w:sz w:val="16"/>
                <w:szCs w:val="16"/>
              </w:rPr>
              <w:t xml:space="preserve">criteria: </w:t>
            </w:r>
            <w:r w:rsidR="002C7180" w:rsidRPr="00E5194F">
              <w:rPr>
                <w:rFonts w:ascii="Calibri" w:hAnsi="Calibri"/>
                <w:sz w:val="16"/>
                <w:szCs w:val="16"/>
              </w:rPr>
              <w:t>1:</w:t>
            </w:r>
            <w:r w:rsidR="00E47D3A" w:rsidRPr="00E5194F">
              <w:rPr>
                <w:rFonts w:ascii="Calibri" w:hAnsi="Calibri"/>
                <w:sz w:val="16"/>
                <w:szCs w:val="16"/>
              </w:rPr>
              <w:t>[</w:t>
            </w:r>
            <w:r w:rsidR="00540882" w:rsidRPr="00540882">
              <w:rPr>
                <w:rFonts w:ascii="Calibri" w:hAnsi="Calibri"/>
                <w:sz w:val="16"/>
                <w:szCs w:val="16"/>
                <w:highlight w:val="yellow"/>
              </w:rPr>
              <w:t>D11</w:t>
            </w:r>
            <w:r w:rsidR="003E5DAA" w:rsidRPr="00E5194F">
              <w:rPr>
                <w:rFonts w:ascii="Calibri" w:hAnsi="Calibri"/>
                <w:sz w:val="16"/>
                <w:szCs w:val="16"/>
              </w:rPr>
              <w:t>=new</w:t>
            </w:r>
            <w:r w:rsidR="00E47D3A" w:rsidRPr="00E5194F">
              <w:rPr>
                <w:rFonts w:ascii="Calibri" w:hAnsi="Calibri"/>
                <w:sz w:val="16"/>
                <w:szCs w:val="16"/>
              </w:rPr>
              <w:t xml:space="preserve">] </w:t>
            </w:r>
            <w:r w:rsidR="002C7180" w:rsidRPr="00E5194F">
              <w:rPr>
                <w:rFonts w:ascii="Calibri" w:hAnsi="Calibri"/>
                <w:sz w:val="16"/>
                <w:szCs w:val="16"/>
              </w:rPr>
              <w:t>2:</w:t>
            </w:r>
            <w:r w:rsidR="00E47D3A" w:rsidRPr="00E5194F">
              <w:rPr>
                <w:rFonts w:ascii="Calibri" w:hAnsi="Calibri"/>
                <w:sz w:val="16"/>
                <w:szCs w:val="16"/>
              </w:rPr>
              <w:t>[</w:t>
            </w:r>
            <w:r w:rsidR="00017720" w:rsidRPr="00E5194F">
              <w:rPr>
                <w:rFonts w:ascii="Calibri" w:hAnsi="Calibri"/>
                <w:sz w:val="16"/>
                <w:szCs w:val="16"/>
                <w:highlight w:val="yellow"/>
              </w:rPr>
              <w:t>D04</w:t>
            </w:r>
            <w:r w:rsidR="00017720" w:rsidRPr="00E5194F">
              <w:rPr>
                <w:rFonts w:ascii="Calibri" w:hAnsi="Calibri"/>
                <w:sz w:val="16"/>
                <w:szCs w:val="16"/>
              </w:rPr>
              <w:t xml:space="preserve"> or </w:t>
            </w:r>
            <w:r w:rsidRPr="00E5194F">
              <w:rPr>
                <w:rFonts w:ascii="Calibri" w:hAnsi="Calibri"/>
                <w:sz w:val="16"/>
                <w:szCs w:val="16"/>
                <w:highlight w:val="yellow"/>
              </w:rPr>
              <w:t>D05</w:t>
            </w:r>
            <w:r w:rsidRPr="00E5194F">
              <w:rPr>
                <w:rFonts w:ascii="Calibri" w:hAnsi="Calibri"/>
                <w:sz w:val="16"/>
                <w:szCs w:val="16"/>
              </w:rPr>
              <w:t xml:space="preserve"> = one of the heat pump types in the list</w:t>
            </w:r>
            <w:r w:rsidR="003E5DAA" w:rsidRPr="00E5194F">
              <w:rPr>
                <w:rFonts w:ascii="Calibri" w:hAnsi="Calibri"/>
                <w:sz w:val="16"/>
                <w:szCs w:val="16"/>
              </w:rPr>
              <w:t xml:space="preserve"> that follows below</w:t>
            </w:r>
            <w:r w:rsidR="00E47D3A" w:rsidRPr="00E5194F">
              <w:rPr>
                <w:rFonts w:ascii="Calibri" w:hAnsi="Calibri"/>
                <w:sz w:val="16"/>
                <w:szCs w:val="16"/>
              </w:rPr>
              <w:t>]</w:t>
            </w:r>
            <w:r w:rsidR="003E5DAA" w:rsidRPr="00E5194F">
              <w:rPr>
                <w:rFonts w:ascii="Calibri" w:hAnsi="Calibri"/>
                <w:sz w:val="16"/>
                <w:szCs w:val="16"/>
              </w:rPr>
              <w:t xml:space="preserve">;  </w:t>
            </w:r>
          </w:p>
          <w:p w14:paraId="518F9790" w14:textId="77777777" w:rsidR="002A1EA1" w:rsidRPr="00E5194F" w:rsidRDefault="002A1EA1" w:rsidP="00A52612">
            <w:pPr>
              <w:rPr>
                <w:rFonts w:ascii="Calibri" w:hAnsi="Calibri"/>
                <w:sz w:val="16"/>
                <w:szCs w:val="16"/>
              </w:rPr>
            </w:pPr>
          </w:p>
          <w:p w14:paraId="1F9B98E9" w14:textId="72617ABB" w:rsidR="00A52612" w:rsidRDefault="00D36C4B" w:rsidP="00A52612">
            <w:pPr>
              <w:rPr>
                <w:rFonts w:ascii="Calibri" w:hAnsi="Calibri"/>
                <w:sz w:val="16"/>
                <w:szCs w:val="16"/>
              </w:rPr>
            </w:pPr>
            <w:r w:rsidRPr="00E5194F">
              <w:rPr>
                <w:rFonts w:ascii="Calibri" w:hAnsi="Calibri"/>
                <w:b/>
                <w:sz w:val="16"/>
                <w:szCs w:val="16"/>
              </w:rPr>
              <w:t>A</w:t>
            </w:r>
            <w:r w:rsidR="00AB0291">
              <w:rPr>
                <w:rFonts w:ascii="Calibri" w:hAnsi="Calibri"/>
                <w:b/>
                <w:sz w:val="16"/>
                <w:szCs w:val="16"/>
              </w:rPr>
              <w:t>lso</w:t>
            </w:r>
            <w:r w:rsidRPr="00E5194F">
              <w:rPr>
                <w:rFonts w:ascii="Calibri" w:hAnsi="Calibri"/>
                <w:sz w:val="16"/>
                <w:szCs w:val="16"/>
              </w:rPr>
              <w:t xml:space="preserve"> </w:t>
            </w:r>
            <w:r w:rsidR="008B6B86" w:rsidRPr="00E5194F">
              <w:rPr>
                <w:rFonts w:ascii="Calibri" w:hAnsi="Calibri"/>
                <w:sz w:val="16"/>
                <w:szCs w:val="16"/>
              </w:rPr>
              <w:t>if Section E applies</w:t>
            </w:r>
            <w:r w:rsidR="00ED2AEB" w:rsidRPr="00E5194F">
              <w:rPr>
                <w:rFonts w:ascii="Calibri" w:hAnsi="Calibri"/>
                <w:sz w:val="16"/>
                <w:szCs w:val="16"/>
              </w:rPr>
              <w:t>,</w:t>
            </w:r>
            <w:r w:rsidR="008B6B86" w:rsidRPr="00E5194F">
              <w:rPr>
                <w:rFonts w:ascii="Calibri" w:hAnsi="Calibri"/>
                <w:sz w:val="16"/>
                <w:szCs w:val="16"/>
              </w:rPr>
              <w:t xml:space="preserve"> </w:t>
            </w:r>
            <w:r w:rsidR="003E5DAA" w:rsidRPr="00E5194F">
              <w:rPr>
                <w:rFonts w:ascii="Calibri" w:hAnsi="Calibri"/>
                <w:sz w:val="16"/>
                <w:szCs w:val="16"/>
              </w:rPr>
              <w:t>require one row of data to be entered in this table for each of the SC Systems in Section E that meet</w:t>
            </w:r>
            <w:r w:rsidR="00E31007" w:rsidRPr="00E5194F">
              <w:rPr>
                <w:rFonts w:ascii="Calibri" w:hAnsi="Calibri"/>
                <w:sz w:val="16"/>
                <w:szCs w:val="16"/>
              </w:rPr>
              <w:t xml:space="preserve"> ALL</w:t>
            </w:r>
            <w:r w:rsidR="003E5DAA" w:rsidRPr="00E5194F">
              <w:rPr>
                <w:rFonts w:ascii="Calibri" w:hAnsi="Calibri"/>
                <w:sz w:val="16"/>
                <w:szCs w:val="16"/>
              </w:rPr>
              <w:t xml:space="preserve"> </w:t>
            </w:r>
            <w:r w:rsidR="006B1723">
              <w:rPr>
                <w:rFonts w:ascii="Calibri" w:hAnsi="Calibri"/>
                <w:sz w:val="16"/>
                <w:szCs w:val="16"/>
              </w:rPr>
              <w:t xml:space="preserve">of </w:t>
            </w:r>
            <w:r w:rsidR="003E5DAA" w:rsidRPr="00E5194F">
              <w:rPr>
                <w:rFonts w:ascii="Calibri" w:hAnsi="Calibri"/>
                <w:sz w:val="16"/>
                <w:szCs w:val="16"/>
              </w:rPr>
              <w:t>the following</w:t>
            </w:r>
            <w:r w:rsidR="003E5DAA" w:rsidRPr="003E5DAA">
              <w:rPr>
                <w:rFonts w:ascii="Calibri" w:hAnsi="Calibri"/>
                <w:sz w:val="18"/>
                <w:szCs w:val="18"/>
              </w:rPr>
              <w:t xml:space="preserve"> </w:t>
            </w:r>
            <w:r w:rsidR="00811C80" w:rsidRPr="00E5194F">
              <w:rPr>
                <w:rFonts w:ascii="Calibri" w:hAnsi="Calibri"/>
                <w:sz w:val="16"/>
                <w:szCs w:val="16"/>
              </w:rPr>
              <w:t xml:space="preserve">four </w:t>
            </w:r>
            <w:r w:rsidR="003E5DAA" w:rsidRPr="00E5194F">
              <w:rPr>
                <w:rFonts w:ascii="Calibri" w:hAnsi="Calibri"/>
                <w:sz w:val="16"/>
                <w:szCs w:val="16"/>
              </w:rPr>
              <w:t xml:space="preserve">criteria: </w:t>
            </w:r>
            <w:r w:rsidR="002C7180" w:rsidRPr="00E5194F">
              <w:rPr>
                <w:rFonts w:ascii="Calibri" w:hAnsi="Calibri"/>
                <w:sz w:val="16"/>
                <w:szCs w:val="16"/>
              </w:rPr>
              <w:t>1:</w:t>
            </w:r>
            <w:r w:rsidR="00811C80" w:rsidRPr="00E5194F">
              <w:rPr>
                <w:rFonts w:ascii="Calibri" w:hAnsi="Calibri"/>
                <w:sz w:val="16"/>
                <w:szCs w:val="16"/>
              </w:rPr>
              <w:t>[</w:t>
            </w:r>
            <w:r w:rsidR="00540882">
              <w:rPr>
                <w:rFonts w:ascii="Calibri" w:hAnsi="Calibri"/>
                <w:sz w:val="16"/>
                <w:szCs w:val="16"/>
              </w:rPr>
              <w:t>D11</w:t>
            </w:r>
            <w:r w:rsidR="00811C80" w:rsidRPr="00E5194F">
              <w:rPr>
                <w:rFonts w:ascii="Calibri" w:hAnsi="Calibri"/>
                <w:sz w:val="16"/>
                <w:szCs w:val="16"/>
              </w:rPr>
              <w:t>=altered],</w:t>
            </w:r>
            <w:r w:rsidR="002C7180" w:rsidRPr="00E5194F">
              <w:rPr>
                <w:rFonts w:ascii="Calibri" w:hAnsi="Calibri"/>
                <w:sz w:val="16"/>
                <w:szCs w:val="16"/>
              </w:rPr>
              <w:t xml:space="preserve"> </w:t>
            </w:r>
            <w:r w:rsidR="00811C80" w:rsidRPr="00E5194F">
              <w:rPr>
                <w:rFonts w:ascii="Calibri" w:hAnsi="Calibri"/>
                <w:sz w:val="16"/>
                <w:szCs w:val="16"/>
              </w:rPr>
              <w:t>2:</w:t>
            </w:r>
            <w:r w:rsidR="003E5DAA" w:rsidRPr="00E5194F">
              <w:rPr>
                <w:rFonts w:ascii="Calibri" w:hAnsi="Calibri"/>
                <w:sz w:val="16"/>
                <w:szCs w:val="16"/>
              </w:rPr>
              <w:t>[</w:t>
            </w:r>
            <w:r w:rsidR="003E5DAA" w:rsidRPr="00E5194F">
              <w:rPr>
                <w:rFonts w:ascii="Calibri" w:hAnsi="Calibri"/>
                <w:sz w:val="16"/>
                <w:szCs w:val="16"/>
                <w:highlight w:val="yellow"/>
              </w:rPr>
              <w:t>E05</w:t>
            </w:r>
            <w:r w:rsidR="003E5DAA" w:rsidRPr="00E5194F">
              <w:rPr>
                <w:rFonts w:ascii="Calibri" w:hAnsi="Calibri"/>
                <w:sz w:val="16"/>
                <w:szCs w:val="16"/>
              </w:rPr>
              <w:t>=yes]</w:t>
            </w:r>
            <w:r w:rsidR="003F5D0E" w:rsidRPr="00E5194F">
              <w:rPr>
                <w:rFonts w:ascii="Calibri" w:hAnsi="Calibri"/>
                <w:sz w:val="16"/>
                <w:szCs w:val="16"/>
              </w:rPr>
              <w:t>,</w:t>
            </w:r>
            <w:r w:rsidR="002C7180">
              <w:rPr>
                <w:rFonts w:ascii="Calibri" w:hAnsi="Calibri"/>
                <w:sz w:val="18"/>
                <w:szCs w:val="18"/>
              </w:rPr>
              <w:t xml:space="preserve"> </w:t>
            </w:r>
            <w:r w:rsidR="00811C80" w:rsidRPr="00E5194F">
              <w:rPr>
                <w:rFonts w:ascii="Calibri" w:hAnsi="Calibri"/>
                <w:sz w:val="16"/>
                <w:szCs w:val="16"/>
              </w:rPr>
              <w:t>3</w:t>
            </w:r>
            <w:r w:rsidR="002C7180" w:rsidRPr="00E5194F">
              <w:rPr>
                <w:rFonts w:ascii="Calibri" w:hAnsi="Calibri"/>
                <w:sz w:val="16"/>
                <w:szCs w:val="16"/>
              </w:rPr>
              <w:t>:</w:t>
            </w:r>
            <w:r w:rsidR="00ED2AEB" w:rsidRPr="00E5194F">
              <w:rPr>
                <w:rFonts w:ascii="Calibri" w:hAnsi="Calibri"/>
                <w:sz w:val="16"/>
                <w:szCs w:val="16"/>
              </w:rPr>
              <w:t>[</w:t>
            </w:r>
            <w:r w:rsidR="002C7180" w:rsidRPr="00E5194F">
              <w:rPr>
                <w:rFonts w:ascii="Calibri" w:hAnsi="Calibri"/>
                <w:sz w:val="16"/>
                <w:szCs w:val="16"/>
                <w:highlight w:val="yellow"/>
              </w:rPr>
              <w:t>D04</w:t>
            </w:r>
            <w:r w:rsidR="002C7180" w:rsidRPr="00E5194F">
              <w:rPr>
                <w:rFonts w:ascii="Calibri" w:hAnsi="Calibri"/>
                <w:sz w:val="16"/>
                <w:szCs w:val="16"/>
              </w:rPr>
              <w:t xml:space="preserve"> or </w:t>
            </w:r>
            <w:r w:rsidR="00ED2AEB" w:rsidRPr="00E5194F">
              <w:rPr>
                <w:rFonts w:ascii="Calibri" w:hAnsi="Calibri"/>
                <w:sz w:val="16"/>
                <w:szCs w:val="16"/>
                <w:highlight w:val="yellow"/>
              </w:rPr>
              <w:t>D05</w:t>
            </w:r>
            <w:r w:rsidR="00ED2AEB" w:rsidRPr="00E5194F">
              <w:rPr>
                <w:rFonts w:ascii="Calibri" w:hAnsi="Calibri"/>
                <w:sz w:val="16"/>
                <w:szCs w:val="16"/>
              </w:rPr>
              <w:t xml:space="preserve"> = one of the heat pump types in the list that follows below]</w:t>
            </w:r>
            <w:r w:rsidR="00912101" w:rsidRPr="00E5194F">
              <w:rPr>
                <w:rFonts w:ascii="Calibri" w:hAnsi="Calibri"/>
                <w:sz w:val="16"/>
                <w:szCs w:val="16"/>
              </w:rPr>
              <w:t>;</w:t>
            </w:r>
            <w:r w:rsidR="00912101">
              <w:rPr>
                <w:rFonts w:ascii="Calibri" w:hAnsi="Calibri"/>
                <w:sz w:val="18"/>
                <w:szCs w:val="18"/>
              </w:rPr>
              <w:t xml:space="preserve"> </w:t>
            </w:r>
            <w:r w:rsidR="00811C80" w:rsidRPr="00E5194F">
              <w:rPr>
                <w:rFonts w:ascii="Calibri" w:hAnsi="Calibri"/>
                <w:sz w:val="16"/>
                <w:szCs w:val="16"/>
              </w:rPr>
              <w:t>4</w:t>
            </w:r>
            <w:r w:rsidR="002C7180" w:rsidRPr="00E5194F">
              <w:rPr>
                <w:rFonts w:ascii="Calibri" w:hAnsi="Calibri"/>
                <w:sz w:val="16"/>
                <w:szCs w:val="16"/>
              </w:rPr>
              <w:t>:</w:t>
            </w:r>
            <w:r w:rsidR="00912101" w:rsidRPr="00E5194F">
              <w:rPr>
                <w:rFonts w:ascii="Calibri" w:hAnsi="Calibri"/>
                <w:sz w:val="16"/>
                <w:szCs w:val="16"/>
              </w:rPr>
              <w:t>[</w:t>
            </w:r>
            <w:r w:rsidR="006E00F6" w:rsidRPr="00E5194F">
              <w:rPr>
                <w:rFonts w:ascii="Calibri" w:hAnsi="Calibri"/>
                <w:sz w:val="16"/>
                <w:szCs w:val="16"/>
                <w:highlight w:val="yellow"/>
              </w:rPr>
              <w:t>E10</w:t>
            </w:r>
            <w:r w:rsidR="006E00F6" w:rsidRPr="00E5194F">
              <w:rPr>
                <w:rFonts w:ascii="Calibri" w:hAnsi="Calibri"/>
                <w:sz w:val="16"/>
                <w:szCs w:val="16"/>
              </w:rPr>
              <w:t xml:space="preserve"> or </w:t>
            </w:r>
            <w:r w:rsidR="00912101" w:rsidRPr="00E5194F">
              <w:rPr>
                <w:rFonts w:ascii="Calibri" w:hAnsi="Calibri"/>
                <w:sz w:val="16"/>
                <w:szCs w:val="16"/>
                <w:highlight w:val="yellow"/>
              </w:rPr>
              <w:t>E11</w:t>
            </w:r>
            <w:r w:rsidR="00912101" w:rsidRPr="00E5194F">
              <w:rPr>
                <w:rFonts w:ascii="Calibri" w:hAnsi="Calibri"/>
                <w:sz w:val="16"/>
                <w:szCs w:val="16"/>
              </w:rPr>
              <w:t xml:space="preserve">=one of the following </w:t>
            </w:r>
            <w:r w:rsidR="00E5194F">
              <w:rPr>
                <w:rFonts w:ascii="Calibri" w:hAnsi="Calibri"/>
                <w:sz w:val="16"/>
                <w:szCs w:val="16"/>
              </w:rPr>
              <w:t>two</w:t>
            </w:r>
            <w:r w:rsidR="00E5194F" w:rsidRPr="00E5194F">
              <w:rPr>
                <w:rFonts w:ascii="Calibri" w:hAnsi="Calibri"/>
                <w:sz w:val="16"/>
                <w:szCs w:val="16"/>
              </w:rPr>
              <w:t xml:space="preserve"> </w:t>
            </w:r>
            <w:r w:rsidR="00912101" w:rsidRPr="00E5194F">
              <w:rPr>
                <w:rFonts w:ascii="Calibri" w:hAnsi="Calibri"/>
                <w:sz w:val="16"/>
                <w:szCs w:val="16"/>
              </w:rPr>
              <w:t>component types: {outdoor condensing unit}; {outdoor package unit}]</w:t>
            </w:r>
          </w:p>
          <w:p w14:paraId="165EC935" w14:textId="77777777" w:rsidR="00A435DB" w:rsidRPr="00E5194F" w:rsidRDefault="00A435DB" w:rsidP="00A52612">
            <w:pPr>
              <w:rPr>
                <w:rFonts w:asciiTheme="minorHAnsi" w:hAnsiTheme="minorHAnsi"/>
                <w:sz w:val="16"/>
                <w:szCs w:val="16"/>
              </w:rPr>
            </w:pPr>
          </w:p>
          <w:p w14:paraId="1F9B98EA" w14:textId="77777777" w:rsidR="00A52612" w:rsidRPr="00E5194F" w:rsidRDefault="00A52612" w:rsidP="00A52612">
            <w:pPr>
              <w:rPr>
                <w:rFonts w:asciiTheme="minorHAnsi" w:hAnsiTheme="minorHAnsi"/>
                <w:sz w:val="16"/>
                <w:szCs w:val="16"/>
              </w:rPr>
            </w:pPr>
            <w:r w:rsidRPr="00E5194F">
              <w:rPr>
                <w:rFonts w:asciiTheme="minorHAnsi" w:hAnsiTheme="minorHAnsi"/>
                <w:sz w:val="16"/>
                <w:szCs w:val="16"/>
              </w:rPr>
              <w:t xml:space="preserve">*central split HP; </w:t>
            </w:r>
          </w:p>
          <w:p w14:paraId="1F9B98EB" w14:textId="77777777" w:rsidR="00A52612" w:rsidRPr="00E5194F" w:rsidRDefault="00A52612" w:rsidP="00A52612">
            <w:pPr>
              <w:rPr>
                <w:rFonts w:asciiTheme="minorHAnsi" w:hAnsiTheme="minorHAnsi"/>
                <w:sz w:val="16"/>
                <w:szCs w:val="16"/>
              </w:rPr>
            </w:pPr>
            <w:r w:rsidRPr="00E5194F">
              <w:rPr>
                <w:rFonts w:asciiTheme="minorHAnsi" w:hAnsiTheme="minorHAnsi"/>
                <w:sz w:val="16"/>
                <w:szCs w:val="16"/>
              </w:rPr>
              <w:t>*central packaged HP</w:t>
            </w:r>
          </w:p>
          <w:p w14:paraId="1F9B98EC" w14:textId="77777777" w:rsidR="00A52612" w:rsidRPr="00E5194F" w:rsidRDefault="00A52612" w:rsidP="00A52612">
            <w:pPr>
              <w:rPr>
                <w:rFonts w:asciiTheme="minorHAnsi" w:hAnsiTheme="minorHAnsi"/>
                <w:sz w:val="16"/>
                <w:szCs w:val="16"/>
              </w:rPr>
            </w:pPr>
            <w:r w:rsidRPr="00E5194F">
              <w:rPr>
                <w:rFonts w:asciiTheme="minorHAnsi" w:hAnsiTheme="minorHAnsi"/>
                <w:sz w:val="16"/>
                <w:szCs w:val="16"/>
              </w:rPr>
              <w:t>*central large packaged HP</w:t>
            </w:r>
          </w:p>
          <w:p w14:paraId="1F9B98ED" w14:textId="1967D2C7" w:rsidR="00A52612" w:rsidRDefault="00A52612" w:rsidP="00A52612">
            <w:pPr>
              <w:rPr>
                <w:ins w:id="188" w:author="jmiller20191120" w:date="2019-11-26T12:50:00Z"/>
                <w:rFonts w:asciiTheme="minorHAnsi" w:hAnsiTheme="minorHAnsi"/>
                <w:sz w:val="16"/>
                <w:szCs w:val="16"/>
              </w:rPr>
            </w:pPr>
            <w:r w:rsidRPr="00E5194F">
              <w:rPr>
                <w:rFonts w:asciiTheme="minorHAnsi" w:hAnsiTheme="minorHAnsi"/>
                <w:sz w:val="16"/>
                <w:szCs w:val="16"/>
              </w:rPr>
              <w:t xml:space="preserve">*ductless </w:t>
            </w:r>
            <w:r w:rsidR="00A00C89" w:rsidRPr="00E5194F">
              <w:rPr>
                <w:rFonts w:asciiTheme="minorHAnsi" w:hAnsiTheme="minorHAnsi"/>
                <w:sz w:val="16"/>
                <w:szCs w:val="16"/>
              </w:rPr>
              <w:t>mini-</w:t>
            </w:r>
            <w:r w:rsidRPr="00E5194F">
              <w:rPr>
                <w:rFonts w:asciiTheme="minorHAnsi" w:hAnsiTheme="minorHAnsi"/>
                <w:sz w:val="16"/>
                <w:szCs w:val="16"/>
              </w:rPr>
              <w:t>split HP;</w:t>
            </w:r>
          </w:p>
          <w:p w14:paraId="3F0DE3C6" w14:textId="2F18210F" w:rsidR="00B10068" w:rsidRPr="00E5194F" w:rsidRDefault="00B10068" w:rsidP="00A52612">
            <w:pPr>
              <w:rPr>
                <w:rFonts w:asciiTheme="minorHAnsi" w:hAnsiTheme="minorHAnsi"/>
                <w:sz w:val="16"/>
                <w:szCs w:val="16"/>
              </w:rPr>
            </w:pPr>
            <w:ins w:id="189" w:author="jmiller20191120" w:date="2019-11-26T12:50:00Z">
              <w:r w:rsidRPr="00B10068">
                <w:rPr>
                  <w:rFonts w:asciiTheme="minorHAnsi" w:hAnsiTheme="minorHAnsi"/>
                  <w:sz w:val="16"/>
                  <w:szCs w:val="16"/>
                </w:rPr>
                <w:t>*ducted mini-split HP</w:t>
              </w:r>
            </w:ins>
          </w:p>
          <w:p w14:paraId="1F9B98EE" w14:textId="77777777" w:rsidR="009E04C7" w:rsidRPr="00E5194F" w:rsidRDefault="00A52612" w:rsidP="00A52612">
            <w:pPr>
              <w:rPr>
                <w:rFonts w:ascii="Calibri" w:hAnsi="Calibri"/>
                <w:sz w:val="16"/>
                <w:szCs w:val="16"/>
              </w:rPr>
            </w:pPr>
            <w:r w:rsidRPr="00E5194F">
              <w:rPr>
                <w:rFonts w:asciiTheme="minorHAnsi" w:hAnsiTheme="minorHAnsi"/>
                <w:sz w:val="16"/>
                <w:szCs w:val="16"/>
              </w:rPr>
              <w:t>*room HP</w:t>
            </w:r>
            <w:r w:rsidRPr="00E5194F">
              <w:rPr>
                <w:rFonts w:ascii="Calibri" w:hAnsi="Calibri"/>
                <w:sz w:val="16"/>
                <w:szCs w:val="16"/>
              </w:rPr>
              <w:t xml:space="preserve"> </w:t>
            </w:r>
          </w:p>
          <w:p w14:paraId="1F9B98EF" w14:textId="77777777" w:rsidR="009E04C7" w:rsidRPr="00E5194F" w:rsidRDefault="009E04C7" w:rsidP="009E04C7">
            <w:pPr>
              <w:rPr>
                <w:rFonts w:asciiTheme="minorHAnsi" w:hAnsiTheme="minorHAnsi"/>
                <w:sz w:val="16"/>
                <w:szCs w:val="16"/>
              </w:rPr>
            </w:pPr>
            <w:r w:rsidRPr="00E5194F">
              <w:rPr>
                <w:rFonts w:asciiTheme="minorHAnsi" w:hAnsiTheme="minorHAnsi"/>
                <w:sz w:val="16"/>
                <w:szCs w:val="16"/>
              </w:rPr>
              <w:t>*hydronic HP,</w:t>
            </w:r>
          </w:p>
          <w:p w14:paraId="1F9B98F0" w14:textId="77777777" w:rsidR="009E04C7" w:rsidRPr="00E5194F" w:rsidRDefault="009E04C7" w:rsidP="009E04C7">
            <w:pPr>
              <w:rPr>
                <w:rFonts w:asciiTheme="minorHAnsi" w:hAnsiTheme="minorHAnsi"/>
                <w:sz w:val="16"/>
                <w:szCs w:val="16"/>
              </w:rPr>
            </w:pPr>
            <w:r w:rsidRPr="00E5194F">
              <w:rPr>
                <w:rFonts w:asciiTheme="minorHAnsi" w:hAnsiTheme="minorHAnsi"/>
                <w:sz w:val="16"/>
                <w:szCs w:val="16"/>
              </w:rPr>
              <w:t>*hydronic HP+forced air;</w:t>
            </w:r>
          </w:p>
          <w:p w14:paraId="203ED46F" w14:textId="77777777" w:rsidR="00A00C89" w:rsidRPr="00E5194F" w:rsidRDefault="00A00C89" w:rsidP="00A52612">
            <w:pPr>
              <w:rPr>
                <w:rFonts w:ascii="Calibri" w:hAnsi="Calibri"/>
                <w:sz w:val="16"/>
                <w:szCs w:val="16"/>
              </w:rPr>
            </w:pPr>
            <w:r w:rsidRPr="00E5194F">
              <w:rPr>
                <w:rFonts w:ascii="Calibri" w:hAnsi="Calibri"/>
                <w:sz w:val="16"/>
                <w:szCs w:val="16"/>
              </w:rPr>
              <w:t>*small duct high velocity HP;</w:t>
            </w:r>
          </w:p>
          <w:p w14:paraId="5811AAFC" w14:textId="77777777" w:rsidR="00B5666D" w:rsidRDefault="00A00C89" w:rsidP="00B23E43">
            <w:pPr>
              <w:rPr>
                <w:rFonts w:ascii="Calibri" w:hAnsi="Calibri"/>
                <w:sz w:val="18"/>
                <w:szCs w:val="18"/>
              </w:rPr>
            </w:pPr>
            <w:r>
              <w:rPr>
                <w:rFonts w:ascii="Calibri" w:hAnsi="Calibri"/>
                <w:sz w:val="18"/>
                <w:szCs w:val="18"/>
              </w:rPr>
              <w:t>*ductless VRF HP</w:t>
            </w:r>
            <w:r w:rsidR="00B23E43" w:rsidRPr="00A82EF3">
              <w:rPr>
                <w:rFonts w:ascii="Calibri" w:hAnsi="Calibri"/>
                <w:sz w:val="18"/>
                <w:szCs w:val="18"/>
              </w:rPr>
              <w:t xml:space="preserve"> </w:t>
            </w:r>
          </w:p>
          <w:p w14:paraId="24C283F5" w14:textId="4E2A6B92" w:rsidR="00B5666D" w:rsidRPr="00B5666D" w:rsidRDefault="00B5666D" w:rsidP="00B5666D">
            <w:pPr>
              <w:rPr>
                <w:rFonts w:ascii="Calibri" w:hAnsi="Calibri"/>
                <w:sz w:val="18"/>
                <w:szCs w:val="18"/>
              </w:rPr>
            </w:pPr>
            <w:r w:rsidRPr="00B5666D">
              <w:rPr>
                <w:rFonts w:ascii="Calibri" w:hAnsi="Calibri"/>
                <w:sz w:val="18"/>
                <w:szCs w:val="18"/>
              </w:rPr>
              <w:t xml:space="preserve">*VCHP-Ducted </w:t>
            </w:r>
          </w:p>
          <w:p w14:paraId="554D2359" w14:textId="4C6DA45E" w:rsidR="00B5666D" w:rsidRPr="00B5666D" w:rsidRDefault="00B5666D" w:rsidP="00B5666D">
            <w:pPr>
              <w:rPr>
                <w:rFonts w:ascii="Calibri" w:hAnsi="Calibri"/>
                <w:sz w:val="18"/>
                <w:szCs w:val="18"/>
              </w:rPr>
            </w:pPr>
            <w:r w:rsidRPr="00B5666D">
              <w:rPr>
                <w:rFonts w:ascii="Calibri" w:hAnsi="Calibri"/>
                <w:sz w:val="18"/>
                <w:szCs w:val="18"/>
              </w:rPr>
              <w:t>*VCHP-Ductless</w:t>
            </w:r>
          </w:p>
          <w:p w14:paraId="7688FCBD" w14:textId="25478C4E" w:rsidR="0056774C" w:rsidRDefault="00B5666D" w:rsidP="00B5666D">
            <w:pPr>
              <w:rPr>
                <w:rFonts w:ascii="Calibri" w:hAnsi="Calibri"/>
                <w:sz w:val="18"/>
                <w:szCs w:val="18"/>
              </w:rPr>
            </w:pPr>
            <w:r w:rsidRPr="00B5666D">
              <w:rPr>
                <w:rFonts w:ascii="Calibri" w:hAnsi="Calibri"/>
                <w:sz w:val="18"/>
                <w:szCs w:val="18"/>
              </w:rPr>
              <w:t>*VCHP-Ducted+Ductless</w:t>
            </w:r>
          </w:p>
          <w:p w14:paraId="604513E3" w14:textId="77777777" w:rsidR="0056774C" w:rsidRPr="0056774C" w:rsidRDefault="0056774C" w:rsidP="0056774C">
            <w:pPr>
              <w:rPr>
                <w:rFonts w:ascii="Calibri" w:hAnsi="Calibri"/>
                <w:sz w:val="18"/>
                <w:szCs w:val="18"/>
              </w:rPr>
            </w:pPr>
            <w:r w:rsidRPr="0056774C">
              <w:rPr>
                <w:rFonts w:ascii="Calibri" w:hAnsi="Calibri"/>
                <w:sz w:val="18"/>
                <w:szCs w:val="18"/>
              </w:rPr>
              <w:t>*multisplit HP-ducted</w:t>
            </w:r>
          </w:p>
          <w:p w14:paraId="5518C441" w14:textId="77777777" w:rsidR="0056774C" w:rsidRPr="0056774C" w:rsidRDefault="0056774C" w:rsidP="0056774C">
            <w:pPr>
              <w:rPr>
                <w:rFonts w:ascii="Calibri" w:hAnsi="Calibri"/>
                <w:sz w:val="18"/>
                <w:szCs w:val="18"/>
              </w:rPr>
            </w:pPr>
            <w:r w:rsidRPr="0056774C">
              <w:rPr>
                <w:rFonts w:ascii="Calibri" w:hAnsi="Calibri"/>
                <w:sz w:val="18"/>
                <w:szCs w:val="18"/>
              </w:rPr>
              <w:t>*multisplit HP-ductless</w:t>
            </w:r>
          </w:p>
          <w:p w14:paraId="13F53880" w14:textId="77777777" w:rsidR="00B10068" w:rsidRDefault="0056774C" w:rsidP="0056774C">
            <w:pPr>
              <w:rPr>
                <w:ins w:id="190" w:author="jmiller20191120" w:date="2019-11-26T12:51:00Z"/>
                <w:rFonts w:ascii="Calibri" w:hAnsi="Calibri"/>
                <w:sz w:val="18"/>
                <w:szCs w:val="18"/>
              </w:rPr>
            </w:pPr>
            <w:r w:rsidRPr="0056774C">
              <w:rPr>
                <w:rFonts w:ascii="Calibri" w:hAnsi="Calibri"/>
                <w:sz w:val="18"/>
                <w:szCs w:val="18"/>
              </w:rPr>
              <w:t>*multisplit HP-ducted+ductless</w:t>
            </w:r>
          </w:p>
          <w:p w14:paraId="05FBEDA6" w14:textId="77777777" w:rsidR="00B10068" w:rsidRPr="00B10068" w:rsidRDefault="00B10068" w:rsidP="00B10068">
            <w:pPr>
              <w:rPr>
                <w:ins w:id="191" w:author="jmiller20191120" w:date="2019-11-26T12:51:00Z"/>
                <w:rFonts w:ascii="Calibri" w:hAnsi="Calibri"/>
                <w:sz w:val="18"/>
                <w:szCs w:val="18"/>
              </w:rPr>
            </w:pPr>
            <w:ins w:id="192" w:author="jmiller20191120" w:date="2019-11-26T12:51:00Z">
              <w:r w:rsidRPr="00B10068">
                <w:rPr>
                  <w:rFonts w:ascii="Calibri" w:hAnsi="Calibri"/>
                  <w:sz w:val="18"/>
                  <w:szCs w:val="18"/>
                </w:rPr>
                <w:t>*air-to-water HP</w:t>
              </w:r>
            </w:ins>
          </w:p>
          <w:p w14:paraId="1F9B98F1" w14:textId="112F71E6" w:rsidR="00A410FF" w:rsidRPr="00A410FF" w:rsidRDefault="00B10068" w:rsidP="00B10068">
            <w:pPr>
              <w:rPr>
                <w:rFonts w:asciiTheme="minorHAnsi" w:hAnsiTheme="minorHAnsi"/>
                <w:sz w:val="16"/>
                <w:szCs w:val="16"/>
              </w:rPr>
            </w:pPr>
            <w:ins w:id="193" w:author="jmiller20191120" w:date="2019-11-26T12:51:00Z">
              <w:r w:rsidRPr="00B10068">
                <w:rPr>
                  <w:rFonts w:ascii="Calibri" w:hAnsi="Calibri"/>
                  <w:sz w:val="18"/>
                  <w:szCs w:val="18"/>
                </w:rPr>
                <w:t xml:space="preserve">*ground-source HP </w:t>
              </w:r>
            </w:ins>
            <w:r w:rsidR="00A52612" w:rsidRPr="00A82EF3">
              <w:rPr>
                <w:rFonts w:ascii="Calibri" w:hAnsi="Calibri"/>
                <w:sz w:val="18"/>
                <w:szCs w:val="18"/>
              </w:rPr>
              <w:t>&gt;&gt;</w:t>
            </w:r>
          </w:p>
        </w:tc>
      </w:tr>
      <w:tr w:rsidR="00A410FF" w:rsidRPr="00295655" w14:paraId="1F9B98F8" w14:textId="77777777" w:rsidTr="00217F57">
        <w:trPr>
          <w:cantSplit/>
          <w:trHeight w:val="188"/>
        </w:trPr>
        <w:tc>
          <w:tcPr>
            <w:tcW w:w="1458" w:type="dxa"/>
            <w:vAlign w:val="bottom"/>
          </w:tcPr>
          <w:p w14:paraId="1F9B98F3" w14:textId="77777777" w:rsidR="00A410FF" w:rsidRPr="00295655" w:rsidRDefault="00A410FF" w:rsidP="00E91CEC">
            <w:pPr>
              <w:keepNext/>
              <w:jc w:val="center"/>
              <w:rPr>
                <w:rFonts w:ascii="Calibri" w:hAnsi="Calibri"/>
                <w:sz w:val="18"/>
                <w:szCs w:val="18"/>
              </w:rPr>
            </w:pPr>
            <w:r w:rsidRPr="00295655">
              <w:rPr>
                <w:rFonts w:ascii="Calibri" w:hAnsi="Calibri"/>
                <w:sz w:val="18"/>
                <w:szCs w:val="18"/>
              </w:rPr>
              <w:t>01</w:t>
            </w:r>
          </w:p>
        </w:tc>
        <w:tc>
          <w:tcPr>
            <w:tcW w:w="1440" w:type="dxa"/>
            <w:vAlign w:val="bottom"/>
          </w:tcPr>
          <w:p w14:paraId="1F9B98F4" w14:textId="77777777" w:rsidR="00A410FF" w:rsidRPr="00295655" w:rsidRDefault="00A410FF" w:rsidP="00E91CEC">
            <w:pPr>
              <w:keepNext/>
              <w:jc w:val="center"/>
              <w:rPr>
                <w:rFonts w:ascii="Calibri" w:hAnsi="Calibri"/>
                <w:sz w:val="18"/>
                <w:szCs w:val="18"/>
              </w:rPr>
            </w:pPr>
            <w:r w:rsidRPr="00295655">
              <w:rPr>
                <w:rFonts w:ascii="Calibri" w:hAnsi="Calibri"/>
                <w:sz w:val="18"/>
                <w:szCs w:val="18"/>
              </w:rPr>
              <w:t>02</w:t>
            </w:r>
          </w:p>
        </w:tc>
        <w:tc>
          <w:tcPr>
            <w:tcW w:w="3900" w:type="dxa"/>
            <w:vAlign w:val="bottom"/>
          </w:tcPr>
          <w:p w14:paraId="1F9B98F5" w14:textId="77777777" w:rsidR="00A410FF" w:rsidRPr="00295655" w:rsidRDefault="00A410FF" w:rsidP="00E91CEC">
            <w:pPr>
              <w:keepNext/>
              <w:jc w:val="center"/>
              <w:rPr>
                <w:rFonts w:ascii="Calibri" w:hAnsi="Calibri"/>
                <w:sz w:val="18"/>
                <w:szCs w:val="18"/>
              </w:rPr>
            </w:pPr>
            <w:r w:rsidRPr="00295655">
              <w:rPr>
                <w:rFonts w:ascii="Calibri" w:hAnsi="Calibri"/>
                <w:sz w:val="18"/>
                <w:szCs w:val="18"/>
              </w:rPr>
              <w:t>03</w:t>
            </w:r>
          </w:p>
        </w:tc>
        <w:tc>
          <w:tcPr>
            <w:tcW w:w="3900" w:type="dxa"/>
            <w:vAlign w:val="bottom"/>
          </w:tcPr>
          <w:p w14:paraId="1F9B98F6" w14:textId="77777777" w:rsidR="00A410FF" w:rsidRPr="00295655" w:rsidRDefault="00A410FF" w:rsidP="00E91CEC">
            <w:pPr>
              <w:keepNext/>
              <w:jc w:val="center"/>
              <w:rPr>
                <w:rFonts w:ascii="Calibri" w:hAnsi="Calibri"/>
                <w:sz w:val="18"/>
                <w:szCs w:val="18"/>
              </w:rPr>
            </w:pPr>
            <w:r w:rsidRPr="00295655">
              <w:rPr>
                <w:rFonts w:ascii="Calibri" w:hAnsi="Calibri"/>
                <w:sz w:val="18"/>
                <w:szCs w:val="18"/>
              </w:rPr>
              <w:t>04</w:t>
            </w:r>
          </w:p>
        </w:tc>
        <w:tc>
          <w:tcPr>
            <w:tcW w:w="3900" w:type="dxa"/>
            <w:vAlign w:val="bottom"/>
          </w:tcPr>
          <w:p w14:paraId="1F9B98F7" w14:textId="77777777" w:rsidR="00A410FF" w:rsidRPr="00295655" w:rsidRDefault="00A410FF" w:rsidP="00E91CEC">
            <w:pPr>
              <w:keepNext/>
              <w:jc w:val="center"/>
              <w:rPr>
                <w:rFonts w:ascii="Calibri" w:hAnsi="Calibri"/>
                <w:sz w:val="18"/>
                <w:szCs w:val="18"/>
              </w:rPr>
            </w:pPr>
            <w:r w:rsidRPr="00295655">
              <w:rPr>
                <w:rFonts w:ascii="Calibri" w:hAnsi="Calibri"/>
                <w:sz w:val="18"/>
                <w:szCs w:val="18"/>
              </w:rPr>
              <w:t>05</w:t>
            </w:r>
          </w:p>
        </w:tc>
      </w:tr>
      <w:tr w:rsidR="00A410FF" w:rsidRPr="00295655" w14:paraId="1F9B98FF" w14:textId="77777777" w:rsidTr="00217F57">
        <w:trPr>
          <w:cantSplit/>
          <w:trHeight w:val="576"/>
        </w:trPr>
        <w:tc>
          <w:tcPr>
            <w:tcW w:w="1458" w:type="dxa"/>
            <w:vAlign w:val="bottom"/>
          </w:tcPr>
          <w:p w14:paraId="1F9B98F9" w14:textId="121F9D74" w:rsidR="00A410FF" w:rsidRPr="00295655" w:rsidRDefault="00A410FF" w:rsidP="00D43B79">
            <w:pPr>
              <w:keepNext/>
              <w:jc w:val="center"/>
              <w:rPr>
                <w:rFonts w:ascii="Calibri" w:hAnsi="Calibri"/>
                <w:b/>
                <w:sz w:val="18"/>
                <w:szCs w:val="18"/>
              </w:rPr>
            </w:pPr>
            <w:r w:rsidRPr="00D55CAB">
              <w:rPr>
                <w:rFonts w:ascii="Calibri" w:hAnsi="Calibri"/>
                <w:sz w:val="18"/>
                <w:szCs w:val="18"/>
              </w:rPr>
              <w:t xml:space="preserve">SC System </w:t>
            </w:r>
            <w:r w:rsidR="00D43B79">
              <w:rPr>
                <w:rFonts w:ascii="Calibri" w:hAnsi="Calibri"/>
                <w:sz w:val="18"/>
                <w:szCs w:val="18"/>
              </w:rPr>
              <w:t>ID/</w:t>
            </w:r>
            <w:r w:rsidRPr="00D55CAB">
              <w:rPr>
                <w:rFonts w:ascii="Calibri" w:hAnsi="Calibri"/>
                <w:sz w:val="18"/>
                <w:szCs w:val="18"/>
              </w:rPr>
              <w:t>Name</w:t>
            </w:r>
            <w:r w:rsidR="00D43B79">
              <w:t xml:space="preserve"> </w:t>
            </w:r>
            <w:r w:rsidR="00D43B79" w:rsidRPr="00D43B79">
              <w:rPr>
                <w:rFonts w:ascii="Calibri" w:hAnsi="Calibri"/>
                <w:sz w:val="18"/>
                <w:szCs w:val="18"/>
              </w:rPr>
              <w:t>from CF1R</w:t>
            </w:r>
          </w:p>
        </w:tc>
        <w:tc>
          <w:tcPr>
            <w:tcW w:w="1440" w:type="dxa"/>
            <w:vAlign w:val="bottom"/>
          </w:tcPr>
          <w:p w14:paraId="1F9B98FA" w14:textId="61E83731" w:rsidR="00A410FF" w:rsidRPr="0098534B" w:rsidRDefault="00A410FF" w:rsidP="00D13FCF">
            <w:pPr>
              <w:keepNext/>
              <w:jc w:val="center"/>
              <w:rPr>
                <w:rFonts w:ascii="Calibri" w:hAnsi="Calibri"/>
                <w:sz w:val="18"/>
                <w:szCs w:val="18"/>
              </w:rPr>
            </w:pPr>
            <w:r w:rsidRPr="0098534B">
              <w:rPr>
                <w:rFonts w:ascii="Calibri" w:hAnsi="Calibri"/>
                <w:sz w:val="18"/>
                <w:szCs w:val="18"/>
              </w:rPr>
              <w:t xml:space="preserve">SC System </w:t>
            </w:r>
            <w:r w:rsidR="00D13FCF" w:rsidRPr="00D13FCF">
              <w:rPr>
                <w:rFonts w:ascii="Calibri" w:hAnsi="Calibri"/>
                <w:sz w:val="18"/>
                <w:szCs w:val="18"/>
              </w:rPr>
              <w:t xml:space="preserve">Description of </w:t>
            </w:r>
            <w:r w:rsidRPr="0098534B">
              <w:rPr>
                <w:rFonts w:ascii="Calibri" w:hAnsi="Calibri"/>
                <w:sz w:val="18"/>
                <w:szCs w:val="18"/>
              </w:rPr>
              <w:t>Area Served</w:t>
            </w:r>
          </w:p>
        </w:tc>
        <w:tc>
          <w:tcPr>
            <w:tcW w:w="3900" w:type="dxa"/>
            <w:vAlign w:val="bottom"/>
          </w:tcPr>
          <w:p w14:paraId="1F9B98FB" w14:textId="77777777" w:rsidR="00A410FF" w:rsidRPr="002E10B9" w:rsidRDefault="00A410FF" w:rsidP="00E91CEC">
            <w:pPr>
              <w:keepNext/>
              <w:jc w:val="center"/>
              <w:rPr>
                <w:rFonts w:ascii="Calibri" w:hAnsi="Calibri"/>
                <w:sz w:val="18"/>
                <w:szCs w:val="16"/>
              </w:rPr>
            </w:pPr>
            <w:r w:rsidRPr="002E10B9">
              <w:rPr>
                <w:rFonts w:ascii="Calibri" w:hAnsi="Calibri"/>
                <w:sz w:val="18"/>
                <w:szCs w:val="16"/>
              </w:rPr>
              <w:t>Condenser or Package Unit Manufacturer</w:t>
            </w:r>
          </w:p>
        </w:tc>
        <w:tc>
          <w:tcPr>
            <w:tcW w:w="3900" w:type="dxa"/>
            <w:vAlign w:val="bottom"/>
          </w:tcPr>
          <w:p w14:paraId="1F9B98FC" w14:textId="77777777" w:rsidR="00A410FF" w:rsidRPr="002E10B9" w:rsidRDefault="00A410FF" w:rsidP="00E91CEC">
            <w:pPr>
              <w:keepNext/>
              <w:jc w:val="center"/>
              <w:rPr>
                <w:rFonts w:ascii="Calibri" w:hAnsi="Calibri"/>
                <w:sz w:val="18"/>
                <w:szCs w:val="16"/>
              </w:rPr>
            </w:pPr>
            <w:r w:rsidRPr="002E10B9">
              <w:rPr>
                <w:rFonts w:ascii="Calibri" w:hAnsi="Calibri"/>
                <w:sz w:val="18"/>
                <w:szCs w:val="16"/>
              </w:rPr>
              <w:t>Condenser or Package Unit Model Number</w:t>
            </w:r>
          </w:p>
        </w:tc>
        <w:tc>
          <w:tcPr>
            <w:tcW w:w="3900" w:type="dxa"/>
            <w:vAlign w:val="bottom"/>
          </w:tcPr>
          <w:p w14:paraId="1F9B98FD" w14:textId="77777777" w:rsidR="00A410FF" w:rsidRPr="002E10B9" w:rsidRDefault="00A410FF" w:rsidP="00E91CEC">
            <w:pPr>
              <w:keepNext/>
              <w:jc w:val="center"/>
              <w:rPr>
                <w:rFonts w:ascii="Calibri" w:hAnsi="Calibri"/>
                <w:sz w:val="18"/>
                <w:szCs w:val="16"/>
              </w:rPr>
            </w:pPr>
            <w:r w:rsidRPr="002E10B9">
              <w:rPr>
                <w:rFonts w:ascii="Calibri" w:hAnsi="Calibri"/>
                <w:sz w:val="18"/>
                <w:szCs w:val="16"/>
              </w:rPr>
              <w:t xml:space="preserve">Condenser or Package Unit </w:t>
            </w:r>
          </w:p>
          <w:p w14:paraId="1F9B98FE" w14:textId="77777777" w:rsidR="00A410FF" w:rsidRPr="002E10B9" w:rsidRDefault="00A410FF" w:rsidP="00E91CEC">
            <w:pPr>
              <w:keepNext/>
              <w:jc w:val="center"/>
              <w:rPr>
                <w:rFonts w:ascii="Calibri" w:hAnsi="Calibri"/>
                <w:sz w:val="18"/>
                <w:szCs w:val="16"/>
              </w:rPr>
            </w:pPr>
            <w:r w:rsidRPr="002E10B9">
              <w:rPr>
                <w:rFonts w:ascii="Calibri" w:hAnsi="Calibri"/>
                <w:sz w:val="18"/>
                <w:szCs w:val="16"/>
              </w:rPr>
              <w:t>Serial Number</w:t>
            </w:r>
          </w:p>
        </w:tc>
      </w:tr>
      <w:tr w:rsidR="00A410FF" w:rsidRPr="00295655" w14:paraId="1F9B9905" w14:textId="77777777" w:rsidTr="00217F57">
        <w:trPr>
          <w:cantSplit/>
          <w:trHeight w:val="395"/>
        </w:trPr>
        <w:tc>
          <w:tcPr>
            <w:tcW w:w="1458" w:type="dxa"/>
          </w:tcPr>
          <w:p w14:paraId="1F9B9900" w14:textId="77777777" w:rsidR="00A410FF" w:rsidRPr="00295655" w:rsidRDefault="00A410FF" w:rsidP="007822B3">
            <w:pPr>
              <w:keepNext/>
              <w:rPr>
                <w:rFonts w:ascii="Calibri" w:hAnsi="Calibri"/>
                <w:sz w:val="18"/>
                <w:szCs w:val="18"/>
              </w:rPr>
            </w:pPr>
            <w:r w:rsidRPr="00295655">
              <w:rPr>
                <w:rFonts w:ascii="Calibri" w:hAnsi="Calibri"/>
                <w:sz w:val="18"/>
                <w:szCs w:val="18"/>
              </w:rPr>
              <w:t xml:space="preserve">&lt;&lt;auto filled from </w:t>
            </w:r>
            <w:r w:rsidR="007822B3" w:rsidRPr="007822B3">
              <w:rPr>
                <w:rFonts w:ascii="Calibri" w:hAnsi="Calibri"/>
                <w:sz w:val="16"/>
                <w:szCs w:val="16"/>
              </w:rPr>
              <w:t xml:space="preserve"> </w:t>
            </w:r>
            <w:r w:rsidR="007822B3" w:rsidRPr="002D1CAC">
              <w:rPr>
                <w:rFonts w:ascii="Calibri" w:hAnsi="Calibri"/>
                <w:sz w:val="16"/>
                <w:szCs w:val="16"/>
                <w:highlight w:val="yellow"/>
              </w:rPr>
              <w:t>D01</w:t>
            </w:r>
            <w:r w:rsidRPr="00295655">
              <w:rPr>
                <w:rFonts w:ascii="Calibri" w:hAnsi="Calibri"/>
                <w:sz w:val="18"/>
                <w:szCs w:val="18"/>
              </w:rPr>
              <w:t>&gt;&gt;</w:t>
            </w:r>
          </w:p>
        </w:tc>
        <w:tc>
          <w:tcPr>
            <w:tcW w:w="1440" w:type="dxa"/>
          </w:tcPr>
          <w:p w14:paraId="1F9B9901" w14:textId="77777777" w:rsidR="00A410FF" w:rsidRPr="0098534B" w:rsidRDefault="00A410FF" w:rsidP="00E91CEC">
            <w:pPr>
              <w:keepNext/>
              <w:rPr>
                <w:rFonts w:ascii="Calibri" w:hAnsi="Calibri"/>
                <w:sz w:val="16"/>
                <w:szCs w:val="16"/>
              </w:rPr>
            </w:pPr>
            <w:r w:rsidRPr="0098534B">
              <w:rPr>
                <w:rFonts w:ascii="Calibri" w:hAnsi="Calibri"/>
                <w:sz w:val="16"/>
                <w:szCs w:val="16"/>
              </w:rPr>
              <w:t xml:space="preserve">&lt;&lt;auto filled from </w:t>
            </w:r>
            <w:r w:rsidRPr="002D1CAC">
              <w:rPr>
                <w:rFonts w:ascii="Calibri" w:hAnsi="Calibri"/>
                <w:sz w:val="16"/>
                <w:szCs w:val="16"/>
                <w:highlight w:val="yellow"/>
              </w:rPr>
              <w:t>D02</w:t>
            </w:r>
            <w:r w:rsidRPr="0098534B">
              <w:rPr>
                <w:rFonts w:ascii="Calibri" w:hAnsi="Calibri"/>
                <w:sz w:val="16"/>
                <w:szCs w:val="16"/>
              </w:rPr>
              <w:t xml:space="preserve">&gt;&gt; </w:t>
            </w:r>
          </w:p>
        </w:tc>
        <w:tc>
          <w:tcPr>
            <w:tcW w:w="3900" w:type="dxa"/>
          </w:tcPr>
          <w:p w14:paraId="1F9B9902" w14:textId="77777777" w:rsidR="00A410FF" w:rsidRPr="00295655" w:rsidRDefault="00A410FF" w:rsidP="00E91CEC">
            <w:pPr>
              <w:keepNext/>
              <w:rPr>
                <w:rFonts w:ascii="Calibri" w:hAnsi="Calibri"/>
                <w:sz w:val="18"/>
                <w:szCs w:val="18"/>
              </w:rPr>
            </w:pPr>
            <w:r w:rsidRPr="00295655">
              <w:rPr>
                <w:rFonts w:ascii="Calibri" w:hAnsi="Calibri"/>
                <w:sz w:val="18"/>
                <w:szCs w:val="18"/>
              </w:rPr>
              <w:t>&lt;&lt;user input alphanumeric text string max 50 characters&gt;&gt;</w:t>
            </w:r>
          </w:p>
        </w:tc>
        <w:tc>
          <w:tcPr>
            <w:tcW w:w="3900" w:type="dxa"/>
          </w:tcPr>
          <w:p w14:paraId="1F9B9903" w14:textId="77777777" w:rsidR="00A410FF" w:rsidRPr="00295655" w:rsidRDefault="00A410FF" w:rsidP="00E91CEC">
            <w:pPr>
              <w:keepNext/>
              <w:rPr>
                <w:rFonts w:ascii="Calibri" w:hAnsi="Calibri"/>
                <w:sz w:val="18"/>
                <w:szCs w:val="18"/>
              </w:rPr>
            </w:pPr>
            <w:r w:rsidRPr="00295655">
              <w:rPr>
                <w:rFonts w:ascii="Calibri" w:hAnsi="Calibri"/>
                <w:sz w:val="18"/>
                <w:szCs w:val="18"/>
              </w:rPr>
              <w:t>&lt;&lt;user input alphanumeric text string max 50 characters&gt;&gt;</w:t>
            </w:r>
          </w:p>
        </w:tc>
        <w:tc>
          <w:tcPr>
            <w:tcW w:w="3900" w:type="dxa"/>
          </w:tcPr>
          <w:p w14:paraId="1F9B9904" w14:textId="77777777" w:rsidR="00A410FF" w:rsidRPr="00295655" w:rsidRDefault="00A410FF" w:rsidP="00E91CEC">
            <w:pPr>
              <w:keepNext/>
              <w:rPr>
                <w:rFonts w:ascii="Calibri" w:hAnsi="Calibri"/>
                <w:sz w:val="18"/>
                <w:szCs w:val="18"/>
              </w:rPr>
            </w:pPr>
            <w:r w:rsidRPr="00295655">
              <w:rPr>
                <w:rFonts w:ascii="Calibri" w:hAnsi="Calibri"/>
                <w:sz w:val="18"/>
                <w:szCs w:val="18"/>
              </w:rPr>
              <w:t>&lt;&lt;user input alphanumeric text string max 50 characters&gt;&gt;</w:t>
            </w:r>
          </w:p>
        </w:tc>
      </w:tr>
      <w:tr w:rsidR="00A410FF" w:rsidRPr="00295655" w14:paraId="1F9B990B" w14:textId="77777777" w:rsidTr="00217F57">
        <w:trPr>
          <w:cantSplit/>
          <w:trHeight w:val="288"/>
        </w:trPr>
        <w:tc>
          <w:tcPr>
            <w:tcW w:w="1458" w:type="dxa"/>
          </w:tcPr>
          <w:p w14:paraId="1F9B9906" w14:textId="77777777" w:rsidR="00A410FF" w:rsidRPr="00295655" w:rsidRDefault="00A410FF" w:rsidP="00E91CEC">
            <w:pPr>
              <w:keepNext/>
              <w:rPr>
                <w:rFonts w:ascii="Calibri" w:hAnsi="Calibri"/>
                <w:sz w:val="18"/>
                <w:szCs w:val="18"/>
              </w:rPr>
            </w:pPr>
          </w:p>
        </w:tc>
        <w:tc>
          <w:tcPr>
            <w:tcW w:w="1440" w:type="dxa"/>
          </w:tcPr>
          <w:p w14:paraId="1F9B9907" w14:textId="77777777" w:rsidR="00A410FF" w:rsidRPr="00295655" w:rsidRDefault="00A410FF" w:rsidP="00E91CEC">
            <w:pPr>
              <w:keepNext/>
              <w:rPr>
                <w:rFonts w:ascii="Calibri" w:hAnsi="Calibri"/>
                <w:sz w:val="18"/>
                <w:szCs w:val="18"/>
              </w:rPr>
            </w:pPr>
          </w:p>
        </w:tc>
        <w:tc>
          <w:tcPr>
            <w:tcW w:w="3900" w:type="dxa"/>
          </w:tcPr>
          <w:p w14:paraId="1F9B9908" w14:textId="77777777" w:rsidR="00A410FF" w:rsidRPr="00295655" w:rsidRDefault="00A410FF" w:rsidP="00E91CEC">
            <w:pPr>
              <w:keepNext/>
              <w:rPr>
                <w:rFonts w:ascii="Calibri" w:hAnsi="Calibri"/>
                <w:sz w:val="18"/>
                <w:szCs w:val="18"/>
              </w:rPr>
            </w:pPr>
          </w:p>
        </w:tc>
        <w:tc>
          <w:tcPr>
            <w:tcW w:w="3900" w:type="dxa"/>
          </w:tcPr>
          <w:p w14:paraId="1F9B9909" w14:textId="77777777" w:rsidR="00A410FF" w:rsidRPr="00295655" w:rsidRDefault="00A410FF" w:rsidP="00E91CEC">
            <w:pPr>
              <w:keepNext/>
              <w:rPr>
                <w:rFonts w:ascii="Calibri" w:hAnsi="Calibri"/>
                <w:sz w:val="18"/>
                <w:szCs w:val="18"/>
              </w:rPr>
            </w:pPr>
          </w:p>
        </w:tc>
        <w:tc>
          <w:tcPr>
            <w:tcW w:w="3900" w:type="dxa"/>
          </w:tcPr>
          <w:p w14:paraId="1F9B990A" w14:textId="77777777" w:rsidR="00A410FF" w:rsidRPr="00295655" w:rsidRDefault="00A410FF" w:rsidP="00E91CEC">
            <w:pPr>
              <w:keepNext/>
              <w:rPr>
                <w:rFonts w:ascii="Calibri" w:hAnsi="Calibri"/>
                <w:sz w:val="18"/>
                <w:szCs w:val="18"/>
              </w:rPr>
            </w:pPr>
          </w:p>
        </w:tc>
      </w:tr>
      <w:tr w:rsidR="00A410FF" w:rsidRPr="00295655" w14:paraId="1F9B9911" w14:textId="77777777" w:rsidTr="00217F57">
        <w:trPr>
          <w:cantSplit/>
          <w:trHeight w:val="288"/>
        </w:trPr>
        <w:tc>
          <w:tcPr>
            <w:tcW w:w="1458" w:type="dxa"/>
          </w:tcPr>
          <w:p w14:paraId="1F9B990C" w14:textId="77777777" w:rsidR="00A410FF" w:rsidRPr="00295655" w:rsidRDefault="00A410FF" w:rsidP="00E91CEC">
            <w:pPr>
              <w:keepNext/>
              <w:rPr>
                <w:rFonts w:ascii="Calibri" w:hAnsi="Calibri"/>
                <w:sz w:val="18"/>
                <w:szCs w:val="18"/>
              </w:rPr>
            </w:pPr>
          </w:p>
        </w:tc>
        <w:tc>
          <w:tcPr>
            <w:tcW w:w="1440" w:type="dxa"/>
          </w:tcPr>
          <w:p w14:paraId="1F9B990D" w14:textId="77777777" w:rsidR="00A410FF" w:rsidRPr="00295655" w:rsidRDefault="00A410FF" w:rsidP="00E91CEC">
            <w:pPr>
              <w:keepNext/>
              <w:rPr>
                <w:rFonts w:ascii="Calibri" w:hAnsi="Calibri"/>
                <w:sz w:val="18"/>
                <w:szCs w:val="18"/>
              </w:rPr>
            </w:pPr>
          </w:p>
        </w:tc>
        <w:tc>
          <w:tcPr>
            <w:tcW w:w="3900" w:type="dxa"/>
          </w:tcPr>
          <w:p w14:paraId="1F9B990E" w14:textId="77777777" w:rsidR="00A410FF" w:rsidRPr="00295655" w:rsidRDefault="00A410FF" w:rsidP="00E91CEC">
            <w:pPr>
              <w:keepNext/>
              <w:rPr>
                <w:rFonts w:ascii="Calibri" w:hAnsi="Calibri"/>
                <w:sz w:val="18"/>
                <w:szCs w:val="18"/>
              </w:rPr>
            </w:pPr>
          </w:p>
        </w:tc>
        <w:tc>
          <w:tcPr>
            <w:tcW w:w="3900" w:type="dxa"/>
          </w:tcPr>
          <w:p w14:paraId="1F9B990F" w14:textId="77777777" w:rsidR="00A410FF" w:rsidRPr="00295655" w:rsidRDefault="00A410FF" w:rsidP="00E91CEC">
            <w:pPr>
              <w:keepNext/>
              <w:rPr>
                <w:rFonts w:ascii="Calibri" w:hAnsi="Calibri"/>
                <w:sz w:val="18"/>
                <w:szCs w:val="18"/>
              </w:rPr>
            </w:pPr>
          </w:p>
        </w:tc>
        <w:tc>
          <w:tcPr>
            <w:tcW w:w="3900" w:type="dxa"/>
          </w:tcPr>
          <w:p w14:paraId="1F9B9910" w14:textId="77777777" w:rsidR="00A410FF" w:rsidRPr="00295655" w:rsidRDefault="00A410FF" w:rsidP="00E91CEC">
            <w:pPr>
              <w:keepNext/>
              <w:rPr>
                <w:rFonts w:ascii="Calibri" w:hAnsi="Calibri"/>
                <w:sz w:val="18"/>
                <w:szCs w:val="18"/>
              </w:rPr>
            </w:pPr>
          </w:p>
        </w:tc>
      </w:tr>
      <w:tr w:rsidR="00A410FF" w:rsidRPr="00295655" w14:paraId="1F9B9913" w14:textId="77777777" w:rsidTr="00E91CEC">
        <w:trPr>
          <w:cantSplit/>
        </w:trPr>
        <w:tc>
          <w:tcPr>
            <w:tcW w:w="14598" w:type="dxa"/>
            <w:gridSpan w:val="5"/>
          </w:tcPr>
          <w:p w14:paraId="1F9B9912" w14:textId="77777777" w:rsidR="00A410FF" w:rsidRPr="00295655" w:rsidRDefault="00A410FF" w:rsidP="00E91CEC">
            <w:pPr>
              <w:keepNext/>
              <w:rPr>
                <w:rFonts w:ascii="Calibri" w:hAnsi="Calibri"/>
                <w:sz w:val="18"/>
                <w:szCs w:val="18"/>
              </w:rPr>
            </w:pPr>
            <w:r w:rsidRPr="00295655">
              <w:rPr>
                <w:rFonts w:ascii="Calibri" w:hAnsi="Calibri"/>
                <w:sz w:val="18"/>
                <w:szCs w:val="18"/>
              </w:rPr>
              <w:t>Notes:</w:t>
            </w:r>
          </w:p>
        </w:tc>
      </w:tr>
    </w:tbl>
    <w:p w14:paraId="1F9B9914" w14:textId="77777777" w:rsidR="007B799C" w:rsidRDefault="007B799C" w:rsidP="008846F4">
      <w:pPr>
        <w:rPr>
          <w:rFonts w:ascii="Calibri" w:hAnsi="Calibri"/>
          <w:sz w:val="18"/>
          <w:szCs w:val="18"/>
        </w:rPr>
      </w:pPr>
    </w:p>
    <w:p w14:paraId="1F9B9915" w14:textId="77777777" w:rsidR="00A410FF" w:rsidRDefault="00A410FF" w:rsidP="008846F4">
      <w:pPr>
        <w:rPr>
          <w:rFonts w:ascii="Calibri" w:hAnsi="Calibri"/>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878"/>
        <w:gridCol w:w="2878"/>
        <w:gridCol w:w="2878"/>
        <w:gridCol w:w="2878"/>
        <w:gridCol w:w="2878"/>
      </w:tblGrid>
      <w:tr w:rsidR="005A5C17" w:rsidRPr="00295655" w14:paraId="1F9B991F" w14:textId="77777777" w:rsidTr="007121BB">
        <w:trPr>
          <w:cantSplit/>
        </w:trPr>
        <w:tc>
          <w:tcPr>
            <w:tcW w:w="14390" w:type="dxa"/>
            <w:gridSpan w:val="5"/>
            <w:tcBorders>
              <w:bottom w:val="nil"/>
            </w:tcBorders>
          </w:tcPr>
          <w:p w14:paraId="1F9B9916" w14:textId="34F781D2" w:rsidR="005A5C17" w:rsidRPr="00295655" w:rsidRDefault="00D56952" w:rsidP="00E91CEC">
            <w:pPr>
              <w:keepNext/>
              <w:rPr>
                <w:rFonts w:ascii="Calibri" w:hAnsi="Calibri"/>
                <w:b/>
                <w:sz w:val="18"/>
                <w:szCs w:val="18"/>
              </w:rPr>
            </w:pPr>
            <w:r>
              <w:rPr>
                <w:rFonts w:ascii="Calibri" w:hAnsi="Calibri"/>
                <w:b/>
                <w:sz w:val="18"/>
                <w:szCs w:val="18"/>
              </w:rPr>
              <w:t>J</w:t>
            </w:r>
            <w:r w:rsidR="005A5C17" w:rsidRPr="00295655">
              <w:rPr>
                <w:rFonts w:ascii="Calibri" w:hAnsi="Calibri"/>
                <w:b/>
                <w:sz w:val="18"/>
                <w:szCs w:val="18"/>
              </w:rPr>
              <w:t xml:space="preserve">. </w:t>
            </w:r>
            <w:r w:rsidR="005A5C17">
              <w:rPr>
                <w:rFonts w:ascii="Calibri" w:hAnsi="Calibri"/>
                <w:b/>
                <w:sz w:val="18"/>
                <w:szCs w:val="18"/>
              </w:rPr>
              <w:t>Installed Heat Pump</w:t>
            </w:r>
            <w:r w:rsidR="005A5C17" w:rsidRPr="00295655">
              <w:rPr>
                <w:rFonts w:ascii="Calibri" w:hAnsi="Calibri"/>
                <w:b/>
                <w:sz w:val="18"/>
                <w:szCs w:val="18"/>
              </w:rPr>
              <w:t xml:space="preserve"> </w:t>
            </w:r>
            <w:r w:rsidR="005A5C17">
              <w:rPr>
                <w:rFonts w:ascii="Calibri" w:hAnsi="Calibri"/>
                <w:b/>
                <w:sz w:val="18"/>
                <w:szCs w:val="18"/>
              </w:rPr>
              <w:t>System – Efficiency and Performance Compliance Information</w:t>
            </w:r>
          </w:p>
          <w:p w14:paraId="6CF3BF4A" w14:textId="1718139E" w:rsidR="007D05CE" w:rsidRDefault="005A5C17" w:rsidP="005A5C17">
            <w:pPr>
              <w:rPr>
                <w:rFonts w:ascii="Calibri" w:hAnsi="Calibri"/>
                <w:sz w:val="18"/>
                <w:szCs w:val="18"/>
              </w:rPr>
            </w:pPr>
            <w:r w:rsidRPr="00A82EF3">
              <w:rPr>
                <w:rFonts w:ascii="Calibri" w:hAnsi="Calibri"/>
                <w:sz w:val="18"/>
                <w:szCs w:val="18"/>
              </w:rPr>
              <w:t>&lt;&lt;</w:t>
            </w:r>
            <w:r>
              <w:rPr>
                <w:rFonts w:ascii="Calibri" w:hAnsi="Calibri"/>
                <w:sz w:val="18"/>
                <w:szCs w:val="18"/>
              </w:rPr>
              <w:t>&lt;</w:t>
            </w:r>
            <w:r w:rsidRPr="006B1723">
              <w:rPr>
                <w:rFonts w:ascii="Calibri" w:hAnsi="Calibri"/>
                <w:b/>
                <w:sz w:val="18"/>
                <w:szCs w:val="18"/>
              </w:rPr>
              <w:t>if</w:t>
            </w:r>
            <w:r>
              <w:rPr>
                <w:rFonts w:ascii="Calibri" w:hAnsi="Calibri"/>
                <w:sz w:val="18"/>
                <w:szCs w:val="18"/>
              </w:rPr>
              <w:t xml:space="preserve"> none of the SC Systems listed in Section D have a value in</w:t>
            </w:r>
            <w:r w:rsidR="00017720">
              <w:rPr>
                <w:rFonts w:ascii="Calibri" w:hAnsi="Calibri"/>
                <w:sz w:val="18"/>
                <w:szCs w:val="18"/>
              </w:rPr>
              <w:t xml:space="preserve"> </w:t>
            </w:r>
            <w:r w:rsidR="00017720" w:rsidRPr="00017720">
              <w:rPr>
                <w:rFonts w:ascii="Calibri" w:hAnsi="Calibri"/>
                <w:sz w:val="18"/>
                <w:szCs w:val="18"/>
                <w:highlight w:val="yellow"/>
              </w:rPr>
              <w:t>D04</w:t>
            </w:r>
            <w:r w:rsidR="00017720">
              <w:rPr>
                <w:rFonts w:ascii="Calibri" w:hAnsi="Calibri"/>
                <w:sz w:val="18"/>
                <w:szCs w:val="18"/>
              </w:rPr>
              <w:t xml:space="preserve"> or</w:t>
            </w:r>
            <w:r>
              <w:rPr>
                <w:rFonts w:ascii="Calibri" w:hAnsi="Calibri"/>
                <w:sz w:val="18"/>
                <w:szCs w:val="18"/>
              </w:rPr>
              <w:t xml:space="preserve"> </w:t>
            </w:r>
            <w:r w:rsidRPr="007D05CE">
              <w:rPr>
                <w:rFonts w:ascii="Calibri" w:hAnsi="Calibri"/>
                <w:sz w:val="18"/>
                <w:szCs w:val="18"/>
                <w:highlight w:val="yellow"/>
              </w:rPr>
              <w:t>D05</w:t>
            </w:r>
            <w:r>
              <w:rPr>
                <w:rFonts w:ascii="Calibri" w:hAnsi="Calibri"/>
                <w:sz w:val="18"/>
                <w:szCs w:val="18"/>
              </w:rPr>
              <w:t xml:space="preserve"> = one of the heat pump types</w:t>
            </w:r>
            <w:r w:rsidR="007D05CE">
              <w:rPr>
                <w:rFonts w:ascii="Calibri" w:hAnsi="Calibri"/>
                <w:sz w:val="18"/>
                <w:szCs w:val="18"/>
              </w:rPr>
              <w:t xml:space="preserve"> in the</w:t>
            </w:r>
            <w:r>
              <w:rPr>
                <w:rFonts w:ascii="Calibri" w:hAnsi="Calibri"/>
                <w:sz w:val="18"/>
                <w:szCs w:val="18"/>
              </w:rPr>
              <w:t xml:space="preserve"> list that follows</w:t>
            </w:r>
            <w:r w:rsidR="007D05CE">
              <w:rPr>
                <w:rFonts w:ascii="Calibri" w:hAnsi="Calibri"/>
                <w:sz w:val="18"/>
                <w:szCs w:val="18"/>
              </w:rPr>
              <w:t xml:space="preserve"> below</w:t>
            </w:r>
            <w:r>
              <w:rPr>
                <w:rFonts w:ascii="Calibri" w:hAnsi="Calibri"/>
                <w:sz w:val="18"/>
                <w:szCs w:val="18"/>
              </w:rPr>
              <w:t xml:space="preserve">, </w:t>
            </w:r>
            <w:r w:rsidRPr="006B1723">
              <w:rPr>
                <w:rFonts w:ascii="Calibri" w:hAnsi="Calibri"/>
                <w:b/>
                <w:sz w:val="18"/>
                <w:szCs w:val="18"/>
              </w:rPr>
              <w:t>then</w:t>
            </w:r>
            <w:r>
              <w:rPr>
                <w:rFonts w:ascii="Calibri" w:hAnsi="Calibri"/>
                <w:sz w:val="18"/>
                <w:szCs w:val="18"/>
              </w:rPr>
              <w:t xml:space="preserve"> display the section does not apply message; </w:t>
            </w:r>
          </w:p>
          <w:p w14:paraId="04FAC2A0" w14:textId="77777777" w:rsidR="007D05CE" w:rsidRDefault="007D05CE" w:rsidP="005A5C17">
            <w:pPr>
              <w:rPr>
                <w:rFonts w:ascii="Calibri" w:hAnsi="Calibri"/>
                <w:sz w:val="18"/>
                <w:szCs w:val="18"/>
              </w:rPr>
            </w:pPr>
          </w:p>
          <w:p w14:paraId="4779EC2F" w14:textId="034E3E0D" w:rsidR="00AC70F5" w:rsidRDefault="005A5C17" w:rsidP="005A5C17">
            <w:pPr>
              <w:rPr>
                <w:rFonts w:ascii="Calibri" w:hAnsi="Calibri"/>
                <w:sz w:val="18"/>
                <w:szCs w:val="18"/>
              </w:rPr>
            </w:pPr>
            <w:r w:rsidRPr="00AC70F5">
              <w:rPr>
                <w:rFonts w:ascii="Calibri" w:hAnsi="Calibri"/>
                <w:b/>
                <w:sz w:val="18"/>
                <w:szCs w:val="18"/>
              </w:rPr>
              <w:t>else</w:t>
            </w:r>
            <w:r w:rsidRPr="00A82EF3">
              <w:rPr>
                <w:rFonts w:ascii="Calibri" w:hAnsi="Calibri"/>
                <w:sz w:val="18"/>
                <w:szCs w:val="18"/>
              </w:rPr>
              <w:t xml:space="preserve"> require one row of data to be entered in this table for each of the SC Systems</w:t>
            </w:r>
            <w:r>
              <w:rPr>
                <w:rFonts w:ascii="Calibri" w:hAnsi="Calibri"/>
                <w:sz w:val="18"/>
                <w:szCs w:val="18"/>
              </w:rPr>
              <w:t xml:space="preserve"> </w:t>
            </w:r>
            <w:r w:rsidR="00E47D3A" w:rsidRPr="00E47D3A">
              <w:rPr>
                <w:rFonts w:ascii="Calibri" w:hAnsi="Calibri"/>
                <w:sz w:val="18"/>
                <w:szCs w:val="18"/>
              </w:rPr>
              <w:t xml:space="preserve">listed in Section D that meets </w:t>
            </w:r>
            <w:r w:rsidR="007D05CE">
              <w:rPr>
                <w:rFonts w:ascii="Calibri" w:hAnsi="Calibri"/>
                <w:sz w:val="18"/>
                <w:szCs w:val="18"/>
              </w:rPr>
              <w:t>BOTH</w:t>
            </w:r>
            <w:r w:rsidR="00E47D3A" w:rsidRPr="00E47D3A">
              <w:rPr>
                <w:rFonts w:ascii="Calibri" w:hAnsi="Calibri"/>
                <w:sz w:val="18"/>
                <w:szCs w:val="18"/>
              </w:rPr>
              <w:t xml:space="preserve"> of the following </w:t>
            </w:r>
            <w:r w:rsidR="006B1723">
              <w:rPr>
                <w:rFonts w:ascii="Calibri" w:hAnsi="Calibri"/>
                <w:sz w:val="18"/>
                <w:szCs w:val="18"/>
              </w:rPr>
              <w:t>two</w:t>
            </w:r>
            <w:r w:rsidR="006B1723" w:rsidRPr="00E47D3A">
              <w:rPr>
                <w:rFonts w:ascii="Calibri" w:hAnsi="Calibri"/>
                <w:sz w:val="18"/>
                <w:szCs w:val="18"/>
              </w:rPr>
              <w:t xml:space="preserve"> </w:t>
            </w:r>
            <w:r w:rsidR="00E47D3A" w:rsidRPr="00E47D3A">
              <w:rPr>
                <w:rFonts w:ascii="Calibri" w:hAnsi="Calibri"/>
                <w:sz w:val="18"/>
                <w:szCs w:val="18"/>
              </w:rPr>
              <w:t xml:space="preserve">criteria: </w:t>
            </w:r>
            <w:r w:rsidR="002D1CAC">
              <w:rPr>
                <w:rFonts w:ascii="Calibri" w:hAnsi="Calibri"/>
                <w:sz w:val="18"/>
                <w:szCs w:val="18"/>
              </w:rPr>
              <w:t>1:</w:t>
            </w:r>
            <w:r w:rsidR="00E47D3A" w:rsidRPr="00E47D3A">
              <w:rPr>
                <w:rFonts w:ascii="Calibri" w:hAnsi="Calibri"/>
                <w:sz w:val="18"/>
                <w:szCs w:val="18"/>
              </w:rPr>
              <w:t>[</w:t>
            </w:r>
            <w:r w:rsidR="00540882" w:rsidRPr="00540882">
              <w:rPr>
                <w:rFonts w:ascii="Calibri" w:hAnsi="Calibri"/>
                <w:sz w:val="18"/>
                <w:szCs w:val="18"/>
                <w:highlight w:val="yellow"/>
              </w:rPr>
              <w:t>D11</w:t>
            </w:r>
            <w:r w:rsidR="001A7A22" w:rsidRPr="00540882">
              <w:rPr>
                <w:rFonts w:ascii="Calibri" w:hAnsi="Calibri"/>
                <w:sz w:val="18"/>
                <w:szCs w:val="18"/>
              </w:rPr>
              <w:t>=</w:t>
            </w:r>
            <w:r w:rsidR="001A7A22">
              <w:rPr>
                <w:rFonts w:ascii="Calibri" w:hAnsi="Calibri"/>
                <w:sz w:val="18"/>
                <w:szCs w:val="18"/>
              </w:rPr>
              <w:t>new</w:t>
            </w:r>
            <w:r w:rsidR="00E47D3A" w:rsidRPr="00E47D3A">
              <w:rPr>
                <w:rFonts w:ascii="Calibri" w:hAnsi="Calibri"/>
                <w:sz w:val="18"/>
                <w:szCs w:val="18"/>
              </w:rPr>
              <w:t xml:space="preserve">] </w:t>
            </w:r>
            <w:r w:rsidR="001A7A22">
              <w:rPr>
                <w:rFonts w:ascii="Calibri" w:hAnsi="Calibri"/>
                <w:sz w:val="18"/>
                <w:szCs w:val="18"/>
              </w:rPr>
              <w:t xml:space="preserve"> </w:t>
            </w:r>
            <w:r w:rsidR="002D1CAC">
              <w:rPr>
                <w:rFonts w:ascii="Calibri" w:hAnsi="Calibri"/>
                <w:sz w:val="18"/>
                <w:szCs w:val="18"/>
              </w:rPr>
              <w:t>2:</w:t>
            </w:r>
            <w:r w:rsidR="00E47D3A" w:rsidRPr="00E47D3A">
              <w:rPr>
                <w:rFonts w:ascii="Calibri" w:hAnsi="Calibri"/>
                <w:sz w:val="18"/>
                <w:szCs w:val="18"/>
              </w:rPr>
              <w:t>[</w:t>
            </w:r>
            <w:r w:rsidR="00017720" w:rsidRPr="00017720">
              <w:rPr>
                <w:rFonts w:ascii="Calibri" w:hAnsi="Calibri"/>
                <w:sz w:val="18"/>
                <w:szCs w:val="18"/>
                <w:highlight w:val="yellow"/>
              </w:rPr>
              <w:t>D04</w:t>
            </w:r>
            <w:r w:rsidR="00017720">
              <w:rPr>
                <w:rFonts w:ascii="Calibri" w:hAnsi="Calibri"/>
                <w:sz w:val="18"/>
                <w:szCs w:val="18"/>
              </w:rPr>
              <w:t xml:space="preserve"> or </w:t>
            </w:r>
            <w:r w:rsidRPr="001A7A22">
              <w:rPr>
                <w:rFonts w:ascii="Calibri" w:hAnsi="Calibri"/>
                <w:sz w:val="18"/>
                <w:szCs w:val="18"/>
                <w:highlight w:val="yellow"/>
              </w:rPr>
              <w:t>D05</w:t>
            </w:r>
            <w:r w:rsidRPr="00A82EF3">
              <w:rPr>
                <w:rFonts w:ascii="Calibri" w:hAnsi="Calibri"/>
                <w:sz w:val="18"/>
                <w:szCs w:val="18"/>
              </w:rPr>
              <w:t xml:space="preserve"> </w:t>
            </w:r>
            <w:r>
              <w:rPr>
                <w:rFonts w:ascii="Calibri" w:hAnsi="Calibri"/>
                <w:sz w:val="18"/>
                <w:szCs w:val="18"/>
              </w:rPr>
              <w:t>= one of the heat pump types</w:t>
            </w:r>
            <w:r w:rsidR="009B4B1B">
              <w:rPr>
                <w:rFonts w:ascii="Calibri" w:hAnsi="Calibri"/>
                <w:sz w:val="18"/>
                <w:szCs w:val="18"/>
              </w:rPr>
              <w:t xml:space="preserve"> in the list</w:t>
            </w:r>
            <w:r w:rsidR="001A7A22">
              <w:rPr>
                <w:rFonts w:ascii="Calibri" w:hAnsi="Calibri"/>
                <w:sz w:val="18"/>
                <w:szCs w:val="18"/>
              </w:rPr>
              <w:t xml:space="preserve"> that follows below]; </w:t>
            </w:r>
          </w:p>
          <w:p w14:paraId="62FCF04E" w14:textId="77777777" w:rsidR="006B1723" w:rsidRDefault="006B1723" w:rsidP="005A5C17">
            <w:pPr>
              <w:rPr>
                <w:rFonts w:ascii="Calibri" w:hAnsi="Calibri"/>
                <w:sz w:val="18"/>
                <w:szCs w:val="18"/>
              </w:rPr>
            </w:pPr>
          </w:p>
          <w:p w14:paraId="2452F163" w14:textId="0C0FDEAF" w:rsidR="005A5C17" w:rsidRDefault="001A7A22" w:rsidP="00AB0291">
            <w:pPr>
              <w:rPr>
                <w:rFonts w:ascii="Calibri" w:hAnsi="Calibri"/>
                <w:sz w:val="18"/>
                <w:szCs w:val="18"/>
              </w:rPr>
            </w:pPr>
            <w:r w:rsidRPr="00AC70F5">
              <w:rPr>
                <w:rFonts w:ascii="Calibri" w:hAnsi="Calibri"/>
                <w:b/>
                <w:sz w:val="18"/>
                <w:szCs w:val="18"/>
              </w:rPr>
              <w:t>A</w:t>
            </w:r>
            <w:r w:rsidR="006B1723" w:rsidRPr="00AC70F5">
              <w:rPr>
                <w:rFonts w:ascii="Calibri" w:hAnsi="Calibri"/>
                <w:b/>
                <w:sz w:val="18"/>
                <w:szCs w:val="18"/>
              </w:rPr>
              <w:t>lso</w:t>
            </w:r>
            <w:r w:rsidRPr="003E5DAA">
              <w:rPr>
                <w:rFonts w:ascii="Calibri" w:hAnsi="Calibri"/>
                <w:sz w:val="18"/>
                <w:szCs w:val="18"/>
              </w:rPr>
              <w:t xml:space="preserve"> </w:t>
            </w:r>
            <w:r w:rsidRPr="008B6B86">
              <w:rPr>
                <w:rFonts w:ascii="Calibri" w:hAnsi="Calibri"/>
                <w:sz w:val="18"/>
                <w:szCs w:val="18"/>
              </w:rPr>
              <w:t>if Section E applies</w:t>
            </w:r>
            <w:r>
              <w:rPr>
                <w:rFonts w:ascii="Calibri" w:hAnsi="Calibri"/>
                <w:sz w:val="18"/>
                <w:szCs w:val="18"/>
              </w:rPr>
              <w:t>,</w:t>
            </w:r>
            <w:r w:rsidRPr="008B6B86">
              <w:rPr>
                <w:rFonts w:ascii="Calibri" w:hAnsi="Calibri"/>
                <w:sz w:val="18"/>
                <w:szCs w:val="18"/>
              </w:rPr>
              <w:t xml:space="preserve"> </w:t>
            </w:r>
            <w:r w:rsidRPr="003E5DAA">
              <w:rPr>
                <w:rFonts w:ascii="Calibri" w:hAnsi="Calibri"/>
                <w:sz w:val="18"/>
                <w:szCs w:val="18"/>
              </w:rPr>
              <w:t xml:space="preserve">require one row of data to be entered in this table for each of the SC Systems in Section E that meet </w:t>
            </w:r>
            <w:r w:rsidR="00E31007">
              <w:rPr>
                <w:rFonts w:ascii="Calibri" w:hAnsi="Calibri"/>
                <w:sz w:val="18"/>
                <w:szCs w:val="18"/>
              </w:rPr>
              <w:t xml:space="preserve">ALL of </w:t>
            </w:r>
            <w:r w:rsidRPr="003E5DAA">
              <w:rPr>
                <w:rFonts w:ascii="Calibri" w:hAnsi="Calibri"/>
                <w:sz w:val="18"/>
                <w:szCs w:val="18"/>
              </w:rPr>
              <w:t xml:space="preserve">the following </w:t>
            </w:r>
            <w:r w:rsidR="00E31007">
              <w:rPr>
                <w:rFonts w:ascii="Calibri" w:hAnsi="Calibri"/>
                <w:sz w:val="18"/>
                <w:szCs w:val="18"/>
              </w:rPr>
              <w:t>four</w:t>
            </w:r>
            <w:r w:rsidR="00E31007" w:rsidRPr="003E5DAA">
              <w:rPr>
                <w:rFonts w:ascii="Calibri" w:hAnsi="Calibri"/>
                <w:sz w:val="18"/>
                <w:szCs w:val="18"/>
              </w:rPr>
              <w:t xml:space="preserve"> </w:t>
            </w:r>
            <w:r w:rsidRPr="003E5DAA">
              <w:rPr>
                <w:rFonts w:ascii="Calibri" w:hAnsi="Calibri"/>
                <w:sz w:val="18"/>
                <w:szCs w:val="18"/>
              </w:rPr>
              <w:t xml:space="preserve">criteria: </w:t>
            </w:r>
            <w:r w:rsidR="009C20E4">
              <w:rPr>
                <w:rFonts w:ascii="Calibri" w:hAnsi="Calibri"/>
                <w:sz w:val="18"/>
                <w:szCs w:val="18"/>
              </w:rPr>
              <w:t>1:</w:t>
            </w:r>
            <w:r w:rsidR="00E31007" w:rsidRPr="00E31007">
              <w:rPr>
                <w:rFonts w:ascii="Calibri" w:hAnsi="Calibri"/>
                <w:sz w:val="18"/>
                <w:szCs w:val="18"/>
              </w:rPr>
              <w:t>[</w:t>
            </w:r>
            <w:r w:rsidR="00540882">
              <w:rPr>
                <w:rFonts w:ascii="Calibri" w:hAnsi="Calibri"/>
                <w:sz w:val="18"/>
                <w:szCs w:val="18"/>
              </w:rPr>
              <w:t>D11</w:t>
            </w:r>
            <w:r w:rsidR="00E31007" w:rsidRPr="00E31007">
              <w:rPr>
                <w:rFonts w:ascii="Calibri" w:hAnsi="Calibri"/>
                <w:sz w:val="18"/>
                <w:szCs w:val="18"/>
              </w:rPr>
              <w:t>=altered], 2:</w:t>
            </w:r>
            <w:r w:rsidRPr="003E5DAA">
              <w:rPr>
                <w:rFonts w:ascii="Calibri" w:hAnsi="Calibri"/>
                <w:sz w:val="18"/>
                <w:szCs w:val="18"/>
              </w:rPr>
              <w:t>[</w:t>
            </w:r>
            <w:r w:rsidRPr="00912101">
              <w:rPr>
                <w:rFonts w:ascii="Calibri" w:hAnsi="Calibri"/>
                <w:sz w:val="18"/>
                <w:szCs w:val="18"/>
                <w:highlight w:val="yellow"/>
              </w:rPr>
              <w:t>E05</w:t>
            </w:r>
            <w:r w:rsidRPr="003E5DAA">
              <w:rPr>
                <w:rFonts w:ascii="Calibri" w:hAnsi="Calibri"/>
                <w:sz w:val="18"/>
                <w:szCs w:val="18"/>
              </w:rPr>
              <w:t>=yes]</w:t>
            </w:r>
            <w:r w:rsidR="009C20E4">
              <w:rPr>
                <w:rFonts w:ascii="Calibri" w:hAnsi="Calibri"/>
                <w:sz w:val="18"/>
                <w:szCs w:val="18"/>
              </w:rPr>
              <w:t xml:space="preserve">; </w:t>
            </w:r>
            <w:r w:rsidR="00E31007">
              <w:rPr>
                <w:rFonts w:ascii="Calibri" w:hAnsi="Calibri"/>
                <w:sz w:val="18"/>
                <w:szCs w:val="18"/>
              </w:rPr>
              <w:t>3</w:t>
            </w:r>
            <w:r w:rsidR="009C20E4">
              <w:rPr>
                <w:rFonts w:ascii="Calibri" w:hAnsi="Calibri"/>
                <w:sz w:val="18"/>
                <w:szCs w:val="18"/>
              </w:rPr>
              <w:t>:</w:t>
            </w:r>
            <w:r>
              <w:rPr>
                <w:rFonts w:ascii="Calibri" w:hAnsi="Calibri"/>
                <w:sz w:val="18"/>
                <w:szCs w:val="18"/>
              </w:rPr>
              <w:t>[</w:t>
            </w:r>
            <w:r w:rsidR="009C20E4" w:rsidRPr="009C20E4">
              <w:rPr>
                <w:rFonts w:ascii="Calibri" w:hAnsi="Calibri"/>
                <w:sz w:val="18"/>
                <w:szCs w:val="18"/>
                <w:highlight w:val="yellow"/>
              </w:rPr>
              <w:t>D04</w:t>
            </w:r>
            <w:r w:rsidR="009C20E4">
              <w:rPr>
                <w:rFonts w:ascii="Calibri" w:hAnsi="Calibri"/>
                <w:sz w:val="18"/>
                <w:szCs w:val="18"/>
              </w:rPr>
              <w:t xml:space="preserve"> or </w:t>
            </w:r>
            <w:r w:rsidRPr="00912101">
              <w:rPr>
                <w:rFonts w:ascii="Calibri" w:hAnsi="Calibri"/>
                <w:sz w:val="18"/>
                <w:szCs w:val="18"/>
                <w:highlight w:val="yellow"/>
              </w:rPr>
              <w:t>D05</w:t>
            </w:r>
            <w:r w:rsidRPr="00ED2AEB">
              <w:rPr>
                <w:rFonts w:ascii="Calibri" w:hAnsi="Calibri"/>
                <w:sz w:val="18"/>
                <w:szCs w:val="18"/>
              </w:rPr>
              <w:t xml:space="preserve"> </w:t>
            </w:r>
            <w:r>
              <w:rPr>
                <w:rFonts w:ascii="Calibri" w:hAnsi="Calibri"/>
                <w:sz w:val="18"/>
                <w:szCs w:val="18"/>
              </w:rPr>
              <w:t>=</w:t>
            </w:r>
            <w:r w:rsidRPr="00ED2AEB">
              <w:rPr>
                <w:rFonts w:ascii="Calibri" w:hAnsi="Calibri"/>
                <w:sz w:val="18"/>
                <w:szCs w:val="18"/>
              </w:rPr>
              <w:t xml:space="preserve"> one of the heat pump types in the list that follows below</w:t>
            </w:r>
            <w:r>
              <w:rPr>
                <w:rFonts w:ascii="Calibri" w:hAnsi="Calibri"/>
                <w:sz w:val="18"/>
                <w:szCs w:val="18"/>
              </w:rPr>
              <w:t xml:space="preserve">]; </w:t>
            </w:r>
            <w:r w:rsidR="00E31007">
              <w:rPr>
                <w:rFonts w:ascii="Calibri" w:hAnsi="Calibri"/>
                <w:sz w:val="18"/>
                <w:szCs w:val="18"/>
              </w:rPr>
              <w:t>4</w:t>
            </w:r>
            <w:r w:rsidR="009C20E4">
              <w:rPr>
                <w:rFonts w:ascii="Calibri" w:hAnsi="Calibri"/>
                <w:sz w:val="18"/>
                <w:szCs w:val="18"/>
              </w:rPr>
              <w:t>:</w:t>
            </w:r>
            <w:r>
              <w:rPr>
                <w:rFonts w:ascii="Calibri" w:hAnsi="Calibri"/>
                <w:sz w:val="18"/>
                <w:szCs w:val="18"/>
              </w:rPr>
              <w:t>[</w:t>
            </w:r>
            <w:r w:rsidR="009C20E4" w:rsidRPr="00D90638">
              <w:rPr>
                <w:rFonts w:ascii="Calibri" w:hAnsi="Calibri"/>
                <w:sz w:val="18"/>
                <w:szCs w:val="18"/>
                <w:highlight w:val="yellow"/>
              </w:rPr>
              <w:t>E10</w:t>
            </w:r>
            <w:r w:rsidR="009C20E4">
              <w:rPr>
                <w:rFonts w:ascii="Calibri" w:hAnsi="Calibri"/>
                <w:sz w:val="18"/>
                <w:szCs w:val="18"/>
              </w:rPr>
              <w:t xml:space="preserve"> or </w:t>
            </w:r>
            <w:r w:rsidRPr="007812EE">
              <w:rPr>
                <w:rFonts w:ascii="Calibri" w:hAnsi="Calibri"/>
                <w:sz w:val="18"/>
                <w:szCs w:val="18"/>
                <w:highlight w:val="yellow"/>
              </w:rPr>
              <w:t>E11</w:t>
            </w:r>
            <w:r>
              <w:rPr>
                <w:rFonts w:ascii="Calibri" w:hAnsi="Calibri"/>
                <w:sz w:val="18"/>
                <w:szCs w:val="18"/>
              </w:rPr>
              <w:t xml:space="preserve">=one of the following </w:t>
            </w:r>
            <w:r w:rsidR="0046421C">
              <w:rPr>
                <w:rFonts w:ascii="Calibri" w:hAnsi="Calibri"/>
                <w:sz w:val="18"/>
                <w:szCs w:val="18"/>
              </w:rPr>
              <w:t xml:space="preserve">two </w:t>
            </w:r>
            <w:r>
              <w:rPr>
                <w:rFonts w:ascii="Calibri" w:hAnsi="Calibri"/>
                <w:sz w:val="18"/>
                <w:szCs w:val="18"/>
              </w:rPr>
              <w:t>component types: {outdoor condensing unit}; {outdoor package unit}]</w:t>
            </w:r>
            <w:r w:rsidR="00AB0291">
              <w:rPr>
                <w:rFonts w:ascii="Calibri" w:hAnsi="Calibri"/>
                <w:sz w:val="18"/>
                <w:szCs w:val="18"/>
              </w:rPr>
              <w:t>&gt;&gt;</w:t>
            </w:r>
          </w:p>
          <w:p w14:paraId="1F9B991E" w14:textId="0846EF31" w:rsidR="00AB0291" w:rsidRPr="00FB4BFD" w:rsidRDefault="00AB0291" w:rsidP="00AB0291">
            <w:pPr>
              <w:rPr>
                <w:rFonts w:ascii="Calibri" w:hAnsi="Calibri"/>
                <w:sz w:val="18"/>
                <w:szCs w:val="18"/>
              </w:rPr>
            </w:pPr>
          </w:p>
        </w:tc>
      </w:tr>
      <w:tr w:rsidR="007121BB" w:rsidRPr="00295655" w14:paraId="1E5968A2" w14:textId="77777777" w:rsidTr="007121BB">
        <w:trPr>
          <w:cantSplit/>
        </w:trPr>
        <w:tc>
          <w:tcPr>
            <w:tcW w:w="2878" w:type="dxa"/>
            <w:tcBorders>
              <w:top w:val="nil"/>
              <w:right w:val="nil"/>
            </w:tcBorders>
          </w:tcPr>
          <w:p w14:paraId="4CD1C665" w14:textId="77777777" w:rsidR="007121BB" w:rsidRPr="00A82EF3" w:rsidRDefault="007121BB" w:rsidP="007121BB">
            <w:pPr>
              <w:rPr>
                <w:rFonts w:asciiTheme="minorHAnsi" w:hAnsiTheme="minorHAnsi"/>
                <w:sz w:val="16"/>
                <w:szCs w:val="16"/>
              </w:rPr>
            </w:pPr>
            <w:r>
              <w:rPr>
                <w:rFonts w:asciiTheme="minorHAnsi" w:hAnsiTheme="minorHAnsi"/>
                <w:sz w:val="16"/>
                <w:szCs w:val="16"/>
              </w:rPr>
              <w:t>*</w:t>
            </w:r>
            <w:r w:rsidRPr="00A82EF3">
              <w:rPr>
                <w:rFonts w:asciiTheme="minorHAnsi" w:hAnsiTheme="minorHAnsi"/>
                <w:sz w:val="16"/>
                <w:szCs w:val="16"/>
              </w:rPr>
              <w:t xml:space="preserve">central split HP; </w:t>
            </w:r>
          </w:p>
          <w:p w14:paraId="26B4DED8" w14:textId="77777777" w:rsidR="007121BB" w:rsidRPr="00A82EF3" w:rsidRDefault="007121BB" w:rsidP="007121BB">
            <w:pPr>
              <w:rPr>
                <w:rFonts w:asciiTheme="minorHAnsi" w:hAnsiTheme="minorHAnsi"/>
                <w:sz w:val="16"/>
                <w:szCs w:val="16"/>
              </w:rPr>
            </w:pPr>
            <w:r w:rsidRPr="00A82EF3">
              <w:rPr>
                <w:rFonts w:asciiTheme="minorHAnsi" w:hAnsiTheme="minorHAnsi"/>
                <w:sz w:val="16"/>
                <w:szCs w:val="16"/>
              </w:rPr>
              <w:t>*central packaged HP</w:t>
            </w:r>
          </w:p>
          <w:p w14:paraId="658CE624" w14:textId="77777777" w:rsidR="007121BB" w:rsidRPr="00B10068" w:rsidRDefault="007121BB" w:rsidP="007121BB">
            <w:pPr>
              <w:rPr>
                <w:ins w:id="194" w:author="jmiller20191120" w:date="2019-11-26T12:51:00Z"/>
                <w:rFonts w:asciiTheme="minorHAnsi" w:hAnsiTheme="minorHAnsi"/>
                <w:sz w:val="16"/>
                <w:szCs w:val="16"/>
              </w:rPr>
            </w:pPr>
            <w:r w:rsidRPr="00A82EF3">
              <w:rPr>
                <w:rFonts w:asciiTheme="minorHAnsi" w:hAnsiTheme="minorHAnsi"/>
                <w:sz w:val="16"/>
                <w:szCs w:val="16"/>
              </w:rPr>
              <w:t>*central large packaged HP</w:t>
            </w:r>
          </w:p>
          <w:p w14:paraId="3F01E240" w14:textId="13BAFD7B" w:rsidR="00B10068" w:rsidRDefault="00B10068" w:rsidP="007121BB">
            <w:pPr>
              <w:rPr>
                <w:rFonts w:ascii="Calibri" w:hAnsi="Calibri"/>
                <w:b/>
                <w:sz w:val="18"/>
                <w:szCs w:val="18"/>
              </w:rPr>
            </w:pPr>
            <w:ins w:id="195" w:author="jmiller20191120" w:date="2019-11-26T12:51:00Z">
              <w:r w:rsidRPr="00B10068">
                <w:rPr>
                  <w:rFonts w:ascii="Calibri" w:hAnsi="Calibri"/>
                  <w:sz w:val="16"/>
                  <w:szCs w:val="16"/>
                </w:rPr>
                <w:t>*ducted mini-split HP</w:t>
              </w:r>
            </w:ins>
          </w:p>
        </w:tc>
        <w:tc>
          <w:tcPr>
            <w:tcW w:w="2878" w:type="dxa"/>
            <w:tcBorders>
              <w:top w:val="nil"/>
              <w:left w:val="nil"/>
              <w:right w:val="nil"/>
            </w:tcBorders>
          </w:tcPr>
          <w:p w14:paraId="7E26D4A4" w14:textId="77777777" w:rsidR="007121BB" w:rsidRDefault="007121BB" w:rsidP="007121BB">
            <w:pPr>
              <w:rPr>
                <w:rFonts w:asciiTheme="minorHAnsi" w:hAnsiTheme="minorHAnsi"/>
                <w:sz w:val="16"/>
                <w:szCs w:val="16"/>
              </w:rPr>
            </w:pPr>
            <w:r w:rsidRPr="00A82EF3">
              <w:rPr>
                <w:rFonts w:asciiTheme="minorHAnsi" w:hAnsiTheme="minorHAnsi"/>
                <w:sz w:val="16"/>
                <w:szCs w:val="16"/>
              </w:rPr>
              <w:t>*ductless</w:t>
            </w:r>
            <w:r>
              <w:rPr>
                <w:rFonts w:asciiTheme="minorHAnsi" w:hAnsiTheme="minorHAnsi"/>
                <w:sz w:val="16"/>
                <w:szCs w:val="16"/>
              </w:rPr>
              <w:t xml:space="preserve"> mini-split</w:t>
            </w:r>
            <w:r w:rsidRPr="00A82EF3">
              <w:rPr>
                <w:rFonts w:asciiTheme="minorHAnsi" w:hAnsiTheme="minorHAnsi"/>
                <w:sz w:val="16"/>
                <w:szCs w:val="16"/>
              </w:rPr>
              <w:t xml:space="preserve"> HP;</w:t>
            </w:r>
          </w:p>
          <w:p w14:paraId="32B8910A" w14:textId="77777777" w:rsidR="007121BB" w:rsidRDefault="007121BB" w:rsidP="007121BB">
            <w:pPr>
              <w:rPr>
                <w:rFonts w:asciiTheme="minorHAnsi" w:hAnsiTheme="minorHAnsi"/>
                <w:sz w:val="16"/>
                <w:szCs w:val="16"/>
              </w:rPr>
            </w:pPr>
            <w:r w:rsidRPr="00761C61">
              <w:rPr>
                <w:rFonts w:asciiTheme="minorHAnsi" w:hAnsiTheme="minorHAnsi"/>
                <w:sz w:val="16"/>
                <w:szCs w:val="16"/>
              </w:rPr>
              <w:t>*hydronic</w:t>
            </w:r>
            <w:r>
              <w:rPr>
                <w:rFonts w:asciiTheme="minorHAnsi" w:hAnsiTheme="minorHAnsi"/>
                <w:sz w:val="16"/>
                <w:szCs w:val="16"/>
              </w:rPr>
              <w:t xml:space="preserve"> HP</w:t>
            </w:r>
            <w:r w:rsidRPr="00761C61">
              <w:rPr>
                <w:rFonts w:asciiTheme="minorHAnsi" w:hAnsiTheme="minorHAnsi"/>
                <w:sz w:val="16"/>
                <w:szCs w:val="16"/>
              </w:rPr>
              <w:t>,</w:t>
            </w:r>
          </w:p>
          <w:p w14:paraId="6DA0F10A" w14:textId="77777777" w:rsidR="007121BB" w:rsidRPr="00A82EF3" w:rsidRDefault="007121BB" w:rsidP="007121BB">
            <w:pPr>
              <w:rPr>
                <w:rFonts w:asciiTheme="minorHAnsi" w:hAnsiTheme="minorHAnsi"/>
                <w:sz w:val="16"/>
                <w:szCs w:val="16"/>
              </w:rPr>
            </w:pPr>
            <w:r w:rsidRPr="00761C61">
              <w:rPr>
                <w:rFonts w:asciiTheme="minorHAnsi" w:hAnsiTheme="minorHAnsi"/>
                <w:sz w:val="16"/>
                <w:szCs w:val="16"/>
              </w:rPr>
              <w:t>*hydronic</w:t>
            </w:r>
            <w:r>
              <w:rPr>
                <w:rFonts w:asciiTheme="minorHAnsi" w:hAnsiTheme="minorHAnsi"/>
                <w:sz w:val="16"/>
                <w:szCs w:val="16"/>
              </w:rPr>
              <w:t xml:space="preserve"> HP+forced air</w:t>
            </w:r>
            <w:r w:rsidRPr="00761C61">
              <w:rPr>
                <w:rFonts w:asciiTheme="minorHAnsi" w:hAnsiTheme="minorHAnsi"/>
                <w:sz w:val="16"/>
                <w:szCs w:val="16"/>
              </w:rPr>
              <w:t>;</w:t>
            </w:r>
          </w:p>
          <w:p w14:paraId="46517D4D" w14:textId="580E168B" w:rsidR="007121BB" w:rsidRDefault="007121BB" w:rsidP="00E91CEC">
            <w:pPr>
              <w:keepNext/>
              <w:rPr>
                <w:rFonts w:ascii="Calibri" w:hAnsi="Calibri"/>
                <w:b/>
                <w:sz w:val="18"/>
                <w:szCs w:val="18"/>
              </w:rPr>
            </w:pPr>
            <w:r w:rsidRPr="00A82EF3">
              <w:rPr>
                <w:rFonts w:asciiTheme="minorHAnsi" w:hAnsiTheme="minorHAnsi"/>
                <w:sz w:val="16"/>
                <w:szCs w:val="16"/>
              </w:rPr>
              <w:t>*room HP</w:t>
            </w:r>
            <w:r>
              <w:rPr>
                <w:rFonts w:asciiTheme="minorHAnsi" w:hAnsiTheme="minorHAnsi"/>
                <w:sz w:val="16"/>
                <w:szCs w:val="16"/>
              </w:rPr>
              <w:t>;</w:t>
            </w:r>
          </w:p>
        </w:tc>
        <w:tc>
          <w:tcPr>
            <w:tcW w:w="2878" w:type="dxa"/>
            <w:tcBorders>
              <w:top w:val="nil"/>
              <w:left w:val="nil"/>
              <w:right w:val="nil"/>
            </w:tcBorders>
          </w:tcPr>
          <w:p w14:paraId="42124ACD" w14:textId="77777777" w:rsidR="007121BB" w:rsidRDefault="007121BB" w:rsidP="007121BB">
            <w:pPr>
              <w:keepNext/>
              <w:rPr>
                <w:rFonts w:asciiTheme="minorHAnsi" w:hAnsiTheme="minorHAnsi"/>
                <w:sz w:val="16"/>
                <w:szCs w:val="16"/>
              </w:rPr>
            </w:pPr>
            <w:r>
              <w:rPr>
                <w:rFonts w:asciiTheme="minorHAnsi" w:hAnsiTheme="minorHAnsi"/>
                <w:sz w:val="16"/>
                <w:szCs w:val="16"/>
              </w:rPr>
              <w:t>*small duct high velocity HP;</w:t>
            </w:r>
          </w:p>
          <w:p w14:paraId="65A7A0E4" w14:textId="77777777" w:rsidR="007121BB" w:rsidRPr="00B10068" w:rsidRDefault="007121BB" w:rsidP="00E91CEC">
            <w:pPr>
              <w:keepNext/>
              <w:rPr>
                <w:ins w:id="196" w:author="jmiller20191120" w:date="2019-11-26T12:52:00Z"/>
                <w:rFonts w:asciiTheme="minorHAnsi" w:hAnsiTheme="minorHAnsi"/>
                <w:sz w:val="16"/>
                <w:szCs w:val="16"/>
              </w:rPr>
            </w:pPr>
            <w:r>
              <w:rPr>
                <w:rFonts w:asciiTheme="minorHAnsi" w:hAnsiTheme="minorHAnsi"/>
                <w:sz w:val="16"/>
                <w:szCs w:val="16"/>
              </w:rPr>
              <w:t>*ductless VRF HP</w:t>
            </w:r>
          </w:p>
          <w:p w14:paraId="7F6FE0BF" w14:textId="77777777" w:rsidR="00B10068" w:rsidRPr="00B10068" w:rsidRDefault="00B10068" w:rsidP="00B10068">
            <w:pPr>
              <w:keepNext/>
              <w:rPr>
                <w:ins w:id="197" w:author="jmiller20191120" w:date="2019-11-26T12:52:00Z"/>
                <w:rFonts w:ascii="Calibri" w:hAnsi="Calibri"/>
                <w:sz w:val="16"/>
                <w:szCs w:val="16"/>
              </w:rPr>
            </w:pPr>
            <w:ins w:id="198" w:author="jmiller20191120" w:date="2019-11-26T12:52:00Z">
              <w:r w:rsidRPr="00B10068">
                <w:rPr>
                  <w:rFonts w:ascii="Calibri" w:hAnsi="Calibri"/>
                  <w:sz w:val="16"/>
                  <w:szCs w:val="16"/>
                </w:rPr>
                <w:t>*air-to-water HP</w:t>
              </w:r>
            </w:ins>
          </w:p>
          <w:p w14:paraId="3F40DAD3" w14:textId="020E0763" w:rsidR="00B10068" w:rsidRDefault="00B10068" w:rsidP="00B10068">
            <w:pPr>
              <w:keepNext/>
              <w:rPr>
                <w:rFonts w:ascii="Calibri" w:hAnsi="Calibri"/>
                <w:b/>
                <w:sz w:val="18"/>
                <w:szCs w:val="18"/>
              </w:rPr>
            </w:pPr>
            <w:ins w:id="199" w:author="jmiller20191120" w:date="2019-11-26T12:52:00Z">
              <w:r w:rsidRPr="00B10068">
                <w:rPr>
                  <w:rFonts w:ascii="Calibri" w:hAnsi="Calibri"/>
                  <w:sz w:val="16"/>
                  <w:szCs w:val="16"/>
                </w:rPr>
                <w:t>*ground-source HP</w:t>
              </w:r>
            </w:ins>
          </w:p>
        </w:tc>
        <w:tc>
          <w:tcPr>
            <w:tcW w:w="2878" w:type="dxa"/>
            <w:tcBorders>
              <w:top w:val="nil"/>
              <w:left w:val="nil"/>
              <w:right w:val="nil"/>
            </w:tcBorders>
          </w:tcPr>
          <w:p w14:paraId="5FB8AEED" w14:textId="112C465B" w:rsidR="007121BB" w:rsidRPr="002D1CAC" w:rsidRDefault="007121BB" w:rsidP="007121BB">
            <w:pPr>
              <w:keepNext/>
              <w:rPr>
                <w:rFonts w:asciiTheme="minorHAnsi" w:hAnsiTheme="minorHAnsi"/>
                <w:sz w:val="16"/>
                <w:szCs w:val="16"/>
              </w:rPr>
            </w:pPr>
            <w:r w:rsidRPr="002D1CAC">
              <w:rPr>
                <w:rFonts w:asciiTheme="minorHAnsi" w:hAnsiTheme="minorHAnsi"/>
                <w:sz w:val="16"/>
                <w:szCs w:val="16"/>
              </w:rPr>
              <w:t xml:space="preserve">*VCHP-Ducted </w:t>
            </w:r>
          </w:p>
          <w:p w14:paraId="4B1BAAF0" w14:textId="6A93BCD0" w:rsidR="007121BB" w:rsidRPr="002D1CAC" w:rsidRDefault="007121BB" w:rsidP="007121BB">
            <w:pPr>
              <w:keepNext/>
              <w:rPr>
                <w:rFonts w:asciiTheme="minorHAnsi" w:hAnsiTheme="minorHAnsi"/>
                <w:sz w:val="16"/>
                <w:szCs w:val="16"/>
              </w:rPr>
            </w:pPr>
            <w:r w:rsidRPr="002D1CAC">
              <w:rPr>
                <w:rFonts w:asciiTheme="minorHAnsi" w:hAnsiTheme="minorHAnsi"/>
                <w:sz w:val="16"/>
                <w:szCs w:val="16"/>
              </w:rPr>
              <w:t>*VCHP-Ductless</w:t>
            </w:r>
          </w:p>
          <w:p w14:paraId="3617A10D" w14:textId="40BF7AC3" w:rsidR="007121BB" w:rsidRDefault="007121BB" w:rsidP="007121BB">
            <w:pPr>
              <w:keepNext/>
              <w:rPr>
                <w:rFonts w:ascii="Calibri" w:hAnsi="Calibri"/>
                <w:b/>
                <w:sz w:val="18"/>
                <w:szCs w:val="18"/>
              </w:rPr>
            </w:pPr>
            <w:r w:rsidRPr="002D1CAC">
              <w:rPr>
                <w:rFonts w:asciiTheme="minorHAnsi" w:hAnsiTheme="minorHAnsi"/>
                <w:sz w:val="16"/>
                <w:szCs w:val="16"/>
              </w:rPr>
              <w:t>*VCHP-Ducted+Ductless</w:t>
            </w:r>
            <w:r w:rsidRPr="00A82EF3">
              <w:rPr>
                <w:rFonts w:ascii="Calibri" w:hAnsi="Calibri"/>
                <w:sz w:val="18"/>
                <w:szCs w:val="18"/>
              </w:rPr>
              <w:t xml:space="preserve"> </w:t>
            </w:r>
          </w:p>
        </w:tc>
        <w:tc>
          <w:tcPr>
            <w:tcW w:w="2878" w:type="dxa"/>
            <w:tcBorders>
              <w:top w:val="nil"/>
              <w:left w:val="nil"/>
            </w:tcBorders>
          </w:tcPr>
          <w:p w14:paraId="45E62A0A" w14:textId="77777777" w:rsidR="007121BB" w:rsidRPr="007121BB" w:rsidRDefault="007121BB" w:rsidP="007121BB">
            <w:pPr>
              <w:keepNext/>
              <w:rPr>
                <w:rFonts w:ascii="Calibri" w:hAnsi="Calibri"/>
                <w:sz w:val="18"/>
                <w:szCs w:val="18"/>
              </w:rPr>
            </w:pPr>
            <w:r w:rsidRPr="007121BB">
              <w:rPr>
                <w:rFonts w:ascii="Calibri" w:hAnsi="Calibri"/>
                <w:sz w:val="18"/>
                <w:szCs w:val="18"/>
              </w:rPr>
              <w:t>*multisplit HP-ducted</w:t>
            </w:r>
          </w:p>
          <w:p w14:paraId="29E7A42A" w14:textId="77777777" w:rsidR="007121BB" w:rsidRPr="007121BB" w:rsidRDefault="007121BB" w:rsidP="007121BB">
            <w:pPr>
              <w:keepNext/>
              <w:rPr>
                <w:rFonts w:ascii="Calibri" w:hAnsi="Calibri"/>
                <w:sz w:val="18"/>
                <w:szCs w:val="18"/>
              </w:rPr>
            </w:pPr>
            <w:r w:rsidRPr="007121BB">
              <w:rPr>
                <w:rFonts w:ascii="Calibri" w:hAnsi="Calibri"/>
                <w:sz w:val="18"/>
                <w:szCs w:val="18"/>
              </w:rPr>
              <w:t>*multisplit HP-ductless</w:t>
            </w:r>
          </w:p>
          <w:p w14:paraId="57777F3F" w14:textId="228555AB" w:rsidR="007121BB" w:rsidRDefault="007121BB" w:rsidP="007121BB">
            <w:pPr>
              <w:keepNext/>
              <w:rPr>
                <w:rFonts w:ascii="Calibri" w:hAnsi="Calibri"/>
                <w:b/>
                <w:sz w:val="18"/>
                <w:szCs w:val="18"/>
              </w:rPr>
            </w:pPr>
            <w:r w:rsidRPr="007121BB">
              <w:rPr>
                <w:rFonts w:ascii="Calibri" w:hAnsi="Calibri"/>
                <w:sz w:val="18"/>
                <w:szCs w:val="18"/>
              </w:rPr>
              <w:t>*multisplit HP-ducted+ductless</w:t>
            </w:r>
            <w:r w:rsidRPr="00A82EF3">
              <w:rPr>
                <w:rFonts w:ascii="Calibri" w:hAnsi="Calibri"/>
                <w:sz w:val="18"/>
                <w:szCs w:val="18"/>
              </w:rPr>
              <w:t>&gt;&gt;</w:t>
            </w:r>
          </w:p>
        </w:tc>
      </w:tr>
    </w:tbl>
    <w:p w14:paraId="422062DD" w14:textId="77777777" w:rsidR="007121BB" w:rsidRDefault="007121BB"/>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255"/>
        <w:gridCol w:w="1260"/>
        <w:gridCol w:w="1260"/>
        <w:gridCol w:w="1890"/>
        <w:gridCol w:w="1170"/>
        <w:gridCol w:w="1440"/>
        <w:gridCol w:w="1890"/>
        <w:gridCol w:w="1890"/>
        <w:gridCol w:w="1167"/>
        <w:gridCol w:w="1168"/>
      </w:tblGrid>
      <w:tr w:rsidR="00815DD0" w:rsidRPr="00295655" w14:paraId="1F9B992A" w14:textId="77777777" w:rsidTr="00415FE8">
        <w:trPr>
          <w:cantSplit/>
          <w:trHeight w:val="224"/>
        </w:trPr>
        <w:tc>
          <w:tcPr>
            <w:tcW w:w="1255" w:type="dxa"/>
            <w:vAlign w:val="bottom"/>
          </w:tcPr>
          <w:p w14:paraId="1F9B9920" w14:textId="77777777" w:rsidR="003B1D03" w:rsidRPr="00295655" w:rsidRDefault="003B1D03" w:rsidP="00E91CEC">
            <w:pPr>
              <w:keepNext/>
              <w:jc w:val="center"/>
              <w:rPr>
                <w:rFonts w:ascii="Calibri" w:hAnsi="Calibri"/>
                <w:sz w:val="18"/>
                <w:szCs w:val="18"/>
              </w:rPr>
            </w:pPr>
            <w:r w:rsidRPr="00295655">
              <w:rPr>
                <w:rFonts w:ascii="Calibri" w:hAnsi="Calibri"/>
                <w:sz w:val="18"/>
                <w:szCs w:val="18"/>
              </w:rPr>
              <w:t>01</w:t>
            </w:r>
          </w:p>
        </w:tc>
        <w:tc>
          <w:tcPr>
            <w:tcW w:w="1260" w:type="dxa"/>
            <w:vAlign w:val="bottom"/>
          </w:tcPr>
          <w:p w14:paraId="1F9B9921" w14:textId="77777777" w:rsidR="003B1D03" w:rsidRPr="00295655" w:rsidRDefault="003B1D03" w:rsidP="00E91CEC">
            <w:pPr>
              <w:keepNext/>
              <w:jc w:val="center"/>
              <w:rPr>
                <w:rFonts w:ascii="Calibri" w:hAnsi="Calibri"/>
                <w:sz w:val="18"/>
                <w:szCs w:val="18"/>
              </w:rPr>
            </w:pPr>
            <w:r w:rsidRPr="00295655">
              <w:rPr>
                <w:rFonts w:ascii="Calibri" w:hAnsi="Calibri"/>
                <w:sz w:val="18"/>
                <w:szCs w:val="18"/>
              </w:rPr>
              <w:t>02</w:t>
            </w:r>
          </w:p>
        </w:tc>
        <w:tc>
          <w:tcPr>
            <w:tcW w:w="1260" w:type="dxa"/>
            <w:vAlign w:val="bottom"/>
          </w:tcPr>
          <w:p w14:paraId="1F9B9922" w14:textId="77777777" w:rsidR="003B1D03" w:rsidRPr="00295655" w:rsidRDefault="003B1D03" w:rsidP="00E91CEC">
            <w:pPr>
              <w:keepNext/>
              <w:jc w:val="center"/>
              <w:rPr>
                <w:rFonts w:ascii="Calibri" w:hAnsi="Calibri"/>
                <w:sz w:val="18"/>
                <w:szCs w:val="18"/>
              </w:rPr>
            </w:pPr>
            <w:r w:rsidRPr="00295655">
              <w:rPr>
                <w:rFonts w:ascii="Calibri" w:hAnsi="Calibri"/>
                <w:sz w:val="18"/>
                <w:szCs w:val="18"/>
              </w:rPr>
              <w:t>03</w:t>
            </w:r>
          </w:p>
        </w:tc>
        <w:tc>
          <w:tcPr>
            <w:tcW w:w="1890" w:type="dxa"/>
            <w:vAlign w:val="bottom"/>
          </w:tcPr>
          <w:p w14:paraId="1F9B9923" w14:textId="77777777" w:rsidR="003B1D03" w:rsidRPr="00295655" w:rsidRDefault="003B1D03" w:rsidP="00E91CEC">
            <w:pPr>
              <w:keepNext/>
              <w:jc w:val="center"/>
              <w:rPr>
                <w:rFonts w:ascii="Calibri" w:hAnsi="Calibri"/>
                <w:sz w:val="18"/>
                <w:szCs w:val="18"/>
              </w:rPr>
            </w:pPr>
            <w:r w:rsidRPr="00295655">
              <w:rPr>
                <w:rFonts w:ascii="Calibri" w:hAnsi="Calibri"/>
                <w:sz w:val="18"/>
                <w:szCs w:val="18"/>
              </w:rPr>
              <w:t>04</w:t>
            </w:r>
          </w:p>
        </w:tc>
        <w:tc>
          <w:tcPr>
            <w:tcW w:w="1170" w:type="dxa"/>
            <w:vAlign w:val="bottom"/>
          </w:tcPr>
          <w:p w14:paraId="1F9B9924" w14:textId="77777777" w:rsidR="003B1D03" w:rsidRPr="00295655" w:rsidRDefault="003B1D03" w:rsidP="00E91CEC">
            <w:pPr>
              <w:keepNext/>
              <w:jc w:val="center"/>
              <w:rPr>
                <w:rFonts w:ascii="Calibri" w:hAnsi="Calibri"/>
                <w:sz w:val="18"/>
                <w:szCs w:val="18"/>
              </w:rPr>
            </w:pPr>
            <w:r w:rsidRPr="00295655">
              <w:rPr>
                <w:rFonts w:ascii="Calibri" w:hAnsi="Calibri"/>
                <w:sz w:val="18"/>
                <w:szCs w:val="18"/>
              </w:rPr>
              <w:t>05</w:t>
            </w:r>
          </w:p>
        </w:tc>
        <w:tc>
          <w:tcPr>
            <w:tcW w:w="1440" w:type="dxa"/>
            <w:vAlign w:val="bottom"/>
          </w:tcPr>
          <w:p w14:paraId="1F9B9925" w14:textId="77777777" w:rsidR="003B1D03" w:rsidRPr="00295655" w:rsidRDefault="003B1D03" w:rsidP="00E91CEC">
            <w:pPr>
              <w:keepNext/>
              <w:jc w:val="center"/>
              <w:rPr>
                <w:rFonts w:ascii="Calibri" w:hAnsi="Calibri"/>
                <w:sz w:val="18"/>
                <w:szCs w:val="18"/>
              </w:rPr>
            </w:pPr>
            <w:r w:rsidRPr="00295655">
              <w:rPr>
                <w:rFonts w:ascii="Calibri" w:hAnsi="Calibri"/>
                <w:sz w:val="18"/>
                <w:szCs w:val="18"/>
              </w:rPr>
              <w:t>06</w:t>
            </w:r>
          </w:p>
        </w:tc>
        <w:tc>
          <w:tcPr>
            <w:tcW w:w="1890" w:type="dxa"/>
            <w:vAlign w:val="bottom"/>
          </w:tcPr>
          <w:p w14:paraId="1F9B9926" w14:textId="77777777" w:rsidR="003B1D03" w:rsidRPr="00295655" w:rsidRDefault="003B1D03" w:rsidP="00E91CEC">
            <w:pPr>
              <w:keepNext/>
              <w:jc w:val="center"/>
              <w:rPr>
                <w:rFonts w:ascii="Calibri" w:hAnsi="Calibri"/>
                <w:sz w:val="18"/>
                <w:szCs w:val="18"/>
              </w:rPr>
            </w:pPr>
            <w:r w:rsidRPr="00295655">
              <w:rPr>
                <w:rFonts w:ascii="Calibri" w:hAnsi="Calibri"/>
                <w:sz w:val="18"/>
                <w:szCs w:val="18"/>
              </w:rPr>
              <w:t>07</w:t>
            </w:r>
          </w:p>
        </w:tc>
        <w:tc>
          <w:tcPr>
            <w:tcW w:w="1890" w:type="dxa"/>
            <w:vAlign w:val="bottom"/>
          </w:tcPr>
          <w:p w14:paraId="1F9B9927" w14:textId="77777777" w:rsidR="003B1D03" w:rsidRPr="00295655" w:rsidRDefault="003B1D03" w:rsidP="00E91CEC">
            <w:pPr>
              <w:keepNext/>
              <w:jc w:val="center"/>
              <w:rPr>
                <w:rFonts w:ascii="Calibri" w:hAnsi="Calibri"/>
                <w:sz w:val="18"/>
                <w:szCs w:val="18"/>
              </w:rPr>
            </w:pPr>
            <w:r w:rsidRPr="00295655">
              <w:rPr>
                <w:rFonts w:ascii="Calibri" w:hAnsi="Calibri"/>
                <w:sz w:val="18"/>
                <w:szCs w:val="18"/>
              </w:rPr>
              <w:t>08</w:t>
            </w:r>
          </w:p>
        </w:tc>
        <w:tc>
          <w:tcPr>
            <w:tcW w:w="1167" w:type="dxa"/>
            <w:vAlign w:val="bottom"/>
          </w:tcPr>
          <w:p w14:paraId="1F9B9928" w14:textId="77777777" w:rsidR="003B1D03" w:rsidRPr="00295655" w:rsidRDefault="003B1D03" w:rsidP="00E91CEC">
            <w:pPr>
              <w:keepNext/>
              <w:jc w:val="center"/>
              <w:rPr>
                <w:rFonts w:ascii="Calibri" w:hAnsi="Calibri"/>
                <w:sz w:val="18"/>
                <w:szCs w:val="18"/>
              </w:rPr>
            </w:pPr>
            <w:r>
              <w:rPr>
                <w:rFonts w:ascii="Calibri" w:hAnsi="Calibri"/>
                <w:sz w:val="18"/>
                <w:szCs w:val="18"/>
              </w:rPr>
              <w:t>09</w:t>
            </w:r>
          </w:p>
        </w:tc>
        <w:tc>
          <w:tcPr>
            <w:tcW w:w="1168" w:type="dxa"/>
            <w:vAlign w:val="bottom"/>
          </w:tcPr>
          <w:p w14:paraId="1F9B9929" w14:textId="77777777" w:rsidR="003B1D03" w:rsidRPr="00295655" w:rsidRDefault="003B1D03" w:rsidP="00E91CEC">
            <w:pPr>
              <w:keepNext/>
              <w:jc w:val="center"/>
              <w:rPr>
                <w:rFonts w:ascii="Calibri" w:hAnsi="Calibri"/>
                <w:sz w:val="18"/>
                <w:szCs w:val="18"/>
              </w:rPr>
            </w:pPr>
            <w:r>
              <w:rPr>
                <w:rFonts w:ascii="Calibri" w:hAnsi="Calibri"/>
                <w:sz w:val="18"/>
                <w:szCs w:val="18"/>
              </w:rPr>
              <w:t>10</w:t>
            </w:r>
          </w:p>
        </w:tc>
      </w:tr>
      <w:tr w:rsidR="00815DD0" w:rsidRPr="005A5C17" w14:paraId="1F9B993C" w14:textId="77777777" w:rsidTr="00415FE8">
        <w:trPr>
          <w:cantSplit/>
          <w:trHeight w:val="576"/>
        </w:trPr>
        <w:tc>
          <w:tcPr>
            <w:tcW w:w="1255" w:type="dxa"/>
            <w:vAlign w:val="bottom"/>
          </w:tcPr>
          <w:p w14:paraId="1F9B992B" w14:textId="4BC8E911" w:rsidR="003B1D03" w:rsidRPr="005A5C17" w:rsidRDefault="003B1D03" w:rsidP="00D43B79">
            <w:pPr>
              <w:keepNext/>
              <w:jc w:val="center"/>
              <w:rPr>
                <w:rFonts w:ascii="Calibri" w:hAnsi="Calibri"/>
                <w:sz w:val="16"/>
                <w:szCs w:val="16"/>
              </w:rPr>
            </w:pPr>
            <w:r w:rsidRPr="005A5C17">
              <w:rPr>
                <w:rFonts w:ascii="Calibri" w:hAnsi="Calibri"/>
                <w:sz w:val="18"/>
                <w:szCs w:val="18"/>
              </w:rPr>
              <w:t xml:space="preserve">SC System </w:t>
            </w:r>
            <w:r w:rsidR="00D43B79">
              <w:rPr>
                <w:rFonts w:ascii="Calibri" w:hAnsi="Calibri"/>
                <w:sz w:val="18"/>
                <w:szCs w:val="18"/>
              </w:rPr>
              <w:t>ID/</w:t>
            </w:r>
            <w:r w:rsidRPr="005A5C17">
              <w:rPr>
                <w:rFonts w:ascii="Calibri" w:hAnsi="Calibri"/>
                <w:sz w:val="18"/>
                <w:szCs w:val="18"/>
              </w:rPr>
              <w:t>Name</w:t>
            </w:r>
            <w:r w:rsidR="008960C4">
              <w:t xml:space="preserve"> </w:t>
            </w:r>
            <w:r w:rsidR="008960C4" w:rsidRPr="008960C4">
              <w:rPr>
                <w:rFonts w:ascii="Calibri" w:hAnsi="Calibri"/>
                <w:sz w:val="18"/>
                <w:szCs w:val="18"/>
              </w:rPr>
              <w:t>from CF1R</w:t>
            </w:r>
          </w:p>
        </w:tc>
        <w:tc>
          <w:tcPr>
            <w:tcW w:w="1260" w:type="dxa"/>
            <w:vAlign w:val="bottom"/>
          </w:tcPr>
          <w:p w14:paraId="1F9B992C" w14:textId="75A20731" w:rsidR="003B1D03" w:rsidRPr="005A5C17" w:rsidRDefault="003B1D03" w:rsidP="00D13FCF">
            <w:pPr>
              <w:keepNext/>
              <w:jc w:val="center"/>
              <w:rPr>
                <w:rFonts w:ascii="Calibri" w:hAnsi="Calibri"/>
                <w:sz w:val="18"/>
                <w:szCs w:val="18"/>
              </w:rPr>
            </w:pPr>
            <w:r w:rsidRPr="005A5C17">
              <w:rPr>
                <w:rFonts w:ascii="Calibri" w:hAnsi="Calibri"/>
                <w:sz w:val="18"/>
                <w:szCs w:val="18"/>
              </w:rPr>
              <w:t xml:space="preserve">SC System </w:t>
            </w:r>
            <w:r w:rsidR="00D13FCF" w:rsidRPr="00D13FCF">
              <w:rPr>
                <w:rFonts w:ascii="Calibri" w:hAnsi="Calibri"/>
                <w:sz w:val="18"/>
                <w:szCs w:val="18"/>
              </w:rPr>
              <w:t xml:space="preserve">Description of </w:t>
            </w:r>
            <w:r w:rsidRPr="005A5C17">
              <w:rPr>
                <w:rFonts w:ascii="Calibri" w:hAnsi="Calibri"/>
                <w:sz w:val="18"/>
                <w:szCs w:val="18"/>
              </w:rPr>
              <w:t>Area Served</w:t>
            </w:r>
          </w:p>
        </w:tc>
        <w:tc>
          <w:tcPr>
            <w:tcW w:w="1260" w:type="dxa"/>
            <w:vAlign w:val="bottom"/>
          </w:tcPr>
          <w:p w14:paraId="1F9B992D" w14:textId="77777777" w:rsidR="003B1D03" w:rsidRPr="005A5C17" w:rsidRDefault="003B1D03" w:rsidP="005A5C17">
            <w:pPr>
              <w:keepNext/>
              <w:jc w:val="center"/>
              <w:rPr>
                <w:rFonts w:ascii="Calibri" w:hAnsi="Calibri"/>
                <w:sz w:val="16"/>
                <w:szCs w:val="16"/>
              </w:rPr>
            </w:pPr>
            <w:r w:rsidRPr="005A5C17">
              <w:rPr>
                <w:rFonts w:ascii="Calibri" w:hAnsi="Calibri"/>
                <w:sz w:val="16"/>
                <w:szCs w:val="16"/>
              </w:rPr>
              <w:t>Heating Efficiency Type</w:t>
            </w:r>
          </w:p>
        </w:tc>
        <w:tc>
          <w:tcPr>
            <w:tcW w:w="1890" w:type="dxa"/>
            <w:vAlign w:val="bottom"/>
          </w:tcPr>
          <w:p w14:paraId="1F9B992E" w14:textId="77777777" w:rsidR="003B1D03" w:rsidRPr="005A5C17" w:rsidRDefault="003B1D03" w:rsidP="005A5C17">
            <w:pPr>
              <w:keepNext/>
              <w:jc w:val="center"/>
              <w:rPr>
                <w:rFonts w:ascii="Calibri" w:hAnsi="Calibri"/>
                <w:sz w:val="16"/>
                <w:szCs w:val="16"/>
              </w:rPr>
            </w:pPr>
            <w:r>
              <w:rPr>
                <w:rFonts w:ascii="Calibri" w:hAnsi="Calibri"/>
                <w:sz w:val="16"/>
                <w:szCs w:val="16"/>
              </w:rPr>
              <w:t>Heating Efficiency Value</w:t>
            </w:r>
          </w:p>
        </w:tc>
        <w:tc>
          <w:tcPr>
            <w:tcW w:w="1170" w:type="dxa"/>
            <w:vAlign w:val="bottom"/>
          </w:tcPr>
          <w:p w14:paraId="1F9B992F" w14:textId="77777777" w:rsidR="003B1D03" w:rsidRDefault="003B1D03" w:rsidP="005A5C17">
            <w:pPr>
              <w:keepNext/>
              <w:jc w:val="center"/>
              <w:rPr>
                <w:rFonts w:ascii="Calibri" w:hAnsi="Calibri"/>
                <w:sz w:val="16"/>
                <w:szCs w:val="16"/>
              </w:rPr>
            </w:pPr>
            <w:r w:rsidRPr="005A5C17">
              <w:rPr>
                <w:rFonts w:ascii="Calibri" w:hAnsi="Calibri"/>
                <w:sz w:val="16"/>
                <w:szCs w:val="16"/>
              </w:rPr>
              <w:t>System Rated</w:t>
            </w:r>
          </w:p>
          <w:p w14:paraId="1F9B9930" w14:textId="4A7F1284" w:rsidR="003B1D03" w:rsidRPr="005A5C17" w:rsidRDefault="003B1D03" w:rsidP="005A5C17">
            <w:pPr>
              <w:keepNext/>
              <w:jc w:val="center"/>
              <w:rPr>
                <w:rFonts w:ascii="Calibri" w:hAnsi="Calibri"/>
                <w:sz w:val="16"/>
                <w:szCs w:val="16"/>
              </w:rPr>
            </w:pPr>
            <w:r>
              <w:rPr>
                <w:rFonts w:ascii="Calibri" w:hAnsi="Calibri"/>
                <w:sz w:val="16"/>
                <w:szCs w:val="16"/>
              </w:rPr>
              <w:t>Heating Capacity at 47</w:t>
            </w:r>
            <w:r w:rsidR="003C24DD">
              <w:rPr>
                <w:rFonts w:ascii="Calibri" w:hAnsi="Calibri"/>
                <w:sz w:val="16"/>
                <w:szCs w:val="16"/>
              </w:rPr>
              <w:t>°</w:t>
            </w:r>
            <w:r>
              <w:rPr>
                <w:rFonts w:ascii="Calibri" w:hAnsi="Calibri"/>
                <w:sz w:val="16"/>
                <w:szCs w:val="16"/>
              </w:rPr>
              <w:t>F</w:t>
            </w:r>
          </w:p>
        </w:tc>
        <w:tc>
          <w:tcPr>
            <w:tcW w:w="1440" w:type="dxa"/>
            <w:vAlign w:val="bottom"/>
          </w:tcPr>
          <w:p w14:paraId="1F9B9931" w14:textId="77777777" w:rsidR="003B1D03" w:rsidRDefault="003B1D03" w:rsidP="005A5C17">
            <w:pPr>
              <w:keepNext/>
              <w:jc w:val="center"/>
              <w:rPr>
                <w:rFonts w:ascii="Calibri" w:hAnsi="Calibri"/>
                <w:sz w:val="16"/>
                <w:szCs w:val="16"/>
              </w:rPr>
            </w:pPr>
            <w:r w:rsidRPr="005A5C17">
              <w:rPr>
                <w:rFonts w:ascii="Calibri" w:hAnsi="Calibri"/>
                <w:sz w:val="16"/>
                <w:szCs w:val="16"/>
              </w:rPr>
              <w:t>System Rated</w:t>
            </w:r>
          </w:p>
          <w:p w14:paraId="1F9B9932" w14:textId="7E391010" w:rsidR="003B1D03" w:rsidRPr="005A5C17" w:rsidRDefault="003B1D03" w:rsidP="005A5C17">
            <w:pPr>
              <w:keepNext/>
              <w:jc w:val="center"/>
              <w:rPr>
                <w:rFonts w:ascii="Calibri" w:hAnsi="Calibri"/>
                <w:sz w:val="16"/>
                <w:szCs w:val="16"/>
              </w:rPr>
            </w:pPr>
            <w:r>
              <w:rPr>
                <w:rFonts w:ascii="Calibri" w:hAnsi="Calibri"/>
                <w:sz w:val="16"/>
                <w:szCs w:val="16"/>
              </w:rPr>
              <w:t>Heating Capacity at 17</w:t>
            </w:r>
            <w:r w:rsidR="003C24DD">
              <w:rPr>
                <w:rFonts w:ascii="Calibri" w:hAnsi="Calibri"/>
                <w:sz w:val="16"/>
                <w:szCs w:val="16"/>
              </w:rPr>
              <w:t>°</w:t>
            </w:r>
            <w:r>
              <w:rPr>
                <w:rFonts w:ascii="Calibri" w:hAnsi="Calibri"/>
                <w:sz w:val="16"/>
                <w:szCs w:val="16"/>
              </w:rPr>
              <w:t>F</w:t>
            </w:r>
          </w:p>
        </w:tc>
        <w:tc>
          <w:tcPr>
            <w:tcW w:w="1890" w:type="dxa"/>
            <w:vAlign w:val="bottom"/>
          </w:tcPr>
          <w:p w14:paraId="1F9B9933" w14:textId="77777777" w:rsidR="003B1D03" w:rsidRDefault="003B1D03" w:rsidP="005A5C17">
            <w:pPr>
              <w:keepNext/>
              <w:jc w:val="center"/>
              <w:rPr>
                <w:rFonts w:ascii="Calibri" w:hAnsi="Calibri"/>
                <w:sz w:val="16"/>
                <w:szCs w:val="16"/>
              </w:rPr>
            </w:pPr>
            <w:r w:rsidRPr="005A5C17">
              <w:rPr>
                <w:rFonts w:ascii="Calibri" w:hAnsi="Calibri"/>
                <w:sz w:val="16"/>
                <w:szCs w:val="16"/>
              </w:rPr>
              <w:t>System Rated</w:t>
            </w:r>
          </w:p>
          <w:p w14:paraId="1F9B9934" w14:textId="77777777" w:rsidR="003B1D03" w:rsidRPr="005A5C17" w:rsidRDefault="003B1D03" w:rsidP="005A5C17">
            <w:pPr>
              <w:keepNext/>
              <w:jc w:val="center"/>
              <w:rPr>
                <w:rFonts w:ascii="Calibri" w:hAnsi="Calibri"/>
                <w:sz w:val="16"/>
                <w:szCs w:val="16"/>
              </w:rPr>
            </w:pPr>
            <w:r w:rsidRPr="005A5C17">
              <w:rPr>
                <w:rFonts w:ascii="Calibri" w:hAnsi="Calibri"/>
                <w:sz w:val="16"/>
                <w:szCs w:val="16"/>
              </w:rPr>
              <w:t>Cooling Efficiency</w:t>
            </w:r>
          </w:p>
          <w:p w14:paraId="1F9B9935" w14:textId="77777777" w:rsidR="003B1D03" w:rsidRPr="005A5C17" w:rsidRDefault="003B1D03" w:rsidP="005A5C17">
            <w:pPr>
              <w:keepNext/>
              <w:jc w:val="center"/>
              <w:rPr>
                <w:rFonts w:ascii="Calibri" w:hAnsi="Calibri"/>
                <w:sz w:val="16"/>
                <w:szCs w:val="16"/>
              </w:rPr>
            </w:pPr>
            <w:r w:rsidRPr="005A5C17">
              <w:rPr>
                <w:rFonts w:ascii="Calibri" w:hAnsi="Calibri"/>
                <w:sz w:val="16"/>
                <w:szCs w:val="16"/>
              </w:rPr>
              <w:t>SEER</w:t>
            </w:r>
          </w:p>
        </w:tc>
        <w:tc>
          <w:tcPr>
            <w:tcW w:w="1890" w:type="dxa"/>
            <w:vAlign w:val="bottom"/>
          </w:tcPr>
          <w:p w14:paraId="1F9B9936" w14:textId="77777777" w:rsidR="003B1D03" w:rsidRDefault="003B1D03" w:rsidP="005A5C17">
            <w:pPr>
              <w:keepNext/>
              <w:jc w:val="center"/>
              <w:rPr>
                <w:rFonts w:ascii="Calibri" w:hAnsi="Calibri"/>
                <w:sz w:val="16"/>
                <w:szCs w:val="16"/>
              </w:rPr>
            </w:pPr>
            <w:r w:rsidRPr="005A5C17">
              <w:rPr>
                <w:rFonts w:ascii="Calibri" w:hAnsi="Calibri"/>
                <w:sz w:val="16"/>
                <w:szCs w:val="16"/>
              </w:rPr>
              <w:t>System Rated</w:t>
            </w:r>
          </w:p>
          <w:p w14:paraId="1F9B9937" w14:textId="77777777" w:rsidR="003B1D03" w:rsidRPr="005A5C17" w:rsidRDefault="003B1D03" w:rsidP="005A5C17">
            <w:pPr>
              <w:keepNext/>
              <w:jc w:val="center"/>
              <w:rPr>
                <w:rFonts w:ascii="Calibri" w:hAnsi="Calibri"/>
                <w:sz w:val="16"/>
                <w:szCs w:val="16"/>
              </w:rPr>
            </w:pPr>
            <w:r w:rsidRPr="005A5C17">
              <w:rPr>
                <w:rFonts w:ascii="Calibri" w:hAnsi="Calibri"/>
                <w:sz w:val="16"/>
                <w:szCs w:val="16"/>
              </w:rPr>
              <w:t>Cooling Efficiency</w:t>
            </w:r>
          </w:p>
          <w:p w14:paraId="1F9B9938" w14:textId="77777777" w:rsidR="003B1D03" w:rsidRPr="005A5C17" w:rsidRDefault="003B1D03" w:rsidP="005A5C17">
            <w:pPr>
              <w:keepNext/>
              <w:jc w:val="center"/>
              <w:rPr>
                <w:rFonts w:ascii="Calibri" w:hAnsi="Calibri"/>
                <w:sz w:val="16"/>
                <w:szCs w:val="16"/>
              </w:rPr>
            </w:pPr>
            <w:r w:rsidRPr="005A5C17">
              <w:rPr>
                <w:rFonts w:ascii="Calibri" w:hAnsi="Calibri"/>
                <w:sz w:val="16"/>
                <w:szCs w:val="16"/>
              </w:rPr>
              <w:t>EER</w:t>
            </w:r>
          </w:p>
        </w:tc>
        <w:tc>
          <w:tcPr>
            <w:tcW w:w="1167" w:type="dxa"/>
            <w:vAlign w:val="bottom"/>
          </w:tcPr>
          <w:p w14:paraId="1F9B9939" w14:textId="63FAD0B8" w:rsidR="003B1D03" w:rsidRPr="005A5C17" w:rsidRDefault="003B1D03" w:rsidP="00BB1516">
            <w:pPr>
              <w:keepNext/>
              <w:jc w:val="center"/>
              <w:rPr>
                <w:rFonts w:ascii="Calibri" w:hAnsi="Calibri"/>
                <w:sz w:val="16"/>
                <w:szCs w:val="16"/>
              </w:rPr>
            </w:pPr>
            <w:r w:rsidRPr="005A5C17">
              <w:rPr>
                <w:rFonts w:ascii="Calibri" w:hAnsi="Calibri"/>
                <w:sz w:val="16"/>
                <w:szCs w:val="16"/>
              </w:rPr>
              <w:t>System Cooling Capacity at Design Conditions (</w:t>
            </w:r>
            <w:r w:rsidR="0080645E">
              <w:rPr>
                <w:rFonts w:ascii="Calibri" w:hAnsi="Calibri"/>
                <w:sz w:val="16"/>
                <w:szCs w:val="16"/>
              </w:rPr>
              <w:t>Btu/h</w:t>
            </w:r>
            <w:r w:rsidR="00D14FC2">
              <w:rPr>
                <w:rFonts w:ascii="Calibri" w:hAnsi="Calibri"/>
                <w:sz w:val="16"/>
                <w:szCs w:val="16"/>
              </w:rPr>
              <w:t>)</w:t>
            </w:r>
          </w:p>
        </w:tc>
        <w:tc>
          <w:tcPr>
            <w:tcW w:w="1168" w:type="dxa"/>
            <w:vAlign w:val="bottom"/>
          </w:tcPr>
          <w:p w14:paraId="1F9B993A" w14:textId="28260EAB" w:rsidR="003B1D03" w:rsidRPr="005A5C17" w:rsidRDefault="003B1D03" w:rsidP="005A5C17">
            <w:pPr>
              <w:keepNext/>
              <w:jc w:val="center"/>
              <w:rPr>
                <w:rFonts w:ascii="Calibri" w:hAnsi="Calibri"/>
                <w:sz w:val="16"/>
                <w:szCs w:val="16"/>
              </w:rPr>
            </w:pPr>
            <w:r w:rsidRPr="005A5C17">
              <w:rPr>
                <w:rFonts w:ascii="Calibri" w:hAnsi="Calibri"/>
                <w:sz w:val="16"/>
                <w:szCs w:val="16"/>
              </w:rPr>
              <w:t>Condenser Nominal Cooling Capacity</w:t>
            </w:r>
          </w:p>
          <w:p w14:paraId="1F9B993B" w14:textId="77777777" w:rsidR="003B1D03" w:rsidRPr="005A5C17" w:rsidRDefault="003B1D03" w:rsidP="005A5C17">
            <w:pPr>
              <w:keepNext/>
              <w:jc w:val="center"/>
              <w:rPr>
                <w:rFonts w:ascii="Calibri" w:hAnsi="Calibri"/>
                <w:sz w:val="16"/>
                <w:szCs w:val="16"/>
              </w:rPr>
            </w:pPr>
            <w:r w:rsidRPr="005A5C17">
              <w:rPr>
                <w:rFonts w:ascii="Calibri" w:hAnsi="Calibri"/>
                <w:sz w:val="16"/>
                <w:szCs w:val="16"/>
              </w:rPr>
              <w:t>(ton)</w:t>
            </w:r>
          </w:p>
        </w:tc>
      </w:tr>
      <w:tr w:rsidR="00815DD0" w:rsidRPr="00295655" w14:paraId="1F9B9950" w14:textId="77777777" w:rsidTr="00415FE8">
        <w:trPr>
          <w:cantSplit/>
          <w:trHeight w:val="395"/>
        </w:trPr>
        <w:tc>
          <w:tcPr>
            <w:tcW w:w="1255" w:type="dxa"/>
            <w:tcMar>
              <w:left w:w="43" w:type="dxa"/>
              <w:right w:w="43" w:type="dxa"/>
            </w:tcMar>
          </w:tcPr>
          <w:p w14:paraId="1F9B993D" w14:textId="77777777" w:rsidR="003B1D03" w:rsidRPr="00815DD0" w:rsidRDefault="003B1D03" w:rsidP="007822B3">
            <w:pPr>
              <w:keepNext/>
              <w:rPr>
                <w:rFonts w:ascii="Calibri" w:hAnsi="Calibri"/>
                <w:sz w:val="14"/>
                <w:szCs w:val="14"/>
              </w:rPr>
            </w:pPr>
            <w:r w:rsidRPr="00815DD0">
              <w:rPr>
                <w:rFonts w:ascii="Calibri" w:hAnsi="Calibri"/>
                <w:sz w:val="14"/>
                <w:szCs w:val="14"/>
              </w:rPr>
              <w:t xml:space="preserve">&lt;&lt;auto filled from </w:t>
            </w:r>
            <w:r w:rsidR="007822B3" w:rsidRPr="00815DD0">
              <w:rPr>
                <w:rFonts w:ascii="Calibri" w:hAnsi="Calibri"/>
                <w:sz w:val="14"/>
                <w:szCs w:val="14"/>
              </w:rPr>
              <w:t xml:space="preserve"> </w:t>
            </w:r>
            <w:r w:rsidR="007822B3" w:rsidRPr="00815DD0">
              <w:rPr>
                <w:rFonts w:ascii="Calibri" w:hAnsi="Calibri"/>
                <w:sz w:val="14"/>
                <w:szCs w:val="14"/>
                <w:highlight w:val="yellow"/>
              </w:rPr>
              <w:t>D01</w:t>
            </w:r>
            <w:r w:rsidRPr="00815DD0">
              <w:rPr>
                <w:rFonts w:ascii="Calibri" w:hAnsi="Calibri"/>
                <w:sz w:val="14"/>
                <w:szCs w:val="14"/>
              </w:rPr>
              <w:t>&gt;&gt;</w:t>
            </w:r>
          </w:p>
        </w:tc>
        <w:tc>
          <w:tcPr>
            <w:tcW w:w="1260" w:type="dxa"/>
            <w:tcMar>
              <w:left w:w="43" w:type="dxa"/>
              <w:right w:w="43" w:type="dxa"/>
            </w:tcMar>
          </w:tcPr>
          <w:p w14:paraId="1F9B993E" w14:textId="77777777" w:rsidR="003B1D03" w:rsidRPr="00815DD0" w:rsidRDefault="003B1D03" w:rsidP="00E91CEC">
            <w:pPr>
              <w:keepNext/>
              <w:rPr>
                <w:rFonts w:ascii="Calibri" w:hAnsi="Calibri"/>
                <w:sz w:val="14"/>
                <w:szCs w:val="14"/>
              </w:rPr>
            </w:pPr>
            <w:r w:rsidRPr="00815DD0">
              <w:rPr>
                <w:rFonts w:ascii="Calibri" w:hAnsi="Calibri"/>
                <w:sz w:val="14"/>
                <w:szCs w:val="14"/>
              </w:rPr>
              <w:t xml:space="preserve">&lt;&lt;auto filled from </w:t>
            </w:r>
            <w:r w:rsidRPr="00815DD0">
              <w:rPr>
                <w:rFonts w:ascii="Calibri" w:hAnsi="Calibri"/>
                <w:sz w:val="14"/>
                <w:szCs w:val="14"/>
                <w:highlight w:val="yellow"/>
              </w:rPr>
              <w:t>D02</w:t>
            </w:r>
            <w:r w:rsidRPr="00815DD0">
              <w:rPr>
                <w:rFonts w:ascii="Calibri" w:hAnsi="Calibri"/>
                <w:sz w:val="14"/>
                <w:szCs w:val="14"/>
              </w:rPr>
              <w:t xml:space="preserve">&gt;&gt; </w:t>
            </w:r>
          </w:p>
        </w:tc>
        <w:tc>
          <w:tcPr>
            <w:tcW w:w="1260" w:type="dxa"/>
            <w:tcMar>
              <w:left w:w="43" w:type="dxa"/>
              <w:right w:w="43" w:type="dxa"/>
            </w:tcMar>
          </w:tcPr>
          <w:p w14:paraId="1F9B993F" w14:textId="77777777" w:rsidR="00812A70" w:rsidRPr="00815DD0" w:rsidRDefault="003B1D03" w:rsidP="00812A70">
            <w:pPr>
              <w:rPr>
                <w:rFonts w:asciiTheme="minorHAnsi" w:hAnsiTheme="minorHAnsi"/>
                <w:sz w:val="14"/>
                <w:szCs w:val="14"/>
              </w:rPr>
            </w:pPr>
            <w:r w:rsidRPr="00815DD0">
              <w:rPr>
                <w:rFonts w:asciiTheme="minorHAnsi" w:hAnsiTheme="minorHAnsi"/>
                <w:sz w:val="14"/>
                <w:szCs w:val="14"/>
              </w:rPr>
              <w:t xml:space="preserve">&lt;&lt;reference value from </w:t>
            </w:r>
            <w:r w:rsidRPr="00815DD0">
              <w:rPr>
                <w:rFonts w:asciiTheme="minorHAnsi" w:hAnsiTheme="minorHAnsi"/>
                <w:sz w:val="14"/>
                <w:szCs w:val="14"/>
                <w:highlight w:val="yellow"/>
              </w:rPr>
              <w:t>C02</w:t>
            </w:r>
            <w:r w:rsidR="00812A70" w:rsidRPr="00815DD0">
              <w:rPr>
                <w:rFonts w:asciiTheme="minorHAnsi" w:hAnsiTheme="minorHAnsi"/>
                <w:sz w:val="14"/>
                <w:szCs w:val="14"/>
              </w:rPr>
              <w:t xml:space="preserve">; note: values may be </w:t>
            </w:r>
          </w:p>
          <w:p w14:paraId="1F9B9940" w14:textId="77777777" w:rsidR="00812A70" w:rsidRPr="00815DD0" w:rsidRDefault="00812A70" w:rsidP="00812A70">
            <w:pPr>
              <w:rPr>
                <w:rFonts w:asciiTheme="minorHAnsi" w:hAnsiTheme="minorHAnsi"/>
                <w:sz w:val="14"/>
                <w:szCs w:val="14"/>
              </w:rPr>
            </w:pPr>
            <w:r w:rsidRPr="00815DD0">
              <w:rPr>
                <w:rFonts w:asciiTheme="minorHAnsi" w:hAnsiTheme="minorHAnsi"/>
                <w:sz w:val="14"/>
                <w:szCs w:val="14"/>
              </w:rPr>
              <w:t>*AFUE;</w:t>
            </w:r>
          </w:p>
          <w:p w14:paraId="1F9B9941" w14:textId="77777777" w:rsidR="00812A70" w:rsidRPr="00815DD0" w:rsidRDefault="00812A70" w:rsidP="00812A70">
            <w:pPr>
              <w:rPr>
                <w:rFonts w:asciiTheme="minorHAnsi" w:hAnsiTheme="minorHAnsi"/>
                <w:sz w:val="14"/>
                <w:szCs w:val="14"/>
              </w:rPr>
            </w:pPr>
            <w:r w:rsidRPr="00815DD0">
              <w:rPr>
                <w:rFonts w:asciiTheme="minorHAnsi" w:hAnsiTheme="minorHAnsi"/>
                <w:sz w:val="14"/>
                <w:szCs w:val="14"/>
              </w:rPr>
              <w:t>*COP;</w:t>
            </w:r>
          </w:p>
          <w:p w14:paraId="41F01EEA" w14:textId="77777777" w:rsidR="000A20F1" w:rsidRPr="00815DD0" w:rsidRDefault="00812A70" w:rsidP="00812A70">
            <w:pPr>
              <w:rPr>
                <w:rFonts w:asciiTheme="minorHAnsi" w:hAnsiTheme="minorHAnsi"/>
                <w:sz w:val="14"/>
                <w:szCs w:val="14"/>
              </w:rPr>
            </w:pPr>
            <w:r w:rsidRPr="00815DD0">
              <w:rPr>
                <w:rFonts w:asciiTheme="minorHAnsi" w:hAnsiTheme="minorHAnsi"/>
                <w:sz w:val="14"/>
                <w:szCs w:val="14"/>
              </w:rPr>
              <w:t>*HSPF</w:t>
            </w:r>
            <w:r w:rsidR="000A20F1" w:rsidRPr="00815DD0">
              <w:rPr>
                <w:rFonts w:asciiTheme="minorHAnsi" w:hAnsiTheme="minorHAnsi"/>
                <w:sz w:val="14"/>
                <w:szCs w:val="14"/>
              </w:rPr>
              <w:t>; or</w:t>
            </w:r>
          </w:p>
          <w:p w14:paraId="1F9B9942" w14:textId="07AB333D" w:rsidR="00812A70" w:rsidRPr="00815DD0" w:rsidRDefault="000A20F1" w:rsidP="00812A70">
            <w:pPr>
              <w:rPr>
                <w:rFonts w:asciiTheme="minorHAnsi" w:hAnsiTheme="minorHAnsi"/>
                <w:sz w:val="14"/>
                <w:szCs w:val="14"/>
              </w:rPr>
            </w:pPr>
            <w:r w:rsidRPr="00815DD0">
              <w:rPr>
                <w:rFonts w:asciiTheme="minorHAnsi" w:hAnsiTheme="minorHAnsi"/>
                <w:sz w:val="14"/>
                <w:szCs w:val="14"/>
              </w:rPr>
              <w:t>*NA</w:t>
            </w:r>
            <w:r w:rsidR="00812A70" w:rsidRPr="00815DD0">
              <w:rPr>
                <w:rFonts w:asciiTheme="minorHAnsi" w:hAnsiTheme="minorHAnsi"/>
                <w:sz w:val="14"/>
                <w:szCs w:val="14"/>
              </w:rPr>
              <w:t>&gt;&gt;</w:t>
            </w:r>
          </w:p>
          <w:p w14:paraId="1F9B9943" w14:textId="13D30FDE" w:rsidR="003B1D03" w:rsidRPr="00815DD0" w:rsidRDefault="003B1D03" w:rsidP="00812A70">
            <w:pPr>
              <w:rPr>
                <w:rFonts w:ascii="Calibri" w:hAnsi="Calibri"/>
                <w:sz w:val="14"/>
                <w:szCs w:val="14"/>
              </w:rPr>
            </w:pPr>
          </w:p>
        </w:tc>
        <w:tc>
          <w:tcPr>
            <w:tcW w:w="1890" w:type="dxa"/>
            <w:tcMar>
              <w:left w:w="43" w:type="dxa"/>
              <w:right w:w="43" w:type="dxa"/>
            </w:tcMar>
          </w:tcPr>
          <w:p w14:paraId="4BE64AA0" w14:textId="77777777" w:rsidR="00BD1033" w:rsidRPr="00815DD0" w:rsidRDefault="003B1D03" w:rsidP="00D14FC2">
            <w:pPr>
              <w:keepNext/>
              <w:rPr>
                <w:rFonts w:ascii="Calibri" w:hAnsi="Calibri"/>
                <w:sz w:val="14"/>
                <w:szCs w:val="14"/>
              </w:rPr>
            </w:pPr>
            <w:r w:rsidRPr="00815DD0">
              <w:rPr>
                <w:rFonts w:ascii="Calibri" w:hAnsi="Calibri"/>
                <w:sz w:val="14"/>
                <w:szCs w:val="14"/>
              </w:rPr>
              <w:t>&lt;&lt;</w:t>
            </w:r>
            <w:r w:rsidR="000A20F1" w:rsidRPr="00527245">
              <w:rPr>
                <w:rFonts w:ascii="Calibri" w:hAnsi="Calibri"/>
                <w:b/>
                <w:sz w:val="14"/>
                <w:szCs w:val="14"/>
              </w:rPr>
              <w:t>If</w:t>
            </w:r>
            <w:r w:rsidR="000A20F1" w:rsidRPr="00815DD0">
              <w:rPr>
                <w:rFonts w:ascii="Calibri" w:hAnsi="Calibri"/>
                <w:sz w:val="14"/>
                <w:szCs w:val="14"/>
              </w:rPr>
              <w:t xml:space="preserve"> </w:t>
            </w:r>
            <w:r w:rsidR="000A20F1" w:rsidRPr="00815DD0">
              <w:rPr>
                <w:rFonts w:ascii="Calibri" w:hAnsi="Calibri"/>
                <w:sz w:val="14"/>
                <w:szCs w:val="14"/>
                <w:highlight w:val="yellow"/>
              </w:rPr>
              <w:t>C03</w:t>
            </w:r>
            <w:r w:rsidR="000A20F1" w:rsidRPr="00815DD0">
              <w:rPr>
                <w:rFonts w:ascii="Calibri" w:hAnsi="Calibri"/>
                <w:sz w:val="14"/>
                <w:szCs w:val="14"/>
              </w:rPr>
              <w:t xml:space="preserve"> = NA, then report NA; else</w:t>
            </w:r>
            <w:r w:rsidR="00D14FC2" w:rsidRPr="00815DD0">
              <w:rPr>
                <w:rFonts w:ascii="Calibri" w:hAnsi="Calibri"/>
                <w:sz w:val="14"/>
                <w:szCs w:val="14"/>
              </w:rPr>
              <w:t xml:space="preserve"> </w:t>
            </w:r>
            <w:r w:rsidRPr="00815DD0">
              <w:rPr>
                <w:rFonts w:ascii="Calibri" w:hAnsi="Calibri"/>
                <w:sz w:val="14"/>
                <w:szCs w:val="14"/>
              </w:rPr>
              <w:t xml:space="preserve">user input, numeric, </w:t>
            </w:r>
            <w:r w:rsidR="00812A70" w:rsidRPr="00815DD0">
              <w:rPr>
                <w:rFonts w:ascii="Calibri" w:hAnsi="Calibri"/>
                <w:sz w:val="14"/>
                <w:szCs w:val="14"/>
              </w:rPr>
              <w:t>100.0≥</w:t>
            </w:r>
            <w:r w:rsidRPr="00815DD0">
              <w:rPr>
                <w:rFonts w:ascii="Calibri" w:hAnsi="Calibri"/>
                <w:sz w:val="14"/>
                <w:szCs w:val="14"/>
              </w:rPr>
              <w:t>xx.x</w:t>
            </w:r>
            <w:r w:rsidR="00812A70" w:rsidRPr="00815DD0">
              <w:rPr>
                <w:rFonts w:ascii="Calibri" w:hAnsi="Calibri"/>
                <w:sz w:val="14"/>
                <w:szCs w:val="14"/>
              </w:rPr>
              <w:t>≥0.0</w:t>
            </w:r>
            <w:r w:rsidRPr="00815DD0">
              <w:rPr>
                <w:rFonts w:ascii="Calibri" w:hAnsi="Calibri"/>
                <w:sz w:val="14"/>
                <w:szCs w:val="14"/>
              </w:rPr>
              <w:t xml:space="preserve">;  </w:t>
            </w:r>
          </w:p>
          <w:p w14:paraId="528442EC" w14:textId="77777777" w:rsidR="00BD1033" w:rsidRPr="00815DD0" w:rsidRDefault="00BD1033" w:rsidP="00D14FC2">
            <w:pPr>
              <w:keepNext/>
              <w:rPr>
                <w:rFonts w:ascii="Calibri" w:hAnsi="Calibri"/>
                <w:sz w:val="14"/>
                <w:szCs w:val="14"/>
              </w:rPr>
            </w:pPr>
          </w:p>
          <w:p w14:paraId="3BBA70C1" w14:textId="2187A1DE" w:rsidR="00BD1033" w:rsidRPr="00815DD0" w:rsidRDefault="00BD1033" w:rsidP="00BD1033">
            <w:pPr>
              <w:keepNext/>
              <w:rPr>
                <w:rFonts w:ascii="Calibri" w:hAnsi="Calibri"/>
                <w:sz w:val="14"/>
                <w:szCs w:val="14"/>
              </w:rPr>
            </w:pPr>
            <w:r w:rsidRPr="00527245">
              <w:rPr>
                <w:rFonts w:ascii="Calibri" w:hAnsi="Calibri"/>
                <w:b/>
                <w:sz w:val="14"/>
                <w:szCs w:val="14"/>
              </w:rPr>
              <w:t>and</w:t>
            </w:r>
            <w:r w:rsidRPr="00815DD0">
              <w:rPr>
                <w:rFonts w:ascii="Calibri" w:hAnsi="Calibri"/>
                <w:sz w:val="14"/>
                <w:szCs w:val="14"/>
              </w:rPr>
              <w:t xml:space="preserve"> for all systems except for those with a value in </w:t>
            </w:r>
            <w:r w:rsidRPr="00234F7F">
              <w:rPr>
                <w:rFonts w:ascii="Calibri" w:hAnsi="Calibri"/>
                <w:sz w:val="14"/>
                <w:szCs w:val="14"/>
                <w:highlight w:val="yellow"/>
              </w:rPr>
              <w:t>D04</w:t>
            </w:r>
            <w:r w:rsidR="00234F7F">
              <w:rPr>
                <w:rFonts w:ascii="Calibri" w:hAnsi="Calibri"/>
                <w:sz w:val="14"/>
                <w:szCs w:val="14"/>
              </w:rPr>
              <w:t xml:space="preserve"> </w:t>
            </w:r>
            <w:r w:rsidRPr="00815DD0">
              <w:rPr>
                <w:rFonts w:ascii="Calibri" w:hAnsi="Calibri"/>
                <w:sz w:val="14"/>
                <w:szCs w:val="14"/>
              </w:rPr>
              <w:t>= one of the following three:</w:t>
            </w:r>
          </w:p>
          <w:p w14:paraId="7A84749A" w14:textId="0CD566B5" w:rsidR="00BD1033" w:rsidRPr="00815DD0" w:rsidRDefault="00BD1033" w:rsidP="00BD1033">
            <w:pPr>
              <w:keepNext/>
              <w:rPr>
                <w:rFonts w:ascii="Calibri" w:hAnsi="Calibri"/>
                <w:sz w:val="14"/>
                <w:szCs w:val="14"/>
              </w:rPr>
            </w:pPr>
            <w:r w:rsidRPr="00815DD0">
              <w:rPr>
                <w:rFonts w:ascii="Calibri" w:hAnsi="Calibri"/>
                <w:sz w:val="14"/>
                <w:szCs w:val="14"/>
              </w:rPr>
              <w:t xml:space="preserve">*VCHP-Ducted </w:t>
            </w:r>
          </w:p>
          <w:p w14:paraId="467A25A4" w14:textId="71D1D563" w:rsidR="00BD1033" w:rsidRPr="00815DD0" w:rsidRDefault="00BD1033" w:rsidP="00BD1033">
            <w:pPr>
              <w:keepNext/>
              <w:rPr>
                <w:rFonts w:ascii="Calibri" w:hAnsi="Calibri"/>
                <w:sz w:val="14"/>
                <w:szCs w:val="14"/>
              </w:rPr>
            </w:pPr>
            <w:r w:rsidRPr="00815DD0">
              <w:rPr>
                <w:rFonts w:ascii="Calibri" w:hAnsi="Calibri"/>
                <w:sz w:val="14"/>
                <w:szCs w:val="14"/>
              </w:rPr>
              <w:t>*VCHP-Ductless</w:t>
            </w:r>
          </w:p>
          <w:p w14:paraId="347E790B" w14:textId="19F43A8B" w:rsidR="00BD1033" w:rsidRDefault="00BD1033" w:rsidP="00D14FC2">
            <w:pPr>
              <w:keepNext/>
              <w:rPr>
                <w:rFonts w:ascii="Calibri" w:hAnsi="Calibri"/>
                <w:sz w:val="14"/>
                <w:szCs w:val="14"/>
              </w:rPr>
            </w:pPr>
            <w:r w:rsidRPr="00815DD0">
              <w:rPr>
                <w:rFonts w:ascii="Calibri" w:hAnsi="Calibri"/>
                <w:sz w:val="14"/>
                <w:szCs w:val="14"/>
              </w:rPr>
              <w:t>*VCHP-Ducted+Ductless,</w:t>
            </w:r>
          </w:p>
          <w:p w14:paraId="1F9B9944" w14:textId="60E2C187" w:rsidR="009B4B1B" w:rsidRPr="00815DD0" w:rsidRDefault="003B1D03" w:rsidP="00D14FC2">
            <w:pPr>
              <w:keepNext/>
              <w:rPr>
                <w:rFonts w:asciiTheme="minorHAnsi" w:hAnsiTheme="minorHAnsi"/>
                <w:sz w:val="14"/>
                <w:szCs w:val="14"/>
              </w:rPr>
            </w:pPr>
            <w:r w:rsidRPr="00527245">
              <w:rPr>
                <w:rFonts w:ascii="Calibri" w:hAnsi="Calibri"/>
                <w:b/>
                <w:sz w:val="14"/>
                <w:szCs w:val="14"/>
              </w:rPr>
              <w:t>check</w:t>
            </w:r>
            <w:r w:rsidRPr="00815DD0">
              <w:rPr>
                <w:rFonts w:ascii="Calibri" w:hAnsi="Calibri"/>
                <w:sz w:val="14"/>
                <w:szCs w:val="14"/>
              </w:rPr>
              <w:t xml:space="preserve"> value must be ≥ value in </w:t>
            </w:r>
            <w:r w:rsidRPr="00CA530C">
              <w:rPr>
                <w:rFonts w:ascii="Calibri" w:hAnsi="Calibri"/>
                <w:sz w:val="14"/>
                <w:szCs w:val="14"/>
                <w:highlight w:val="yellow"/>
              </w:rPr>
              <w:t>C03</w:t>
            </w:r>
            <w:r w:rsidRPr="00815DD0">
              <w:rPr>
                <w:rFonts w:ascii="Calibri" w:hAnsi="Calibri"/>
                <w:sz w:val="14"/>
                <w:szCs w:val="14"/>
              </w:rPr>
              <w:t xml:space="preserve"> to comply; else </w:t>
            </w:r>
            <w:r w:rsidRPr="00815DD0">
              <w:rPr>
                <w:rFonts w:asciiTheme="minorHAnsi" w:hAnsiTheme="minorHAnsi"/>
                <w:sz w:val="14"/>
                <w:szCs w:val="14"/>
              </w:rPr>
              <w:t>flag non-compliant value and</w:t>
            </w:r>
            <w:r w:rsidR="009B4B1B" w:rsidRPr="00815DD0">
              <w:rPr>
                <w:rFonts w:asciiTheme="minorHAnsi" w:hAnsiTheme="minorHAnsi"/>
                <w:sz w:val="14"/>
                <w:szCs w:val="14"/>
              </w:rPr>
              <w:t xml:space="preserve"> do not allow registration to proceed&gt;&gt;</w:t>
            </w:r>
          </w:p>
          <w:p w14:paraId="1F9B9945" w14:textId="77777777" w:rsidR="003B1D03" w:rsidRPr="00815DD0" w:rsidRDefault="003B1D03" w:rsidP="000E3F77">
            <w:pPr>
              <w:keepNext/>
              <w:rPr>
                <w:rFonts w:ascii="Calibri" w:hAnsi="Calibri"/>
                <w:sz w:val="14"/>
                <w:szCs w:val="14"/>
              </w:rPr>
            </w:pPr>
          </w:p>
        </w:tc>
        <w:tc>
          <w:tcPr>
            <w:tcW w:w="1170" w:type="dxa"/>
            <w:tcMar>
              <w:left w:w="43" w:type="dxa"/>
              <w:right w:w="43" w:type="dxa"/>
            </w:tcMar>
          </w:tcPr>
          <w:p w14:paraId="68E66622" w14:textId="77777777" w:rsidR="00D06F10" w:rsidRDefault="003B1D03" w:rsidP="00D14FC2">
            <w:pPr>
              <w:keepNext/>
              <w:rPr>
                <w:rFonts w:ascii="Calibri" w:hAnsi="Calibri"/>
                <w:sz w:val="14"/>
                <w:szCs w:val="14"/>
              </w:rPr>
            </w:pPr>
            <w:r w:rsidRPr="00815DD0">
              <w:rPr>
                <w:rFonts w:ascii="Calibri" w:hAnsi="Calibri"/>
                <w:sz w:val="14"/>
                <w:szCs w:val="14"/>
              </w:rPr>
              <w:t>&lt;&lt;</w:t>
            </w:r>
            <w:r w:rsidR="00D14FC2" w:rsidRPr="00815DD0">
              <w:rPr>
                <w:rFonts w:ascii="Calibri" w:hAnsi="Calibri"/>
                <w:sz w:val="14"/>
                <w:szCs w:val="14"/>
              </w:rPr>
              <w:t xml:space="preserve"> </w:t>
            </w:r>
            <w:r w:rsidR="00D14FC2" w:rsidRPr="00D06F10">
              <w:rPr>
                <w:rFonts w:ascii="Calibri" w:hAnsi="Calibri"/>
                <w:b/>
                <w:sz w:val="14"/>
                <w:szCs w:val="14"/>
              </w:rPr>
              <w:t>if</w:t>
            </w:r>
            <w:r w:rsidR="00D14FC2" w:rsidRPr="00815DD0">
              <w:rPr>
                <w:rFonts w:ascii="Calibri" w:hAnsi="Calibri"/>
                <w:sz w:val="14"/>
                <w:szCs w:val="14"/>
              </w:rPr>
              <w:t xml:space="preserve"> value in </w:t>
            </w:r>
            <w:r w:rsidR="00D14FC2" w:rsidRPr="00CA530C">
              <w:rPr>
                <w:rFonts w:ascii="Calibri" w:hAnsi="Calibri"/>
                <w:sz w:val="14"/>
                <w:szCs w:val="14"/>
                <w:highlight w:val="yellow"/>
              </w:rPr>
              <w:t>C04</w:t>
            </w:r>
            <w:r w:rsidR="00D14FC2" w:rsidRPr="00815DD0">
              <w:rPr>
                <w:rFonts w:ascii="Calibri" w:hAnsi="Calibri"/>
                <w:sz w:val="14"/>
                <w:szCs w:val="14"/>
              </w:rPr>
              <w:t xml:space="preserve">=N/A, </w:t>
            </w:r>
          </w:p>
          <w:p w14:paraId="1F9B9946" w14:textId="329067AF" w:rsidR="00D14FC2" w:rsidRPr="00815DD0" w:rsidRDefault="00D14FC2" w:rsidP="00D14FC2">
            <w:pPr>
              <w:keepNext/>
              <w:rPr>
                <w:rFonts w:ascii="Calibri" w:hAnsi="Calibri"/>
                <w:sz w:val="14"/>
                <w:szCs w:val="14"/>
              </w:rPr>
            </w:pPr>
            <w:r w:rsidRPr="00D06F10">
              <w:rPr>
                <w:rFonts w:ascii="Calibri" w:hAnsi="Calibri"/>
                <w:b/>
                <w:sz w:val="14"/>
                <w:szCs w:val="14"/>
              </w:rPr>
              <w:t>then</w:t>
            </w:r>
            <w:r w:rsidRPr="00815DD0">
              <w:rPr>
                <w:rFonts w:ascii="Calibri" w:hAnsi="Calibri"/>
                <w:sz w:val="14"/>
                <w:szCs w:val="14"/>
              </w:rPr>
              <w:t xml:space="preserve"> result=NA;</w:t>
            </w:r>
          </w:p>
          <w:p w14:paraId="7ED3062A" w14:textId="77777777" w:rsidR="00D06F10" w:rsidRDefault="00D14FC2" w:rsidP="00D14FC2">
            <w:pPr>
              <w:keepNext/>
              <w:rPr>
                <w:rFonts w:ascii="Calibri" w:hAnsi="Calibri"/>
                <w:sz w:val="14"/>
                <w:szCs w:val="14"/>
              </w:rPr>
            </w:pPr>
            <w:r w:rsidRPr="00D06F10">
              <w:rPr>
                <w:rFonts w:ascii="Calibri" w:hAnsi="Calibri"/>
                <w:b/>
                <w:sz w:val="14"/>
                <w:szCs w:val="14"/>
              </w:rPr>
              <w:t>else</w:t>
            </w:r>
            <w:r w:rsidRPr="00815DD0">
              <w:rPr>
                <w:rFonts w:ascii="Calibri" w:hAnsi="Calibri"/>
                <w:sz w:val="14"/>
                <w:szCs w:val="14"/>
              </w:rPr>
              <w:t xml:space="preserve"> </w:t>
            </w:r>
            <w:r w:rsidR="003B1D03" w:rsidRPr="00815DD0">
              <w:rPr>
                <w:rFonts w:ascii="Calibri" w:hAnsi="Calibri"/>
                <w:sz w:val="14"/>
                <w:szCs w:val="14"/>
              </w:rPr>
              <w:t xml:space="preserve">user input, numeric, xx.x;  </w:t>
            </w:r>
            <w:r w:rsidR="003B1D03" w:rsidRPr="00D06F10">
              <w:rPr>
                <w:rFonts w:ascii="Calibri" w:hAnsi="Calibri"/>
                <w:b/>
                <w:sz w:val="14"/>
                <w:szCs w:val="14"/>
              </w:rPr>
              <w:t>check</w:t>
            </w:r>
            <w:r w:rsidR="003B1D03" w:rsidRPr="00815DD0">
              <w:rPr>
                <w:rFonts w:ascii="Calibri" w:hAnsi="Calibri"/>
                <w:sz w:val="14"/>
                <w:szCs w:val="14"/>
              </w:rPr>
              <w:t xml:space="preserve"> value must be ≥ value in </w:t>
            </w:r>
            <w:r w:rsidR="003B1D03" w:rsidRPr="00CA530C">
              <w:rPr>
                <w:rFonts w:ascii="Calibri" w:hAnsi="Calibri"/>
                <w:sz w:val="14"/>
                <w:szCs w:val="14"/>
                <w:highlight w:val="yellow"/>
              </w:rPr>
              <w:t>C04</w:t>
            </w:r>
            <w:r w:rsidR="003B1D03" w:rsidRPr="00815DD0">
              <w:rPr>
                <w:rFonts w:ascii="Calibri" w:hAnsi="Calibri"/>
                <w:sz w:val="14"/>
                <w:szCs w:val="14"/>
              </w:rPr>
              <w:t xml:space="preserve"> to comply; </w:t>
            </w:r>
          </w:p>
          <w:p w14:paraId="1F9B9947" w14:textId="6FDCA5D6" w:rsidR="003B1D03" w:rsidRPr="00815DD0" w:rsidRDefault="003B1D03" w:rsidP="00D14FC2">
            <w:pPr>
              <w:keepNext/>
              <w:rPr>
                <w:rFonts w:ascii="Calibri" w:hAnsi="Calibri"/>
                <w:sz w:val="14"/>
                <w:szCs w:val="14"/>
              </w:rPr>
            </w:pPr>
            <w:r w:rsidRPr="00D06F10">
              <w:rPr>
                <w:rFonts w:ascii="Calibri" w:hAnsi="Calibri"/>
                <w:b/>
                <w:sz w:val="14"/>
                <w:szCs w:val="14"/>
              </w:rPr>
              <w:t>else</w:t>
            </w:r>
            <w:r w:rsidRPr="00815DD0">
              <w:rPr>
                <w:rFonts w:ascii="Calibri" w:hAnsi="Calibri"/>
                <w:sz w:val="14"/>
                <w:szCs w:val="14"/>
              </w:rPr>
              <w:t xml:space="preserve"> </w:t>
            </w:r>
            <w:r w:rsidRPr="00815DD0">
              <w:rPr>
                <w:rFonts w:asciiTheme="minorHAnsi" w:hAnsiTheme="minorHAnsi"/>
                <w:sz w:val="14"/>
                <w:szCs w:val="14"/>
              </w:rPr>
              <w:t>flag non-compliant value and</w:t>
            </w:r>
            <w:r w:rsidR="009B4B1B" w:rsidRPr="00815DD0">
              <w:rPr>
                <w:rFonts w:asciiTheme="minorHAnsi" w:hAnsiTheme="minorHAnsi"/>
                <w:sz w:val="14"/>
                <w:szCs w:val="14"/>
              </w:rPr>
              <w:t xml:space="preserve"> do not allow registration to proceed&gt;&gt;</w:t>
            </w:r>
            <w:r w:rsidRPr="00815DD0">
              <w:rPr>
                <w:rFonts w:asciiTheme="minorHAnsi" w:hAnsiTheme="minorHAnsi"/>
                <w:sz w:val="14"/>
                <w:szCs w:val="14"/>
              </w:rPr>
              <w:t xml:space="preserve"> </w:t>
            </w:r>
          </w:p>
        </w:tc>
        <w:tc>
          <w:tcPr>
            <w:tcW w:w="1440" w:type="dxa"/>
            <w:tcMar>
              <w:left w:w="43" w:type="dxa"/>
              <w:right w:w="43" w:type="dxa"/>
            </w:tcMar>
          </w:tcPr>
          <w:p w14:paraId="1F9B9948" w14:textId="77777777" w:rsidR="00D14FC2" w:rsidRPr="00815DD0" w:rsidRDefault="003B1D03" w:rsidP="00D14FC2">
            <w:pPr>
              <w:keepNext/>
              <w:rPr>
                <w:rFonts w:ascii="Calibri" w:hAnsi="Calibri"/>
                <w:sz w:val="14"/>
                <w:szCs w:val="14"/>
              </w:rPr>
            </w:pPr>
            <w:r w:rsidRPr="00815DD0">
              <w:rPr>
                <w:rFonts w:ascii="Calibri" w:hAnsi="Calibri"/>
                <w:sz w:val="14"/>
                <w:szCs w:val="14"/>
              </w:rPr>
              <w:t>&lt;&lt;</w:t>
            </w:r>
            <w:r w:rsidR="00D14FC2" w:rsidRPr="00815DD0">
              <w:rPr>
                <w:rFonts w:ascii="Calibri" w:hAnsi="Calibri"/>
                <w:sz w:val="14"/>
                <w:szCs w:val="14"/>
              </w:rPr>
              <w:t xml:space="preserve"> </w:t>
            </w:r>
            <w:r w:rsidR="00D14FC2" w:rsidRPr="00D06F10">
              <w:rPr>
                <w:rFonts w:ascii="Calibri" w:hAnsi="Calibri"/>
                <w:b/>
                <w:sz w:val="14"/>
                <w:szCs w:val="14"/>
              </w:rPr>
              <w:t>if</w:t>
            </w:r>
            <w:r w:rsidR="00D14FC2" w:rsidRPr="00815DD0">
              <w:rPr>
                <w:rFonts w:ascii="Calibri" w:hAnsi="Calibri"/>
                <w:sz w:val="14"/>
                <w:szCs w:val="14"/>
              </w:rPr>
              <w:t xml:space="preserve"> value in </w:t>
            </w:r>
            <w:r w:rsidR="00D14FC2" w:rsidRPr="00CA530C">
              <w:rPr>
                <w:rFonts w:ascii="Calibri" w:hAnsi="Calibri"/>
                <w:sz w:val="14"/>
                <w:szCs w:val="14"/>
                <w:highlight w:val="yellow"/>
              </w:rPr>
              <w:t>C05</w:t>
            </w:r>
            <w:r w:rsidR="00D14FC2" w:rsidRPr="00815DD0">
              <w:rPr>
                <w:rFonts w:ascii="Calibri" w:hAnsi="Calibri"/>
                <w:sz w:val="14"/>
                <w:szCs w:val="14"/>
              </w:rPr>
              <w:t>=N/A, then result=NA;</w:t>
            </w:r>
          </w:p>
          <w:p w14:paraId="16878EBB" w14:textId="49769879" w:rsidR="004D2B87" w:rsidRPr="004D2B87" w:rsidRDefault="00D14FC2" w:rsidP="004D2B87">
            <w:pPr>
              <w:keepNext/>
              <w:rPr>
                <w:rFonts w:ascii="Calibri" w:hAnsi="Calibri"/>
                <w:sz w:val="14"/>
                <w:szCs w:val="14"/>
              </w:rPr>
            </w:pPr>
            <w:r w:rsidRPr="00D06F10">
              <w:rPr>
                <w:rFonts w:ascii="Calibri" w:hAnsi="Calibri"/>
                <w:b/>
                <w:sz w:val="14"/>
                <w:szCs w:val="14"/>
              </w:rPr>
              <w:t>else</w:t>
            </w:r>
            <w:r w:rsidRPr="00815DD0">
              <w:rPr>
                <w:rFonts w:ascii="Calibri" w:hAnsi="Calibri"/>
                <w:sz w:val="14"/>
                <w:szCs w:val="14"/>
              </w:rPr>
              <w:t xml:space="preserve"> </w:t>
            </w:r>
            <w:r w:rsidR="004D2B87">
              <w:rPr>
                <w:rFonts w:ascii="Calibri" w:hAnsi="Calibri"/>
                <w:sz w:val="14"/>
                <w:szCs w:val="14"/>
              </w:rPr>
              <w:t xml:space="preserve">prompt </w:t>
            </w:r>
            <w:r w:rsidR="003B1D03" w:rsidRPr="00815DD0">
              <w:rPr>
                <w:rFonts w:ascii="Calibri" w:hAnsi="Calibri"/>
                <w:sz w:val="14"/>
                <w:szCs w:val="14"/>
              </w:rPr>
              <w:t xml:space="preserve">user </w:t>
            </w:r>
            <w:r w:rsidR="004D2B87">
              <w:rPr>
                <w:rFonts w:ascii="Calibri" w:hAnsi="Calibri"/>
                <w:sz w:val="14"/>
                <w:szCs w:val="14"/>
              </w:rPr>
              <w:t xml:space="preserve">to </w:t>
            </w:r>
            <w:r w:rsidR="003B1D03" w:rsidRPr="00815DD0">
              <w:rPr>
                <w:rFonts w:ascii="Calibri" w:hAnsi="Calibri"/>
                <w:sz w:val="14"/>
                <w:szCs w:val="14"/>
              </w:rPr>
              <w:t>input</w:t>
            </w:r>
            <w:r w:rsidR="004D2B87">
              <w:t xml:space="preserve"> </w:t>
            </w:r>
            <w:r w:rsidR="004D2B87" w:rsidRPr="004D2B87">
              <w:rPr>
                <w:rFonts w:ascii="Calibri" w:hAnsi="Calibri"/>
                <w:sz w:val="14"/>
                <w:szCs w:val="14"/>
              </w:rPr>
              <w:t xml:space="preserve">one of the following </w:t>
            </w:r>
            <w:r w:rsidR="00D06F10">
              <w:rPr>
                <w:rFonts w:ascii="Calibri" w:hAnsi="Calibri"/>
                <w:sz w:val="14"/>
                <w:szCs w:val="14"/>
              </w:rPr>
              <w:t>two</w:t>
            </w:r>
            <w:r w:rsidR="00D06F10" w:rsidRPr="004D2B87">
              <w:rPr>
                <w:rFonts w:ascii="Calibri" w:hAnsi="Calibri"/>
                <w:sz w:val="14"/>
                <w:szCs w:val="14"/>
              </w:rPr>
              <w:t xml:space="preserve"> </w:t>
            </w:r>
            <w:r w:rsidR="004D2B87" w:rsidRPr="004D2B87">
              <w:rPr>
                <w:rFonts w:ascii="Calibri" w:hAnsi="Calibri"/>
                <w:sz w:val="14"/>
                <w:szCs w:val="14"/>
              </w:rPr>
              <w:t>options:</w:t>
            </w:r>
          </w:p>
          <w:p w14:paraId="697B4AC3" w14:textId="426D468C" w:rsidR="004D2B87" w:rsidRPr="004D2B87" w:rsidRDefault="004D2B87" w:rsidP="004D2B87">
            <w:pPr>
              <w:keepNext/>
              <w:rPr>
                <w:rFonts w:ascii="Calibri" w:hAnsi="Calibri"/>
                <w:sz w:val="14"/>
                <w:szCs w:val="14"/>
              </w:rPr>
            </w:pPr>
            <w:r w:rsidRPr="004D2B87">
              <w:rPr>
                <w:rFonts w:ascii="Calibri" w:hAnsi="Calibri"/>
                <w:sz w:val="14"/>
                <w:szCs w:val="14"/>
              </w:rPr>
              <w:t>1:</w:t>
            </w:r>
            <w:r w:rsidR="00D06F10">
              <w:rPr>
                <w:rFonts w:ascii="Calibri" w:hAnsi="Calibri"/>
                <w:sz w:val="14"/>
                <w:szCs w:val="14"/>
              </w:rPr>
              <w:t>[</w:t>
            </w:r>
            <w:r w:rsidRPr="004D2B87">
              <w:rPr>
                <w:rFonts w:ascii="Calibri" w:hAnsi="Calibri"/>
                <w:sz w:val="14"/>
                <w:szCs w:val="14"/>
              </w:rPr>
              <w:t>user select text value="</w:t>
            </w:r>
            <w:r w:rsidR="00C11A29">
              <w:rPr>
                <w:rFonts w:ascii="Calibri" w:hAnsi="Calibri"/>
                <w:sz w:val="14"/>
                <w:szCs w:val="14"/>
              </w:rPr>
              <w:t>Certification Directory</w:t>
            </w:r>
            <w:r w:rsidRPr="004D2B87">
              <w:rPr>
                <w:rFonts w:ascii="Calibri" w:hAnsi="Calibri"/>
                <w:sz w:val="14"/>
                <w:szCs w:val="14"/>
              </w:rPr>
              <w:t xml:space="preserve"> Does Not Report a Value"</w:t>
            </w:r>
            <w:r w:rsidR="00D06F10">
              <w:rPr>
                <w:rFonts w:ascii="Calibri" w:hAnsi="Calibri"/>
                <w:sz w:val="14"/>
                <w:szCs w:val="14"/>
              </w:rPr>
              <w:t>]</w:t>
            </w:r>
            <w:r w:rsidR="00CA530C">
              <w:rPr>
                <w:rFonts w:ascii="Calibri" w:hAnsi="Calibri"/>
                <w:sz w:val="14"/>
                <w:szCs w:val="14"/>
              </w:rPr>
              <w:t>;</w:t>
            </w:r>
          </w:p>
          <w:p w14:paraId="5B1F03BA" w14:textId="596EE985" w:rsidR="00D06F10" w:rsidRDefault="004D2B87" w:rsidP="00D14FC2">
            <w:pPr>
              <w:keepNext/>
              <w:rPr>
                <w:rFonts w:ascii="Calibri" w:hAnsi="Calibri"/>
                <w:sz w:val="14"/>
                <w:szCs w:val="14"/>
              </w:rPr>
            </w:pPr>
            <w:r w:rsidRPr="004D2B87">
              <w:rPr>
                <w:rFonts w:ascii="Calibri" w:hAnsi="Calibri"/>
                <w:sz w:val="14"/>
                <w:szCs w:val="14"/>
              </w:rPr>
              <w:t>2:</w:t>
            </w:r>
            <w:r w:rsidR="00D06F10">
              <w:rPr>
                <w:rFonts w:ascii="Calibri" w:hAnsi="Calibri"/>
                <w:sz w:val="14"/>
                <w:szCs w:val="14"/>
              </w:rPr>
              <w:t>[</w:t>
            </w:r>
            <w:r w:rsidRPr="004D2B87">
              <w:rPr>
                <w:rFonts w:ascii="Calibri" w:hAnsi="Calibri"/>
                <w:sz w:val="14"/>
                <w:szCs w:val="14"/>
              </w:rPr>
              <w:t>user enter</w:t>
            </w:r>
            <w:r w:rsidR="003B1D03" w:rsidRPr="00815DD0">
              <w:rPr>
                <w:rFonts w:ascii="Calibri" w:hAnsi="Calibri"/>
                <w:sz w:val="14"/>
                <w:szCs w:val="14"/>
              </w:rPr>
              <w:t xml:space="preserve"> numeric</w:t>
            </w:r>
            <w:r>
              <w:rPr>
                <w:rFonts w:ascii="Calibri" w:hAnsi="Calibri"/>
                <w:sz w:val="14"/>
                <w:szCs w:val="14"/>
              </w:rPr>
              <w:t xml:space="preserve"> value</w:t>
            </w:r>
            <w:r w:rsidR="003B1D03" w:rsidRPr="00815DD0">
              <w:rPr>
                <w:rFonts w:ascii="Calibri" w:hAnsi="Calibri"/>
                <w:sz w:val="14"/>
                <w:szCs w:val="14"/>
              </w:rPr>
              <w:t xml:space="preserve">, xx.x; </w:t>
            </w:r>
            <w:r w:rsidRPr="00D06F10">
              <w:rPr>
                <w:rFonts w:ascii="Calibri" w:hAnsi="Calibri"/>
                <w:b/>
                <w:sz w:val="14"/>
                <w:szCs w:val="14"/>
              </w:rPr>
              <w:t>and</w:t>
            </w:r>
            <w:r w:rsidR="003B1D03" w:rsidRPr="00815DD0">
              <w:rPr>
                <w:rFonts w:ascii="Calibri" w:hAnsi="Calibri"/>
                <w:sz w:val="14"/>
                <w:szCs w:val="14"/>
              </w:rPr>
              <w:t xml:space="preserve"> </w:t>
            </w:r>
          </w:p>
          <w:p w14:paraId="54954F01" w14:textId="77777777" w:rsidR="00D06F10" w:rsidRDefault="003B1D03" w:rsidP="00D14FC2">
            <w:pPr>
              <w:keepNext/>
              <w:rPr>
                <w:rFonts w:ascii="Calibri" w:hAnsi="Calibri"/>
                <w:sz w:val="14"/>
                <w:szCs w:val="14"/>
              </w:rPr>
            </w:pPr>
            <w:r w:rsidRPr="00D06F10">
              <w:rPr>
                <w:rFonts w:ascii="Calibri" w:hAnsi="Calibri"/>
                <w:b/>
                <w:sz w:val="14"/>
                <w:szCs w:val="14"/>
              </w:rPr>
              <w:t>check</w:t>
            </w:r>
            <w:r w:rsidRPr="00815DD0">
              <w:rPr>
                <w:rFonts w:ascii="Calibri" w:hAnsi="Calibri"/>
                <w:sz w:val="14"/>
                <w:szCs w:val="14"/>
              </w:rPr>
              <w:t xml:space="preserve"> value must be ≥ value in </w:t>
            </w:r>
            <w:r w:rsidRPr="00CA530C">
              <w:rPr>
                <w:rFonts w:ascii="Calibri" w:hAnsi="Calibri"/>
                <w:sz w:val="14"/>
                <w:szCs w:val="14"/>
                <w:highlight w:val="yellow"/>
              </w:rPr>
              <w:t>C05</w:t>
            </w:r>
            <w:r w:rsidRPr="00815DD0">
              <w:rPr>
                <w:rFonts w:ascii="Calibri" w:hAnsi="Calibri"/>
                <w:sz w:val="14"/>
                <w:szCs w:val="14"/>
              </w:rPr>
              <w:t xml:space="preserve"> to comply</w:t>
            </w:r>
            <w:r w:rsidR="00D06F10">
              <w:rPr>
                <w:rFonts w:ascii="Calibri" w:hAnsi="Calibri"/>
                <w:sz w:val="14"/>
                <w:szCs w:val="14"/>
              </w:rPr>
              <w:t>]</w:t>
            </w:r>
            <w:r w:rsidRPr="00815DD0">
              <w:rPr>
                <w:rFonts w:ascii="Calibri" w:hAnsi="Calibri"/>
                <w:sz w:val="14"/>
                <w:szCs w:val="14"/>
              </w:rPr>
              <w:t xml:space="preserve">; </w:t>
            </w:r>
          </w:p>
          <w:p w14:paraId="1F9B9949" w14:textId="0C55D9E8" w:rsidR="003B1D03" w:rsidRPr="00815DD0" w:rsidRDefault="003B1D03" w:rsidP="00D14FC2">
            <w:pPr>
              <w:keepNext/>
              <w:rPr>
                <w:rFonts w:ascii="Calibri" w:hAnsi="Calibri"/>
                <w:sz w:val="14"/>
                <w:szCs w:val="14"/>
              </w:rPr>
            </w:pPr>
            <w:r w:rsidRPr="00D06F10">
              <w:rPr>
                <w:rFonts w:ascii="Calibri" w:hAnsi="Calibri"/>
                <w:b/>
                <w:sz w:val="14"/>
                <w:szCs w:val="14"/>
              </w:rPr>
              <w:t>else</w:t>
            </w:r>
            <w:r w:rsidRPr="00815DD0">
              <w:rPr>
                <w:rFonts w:ascii="Calibri" w:hAnsi="Calibri"/>
                <w:sz w:val="14"/>
                <w:szCs w:val="14"/>
              </w:rPr>
              <w:t xml:space="preserve"> </w:t>
            </w:r>
            <w:r w:rsidRPr="00815DD0">
              <w:rPr>
                <w:rFonts w:asciiTheme="minorHAnsi" w:hAnsiTheme="minorHAnsi"/>
                <w:sz w:val="14"/>
                <w:szCs w:val="14"/>
              </w:rPr>
              <w:t xml:space="preserve">flag non-compliant value and </w:t>
            </w:r>
            <w:r w:rsidR="009B4B1B" w:rsidRPr="00815DD0">
              <w:rPr>
                <w:rFonts w:asciiTheme="minorHAnsi" w:hAnsiTheme="minorHAnsi"/>
                <w:sz w:val="14"/>
                <w:szCs w:val="14"/>
              </w:rPr>
              <w:t xml:space="preserve">do not allow registration to proceed&gt;&gt; </w:t>
            </w:r>
          </w:p>
        </w:tc>
        <w:tc>
          <w:tcPr>
            <w:tcW w:w="1890" w:type="dxa"/>
            <w:tcMar>
              <w:left w:w="43" w:type="dxa"/>
              <w:right w:w="43" w:type="dxa"/>
            </w:tcMar>
          </w:tcPr>
          <w:p w14:paraId="1F9B994A" w14:textId="77777777" w:rsidR="00D14FC2" w:rsidRPr="00815DD0" w:rsidRDefault="003B1D03" w:rsidP="00D14FC2">
            <w:pPr>
              <w:keepNext/>
              <w:rPr>
                <w:rFonts w:ascii="Calibri" w:hAnsi="Calibri"/>
                <w:sz w:val="14"/>
                <w:szCs w:val="14"/>
              </w:rPr>
            </w:pPr>
            <w:r w:rsidRPr="00815DD0">
              <w:rPr>
                <w:rFonts w:ascii="Calibri" w:hAnsi="Calibri"/>
                <w:sz w:val="14"/>
                <w:szCs w:val="14"/>
              </w:rPr>
              <w:t>&lt;&lt;</w:t>
            </w:r>
            <w:r w:rsidR="00D14FC2" w:rsidRPr="00815DD0">
              <w:rPr>
                <w:rFonts w:ascii="Calibri" w:hAnsi="Calibri"/>
                <w:sz w:val="14"/>
                <w:szCs w:val="14"/>
              </w:rPr>
              <w:t xml:space="preserve"> </w:t>
            </w:r>
            <w:r w:rsidR="00D14FC2" w:rsidRPr="008F039E">
              <w:rPr>
                <w:rFonts w:ascii="Calibri" w:hAnsi="Calibri"/>
                <w:b/>
                <w:sz w:val="14"/>
                <w:szCs w:val="14"/>
              </w:rPr>
              <w:t>if</w:t>
            </w:r>
            <w:r w:rsidR="00D14FC2" w:rsidRPr="00815DD0">
              <w:rPr>
                <w:rFonts w:ascii="Calibri" w:hAnsi="Calibri"/>
                <w:sz w:val="14"/>
                <w:szCs w:val="14"/>
              </w:rPr>
              <w:t xml:space="preserve"> value in </w:t>
            </w:r>
            <w:r w:rsidR="00D14FC2" w:rsidRPr="00234F7F">
              <w:rPr>
                <w:rFonts w:ascii="Calibri" w:hAnsi="Calibri"/>
                <w:sz w:val="14"/>
                <w:szCs w:val="14"/>
                <w:highlight w:val="yellow"/>
              </w:rPr>
              <w:t>C06</w:t>
            </w:r>
            <w:r w:rsidR="00D14FC2" w:rsidRPr="00815DD0">
              <w:rPr>
                <w:rFonts w:ascii="Calibri" w:hAnsi="Calibri"/>
                <w:sz w:val="14"/>
                <w:szCs w:val="14"/>
              </w:rPr>
              <w:t>=N/A, then result=NA;</w:t>
            </w:r>
          </w:p>
          <w:p w14:paraId="779AD09D" w14:textId="77777777" w:rsidR="00C11A29" w:rsidRDefault="00D14FC2" w:rsidP="004D2B87">
            <w:pPr>
              <w:keepNext/>
              <w:rPr>
                <w:rFonts w:ascii="Calibri" w:hAnsi="Calibri"/>
                <w:sz w:val="14"/>
                <w:szCs w:val="14"/>
              </w:rPr>
            </w:pPr>
            <w:r w:rsidRPr="008F039E">
              <w:rPr>
                <w:rFonts w:ascii="Calibri" w:hAnsi="Calibri"/>
                <w:b/>
                <w:sz w:val="14"/>
                <w:szCs w:val="14"/>
              </w:rPr>
              <w:t>else</w:t>
            </w:r>
            <w:r w:rsidRPr="00815DD0">
              <w:rPr>
                <w:rFonts w:ascii="Calibri" w:hAnsi="Calibri"/>
                <w:sz w:val="14"/>
                <w:szCs w:val="14"/>
              </w:rPr>
              <w:t xml:space="preserve"> </w:t>
            </w:r>
            <w:r w:rsidR="003B1D03" w:rsidRPr="00815DD0">
              <w:rPr>
                <w:rFonts w:ascii="Calibri" w:hAnsi="Calibri"/>
                <w:sz w:val="14"/>
                <w:szCs w:val="14"/>
              </w:rPr>
              <w:t xml:space="preserve">user input, numeric, xx.x;  </w:t>
            </w:r>
          </w:p>
          <w:p w14:paraId="27599AA3" w14:textId="77777777" w:rsidR="00C11A29" w:rsidRDefault="00C11A29" w:rsidP="004D2B87">
            <w:pPr>
              <w:keepNext/>
              <w:rPr>
                <w:rFonts w:ascii="Calibri" w:hAnsi="Calibri"/>
                <w:sz w:val="14"/>
                <w:szCs w:val="14"/>
              </w:rPr>
            </w:pPr>
          </w:p>
          <w:p w14:paraId="665F43C4" w14:textId="2D56F71D" w:rsidR="004D2B87" w:rsidRPr="004D2B87" w:rsidRDefault="004D2B87" w:rsidP="004D2B87">
            <w:pPr>
              <w:keepNext/>
              <w:rPr>
                <w:rFonts w:ascii="Calibri" w:hAnsi="Calibri"/>
                <w:sz w:val="14"/>
                <w:szCs w:val="14"/>
              </w:rPr>
            </w:pPr>
            <w:r w:rsidRPr="008F039E">
              <w:rPr>
                <w:rFonts w:ascii="Calibri" w:hAnsi="Calibri"/>
                <w:b/>
                <w:sz w:val="14"/>
                <w:szCs w:val="14"/>
              </w:rPr>
              <w:t>and</w:t>
            </w:r>
            <w:r>
              <w:rPr>
                <w:rFonts w:ascii="Calibri" w:hAnsi="Calibri"/>
                <w:sz w:val="14"/>
                <w:szCs w:val="14"/>
              </w:rPr>
              <w:t xml:space="preserve"> </w:t>
            </w:r>
            <w:r w:rsidRPr="004D2B87">
              <w:rPr>
                <w:rFonts w:ascii="Calibri" w:hAnsi="Calibri"/>
                <w:sz w:val="14"/>
                <w:szCs w:val="14"/>
              </w:rPr>
              <w:t xml:space="preserve">for all systems except for those with a value in </w:t>
            </w:r>
            <w:r w:rsidR="00234F7F">
              <w:rPr>
                <w:rFonts w:ascii="Calibri" w:hAnsi="Calibri"/>
                <w:sz w:val="14"/>
                <w:szCs w:val="14"/>
              </w:rPr>
              <w:t>[</w:t>
            </w:r>
            <w:r w:rsidRPr="00234F7F">
              <w:rPr>
                <w:rFonts w:ascii="Calibri" w:hAnsi="Calibri"/>
                <w:sz w:val="14"/>
                <w:szCs w:val="14"/>
                <w:highlight w:val="yellow"/>
              </w:rPr>
              <w:t>D04</w:t>
            </w:r>
            <w:r w:rsidR="00234F7F">
              <w:rPr>
                <w:rFonts w:ascii="Calibri" w:hAnsi="Calibri"/>
                <w:sz w:val="14"/>
                <w:szCs w:val="14"/>
              </w:rPr>
              <w:t xml:space="preserve"> or </w:t>
            </w:r>
            <w:r w:rsidR="00234F7F" w:rsidRPr="00234F7F">
              <w:rPr>
                <w:rFonts w:ascii="Calibri" w:hAnsi="Calibri"/>
                <w:sz w:val="14"/>
                <w:szCs w:val="14"/>
                <w:highlight w:val="yellow"/>
              </w:rPr>
              <w:t>D05</w:t>
            </w:r>
            <w:r w:rsidR="00234F7F">
              <w:rPr>
                <w:rFonts w:ascii="Calibri" w:hAnsi="Calibri"/>
                <w:sz w:val="14"/>
                <w:szCs w:val="14"/>
              </w:rPr>
              <w:t>]</w:t>
            </w:r>
            <w:r w:rsidRPr="004D2B87">
              <w:rPr>
                <w:rFonts w:ascii="Calibri" w:hAnsi="Calibri"/>
                <w:sz w:val="14"/>
                <w:szCs w:val="14"/>
              </w:rPr>
              <w:t>= one of the following three:</w:t>
            </w:r>
          </w:p>
          <w:p w14:paraId="6FB7B248" w14:textId="65C439B7" w:rsidR="004D2B87" w:rsidRPr="004D2B87" w:rsidRDefault="004D2B87" w:rsidP="004D2B87">
            <w:pPr>
              <w:keepNext/>
              <w:rPr>
                <w:rFonts w:ascii="Calibri" w:hAnsi="Calibri"/>
                <w:sz w:val="14"/>
                <w:szCs w:val="14"/>
              </w:rPr>
            </w:pPr>
            <w:r w:rsidRPr="004D2B87">
              <w:rPr>
                <w:rFonts w:ascii="Calibri" w:hAnsi="Calibri"/>
                <w:sz w:val="14"/>
                <w:szCs w:val="14"/>
              </w:rPr>
              <w:t xml:space="preserve">*VCHP-Ducted </w:t>
            </w:r>
          </w:p>
          <w:p w14:paraId="753F6C90" w14:textId="33E70091" w:rsidR="004D2B87" w:rsidRPr="004D2B87" w:rsidRDefault="004D2B87" w:rsidP="004D2B87">
            <w:pPr>
              <w:keepNext/>
              <w:rPr>
                <w:rFonts w:ascii="Calibri" w:hAnsi="Calibri"/>
                <w:sz w:val="14"/>
                <w:szCs w:val="14"/>
              </w:rPr>
            </w:pPr>
            <w:r w:rsidRPr="004D2B87">
              <w:rPr>
                <w:rFonts w:ascii="Calibri" w:hAnsi="Calibri"/>
                <w:sz w:val="14"/>
                <w:szCs w:val="14"/>
              </w:rPr>
              <w:t>*VCHP-Ductless</w:t>
            </w:r>
          </w:p>
          <w:p w14:paraId="10333BCF" w14:textId="612A5E9A" w:rsidR="004D2B87" w:rsidRDefault="004D2B87" w:rsidP="004D2B87">
            <w:pPr>
              <w:keepNext/>
              <w:rPr>
                <w:rFonts w:ascii="Calibri" w:hAnsi="Calibri"/>
                <w:sz w:val="14"/>
                <w:szCs w:val="14"/>
              </w:rPr>
            </w:pPr>
            <w:r w:rsidRPr="004D2B87">
              <w:rPr>
                <w:rFonts w:ascii="Calibri" w:hAnsi="Calibri"/>
                <w:sz w:val="14"/>
                <w:szCs w:val="14"/>
              </w:rPr>
              <w:t>*VCHP-Ducted+Ductless,</w:t>
            </w:r>
          </w:p>
          <w:p w14:paraId="2D3615F0" w14:textId="77777777" w:rsidR="008F039E" w:rsidRDefault="003B1D03" w:rsidP="00D14FC2">
            <w:pPr>
              <w:keepNext/>
              <w:rPr>
                <w:rFonts w:ascii="Calibri" w:hAnsi="Calibri"/>
                <w:sz w:val="14"/>
                <w:szCs w:val="14"/>
              </w:rPr>
            </w:pPr>
            <w:r w:rsidRPr="008F039E">
              <w:rPr>
                <w:rFonts w:ascii="Calibri" w:hAnsi="Calibri"/>
                <w:b/>
                <w:sz w:val="14"/>
                <w:szCs w:val="14"/>
              </w:rPr>
              <w:t>check</w:t>
            </w:r>
            <w:r w:rsidRPr="00815DD0">
              <w:rPr>
                <w:rFonts w:ascii="Calibri" w:hAnsi="Calibri"/>
                <w:sz w:val="14"/>
                <w:szCs w:val="14"/>
              </w:rPr>
              <w:t xml:space="preserve"> value must be ≥ value in </w:t>
            </w:r>
            <w:r w:rsidRPr="008A4EAE">
              <w:rPr>
                <w:rFonts w:ascii="Calibri" w:hAnsi="Calibri"/>
                <w:sz w:val="14"/>
                <w:szCs w:val="14"/>
                <w:highlight w:val="yellow"/>
              </w:rPr>
              <w:t>C06</w:t>
            </w:r>
            <w:r w:rsidRPr="00815DD0">
              <w:rPr>
                <w:rFonts w:ascii="Calibri" w:hAnsi="Calibri"/>
                <w:sz w:val="14"/>
                <w:szCs w:val="14"/>
              </w:rPr>
              <w:t xml:space="preserve">, to comply; </w:t>
            </w:r>
          </w:p>
          <w:p w14:paraId="1F9B994B" w14:textId="2DD3B0E5" w:rsidR="003B1D03" w:rsidRPr="00815DD0" w:rsidRDefault="003B1D03" w:rsidP="00D14FC2">
            <w:pPr>
              <w:keepNext/>
              <w:rPr>
                <w:rFonts w:ascii="Calibri" w:hAnsi="Calibri"/>
                <w:sz w:val="14"/>
                <w:szCs w:val="14"/>
              </w:rPr>
            </w:pPr>
            <w:r w:rsidRPr="008F039E">
              <w:rPr>
                <w:rFonts w:ascii="Calibri" w:hAnsi="Calibri"/>
                <w:b/>
                <w:sz w:val="14"/>
                <w:szCs w:val="14"/>
              </w:rPr>
              <w:t>else</w:t>
            </w:r>
            <w:r w:rsidRPr="00815DD0">
              <w:rPr>
                <w:rFonts w:ascii="Calibri" w:hAnsi="Calibri"/>
                <w:sz w:val="14"/>
                <w:szCs w:val="14"/>
              </w:rPr>
              <w:t xml:space="preserve"> </w:t>
            </w:r>
            <w:r w:rsidRPr="00815DD0">
              <w:rPr>
                <w:rFonts w:asciiTheme="minorHAnsi" w:hAnsiTheme="minorHAnsi"/>
                <w:sz w:val="14"/>
                <w:szCs w:val="14"/>
              </w:rPr>
              <w:t>flag non-compliant value and</w:t>
            </w:r>
            <w:r w:rsidR="009B4B1B" w:rsidRPr="00815DD0">
              <w:rPr>
                <w:rFonts w:asciiTheme="minorHAnsi" w:hAnsiTheme="minorHAnsi"/>
                <w:sz w:val="14"/>
                <w:szCs w:val="14"/>
              </w:rPr>
              <w:t xml:space="preserve"> do not allow registration to proceed&gt;&gt;</w:t>
            </w:r>
            <w:r w:rsidRPr="00815DD0">
              <w:rPr>
                <w:rFonts w:asciiTheme="minorHAnsi" w:hAnsiTheme="minorHAnsi"/>
                <w:sz w:val="14"/>
                <w:szCs w:val="14"/>
              </w:rPr>
              <w:t xml:space="preserve"> </w:t>
            </w:r>
          </w:p>
        </w:tc>
        <w:tc>
          <w:tcPr>
            <w:tcW w:w="1890" w:type="dxa"/>
            <w:tcMar>
              <w:left w:w="43" w:type="dxa"/>
              <w:right w:w="43" w:type="dxa"/>
            </w:tcMar>
          </w:tcPr>
          <w:p w14:paraId="1F9B994C" w14:textId="77777777" w:rsidR="00D14FC2" w:rsidRPr="00815DD0" w:rsidRDefault="003B1D03" w:rsidP="00D14FC2">
            <w:pPr>
              <w:keepNext/>
              <w:rPr>
                <w:rFonts w:ascii="Calibri" w:hAnsi="Calibri"/>
                <w:sz w:val="14"/>
                <w:szCs w:val="14"/>
              </w:rPr>
            </w:pPr>
            <w:r w:rsidRPr="00815DD0">
              <w:rPr>
                <w:rFonts w:ascii="Calibri" w:hAnsi="Calibri"/>
                <w:sz w:val="14"/>
                <w:szCs w:val="14"/>
              </w:rPr>
              <w:t>&lt;&lt;</w:t>
            </w:r>
            <w:r w:rsidR="00D14FC2" w:rsidRPr="00815DD0">
              <w:rPr>
                <w:rFonts w:ascii="Calibri" w:hAnsi="Calibri"/>
                <w:sz w:val="14"/>
                <w:szCs w:val="14"/>
              </w:rPr>
              <w:t xml:space="preserve"> if value in </w:t>
            </w:r>
            <w:r w:rsidR="00D14FC2" w:rsidRPr="008A4EAE">
              <w:rPr>
                <w:rFonts w:ascii="Calibri" w:hAnsi="Calibri"/>
                <w:sz w:val="14"/>
                <w:szCs w:val="14"/>
                <w:highlight w:val="yellow"/>
              </w:rPr>
              <w:t>C07</w:t>
            </w:r>
            <w:r w:rsidR="00D14FC2" w:rsidRPr="00815DD0">
              <w:rPr>
                <w:rFonts w:ascii="Calibri" w:hAnsi="Calibri"/>
                <w:sz w:val="14"/>
                <w:szCs w:val="14"/>
              </w:rPr>
              <w:t>=N/A, then result=NA;</w:t>
            </w:r>
          </w:p>
          <w:p w14:paraId="5CF2EF65" w14:textId="77777777" w:rsidR="004D2B87" w:rsidRDefault="00D14FC2" w:rsidP="00D14FC2">
            <w:pPr>
              <w:keepNext/>
              <w:rPr>
                <w:rFonts w:ascii="Calibri" w:hAnsi="Calibri"/>
                <w:sz w:val="14"/>
                <w:szCs w:val="14"/>
              </w:rPr>
            </w:pPr>
            <w:r w:rsidRPr="00815DD0">
              <w:rPr>
                <w:rFonts w:ascii="Calibri" w:hAnsi="Calibri"/>
                <w:sz w:val="14"/>
                <w:szCs w:val="14"/>
              </w:rPr>
              <w:t xml:space="preserve">else </w:t>
            </w:r>
            <w:r w:rsidR="003B1D03" w:rsidRPr="00815DD0">
              <w:rPr>
                <w:rFonts w:ascii="Calibri" w:hAnsi="Calibri"/>
                <w:sz w:val="14"/>
                <w:szCs w:val="14"/>
              </w:rPr>
              <w:t xml:space="preserve">user input, numeric, xx.x;  </w:t>
            </w:r>
          </w:p>
          <w:p w14:paraId="3959B8CF" w14:textId="77777777" w:rsidR="004D2B87" w:rsidRDefault="004D2B87" w:rsidP="00D14FC2">
            <w:pPr>
              <w:keepNext/>
              <w:rPr>
                <w:rFonts w:ascii="Calibri" w:hAnsi="Calibri"/>
                <w:sz w:val="14"/>
                <w:szCs w:val="14"/>
              </w:rPr>
            </w:pPr>
          </w:p>
          <w:p w14:paraId="24471D04" w14:textId="01D2030F" w:rsidR="004D2B87" w:rsidRPr="004D2B87" w:rsidRDefault="004D2B87" w:rsidP="004D2B87">
            <w:pPr>
              <w:keepNext/>
              <w:rPr>
                <w:rFonts w:ascii="Calibri" w:hAnsi="Calibri"/>
                <w:sz w:val="14"/>
                <w:szCs w:val="14"/>
              </w:rPr>
            </w:pPr>
            <w:r w:rsidRPr="004D2B87">
              <w:rPr>
                <w:rFonts w:ascii="Calibri" w:hAnsi="Calibri"/>
                <w:sz w:val="14"/>
                <w:szCs w:val="14"/>
              </w:rPr>
              <w:t>and</w:t>
            </w:r>
            <w:r>
              <w:rPr>
                <w:rFonts w:ascii="Calibri" w:hAnsi="Calibri"/>
                <w:sz w:val="14"/>
                <w:szCs w:val="14"/>
              </w:rPr>
              <w:t xml:space="preserve"> </w:t>
            </w:r>
            <w:r w:rsidRPr="004D2B87">
              <w:rPr>
                <w:rFonts w:ascii="Calibri" w:hAnsi="Calibri"/>
                <w:sz w:val="14"/>
                <w:szCs w:val="14"/>
              </w:rPr>
              <w:t xml:space="preserve">for all systems except for those with a value in </w:t>
            </w:r>
            <w:r w:rsidR="00234F7F">
              <w:rPr>
                <w:rFonts w:ascii="Calibri" w:hAnsi="Calibri"/>
                <w:sz w:val="14"/>
                <w:szCs w:val="14"/>
              </w:rPr>
              <w:t>[</w:t>
            </w:r>
            <w:r w:rsidRPr="00234F7F">
              <w:rPr>
                <w:rFonts w:ascii="Calibri" w:hAnsi="Calibri"/>
                <w:sz w:val="14"/>
                <w:szCs w:val="14"/>
                <w:highlight w:val="yellow"/>
              </w:rPr>
              <w:t>D04</w:t>
            </w:r>
            <w:r w:rsidR="00234F7F">
              <w:rPr>
                <w:rFonts w:ascii="Calibri" w:hAnsi="Calibri"/>
                <w:sz w:val="14"/>
                <w:szCs w:val="14"/>
              </w:rPr>
              <w:t xml:space="preserve"> or </w:t>
            </w:r>
            <w:r w:rsidR="00234F7F" w:rsidRPr="00234F7F">
              <w:rPr>
                <w:rFonts w:ascii="Calibri" w:hAnsi="Calibri"/>
                <w:sz w:val="14"/>
                <w:szCs w:val="14"/>
                <w:highlight w:val="yellow"/>
              </w:rPr>
              <w:t>D05</w:t>
            </w:r>
            <w:r w:rsidR="00234F7F">
              <w:rPr>
                <w:rFonts w:ascii="Calibri" w:hAnsi="Calibri"/>
                <w:sz w:val="14"/>
                <w:szCs w:val="14"/>
              </w:rPr>
              <w:t>]</w:t>
            </w:r>
            <w:r w:rsidRPr="004D2B87">
              <w:rPr>
                <w:rFonts w:ascii="Calibri" w:hAnsi="Calibri"/>
                <w:sz w:val="14"/>
                <w:szCs w:val="14"/>
              </w:rPr>
              <w:t>= one of the following three:</w:t>
            </w:r>
          </w:p>
          <w:p w14:paraId="5730D661" w14:textId="02405E7A" w:rsidR="004D2B87" w:rsidRPr="004D2B87" w:rsidRDefault="004D2B87" w:rsidP="004D2B87">
            <w:pPr>
              <w:keepNext/>
              <w:rPr>
                <w:rFonts w:ascii="Calibri" w:hAnsi="Calibri"/>
                <w:sz w:val="14"/>
                <w:szCs w:val="14"/>
              </w:rPr>
            </w:pPr>
            <w:r w:rsidRPr="004D2B87">
              <w:rPr>
                <w:rFonts w:ascii="Calibri" w:hAnsi="Calibri"/>
                <w:sz w:val="14"/>
                <w:szCs w:val="14"/>
              </w:rPr>
              <w:t xml:space="preserve">*VCHP-Ducted </w:t>
            </w:r>
          </w:p>
          <w:p w14:paraId="079D1C5C" w14:textId="7A75235E" w:rsidR="004D2B87" w:rsidRPr="004D2B87" w:rsidRDefault="004D2B87" w:rsidP="004D2B87">
            <w:pPr>
              <w:keepNext/>
              <w:rPr>
                <w:rFonts w:ascii="Calibri" w:hAnsi="Calibri"/>
                <w:sz w:val="14"/>
                <w:szCs w:val="14"/>
              </w:rPr>
            </w:pPr>
            <w:r w:rsidRPr="004D2B87">
              <w:rPr>
                <w:rFonts w:ascii="Calibri" w:hAnsi="Calibri"/>
                <w:sz w:val="14"/>
                <w:szCs w:val="14"/>
              </w:rPr>
              <w:t>*VCHP-Ductless</w:t>
            </w:r>
          </w:p>
          <w:p w14:paraId="406397A2" w14:textId="7ADABE10" w:rsidR="004D2B87" w:rsidRDefault="004D2B87" w:rsidP="004D2B87">
            <w:pPr>
              <w:keepNext/>
              <w:rPr>
                <w:rFonts w:ascii="Calibri" w:hAnsi="Calibri"/>
                <w:sz w:val="14"/>
                <w:szCs w:val="14"/>
              </w:rPr>
            </w:pPr>
            <w:r w:rsidRPr="004D2B87">
              <w:rPr>
                <w:rFonts w:ascii="Calibri" w:hAnsi="Calibri"/>
                <w:sz w:val="14"/>
                <w:szCs w:val="14"/>
              </w:rPr>
              <w:t>*VCHP-Ducted+Ductless,</w:t>
            </w:r>
          </w:p>
          <w:p w14:paraId="0064B6E3" w14:textId="77777777" w:rsidR="008F039E" w:rsidRDefault="003B1D03" w:rsidP="00D14FC2">
            <w:pPr>
              <w:keepNext/>
              <w:rPr>
                <w:rFonts w:ascii="Calibri" w:hAnsi="Calibri"/>
                <w:sz w:val="14"/>
                <w:szCs w:val="14"/>
              </w:rPr>
            </w:pPr>
            <w:r w:rsidRPr="008F039E">
              <w:rPr>
                <w:rFonts w:ascii="Calibri" w:hAnsi="Calibri"/>
                <w:b/>
                <w:sz w:val="14"/>
                <w:szCs w:val="14"/>
              </w:rPr>
              <w:t>check</w:t>
            </w:r>
            <w:r w:rsidRPr="00815DD0">
              <w:rPr>
                <w:rFonts w:ascii="Calibri" w:hAnsi="Calibri"/>
                <w:sz w:val="14"/>
                <w:szCs w:val="14"/>
              </w:rPr>
              <w:t xml:space="preserve"> value must be ≥ value in </w:t>
            </w:r>
            <w:r w:rsidRPr="008A4EAE">
              <w:rPr>
                <w:rFonts w:ascii="Calibri" w:hAnsi="Calibri"/>
                <w:sz w:val="14"/>
                <w:szCs w:val="14"/>
                <w:highlight w:val="yellow"/>
              </w:rPr>
              <w:t>C07</w:t>
            </w:r>
            <w:r w:rsidRPr="00815DD0">
              <w:rPr>
                <w:rFonts w:ascii="Calibri" w:hAnsi="Calibri"/>
                <w:sz w:val="14"/>
                <w:szCs w:val="14"/>
              </w:rPr>
              <w:t xml:space="preserve">, to comply; </w:t>
            </w:r>
          </w:p>
          <w:p w14:paraId="1F9B994D" w14:textId="16B6DDB9" w:rsidR="003B1D03" w:rsidRPr="00815DD0" w:rsidRDefault="003B1D03" w:rsidP="00D14FC2">
            <w:pPr>
              <w:keepNext/>
              <w:rPr>
                <w:rFonts w:ascii="Calibri" w:hAnsi="Calibri"/>
                <w:sz w:val="14"/>
                <w:szCs w:val="14"/>
              </w:rPr>
            </w:pPr>
            <w:r w:rsidRPr="008F039E">
              <w:rPr>
                <w:rFonts w:ascii="Calibri" w:hAnsi="Calibri"/>
                <w:b/>
                <w:sz w:val="14"/>
                <w:szCs w:val="14"/>
              </w:rPr>
              <w:t>else</w:t>
            </w:r>
            <w:r w:rsidRPr="00815DD0">
              <w:rPr>
                <w:rFonts w:ascii="Calibri" w:hAnsi="Calibri"/>
                <w:sz w:val="14"/>
                <w:szCs w:val="14"/>
              </w:rPr>
              <w:t xml:space="preserve"> </w:t>
            </w:r>
            <w:r w:rsidRPr="00815DD0">
              <w:rPr>
                <w:rFonts w:asciiTheme="minorHAnsi" w:hAnsiTheme="minorHAnsi"/>
                <w:sz w:val="14"/>
                <w:szCs w:val="14"/>
              </w:rPr>
              <w:t>flag non-compliant value and</w:t>
            </w:r>
            <w:r w:rsidR="009B4B1B" w:rsidRPr="00815DD0">
              <w:rPr>
                <w:rFonts w:asciiTheme="minorHAnsi" w:hAnsiTheme="minorHAnsi"/>
                <w:sz w:val="14"/>
                <w:szCs w:val="14"/>
              </w:rPr>
              <w:t xml:space="preserve"> do not allow registration to proceed&gt;&gt;</w:t>
            </w:r>
            <w:r w:rsidRPr="00815DD0">
              <w:rPr>
                <w:rFonts w:asciiTheme="minorHAnsi" w:hAnsiTheme="minorHAnsi"/>
                <w:sz w:val="14"/>
                <w:szCs w:val="14"/>
              </w:rPr>
              <w:t xml:space="preserve"> </w:t>
            </w:r>
          </w:p>
        </w:tc>
        <w:tc>
          <w:tcPr>
            <w:tcW w:w="1167" w:type="dxa"/>
            <w:tcMar>
              <w:left w:w="43" w:type="dxa"/>
              <w:right w:w="43" w:type="dxa"/>
            </w:tcMar>
          </w:tcPr>
          <w:p w14:paraId="1F9B994E" w14:textId="77777777" w:rsidR="003B1D03" w:rsidRPr="00815DD0" w:rsidRDefault="003B1D03" w:rsidP="00E91CEC">
            <w:pPr>
              <w:keepNext/>
              <w:rPr>
                <w:rFonts w:ascii="Calibri" w:hAnsi="Calibri"/>
                <w:sz w:val="14"/>
                <w:szCs w:val="14"/>
              </w:rPr>
            </w:pPr>
            <w:r w:rsidRPr="00815DD0">
              <w:rPr>
                <w:rFonts w:ascii="Calibri" w:hAnsi="Calibri"/>
                <w:sz w:val="14"/>
                <w:szCs w:val="14"/>
              </w:rPr>
              <w:t>&lt;&lt;user input, numeric, xxxxxx&gt;&gt;</w:t>
            </w:r>
          </w:p>
        </w:tc>
        <w:tc>
          <w:tcPr>
            <w:tcW w:w="1168" w:type="dxa"/>
            <w:tcMar>
              <w:left w:w="43" w:type="dxa"/>
              <w:right w:w="43" w:type="dxa"/>
            </w:tcMar>
          </w:tcPr>
          <w:p w14:paraId="1F9B994F" w14:textId="77777777" w:rsidR="003B1D03" w:rsidRPr="00815DD0" w:rsidRDefault="003B1D03" w:rsidP="00E91CEC">
            <w:pPr>
              <w:keepNext/>
              <w:rPr>
                <w:rFonts w:ascii="Calibri" w:hAnsi="Calibri"/>
                <w:sz w:val="14"/>
                <w:szCs w:val="14"/>
              </w:rPr>
            </w:pPr>
            <w:r w:rsidRPr="00815DD0">
              <w:rPr>
                <w:rFonts w:ascii="Calibri" w:hAnsi="Calibri"/>
                <w:sz w:val="14"/>
                <w:szCs w:val="14"/>
              </w:rPr>
              <w:t>&lt;&lt;user input, numeric, x.x&gt;&gt;</w:t>
            </w:r>
          </w:p>
        </w:tc>
      </w:tr>
      <w:tr w:rsidR="00815DD0" w:rsidRPr="00295655" w14:paraId="1F9B995B" w14:textId="77777777" w:rsidTr="00415FE8">
        <w:trPr>
          <w:cantSplit/>
          <w:trHeight w:val="288"/>
        </w:trPr>
        <w:tc>
          <w:tcPr>
            <w:tcW w:w="1255" w:type="dxa"/>
          </w:tcPr>
          <w:p w14:paraId="1F9B9951" w14:textId="33DEDC03" w:rsidR="003B1D03" w:rsidRPr="00815DD0" w:rsidRDefault="003B1D03" w:rsidP="000E3F77">
            <w:pPr>
              <w:keepNext/>
              <w:rPr>
                <w:rFonts w:ascii="Calibri" w:hAnsi="Calibri"/>
                <w:sz w:val="14"/>
                <w:szCs w:val="14"/>
              </w:rPr>
            </w:pPr>
          </w:p>
        </w:tc>
        <w:tc>
          <w:tcPr>
            <w:tcW w:w="1260" w:type="dxa"/>
          </w:tcPr>
          <w:p w14:paraId="1F9B9952" w14:textId="77777777" w:rsidR="003B1D03" w:rsidRPr="00815DD0" w:rsidRDefault="003B1D03" w:rsidP="000E3F77">
            <w:pPr>
              <w:keepNext/>
              <w:rPr>
                <w:rFonts w:ascii="Calibri" w:hAnsi="Calibri"/>
                <w:sz w:val="14"/>
                <w:szCs w:val="14"/>
              </w:rPr>
            </w:pPr>
          </w:p>
        </w:tc>
        <w:tc>
          <w:tcPr>
            <w:tcW w:w="1260" w:type="dxa"/>
          </w:tcPr>
          <w:p w14:paraId="1F9B9953" w14:textId="77777777" w:rsidR="003B1D03" w:rsidRPr="00815DD0" w:rsidRDefault="003B1D03" w:rsidP="000E3F77">
            <w:pPr>
              <w:keepNext/>
              <w:rPr>
                <w:rFonts w:ascii="Calibri" w:hAnsi="Calibri"/>
                <w:sz w:val="14"/>
                <w:szCs w:val="14"/>
              </w:rPr>
            </w:pPr>
          </w:p>
        </w:tc>
        <w:tc>
          <w:tcPr>
            <w:tcW w:w="1890" w:type="dxa"/>
          </w:tcPr>
          <w:p w14:paraId="1F9B9954" w14:textId="77777777" w:rsidR="003B1D03" w:rsidRPr="00815DD0" w:rsidRDefault="003B1D03" w:rsidP="000E3F77">
            <w:pPr>
              <w:keepNext/>
              <w:rPr>
                <w:rFonts w:ascii="Calibri" w:hAnsi="Calibri"/>
                <w:sz w:val="14"/>
                <w:szCs w:val="14"/>
              </w:rPr>
            </w:pPr>
          </w:p>
        </w:tc>
        <w:tc>
          <w:tcPr>
            <w:tcW w:w="1170" w:type="dxa"/>
          </w:tcPr>
          <w:p w14:paraId="1F9B9955" w14:textId="77777777" w:rsidR="003B1D03" w:rsidRPr="00815DD0" w:rsidRDefault="003B1D03" w:rsidP="000E3F77">
            <w:pPr>
              <w:keepNext/>
              <w:rPr>
                <w:rFonts w:ascii="Calibri" w:hAnsi="Calibri"/>
                <w:sz w:val="14"/>
                <w:szCs w:val="14"/>
              </w:rPr>
            </w:pPr>
          </w:p>
        </w:tc>
        <w:tc>
          <w:tcPr>
            <w:tcW w:w="1440" w:type="dxa"/>
          </w:tcPr>
          <w:p w14:paraId="1F9B9956" w14:textId="77777777" w:rsidR="003B1D03" w:rsidRPr="00815DD0" w:rsidRDefault="003B1D03" w:rsidP="000E3F77">
            <w:pPr>
              <w:keepNext/>
              <w:rPr>
                <w:rFonts w:ascii="Calibri" w:hAnsi="Calibri"/>
                <w:sz w:val="14"/>
                <w:szCs w:val="14"/>
              </w:rPr>
            </w:pPr>
          </w:p>
        </w:tc>
        <w:tc>
          <w:tcPr>
            <w:tcW w:w="1890" w:type="dxa"/>
          </w:tcPr>
          <w:p w14:paraId="1F9B9957" w14:textId="77777777" w:rsidR="003B1D03" w:rsidRPr="00815DD0" w:rsidRDefault="003B1D03" w:rsidP="000E3F77">
            <w:pPr>
              <w:keepNext/>
              <w:rPr>
                <w:rFonts w:ascii="Calibri" w:hAnsi="Calibri"/>
                <w:sz w:val="14"/>
                <w:szCs w:val="14"/>
              </w:rPr>
            </w:pPr>
          </w:p>
        </w:tc>
        <w:tc>
          <w:tcPr>
            <w:tcW w:w="1890" w:type="dxa"/>
          </w:tcPr>
          <w:p w14:paraId="1F9B9958" w14:textId="77777777" w:rsidR="003B1D03" w:rsidRPr="00815DD0" w:rsidRDefault="003B1D03" w:rsidP="000E3F77">
            <w:pPr>
              <w:keepNext/>
              <w:rPr>
                <w:rFonts w:ascii="Calibri" w:hAnsi="Calibri"/>
                <w:sz w:val="14"/>
                <w:szCs w:val="14"/>
              </w:rPr>
            </w:pPr>
          </w:p>
        </w:tc>
        <w:tc>
          <w:tcPr>
            <w:tcW w:w="1167" w:type="dxa"/>
          </w:tcPr>
          <w:p w14:paraId="1F9B9959" w14:textId="77777777" w:rsidR="003B1D03" w:rsidRPr="00815DD0" w:rsidRDefault="003B1D03" w:rsidP="000E3F77">
            <w:pPr>
              <w:keepNext/>
              <w:rPr>
                <w:rFonts w:ascii="Calibri" w:hAnsi="Calibri"/>
                <w:sz w:val="14"/>
                <w:szCs w:val="14"/>
              </w:rPr>
            </w:pPr>
          </w:p>
        </w:tc>
        <w:tc>
          <w:tcPr>
            <w:tcW w:w="1168" w:type="dxa"/>
          </w:tcPr>
          <w:p w14:paraId="1F9B995A" w14:textId="77777777" w:rsidR="003B1D03" w:rsidRPr="00815DD0" w:rsidRDefault="003B1D03" w:rsidP="000E3F77">
            <w:pPr>
              <w:keepNext/>
              <w:rPr>
                <w:rFonts w:ascii="Calibri" w:hAnsi="Calibri"/>
                <w:sz w:val="14"/>
                <w:szCs w:val="14"/>
              </w:rPr>
            </w:pPr>
          </w:p>
        </w:tc>
      </w:tr>
      <w:tr w:rsidR="003B1D03" w:rsidRPr="00295655" w14:paraId="1F9B9968" w14:textId="77777777" w:rsidTr="00815DD0">
        <w:trPr>
          <w:cantSplit/>
        </w:trPr>
        <w:tc>
          <w:tcPr>
            <w:tcW w:w="14390" w:type="dxa"/>
            <w:gridSpan w:val="10"/>
          </w:tcPr>
          <w:p w14:paraId="1F9B9967" w14:textId="77777777" w:rsidR="003B1D03" w:rsidRPr="00295655" w:rsidRDefault="003B1D03" w:rsidP="00E91CEC">
            <w:pPr>
              <w:keepNext/>
              <w:rPr>
                <w:rFonts w:ascii="Calibri" w:hAnsi="Calibri"/>
                <w:sz w:val="18"/>
                <w:szCs w:val="18"/>
              </w:rPr>
            </w:pPr>
            <w:r w:rsidRPr="00295655">
              <w:rPr>
                <w:rFonts w:ascii="Calibri" w:hAnsi="Calibri"/>
                <w:sz w:val="18"/>
                <w:szCs w:val="18"/>
              </w:rPr>
              <w:t>Notes:</w:t>
            </w:r>
          </w:p>
        </w:tc>
      </w:tr>
    </w:tbl>
    <w:p w14:paraId="1F9B9969" w14:textId="77777777" w:rsidR="007B799C" w:rsidRDefault="007B799C" w:rsidP="008846F4">
      <w:pPr>
        <w:rPr>
          <w:rFonts w:ascii="Calibri" w:hAnsi="Calibri"/>
          <w:sz w:val="18"/>
          <w:szCs w:val="18"/>
        </w:rPr>
      </w:pPr>
    </w:p>
    <w:p w14:paraId="1F9B996A" w14:textId="77777777" w:rsidR="000F413D" w:rsidRDefault="000F413D" w:rsidP="008846F4">
      <w:pPr>
        <w:rPr>
          <w:rFonts w:ascii="Calibri" w:hAnsi="Calibri"/>
          <w:sz w:val="18"/>
          <w:szCs w:val="18"/>
        </w:rPr>
      </w:pPr>
    </w:p>
    <w:p w14:paraId="4B8D2182" w14:textId="77777777" w:rsidR="00F330A0" w:rsidRDefault="00F330A0" w:rsidP="008846F4">
      <w:pPr>
        <w:rPr>
          <w:rFonts w:ascii="Calibri" w:hAnsi="Calibri"/>
          <w:sz w:val="18"/>
          <w:szCs w:val="18"/>
        </w:rPr>
      </w:pPr>
    </w:p>
    <w:p w14:paraId="004B4A6D" w14:textId="77777777" w:rsidR="00F330A0" w:rsidRDefault="00F330A0" w:rsidP="008846F4">
      <w:pPr>
        <w:rPr>
          <w:rFonts w:ascii="Calibri" w:hAnsi="Calibri"/>
          <w:sz w:val="18"/>
          <w:szCs w:val="18"/>
        </w:rPr>
      </w:pPr>
    </w:p>
    <w:tbl>
      <w:tblPr>
        <w:tblW w:w="509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97"/>
        <w:gridCol w:w="1080"/>
        <w:gridCol w:w="1380"/>
        <w:gridCol w:w="1380"/>
        <w:gridCol w:w="1380"/>
        <w:gridCol w:w="1380"/>
        <w:gridCol w:w="1228"/>
        <w:gridCol w:w="1261"/>
        <w:gridCol w:w="989"/>
        <w:gridCol w:w="1080"/>
        <w:gridCol w:w="1260"/>
        <w:gridCol w:w="1351"/>
      </w:tblGrid>
      <w:tr w:rsidR="000F7E99" w:rsidRPr="00AD1D84" w14:paraId="593F57C6" w14:textId="05F10DA1" w:rsidTr="005133EE">
        <w:trPr>
          <w:trHeight w:val="222"/>
        </w:trPr>
        <w:tc>
          <w:tcPr>
            <w:tcW w:w="14666" w:type="dxa"/>
            <w:gridSpan w:val="12"/>
          </w:tcPr>
          <w:p w14:paraId="2576D04B" w14:textId="34BA78C1" w:rsidR="000F7E99" w:rsidRPr="003322A6" w:rsidRDefault="000F7E99" w:rsidP="00632E65">
            <w:pPr>
              <w:keepNext/>
              <w:rPr>
                <w:rFonts w:ascii="Calibri" w:hAnsi="Calibri"/>
                <w:b/>
                <w:sz w:val="18"/>
                <w:szCs w:val="24"/>
              </w:rPr>
            </w:pPr>
            <w:r>
              <w:rPr>
                <w:rFonts w:ascii="Calibri" w:hAnsi="Calibri"/>
                <w:b/>
                <w:sz w:val="18"/>
                <w:szCs w:val="24"/>
              </w:rPr>
              <w:t>K</w:t>
            </w:r>
            <w:r w:rsidRPr="003322A6">
              <w:rPr>
                <w:rFonts w:ascii="Calibri" w:hAnsi="Calibri"/>
                <w:b/>
                <w:sz w:val="18"/>
                <w:szCs w:val="24"/>
              </w:rPr>
              <w:t xml:space="preserve">. </w:t>
            </w:r>
            <w:r w:rsidRPr="002D234B">
              <w:rPr>
                <w:rFonts w:ascii="Calibri" w:hAnsi="Calibri"/>
                <w:b/>
                <w:sz w:val="18"/>
                <w:szCs w:val="24"/>
              </w:rPr>
              <w:t>Altered Space Conditioning System Duct Information (&lt;75% of duct system is altered; or duct system is not altered)</w:t>
            </w:r>
          </w:p>
          <w:p w14:paraId="5A2181C5" w14:textId="77777777" w:rsidR="000F7E99" w:rsidRPr="00805BB6" w:rsidRDefault="000F7E99" w:rsidP="004268D4">
            <w:pPr>
              <w:keepNext/>
              <w:rPr>
                <w:rFonts w:ascii="Calibri" w:hAnsi="Calibri"/>
                <w:sz w:val="12"/>
                <w:szCs w:val="12"/>
              </w:rPr>
            </w:pPr>
            <w:r w:rsidRPr="00805BB6">
              <w:rPr>
                <w:rFonts w:ascii="Calibri" w:hAnsi="Calibri"/>
                <w:sz w:val="12"/>
                <w:szCs w:val="12"/>
              </w:rPr>
              <w:t>&lt;&lt;</w:t>
            </w:r>
            <w:r w:rsidRPr="00805BB6">
              <w:rPr>
                <w:rFonts w:ascii="Calibri" w:hAnsi="Calibri"/>
                <w:b/>
                <w:sz w:val="12"/>
                <w:szCs w:val="12"/>
              </w:rPr>
              <w:t>if</w:t>
            </w:r>
            <w:r w:rsidRPr="00805BB6">
              <w:rPr>
                <w:rFonts w:ascii="Calibri" w:hAnsi="Calibri"/>
                <w:sz w:val="12"/>
                <w:szCs w:val="12"/>
              </w:rPr>
              <w:t xml:space="preserve"> section E does not apply, then display the section does not apply message; </w:t>
            </w:r>
          </w:p>
          <w:p w14:paraId="527C4911" w14:textId="77777777" w:rsidR="000F7E99" w:rsidRPr="00805BB6" w:rsidRDefault="000F7E99" w:rsidP="004268D4">
            <w:pPr>
              <w:keepNext/>
              <w:rPr>
                <w:rFonts w:ascii="Calibri" w:hAnsi="Calibri"/>
                <w:sz w:val="12"/>
                <w:szCs w:val="12"/>
              </w:rPr>
            </w:pPr>
            <w:r w:rsidRPr="00805BB6">
              <w:rPr>
                <w:rFonts w:ascii="Calibri" w:hAnsi="Calibri"/>
                <w:b/>
                <w:sz w:val="12"/>
                <w:szCs w:val="12"/>
              </w:rPr>
              <w:t>elseif</w:t>
            </w:r>
            <w:r w:rsidRPr="00805BB6">
              <w:rPr>
                <w:rFonts w:ascii="Calibri" w:hAnsi="Calibri"/>
                <w:sz w:val="12"/>
                <w:szCs w:val="12"/>
              </w:rPr>
              <w:t xml:space="preserve"> section E applies, </w:t>
            </w:r>
          </w:p>
          <w:p w14:paraId="050BFD9A" w14:textId="77777777" w:rsidR="000F7E99" w:rsidRPr="00805BB6" w:rsidRDefault="000F7E99" w:rsidP="004268D4">
            <w:pPr>
              <w:keepNext/>
              <w:rPr>
                <w:rFonts w:ascii="Calibri" w:hAnsi="Calibri"/>
                <w:sz w:val="12"/>
                <w:szCs w:val="12"/>
              </w:rPr>
            </w:pPr>
            <w:r w:rsidRPr="00805BB6">
              <w:rPr>
                <w:rFonts w:ascii="Calibri" w:hAnsi="Calibri"/>
                <w:b/>
                <w:sz w:val="12"/>
                <w:szCs w:val="12"/>
              </w:rPr>
              <w:t>then</w:t>
            </w:r>
            <w:r w:rsidRPr="00805BB6">
              <w:rPr>
                <w:rFonts w:ascii="Calibri" w:hAnsi="Calibri"/>
                <w:sz w:val="12"/>
                <w:szCs w:val="12"/>
              </w:rPr>
              <w:t xml:space="preserve"> for each SC System in Section E for which </w:t>
            </w:r>
            <w:r w:rsidRPr="00805BB6">
              <w:rPr>
                <w:rFonts w:ascii="Calibri" w:hAnsi="Calibri"/>
                <w:sz w:val="12"/>
                <w:szCs w:val="12"/>
                <w:highlight w:val="yellow"/>
              </w:rPr>
              <w:t>E03</w:t>
            </w:r>
            <w:r w:rsidRPr="00805BB6">
              <w:rPr>
                <w:rFonts w:ascii="Calibri" w:hAnsi="Calibri"/>
                <w:sz w:val="12"/>
                <w:szCs w:val="12"/>
              </w:rPr>
              <w:t xml:space="preserve"> = yes, </w:t>
            </w:r>
            <w:r w:rsidRPr="00805BB6">
              <w:rPr>
                <w:rFonts w:ascii="Calibri" w:hAnsi="Calibri"/>
                <w:b/>
                <w:sz w:val="12"/>
                <w:szCs w:val="12"/>
              </w:rPr>
              <w:t>and</w:t>
            </w:r>
            <w:r w:rsidRPr="00805BB6">
              <w:rPr>
                <w:rFonts w:ascii="Calibri" w:hAnsi="Calibri"/>
                <w:sz w:val="12"/>
                <w:szCs w:val="12"/>
              </w:rPr>
              <w:t xml:space="preserve"> the alteration type value in column </w:t>
            </w:r>
            <w:r w:rsidRPr="00805BB6">
              <w:rPr>
                <w:rFonts w:ascii="Calibri" w:hAnsi="Calibri"/>
                <w:sz w:val="12"/>
                <w:szCs w:val="12"/>
                <w:highlight w:val="yellow"/>
              </w:rPr>
              <w:t>E09</w:t>
            </w:r>
            <w:r w:rsidRPr="00805BB6">
              <w:rPr>
                <w:rFonts w:ascii="Calibri" w:hAnsi="Calibri"/>
                <w:sz w:val="12"/>
                <w:szCs w:val="12"/>
              </w:rPr>
              <w:t xml:space="preserve"> is equal to one of the following two: 1:</w:t>
            </w:r>
            <w:r w:rsidRPr="00805BB6">
              <w:rPr>
                <w:rFonts w:ascii="Calibri" w:hAnsi="Calibri"/>
                <w:b/>
                <w:sz w:val="12"/>
                <w:szCs w:val="12"/>
              </w:rPr>
              <w:t>[</w:t>
            </w:r>
            <w:r w:rsidRPr="00805BB6">
              <w:rPr>
                <w:rFonts w:ascii="Calibri" w:hAnsi="Calibri"/>
                <w:sz w:val="12"/>
                <w:szCs w:val="12"/>
              </w:rPr>
              <w:t>Extension of Existing Duct System</w:t>
            </w:r>
            <w:r w:rsidRPr="00805BB6">
              <w:rPr>
                <w:rFonts w:ascii="Calibri" w:hAnsi="Calibri"/>
                <w:b/>
                <w:sz w:val="12"/>
                <w:szCs w:val="12"/>
              </w:rPr>
              <w:t>]</w:t>
            </w:r>
            <w:r w:rsidRPr="00805BB6">
              <w:rPr>
                <w:rFonts w:ascii="Calibri" w:hAnsi="Calibri"/>
                <w:sz w:val="12"/>
                <w:szCs w:val="12"/>
              </w:rPr>
              <w:t>,  2:</w:t>
            </w:r>
            <w:r w:rsidRPr="00805BB6">
              <w:rPr>
                <w:rFonts w:ascii="Calibri" w:hAnsi="Calibri"/>
                <w:b/>
                <w:sz w:val="12"/>
                <w:szCs w:val="12"/>
              </w:rPr>
              <w:t>[</w:t>
            </w:r>
            <w:r w:rsidRPr="00805BB6">
              <w:rPr>
                <w:rFonts w:ascii="Calibri" w:hAnsi="Calibri"/>
                <w:sz w:val="12"/>
                <w:szCs w:val="12"/>
              </w:rPr>
              <w:t>Altered Space Conditioning System</w:t>
            </w:r>
            <w:r w:rsidRPr="00805BB6">
              <w:rPr>
                <w:rFonts w:ascii="Calibri" w:hAnsi="Calibri"/>
                <w:b/>
                <w:sz w:val="12"/>
                <w:szCs w:val="12"/>
              </w:rPr>
              <w:t>]</w:t>
            </w:r>
            <w:r w:rsidRPr="00805BB6">
              <w:rPr>
                <w:rFonts w:ascii="Calibri" w:hAnsi="Calibri"/>
                <w:sz w:val="12"/>
                <w:szCs w:val="12"/>
              </w:rPr>
              <w:t xml:space="preserve">, </w:t>
            </w:r>
          </w:p>
          <w:p w14:paraId="380CAA0E" w14:textId="77777777" w:rsidR="000F7E99" w:rsidRPr="00805BB6" w:rsidRDefault="000F7E99" w:rsidP="004268D4">
            <w:pPr>
              <w:keepNext/>
              <w:rPr>
                <w:rFonts w:ascii="Calibri" w:hAnsi="Calibri"/>
                <w:sz w:val="12"/>
                <w:szCs w:val="12"/>
              </w:rPr>
            </w:pPr>
            <w:r w:rsidRPr="00805BB6">
              <w:rPr>
                <w:rFonts w:ascii="Calibri" w:hAnsi="Calibri"/>
                <w:b/>
                <w:sz w:val="12"/>
                <w:szCs w:val="12"/>
              </w:rPr>
              <w:t>do</w:t>
            </w:r>
            <w:r w:rsidRPr="00805BB6">
              <w:rPr>
                <w:rFonts w:ascii="Calibri" w:hAnsi="Calibri"/>
                <w:sz w:val="12"/>
                <w:szCs w:val="12"/>
              </w:rPr>
              <w:t xml:space="preserve"> the following actions: A, B, C, D, E, F</w:t>
            </w:r>
            <w:r>
              <w:rPr>
                <w:rFonts w:ascii="Calibri" w:hAnsi="Calibri"/>
                <w:sz w:val="12"/>
                <w:szCs w:val="12"/>
              </w:rPr>
              <w:t>, G</w:t>
            </w:r>
            <w:r w:rsidRPr="00805BB6">
              <w:rPr>
                <w:rFonts w:ascii="Calibri" w:hAnsi="Calibri"/>
                <w:sz w:val="12"/>
                <w:szCs w:val="12"/>
              </w:rPr>
              <w:t>:</w:t>
            </w:r>
          </w:p>
          <w:p w14:paraId="58E49BE6" w14:textId="77777777" w:rsidR="000F7E99" w:rsidRPr="00805BB6" w:rsidRDefault="000F7E99" w:rsidP="00472AF1">
            <w:pPr>
              <w:pStyle w:val="PlainText"/>
              <w:rPr>
                <w:rFonts w:ascii="Calibri" w:hAnsi="Calibri"/>
                <w:sz w:val="12"/>
                <w:szCs w:val="12"/>
              </w:rPr>
            </w:pPr>
            <w:r w:rsidRPr="00805BB6">
              <w:rPr>
                <w:rFonts w:ascii="Calibri" w:hAnsi="Calibri"/>
                <w:b/>
                <w:sz w:val="12"/>
                <w:szCs w:val="12"/>
              </w:rPr>
              <w:t>A</w:t>
            </w:r>
            <w:r w:rsidRPr="00805BB6">
              <w:rPr>
                <w:rFonts w:ascii="Calibri" w:hAnsi="Calibri"/>
                <w:sz w:val="12"/>
                <w:szCs w:val="12"/>
              </w:rPr>
              <w:t xml:space="preserve">: require one row of data in this table for each space conditioning system in section F field </w:t>
            </w:r>
            <w:r w:rsidRPr="00805BB6">
              <w:rPr>
                <w:rFonts w:ascii="Calibri" w:hAnsi="Calibri"/>
                <w:sz w:val="12"/>
                <w:szCs w:val="12"/>
                <w:highlight w:val="yellow"/>
              </w:rPr>
              <w:t>F02</w:t>
            </w:r>
            <w:r w:rsidRPr="00805BB6">
              <w:rPr>
                <w:rFonts w:ascii="Calibri" w:hAnsi="Calibri"/>
                <w:sz w:val="12"/>
                <w:szCs w:val="12"/>
              </w:rPr>
              <w:t xml:space="preserve"> for which </w:t>
            </w:r>
            <w:r w:rsidRPr="00805BB6">
              <w:rPr>
                <w:rFonts w:ascii="Calibri" w:hAnsi="Calibri"/>
                <w:sz w:val="12"/>
                <w:szCs w:val="12"/>
                <w:highlight w:val="yellow"/>
              </w:rPr>
              <w:t>D04</w:t>
            </w:r>
            <w:r w:rsidRPr="00805BB6">
              <w:rPr>
                <w:rFonts w:ascii="Calibri" w:hAnsi="Calibri"/>
                <w:sz w:val="12"/>
                <w:szCs w:val="12"/>
              </w:rPr>
              <w:t>=Packaged Gas Furnace.</w:t>
            </w:r>
          </w:p>
          <w:p w14:paraId="553DA4F7" w14:textId="77777777" w:rsidR="000F7E99" w:rsidRPr="00805BB6" w:rsidRDefault="000F7E99" w:rsidP="00472AF1">
            <w:pPr>
              <w:pStyle w:val="PlainText"/>
              <w:rPr>
                <w:rFonts w:ascii="Calibri" w:hAnsi="Calibri"/>
                <w:sz w:val="12"/>
                <w:szCs w:val="12"/>
              </w:rPr>
            </w:pPr>
            <w:r w:rsidRPr="00805BB6">
              <w:rPr>
                <w:rFonts w:ascii="Calibri" w:hAnsi="Calibri"/>
                <w:b/>
                <w:sz w:val="12"/>
                <w:szCs w:val="12"/>
              </w:rPr>
              <w:t>B</w:t>
            </w:r>
            <w:r w:rsidRPr="00805BB6">
              <w:rPr>
                <w:rFonts w:ascii="Calibri" w:hAnsi="Calibri"/>
                <w:sz w:val="12"/>
                <w:szCs w:val="12"/>
              </w:rPr>
              <w:t xml:space="preserve">: require one row of data in this table for each indoor unit in section F field </w:t>
            </w:r>
            <w:r w:rsidRPr="00805BB6">
              <w:rPr>
                <w:rFonts w:ascii="Calibri" w:hAnsi="Calibri"/>
                <w:sz w:val="12"/>
                <w:szCs w:val="12"/>
                <w:highlight w:val="yellow"/>
              </w:rPr>
              <w:t>F03</w:t>
            </w:r>
            <w:r w:rsidRPr="00805BB6">
              <w:rPr>
                <w:rFonts w:ascii="Calibri" w:hAnsi="Calibri"/>
                <w:sz w:val="12"/>
                <w:szCs w:val="12"/>
              </w:rPr>
              <w:t xml:space="preserve"> that meets both of the following two conditions: 1:[value in </w:t>
            </w:r>
            <w:r w:rsidRPr="00805BB6">
              <w:rPr>
                <w:rFonts w:ascii="Calibri" w:hAnsi="Calibri"/>
                <w:sz w:val="12"/>
                <w:szCs w:val="12"/>
                <w:highlight w:val="yellow"/>
              </w:rPr>
              <w:t>D04</w:t>
            </w:r>
            <w:r w:rsidRPr="00805BB6">
              <w:rPr>
                <w:rFonts w:ascii="Calibri" w:hAnsi="Calibri"/>
                <w:sz w:val="12"/>
                <w:szCs w:val="12"/>
              </w:rPr>
              <w:t xml:space="preserve">=central gas furnace], 2:[the value in </w:t>
            </w:r>
            <w:r w:rsidRPr="00805BB6">
              <w:rPr>
                <w:rFonts w:ascii="Calibri" w:hAnsi="Calibri"/>
                <w:sz w:val="12"/>
                <w:szCs w:val="12"/>
                <w:highlight w:val="yellow"/>
              </w:rPr>
              <w:t>F03</w:t>
            </w:r>
            <w:r w:rsidRPr="00805BB6">
              <w:rPr>
                <w:rFonts w:ascii="Calibri" w:hAnsi="Calibri"/>
                <w:sz w:val="12"/>
                <w:szCs w:val="12"/>
              </w:rPr>
              <w:t xml:space="preserve"> </w:t>
            </w:r>
            <w:r w:rsidRPr="00805BB6">
              <w:rPr>
                <w:rFonts w:ascii="Calibri" w:hAnsi="Calibri" w:cs="Calibri"/>
                <w:sz w:val="12"/>
                <w:szCs w:val="12"/>
              </w:rPr>
              <w:t>≠</w:t>
            </w:r>
            <w:r w:rsidRPr="00805BB6">
              <w:rPr>
                <w:rFonts w:ascii="Calibri" w:hAnsi="Calibri"/>
                <w:sz w:val="12"/>
                <w:szCs w:val="12"/>
              </w:rPr>
              <w:t xml:space="preserve"> </w:t>
            </w:r>
            <w:r w:rsidRPr="00805BB6">
              <w:rPr>
                <w:rFonts w:ascii="Calibri" w:hAnsi="Calibri"/>
                <w:sz w:val="12"/>
                <w:szCs w:val="12"/>
                <w:highlight w:val="yellow"/>
              </w:rPr>
              <w:t>H03</w:t>
            </w:r>
            <w:r w:rsidRPr="00805BB6">
              <w:rPr>
                <w:rFonts w:ascii="Calibri" w:hAnsi="Calibri"/>
                <w:sz w:val="12"/>
                <w:szCs w:val="12"/>
              </w:rPr>
              <w:t>],</w:t>
            </w:r>
          </w:p>
          <w:p w14:paraId="38EE6C7A" w14:textId="77777777" w:rsidR="000F7E99" w:rsidRPr="00805BB6" w:rsidRDefault="000F7E99" w:rsidP="00472AF1">
            <w:pPr>
              <w:pStyle w:val="PlainText"/>
              <w:rPr>
                <w:rFonts w:ascii="Calibri" w:hAnsi="Calibri"/>
                <w:sz w:val="12"/>
                <w:szCs w:val="12"/>
              </w:rPr>
            </w:pPr>
            <w:r w:rsidRPr="00805BB6">
              <w:rPr>
                <w:rFonts w:ascii="Calibri" w:hAnsi="Calibri"/>
                <w:b/>
                <w:sz w:val="12"/>
                <w:szCs w:val="12"/>
              </w:rPr>
              <w:t>C</w:t>
            </w:r>
            <w:r w:rsidRPr="00805BB6">
              <w:rPr>
                <w:rFonts w:ascii="Calibri" w:hAnsi="Calibri"/>
                <w:sz w:val="12"/>
                <w:szCs w:val="12"/>
              </w:rPr>
              <w:t xml:space="preserve">: require one row of data in this table for each space conditioning system in section G field </w:t>
            </w:r>
            <w:r w:rsidRPr="00805BB6">
              <w:rPr>
                <w:rFonts w:ascii="Calibri" w:hAnsi="Calibri"/>
                <w:sz w:val="12"/>
                <w:szCs w:val="12"/>
                <w:highlight w:val="yellow"/>
              </w:rPr>
              <w:t>G02</w:t>
            </w:r>
            <w:r w:rsidRPr="00805BB6">
              <w:rPr>
                <w:rFonts w:ascii="Calibri" w:hAnsi="Calibri"/>
                <w:sz w:val="12"/>
                <w:szCs w:val="12"/>
              </w:rPr>
              <w:t xml:space="preserve"> that meets both of the following two conditions: 1:[value in </w:t>
            </w:r>
            <w:r w:rsidRPr="00805BB6">
              <w:rPr>
                <w:rFonts w:ascii="Calibri" w:hAnsi="Calibri"/>
                <w:sz w:val="12"/>
                <w:szCs w:val="12"/>
                <w:highlight w:val="yellow"/>
              </w:rPr>
              <w:t>D05</w:t>
            </w:r>
            <w:r w:rsidRPr="00805BB6">
              <w:rPr>
                <w:rFonts w:ascii="Calibri" w:hAnsi="Calibri"/>
                <w:sz w:val="12"/>
                <w:szCs w:val="12"/>
              </w:rPr>
              <w:t xml:space="preserve">=central packaged AC, or central large packaged AC], 2:[the same packaged unit is not already listed in section F thus </w:t>
            </w:r>
            <w:r w:rsidRPr="00805BB6">
              <w:rPr>
                <w:rFonts w:ascii="Calibri" w:hAnsi="Calibri"/>
                <w:sz w:val="12"/>
                <w:szCs w:val="12"/>
                <w:highlight w:val="yellow"/>
              </w:rPr>
              <w:t>F02</w:t>
            </w:r>
            <w:r w:rsidRPr="00805BB6">
              <w:rPr>
                <w:rFonts w:ascii="Calibri" w:hAnsi="Calibri" w:cs="Calibri"/>
                <w:sz w:val="12"/>
                <w:szCs w:val="12"/>
              </w:rPr>
              <w:t>≠</w:t>
            </w:r>
            <w:r w:rsidRPr="00805BB6">
              <w:rPr>
                <w:rFonts w:ascii="Calibri" w:hAnsi="Calibri"/>
                <w:sz w:val="12"/>
                <w:szCs w:val="12"/>
                <w:highlight w:val="yellow"/>
              </w:rPr>
              <w:t>G02</w:t>
            </w:r>
            <w:r w:rsidRPr="00805BB6">
              <w:rPr>
                <w:rFonts w:ascii="Calibri" w:hAnsi="Calibri"/>
                <w:sz w:val="12"/>
                <w:szCs w:val="12"/>
              </w:rPr>
              <w:t>];</w:t>
            </w:r>
          </w:p>
          <w:p w14:paraId="2DC44882" w14:textId="77777777" w:rsidR="000F7E99" w:rsidRPr="00805BB6" w:rsidRDefault="000F7E99" w:rsidP="00472AF1">
            <w:pPr>
              <w:pStyle w:val="PlainText"/>
              <w:rPr>
                <w:rFonts w:ascii="Calibri" w:hAnsi="Calibri"/>
                <w:sz w:val="12"/>
                <w:szCs w:val="12"/>
              </w:rPr>
            </w:pPr>
            <w:r w:rsidRPr="00805BB6">
              <w:rPr>
                <w:rFonts w:ascii="Calibri" w:hAnsi="Calibri"/>
                <w:b/>
                <w:sz w:val="12"/>
                <w:szCs w:val="12"/>
              </w:rPr>
              <w:t>D</w:t>
            </w:r>
            <w:r w:rsidRPr="00805BB6">
              <w:rPr>
                <w:rFonts w:ascii="Calibri" w:hAnsi="Calibri"/>
                <w:sz w:val="12"/>
                <w:szCs w:val="12"/>
              </w:rPr>
              <w:t xml:space="preserve">: require one row in this table for each space conditioning system in Section I field </w:t>
            </w:r>
            <w:r w:rsidRPr="00805BB6">
              <w:rPr>
                <w:rFonts w:ascii="Calibri" w:hAnsi="Calibri"/>
                <w:sz w:val="12"/>
                <w:szCs w:val="12"/>
                <w:highlight w:val="yellow"/>
              </w:rPr>
              <w:t>I02</w:t>
            </w:r>
            <w:r w:rsidRPr="00805BB6">
              <w:rPr>
                <w:rFonts w:ascii="Calibri" w:hAnsi="Calibri"/>
                <w:sz w:val="12"/>
                <w:szCs w:val="12"/>
              </w:rPr>
              <w:t xml:space="preserve"> that meets both of the following two conditions:</w:t>
            </w:r>
            <w:r w:rsidRPr="00805BB6">
              <w:rPr>
                <w:sz w:val="12"/>
                <w:szCs w:val="12"/>
              </w:rPr>
              <w:t xml:space="preserve"> </w:t>
            </w:r>
            <w:r w:rsidRPr="00805BB6">
              <w:rPr>
                <w:rFonts w:ascii="Calibri" w:hAnsi="Calibri"/>
                <w:sz w:val="12"/>
                <w:szCs w:val="12"/>
              </w:rPr>
              <w:t xml:space="preserve">1:[value in </w:t>
            </w:r>
            <w:r w:rsidRPr="00805BB6">
              <w:rPr>
                <w:rFonts w:ascii="Calibri" w:hAnsi="Calibri"/>
                <w:sz w:val="12"/>
                <w:szCs w:val="12"/>
                <w:highlight w:val="yellow"/>
              </w:rPr>
              <w:t>D05</w:t>
            </w:r>
            <w:r w:rsidRPr="00805BB6">
              <w:rPr>
                <w:rFonts w:ascii="Calibri" w:hAnsi="Calibri"/>
                <w:sz w:val="12"/>
                <w:szCs w:val="12"/>
              </w:rPr>
              <w:t xml:space="preserve">=central packaged HP, or central large packaged HP], 2:[the same packaged unit is not already listed in section F thus </w:t>
            </w:r>
            <w:r w:rsidRPr="00805BB6">
              <w:rPr>
                <w:rFonts w:ascii="Calibri" w:hAnsi="Calibri"/>
                <w:sz w:val="12"/>
                <w:szCs w:val="12"/>
                <w:highlight w:val="yellow"/>
              </w:rPr>
              <w:t>F02</w:t>
            </w:r>
            <w:r w:rsidRPr="00805BB6">
              <w:rPr>
                <w:rFonts w:ascii="Calibri" w:hAnsi="Calibri"/>
                <w:sz w:val="12"/>
                <w:szCs w:val="12"/>
              </w:rPr>
              <w:t>≠</w:t>
            </w:r>
            <w:r w:rsidRPr="00805BB6">
              <w:rPr>
                <w:rFonts w:ascii="Calibri" w:hAnsi="Calibri"/>
                <w:sz w:val="12"/>
                <w:szCs w:val="12"/>
                <w:highlight w:val="yellow"/>
              </w:rPr>
              <w:t>I02</w:t>
            </w:r>
            <w:r w:rsidRPr="00805BB6">
              <w:rPr>
                <w:rFonts w:ascii="Calibri" w:hAnsi="Calibri"/>
                <w:sz w:val="12"/>
                <w:szCs w:val="12"/>
              </w:rPr>
              <w:t>];</w:t>
            </w:r>
          </w:p>
          <w:p w14:paraId="5E1E61F1" w14:textId="77777777" w:rsidR="000F7E99" w:rsidRPr="00805BB6" w:rsidRDefault="000F7E99" w:rsidP="00472AF1">
            <w:pPr>
              <w:pStyle w:val="PlainText"/>
              <w:rPr>
                <w:rFonts w:ascii="Calibri" w:hAnsi="Calibri"/>
                <w:sz w:val="12"/>
                <w:szCs w:val="12"/>
              </w:rPr>
            </w:pPr>
            <w:r w:rsidRPr="00805BB6">
              <w:rPr>
                <w:rFonts w:ascii="Calibri" w:hAnsi="Calibri"/>
                <w:b/>
                <w:sz w:val="12"/>
                <w:szCs w:val="12"/>
              </w:rPr>
              <w:t>E:</w:t>
            </w:r>
            <w:r w:rsidRPr="00805BB6">
              <w:rPr>
                <w:rFonts w:ascii="Calibri" w:hAnsi="Calibri"/>
                <w:sz w:val="12"/>
                <w:szCs w:val="12"/>
              </w:rPr>
              <w:t xml:space="preserve"> require one row of data in this table for each of the indoor units in </w:t>
            </w:r>
            <w:r w:rsidRPr="00805BB6">
              <w:rPr>
                <w:rFonts w:ascii="Calibri" w:hAnsi="Calibri"/>
                <w:sz w:val="12"/>
                <w:szCs w:val="12"/>
                <w:highlight w:val="yellow"/>
              </w:rPr>
              <w:t>F03</w:t>
            </w:r>
            <w:r w:rsidRPr="00805BB6">
              <w:rPr>
                <w:rFonts w:ascii="Calibri" w:hAnsi="Calibri"/>
                <w:sz w:val="12"/>
                <w:szCs w:val="12"/>
              </w:rPr>
              <w:t xml:space="preserve"> for which the value in </w:t>
            </w:r>
            <w:r w:rsidRPr="00805BB6">
              <w:rPr>
                <w:rFonts w:ascii="Calibri" w:hAnsi="Calibri"/>
                <w:sz w:val="12"/>
                <w:szCs w:val="12"/>
                <w:highlight w:val="yellow"/>
              </w:rPr>
              <w:t>F05</w:t>
            </w:r>
            <w:r w:rsidRPr="00805BB6">
              <w:rPr>
                <w:rFonts w:ascii="Calibri" w:hAnsi="Calibri"/>
                <w:sz w:val="12"/>
                <w:szCs w:val="12"/>
              </w:rPr>
              <w:t xml:space="preserve"> = one of the following two values [*Ducted&gt;10ft length; *Ducted ≤10ft length]</w:t>
            </w:r>
          </w:p>
          <w:p w14:paraId="4EA035AA" w14:textId="77777777" w:rsidR="000F7E99" w:rsidRDefault="000F7E99" w:rsidP="00472AF1">
            <w:pPr>
              <w:keepNext/>
              <w:rPr>
                <w:rFonts w:ascii="Calibri" w:hAnsi="Calibri"/>
                <w:sz w:val="12"/>
                <w:szCs w:val="12"/>
              </w:rPr>
            </w:pPr>
            <w:r w:rsidRPr="00805BB6">
              <w:rPr>
                <w:rFonts w:ascii="Calibri" w:hAnsi="Calibri"/>
                <w:b/>
                <w:sz w:val="12"/>
                <w:szCs w:val="12"/>
              </w:rPr>
              <w:t xml:space="preserve">F: </w:t>
            </w:r>
            <w:r w:rsidRPr="00805BB6">
              <w:rPr>
                <w:rFonts w:ascii="Calibri" w:hAnsi="Calibri"/>
                <w:sz w:val="12"/>
                <w:szCs w:val="12"/>
              </w:rPr>
              <w:t xml:space="preserve">require one row of data in this table for each of the indoor units in </w:t>
            </w:r>
            <w:r w:rsidRPr="00805BB6">
              <w:rPr>
                <w:rFonts w:ascii="Calibri" w:hAnsi="Calibri"/>
                <w:sz w:val="12"/>
                <w:szCs w:val="12"/>
                <w:highlight w:val="yellow"/>
              </w:rPr>
              <w:t>H03</w:t>
            </w:r>
            <w:r w:rsidRPr="00805BB6">
              <w:rPr>
                <w:rFonts w:ascii="Calibri" w:hAnsi="Calibri"/>
                <w:sz w:val="12"/>
                <w:szCs w:val="12"/>
              </w:rPr>
              <w:t xml:space="preserve"> for which </w:t>
            </w:r>
            <w:r w:rsidRPr="00805BB6">
              <w:rPr>
                <w:rFonts w:ascii="Calibri" w:hAnsi="Calibri"/>
                <w:sz w:val="12"/>
                <w:szCs w:val="12"/>
                <w:highlight w:val="yellow"/>
              </w:rPr>
              <w:t>H05</w:t>
            </w:r>
            <w:r w:rsidRPr="00805BB6">
              <w:rPr>
                <w:rFonts w:ascii="Calibri" w:hAnsi="Calibri"/>
                <w:sz w:val="12"/>
                <w:szCs w:val="12"/>
              </w:rPr>
              <w:t>= one of the following 2 values: [*Ducted &gt;10ft length; *Ducted ≤10ft length];</w:t>
            </w:r>
          </w:p>
          <w:p w14:paraId="73378FCC" w14:textId="77777777" w:rsidR="000F7E99" w:rsidRPr="00805BB6" w:rsidRDefault="000F7E99" w:rsidP="00472AF1">
            <w:pPr>
              <w:keepNext/>
              <w:rPr>
                <w:rFonts w:ascii="Calibri" w:hAnsi="Calibri"/>
                <w:sz w:val="12"/>
                <w:szCs w:val="12"/>
              </w:rPr>
            </w:pPr>
            <w:r w:rsidRPr="001B3D5A">
              <w:rPr>
                <w:rFonts w:ascii="Calibri" w:hAnsi="Calibri"/>
                <w:b/>
                <w:sz w:val="12"/>
                <w:szCs w:val="12"/>
              </w:rPr>
              <w:t>G</w:t>
            </w:r>
            <w:r>
              <w:rPr>
                <w:rFonts w:ascii="Calibri" w:hAnsi="Calibri"/>
                <w:sz w:val="12"/>
                <w:szCs w:val="12"/>
              </w:rPr>
              <w:t xml:space="preserve">: If D11=existing, and </w:t>
            </w:r>
            <w:r w:rsidRPr="00B95B88">
              <w:rPr>
                <w:rFonts w:ascii="Calibri" w:hAnsi="Calibri"/>
                <w:sz w:val="12"/>
                <w:szCs w:val="12"/>
                <w:highlight w:val="yellow"/>
              </w:rPr>
              <w:t>D13</w:t>
            </w:r>
            <w:r>
              <w:rPr>
                <w:rFonts w:ascii="Calibri" w:hAnsi="Calibri"/>
                <w:sz w:val="12"/>
                <w:szCs w:val="12"/>
              </w:rPr>
              <w:t xml:space="preserve"> is </w:t>
            </w:r>
            <w:r>
              <w:rPr>
                <w:rFonts w:ascii="Calibri" w:hAnsi="Calibri" w:cs="Calibri"/>
                <w:sz w:val="12"/>
                <w:szCs w:val="12"/>
              </w:rPr>
              <w:t>≥</w:t>
            </w:r>
            <w:r>
              <w:rPr>
                <w:rFonts w:ascii="Calibri" w:hAnsi="Calibri"/>
                <w:sz w:val="12"/>
                <w:szCs w:val="12"/>
              </w:rPr>
              <w:t xml:space="preserve">1, enter 1 row of data in this table for each of the quantity of ducted indoor units specified in </w:t>
            </w:r>
            <w:r w:rsidRPr="00B95B88">
              <w:rPr>
                <w:rFonts w:ascii="Calibri" w:hAnsi="Calibri"/>
                <w:sz w:val="12"/>
                <w:szCs w:val="12"/>
                <w:highlight w:val="yellow"/>
              </w:rPr>
              <w:t>D13</w:t>
            </w:r>
            <w:r>
              <w:rPr>
                <w:rFonts w:ascii="Calibri" w:hAnsi="Calibri"/>
                <w:sz w:val="12"/>
                <w:szCs w:val="12"/>
              </w:rPr>
              <w:t>.</w:t>
            </w:r>
          </w:p>
          <w:p w14:paraId="35948B88" w14:textId="77777777" w:rsidR="000F7E99" w:rsidRDefault="000F7E99" w:rsidP="004268D4">
            <w:pPr>
              <w:keepNext/>
              <w:rPr>
                <w:rFonts w:ascii="Calibri" w:hAnsi="Calibri"/>
                <w:sz w:val="10"/>
                <w:szCs w:val="10"/>
              </w:rPr>
            </w:pPr>
          </w:p>
          <w:p w14:paraId="0BA490A4" w14:textId="61AD8D61" w:rsidR="000F7E99" w:rsidRDefault="000F7E99" w:rsidP="00632E65">
            <w:pPr>
              <w:keepNext/>
              <w:rPr>
                <w:rFonts w:ascii="Calibri" w:hAnsi="Calibri"/>
                <w:b/>
                <w:sz w:val="18"/>
                <w:szCs w:val="24"/>
              </w:rPr>
            </w:pPr>
          </w:p>
        </w:tc>
      </w:tr>
      <w:tr w:rsidR="000F7E99" w:rsidRPr="002D234B" w14:paraId="645030C6" w14:textId="434D8B11" w:rsidTr="006E47CD">
        <w:trPr>
          <w:trHeight w:val="223"/>
        </w:trPr>
        <w:tc>
          <w:tcPr>
            <w:tcW w:w="897" w:type="dxa"/>
            <w:shd w:val="clear" w:color="auto" w:fill="auto"/>
          </w:tcPr>
          <w:p w14:paraId="6E172437" w14:textId="77777777" w:rsidR="000F7E99" w:rsidRPr="002D234B" w:rsidRDefault="000F7E99" w:rsidP="00632E65">
            <w:pPr>
              <w:keepNext/>
              <w:jc w:val="center"/>
              <w:rPr>
                <w:rFonts w:ascii="Calibri" w:hAnsi="Calibri"/>
                <w:sz w:val="18"/>
                <w:szCs w:val="18"/>
              </w:rPr>
            </w:pPr>
            <w:r w:rsidRPr="002D234B">
              <w:rPr>
                <w:rFonts w:ascii="Calibri" w:hAnsi="Calibri"/>
                <w:sz w:val="18"/>
                <w:szCs w:val="18"/>
              </w:rPr>
              <w:t>01</w:t>
            </w:r>
          </w:p>
        </w:tc>
        <w:tc>
          <w:tcPr>
            <w:tcW w:w="1080" w:type="dxa"/>
          </w:tcPr>
          <w:p w14:paraId="241EBA97" w14:textId="5510F849" w:rsidR="000F7E99" w:rsidRPr="002D234B" w:rsidRDefault="000F7E99" w:rsidP="00632E65">
            <w:pPr>
              <w:keepNext/>
              <w:jc w:val="center"/>
              <w:rPr>
                <w:rFonts w:ascii="Calibri" w:hAnsi="Calibri"/>
                <w:sz w:val="18"/>
                <w:szCs w:val="18"/>
              </w:rPr>
            </w:pPr>
            <w:r w:rsidRPr="002D234B">
              <w:rPr>
                <w:rFonts w:ascii="Calibri" w:hAnsi="Calibri"/>
                <w:sz w:val="18"/>
                <w:szCs w:val="18"/>
              </w:rPr>
              <w:t>02</w:t>
            </w:r>
          </w:p>
        </w:tc>
        <w:tc>
          <w:tcPr>
            <w:tcW w:w="1380" w:type="dxa"/>
          </w:tcPr>
          <w:p w14:paraId="3AA14CF0" w14:textId="082936C3" w:rsidR="000F7E99" w:rsidRPr="002D234B" w:rsidRDefault="000F7E99" w:rsidP="00632E65">
            <w:pPr>
              <w:keepNext/>
              <w:jc w:val="center"/>
              <w:rPr>
                <w:rFonts w:ascii="Calibri" w:hAnsi="Calibri"/>
                <w:sz w:val="18"/>
                <w:szCs w:val="18"/>
              </w:rPr>
            </w:pPr>
            <w:r w:rsidRPr="002D234B">
              <w:rPr>
                <w:rFonts w:ascii="Calibri" w:hAnsi="Calibri"/>
                <w:sz w:val="18"/>
                <w:szCs w:val="18"/>
              </w:rPr>
              <w:t>03</w:t>
            </w:r>
          </w:p>
        </w:tc>
        <w:tc>
          <w:tcPr>
            <w:tcW w:w="1380" w:type="dxa"/>
          </w:tcPr>
          <w:p w14:paraId="71A1C339" w14:textId="13DC40C0" w:rsidR="000F7E99" w:rsidRPr="002D234B" w:rsidRDefault="000F7E99" w:rsidP="00632E65">
            <w:pPr>
              <w:keepNext/>
              <w:jc w:val="center"/>
              <w:rPr>
                <w:rFonts w:ascii="Calibri" w:hAnsi="Calibri"/>
                <w:sz w:val="18"/>
                <w:szCs w:val="18"/>
              </w:rPr>
            </w:pPr>
            <w:r w:rsidRPr="002D234B">
              <w:rPr>
                <w:rFonts w:ascii="Calibri" w:hAnsi="Calibri"/>
                <w:sz w:val="18"/>
                <w:szCs w:val="18"/>
              </w:rPr>
              <w:t>04</w:t>
            </w:r>
          </w:p>
        </w:tc>
        <w:tc>
          <w:tcPr>
            <w:tcW w:w="1380" w:type="dxa"/>
          </w:tcPr>
          <w:p w14:paraId="30E0A2F5" w14:textId="0D9181D3" w:rsidR="000F7E99" w:rsidRPr="002D234B" w:rsidRDefault="000F7E99" w:rsidP="00632E65">
            <w:pPr>
              <w:keepNext/>
              <w:jc w:val="center"/>
              <w:rPr>
                <w:rFonts w:ascii="Calibri" w:hAnsi="Calibri"/>
                <w:sz w:val="18"/>
                <w:szCs w:val="18"/>
              </w:rPr>
            </w:pPr>
            <w:r w:rsidRPr="002D234B">
              <w:rPr>
                <w:rFonts w:ascii="Calibri" w:hAnsi="Calibri"/>
                <w:sz w:val="18"/>
                <w:szCs w:val="18"/>
              </w:rPr>
              <w:t>05</w:t>
            </w:r>
          </w:p>
        </w:tc>
        <w:tc>
          <w:tcPr>
            <w:tcW w:w="1380" w:type="dxa"/>
          </w:tcPr>
          <w:p w14:paraId="37F7BC48" w14:textId="08BBE0D9" w:rsidR="000F7E99" w:rsidRPr="002D234B" w:rsidRDefault="000F7E99" w:rsidP="00632E65">
            <w:pPr>
              <w:keepNext/>
              <w:jc w:val="center"/>
              <w:rPr>
                <w:rFonts w:ascii="Calibri" w:hAnsi="Calibri"/>
                <w:sz w:val="18"/>
                <w:szCs w:val="18"/>
              </w:rPr>
            </w:pPr>
            <w:r>
              <w:rPr>
                <w:rFonts w:ascii="Calibri" w:hAnsi="Calibri"/>
                <w:sz w:val="18"/>
                <w:szCs w:val="18"/>
              </w:rPr>
              <w:t>06</w:t>
            </w:r>
          </w:p>
        </w:tc>
        <w:tc>
          <w:tcPr>
            <w:tcW w:w="1228" w:type="dxa"/>
            <w:shd w:val="clear" w:color="auto" w:fill="auto"/>
          </w:tcPr>
          <w:p w14:paraId="08D5314B" w14:textId="5A15A657" w:rsidR="000F7E99" w:rsidRPr="002D234B" w:rsidRDefault="000F7E99" w:rsidP="00632E65">
            <w:pPr>
              <w:keepNext/>
              <w:jc w:val="center"/>
              <w:rPr>
                <w:rFonts w:ascii="Calibri" w:hAnsi="Calibri"/>
                <w:sz w:val="18"/>
                <w:szCs w:val="18"/>
              </w:rPr>
            </w:pPr>
            <w:r>
              <w:rPr>
                <w:rFonts w:ascii="Calibri" w:hAnsi="Calibri"/>
                <w:sz w:val="18"/>
                <w:szCs w:val="18"/>
              </w:rPr>
              <w:t>07</w:t>
            </w:r>
          </w:p>
        </w:tc>
        <w:tc>
          <w:tcPr>
            <w:tcW w:w="1261" w:type="dxa"/>
          </w:tcPr>
          <w:p w14:paraId="048899DD" w14:textId="7B7DB6F5" w:rsidR="000F7E99" w:rsidRPr="002D234B" w:rsidRDefault="000F7E99" w:rsidP="00632E65">
            <w:pPr>
              <w:keepNext/>
              <w:jc w:val="center"/>
              <w:rPr>
                <w:rFonts w:ascii="Calibri" w:hAnsi="Calibri"/>
                <w:sz w:val="18"/>
                <w:szCs w:val="18"/>
              </w:rPr>
            </w:pPr>
            <w:r>
              <w:rPr>
                <w:rFonts w:ascii="Calibri" w:hAnsi="Calibri"/>
                <w:sz w:val="18"/>
                <w:szCs w:val="18"/>
              </w:rPr>
              <w:t>08</w:t>
            </w:r>
          </w:p>
        </w:tc>
        <w:tc>
          <w:tcPr>
            <w:tcW w:w="989" w:type="dxa"/>
          </w:tcPr>
          <w:p w14:paraId="2BC75C19" w14:textId="192D52DD" w:rsidR="000F7E99" w:rsidRPr="002D234B" w:rsidRDefault="000F7E99" w:rsidP="00632E65">
            <w:pPr>
              <w:keepNext/>
              <w:jc w:val="center"/>
              <w:rPr>
                <w:rFonts w:ascii="Calibri" w:hAnsi="Calibri"/>
                <w:sz w:val="18"/>
                <w:szCs w:val="18"/>
              </w:rPr>
            </w:pPr>
            <w:r>
              <w:rPr>
                <w:rFonts w:ascii="Calibri" w:hAnsi="Calibri"/>
                <w:sz w:val="18"/>
                <w:szCs w:val="18"/>
              </w:rPr>
              <w:t>09</w:t>
            </w:r>
          </w:p>
        </w:tc>
        <w:tc>
          <w:tcPr>
            <w:tcW w:w="1080" w:type="dxa"/>
          </w:tcPr>
          <w:p w14:paraId="74EF6C32" w14:textId="7A6CB482" w:rsidR="000F7E99" w:rsidRPr="002D234B" w:rsidRDefault="000F7E99" w:rsidP="00632E65">
            <w:pPr>
              <w:keepNext/>
              <w:jc w:val="center"/>
              <w:rPr>
                <w:rFonts w:ascii="Calibri" w:hAnsi="Calibri"/>
                <w:sz w:val="18"/>
                <w:szCs w:val="18"/>
              </w:rPr>
            </w:pPr>
            <w:r>
              <w:rPr>
                <w:rFonts w:ascii="Calibri" w:hAnsi="Calibri"/>
                <w:sz w:val="18"/>
                <w:szCs w:val="18"/>
              </w:rPr>
              <w:t>10</w:t>
            </w:r>
          </w:p>
        </w:tc>
        <w:tc>
          <w:tcPr>
            <w:tcW w:w="1260" w:type="dxa"/>
          </w:tcPr>
          <w:p w14:paraId="50C270D7" w14:textId="456046D4" w:rsidR="000F7E99" w:rsidRPr="002D234B" w:rsidRDefault="000F7E99" w:rsidP="00632E65">
            <w:pPr>
              <w:keepNext/>
              <w:jc w:val="center"/>
              <w:rPr>
                <w:rFonts w:ascii="Calibri" w:hAnsi="Calibri"/>
                <w:sz w:val="18"/>
                <w:szCs w:val="18"/>
              </w:rPr>
            </w:pPr>
            <w:r>
              <w:rPr>
                <w:rFonts w:ascii="Calibri" w:hAnsi="Calibri"/>
                <w:sz w:val="18"/>
                <w:szCs w:val="18"/>
              </w:rPr>
              <w:t>11</w:t>
            </w:r>
          </w:p>
        </w:tc>
        <w:tc>
          <w:tcPr>
            <w:tcW w:w="1351" w:type="dxa"/>
          </w:tcPr>
          <w:p w14:paraId="10DCDA74" w14:textId="193DCF2E" w:rsidR="000F7E99" w:rsidRDefault="000F7E99" w:rsidP="00632E65">
            <w:pPr>
              <w:keepNext/>
              <w:jc w:val="center"/>
              <w:rPr>
                <w:rFonts w:ascii="Calibri" w:hAnsi="Calibri"/>
                <w:sz w:val="18"/>
                <w:szCs w:val="18"/>
              </w:rPr>
            </w:pPr>
            <w:r>
              <w:rPr>
                <w:rFonts w:ascii="Calibri" w:hAnsi="Calibri"/>
                <w:sz w:val="18"/>
                <w:szCs w:val="18"/>
              </w:rPr>
              <w:t>12</w:t>
            </w:r>
          </w:p>
        </w:tc>
      </w:tr>
      <w:tr w:rsidR="000F7E99" w:rsidRPr="00DA60CA" w14:paraId="7143BB07" w14:textId="03B54E5D" w:rsidTr="006E47CD">
        <w:trPr>
          <w:trHeight w:val="390"/>
        </w:trPr>
        <w:tc>
          <w:tcPr>
            <w:tcW w:w="897" w:type="dxa"/>
            <w:shd w:val="clear" w:color="auto" w:fill="auto"/>
            <w:vAlign w:val="bottom"/>
          </w:tcPr>
          <w:p w14:paraId="66ACECC7" w14:textId="29F7EED4" w:rsidR="000F7E99" w:rsidRPr="00DA60CA" w:rsidRDefault="000F7E99" w:rsidP="002D234B">
            <w:pPr>
              <w:keepNext/>
              <w:jc w:val="center"/>
              <w:rPr>
                <w:rFonts w:ascii="Calibri" w:hAnsi="Calibri"/>
                <w:sz w:val="18"/>
                <w:szCs w:val="18"/>
              </w:rPr>
            </w:pPr>
            <w:r w:rsidRPr="00DA60CA">
              <w:rPr>
                <w:rFonts w:ascii="Calibri" w:hAnsi="Calibri"/>
                <w:sz w:val="18"/>
                <w:szCs w:val="18"/>
              </w:rPr>
              <w:t>SC System</w:t>
            </w:r>
          </w:p>
          <w:p w14:paraId="736C0580" w14:textId="7BE8208F" w:rsidR="000F7E99" w:rsidRPr="00DA60CA" w:rsidRDefault="000F7E99" w:rsidP="002D234B">
            <w:pPr>
              <w:keepNext/>
              <w:jc w:val="center"/>
              <w:rPr>
                <w:rFonts w:ascii="Calibri" w:hAnsi="Calibri"/>
                <w:sz w:val="18"/>
                <w:szCs w:val="18"/>
              </w:rPr>
            </w:pPr>
            <w:r w:rsidRPr="00DA60CA">
              <w:rPr>
                <w:rFonts w:ascii="Calibri" w:hAnsi="Calibri"/>
                <w:sz w:val="18"/>
                <w:szCs w:val="18"/>
              </w:rPr>
              <w:t>ID/Name</w:t>
            </w:r>
            <w:r w:rsidRPr="00DA60CA">
              <w:t xml:space="preserve"> </w:t>
            </w:r>
            <w:r w:rsidRPr="00DA60CA">
              <w:rPr>
                <w:rFonts w:ascii="Calibri" w:hAnsi="Calibri"/>
                <w:sz w:val="18"/>
                <w:szCs w:val="18"/>
              </w:rPr>
              <w:t>from CF1R</w:t>
            </w:r>
          </w:p>
        </w:tc>
        <w:tc>
          <w:tcPr>
            <w:tcW w:w="1080" w:type="dxa"/>
            <w:vAlign w:val="bottom"/>
          </w:tcPr>
          <w:p w14:paraId="0A0697F5" w14:textId="13360A68" w:rsidR="000F7E99" w:rsidRPr="00DA60CA" w:rsidRDefault="000F7E99" w:rsidP="002D234B">
            <w:pPr>
              <w:keepNext/>
              <w:jc w:val="center"/>
              <w:rPr>
                <w:rFonts w:ascii="Calibri" w:hAnsi="Calibri"/>
                <w:sz w:val="18"/>
                <w:szCs w:val="18"/>
              </w:rPr>
            </w:pPr>
            <w:r w:rsidRPr="00DA60CA">
              <w:rPr>
                <w:rFonts w:ascii="Calibri" w:hAnsi="Calibri"/>
                <w:sz w:val="18"/>
                <w:szCs w:val="18"/>
              </w:rPr>
              <w:t>SC System Description of Area Served</w:t>
            </w:r>
          </w:p>
        </w:tc>
        <w:tc>
          <w:tcPr>
            <w:tcW w:w="1380" w:type="dxa"/>
            <w:vAlign w:val="bottom"/>
          </w:tcPr>
          <w:p w14:paraId="09CA7729" w14:textId="353C99D9" w:rsidR="000F7E99" w:rsidRPr="00DA60CA" w:rsidRDefault="000F7E99" w:rsidP="002D234B">
            <w:pPr>
              <w:keepNext/>
              <w:jc w:val="center"/>
              <w:rPr>
                <w:rFonts w:ascii="Calibri" w:hAnsi="Calibri"/>
                <w:sz w:val="18"/>
                <w:szCs w:val="18"/>
              </w:rPr>
            </w:pPr>
            <w:r w:rsidRPr="00DA60CA">
              <w:rPr>
                <w:rFonts w:ascii="Calibri" w:hAnsi="Calibri"/>
                <w:sz w:val="18"/>
                <w:szCs w:val="18"/>
              </w:rPr>
              <w:t>Indoor Unit Name or Description of Area Served</w:t>
            </w:r>
          </w:p>
        </w:tc>
        <w:tc>
          <w:tcPr>
            <w:tcW w:w="1380" w:type="dxa"/>
            <w:vAlign w:val="bottom"/>
          </w:tcPr>
          <w:p w14:paraId="430860F7" w14:textId="2A25F17C" w:rsidR="000F7E99" w:rsidRPr="00DA60CA" w:rsidRDefault="000F7E99" w:rsidP="002D234B">
            <w:pPr>
              <w:keepNext/>
              <w:jc w:val="center"/>
              <w:rPr>
                <w:rFonts w:ascii="Calibri" w:hAnsi="Calibri"/>
                <w:sz w:val="18"/>
                <w:szCs w:val="18"/>
              </w:rPr>
            </w:pPr>
            <w:r w:rsidRPr="00DA60CA">
              <w:rPr>
                <w:rFonts w:ascii="Calibri" w:hAnsi="Calibri"/>
                <w:sz w:val="18"/>
                <w:szCs w:val="18"/>
              </w:rPr>
              <w:t>Were New Ducts Installed?</w:t>
            </w:r>
          </w:p>
        </w:tc>
        <w:tc>
          <w:tcPr>
            <w:tcW w:w="1380" w:type="dxa"/>
            <w:vAlign w:val="bottom"/>
          </w:tcPr>
          <w:p w14:paraId="6B00EF3D" w14:textId="739B6DC2" w:rsidR="000F7E99" w:rsidRPr="00DA60CA" w:rsidRDefault="000F7E99" w:rsidP="002D234B">
            <w:pPr>
              <w:keepNext/>
              <w:jc w:val="center"/>
              <w:rPr>
                <w:rFonts w:ascii="Calibri" w:hAnsi="Calibri"/>
                <w:sz w:val="18"/>
                <w:szCs w:val="18"/>
              </w:rPr>
            </w:pPr>
            <w:r w:rsidRPr="00DA60CA">
              <w:rPr>
                <w:rFonts w:ascii="Calibri" w:hAnsi="Calibri"/>
                <w:sz w:val="18"/>
                <w:szCs w:val="18"/>
              </w:rPr>
              <w:t>Required New Duct R-Value</w:t>
            </w:r>
          </w:p>
        </w:tc>
        <w:tc>
          <w:tcPr>
            <w:tcW w:w="1380" w:type="dxa"/>
            <w:vAlign w:val="bottom"/>
          </w:tcPr>
          <w:p w14:paraId="0DE2B6FD" w14:textId="048DAD7B" w:rsidR="000F7E99" w:rsidRPr="00DA60CA" w:rsidRDefault="000F7E99" w:rsidP="002D234B">
            <w:pPr>
              <w:keepNext/>
              <w:jc w:val="center"/>
              <w:rPr>
                <w:rFonts w:ascii="Calibri" w:hAnsi="Calibri"/>
                <w:sz w:val="18"/>
                <w:szCs w:val="18"/>
              </w:rPr>
            </w:pPr>
            <w:r w:rsidRPr="00DA60CA">
              <w:rPr>
                <w:rFonts w:ascii="Calibri" w:hAnsi="Calibri"/>
                <w:sz w:val="18"/>
                <w:szCs w:val="18"/>
              </w:rPr>
              <w:t>Installed New Supply Duct Location</w:t>
            </w:r>
          </w:p>
        </w:tc>
        <w:tc>
          <w:tcPr>
            <w:tcW w:w="1228" w:type="dxa"/>
            <w:shd w:val="clear" w:color="auto" w:fill="auto"/>
            <w:vAlign w:val="bottom"/>
          </w:tcPr>
          <w:p w14:paraId="121BFD15" w14:textId="4AB9DA71" w:rsidR="000F7E99" w:rsidRPr="00DA60CA" w:rsidRDefault="000F7E99" w:rsidP="002D234B">
            <w:pPr>
              <w:keepNext/>
              <w:jc w:val="center"/>
              <w:rPr>
                <w:rFonts w:ascii="Calibri" w:hAnsi="Calibri"/>
                <w:sz w:val="18"/>
                <w:szCs w:val="18"/>
              </w:rPr>
            </w:pPr>
            <w:r w:rsidRPr="00DA60CA">
              <w:rPr>
                <w:rFonts w:ascii="Calibri" w:hAnsi="Calibri"/>
                <w:sz w:val="18"/>
                <w:szCs w:val="18"/>
              </w:rPr>
              <w:t xml:space="preserve">Installed New Supply Duct </w:t>
            </w:r>
            <w:r w:rsidRPr="00DA60CA">
              <w:rPr>
                <w:rFonts w:ascii="Calibri" w:hAnsi="Calibri"/>
                <w:sz w:val="18"/>
                <w:szCs w:val="18"/>
              </w:rPr>
              <w:br/>
              <w:t>R-Value</w:t>
            </w:r>
          </w:p>
        </w:tc>
        <w:tc>
          <w:tcPr>
            <w:tcW w:w="1261" w:type="dxa"/>
            <w:vAlign w:val="bottom"/>
          </w:tcPr>
          <w:p w14:paraId="590121E1" w14:textId="53246604" w:rsidR="000F7E99" w:rsidRPr="00DA60CA" w:rsidRDefault="000F7E99" w:rsidP="002D234B">
            <w:pPr>
              <w:keepNext/>
              <w:jc w:val="center"/>
              <w:rPr>
                <w:rFonts w:ascii="Calibri" w:hAnsi="Calibri"/>
                <w:sz w:val="18"/>
                <w:szCs w:val="18"/>
              </w:rPr>
            </w:pPr>
            <w:r w:rsidRPr="00DA60CA">
              <w:rPr>
                <w:rFonts w:ascii="Calibri" w:hAnsi="Calibri"/>
                <w:sz w:val="18"/>
                <w:szCs w:val="18"/>
              </w:rPr>
              <w:t>Installed New Return Duct Location</w:t>
            </w:r>
          </w:p>
        </w:tc>
        <w:tc>
          <w:tcPr>
            <w:tcW w:w="989" w:type="dxa"/>
            <w:vAlign w:val="bottom"/>
          </w:tcPr>
          <w:p w14:paraId="32DDBA56" w14:textId="77777777" w:rsidR="000F7E99" w:rsidRPr="00DA60CA" w:rsidRDefault="000F7E99" w:rsidP="00DA60CA">
            <w:pPr>
              <w:keepNext/>
              <w:jc w:val="center"/>
              <w:rPr>
                <w:rFonts w:ascii="Calibri" w:hAnsi="Calibri"/>
                <w:sz w:val="18"/>
                <w:szCs w:val="18"/>
              </w:rPr>
            </w:pPr>
            <w:r w:rsidRPr="00DA60CA">
              <w:rPr>
                <w:rFonts w:ascii="Calibri" w:hAnsi="Calibri"/>
                <w:sz w:val="18"/>
                <w:szCs w:val="18"/>
              </w:rPr>
              <w:t xml:space="preserve">Installed New Return Duct </w:t>
            </w:r>
          </w:p>
          <w:p w14:paraId="174959C8" w14:textId="7F424317" w:rsidR="000F7E99" w:rsidRPr="00DA60CA" w:rsidRDefault="000F7E99" w:rsidP="00DA60CA">
            <w:pPr>
              <w:keepNext/>
              <w:jc w:val="center"/>
              <w:rPr>
                <w:rFonts w:ascii="Calibri" w:hAnsi="Calibri"/>
                <w:sz w:val="18"/>
                <w:szCs w:val="18"/>
              </w:rPr>
            </w:pPr>
            <w:r w:rsidRPr="00DA60CA">
              <w:rPr>
                <w:rFonts w:ascii="Calibri" w:hAnsi="Calibri"/>
                <w:sz w:val="18"/>
                <w:szCs w:val="18"/>
              </w:rPr>
              <w:t>R-Value</w:t>
            </w:r>
          </w:p>
        </w:tc>
        <w:tc>
          <w:tcPr>
            <w:tcW w:w="1080" w:type="dxa"/>
            <w:vAlign w:val="bottom"/>
          </w:tcPr>
          <w:p w14:paraId="32DAA6FB" w14:textId="6110E3EE" w:rsidR="000F7E99" w:rsidRPr="00DA60CA" w:rsidRDefault="000F7E99" w:rsidP="00DA60CA">
            <w:pPr>
              <w:keepNext/>
              <w:jc w:val="center"/>
              <w:rPr>
                <w:rFonts w:ascii="Calibri" w:hAnsi="Calibri"/>
                <w:sz w:val="18"/>
                <w:szCs w:val="18"/>
              </w:rPr>
            </w:pPr>
            <w:del w:id="200" w:author="Markstrum, Alexis@Energy" w:date="2019-12-03T08:13:00Z">
              <w:r w:rsidRPr="00DA60CA" w:rsidDel="000E5B7E">
                <w:rPr>
                  <w:rFonts w:ascii="Calibri" w:hAnsi="Calibri"/>
                  <w:sz w:val="18"/>
                  <w:szCs w:val="18"/>
                </w:rPr>
                <w:delText xml:space="preserve">Exemption </w:delText>
              </w:r>
            </w:del>
            <w:ins w:id="201" w:author="Markstrum, Alexis@Energy" w:date="2019-12-03T08:13:00Z">
              <w:r w:rsidR="000E5B7E">
                <w:rPr>
                  <w:rFonts w:ascii="Calibri" w:hAnsi="Calibri"/>
                  <w:sz w:val="18"/>
                  <w:szCs w:val="18"/>
                </w:rPr>
                <w:t>Exception</w:t>
              </w:r>
              <w:r w:rsidR="000E5B7E" w:rsidRPr="00DA60CA">
                <w:rPr>
                  <w:rFonts w:ascii="Calibri" w:hAnsi="Calibri"/>
                  <w:sz w:val="18"/>
                  <w:szCs w:val="18"/>
                </w:rPr>
                <w:t xml:space="preserve"> </w:t>
              </w:r>
            </w:ins>
            <w:r w:rsidRPr="00DA60CA">
              <w:rPr>
                <w:rFonts w:ascii="Calibri" w:hAnsi="Calibri"/>
                <w:sz w:val="18"/>
                <w:szCs w:val="18"/>
              </w:rPr>
              <w:t xml:space="preserve">from Min </w:t>
            </w:r>
          </w:p>
          <w:p w14:paraId="21B3A896" w14:textId="0944BE22" w:rsidR="000F7E99" w:rsidRPr="00DA60CA" w:rsidRDefault="000F7E99" w:rsidP="00DA60CA">
            <w:pPr>
              <w:keepNext/>
              <w:jc w:val="center"/>
              <w:rPr>
                <w:rFonts w:ascii="Calibri" w:hAnsi="Calibri"/>
                <w:sz w:val="18"/>
                <w:szCs w:val="18"/>
              </w:rPr>
            </w:pPr>
            <w:r w:rsidRPr="00DA60CA">
              <w:rPr>
                <w:rFonts w:ascii="Calibri" w:hAnsi="Calibri"/>
                <w:sz w:val="18"/>
                <w:szCs w:val="18"/>
              </w:rPr>
              <w:t>R-Value</w:t>
            </w:r>
          </w:p>
        </w:tc>
        <w:tc>
          <w:tcPr>
            <w:tcW w:w="1260" w:type="dxa"/>
            <w:vAlign w:val="bottom"/>
          </w:tcPr>
          <w:p w14:paraId="30DD6DAC" w14:textId="2845F198" w:rsidR="000F7E99" w:rsidRPr="00DA60CA" w:rsidRDefault="000F7E99" w:rsidP="002D234B">
            <w:pPr>
              <w:keepNext/>
              <w:jc w:val="center"/>
              <w:rPr>
                <w:rFonts w:ascii="Calibri" w:hAnsi="Calibri"/>
                <w:sz w:val="18"/>
                <w:szCs w:val="18"/>
              </w:rPr>
            </w:pPr>
            <w:r w:rsidRPr="00DA60CA">
              <w:rPr>
                <w:rFonts w:ascii="Calibri" w:hAnsi="Calibri"/>
                <w:sz w:val="18"/>
                <w:szCs w:val="18"/>
              </w:rPr>
              <w:t>Can Approved Airflow Protocols be used to test this System?</w:t>
            </w:r>
          </w:p>
        </w:tc>
        <w:tc>
          <w:tcPr>
            <w:tcW w:w="1351" w:type="dxa"/>
            <w:vAlign w:val="bottom"/>
          </w:tcPr>
          <w:p w14:paraId="5D8BFE6E" w14:textId="2690D6FC" w:rsidR="000F7E99" w:rsidRPr="00DA60CA" w:rsidRDefault="000F7E99" w:rsidP="000F7E99">
            <w:pPr>
              <w:keepNext/>
              <w:jc w:val="center"/>
              <w:rPr>
                <w:rFonts w:ascii="Calibri" w:hAnsi="Calibri"/>
                <w:sz w:val="18"/>
                <w:szCs w:val="18"/>
              </w:rPr>
            </w:pPr>
            <w:r w:rsidRPr="000F7E99">
              <w:rPr>
                <w:rFonts w:ascii="Calibri" w:hAnsi="Calibri"/>
                <w:sz w:val="18"/>
                <w:szCs w:val="18"/>
              </w:rPr>
              <w:t>Indoor Unit Nominal Cooling Capacity (ton)</w:t>
            </w:r>
          </w:p>
        </w:tc>
      </w:tr>
      <w:tr w:rsidR="000F7E99" w:rsidRPr="00DA60CA" w14:paraId="2C487944" w14:textId="5EACA816" w:rsidTr="006E47CD">
        <w:trPr>
          <w:trHeight w:val="432"/>
        </w:trPr>
        <w:tc>
          <w:tcPr>
            <w:tcW w:w="897" w:type="dxa"/>
            <w:shd w:val="clear" w:color="auto" w:fill="auto"/>
          </w:tcPr>
          <w:p w14:paraId="4E6AE305" w14:textId="15F6C7C6" w:rsidR="000F7E99" w:rsidRPr="00DA60CA" w:rsidRDefault="000F7E99" w:rsidP="00DA60CA">
            <w:pPr>
              <w:keepNext/>
              <w:rPr>
                <w:rFonts w:ascii="Calibri" w:hAnsi="Calibri"/>
                <w:sz w:val="12"/>
                <w:szCs w:val="12"/>
              </w:rPr>
            </w:pPr>
            <w:r w:rsidRPr="00DA60CA">
              <w:rPr>
                <w:rFonts w:asciiTheme="minorHAnsi" w:hAnsiTheme="minorHAnsi"/>
                <w:sz w:val="12"/>
                <w:szCs w:val="12"/>
              </w:rPr>
              <w:t xml:space="preserve">&lt;&lt;reference value from </w:t>
            </w:r>
            <w:r w:rsidRPr="00DA60CA">
              <w:rPr>
                <w:rFonts w:asciiTheme="minorHAnsi" w:hAnsiTheme="minorHAnsi"/>
                <w:sz w:val="12"/>
                <w:szCs w:val="12"/>
                <w:highlight w:val="yellow"/>
              </w:rPr>
              <w:t>D01</w:t>
            </w:r>
            <w:r w:rsidRPr="00DA60CA">
              <w:rPr>
                <w:rFonts w:asciiTheme="minorHAnsi" w:hAnsiTheme="minorHAnsi"/>
                <w:sz w:val="12"/>
                <w:szCs w:val="12"/>
              </w:rPr>
              <w:t>&gt;&gt;</w:t>
            </w:r>
          </w:p>
        </w:tc>
        <w:tc>
          <w:tcPr>
            <w:tcW w:w="1080" w:type="dxa"/>
          </w:tcPr>
          <w:p w14:paraId="3517CCA5" w14:textId="424F6D52" w:rsidR="000F7E99" w:rsidRPr="00DA60CA" w:rsidRDefault="000F7E99" w:rsidP="00DA60CA">
            <w:pPr>
              <w:rPr>
                <w:rFonts w:asciiTheme="minorHAnsi" w:hAnsiTheme="minorHAnsi"/>
                <w:sz w:val="12"/>
                <w:szCs w:val="12"/>
              </w:rPr>
            </w:pPr>
            <w:r w:rsidRPr="00DA60CA">
              <w:rPr>
                <w:rFonts w:asciiTheme="minorHAnsi" w:hAnsiTheme="minorHAnsi"/>
                <w:sz w:val="12"/>
                <w:szCs w:val="12"/>
              </w:rPr>
              <w:t xml:space="preserve">&lt;&lt;reference value  from </w:t>
            </w:r>
            <w:r w:rsidRPr="00DA60CA">
              <w:rPr>
                <w:rFonts w:asciiTheme="minorHAnsi" w:hAnsiTheme="minorHAnsi"/>
                <w:sz w:val="12"/>
                <w:szCs w:val="12"/>
                <w:highlight w:val="yellow"/>
              </w:rPr>
              <w:t>D02</w:t>
            </w:r>
            <w:r w:rsidRPr="00DA60CA">
              <w:rPr>
                <w:rFonts w:asciiTheme="minorHAnsi" w:hAnsiTheme="minorHAnsi"/>
                <w:sz w:val="12"/>
                <w:szCs w:val="12"/>
              </w:rPr>
              <w:t>&gt;&gt;</w:t>
            </w:r>
          </w:p>
        </w:tc>
        <w:tc>
          <w:tcPr>
            <w:tcW w:w="1380" w:type="dxa"/>
          </w:tcPr>
          <w:p w14:paraId="64DDB845" w14:textId="62915E02" w:rsidR="000F7E99" w:rsidRPr="00CC3726" w:rsidRDefault="000F7E99" w:rsidP="001A21AA">
            <w:pPr>
              <w:pStyle w:val="PlainText"/>
              <w:rPr>
                <w:rFonts w:asciiTheme="minorHAnsi" w:hAnsiTheme="minorHAnsi" w:cs="Courier New"/>
                <w:sz w:val="10"/>
                <w:szCs w:val="10"/>
              </w:rPr>
            </w:pPr>
            <w:r w:rsidRPr="00DA60CA">
              <w:rPr>
                <w:rFonts w:asciiTheme="minorHAnsi" w:hAnsiTheme="minorHAnsi" w:cs="Courier New"/>
                <w:sz w:val="12"/>
                <w:szCs w:val="12"/>
              </w:rPr>
              <w:t>&lt;&lt;</w:t>
            </w:r>
            <w:r w:rsidRPr="00CC3726">
              <w:rPr>
                <w:rFonts w:asciiTheme="minorHAnsi" w:hAnsiTheme="minorHAnsi" w:cs="Courier New"/>
                <w:b/>
                <w:sz w:val="10"/>
                <w:szCs w:val="10"/>
              </w:rPr>
              <w:t xml:space="preserve"> if</w:t>
            </w:r>
            <w:r w:rsidRPr="00CC3726">
              <w:rPr>
                <w:rFonts w:asciiTheme="minorHAnsi" w:hAnsiTheme="minorHAnsi" w:cs="Courier New"/>
                <w:sz w:val="10"/>
                <w:szCs w:val="10"/>
              </w:rPr>
              <w:t xml:space="preserve"> system type in </w:t>
            </w:r>
            <w:r w:rsidRPr="00CC3726">
              <w:rPr>
                <w:rFonts w:asciiTheme="minorHAnsi" w:hAnsiTheme="minorHAnsi" w:cs="Courier New"/>
                <w:sz w:val="10"/>
                <w:szCs w:val="10"/>
                <w:highlight w:val="yellow"/>
              </w:rPr>
              <w:t>D04</w:t>
            </w:r>
            <w:r w:rsidRPr="00CC3726">
              <w:rPr>
                <w:rFonts w:asciiTheme="minorHAnsi" w:hAnsiTheme="minorHAnsi" w:cs="Courier New"/>
                <w:sz w:val="10"/>
                <w:szCs w:val="10"/>
              </w:rPr>
              <w:t xml:space="preserve">=[Packaged Gas Furnace], </w:t>
            </w:r>
          </w:p>
          <w:p w14:paraId="28F32814" w14:textId="77777777" w:rsidR="000F7E99" w:rsidRPr="00CC3726" w:rsidRDefault="000F7E99" w:rsidP="001A21AA">
            <w:pPr>
              <w:pStyle w:val="PlainText"/>
              <w:rPr>
                <w:rFonts w:asciiTheme="minorHAnsi" w:hAnsiTheme="minorHAnsi" w:cs="Courier New"/>
                <w:sz w:val="10"/>
                <w:szCs w:val="10"/>
              </w:rPr>
            </w:pPr>
            <w:r w:rsidRPr="00CC3726">
              <w:rPr>
                <w:rFonts w:asciiTheme="minorHAnsi" w:hAnsiTheme="minorHAnsi" w:cs="Courier New"/>
                <w:b/>
                <w:sz w:val="10"/>
                <w:szCs w:val="10"/>
              </w:rPr>
              <w:t>then</w:t>
            </w:r>
            <w:r w:rsidRPr="00CC3726">
              <w:rPr>
                <w:rFonts w:asciiTheme="minorHAnsi" w:hAnsiTheme="minorHAnsi" w:cs="Courier New"/>
                <w:sz w:val="10"/>
                <w:szCs w:val="10"/>
              </w:rPr>
              <w:t xml:space="preserve"> value auto filled from </w:t>
            </w:r>
            <w:r w:rsidRPr="00CC3726">
              <w:rPr>
                <w:rFonts w:asciiTheme="minorHAnsi" w:hAnsiTheme="minorHAnsi" w:cs="Courier New"/>
                <w:sz w:val="10"/>
                <w:szCs w:val="10"/>
                <w:highlight w:val="yellow"/>
              </w:rPr>
              <w:t>D02</w:t>
            </w:r>
            <w:r w:rsidRPr="00CC3726">
              <w:rPr>
                <w:rFonts w:asciiTheme="minorHAnsi" w:hAnsiTheme="minorHAnsi" w:cs="Courier New"/>
                <w:sz w:val="10"/>
                <w:szCs w:val="10"/>
              </w:rPr>
              <w:t>,</w:t>
            </w:r>
          </w:p>
          <w:p w14:paraId="13554828" w14:textId="77777777" w:rsidR="000F7E99" w:rsidRPr="00CC3726" w:rsidRDefault="000F7E99" w:rsidP="001A21AA">
            <w:pPr>
              <w:pStyle w:val="PlainText"/>
              <w:rPr>
                <w:rFonts w:asciiTheme="minorHAnsi" w:hAnsiTheme="minorHAnsi" w:cs="Courier New"/>
                <w:sz w:val="10"/>
                <w:szCs w:val="10"/>
              </w:rPr>
            </w:pPr>
          </w:p>
          <w:p w14:paraId="49BDE58C" w14:textId="77777777" w:rsidR="000F7E99" w:rsidRPr="00CC3726" w:rsidRDefault="000F7E99" w:rsidP="001A21AA">
            <w:pPr>
              <w:pStyle w:val="PlainText"/>
              <w:rPr>
                <w:rFonts w:asciiTheme="minorHAnsi" w:hAnsiTheme="minorHAnsi" w:cs="Courier New"/>
                <w:sz w:val="10"/>
                <w:szCs w:val="10"/>
              </w:rPr>
            </w:pPr>
            <w:r w:rsidRPr="00CC3726">
              <w:rPr>
                <w:rFonts w:asciiTheme="minorHAnsi" w:hAnsiTheme="minorHAnsi" w:cs="Courier New"/>
                <w:b/>
                <w:sz w:val="10"/>
                <w:szCs w:val="10"/>
              </w:rPr>
              <w:t>elseif</w:t>
            </w:r>
            <w:r w:rsidRPr="00CC3726">
              <w:rPr>
                <w:rFonts w:asciiTheme="minorHAnsi" w:hAnsiTheme="minorHAnsi" w:cs="Courier New"/>
                <w:sz w:val="10"/>
                <w:szCs w:val="10"/>
              </w:rPr>
              <w:t xml:space="preserve"> system type in [</w:t>
            </w:r>
            <w:r w:rsidRPr="00CC3726">
              <w:rPr>
                <w:rFonts w:asciiTheme="minorHAnsi" w:hAnsiTheme="minorHAnsi" w:cs="Courier New"/>
                <w:sz w:val="10"/>
                <w:szCs w:val="10"/>
                <w:highlight w:val="yellow"/>
              </w:rPr>
              <w:t>D04</w:t>
            </w:r>
            <w:r w:rsidRPr="00CC3726">
              <w:rPr>
                <w:rFonts w:asciiTheme="minorHAnsi" w:hAnsiTheme="minorHAnsi" w:cs="Courier New"/>
                <w:sz w:val="10"/>
                <w:szCs w:val="10"/>
              </w:rPr>
              <w:t xml:space="preserve"> or </w:t>
            </w:r>
            <w:r w:rsidRPr="00CC3726">
              <w:rPr>
                <w:rFonts w:asciiTheme="minorHAnsi" w:hAnsiTheme="minorHAnsi" w:cs="Courier New"/>
                <w:sz w:val="10"/>
                <w:szCs w:val="10"/>
                <w:highlight w:val="yellow"/>
              </w:rPr>
              <w:t>D05</w:t>
            </w:r>
            <w:r w:rsidRPr="00CC3726">
              <w:rPr>
                <w:rFonts w:asciiTheme="minorHAnsi" w:hAnsiTheme="minorHAnsi" w:cs="Courier New"/>
                <w:sz w:val="10"/>
                <w:szCs w:val="10"/>
              </w:rPr>
              <w:t>] = one of the following four types:</w:t>
            </w:r>
          </w:p>
          <w:p w14:paraId="151BFC7C" w14:textId="044127B2" w:rsidR="000F7E99" w:rsidRPr="00CC3726" w:rsidRDefault="000F7E99" w:rsidP="001A21AA">
            <w:pPr>
              <w:pStyle w:val="PlainText"/>
              <w:rPr>
                <w:rFonts w:asciiTheme="minorHAnsi" w:hAnsiTheme="minorHAnsi" w:cs="Courier New"/>
                <w:sz w:val="10"/>
                <w:szCs w:val="10"/>
              </w:rPr>
            </w:pPr>
            <w:r>
              <w:rPr>
                <w:rFonts w:asciiTheme="minorHAnsi" w:hAnsiTheme="minorHAnsi" w:cs="Courier New"/>
                <w:sz w:val="10"/>
                <w:szCs w:val="10"/>
              </w:rPr>
              <w:t>1: central packaged AC</w:t>
            </w:r>
            <w:r w:rsidRPr="00CC3726">
              <w:rPr>
                <w:rFonts w:asciiTheme="minorHAnsi" w:hAnsiTheme="minorHAnsi" w:cs="Courier New"/>
                <w:sz w:val="10"/>
                <w:szCs w:val="10"/>
              </w:rPr>
              <w:t>;</w:t>
            </w:r>
          </w:p>
          <w:p w14:paraId="6DB1E59B" w14:textId="77777777" w:rsidR="000F7E99" w:rsidRPr="00CC3726" w:rsidRDefault="000F7E99" w:rsidP="001A21AA">
            <w:pPr>
              <w:pStyle w:val="PlainText"/>
              <w:rPr>
                <w:rFonts w:asciiTheme="minorHAnsi" w:hAnsiTheme="minorHAnsi" w:cs="Courier New"/>
                <w:sz w:val="10"/>
                <w:szCs w:val="10"/>
              </w:rPr>
            </w:pPr>
            <w:r w:rsidRPr="00CC3726">
              <w:rPr>
                <w:rFonts w:asciiTheme="minorHAnsi" w:hAnsiTheme="minorHAnsi" w:cs="Courier New"/>
                <w:sz w:val="10"/>
                <w:szCs w:val="10"/>
              </w:rPr>
              <w:t>2: central packaged HP</w:t>
            </w:r>
            <w:r>
              <w:rPr>
                <w:rFonts w:asciiTheme="minorHAnsi" w:hAnsiTheme="minorHAnsi" w:cs="Courier New"/>
                <w:sz w:val="10"/>
                <w:szCs w:val="10"/>
              </w:rPr>
              <w:t>;</w:t>
            </w:r>
          </w:p>
          <w:p w14:paraId="5CC24CDD" w14:textId="77777777" w:rsidR="000F7E99" w:rsidRPr="00CC3726" w:rsidRDefault="000F7E99" w:rsidP="001A21AA">
            <w:pPr>
              <w:pStyle w:val="PlainText"/>
              <w:rPr>
                <w:rFonts w:asciiTheme="minorHAnsi" w:hAnsiTheme="minorHAnsi" w:cs="Courier New"/>
                <w:sz w:val="10"/>
                <w:szCs w:val="10"/>
              </w:rPr>
            </w:pPr>
            <w:r w:rsidRPr="00CC3726">
              <w:rPr>
                <w:rFonts w:asciiTheme="minorHAnsi" w:hAnsiTheme="minorHAnsi" w:cs="Courier New"/>
                <w:sz w:val="10"/>
                <w:szCs w:val="10"/>
              </w:rPr>
              <w:t>3: central large packaged AC ;</w:t>
            </w:r>
          </w:p>
          <w:p w14:paraId="250BA74F" w14:textId="77777777" w:rsidR="000F7E99" w:rsidRPr="00CC3726" w:rsidRDefault="000F7E99" w:rsidP="001A21AA">
            <w:pPr>
              <w:pStyle w:val="PlainText"/>
              <w:rPr>
                <w:rFonts w:asciiTheme="minorHAnsi" w:hAnsiTheme="minorHAnsi" w:cs="Courier New"/>
                <w:sz w:val="10"/>
                <w:szCs w:val="10"/>
              </w:rPr>
            </w:pPr>
            <w:r w:rsidRPr="00CC3726">
              <w:rPr>
                <w:rFonts w:asciiTheme="minorHAnsi" w:hAnsiTheme="minorHAnsi" w:cs="Courier New"/>
                <w:sz w:val="10"/>
                <w:szCs w:val="10"/>
              </w:rPr>
              <w:t>4: central large packaged HP</w:t>
            </w:r>
          </w:p>
          <w:p w14:paraId="4B1E4030" w14:textId="77777777" w:rsidR="000F7E99" w:rsidRPr="00CC3726" w:rsidRDefault="000F7E99" w:rsidP="001A21AA">
            <w:pPr>
              <w:pStyle w:val="PlainText"/>
              <w:rPr>
                <w:rFonts w:asciiTheme="minorHAnsi" w:hAnsiTheme="minorHAnsi" w:cs="Courier New"/>
                <w:sz w:val="10"/>
                <w:szCs w:val="10"/>
              </w:rPr>
            </w:pPr>
            <w:r w:rsidRPr="00CC3726">
              <w:rPr>
                <w:rFonts w:asciiTheme="minorHAnsi" w:hAnsiTheme="minorHAnsi" w:cs="Courier New"/>
                <w:b/>
                <w:sz w:val="10"/>
                <w:szCs w:val="10"/>
              </w:rPr>
              <w:t>then</w:t>
            </w:r>
            <w:r w:rsidRPr="00CC3726">
              <w:rPr>
                <w:rFonts w:asciiTheme="minorHAnsi" w:hAnsiTheme="minorHAnsi" w:cs="Courier New"/>
                <w:sz w:val="10"/>
                <w:szCs w:val="10"/>
              </w:rPr>
              <w:t xml:space="preserve"> value auto filled from </w:t>
            </w:r>
            <w:r w:rsidRPr="00CC3726">
              <w:rPr>
                <w:rFonts w:asciiTheme="minorHAnsi" w:hAnsiTheme="minorHAnsi" w:cs="Courier New"/>
                <w:sz w:val="10"/>
                <w:szCs w:val="10"/>
                <w:highlight w:val="yellow"/>
              </w:rPr>
              <w:t>D02</w:t>
            </w:r>
            <w:r w:rsidRPr="00CC3726">
              <w:rPr>
                <w:rFonts w:asciiTheme="minorHAnsi" w:hAnsiTheme="minorHAnsi" w:cs="Courier New"/>
                <w:sz w:val="10"/>
                <w:szCs w:val="10"/>
              </w:rPr>
              <w:t>,</w:t>
            </w:r>
          </w:p>
          <w:p w14:paraId="1E88C613" w14:textId="436C567E" w:rsidR="000F7E99" w:rsidRDefault="000F7E99" w:rsidP="00DA60CA">
            <w:pPr>
              <w:pStyle w:val="PlainText"/>
              <w:rPr>
                <w:rFonts w:asciiTheme="minorHAnsi" w:hAnsiTheme="minorHAnsi" w:cs="Courier New"/>
                <w:sz w:val="12"/>
                <w:szCs w:val="12"/>
              </w:rPr>
            </w:pPr>
          </w:p>
          <w:p w14:paraId="63462048" w14:textId="082D1CD0" w:rsidR="000F7E99" w:rsidRPr="00DA60CA" w:rsidRDefault="000F7E99" w:rsidP="00DA60CA">
            <w:pPr>
              <w:pStyle w:val="PlainText"/>
              <w:rPr>
                <w:rFonts w:asciiTheme="minorHAnsi" w:hAnsiTheme="minorHAnsi" w:cs="Courier New"/>
                <w:sz w:val="12"/>
                <w:szCs w:val="12"/>
              </w:rPr>
            </w:pPr>
            <w:r>
              <w:rPr>
                <w:rFonts w:asciiTheme="minorHAnsi" w:hAnsiTheme="minorHAnsi" w:cs="Courier New"/>
                <w:sz w:val="12"/>
                <w:szCs w:val="12"/>
              </w:rPr>
              <w:t>else</w:t>
            </w:r>
            <w:r w:rsidRPr="00DA60CA">
              <w:rPr>
                <w:rFonts w:asciiTheme="minorHAnsi" w:hAnsiTheme="minorHAnsi" w:cs="Courier New"/>
                <w:sz w:val="12"/>
                <w:szCs w:val="12"/>
              </w:rPr>
              <w:t xml:space="preserve">if value in </w:t>
            </w:r>
            <w:r w:rsidRPr="00DA60CA">
              <w:rPr>
                <w:rFonts w:asciiTheme="minorHAnsi" w:hAnsiTheme="minorHAnsi" w:cs="Courier New"/>
                <w:sz w:val="12"/>
                <w:szCs w:val="12"/>
                <w:highlight w:val="yellow"/>
              </w:rPr>
              <w:t>D06</w:t>
            </w:r>
            <w:r w:rsidRPr="00DA60CA">
              <w:rPr>
                <w:rFonts w:asciiTheme="minorHAnsi" w:hAnsiTheme="minorHAnsi" w:cs="Courier New"/>
                <w:sz w:val="12"/>
                <w:szCs w:val="12"/>
              </w:rPr>
              <w:t xml:space="preserve">=1, </w:t>
            </w:r>
          </w:p>
          <w:p w14:paraId="145147D2" w14:textId="77777777" w:rsidR="000F7E99" w:rsidRPr="00DA60CA" w:rsidRDefault="000F7E99" w:rsidP="00DA60CA">
            <w:pPr>
              <w:pStyle w:val="PlainText"/>
              <w:rPr>
                <w:rFonts w:asciiTheme="minorHAnsi" w:hAnsiTheme="minorHAnsi" w:cs="Courier New"/>
                <w:sz w:val="12"/>
                <w:szCs w:val="12"/>
              </w:rPr>
            </w:pPr>
            <w:r w:rsidRPr="00DA60CA">
              <w:rPr>
                <w:rFonts w:asciiTheme="minorHAnsi" w:hAnsiTheme="minorHAnsi" w:cs="Courier New"/>
                <w:sz w:val="12"/>
                <w:szCs w:val="12"/>
              </w:rPr>
              <w:t xml:space="preserve">then value autofilled from </w:t>
            </w:r>
            <w:r w:rsidRPr="00DA60CA">
              <w:rPr>
                <w:rFonts w:asciiTheme="minorHAnsi" w:hAnsiTheme="minorHAnsi" w:cs="Courier New"/>
                <w:sz w:val="12"/>
                <w:szCs w:val="12"/>
                <w:highlight w:val="yellow"/>
              </w:rPr>
              <w:t>D02</w:t>
            </w:r>
            <w:r w:rsidRPr="00DA60CA">
              <w:rPr>
                <w:rFonts w:asciiTheme="minorHAnsi" w:hAnsiTheme="minorHAnsi" w:cs="Courier New"/>
                <w:sz w:val="12"/>
                <w:szCs w:val="12"/>
              </w:rPr>
              <w:t>;</w:t>
            </w:r>
          </w:p>
          <w:p w14:paraId="06B90870" w14:textId="77777777" w:rsidR="000F7E99" w:rsidRPr="00DA60CA" w:rsidRDefault="000F7E99" w:rsidP="00DA60CA">
            <w:pPr>
              <w:pStyle w:val="PlainText"/>
              <w:rPr>
                <w:rFonts w:asciiTheme="minorHAnsi" w:hAnsiTheme="minorHAnsi" w:cs="Courier New"/>
                <w:sz w:val="12"/>
                <w:szCs w:val="12"/>
              </w:rPr>
            </w:pPr>
            <w:r w:rsidRPr="00DA60CA">
              <w:rPr>
                <w:rFonts w:asciiTheme="minorHAnsi" w:hAnsiTheme="minorHAnsi" w:cs="Courier New"/>
                <w:sz w:val="12"/>
                <w:szCs w:val="12"/>
              </w:rPr>
              <w:t>else user input, text, 15 characters maximum;</w:t>
            </w:r>
          </w:p>
          <w:p w14:paraId="13D1FE81" w14:textId="77777777" w:rsidR="000F7E99" w:rsidRPr="00DA60CA" w:rsidRDefault="000F7E99" w:rsidP="00DA60CA">
            <w:pPr>
              <w:pStyle w:val="PlainText"/>
              <w:rPr>
                <w:rFonts w:asciiTheme="minorHAnsi" w:hAnsiTheme="minorHAnsi" w:cs="Courier New"/>
                <w:sz w:val="12"/>
                <w:szCs w:val="12"/>
              </w:rPr>
            </w:pPr>
          </w:p>
          <w:p w14:paraId="32D572A8" w14:textId="5CE31AF9" w:rsidR="000F7E99" w:rsidRPr="00DA60CA" w:rsidRDefault="000F7E99" w:rsidP="00DA60CA">
            <w:pPr>
              <w:pStyle w:val="PlainText"/>
              <w:rPr>
                <w:rFonts w:asciiTheme="minorHAnsi" w:hAnsiTheme="minorHAnsi" w:cs="Courier New"/>
                <w:sz w:val="12"/>
                <w:szCs w:val="12"/>
              </w:rPr>
            </w:pPr>
            <w:r w:rsidRPr="00DA60CA">
              <w:rPr>
                <w:rFonts w:asciiTheme="minorHAnsi" w:hAnsiTheme="minorHAnsi" w:cs="Courier New"/>
                <w:sz w:val="12"/>
                <w:szCs w:val="12"/>
              </w:rPr>
              <w:t>do not allow duplicates in this dwelling&gt;&gt;</w:t>
            </w:r>
          </w:p>
        </w:tc>
        <w:tc>
          <w:tcPr>
            <w:tcW w:w="1380" w:type="dxa"/>
          </w:tcPr>
          <w:p w14:paraId="441FC6DE" w14:textId="427D6F22" w:rsidR="000F7E99" w:rsidRDefault="000F7E99" w:rsidP="00DA60CA">
            <w:pPr>
              <w:rPr>
                <w:rFonts w:asciiTheme="minorHAnsi" w:hAnsiTheme="minorHAnsi"/>
                <w:sz w:val="12"/>
                <w:szCs w:val="12"/>
              </w:rPr>
            </w:pPr>
            <w:r w:rsidRPr="00DA60CA">
              <w:rPr>
                <w:rFonts w:asciiTheme="minorHAnsi" w:hAnsiTheme="minorHAnsi"/>
                <w:sz w:val="12"/>
                <w:szCs w:val="12"/>
              </w:rPr>
              <w:t>&lt;&lt;</w:t>
            </w:r>
            <w:r>
              <w:rPr>
                <w:rFonts w:asciiTheme="minorHAnsi" w:hAnsiTheme="minorHAnsi"/>
                <w:sz w:val="12"/>
                <w:szCs w:val="12"/>
              </w:rPr>
              <w:t xml:space="preserve">if </w:t>
            </w:r>
            <w:r w:rsidRPr="00B902EA">
              <w:rPr>
                <w:rFonts w:asciiTheme="minorHAnsi" w:hAnsiTheme="minorHAnsi"/>
                <w:sz w:val="12"/>
                <w:szCs w:val="12"/>
                <w:highlight w:val="yellow"/>
              </w:rPr>
              <w:t>E06</w:t>
            </w:r>
            <w:r>
              <w:rPr>
                <w:rFonts w:asciiTheme="minorHAnsi" w:hAnsiTheme="minorHAnsi"/>
                <w:sz w:val="12"/>
                <w:szCs w:val="12"/>
              </w:rPr>
              <w:t>=yes,</w:t>
            </w:r>
          </w:p>
          <w:p w14:paraId="062FBC20" w14:textId="64DFEA46" w:rsidR="000F7E99" w:rsidRDefault="000F7E99" w:rsidP="00DA60CA">
            <w:pPr>
              <w:rPr>
                <w:rFonts w:asciiTheme="minorHAnsi" w:hAnsiTheme="minorHAnsi"/>
                <w:sz w:val="12"/>
                <w:szCs w:val="12"/>
              </w:rPr>
            </w:pPr>
            <w:r>
              <w:rPr>
                <w:rFonts w:asciiTheme="minorHAnsi" w:hAnsiTheme="minorHAnsi"/>
                <w:sz w:val="12"/>
                <w:szCs w:val="12"/>
              </w:rPr>
              <w:t>then value=yes;</w:t>
            </w:r>
          </w:p>
          <w:p w14:paraId="7D2B6614" w14:textId="77777777" w:rsidR="000F7E99" w:rsidRDefault="000F7E99" w:rsidP="00DA60CA">
            <w:pPr>
              <w:rPr>
                <w:rFonts w:asciiTheme="minorHAnsi" w:hAnsiTheme="minorHAnsi"/>
                <w:sz w:val="12"/>
                <w:szCs w:val="12"/>
              </w:rPr>
            </w:pPr>
          </w:p>
          <w:p w14:paraId="009A98D6" w14:textId="2244D079" w:rsidR="000F7E99" w:rsidRPr="00DA60CA" w:rsidRDefault="000F7E99" w:rsidP="00DA60CA">
            <w:pPr>
              <w:rPr>
                <w:rFonts w:asciiTheme="minorHAnsi" w:hAnsiTheme="minorHAnsi"/>
                <w:sz w:val="12"/>
                <w:szCs w:val="12"/>
              </w:rPr>
            </w:pPr>
            <w:r>
              <w:rPr>
                <w:rFonts w:asciiTheme="minorHAnsi" w:hAnsiTheme="minorHAnsi"/>
                <w:sz w:val="12"/>
                <w:szCs w:val="12"/>
              </w:rPr>
              <w:t xml:space="preserve">else </w:t>
            </w:r>
            <w:r w:rsidRPr="00DA60CA">
              <w:rPr>
                <w:rFonts w:asciiTheme="minorHAnsi" w:hAnsiTheme="minorHAnsi"/>
                <w:sz w:val="12"/>
                <w:szCs w:val="12"/>
              </w:rPr>
              <w:t>user pick one of the following two text values:</w:t>
            </w:r>
          </w:p>
          <w:p w14:paraId="45E6084F" w14:textId="77777777" w:rsidR="000F7E99" w:rsidRPr="00DA60CA" w:rsidRDefault="000F7E99" w:rsidP="00DA60CA">
            <w:pPr>
              <w:rPr>
                <w:rFonts w:asciiTheme="minorHAnsi" w:hAnsiTheme="minorHAnsi"/>
                <w:sz w:val="12"/>
                <w:szCs w:val="12"/>
              </w:rPr>
            </w:pPr>
            <w:r w:rsidRPr="00DA60CA">
              <w:rPr>
                <w:rFonts w:asciiTheme="minorHAnsi" w:hAnsiTheme="minorHAnsi"/>
                <w:sz w:val="12"/>
                <w:szCs w:val="12"/>
              </w:rPr>
              <w:t>*yes</w:t>
            </w:r>
          </w:p>
          <w:p w14:paraId="53BDB8FF" w14:textId="24D98BE1" w:rsidR="000F7E99" w:rsidRPr="00DA60CA" w:rsidRDefault="000F7E99" w:rsidP="00DA60CA">
            <w:pPr>
              <w:rPr>
                <w:rFonts w:asciiTheme="minorHAnsi" w:hAnsiTheme="minorHAnsi"/>
                <w:sz w:val="12"/>
                <w:szCs w:val="12"/>
              </w:rPr>
            </w:pPr>
            <w:r w:rsidRPr="00DA60CA">
              <w:rPr>
                <w:rFonts w:asciiTheme="minorHAnsi" w:hAnsiTheme="minorHAnsi"/>
                <w:sz w:val="12"/>
                <w:szCs w:val="12"/>
              </w:rPr>
              <w:t>*no&gt;&gt;</w:t>
            </w:r>
          </w:p>
        </w:tc>
        <w:tc>
          <w:tcPr>
            <w:tcW w:w="1380" w:type="dxa"/>
          </w:tcPr>
          <w:p w14:paraId="49B70346" w14:textId="0D31DE08" w:rsidR="000F7E99" w:rsidRPr="00DA60CA" w:rsidRDefault="000F7E99" w:rsidP="00DA60CA">
            <w:pPr>
              <w:rPr>
                <w:rFonts w:asciiTheme="minorHAnsi" w:hAnsiTheme="minorHAnsi"/>
                <w:sz w:val="12"/>
                <w:szCs w:val="12"/>
              </w:rPr>
            </w:pPr>
            <w:r w:rsidRPr="00DA60CA">
              <w:rPr>
                <w:rFonts w:asciiTheme="minorHAnsi" w:hAnsiTheme="minorHAnsi"/>
                <w:sz w:val="12"/>
                <w:szCs w:val="12"/>
              </w:rPr>
              <w:t>&lt;&lt;</w:t>
            </w:r>
            <w:r w:rsidRPr="00DA60CA">
              <w:rPr>
                <w:rFonts w:asciiTheme="minorHAnsi" w:hAnsiTheme="minorHAnsi"/>
                <w:b/>
                <w:sz w:val="12"/>
                <w:szCs w:val="12"/>
              </w:rPr>
              <w:t>if</w:t>
            </w:r>
            <w:r w:rsidRPr="00DA60CA">
              <w:rPr>
                <w:rFonts w:asciiTheme="minorHAnsi" w:hAnsiTheme="minorHAnsi"/>
                <w:sz w:val="12"/>
                <w:szCs w:val="12"/>
              </w:rPr>
              <w:t xml:space="preserve"> </w:t>
            </w:r>
            <w:r>
              <w:rPr>
                <w:rFonts w:asciiTheme="minorHAnsi" w:hAnsiTheme="minorHAnsi"/>
                <w:sz w:val="12"/>
                <w:szCs w:val="12"/>
                <w:highlight w:val="yellow"/>
              </w:rPr>
              <w:t>K</w:t>
            </w:r>
            <w:r w:rsidRPr="00DA60CA">
              <w:rPr>
                <w:rFonts w:asciiTheme="minorHAnsi" w:hAnsiTheme="minorHAnsi"/>
                <w:sz w:val="12"/>
                <w:szCs w:val="12"/>
                <w:highlight w:val="yellow"/>
              </w:rPr>
              <w:t>04</w:t>
            </w:r>
            <w:r w:rsidRPr="00DA60CA">
              <w:rPr>
                <w:rFonts w:asciiTheme="minorHAnsi" w:hAnsiTheme="minorHAnsi"/>
                <w:sz w:val="12"/>
                <w:szCs w:val="12"/>
              </w:rPr>
              <w:t xml:space="preserve">=no, </w:t>
            </w:r>
          </w:p>
          <w:p w14:paraId="0D0572B1" w14:textId="77777777" w:rsidR="000F7E99" w:rsidRPr="00DA60CA" w:rsidRDefault="000F7E99" w:rsidP="00DA60CA">
            <w:pPr>
              <w:rPr>
                <w:rFonts w:asciiTheme="minorHAnsi" w:hAnsiTheme="minorHAnsi"/>
                <w:sz w:val="12"/>
                <w:szCs w:val="12"/>
              </w:rPr>
            </w:pPr>
            <w:r w:rsidRPr="00DA60CA">
              <w:rPr>
                <w:rFonts w:asciiTheme="minorHAnsi" w:hAnsiTheme="minorHAnsi"/>
                <w:b/>
                <w:sz w:val="12"/>
                <w:szCs w:val="12"/>
              </w:rPr>
              <w:t>then</w:t>
            </w:r>
            <w:r w:rsidRPr="00DA60CA">
              <w:rPr>
                <w:rFonts w:asciiTheme="minorHAnsi" w:hAnsiTheme="minorHAnsi"/>
                <w:sz w:val="12"/>
                <w:szCs w:val="12"/>
              </w:rPr>
              <w:t xml:space="preserve"> value=n/a,</w:t>
            </w:r>
          </w:p>
          <w:p w14:paraId="0217F5B1" w14:textId="3919E9F5" w:rsidR="000F7E99" w:rsidRDefault="000F7E99" w:rsidP="00BC4C1D">
            <w:pPr>
              <w:rPr>
                <w:rFonts w:asciiTheme="minorHAnsi" w:hAnsiTheme="minorHAnsi"/>
                <w:sz w:val="12"/>
                <w:szCs w:val="12"/>
              </w:rPr>
            </w:pPr>
          </w:p>
          <w:p w14:paraId="585A3A39" w14:textId="28B30727" w:rsidR="000F7E99" w:rsidRPr="00DA60CA" w:rsidRDefault="000F7E99" w:rsidP="00BC4C1D">
            <w:pPr>
              <w:rPr>
                <w:rFonts w:asciiTheme="minorHAnsi" w:hAnsiTheme="minorHAnsi"/>
                <w:sz w:val="12"/>
                <w:szCs w:val="12"/>
              </w:rPr>
            </w:pPr>
            <w:r w:rsidRPr="00DA60CA">
              <w:rPr>
                <w:rFonts w:asciiTheme="minorHAnsi" w:hAnsiTheme="minorHAnsi"/>
                <w:b/>
                <w:sz w:val="12"/>
                <w:szCs w:val="12"/>
              </w:rPr>
              <w:t>elseif</w:t>
            </w:r>
            <w:r w:rsidRPr="00DA60CA">
              <w:rPr>
                <w:rFonts w:asciiTheme="minorHAnsi" w:hAnsiTheme="minorHAnsi"/>
                <w:sz w:val="12"/>
                <w:szCs w:val="12"/>
              </w:rPr>
              <w:t xml:space="preserve"> </w:t>
            </w:r>
            <w:r w:rsidRPr="00617BC3">
              <w:rPr>
                <w:rFonts w:asciiTheme="minorHAnsi" w:hAnsiTheme="minorHAnsi"/>
                <w:sz w:val="12"/>
                <w:szCs w:val="12"/>
                <w:highlight w:val="yellow"/>
              </w:rPr>
              <w:t>E06</w:t>
            </w:r>
            <w:r w:rsidRPr="00DA60CA">
              <w:rPr>
                <w:rFonts w:asciiTheme="minorHAnsi" w:hAnsiTheme="minorHAnsi"/>
                <w:sz w:val="12"/>
                <w:szCs w:val="12"/>
              </w:rPr>
              <w:t>=no,</w:t>
            </w:r>
          </w:p>
          <w:p w14:paraId="18788EC0" w14:textId="77777777" w:rsidR="000F7E99" w:rsidRPr="00DA60CA" w:rsidRDefault="000F7E99" w:rsidP="00BC4C1D">
            <w:pPr>
              <w:rPr>
                <w:rFonts w:asciiTheme="minorHAnsi" w:hAnsiTheme="minorHAnsi"/>
                <w:sz w:val="12"/>
                <w:szCs w:val="12"/>
              </w:rPr>
            </w:pPr>
            <w:r w:rsidRPr="00DA60CA">
              <w:rPr>
                <w:rFonts w:asciiTheme="minorHAnsi" w:hAnsiTheme="minorHAnsi"/>
                <w:b/>
                <w:sz w:val="12"/>
                <w:szCs w:val="12"/>
              </w:rPr>
              <w:t>then</w:t>
            </w:r>
            <w:r w:rsidRPr="00DA60CA">
              <w:rPr>
                <w:rFonts w:asciiTheme="minorHAnsi" w:hAnsiTheme="minorHAnsi"/>
                <w:sz w:val="12"/>
                <w:szCs w:val="12"/>
              </w:rPr>
              <w:t xml:space="preserve"> value = R-6,</w:t>
            </w:r>
          </w:p>
          <w:p w14:paraId="6034A6C2" w14:textId="14A49D1F" w:rsidR="000F7E99" w:rsidRPr="0051493E" w:rsidRDefault="000F7E99" w:rsidP="00BC4C1D">
            <w:pPr>
              <w:rPr>
                <w:rFonts w:asciiTheme="minorHAnsi" w:hAnsiTheme="minorHAnsi"/>
                <w:sz w:val="12"/>
                <w:szCs w:val="12"/>
              </w:rPr>
            </w:pPr>
          </w:p>
          <w:p w14:paraId="6C3927E4" w14:textId="1981DBEB" w:rsidR="000F7E99" w:rsidRDefault="000F7E99" w:rsidP="00BC4C1D">
            <w:pPr>
              <w:rPr>
                <w:rFonts w:asciiTheme="minorHAnsi" w:hAnsiTheme="minorHAnsi"/>
                <w:sz w:val="12"/>
                <w:szCs w:val="12"/>
              </w:rPr>
            </w:pPr>
            <w:r>
              <w:rPr>
                <w:rFonts w:asciiTheme="minorHAnsi" w:hAnsiTheme="minorHAnsi"/>
                <w:b/>
                <w:sz w:val="12"/>
                <w:szCs w:val="12"/>
              </w:rPr>
              <w:t>else</w:t>
            </w:r>
            <w:r w:rsidRPr="009B3A7E">
              <w:rPr>
                <w:rFonts w:asciiTheme="minorHAnsi" w:hAnsiTheme="minorHAnsi"/>
                <w:b/>
                <w:sz w:val="12"/>
                <w:szCs w:val="12"/>
              </w:rPr>
              <w:t>if</w:t>
            </w:r>
            <w:r w:rsidRPr="0051493E">
              <w:rPr>
                <w:rFonts w:asciiTheme="minorHAnsi" w:hAnsiTheme="minorHAnsi"/>
                <w:sz w:val="12"/>
                <w:szCs w:val="12"/>
              </w:rPr>
              <w:t xml:space="preserve"> value in </w:t>
            </w:r>
            <w:r w:rsidRPr="00D463A3">
              <w:rPr>
                <w:rFonts w:asciiTheme="minorHAnsi" w:hAnsiTheme="minorHAnsi"/>
                <w:sz w:val="12"/>
                <w:szCs w:val="12"/>
                <w:highlight w:val="yellow"/>
              </w:rPr>
              <w:t>C10</w:t>
            </w:r>
            <w:r w:rsidRPr="0051493E">
              <w:rPr>
                <w:rFonts w:asciiTheme="minorHAnsi" w:hAnsiTheme="minorHAnsi"/>
                <w:sz w:val="12"/>
                <w:szCs w:val="12"/>
              </w:rPr>
              <w:t xml:space="preserve"> is</w:t>
            </w:r>
          </w:p>
          <w:p w14:paraId="67BC568E" w14:textId="46C5948D" w:rsidR="000F7E99" w:rsidRDefault="000F7E99" w:rsidP="00BC4C1D">
            <w:pPr>
              <w:rPr>
                <w:rFonts w:asciiTheme="minorHAnsi" w:hAnsiTheme="minorHAnsi"/>
                <w:sz w:val="12"/>
                <w:szCs w:val="12"/>
              </w:rPr>
            </w:pPr>
            <w:r w:rsidRPr="0051493E">
              <w:rPr>
                <w:rFonts w:asciiTheme="minorHAnsi" w:hAnsiTheme="minorHAnsi"/>
                <w:sz w:val="12"/>
                <w:szCs w:val="12"/>
              </w:rPr>
              <w:t xml:space="preserve">&gt; R-6 </w:t>
            </w:r>
            <w:r>
              <w:rPr>
                <w:rFonts w:asciiTheme="minorHAnsi" w:hAnsiTheme="minorHAnsi"/>
                <w:sz w:val="12"/>
                <w:szCs w:val="12"/>
              </w:rPr>
              <w:t xml:space="preserve">when </w:t>
            </w:r>
            <w:r w:rsidRPr="00BC4C1D">
              <w:rPr>
                <w:rFonts w:asciiTheme="minorHAnsi" w:hAnsiTheme="minorHAnsi"/>
                <w:sz w:val="12"/>
                <w:szCs w:val="12"/>
                <w:highlight w:val="yellow"/>
              </w:rPr>
              <w:t>A02</w:t>
            </w:r>
            <w:r>
              <w:rPr>
                <w:rFonts w:asciiTheme="minorHAnsi" w:hAnsiTheme="minorHAnsi"/>
                <w:sz w:val="12"/>
                <w:szCs w:val="12"/>
              </w:rPr>
              <w:t>=</w:t>
            </w:r>
            <w:r w:rsidRPr="0051493E">
              <w:rPr>
                <w:rFonts w:asciiTheme="minorHAnsi" w:hAnsiTheme="minorHAnsi"/>
                <w:sz w:val="12"/>
                <w:szCs w:val="12"/>
              </w:rPr>
              <w:t xml:space="preserve"> CZs: 1-10, 12, 13 </w:t>
            </w:r>
          </w:p>
          <w:p w14:paraId="3F5178C0" w14:textId="77777777" w:rsidR="000F7E99" w:rsidRDefault="000F7E99" w:rsidP="00BC4C1D">
            <w:pPr>
              <w:rPr>
                <w:rFonts w:asciiTheme="minorHAnsi" w:hAnsiTheme="minorHAnsi"/>
                <w:sz w:val="12"/>
                <w:szCs w:val="12"/>
              </w:rPr>
            </w:pPr>
            <w:r w:rsidRPr="009B3A7E">
              <w:rPr>
                <w:rFonts w:asciiTheme="minorHAnsi" w:hAnsiTheme="minorHAnsi"/>
                <w:b/>
                <w:sz w:val="12"/>
                <w:szCs w:val="12"/>
              </w:rPr>
              <w:t>or</w:t>
            </w:r>
            <w:r w:rsidRPr="0051493E">
              <w:rPr>
                <w:rFonts w:asciiTheme="minorHAnsi" w:hAnsiTheme="minorHAnsi"/>
                <w:sz w:val="12"/>
                <w:szCs w:val="12"/>
              </w:rPr>
              <w:t xml:space="preserve"> </w:t>
            </w:r>
          </w:p>
          <w:p w14:paraId="33923E8F" w14:textId="3C86C93E" w:rsidR="000F7E99" w:rsidRDefault="000F7E99" w:rsidP="00BC4C1D">
            <w:pPr>
              <w:rPr>
                <w:rFonts w:asciiTheme="minorHAnsi" w:hAnsiTheme="minorHAnsi"/>
                <w:sz w:val="12"/>
                <w:szCs w:val="12"/>
              </w:rPr>
            </w:pPr>
            <w:r w:rsidRPr="0051493E">
              <w:rPr>
                <w:rFonts w:asciiTheme="minorHAnsi" w:hAnsiTheme="minorHAnsi"/>
                <w:sz w:val="12"/>
                <w:szCs w:val="12"/>
              </w:rPr>
              <w:t xml:space="preserve">&gt; R-8 </w:t>
            </w:r>
            <w:r>
              <w:rPr>
                <w:rFonts w:asciiTheme="minorHAnsi" w:hAnsiTheme="minorHAnsi"/>
                <w:sz w:val="12"/>
                <w:szCs w:val="12"/>
              </w:rPr>
              <w:t xml:space="preserve">when </w:t>
            </w:r>
            <w:r w:rsidRPr="00BC4C1D">
              <w:rPr>
                <w:rFonts w:asciiTheme="minorHAnsi" w:hAnsiTheme="minorHAnsi"/>
                <w:sz w:val="12"/>
                <w:szCs w:val="12"/>
                <w:highlight w:val="yellow"/>
              </w:rPr>
              <w:t>A02</w:t>
            </w:r>
            <w:r>
              <w:rPr>
                <w:rFonts w:asciiTheme="minorHAnsi" w:hAnsiTheme="minorHAnsi"/>
                <w:sz w:val="12"/>
                <w:szCs w:val="12"/>
              </w:rPr>
              <w:t>=</w:t>
            </w:r>
            <w:r w:rsidRPr="0051493E">
              <w:rPr>
                <w:rFonts w:asciiTheme="minorHAnsi" w:hAnsiTheme="minorHAnsi"/>
                <w:sz w:val="12"/>
                <w:szCs w:val="12"/>
              </w:rPr>
              <w:t xml:space="preserve"> CZs: 11, 14-16, </w:t>
            </w:r>
          </w:p>
          <w:p w14:paraId="0C76C181" w14:textId="77777777" w:rsidR="000F7E99" w:rsidRPr="0051493E" w:rsidRDefault="000F7E99" w:rsidP="00BC4C1D">
            <w:pPr>
              <w:rPr>
                <w:rFonts w:asciiTheme="minorHAnsi" w:hAnsiTheme="minorHAnsi"/>
                <w:sz w:val="12"/>
                <w:szCs w:val="12"/>
              </w:rPr>
            </w:pPr>
            <w:r w:rsidRPr="009B3A7E">
              <w:rPr>
                <w:rFonts w:asciiTheme="minorHAnsi" w:hAnsiTheme="minorHAnsi"/>
                <w:b/>
                <w:sz w:val="12"/>
                <w:szCs w:val="12"/>
              </w:rPr>
              <w:t>then</w:t>
            </w:r>
            <w:r w:rsidRPr="0051493E">
              <w:rPr>
                <w:rFonts w:asciiTheme="minorHAnsi" w:hAnsiTheme="minorHAnsi"/>
                <w:sz w:val="12"/>
                <w:szCs w:val="12"/>
              </w:rPr>
              <w:t xml:space="preserve"> display value from </w:t>
            </w:r>
            <w:r w:rsidRPr="00D463A3">
              <w:rPr>
                <w:rFonts w:asciiTheme="minorHAnsi" w:hAnsiTheme="minorHAnsi"/>
                <w:sz w:val="12"/>
                <w:szCs w:val="12"/>
                <w:highlight w:val="yellow"/>
              </w:rPr>
              <w:t>C10</w:t>
            </w:r>
            <w:r w:rsidRPr="0051493E">
              <w:rPr>
                <w:rFonts w:asciiTheme="minorHAnsi" w:hAnsiTheme="minorHAnsi"/>
                <w:sz w:val="12"/>
                <w:szCs w:val="12"/>
              </w:rPr>
              <w:t>;</w:t>
            </w:r>
          </w:p>
          <w:p w14:paraId="42EA2544" w14:textId="77777777" w:rsidR="000F7E99" w:rsidRPr="0051493E" w:rsidRDefault="000F7E99" w:rsidP="00BC4C1D">
            <w:pPr>
              <w:rPr>
                <w:rFonts w:asciiTheme="minorHAnsi" w:hAnsiTheme="minorHAnsi"/>
                <w:sz w:val="12"/>
                <w:szCs w:val="12"/>
              </w:rPr>
            </w:pPr>
          </w:p>
          <w:p w14:paraId="2BA46C68" w14:textId="77777777" w:rsidR="000F7E99" w:rsidRDefault="000F7E99" w:rsidP="00BC4C1D">
            <w:pPr>
              <w:rPr>
                <w:rFonts w:asciiTheme="minorHAnsi" w:hAnsiTheme="minorHAnsi"/>
                <w:sz w:val="12"/>
                <w:szCs w:val="12"/>
              </w:rPr>
            </w:pPr>
            <w:r w:rsidRPr="009B3A7E">
              <w:rPr>
                <w:rFonts w:asciiTheme="minorHAnsi" w:hAnsiTheme="minorHAnsi"/>
                <w:b/>
                <w:sz w:val="12"/>
                <w:szCs w:val="12"/>
              </w:rPr>
              <w:t>elseif</w:t>
            </w:r>
            <w:r w:rsidRPr="0051493E">
              <w:rPr>
                <w:rFonts w:asciiTheme="minorHAnsi" w:hAnsiTheme="minorHAnsi"/>
                <w:sz w:val="12"/>
                <w:szCs w:val="12"/>
              </w:rPr>
              <w:t xml:space="preserve"> </w:t>
            </w:r>
            <w:r w:rsidRPr="00D463A3">
              <w:rPr>
                <w:rFonts w:asciiTheme="minorHAnsi" w:hAnsiTheme="minorHAnsi"/>
                <w:sz w:val="12"/>
                <w:szCs w:val="12"/>
                <w:highlight w:val="yellow"/>
              </w:rPr>
              <w:t>A02</w:t>
            </w:r>
            <w:r w:rsidRPr="0051493E">
              <w:rPr>
                <w:rFonts w:asciiTheme="minorHAnsi" w:hAnsiTheme="minorHAnsi"/>
                <w:sz w:val="12"/>
                <w:szCs w:val="12"/>
              </w:rPr>
              <w:t xml:space="preserve">= CZ 1-10, 12, 13, </w:t>
            </w:r>
          </w:p>
          <w:p w14:paraId="5DDFAF4A" w14:textId="77777777" w:rsidR="000F7E99" w:rsidRPr="0051493E" w:rsidRDefault="000F7E99" w:rsidP="00BC4C1D">
            <w:pPr>
              <w:rPr>
                <w:rFonts w:asciiTheme="minorHAnsi" w:hAnsiTheme="minorHAnsi"/>
                <w:sz w:val="12"/>
                <w:szCs w:val="12"/>
              </w:rPr>
            </w:pPr>
            <w:r w:rsidRPr="009B3A7E">
              <w:rPr>
                <w:rFonts w:asciiTheme="minorHAnsi" w:hAnsiTheme="minorHAnsi"/>
                <w:b/>
                <w:sz w:val="12"/>
                <w:szCs w:val="12"/>
              </w:rPr>
              <w:t>then</w:t>
            </w:r>
            <w:r w:rsidRPr="0051493E">
              <w:rPr>
                <w:rFonts w:asciiTheme="minorHAnsi" w:hAnsiTheme="minorHAnsi"/>
                <w:sz w:val="12"/>
                <w:szCs w:val="12"/>
              </w:rPr>
              <w:t xml:space="preserve"> </w:t>
            </w:r>
            <w:r>
              <w:rPr>
                <w:rFonts w:asciiTheme="minorHAnsi" w:hAnsiTheme="minorHAnsi"/>
                <w:sz w:val="12"/>
                <w:szCs w:val="12"/>
              </w:rPr>
              <w:t xml:space="preserve">value = </w:t>
            </w:r>
            <w:r w:rsidRPr="0051493E">
              <w:rPr>
                <w:rFonts w:asciiTheme="minorHAnsi" w:hAnsiTheme="minorHAnsi"/>
                <w:sz w:val="12"/>
                <w:szCs w:val="12"/>
              </w:rPr>
              <w:t xml:space="preserve">R-6.; </w:t>
            </w:r>
          </w:p>
          <w:p w14:paraId="69549E18" w14:textId="77777777" w:rsidR="000F7E99" w:rsidRPr="0051493E" w:rsidRDefault="000F7E99" w:rsidP="00BC4C1D">
            <w:pPr>
              <w:rPr>
                <w:rFonts w:asciiTheme="minorHAnsi" w:hAnsiTheme="minorHAnsi"/>
                <w:sz w:val="12"/>
                <w:szCs w:val="12"/>
              </w:rPr>
            </w:pPr>
          </w:p>
          <w:p w14:paraId="6E41F45B" w14:textId="77777777" w:rsidR="000F7E99" w:rsidRDefault="000F7E99" w:rsidP="00BC4C1D">
            <w:pPr>
              <w:rPr>
                <w:rFonts w:asciiTheme="minorHAnsi" w:hAnsiTheme="minorHAnsi"/>
                <w:sz w:val="12"/>
                <w:szCs w:val="12"/>
              </w:rPr>
            </w:pPr>
            <w:r w:rsidRPr="009B3A7E">
              <w:rPr>
                <w:rFonts w:asciiTheme="minorHAnsi" w:hAnsiTheme="minorHAnsi"/>
                <w:b/>
                <w:sz w:val="12"/>
                <w:szCs w:val="12"/>
              </w:rPr>
              <w:t>elseif</w:t>
            </w:r>
            <w:r w:rsidRPr="0051493E">
              <w:rPr>
                <w:rFonts w:asciiTheme="minorHAnsi" w:hAnsiTheme="minorHAnsi"/>
                <w:sz w:val="12"/>
                <w:szCs w:val="12"/>
              </w:rPr>
              <w:t xml:space="preserve"> </w:t>
            </w:r>
            <w:r w:rsidRPr="00D463A3">
              <w:rPr>
                <w:rFonts w:asciiTheme="minorHAnsi" w:hAnsiTheme="minorHAnsi"/>
                <w:sz w:val="12"/>
                <w:szCs w:val="12"/>
                <w:highlight w:val="yellow"/>
              </w:rPr>
              <w:t>A02</w:t>
            </w:r>
            <w:r w:rsidRPr="0051493E">
              <w:rPr>
                <w:rFonts w:asciiTheme="minorHAnsi" w:hAnsiTheme="minorHAnsi"/>
                <w:sz w:val="12"/>
                <w:szCs w:val="12"/>
              </w:rPr>
              <w:t xml:space="preserve">=CZ 11, 14-16 </w:t>
            </w:r>
          </w:p>
          <w:p w14:paraId="734827A3" w14:textId="77777777" w:rsidR="000F7E99" w:rsidRPr="0051493E" w:rsidRDefault="000F7E99" w:rsidP="00BC4C1D">
            <w:pPr>
              <w:rPr>
                <w:rFonts w:asciiTheme="minorHAnsi" w:hAnsiTheme="minorHAnsi"/>
                <w:sz w:val="12"/>
                <w:szCs w:val="12"/>
              </w:rPr>
            </w:pPr>
            <w:r w:rsidRPr="009B3A7E">
              <w:rPr>
                <w:rFonts w:asciiTheme="minorHAnsi" w:hAnsiTheme="minorHAnsi"/>
                <w:b/>
                <w:sz w:val="12"/>
                <w:szCs w:val="12"/>
              </w:rPr>
              <w:t>then</w:t>
            </w:r>
            <w:r>
              <w:rPr>
                <w:rFonts w:asciiTheme="minorHAnsi" w:hAnsiTheme="minorHAnsi"/>
                <w:sz w:val="12"/>
                <w:szCs w:val="12"/>
              </w:rPr>
              <w:t xml:space="preserve"> value =</w:t>
            </w:r>
            <w:r w:rsidRPr="0051493E">
              <w:rPr>
                <w:rFonts w:asciiTheme="minorHAnsi" w:hAnsiTheme="minorHAnsi"/>
                <w:sz w:val="12"/>
                <w:szCs w:val="12"/>
              </w:rPr>
              <w:t xml:space="preserve"> R-8;</w:t>
            </w:r>
          </w:p>
          <w:p w14:paraId="3BD59432" w14:textId="75473059" w:rsidR="000F7E99" w:rsidRPr="00DA60CA" w:rsidRDefault="000F7E99" w:rsidP="00DA60CA">
            <w:pPr>
              <w:rPr>
                <w:rFonts w:asciiTheme="minorHAnsi" w:hAnsiTheme="minorHAnsi"/>
                <w:sz w:val="12"/>
                <w:szCs w:val="12"/>
              </w:rPr>
            </w:pPr>
            <w:r w:rsidRPr="0051493E">
              <w:rPr>
                <w:rFonts w:asciiTheme="minorHAnsi" w:hAnsiTheme="minorHAnsi"/>
                <w:sz w:val="12"/>
                <w:szCs w:val="12"/>
              </w:rPr>
              <w:t>end&gt;&gt;</w:t>
            </w:r>
          </w:p>
        </w:tc>
        <w:tc>
          <w:tcPr>
            <w:tcW w:w="1380" w:type="dxa"/>
          </w:tcPr>
          <w:p w14:paraId="3D86EE33" w14:textId="7880027B" w:rsidR="000F7E99" w:rsidRPr="00DA60CA" w:rsidRDefault="000F7E99" w:rsidP="00DA60CA">
            <w:pPr>
              <w:rPr>
                <w:rFonts w:ascii="Calibri" w:hAnsi="Calibri"/>
                <w:sz w:val="12"/>
                <w:szCs w:val="12"/>
              </w:rPr>
            </w:pPr>
            <w:r w:rsidRPr="00DA60CA">
              <w:rPr>
                <w:rFonts w:ascii="Calibri" w:hAnsi="Calibri"/>
                <w:sz w:val="12"/>
                <w:szCs w:val="12"/>
              </w:rPr>
              <w:t>&lt;&lt;</w:t>
            </w:r>
            <w:r w:rsidRPr="00DA60CA">
              <w:rPr>
                <w:rFonts w:ascii="Calibri" w:hAnsi="Calibri"/>
                <w:b/>
                <w:sz w:val="12"/>
                <w:szCs w:val="12"/>
              </w:rPr>
              <w:t>if</w:t>
            </w:r>
            <w:r w:rsidRPr="00DA60CA">
              <w:rPr>
                <w:rFonts w:ascii="Calibri" w:hAnsi="Calibri"/>
                <w:sz w:val="12"/>
                <w:szCs w:val="12"/>
              </w:rPr>
              <w:t xml:space="preserve"> </w:t>
            </w:r>
            <w:r>
              <w:rPr>
                <w:rFonts w:ascii="Calibri" w:hAnsi="Calibri"/>
                <w:sz w:val="12"/>
                <w:szCs w:val="12"/>
                <w:highlight w:val="yellow"/>
              </w:rPr>
              <w:t>K</w:t>
            </w:r>
            <w:r w:rsidRPr="00DA60CA">
              <w:rPr>
                <w:rFonts w:ascii="Calibri" w:hAnsi="Calibri"/>
                <w:sz w:val="12"/>
                <w:szCs w:val="12"/>
                <w:highlight w:val="yellow"/>
              </w:rPr>
              <w:t>04</w:t>
            </w:r>
            <w:r w:rsidRPr="00DA60CA">
              <w:rPr>
                <w:rFonts w:ascii="Calibri" w:hAnsi="Calibri"/>
                <w:sz w:val="12"/>
                <w:szCs w:val="12"/>
              </w:rPr>
              <w:t xml:space="preserve">=no, </w:t>
            </w:r>
          </w:p>
          <w:p w14:paraId="7C6CF6B0" w14:textId="77777777" w:rsidR="000F7E99" w:rsidRPr="00DA60CA" w:rsidRDefault="000F7E99" w:rsidP="00DA60CA">
            <w:pPr>
              <w:rPr>
                <w:rFonts w:ascii="Calibri" w:hAnsi="Calibri"/>
                <w:sz w:val="12"/>
                <w:szCs w:val="12"/>
              </w:rPr>
            </w:pPr>
            <w:r w:rsidRPr="00DA60CA">
              <w:rPr>
                <w:rFonts w:ascii="Calibri" w:hAnsi="Calibri"/>
                <w:b/>
                <w:sz w:val="12"/>
                <w:szCs w:val="12"/>
              </w:rPr>
              <w:t>then</w:t>
            </w:r>
            <w:r w:rsidRPr="00DA60CA">
              <w:rPr>
                <w:rFonts w:ascii="Calibri" w:hAnsi="Calibri"/>
                <w:sz w:val="12"/>
                <w:szCs w:val="12"/>
              </w:rPr>
              <w:t xml:space="preserve"> value=n/a,</w:t>
            </w:r>
          </w:p>
          <w:p w14:paraId="7B40A7CF" w14:textId="77777777" w:rsidR="000F7E99" w:rsidRPr="00DA60CA" w:rsidRDefault="000F7E99" w:rsidP="00DA60CA">
            <w:pPr>
              <w:rPr>
                <w:rFonts w:ascii="Calibri" w:hAnsi="Calibri"/>
                <w:sz w:val="12"/>
                <w:szCs w:val="12"/>
              </w:rPr>
            </w:pPr>
          </w:p>
          <w:p w14:paraId="7A72A35C" w14:textId="77777777" w:rsidR="000F7E99" w:rsidRPr="00DA60CA" w:rsidRDefault="000F7E99" w:rsidP="00DA60CA">
            <w:pPr>
              <w:rPr>
                <w:rFonts w:ascii="Calibri" w:hAnsi="Calibri"/>
                <w:sz w:val="12"/>
                <w:szCs w:val="12"/>
              </w:rPr>
            </w:pPr>
            <w:r w:rsidRPr="00DA60CA">
              <w:rPr>
                <w:rFonts w:ascii="Calibri" w:hAnsi="Calibri"/>
                <w:b/>
                <w:sz w:val="12"/>
                <w:szCs w:val="12"/>
              </w:rPr>
              <w:t>else</w:t>
            </w:r>
            <w:r w:rsidRPr="00DA60CA">
              <w:rPr>
                <w:rFonts w:ascii="Calibri" w:hAnsi="Calibri"/>
                <w:sz w:val="12"/>
                <w:szCs w:val="12"/>
              </w:rPr>
              <w:t xml:space="preserve"> user pick one from the following list:</w:t>
            </w:r>
          </w:p>
          <w:p w14:paraId="1AF207AC" w14:textId="77777777" w:rsidR="000F7E99" w:rsidRPr="00DA60CA" w:rsidRDefault="000F7E99" w:rsidP="00DA60CA">
            <w:pPr>
              <w:rPr>
                <w:rFonts w:ascii="Calibri" w:hAnsi="Calibri"/>
                <w:sz w:val="12"/>
                <w:szCs w:val="12"/>
              </w:rPr>
            </w:pPr>
            <w:r w:rsidRPr="00DA60CA">
              <w:rPr>
                <w:rFonts w:ascii="Calibri" w:hAnsi="Calibri"/>
                <w:sz w:val="12"/>
                <w:szCs w:val="12"/>
              </w:rPr>
              <w:t>* conditioned space-entirely,</w:t>
            </w:r>
          </w:p>
          <w:p w14:paraId="521CFFB7" w14:textId="77777777" w:rsidR="000F7E99" w:rsidRPr="00DA60CA" w:rsidRDefault="000F7E99" w:rsidP="00DA60CA">
            <w:pPr>
              <w:rPr>
                <w:rFonts w:ascii="Calibri" w:hAnsi="Calibri"/>
                <w:sz w:val="12"/>
                <w:szCs w:val="12"/>
              </w:rPr>
            </w:pPr>
            <w:r w:rsidRPr="00DA60CA">
              <w:rPr>
                <w:rFonts w:ascii="Calibri" w:hAnsi="Calibri"/>
                <w:sz w:val="12"/>
                <w:szCs w:val="12"/>
              </w:rPr>
              <w:t>*unconditioned attic,</w:t>
            </w:r>
          </w:p>
          <w:p w14:paraId="3D8AEC18" w14:textId="77777777" w:rsidR="000F7E99" w:rsidRPr="00DA60CA" w:rsidRDefault="000F7E99" w:rsidP="00DA60CA">
            <w:pPr>
              <w:rPr>
                <w:rFonts w:ascii="Calibri" w:hAnsi="Calibri"/>
                <w:sz w:val="12"/>
                <w:szCs w:val="12"/>
              </w:rPr>
            </w:pPr>
            <w:r w:rsidRPr="00DA60CA">
              <w:rPr>
                <w:rFonts w:ascii="Calibri" w:hAnsi="Calibri"/>
                <w:sz w:val="12"/>
                <w:szCs w:val="12"/>
              </w:rPr>
              <w:t>*unconditioned crawl space,</w:t>
            </w:r>
          </w:p>
          <w:p w14:paraId="15901BAE" w14:textId="77777777" w:rsidR="000F7E99" w:rsidRPr="00DA60CA" w:rsidRDefault="000F7E99" w:rsidP="00DA60CA">
            <w:pPr>
              <w:rPr>
                <w:rFonts w:ascii="Calibri" w:hAnsi="Calibri"/>
                <w:sz w:val="12"/>
                <w:szCs w:val="12"/>
              </w:rPr>
            </w:pPr>
            <w:r w:rsidRPr="00DA60CA">
              <w:rPr>
                <w:rFonts w:ascii="Calibri" w:hAnsi="Calibri"/>
                <w:sz w:val="12"/>
                <w:szCs w:val="12"/>
              </w:rPr>
              <w:t>*controlled ventilation crawl space</w:t>
            </w:r>
          </w:p>
          <w:p w14:paraId="54829636" w14:textId="77777777" w:rsidR="000F7E99" w:rsidRPr="00DA60CA" w:rsidRDefault="000F7E99" w:rsidP="00DA60CA">
            <w:pPr>
              <w:rPr>
                <w:rFonts w:ascii="Calibri" w:hAnsi="Calibri"/>
                <w:sz w:val="12"/>
                <w:szCs w:val="12"/>
              </w:rPr>
            </w:pPr>
            <w:r w:rsidRPr="00DA60CA">
              <w:rPr>
                <w:rFonts w:ascii="Calibri" w:hAnsi="Calibri"/>
                <w:sz w:val="12"/>
                <w:szCs w:val="12"/>
              </w:rPr>
              <w:t>*unconditioned garage,</w:t>
            </w:r>
          </w:p>
          <w:p w14:paraId="30C971B5" w14:textId="77777777" w:rsidR="000F7E99" w:rsidRPr="00DA60CA" w:rsidRDefault="000F7E99" w:rsidP="00DA60CA">
            <w:pPr>
              <w:rPr>
                <w:rFonts w:ascii="Calibri" w:hAnsi="Calibri"/>
                <w:sz w:val="12"/>
                <w:szCs w:val="12"/>
              </w:rPr>
            </w:pPr>
            <w:r w:rsidRPr="00DA60CA">
              <w:rPr>
                <w:rFonts w:ascii="Calibri" w:hAnsi="Calibri"/>
                <w:sz w:val="12"/>
                <w:szCs w:val="12"/>
              </w:rPr>
              <w:t>*unconditioned basement,</w:t>
            </w:r>
          </w:p>
          <w:p w14:paraId="11091831" w14:textId="3B1BE94C" w:rsidR="000F7E99" w:rsidRPr="00DA60CA" w:rsidRDefault="000F7E99" w:rsidP="00DA60CA">
            <w:pPr>
              <w:rPr>
                <w:rFonts w:asciiTheme="minorHAnsi" w:hAnsiTheme="minorHAnsi"/>
                <w:sz w:val="12"/>
                <w:szCs w:val="12"/>
              </w:rPr>
            </w:pPr>
            <w:r w:rsidRPr="00DA60CA">
              <w:rPr>
                <w:rFonts w:ascii="Calibri" w:hAnsi="Calibri"/>
                <w:sz w:val="12"/>
                <w:szCs w:val="12"/>
              </w:rPr>
              <w:t>*outdoors&gt;&gt;</w:t>
            </w:r>
          </w:p>
        </w:tc>
        <w:tc>
          <w:tcPr>
            <w:tcW w:w="1228" w:type="dxa"/>
            <w:shd w:val="clear" w:color="auto" w:fill="auto"/>
          </w:tcPr>
          <w:p w14:paraId="63E2EDFF" w14:textId="23A1A398" w:rsidR="000F7E99" w:rsidRPr="00617BC3" w:rsidRDefault="000F7E99" w:rsidP="00617BC3">
            <w:pPr>
              <w:rPr>
                <w:rFonts w:asciiTheme="minorHAnsi" w:hAnsiTheme="minorHAnsi"/>
                <w:sz w:val="12"/>
                <w:szCs w:val="12"/>
              </w:rPr>
            </w:pPr>
            <w:r w:rsidRPr="00DA60CA">
              <w:rPr>
                <w:rFonts w:asciiTheme="minorHAnsi" w:hAnsiTheme="minorHAnsi"/>
                <w:sz w:val="12"/>
                <w:szCs w:val="12"/>
              </w:rPr>
              <w:t>&lt;&lt;</w:t>
            </w:r>
            <w:r w:rsidRPr="00617BC3">
              <w:rPr>
                <w:rFonts w:asciiTheme="minorHAnsi" w:hAnsiTheme="minorHAnsi"/>
                <w:sz w:val="12"/>
                <w:szCs w:val="12"/>
              </w:rPr>
              <w:t xml:space="preserve">if </w:t>
            </w:r>
            <w:r w:rsidRPr="00617BC3">
              <w:rPr>
                <w:rFonts w:asciiTheme="minorHAnsi" w:hAnsiTheme="minorHAnsi"/>
                <w:sz w:val="12"/>
                <w:szCs w:val="12"/>
                <w:highlight w:val="yellow"/>
              </w:rPr>
              <w:t>K04</w:t>
            </w:r>
            <w:r w:rsidRPr="00617BC3">
              <w:rPr>
                <w:rFonts w:asciiTheme="minorHAnsi" w:hAnsiTheme="minorHAnsi"/>
                <w:sz w:val="12"/>
                <w:szCs w:val="12"/>
              </w:rPr>
              <w:t xml:space="preserve">=no, </w:t>
            </w:r>
          </w:p>
          <w:p w14:paraId="74CC4A0A" w14:textId="13D13637" w:rsidR="000F7E99" w:rsidRDefault="000F7E99" w:rsidP="00617BC3">
            <w:pPr>
              <w:rPr>
                <w:rFonts w:asciiTheme="minorHAnsi" w:hAnsiTheme="minorHAnsi"/>
                <w:sz w:val="12"/>
                <w:szCs w:val="12"/>
              </w:rPr>
            </w:pPr>
            <w:r w:rsidRPr="00617BC3">
              <w:rPr>
                <w:rFonts w:asciiTheme="minorHAnsi" w:hAnsiTheme="minorHAnsi"/>
                <w:sz w:val="12"/>
                <w:szCs w:val="12"/>
              </w:rPr>
              <w:t>then value=n/a,</w:t>
            </w:r>
          </w:p>
          <w:p w14:paraId="54295A2F" w14:textId="77777777" w:rsidR="000F7E99" w:rsidRDefault="000F7E99" w:rsidP="00DA60CA">
            <w:pPr>
              <w:rPr>
                <w:rFonts w:asciiTheme="minorHAnsi" w:hAnsiTheme="minorHAnsi"/>
                <w:sz w:val="12"/>
                <w:szCs w:val="12"/>
              </w:rPr>
            </w:pPr>
          </w:p>
          <w:p w14:paraId="75940ACF" w14:textId="1E1156A2" w:rsidR="000F7E99" w:rsidRPr="00DA60CA" w:rsidRDefault="000F7E99" w:rsidP="00DA60CA">
            <w:pPr>
              <w:rPr>
                <w:rFonts w:asciiTheme="minorHAnsi" w:hAnsiTheme="minorHAnsi"/>
                <w:sz w:val="12"/>
                <w:szCs w:val="12"/>
              </w:rPr>
            </w:pPr>
            <w:r>
              <w:rPr>
                <w:rFonts w:asciiTheme="minorHAnsi" w:hAnsiTheme="minorHAnsi"/>
                <w:sz w:val="12"/>
                <w:szCs w:val="12"/>
              </w:rPr>
              <w:t xml:space="preserve">else </w:t>
            </w:r>
            <w:r w:rsidRPr="00DA60CA">
              <w:rPr>
                <w:rFonts w:asciiTheme="minorHAnsi" w:hAnsiTheme="minorHAnsi"/>
                <w:sz w:val="12"/>
                <w:szCs w:val="12"/>
              </w:rPr>
              <w:t xml:space="preserve">user pick </w:t>
            </w:r>
            <w:r>
              <w:rPr>
                <w:rFonts w:asciiTheme="minorHAnsi" w:hAnsiTheme="minorHAnsi"/>
                <w:sz w:val="12"/>
                <w:szCs w:val="12"/>
              </w:rPr>
              <w:t xml:space="preserve">one value </w:t>
            </w:r>
            <w:r w:rsidRPr="00DA60CA">
              <w:rPr>
                <w:rFonts w:asciiTheme="minorHAnsi" w:hAnsiTheme="minorHAnsi"/>
                <w:sz w:val="12"/>
                <w:szCs w:val="12"/>
              </w:rPr>
              <w:t>from</w:t>
            </w:r>
            <w:r>
              <w:rPr>
                <w:rFonts w:asciiTheme="minorHAnsi" w:hAnsiTheme="minorHAnsi"/>
                <w:sz w:val="12"/>
                <w:szCs w:val="12"/>
              </w:rPr>
              <w:t xml:space="preserve"> the following </w:t>
            </w:r>
            <w:r w:rsidRPr="00DA60CA">
              <w:rPr>
                <w:rFonts w:asciiTheme="minorHAnsi" w:hAnsiTheme="minorHAnsi"/>
                <w:sz w:val="12"/>
                <w:szCs w:val="12"/>
              </w:rPr>
              <w:t xml:space="preserve"> list:</w:t>
            </w:r>
          </w:p>
          <w:p w14:paraId="057FC3B0" w14:textId="15B5CC32" w:rsidR="000F7E99" w:rsidRDefault="000F7E99" w:rsidP="00DA60CA">
            <w:pPr>
              <w:rPr>
                <w:rFonts w:asciiTheme="minorHAnsi" w:hAnsiTheme="minorHAnsi"/>
                <w:sz w:val="12"/>
                <w:szCs w:val="12"/>
              </w:rPr>
            </w:pPr>
            <w:r>
              <w:rPr>
                <w:rFonts w:asciiTheme="minorHAnsi" w:hAnsiTheme="minorHAnsi"/>
                <w:sz w:val="12"/>
                <w:szCs w:val="12"/>
              </w:rPr>
              <w:t>R-4.2</w:t>
            </w:r>
          </w:p>
          <w:p w14:paraId="54E7E112" w14:textId="2DB7F6B2" w:rsidR="000F7E99" w:rsidRPr="00DA60CA" w:rsidRDefault="000F7E99" w:rsidP="00DA60CA">
            <w:pPr>
              <w:rPr>
                <w:rFonts w:asciiTheme="minorHAnsi" w:hAnsiTheme="minorHAnsi"/>
                <w:sz w:val="12"/>
                <w:szCs w:val="12"/>
              </w:rPr>
            </w:pPr>
            <w:r w:rsidRPr="00DA60CA">
              <w:rPr>
                <w:rFonts w:asciiTheme="minorHAnsi" w:hAnsiTheme="minorHAnsi"/>
                <w:sz w:val="12"/>
                <w:szCs w:val="12"/>
              </w:rPr>
              <w:t xml:space="preserve">R-6, </w:t>
            </w:r>
          </w:p>
          <w:p w14:paraId="5EB25DD5" w14:textId="77777777" w:rsidR="000F7E99" w:rsidRPr="00DA60CA" w:rsidRDefault="000F7E99" w:rsidP="00DA60CA">
            <w:pPr>
              <w:rPr>
                <w:rFonts w:asciiTheme="minorHAnsi" w:hAnsiTheme="minorHAnsi"/>
                <w:sz w:val="12"/>
                <w:szCs w:val="12"/>
              </w:rPr>
            </w:pPr>
            <w:r w:rsidRPr="00DA60CA">
              <w:rPr>
                <w:rFonts w:asciiTheme="minorHAnsi" w:hAnsiTheme="minorHAnsi"/>
                <w:sz w:val="12"/>
                <w:szCs w:val="12"/>
              </w:rPr>
              <w:t xml:space="preserve">R-8, </w:t>
            </w:r>
          </w:p>
          <w:p w14:paraId="7BC69C9A" w14:textId="77777777" w:rsidR="000F7E99" w:rsidRPr="00DA60CA" w:rsidRDefault="000F7E99" w:rsidP="00DA60CA">
            <w:pPr>
              <w:rPr>
                <w:rFonts w:asciiTheme="minorHAnsi" w:hAnsiTheme="minorHAnsi"/>
                <w:sz w:val="12"/>
                <w:szCs w:val="12"/>
              </w:rPr>
            </w:pPr>
            <w:r w:rsidRPr="00DA60CA">
              <w:rPr>
                <w:rFonts w:asciiTheme="minorHAnsi" w:hAnsiTheme="minorHAnsi"/>
                <w:sz w:val="12"/>
                <w:szCs w:val="12"/>
              </w:rPr>
              <w:t xml:space="preserve">R-10, </w:t>
            </w:r>
          </w:p>
          <w:p w14:paraId="0D72B330" w14:textId="77777777" w:rsidR="000F7E99" w:rsidRPr="00DA60CA" w:rsidRDefault="000F7E99" w:rsidP="00DA60CA">
            <w:pPr>
              <w:rPr>
                <w:rFonts w:asciiTheme="minorHAnsi" w:hAnsiTheme="minorHAnsi"/>
                <w:sz w:val="12"/>
                <w:szCs w:val="12"/>
              </w:rPr>
            </w:pPr>
            <w:r w:rsidRPr="00DA60CA">
              <w:rPr>
                <w:rFonts w:asciiTheme="minorHAnsi" w:hAnsiTheme="minorHAnsi"/>
                <w:sz w:val="12"/>
                <w:szCs w:val="12"/>
              </w:rPr>
              <w:t xml:space="preserve">R-12;  </w:t>
            </w:r>
          </w:p>
          <w:p w14:paraId="5D892770" w14:textId="23CA2CFA" w:rsidR="000F7E99" w:rsidRDefault="000F7E99" w:rsidP="00DA60CA">
            <w:pPr>
              <w:rPr>
                <w:rFonts w:asciiTheme="minorHAnsi" w:hAnsiTheme="minorHAnsi"/>
                <w:sz w:val="12"/>
                <w:szCs w:val="12"/>
              </w:rPr>
            </w:pPr>
            <w:r w:rsidRPr="00D26A5B">
              <w:rPr>
                <w:rFonts w:asciiTheme="minorHAnsi" w:hAnsiTheme="minorHAnsi"/>
                <w:b/>
                <w:sz w:val="12"/>
                <w:szCs w:val="12"/>
              </w:rPr>
              <w:t>check value</w:t>
            </w:r>
            <w:r w:rsidRPr="00DA60CA">
              <w:rPr>
                <w:rFonts w:asciiTheme="minorHAnsi" w:hAnsiTheme="minorHAnsi"/>
                <w:sz w:val="12"/>
                <w:szCs w:val="12"/>
              </w:rPr>
              <w:t xml:space="preserve">: </w:t>
            </w:r>
          </w:p>
          <w:p w14:paraId="724F1559" w14:textId="61B85F3E" w:rsidR="000F7E99" w:rsidRPr="00FF7B47" w:rsidRDefault="000F7E99" w:rsidP="00DD0782">
            <w:pPr>
              <w:rPr>
                <w:rFonts w:asciiTheme="minorHAnsi" w:hAnsiTheme="minorHAnsi"/>
                <w:sz w:val="12"/>
                <w:szCs w:val="12"/>
              </w:rPr>
            </w:pPr>
            <w:r w:rsidRPr="00FF7B47">
              <w:rPr>
                <w:rFonts w:asciiTheme="minorHAnsi" w:hAnsiTheme="minorHAnsi"/>
                <w:sz w:val="12"/>
                <w:szCs w:val="12"/>
              </w:rPr>
              <w:t xml:space="preserve">must be ≥ value in </w:t>
            </w:r>
            <w:r>
              <w:rPr>
                <w:rFonts w:asciiTheme="minorHAnsi" w:hAnsiTheme="minorHAnsi"/>
                <w:sz w:val="12"/>
                <w:szCs w:val="12"/>
                <w:highlight w:val="yellow"/>
              </w:rPr>
              <w:t>K</w:t>
            </w:r>
            <w:r w:rsidRPr="003D3D2E">
              <w:rPr>
                <w:rFonts w:asciiTheme="minorHAnsi" w:hAnsiTheme="minorHAnsi"/>
                <w:sz w:val="12"/>
                <w:szCs w:val="12"/>
                <w:highlight w:val="yellow"/>
              </w:rPr>
              <w:t>05</w:t>
            </w:r>
            <w:r w:rsidRPr="00FF7B47">
              <w:rPr>
                <w:rFonts w:asciiTheme="minorHAnsi" w:hAnsiTheme="minorHAnsi"/>
                <w:sz w:val="12"/>
                <w:szCs w:val="12"/>
              </w:rPr>
              <w:t xml:space="preserve"> to comply subject to the following exception: </w:t>
            </w:r>
          </w:p>
          <w:p w14:paraId="5EF2F296" w14:textId="0CAA0583" w:rsidR="000F7E99" w:rsidRPr="00FF7B47" w:rsidRDefault="000F7E99" w:rsidP="00DD0782">
            <w:pPr>
              <w:rPr>
                <w:rFonts w:asciiTheme="minorHAnsi" w:hAnsiTheme="minorHAnsi"/>
                <w:sz w:val="12"/>
                <w:szCs w:val="12"/>
              </w:rPr>
            </w:pPr>
            <w:r w:rsidRPr="00FF7B47">
              <w:rPr>
                <w:rFonts w:asciiTheme="minorHAnsi" w:hAnsiTheme="minorHAnsi"/>
                <w:b/>
                <w:sz w:val="12"/>
                <w:szCs w:val="12"/>
              </w:rPr>
              <w:t>if</w:t>
            </w:r>
            <w:r w:rsidRPr="00FF7B47">
              <w:rPr>
                <w:rFonts w:asciiTheme="minorHAnsi" w:hAnsiTheme="minorHAnsi"/>
                <w:sz w:val="12"/>
                <w:szCs w:val="12"/>
              </w:rPr>
              <w:t xml:space="preserve"> </w:t>
            </w:r>
            <w:r>
              <w:rPr>
                <w:rFonts w:asciiTheme="minorHAnsi" w:hAnsiTheme="minorHAnsi"/>
                <w:sz w:val="12"/>
                <w:szCs w:val="12"/>
                <w:highlight w:val="yellow"/>
              </w:rPr>
              <w:t>K</w:t>
            </w:r>
            <w:r w:rsidRPr="003D3D2E">
              <w:rPr>
                <w:rFonts w:asciiTheme="minorHAnsi" w:hAnsiTheme="minorHAnsi"/>
                <w:sz w:val="12"/>
                <w:szCs w:val="12"/>
                <w:highlight w:val="yellow"/>
              </w:rPr>
              <w:t>10</w:t>
            </w:r>
            <w:r w:rsidRPr="00FF7B47">
              <w:rPr>
                <w:rFonts w:asciiTheme="minorHAnsi" w:hAnsiTheme="minorHAnsi"/>
                <w:sz w:val="12"/>
                <w:szCs w:val="12"/>
              </w:rPr>
              <w:t>=</w:t>
            </w:r>
          </w:p>
          <w:p w14:paraId="29515D0E" w14:textId="77777777" w:rsidR="000F7E99" w:rsidRPr="00FF7B47" w:rsidRDefault="000F7E99" w:rsidP="00DD0782">
            <w:pPr>
              <w:rPr>
                <w:rFonts w:asciiTheme="minorHAnsi" w:hAnsiTheme="minorHAnsi"/>
                <w:sz w:val="12"/>
                <w:szCs w:val="12"/>
              </w:rPr>
            </w:pPr>
            <w:r w:rsidRPr="00FF7B47">
              <w:rPr>
                <w:rFonts w:asciiTheme="minorHAnsi" w:hAnsiTheme="minorHAnsi"/>
                <w:sz w:val="12"/>
                <w:szCs w:val="12"/>
              </w:rPr>
              <w:t>*Ducts ≥R4.2 entirely in Conditioned Space,</w:t>
            </w:r>
          </w:p>
          <w:p w14:paraId="4F8B97B7" w14:textId="2D1001DE" w:rsidR="000F7E99" w:rsidRDefault="000F7E99" w:rsidP="00DA60CA">
            <w:pPr>
              <w:rPr>
                <w:rFonts w:asciiTheme="minorHAnsi" w:hAnsiTheme="minorHAnsi"/>
                <w:sz w:val="12"/>
                <w:szCs w:val="12"/>
              </w:rPr>
            </w:pPr>
            <w:r w:rsidRPr="00FF7B47">
              <w:rPr>
                <w:rFonts w:asciiTheme="minorHAnsi" w:hAnsiTheme="minorHAnsi"/>
                <w:b/>
                <w:sz w:val="12"/>
                <w:szCs w:val="12"/>
              </w:rPr>
              <w:t>then</w:t>
            </w:r>
            <w:r w:rsidRPr="00FF7B47">
              <w:rPr>
                <w:rFonts w:asciiTheme="minorHAnsi" w:hAnsiTheme="minorHAnsi"/>
                <w:sz w:val="12"/>
                <w:szCs w:val="12"/>
              </w:rPr>
              <w:t xml:space="preserve"> R-4.2 complies</w:t>
            </w:r>
          </w:p>
          <w:p w14:paraId="63C20509" w14:textId="77777777" w:rsidR="000F7E99" w:rsidRPr="00DA60CA" w:rsidRDefault="000F7E99" w:rsidP="00DA60CA">
            <w:pPr>
              <w:rPr>
                <w:rFonts w:asciiTheme="minorHAnsi" w:hAnsiTheme="minorHAnsi"/>
                <w:sz w:val="12"/>
                <w:szCs w:val="12"/>
              </w:rPr>
            </w:pPr>
          </w:p>
          <w:p w14:paraId="7ADC3CBC" w14:textId="0FAAB05F" w:rsidR="000F7E99" w:rsidRPr="00DA60CA" w:rsidRDefault="000F7E99" w:rsidP="00DA60CA">
            <w:pPr>
              <w:rPr>
                <w:rFonts w:asciiTheme="minorHAnsi" w:hAnsiTheme="minorHAnsi"/>
                <w:sz w:val="12"/>
                <w:szCs w:val="12"/>
              </w:rPr>
            </w:pPr>
          </w:p>
          <w:p w14:paraId="782FDF79" w14:textId="66BD6C21" w:rsidR="000F7E99" w:rsidRPr="00DA60CA" w:rsidRDefault="000F7E99" w:rsidP="00DA60CA">
            <w:pPr>
              <w:rPr>
                <w:rFonts w:asciiTheme="minorHAnsi" w:hAnsiTheme="minorHAnsi"/>
                <w:sz w:val="12"/>
                <w:szCs w:val="12"/>
              </w:rPr>
            </w:pPr>
            <w:r w:rsidRPr="00DA60CA">
              <w:rPr>
                <w:rFonts w:asciiTheme="minorHAnsi" w:hAnsiTheme="minorHAnsi"/>
                <w:sz w:val="12"/>
                <w:szCs w:val="12"/>
              </w:rPr>
              <w:t>flag non-compliant value and report in project status notes field; a revised CF1R or revised installation may be required</w:t>
            </w:r>
            <w:r>
              <w:rPr>
                <w:rFonts w:asciiTheme="minorHAnsi" w:hAnsiTheme="minorHAnsi"/>
                <w:sz w:val="12"/>
                <w:szCs w:val="12"/>
              </w:rPr>
              <w:t>&gt;&gt;</w:t>
            </w:r>
          </w:p>
          <w:p w14:paraId="0450F9DB" w14:textId="4769CD4A" w:rsidR="000F7E99" w:rsidRPr="00DA60CA" w:rsidRDefault="000F7E99" w:rsidP="00DA60CA">
            <w:pPr>
              <w:rPr>
                <w:rFonts w:asciiTheme="minorHAnsi" w:hAnsiTheme="minorHAnsi"/>
                <w:sz w:val="12"/>
                <w:szCs w:val="12"/>
              </w:rPr>
            </w:pPr>
          </w:p>
        </w:tc>
        <w:tc>
          <w:tcPr>
            <w:tcW w:w="1261" w:type="dxa"/>
          </w:tcPr>
          <w:p w14:paraId="3EE3611B" w14:textId="14F9BBE7" w:rsidR="000F7E99" w:rsidRPr="00DA60CA" w:rsidRDefault="000F7E99" w:rsidP="00DA60CA">
            <w:pPr>
              <w:keepNext/>
              <w:rPr>
                <w:rFonts w:ascii="Calibri" w:hAnsi="Calibri"/>
                <w:sz w:val="12"/>
                <w:szCs w:val="12"/>
              </w:rPr>
            </w:pPr>
            <w:r>
              <w:rPr>
                <w:rFonts w:ascii="Calibri" w:hAnsi="Calibri"/>
                <w:sz w:val="12"/>
                <w:szCs w:val="12"/>
              </w:rPr>
              <w:t xml:space="preserve">&lt;&lt;if </w:t>
            </w:r>
            <w:r w:rsidRPr="00617BC3">
              <w:rPr>
                <w:rFonts w:ascii="Calibri" w:hAnsi="Calibri"/>
                <w:sz w:val="12"/>
                <w:szCs w:val="12"/>
                <w:highlight w:val="yellow"/>
              </w:rPr>
              <w:t>K04</w:t>
            </w:r>
            <w:r w:rsidRPr="00DA60CA">
              <w:rPr>
                <w:rFonts w:ascii="Calibri" w:hAnsi="Calibri"/>
                <w:sz w:val="12"/>
                <w:szCs w:val="12"/>
              </w:rPr>
              <w:t xml:space="preserve">=no, </w:t>
            </w:r>
          </w:p>
          <w:p w14:paraId="341116BC" w14:textId="77777777" w:rsidR="000F7E99" w:rsidRPr="00DA60CA" w:rsidRDefault="000F7E99" w:rsidP="00DA60CA">
            <w:pPr>
              <w:keepNext/>
              <w:rPr>
                <w:rFonts w:ascii="Calibri" w:hAnsi="Calibri"/>
                <w:sz w:val="12"/>
                <w:szCs w:val="12"/>
              </w:rPr>
            </w:pPr>
            <w:r w:rsidRPr="00DA60CA">
              <w:rPr>
                <w:rFonts w:ascii="Calibri" w:hAnsi="Calibri"/>
                <w:sz w:val="12"/>
                <w:szCs w:val="12"/>
              </w:rPr>
              <w:t>then value=n/a,</w:t>
            </w:r>
          </w:p>
          <w:p w14:paraId="0EA2008B" w14:textId="77777777" w:rsidR="000F7E99" w:rsidRPr="00DA60CA" w:rsidRDefault="000F7E99" w:rsidP="00DA60CA">
            <w:pPr>
              <w:keepNext/>
              <w:rPr>
                <w:rFonts w:ascii="Calibri" w:hAnsi="Calibri"/>
                <w:sz w:val="12"/>
                <w:szCs w:val="12"/>
              </w:rPr>
            </w:pPr>
          </w:p>
          <w:p w14:paraId="77FB8A97" w14:textId="77777777" w:rsidR="000F7E99" w:rsidRPr="00DA60CA" w:rsidRDefault="000F7E99" w:rsidP="00DA60CA">
            <w:pPr>
              <w:keepNext/>
              <w:rPr>
                <w:rFonts w:ascii="Calibri" w:hAnsi="Calibri"/>
                <w:sz w:val="12"/>
                <w:szCs w:val="12"/>
              </w:rPr>
            </w:pPr>
            <w:r w:rsidRPr="00DA60CA">
              <w:rPr>
                <w:rFonts w:ascii="Calibri" w:hAnsi="Calibri"/>
                <w:sz w:val="12"/>
                <w:szCs w:val="12"/>
              </w:rPr>
              <w:t>else user pick one from the following list:</w:t>
            </w:r>
          </w:p>
          <w:p w14:paraId="0800C89B" w14:textId="77777777" w:rsidR="000F7E99" w:rsidRPr="00DA60CA" w:rsidRDefault="000F7E99" w:rsidP="00DA60CA">
            <w:pPr>
              <w:keepNext/>
              <w:rPr>
                <w:rFonts w:ascii="Calibri" w:hAnsi="Calibri"/>
                <w:sz w:val="12"/>
                <w:szCs w:val="12"/>
              </w:rPr>
            </w:pPr>
            <w:r w:rsidRPr="00DA60CA">
              <w:rPr>
                <w:rFonts w:ascii="Calibri" w:hAnsi="Calibri"/>
                <w:sz w:val="12"/>
                <w:szCs w:val="12"/>
              </w:rPr>
              <w:t>* conditioned space-entirely,</w:t>
            </w:r>
          </w:p>
          <w:p w14:paraId="211C9EA1" w14:textId="77777777" w:rsidR="000F7E99" w:rsidRPr="00DA60CA" w:rsidRDefault="000F7E99" w:rsidP="00DA60CA">
            <w:pPr>
              <w:keepNext/>
              <w:rPr>
                <w:rFonts w:ascii="Calibri" w:hAnsi="Calibri"/>
                <w:sz w:val="12"/>
                <w:szCs w:val="12"/>
              </w:rPr>
            </w:pPr>
            <w:r w:rsidRPr="00DA60CA">
              <w:rPr>
                <w:rFonts w:ascii="Calibri" w:hAnsi="Calibri"/>
                <w:sz w:val="12"/>
                <w:szCs w:val="12"/>
              </w:rPr>
              <w:t>*unconditioned attic,</w:t>
            </w:r>
          </w:p>
          <w:p w14:paraId="61FE426E" w14:textId="77777777" w:rsidR="000F7E99" w:rsidRPr="00DA60CA" w:rsidRDefault="000F7E99" w:rsidP="00DA60CA">
            <w:pPr>
              <w:keepNext/>
              <w:rPr>
                <w:rFonts w:ascii="Calibri" w:hAnsi="Calibri"/>
                <w:sz w:val="12"/>
                <w:szCs w:val="12"/>
              </w:rPr>
            </w:pPr>
            <w:r w:rsidRPr="00DA60CA">
              <w:rPr>
                <w:rFonts w:ascii="Calibri" w:hAnsi="Calibri"/>
                <w:sz w:val="12"/>
                <w:szCs w:val="12"/>
              </w:rPr>
              <w:t>*unconditioned crawl space,</w:t>
            </w:r>
          </w:p>
          <w:p w14:paraId="72475BC9" w14:textId="77777777" w:rsidR="000F7E99" w:rsidRPr="00DA60CA" w:rsidRDefault="000F7E99" w:rsidP="00DA60CA">
            <w:pPr>
              <w:keepNext/>
              <w:rPr>
                <w:rFonts w:ascii="Calibri" w:hAnsi="Calibri"/>
                <w:sz w:val="12"/>
                <w:szCs w:val="12"/>
              </w:rPr>
            </w:pPr>
            <w:r w:rsidRPr="00DA60CA">
              <w:rPr>
                <w:rFonts w:ascii="Calibri" w:hAnsi="Calibri"/>
                <w:sz w:val="12"/>
                <w:szCs w:val="12"/>
              </w:rPr>
              <w:t>*controlled ventilation crawl space</w:t>
            </w:r>
          </w:p>
          <w:p w14:paraId="36992874" w14:textId="77777777" w:rsidR="000F7E99" w:rsidRPr="00DA60CA" w:rsidRDefault="000F7E99" w:rsidP="00DA60CA">
            <w:pPr>
              <w:keepNext/>
              <w:rPr>
                <w:rFonts w:ascii="Calibri" w:hAnsi="Calibri"/>
                <w:sz w:val="12"/>
                <w:szCs w:val="12"/>
              </w:rPr>
            </w:pPr>
            <w:r w:rsidRPr="00DA60CA">
              <w:rPr>
                <w:rFonts w:ascii="Calibri" w:hAnsi="Calibri"/>
                <w:sz w:val="12"/>
                <w:szCs w:val="12"/>
              </w:rPr>
              <w:t>*unconditioned garage,</w:t>
            </w:r>
          </w:p>
          <w:p w14:paraId="2CB1BC7D" w14:textId="77777777" w:rsidR="000F7E99" w:rsidRPr="00DA60CA" w:rsidRDefault="000F7E99" w:rsidP="00DA60CA">
            <w:pPr>
              <w:keepNext/>
              <w:rPr>
                <w:rFonts w:ascii="Calibri" w:hAnsi="Calibri"/>
                <w:sz w:val="12"/>
                <w:szCs w:val="12"/>
              </w:rPr>
            </w:pPr>
            <w:r w:rsidRPr="00DA60CA">
              <w:rPr>
                <w:rFonts w:ascii="Calibri" w:hAnsi="Calibri"/>
                <w:sz w:val="12"/>
                <w:szCs w:val="12"/>
              </w:rPr>
              <w:t>*unconditioned basement,</w:t>
            </w:r>
          </w:p>
          <w:p w14:paraId="3BEA68E5" w14:textId="3998D2CA" w:rsidR="000F7E99" w:rsidRPr="00DA60CA" w:rsidRDefault="000F7E99" w:rsidP="00DA60CA">
            <w:pPr>
              <w:keepNext/>
              <w:rPr>
                <w:rFonts w:ascii="Calibri" w:hAnsi="Calibri"/>
                <w:sz w:val="12"/>
                <w:szCs w:val="12"/>
              </w:rPr>
            </w:pPr>
            <w:r w:rsidRPr="00DA60CA">
              <w:rPr>
                <w:rFonts w:ascii="Calibri" w:hAnsi="Calibri"/>
                <w:sz w:val="12"/>
                <w:szCs w:val="12"/>
              </w:rPr>
              <w:t>*outdoors&gt;&gt;</w:t>
            </w:r>
          </w:p>
        </w:tc>
        <w:tc>
          <w:tcPr>
            <w:tcW w:w="989" w:type="dxa"/>
          </w:tcPr>
          <w:p w14:paraId="19065C2D" w14:textId="77777777" w:rsidR="000F7E99" w:rsidRDefault="000F7E99" w:rsidP="00DA60CA">
            <w:pPr>
              <w:keepNext/>
              <w:rPr>
                <w:rFonts w:ascii="Calibri" w:hAnsi="Calibri"/>
                <w:sz w:val="12"/>
                <w:szCs w:val="12"/>
              </w:rPr>
            </w:pPr>
            <w:r>
              <w:rPr>
                <w:rFonts w:ascii="Calibri" w:hAnsi="Calibri"/>
                <w:sz w:val="12"/>
                <w:szCs w:val="12"/>
              </w:rPr>
              <w:t xml:space="preserve">&lt;&lt; if </w:t>
            </w:r>
            <w:r w:rsidRPr="00617BC3">
              <w:rPr>
                <w:rFonts w:ascii="Calibri" w:hAnsi="Calibri"/>
                <w:sz w:val="12"/>
                <w:szCs w:val="12"/>
                <w:highlight w:val="yellow"/>
              </w:rPr>
              <w:t>K04</w:t>
            </w:r>
            <w:r w:rsidRPr="00DA60CA">
              <w:rPr>
                <w:rFonts w:ascii="Calibri" w:hAnsi="Calibri"/>
                <w:sz w:val="12"/>
                <w:szCs w:val="12"/>
              </w:rPr>
              <w:t xml:space="preserve">=no, </w:t>
            </w:r>
          </w:p>
          <w:p w14:paraId="702CE848" w14:textId="6AF37618" w:rsidR="000F7E99" w:rsidRPr="00DA60CA" w:rsidRDefault="000F7E99" w:rsidP="00DA60CA">
            <w:pPr>
              <w:keepNext/>
              <w:rPr>
                <w:rFonts w:ascii="Calibri" w:hAnsi="Calibri"/>
                <w:sz w:val="12"/>
                <w:szCs w:val="12"/>
              </w:rPr>
            </w:pPr>
            <w:r w:rsidRPr="00DA60CA">
              <w:rPr>
                <w:rFonts w:ascii="Calibri" w:hAnsi="Calibri"/>
                <w:sz w:val="12"/>
                <w:szCs w:val="12"/>
              </w:rPr>
              <w:t xml:space="preserve">then value=n/a, </w:t>
            </w:r>
          </w:p>
          <w:p w14:paraId="05D809E5" w14:textId="77777777" w:rsidR="000F7E99" w:rsidRPr="00DA60CA" w:rsidRDefault="000F7E99" w:rsidP="00DA60CA">
            <w:pPr>
              <w:keepNext/>
              <w:rPr>
                <w:rFonts w:ascii="Calibri" w:hAnsi="Calibri"/>
                <w:sz w:val="12"/>
                <w:szCs w:val="12"/>
              </w:rPr>
            </w:pPr>
          </w:p>
          <w:p w14:paraId="4C0053DB" w14:textId="77777777" w:rsidR="000F7E99" w:rsidRPr="00DA60CA" w:rsidRDefault="000F7E99" w:rsidP="00DA60CA">
            <w:pPr>
              <w:keepNext/>
              <w:rPr>
                <w:rFonts w:ascii="Calibri" w:hAnsi="Calibri"/>
                <w:sz w:val="12"/>
                <w:szCs w:val="12"/>
              </w:rPr>
            </w:pPr>
            <w:r w:rsidRPr="00DA60CA">
              <w:rPr>
                <w:rFonts w:ascii="Calibri" w:hAnsi="Calibri"/>
                <w:sz w:val="12"/>
                <w:szCs w:val="12"/>
              </w:rPr>
              <w:t>else user pick one value from the following list:</w:t>
            </w:r>
          </w:p>
          <w:p w14:paraId="439DE534" w14:textId="77777777" w:rsidR="000F7E99" w:rsidRPr="00DA60CA" w:rsidRDefault="000F7E99" w:rsidP="00DA60CA">
            <w:pPr>
              <w:keepNext/>
              <w:rPr>
                <w:rFonts w:ascii="Calibri" w:hAnsi="Calibri"/>
                <w:sz w:val="12"/>
                <w:szCs w:val="12"/>
              </w:rPr>
            </w:pPr>
            <w:r w:rsidRPr="00DA60CA">
              <w:rPr>
                <w:rFonts w:ascii="Calibri" w:hAnsi="Calibri"/>
                <w:sz w:val="12"/>
                <w:szCs w:val="12"/>
              </w:rPr>
              <w:t>*R-4.2,</w:t>
            </w:r>
          </w:p>
          <w:p w14:paraId="1B6EE445" w14:textId="77777777" w:rsidR="000F7E99" w:rsidRPr="00DA60CA" w:rsidRDefault="000F7E99" w:rsidP="00DA60CA">
            <w:pPr>
              <w:keepNext/>
              <w:rPr>
                <w:rFonts w:ascii="Calibri" w:hAnsi="Calibri"/>
                <w:sz w:val="12"/>
                <w:szCs w:val="12"/>
              </w:rPr>
            </w:pPr>
            <w:r w:rsidRPr="00DA60CA">
              <w:rPr>
                <w:rFonts w:ascii="Calibri" w:hAnsi="Calibri"/>
                <w:sz w:val="12"/>
                <w:szCs w:val="12"/>
              </w:rPr>
              <w:t xml:space="preserve">*R-6, </w:t>
            </w:r>
          </w:p>
          <w:p w14:paraId="0837DF85" w14:textId="77777777" w:rsidR="000F7E99" w:rsidRPr="00DA60CA" w:rsidRDefault="000F7E99" w:rsidP="00DA60CA">
            <w:pPr>
              <w:keepNext/>
              <w:rPr>
                <w:rFonts w:ascii="Calibri" w:hAnsi="Calibri"/>
                <w:sz w:val="12"/>
                <w:szCs w:val="12"/>
              </w:rPr>
            </w:pPr>
            <w:r w:rsidRPr="00DA60CA">
              <w:rPr>
                <w:rFonts w:ascii="Calibri" w:hAnsi="Calibri"/>
                <w:sz w:val="12"/>
                <w:szCs w:val="12"/>
              </w:rPr>
              <w:t xml:space="preserve">*R-8, </w:t>
            </w:r>
          </w:p>
          <w:p w14:paraId="6286AA7C" w14:textId="77777777" w:rsidR="000F7E99" w:rsidRPr="00DA60CA" w:rsidRDefault="000F7E99" w:rsidP="00DA60CA">
            <w:pPr>
              <w:keepNext/>
              <w:rPr>
                <w:rFonts w:ascii="Calibri" w:hAnsi="Calibri"/>
                <w:sz w:val="12"/>
                <w:szCs w:val="12"/>
              </w:rPr>
            </w:pPr>
            <w:r w:rsidRPr="00DA60CA">
              <w:rPr>
                <w:rFonts w:ascii="Calibri" w:hAnsi="Calibri"/>
                <w:sz w:val="12"/>
                <w:szCs w:val="12"/>
              </w:rPr>
              <w:t xml:space="preserve">*R-10, </w:t>
            </w:r>
          </w:p>
          <w:p w14:paraId="63474796" w14:textId="77777777" w:rsidR="000F7E99" w:rsidRPr="00DA60CA" w:rsidRDefault="000F7E99" w:rsidP="00DA60CA">
            <w:pPr>
              <w:keepNext/>
              <w:rPr>
                <w:rFonts w:ascii="Calibri" w:hAnsi="Calibri"/>
                <w:sz w:val="12"/>
                <w:szCs w:val="12"/>
              </w:rPr>
            </w:pPr>
            <w:r w:rsidRPr="00DA60CA">
              <w:rPr>
                <w:rFonts w:ascii="Calibri" w:hAnsi="Calibri"/>
                <w:sz w:val="12"/>
                <w:szCs w:val="12"/>
              </w:rPr>
              <w:t xml:space="preserve">*R-12;  </w:t>
            </w:r>
          </w:p>
          <w:p w14:paraId="40923EF4" w14:textId="77777777" w:rsidR="000F7E99" w:rsidRPr="00D26A5B" w:rsidRDefault="000F7E99" w:rsidP="00DA60CA">
            <w:pPr>
              <w:keepNext/>
              <w:rPr>
                <w:rFonts w:ascii="Calibri" w:hAnsi="Calibri"/>
                <w:b/>
                <w:sz w:val="12"/>
                <w:szCs w:val="12"/>
              </w:rPr>
            </w:pPr>
            <w:r w:rsidRPr="00D26A5B">
              <w:rPr>
                <w:rFonts w:ascii="Calibri" w:hAnsi="Calibri"/>
                <w:b/>
                <w:sz w:val="12"/>
                <w:szCs w:val="12"/>
              </w:rPr>
              <w:t xml:space="preserve">check value: </w:t>
            </w:r>
          </w:p>
          <w:p w14:paraId="4585DAFA" w14:textId="21F765EF" w:rsidR="000F7E99" w:rsidRPr="00DA60CA" w:rsidRDefault="000F7E99" w:rsidP="00DA60CA">
            <w:pPr>
              <w:keepNext/>
              <w:rPr>
                <w:rFonts w:ascii="Calibri" w:hAnsi="Calibri"/>
                <w:sz w:val="12"/>
                <w:szCs w:val="12"/>
              </w:rPr>
            </w:pPr>
            <w:r>
              <w:rPr>
                <w:rFonts w:ascii="Calibri" w:hAnsi="Calibri"/>
                <w:sz w:val="12"/>
                <w:szCs w:val="12"/>
              </w:rPr>
              <w:t xml:space="preserve">must be ≥ value in </w:t>
            </w:r>
            <w:r w:rsidRPr="00B902EA">
              <w:rPr>
                <w:rFonts w:ascii="Calibri" w:hAnsi="Calibri"/>
                <w:sz w:val="12"/>
                <w:szCs w:val="12"/>
                <w:highlight w:val="yellow"/>
              </w:rPr>
              <w:t>K05</w:t>
            </w:r>
            <w:r w:rsidRPr="00DA60CA">
              <w:rPr>
                <w:rFonts w:ascii="Calibri" w:hAnsi="Calibri"/>
                <w:sz w:val="12"/>
                <w:szCs w:val="12"/>
              </w:rPr>
              <w:t xml:space="preserve"> to comply subject to the following exception: </w:t>
            </w:r>
          </w:p>
          <w:p w14:paraId="3B2E7579" w14:textId="3BAE11C5" w:rsidR="000F7E99" w:rsidRPr="00DA60CA" w:rsidRDefault="000F7E99" w:rsidP="00DA60CA">
            <w:pPr>
              <w:keepNext/>
              <w:rPr>
                <w:rFonts w:ascii="Calibri" w:hAnsi="Calibri"/>
                <w:sz w:val="12"/>
                <w:szCs w:val="12"/>
              </w:rPr>
            </w:pPr>
            <w:r w:rsidRPr="00DA60CA">
              <w:rPr>
                <w:rFonts w:ascii="Calibri" w:hAnsi="Calibri"/>
                <w:sz w:val="12"/>
                <w:szCs w:val="12"/>
              </w:rPr>
              <w:t xml:space="preserve">if </w:t>
            </w:r>
            <w:r w:rsidRPr="00B902EA">
              <w:rPr>
                <w:rFonts w:ascii="Calibri" w:hAnsi="Calibri"/>
                <w:sz w:val="12"/>
                <w:szCs w:val="12"/>
                <w:highlight w:val="yellow"/>
              </w:rPr>
              <w:t>K10</w:t>
            </w:r>
            <w:r w:rsidRPr="00DA60CA">
              <w:rPr>
                <w:rFonts w:ascii="Calibri" w:hAnsi="Calibri"/>
                <w:sz w:val="12"/>
                <w:szCs w:val="12"/>
              </w:rPr>
              <w:t>=</w:t>
            </w:r>
          </w:p>
          <w:p w14:paraId="005D75D5" w14:textId="77777777" w:rsidR="000F7E99" w:rsidRPr="00DA60CA" w:rsidRDefault="000F7E99" w:rsidP="00DA60CA">
            <w:pPr>
              <w:keepNext/>
              <w:rPr>
                <w:rFonts w:ascii="Calibri" w:hAnsi="Calibri"/>
                <w:sz w:val="12"/>
                <w:szCs w:val="12"/>
              </w:rPr>
            </w:pPr>
            <w:r w:rsidRPr="00DA60CA">
              <w:rPr>
                <w:rFonts w:ascii="Calibri" w:hAnsi="Calibri"/>
                <w:sz w:val="12"/>
                <w:szCs w:val="12"/>
              </w:rPr>
              <w:t>*Ducts ≥R4.2 entirely in Conditioned Space,</w:t>
            </w:r>
          </w:p>
          <w:p w14:paraId="1C7E1BD0" w14:textId="6B5FE4A7" w:rsidR="000F7E99" w:rsidRPr="00DA60CA" w:rsidRDefault="000F7E99" w:rsidP="00DA60CA">
            <w:pPr>
              <w:keepNext/>
              <w:rPr>
                <w:rFonts w:ascii="Calibri" w:hAnsi="Calibri"/>
                <w:sz w:val="12"/>
                <w:szCs w:val="12"/>
              </w:rPr>
            </w:pPr>
            <w:r w:rsidRPr="00DA60CA">
              <w:rPr>
                <w:rFonts w:ascii="Calibri" w:hAnsi="Calibri"/>
                <w:sz w:val="12"/>
                <w:szCs w:val="12"/>
              </w:rPr>
              <w:t>then R-4.2 complie</w:t>
            </w:r>
            <w:r>
              <w:rPr>
                <w:rFonts w:ascii="Calibri" w:hAnsi="Calibri"/>
                <w:sz w:val="12"/>
                <w:szCs w:val="12"/>
              </w:rPr>
              <w:t>s;</w:t>
            </w:r>
          </w:p>
          <w:p w14:paraId="1AEAF71E" w14:textId="5BA8D072" w:rsidR="000F7E99" w:rsidRPr="00DA60CA" w:rsidRDefault="000F7E99" w:rsidP="00DA60CA">
            <w:pPr>
              <w:keepNext/>
              <w:rPr>
                <w:rFonts w:ascii="Calibri" w:hAnsi="Calibri"/>
                <w:sz w:val="12"/>
                <w:szCs w:val="12"/>
              </w:rPr>
            </w:pPr>
          </w:p>
          <w:p w14:paraId="28B08122" w14:textId="04CDE775" w:rsidR="000F7E99" w:rsidRPr="00DA60CA" w:rsidRDefault="000F7E99" w:rsidP="00DA60CA">
            <w:pPr>
              <w:keepNext/>
              <w:rPr>
                <w:rFonts w:ascii="Calibri" w:hAnsi="Calibri"/>
                <w:sz w:val="12"/>
                <w:szCs w:val="12"/>
              </w:rPr>
            </w:pPr>
            <w:r w:rsidRPr="00DA60CA">
              <w:rPr>
                <w:rFonts w:ascii="Calibri" w:hAnsi="Calibri"/>
                <w:sz w:val="12"/>
                <w:szCs w:val="12"/>
              </w:rPr>
              <w:t>flag non-compliant values and do not allow registration to proceed if not in compliance</w:t>
            </w:r>
            <w:r>
              <w:rPr>
                <w:rFonts w:ascii="Calibri" w:hAnsi="Calibri"/>
                <w:sz w:val="12"/>
                <w:szCs w:val="12"/>
              </w:rPr>
              <w:t>&gt;&gt;</w:t>
            </w:r>
          </w:p>
        </w:tc>
        <w:tc>
          <w:tcPr>
            <w:tcW w:w="1080" w:type="dxa"/>
          </w:tcPr>
          <w:p w14:paraId="3B57A429" w14:textId="77777777" w:rsidR="000F7E99" w:rsidRDefault="000F7E99" w:rsidP="00DA60CA">
            <w:pPr>
              <w:keepNext/>
              <w:rPr>
                <w:rFonts w:ascii="Calibri" w:hAnsi="Calibri"/>
                <w:sz w:val="12"/>
                <w:szCs w:val="12"/>
              </w:rPr>
            </w:pPr>
            <w:r>
              <w:rPr>
                <w:rFonts w:ascii="Calibri" w:hAnsi="Calibri"/>
                <w:sz w:val="12"/>
                <w:szCs w:val="12"/>
              </w:rPr>
              <w:t xml:space="preserve">&lt;&lt; </w:t>
            </w:r>
            <w:r w:rsidRPr="0063464D">
              <w:rPr>
                <w:rFonts w:ascii="Calibri" w:hAnsi="Calibri"/>
                <w:b/>
                <w:sz w:val="12"/>
                <w:szCs w:val="12"/>
              </w:rPr>
              <w:t>if</w:t>
            </w:r>
            <w:r>
              <w:rPr>
                <w:rFonts w:ascii="Calibri" w:hAnsi="Calibri"/>
                <w:sz w:val="12"/>
                <w:szCs w:val="12"/>
              </w:rPr>
              <w:t xml:space="preserve"> </w:t>
            </w:r>
            <w:r w:rsidRPr="00617BC3">
              <w:rPr>
                <w:rFonts w:ascii="Calibri" w:hAnsi="Calibri"/>
                <w:sz w:val="12"/>
                <w:szCs w:val="12"/>
                <w:highlight w:val="yellow"/>
              </w:rPr>
              <w:t>K04</w:t>
            </w:r>
            <w:r w:rsidRPr="00DA60CA">
              <w:rPr>
                <w:rFonts w:ascii="Calibri" w:hAnsi="Calibri"/>
                <w:sz w:val="12"/>
                <w:szCs w:val="12"/>
              </w:rPr>
              <w:t xml:space="preserve">=no, </w:t>
            </w:r>
          </w:p>
          <w:p w14:paraId="75A2E27F" w14:textId="648E1F67" w:rsidR="000F7E99" w:rsidRPr="00DA60CA" w:rsidRDefault="000F7E99" w:rsidP="00DA60CA">
            <w:pPr>
              <w:keepNext/>
              <w:rPr>
                <w:rFonts w:ascii="Calibri" w:hAnsi="Calibri"/>
                <w:sz w:val="12"/>
                <w:szCs w:val="12"/>
              </w:rPr>
            </w:pPr>
            <w:r w:rsidRPr="0063464D">
              <w:rPr>
                <w:rFonts w:ascii="Calibri" w:hAnsi="Calibri"/>
                <w:b/>
                <w:sz w:val="12"/>
                <w:szCs w:val="12"/>
              </w:rPr>
              <w:t>then</w:t>
            </w:r>
            <w:r w:rsidRPr="00DA60CA">
              <w:rPr>
                <w:rFonts w:ascii="Calibri" w:hAnsi="Calibri"/>
                <w:sz w:val="12"/>
                <w:szCs w:val="12"/>
              </w:rPr>
              <w:t xml:space="preserve"> value=n/a,</w:t>
            </w:r>
          </w:p>
          <w:p w14:paraId="04D8080B" w14:textId="77777777" w:rsidR="000F7E99" w:rsidRPr="00DA60CA" w:rsidRDefault="000F7E99" w:rsidP="00DA60CA">
            <w:pPr>
              <w:keepNext/>
              <w:rPr>
                <w:rFonts w:ascii="Calibri" w:hAnsi="Calibri"/>
                <w:sz w:val="12"/>
                <w:szCs w:val="12"/>
              </w:rPr>
            </w:pPr>
          </w:p>
          <w:p w14:paraId="6EB942AB" w14:textId="7C403E89" w:rsidR="000F7E99" w:rsidRPr="00DA60CA" w:rsidRDefault="000F7E99" w:rsidP="00DA60CA">
            <w:pPr>
              <w:keepNext/>
              <w:rPr>
                <w:rFonts w:ascii="Calibri" w:hAnsi="Calibri"/>
                <w:sz w:val="12"/>
                <w:szCs w:val="12"/>
              </w:rPr>
            </w:pPr>
            <w:r w:rsidRPr="0063464D">
              <w:rPr>
                <w:rFonts w:ascii="Calibri" w:hAnsi="Calibri"/>
                <w:b/>
                <w:sz w:val="12"/>
                <w:szCs w:val="12"/>
              </w:rPr>
              <w:t>else</w:t>
            </w:r>
            <w:r w:rsidRPr="00DA60CA">
              <w:rPr>
                <w:rFonts w:ascii="Calibri" w:hAnsi="Calibri"/>
                <w:sz w:val="12"/>
                <w:szCs w:val="12"/>
              </w:rPr>
              <w:t xml:space="preserve"> default text value=No </w:t>
            </w:r>
            <w:del w:id="202" w:author="Markstrum, Alexis@Energy" w:date="2019-12-03T08:13:00Z">
              <w:r w:rsidRPr="00DA60CA" w:rsidDel="000E5B7E">
                <w:rPr>
                  <w:rFonts w:ascii="Calibri" w:hAnsi="Calibri"/>
                  <w:sz w:val="12"/>
                  <w:szCs w:val="12"/>
                </w:rPr>
                <w:delText>Exemption</w:delText>
              </w:r>
            </w:del>
            <w:ins w:id="203" w:author="Markstrum, Alexis@Energy" w:date="2019-12-03T08:13:00Z">
              <w:r w:rsidR="000E5B7E">
                <w:rPr>
                  <w:rFonts w:ascii="Calibri" w:hAnsi="Calibri"/>
                  <w:sz w:val="12"/>
                  <w:szCs w:val="12"/>
                </w:rPr>
                <w:t>Exceptions</w:t>
              </w:r>
            </w:ins>
            <w:r w:rsidRPr="00DA60CA">
              <w:rPr>
                <w:rFonts w:ascii="Calibri" w:hAnsi="Calibri"/>
                <w:sz w:val="12"/>
                <w:szCs w:val="12"/>
              </w:rPr>
              <w:t>;</w:t>
            </w:r>
          </w:p>
          <w:p w14:paraId="543F8E8F" w14:textId="77777777" w:rsidR="000F7E99" w:rsidRPr="00DA60CA" w:rsidRDefault="000F7E99" w:rsidP="00DA60CA">
            <w:pPr>
              <w:keepNext/>
              <w:rPr>
                <w:rFonts w:ascii="Calibri" w:hAnsi="Calibri"/>
                <w:sz w:val="12"/>
                <w:szCs w:val="12"/>
              </w:rPr>
            </w:pPr>
          </w:p>
          <w:p w14:paraId="254CE848" w14:textId="77777777" w:rsidR="000F7E99" w:rsidRPr="00DA60CA" w:rsidRDefault="000F7E99" w:rsidP="00DA60CA">
            <w:pPr>
              <w:keepNext/>
              <w:rPr>
                <w:rFonts w:ascii="Calibri" w:hAnsi="Calibri"/>
                <w:sz w:val="12"/>
                <w:szCs w:val="12"/>
              </w:rPr>
            </w:pPr>
            <w:r w:rsidRPr="00DA60CA">
              <w:rPr>
                <w:rFonts w:ascii="Calibri" w:hAnsi="Calibri"/>
                <w:sz w:val="12"/>
                <w:szCs w:val="12"/>
              </w:rPr>
              <w:t>allow user to override the default and select one or both of the following two values:</w:t>
            </w:r>
          </w:p>
          <w:p w14:paraId="1277CDF4" w14:textId="77777777" w:rsidR="000F7E99" w:rsidRPr="00DA60CA" w:rsidRDefault="000F7E99" w:rsidP="00DA60CA">
            <w:pPr>
              <w:keepNext/>
              <w:rPr>
                <w:rFonts w:ascii="Calibri" w:hAnsi="Calibri"/>
                <w:sz w:val="12"/>
                <w:szCs w:val="12"/>
              </w:rPr>
            </w:pPr>
            <w:r w:rsidRPr="00DA60CA">
              <w:rPr>
                <w:rFonts w:ascii="Calibri" w:hAnsi="Calibri"/>
                <w:sz w:val="12"/>
                <w:szCs w:val="12"/>
              </w:rPr>
              <w:t xml:space="preserve">**uninsulated ducts in wall cavity </w:t>
            </w:r>
          </w:p>
          <w:p w14:paraId="1924BB2C" w14:textId="77777777" w:rsidR="000F7E99" w:rsidRPr="00DA60CA" w:rsidRDefault="000F7E99" w:rsidP="00DA60CA">
            <w:pPr>
              <w:keepNext/>
              <w:rPr>
                <w:rFonts w:ascii="Calibri" w:hAnsi="Calibri"/>
                <w:sz w:val="12"/>
                <w:szCs w:val="12"/>
              </w:rPr>
            </w:pPr>
            <w:r w:rsidRPr="00DA60CA">
              <w:rPr>
                <w:rFonts w:ascii="Calibri" w:hAnsi="Calibri"/>
                <w:sz w:val="12"/>
                <w:szCs w:val="12"/>
              </w:rPr>
              <w:t xml:space="preserve">**uninsulated exposed ducts </w:t>
            </w:r>
          </w:p>
          <w:p w14:paraId="312D3CEF" w14:textId="77777777" w:rsidR="000F7E99" w:rsidRPr="00DA60CA" w:rsidRDefault="000F7E99" w:rsidP="00DA60CA">
            <w:pPr>
              <w:keepNext/>
              <w:rPr>
                <w:rFonts w:ascii="Calibri" w:hAnsi="Calibri"/>
                <w:sz w:val="12"/>
                <w:szCs w:val="12"/>
              </w:rPr>
            </w:pPr>
            <w:r w:rsidRPr="00DA60CA">
              <w:rPr>
                <w:rFonts w:ascii="Calibri" w:hAnsi="Calibri"/>
                <w:sz w:val="12"/>
                <w:szCs w:val="12"/>
              </w:rPr>
              <w:t xml:space="preserve"> in directly conditioned space;</w:t>
            </w:r>
          </w:p>
          <w:p w14:paraId="2F876E46" w14:textId="77777777" w:rsidR="000F7E99" w:rsidRPr="0063464D" w:rsidRDefault="000F7E99" w:rsidP="00DA60CA">
            <w:pPr>
              <w:keepNext/>
              <w:rPr>
                <w:rFonts w:ascii="Calibri" w:hAnsi="Calibri"/>
                <w:b/>
                <w:sz w:val="12"/>
                <w:szCs w:val="12"/>
              </w:rPr>
            </w:pPr>
            <w:r w:rsidRPr="0063464D">
              <w:rPr>
                <w:rFonts w:ascii="Calibri" w:hAnsi="Calibri"/>
                <w:b/>
                <w:sz w:val="12"/>
                <w:szCs w:val="12"/>
              </w:rPr>
              <w:t>ALSO</w:t>
            </w:r>
          </w:p>
          <w:p w14:paraId="799E37E9" w14:textId="05B49089" w:rsidR="000F7E99" w:rsidRPr="00DA60CA" w:rsidRDefault="000F7E99" w:rsidP="00DA60CA">
            <w:pPr>
              <w:keepNext/>
              <w:rPr>
                <w:rFonts w:ascii="Calibri" w:hAnsi="Calibri"/>
                <w:sz w:val="12"/>
                <w:szCs w:val="12"/>
              </w:rPr>
            </w:pPr>
            <w:r>
              <w:rPr>
                <w:rFonts w:ascii="Calibri" w:hAnsi="Calibri"/>
                <w:sz w:val="12"/>
                <w:szCs w:val="12"/>
              </w:rPr>
              <w:t xml:space="preserve">if value in both </w:t>
            </w:r>
            <w:r w:rsidRPr="0063464D">
              <w:rPr>
                <w:rFonts w:ascii="Calibri" w:hAnsi="Calibri"/>
                <w:sz w:val="12"/>
                <w:szCs w:val="12"/>
                <w:highlight w:val="yellow"/>
              </w:rPr>
              <w:t>K06</w:t>
            </w:r>
            <w:r>
              <w:rPr>
                <w:rFonts w:ascii="Calibri" w:hAnsi="Calibri"/>
                <w:sz w:val="12"/>
                <w:szCs w:val="12"/>
              </w:rPr>
              <w:t xml:space="preserve"> and </w:t>
            </w:r>
            <w:r w:rsidRPr="0063464D">
              <w:rPr>
                <w:rFonts w:ascii="Calibri" w:hAnsi="Calibri"/>
                <w:sz w:val="12"/>
                <w:szCs w:val="12"/>
                <w:highlight w:val="yellow"/>
              </w:rPr>
              <w:t>K08</w:t>
            </w:r>
            <w:r w:rsidRPr="00DA60CA">
              <w:rPr>
                <w:rFonts w:ascii="Calibri" w:hAnsi="Calibri"/>
                <w:sz w:val="12"/>
                <w:szCs w:val="12"/>
              </w:rPr>
              <w:t>= conditioned space-entirely,</w:t>
            </w:r>
          </w:p>
          <w:p w14:paraId="45D3E699" w14:textId="77777777" w:rsidR="000F7E99" w:rsidRPr="00DA60CA" w:rsidRDefault="000F7E99" w:rsidP="00DA60CA">
            <w:pPr>
              <w:keepNext/>
              <w:rPr>
                <w:rFonts w:ascii="Calibri" w:hAnsi="Calibri"/>
                <w:sz w:val="12"/>
                <w:szCs w:val="12"/>
              </w:rPr>
            </w:pPr>
            <w:r w:rsidRPr="00DA60CA">
              <w:rPr>
                <w:rFonts w:ascii="Calibri" w:hAnsi="Calibri"/>
                <w:sz w:val="12"/>
                <w:szCs w:val="12"/>
              </w:rPr>
              <w:t>then also allow user to select the following value:</w:t>
            </w:r>
          </w:p>
          <w:p w14:paraId="238FBC4F" w14:textId="0ADE0F2A" w:rsidR="000F7E99" w:rsidRPr="00DA60CA" w:rsidRDefault="000F7E99" w:rsidP="00DA60CA">
            <w:pPr>
              <w:keepNext/>
              <w:rPr>
                <w:rFonts w:ascii="Calibri" w:hAnsi="Calibri"/>
                <w:sz w:val="12"/>
                <w:szCs w:val="12"/>
              </w:rPr>
            </w:pPr>
            <w:r w:rsidRPr="00DA60CA">
              <w:rPr>
                <w:rFonts w:ascii="Calibri" w:hAnsi="Calibri"/>
                <w:sz w:val="12"/>
                <w:szCs w:val="12"/>
              </w:rPr>
              <w:t>**Ducts ≥R4.2 entirely in conditioned space</w:t>
            </w:r>
            <w:r>
              <w:rPr>
                <w:rFonts w:ascii="Calibri" w:hAnsi="Calibri"/>
                <w:sz w:val="12"/>
                <w:szCs w:val="12"/>
              </w:rPr>
              <w:t>&gt;&gt;</w:t>
            </w:r>
          </w:p>
        </w:tc>
        <w:tc>
          <w:tcPr>
            <w:tcW w:w="1260" w:type="dxa"/>
          </w:tcPr>
          <w:p w14:paraId="5CDA66D5" w14:textId="051A77B9" w:rsidR="000F7E99" w:rsidRPr="00DA60CA" w:rsidRDefault="000F7E99" w:rsidP="00DA60CA">
            <w:pPr>
              <w:keepNext/>
              <w:rPr>
                <w:rFonts w:ascii="Calibri" w:hAnsi="Calibri"/>
                <w:sz w:val="12"/>
                <w:szCs w:val="12"/>
              </w:rPr>
            </w:pPr>
            <w:r w:rsidRPr="00DA60CA">
              <w:rPr>
                <w:rFonts w:ascii="Calibri" w:hAnsi="Calibri"/>
                <w:sz w:val="12"/>
                <w:szCs w:val="12"/>
              </w:rPr>
              <w:t>&lt;&lt;</w:t>
            </w:r>
            <w:r w:rsidRPr="0063464D">
              <w:rPr>
                <w:rFonts w:ascii="Calibri" w:hAnsi="Calibri"/>
                <w:b/>
                <w:sz w:val="12"/>
                <w:szCs w:val="12"/>
              </w:rPr>
              <w:t>if</w:t>
            </w:r>
            <w:r w:rsidRPr="00DA60CA">
              <w:rPr>
                <w:rFonts w:ascii="Calibri" w:hAnsi="Calibri"/>
                <w:sz w:val="12"/>
                <w:szCs w:val="12"/>
              </w:rPr>
              <w:t xml:space="preserve"> system type in </w:t>
            </w:r>
            <w:r w:rsidRPr="0063464D">
              <w:rPr>
                <w:rFonts w:ascii="Calibri" w:hAnsi="Calibri"/>
                <w:sz w:val="12"/>
                <w:szCs w:val="12"/>
                <w:highlight w:val="yellow"/>
              </w:rPr>
              <w:t>D04</w:t>
            </w:r>
            <w:r w:rsidRPr="00DA60CA">
              <w:rPr>
                <w:rFonts w:ascii="Calibri" w:hAnsi="Calibri"/>
                <w:sz w:val="12"/>
                <w:szCs w:val="12"/>
              </w:rPr>
              <w:t xml:space="preserve"> or </w:t>
            </w:r>
            <w:r w:rsidRPr="0063464D">
              <w:rPr>
                <w:rFonts w:ascii="Calibri" w:hAnsi="Calibri"/>
                <w:sz w:val="12"/>
                <w:szCs w:val="12"/>
                <w:highlight w:val="yellow"/>
              </w:rPr>
              <w:t>D05</w:t>
            </w:r>
            <w:r w:rsidRPr="00DA60CA">
              <w:rPr>
                <w:rFonts w:ascii="Calibri" w:hAnsi="Calibri"/>
                <w:sz w:val="12"/>
                <w:szCs w:val="12"/>
              </w:rPr>
              <w:t xml:space="preserve"> is one of the following system types:</w:t>
            </w:r>
          </w:p>
          <w:p w14:paraId="41A7D2EB" w14:textId="77777777" w:rsidR="000F7E99" w:rsidRPr="00DA60CA" w:rsidRDefault="000F7E99" w:rsidP="00DA60CA">
            <w:pPr>
              <w:keepNext/>
              <w:rPr>
                <w:rFonts w:ascii="Calibri" w:hAnsi="Calibri"/>
                <w:sz w:val="12"/>
                <w:szCs w:val="12"/>
              </w:rPr>
            </w:pPr>
            <w:r w:rsidRPr="00DA60CA">
              <w:rPr>
                <w:rFonts w:ascii="Calibri" w:hAnsi="Calibri"/>
                <w:sz w:val="12"/>
                <w:szCs w:val="12"/>
              </w:rPr>
              <w:t>*central split AC;</w:t>
            </w:r>
          </w:p>
          <w:p w14:paraId="5E535D88" w14:textId="77777777" w:rsidR="000F7E99" w:rsidRPr="00DA60CA" w:rsidRDefault="000F7E99" w:rsidP="00DA60CA">
            <w:pPr>
              <w:keepNext/>
              <w:rPr>
                <w:rFonts w:ascii="Calibri" w:hAnsi="Calibri"/>
                <w:sz w:val="12"/>
                <w:szCs w:val="12"/>
              </w:rPr>
            </w:pPr>
            <w:r w:rsidRPr="00DA60CA">
              <w:rPr>
                <w:rFonts w:ascii="Calibri" w:hAnsi="Calibri"/>
                <w:sz w:val="12"/>
                <w:szCs w:val="12"/>
              </w:rPr>
              <w:t>*central split HP</w:t>
            </w:r>
          </w:p>
          <w:p w14:paraId="3F381448" w14:textId="77777777" w:rsidR="000F7E99" w:rsidRPr="00DA60CA" w:rsidRDefault="000F7E99" w:rsidP="00DA60CA">
            <w:pPr>
              <w:keepNext/>
              <w:rPr>
                <w:rFonts w:ascii="Calibri" w:hAnsi="Calibri"/>
                <w:sz w:val="12"/>
                <w:szCs w:val="12"/>
              </w:rPr>
            </w:pPr>
            <w:r w:rsidRPr="00DA60CA">
              <w:rPr>
                <w:rFonts w:ascii="Calibri" w:hAnsi="Calibri"/>
                <w:sz w:val="12"/>
                <w:szCs w:val="12"/>
              </w:rPr>
              <w:t>*central packaged AC ;</w:t>
            </w:r>
          </w:p>
          <w:p w14:paraId="656EDAE2" w14:textId="77777777" w:rsidR="000F7E99" w:rsidRPr="00DA60CA" w:rsidRDefault="000F7E99" w:rsidP="00DA60CA">
            <w:pPr>
              <w:keepNext/>
              <w:rPr>
                <w:rFonts w:ascii="Calibri" w:hAnsi="Calibri"/>
                <w:sz w:val="12"/>
                <w:szCs w:val="12"/>
              </w:rPr>
            </w:pPr>
            <w:r w:rsidRPr="00DA60CA">
              <w:rPr>
                <w:rFonts w:ascii="Calibri" w:hAnsi="Calibri"/>
                <w:sz w:val="12"/>
                <w:szCs w:val="12"/>
              </w:rPr>
              <w:t>*central packaged HP</w:t>
            </w:r>
          </w:p>
          <w:p w14:paraId="68CFE9F0" w14:textId="77777777" w:rsidR="000F7E99" w:rsidRPr="00DA60CA" w:rsidRDefault="000F7E99" w:rsidP="00DA60CA">
            <w:pPr>
              <w:keepNext/>
              <w:rPr>
                <w:rFonts w:ascii="Calibri" w:hAnsi="Calibri"/>
                <w:sz w:val="12"/>
                <w:szCs w:val="12"/>
              </w:rPr>
            </w:pPr>
            <w:r w:rsidRPr="00DA60CA">
              <w:rPr>
                <w:rFonts w:ascii="Calibri" w:hAnsi="Calibri"/>
                <w:sz w:val="12"/>
                <w:szCs w:val="12"/>
              </w:rPr>
              <w:t>*central large packaged AC</w:t>
            </w:r>
          </w:p>
          <w:p w14:paraId="0B4E943A" w14:textId="77777777" w:rsidR="000F7E99" w:rsidRPr="00DA60CA" w:rsidRDefault="000F7E99" w:rsidP="00DA60CA">
            <w:pPr>
              <w:keepNext/>
              <w:rPr>
                <w:rFonts w:ascii="Calibri" w:hAnsi="Calibri"/>
                <w:sz w:val="12"/>
                <w:szCs w:val="12"/>
              </w:rPr>
            </w:pPr>
            <w:r w:rsidRPr="00DA60CA">
              <w:rPr>
                <w:rFonts w:ascii="Calibri" w:hAnsi="Calibri"/>
                <w:sz w:val="12"/>
                <w:szCs w:val="12"/>
              </w:rPr>
              <w:t>*central large packaged HP,</w:t>
            </w:r>
          </w:p>
          <w:p w14:paraId="60992818" w14:textId="77777777" w:rsidR="000F7E99" w:rsidRPr="00DA60CA" w:rsidRDefault="000F7E99" w:rsidP="00DA60CA">
            <w:pPr>
              <w:keepNext/>
              <w:rPr>
                <w:rFonts w:ascii="Calibri" w:hAnsi="Calibri"/>
                <w:sz w:val="12"/>
                <w:szCs w:val="12"/>
              </w:rPr>
            </w:pPr>
            <w:r w:rsidRPr="0063464D">
              <w:rPr>
                <w:rFonts w:ascii="Calibri" w:hAnsi="Calibri"/>
                <w:b/>
                <w:sz w:val="12"/>
                <w:szCs w:val="12"/>
              </w:rPr>
              <w:t>then</w:t>
            </w:r>
            <w:r w:rsidRPr="00DA60CA">
              <w:rPr>
                <w:rFonts w:ascii="Calibri" w:hAnsi="Calibri"/>
                <w:sz w:val="12"/>
                <w:szCs w:val="12"/>
              </w:rPr>
              <w:t xml:space="preserve"> value=Yes,</w:t>
            </w:r>
          </w:p>
          <w:p w14:paraId="6EA4154E" w14:textId="77777777" w:rsidR="000F7E99" w:rsidRPr="00DA60CA" w:rsidRDefault="000F7E99" w:rsidP="00DA60CA">
            <w:pPr>
              <w:keepNext/>
              <w:rPr>
                <w:rFonts w:ascii="Calibri" w:hAnsi="Calibri"/>
                <w:sz w:val="12"/>
                <w:szCs w:val="12"/>
              </w:rPr>
            </w:pPr>
          </w:p>
          <w:p w14:paraId="27D24374" w14:textId="77777777" w:rsidR="000F7E99" w:rsidRPr="00DA60CA" w:rsidRDefault="000F7E99" w:rsidP="00DA60CA">
            <w:pPr>
              <w:keepNext/>
              <w:rPr>
                <w:rFonts w:ascii="Calibri" w:hAnsi="Calibri"/>
                <w:sz w:val="12"/>
                <w:szCs w:val="12"/>
              </w:rPr>
            </w:pPr>
            <w:r w:rsidRPr="0063464D">
              <w:rPr>
                <w:rFonts w:ascii="Calibri" w:hAnsi="Calibri"/>
                <w:b/>
                <w:sz w:val="12"/>
                <w:szCs w:val="12"/>
              </w:rPr>
              <w:t>else</w:t>
            </w:r>
            <w:r w:rsidRPr="00DA60CA">
              <w:rPr>
                <w:rFonts w:ascii="Calibri" w:hAnsi="Calibri"/>
                <w:sz w:val="12"/>
                <w:szCs w:val="12"/>
              </w:rPr>
              <w:t xml:space="preserve"> user pick one of the following two values from list:</w:t>
            </w:r>
          </w:p>
          <w:p w14:paraId="48728531" w14:textId="77777777" w:rsidR="000F7E99" w:rsidRPr="00DA60CA" w:rsidRDefault="000F7E99" w:rsidP="00DA60CA">
            <w:pPr>
              <w:keepNext/>
              <w:rPr>
                <w:rFonts w:ascii="Calibri" w:hAnsi="Calibri"/>
                <w:sz w:val="12"/>
                <w:szCs w:val="12"/>
              </w:rPr>
            </w:pPr>
            <w:r w:rsidRPr="00DA60CA">
              <w:rPr>
                <w:rFonts w:ascii="Calibri" w:hAnsi="Calibri"/>
                <w:sz w:val="12"/>
                <w:szCs w:val="12"/>
              </w:rPr>
              <w:t>**yes</w:t>
            </w:r>
          </w:p>
          <w:p w14:paraId="6C6C90A6" w14:textId="60F7F459" w:rsidR="000F7E99" w:rsidRDefault="000F7E99" w:rsidP="00DA60CA">
            <w:pPr>
              <w:keepNext/>
              <w:rPr>
                <w:rFonts w:ascii="Calibri" w:hAnsi="Calibri"/>
                <w:sz w:val="12"/>
                <w:szCs w:val="12"/>
              </w:rPr>
            </w:pPr>
            <w:r w:rsidRPr="00DA60CA">
              <w:rPr>
                <w:rFonts w:ascii="Calibri" w:hAnsi="Calibri"/>
                <w:sz w:val="12"/>
                <w:szCs w:val="12"/>
              </w:rPr>
              <w:t>**no</w:t>
            </w:r>
          </w:p>
          <w:p w14:paraId="2365DC57" w14:textId="77777777" w:rsidR="000F7E99" w:rsidRPr="00DA60CA" w:rsidRDefault="000F7E99" w:rsidP="00DA60CA">
            <w:pPr>
              <w:keepNext/>
              <w:rPr>
                <w:rFonts w:ascii="Calibri" w:hAnsi="Calibri"/>
                <w:sz w:val="12"/>
                <w:szCs w:val="12"/>
              </w:rPr>
            </w:pPr>
          </w:p>
          <w:p w14:paraId="1BF62712" w14:textId="77777777" w:rsidR="000F7E99" w:rsidRPr="00DA60CA" w:rsidRDefault="000F7E99" w:rsidP="00DA60CA">
            <w:pPr>
              <w:keepNext/>
              <w:rPr>
                <w:rFonts w:ascii="Calibri" w:hAnsi="Calibri"/>
                <w:sz w:val="12"/>
                <w:szCs w:val="12"/>
              </w:rPr>
            </w:pPr>
            <w:r w:rsidRPr="0063464D">
              <w:rPr>
                <w:rFonts w:ascii="Calibri" w:hAnsi="Calibri"/>
                <w:b/>
                <w:sz w:val="12"/>
                <w:szCs w:val="12"/>
              </w:rPr>
              <w:t>check</w:t>
            </w:r>
            <w:r w:rsidRPr="00DA60CA">
              <w:rPr>
                <w:rFonts w:ascii="Calibri" w:hAnsi="Calibri"/>
                <w:sz w:val="12"/>
                <w:szCs w:val="12"/>
              </w:rPr>
              <w:t>:</w:t>
            </w:r>
          </w:p>
          <w:p w14:paraId="4D458D45" w14:textId="77777777" w:rsidR="000F7E99" w:rsidRPr="00DA60CA" w:rsidRDefault="000F7E99" w:rsidP="00DA60CA">
            <w:pPr>
              <w:keepNext/>
              <w:rPr>
                <w:rFonts w:ascii="Calibri" w:hAnsi="Calibri"/>
                <w:sz w:val="12"/>
                <w:szCs w:val="12"/>
              </w:rPr>
            </w:pPr>
            <w:r w:rsidRPr="00DA60CA">
              <w:rPr>
                <w:rFonts w:ascii="Calibri" w:hAnsi="Calibri"/>
                <w:sz w:val="12"/>
                <w:szCs w:val="12"/>
              </w:rPr>
              <w:t xml:space="preserve">if value=no, </w:t>
            </w:r>
          </w:p>
          <w:p w14:paraId="5DAAFD08" w14:textId="00495E98" w:rsidR="000F7E99" w:rsidRPr="00DA60CA" w:rsidRDefault="000F7E99" w:rsidP="00DA60CA">
            <w:pPr>
              <w:keepNext/>
              <w:rPr>
                <w:rFonts w:ascii="Calibri" w:hAnsi="Calibri"/>
                <w:sz w:val="12"/>
                <w:szCs w:val="12"/>
              </w:rPr>
            </w:pPr>
            <w:r w:rsidRPr="00DA60CA">
              <w:rPr>
                <w:rFonts w:ascii="Calibri" w:hAnsi="Calibri"/>
                <w:sz w:val="12"/>
                <w:szCs w:val="12"/>
              </w:rPr>
              <w:t>then report in project status notes field that exemption from mandatory HERS verification of system airflow has been claimed. Enforcement agency confirmation is recommended.&gt;&gt;</w:t>
            </w:r>
          </w:p>
        </w:tc>
        <w:tc>
          <w:tcPr>
            <w:tcW w:w="1351" w:type="dxa"/>
            <w:tcMar>
              <w:left w:w="29" w:type="dxa"/>
              <w:right w:w="29" w:type="dxa"/>
            </w:tcMar>
          </w:tcPr>
          <w:p w14:paraId="66742F98" w14:textId="49DDC080" w:rsidR="00D36E0D" w:rsidRDefault="000F7E99" w:rsidP="000F7E99">
            <w:pPr>
              <w:keepNext/>
              <w:rPr>
                <w:ins w:id="204" w:author="jmiller20191120" w:date="2019-11-21T10:47:00Z"/>
                <w:rFonts w:ascii="Calibri" w:hAnsi="Calibri"/>
                <w:sz w:val="12"/>
                <w:szCs w:val="12"/>
              </w:rPr>
            </w:pPr>
            <w:r>
              <w:rPr>
                <w:rFonts w:ascii="Calibri" w:hAnsi="Calibri"/>
                <w:sz w:val="12"/>
                <w:szCs w:val="12"/>
              </w:rPr>
              <w:t>&lt;&lt;</w:t>
            </w:r>
            <w:r w:rsidRPr="001B3D5A">
              <w:rPr>
                <w:rFonts w:ascii="Calibri" w:hAnsi="Calibri"/>
                <w:b/>
                <w:sz w:val="12"/>
                <w:szCs w:val="12"/>
              </w:rPr>
              <w:t>if</w:t>
            </w:r>
            <w:r>
              <w:rPr>
                <w:rFonts w:ascii="Calibri" w:hAnsi="Calibri"/>
                <w:sz w:val="12"/>
                <w:szCs w:val="12"/>
              </w:rPr>
              <w:t xml:space="preserve"> </w:t>
            </w:r>
            <w:ins w:id="205" w:author="jmiller20191120" w:date="2019-11-21T10:46:00Z">
              <w:r w:rsidR="00D36E0D" w:rsidRPr="00D36E0D">
                <w:rPr>
                  <w:rFonts w:ascii="Calibri" w:hAnsi="Calibri"/>
                  <w:sz w:val="12"/>
                  <w:szCs w:val="12"/>
                </w:rPr>
                <w:t>the following three conditions</w:t>
              </w:r>
            </w:ins>
            <w:ins w:id="206" w:author="jmiller20191120" w:date="2019-11-21T11:01:00Z">
              <w:r w:rsidR="003A18D8">
                <w:rPr>
                  <w:rFonts w:ascii="Calibri" w:hAnsi="Calibri"/>
                  <w:sz w:val="12"/>
                  <w:szCs w:val="12"/>
                </w:rPr>
                <w:t xml:space="preserve"> (A,</w:t>
              </w:r>
            </w:ins>
            <w:ins w:id="207" w:author="jmiller20191120" w:date="2019-11-21T11:22:00Z">
              <w:r w:rsidR="00B95B88">
                <w:rPr>
                  <w:rFonts w:ascii="Calibri" w:hAnsi="Calibri"/>
                  <w:sz w:val="12"/>
                  <w:szCs w:val="12"/>
                </w:rPr>
                <w:t xml:space="preserve"> </w:t>
              </w:r>
            </w:ins>
            <w:ins w:id="208" w:author="jmiller20191120" w:date="2019-11-21T11:01:00Z">
              <w:r w:rsidR="003A18D8">
                <w:rPr>
                  <w:rFonts w:ascii="Calibri" w:hAnsi="Calibri"/>
                  <w:sz w:val="12"/>
                  <w:szCs w:val="12"/>
                </w:rPr>
                <w:t>B,</w:t>
              </w:r>
            </w:ins>
            <w:ins w:id="209" w:author="jmiller20191120" w:date="2019-11-21T11:22:00Z">
              <w:r w:rsidR="00B95B88">
                <w:rPr>
                  <w:rFonts w:ascii="Calibri" w:hAnsi="Calibri"/>
                  <w:sz w:val="12"/>
                  <w:szCs w:val="12"/>
                </w:rPr>
                <w:t xml:space="preserve"> </w:t>
              </w:r>
            </w:ins>
            <w:ins w:id="210" w:author="jmiller20191120" w:date="2019-11-21T11:01:00Z">
              <w:r w:rsidR="003A18D8">
                <w:rPr>
                  <w:rFonts w:ascii="Calibri" w:hAnsi="Calibri"/>
                  <w:sz w:val="12"/>
                  <w:szCs w:val="12"/>
                </w:rPr>
                <w:t>C)</w:t>
              </w:r>
            </w:ins>
            <w:ins w:id="211" w:author="jmiller20191120" w:date="2019-11-21T10:46:00Z">
              <w:r w:rsidR="00D36E0D" w:rsidRPr="00D36E0D">
                <w:rPr>
                  <w:rFonts w:ascii="Calibri" w:hAnsi="Calibri"/>
                  <w:sz w:val="12"/>
                  <w:szCs w:val="12"/>
                </w:rPr>
                <w:t xml:space="preserve"> are </w:t>
              </w:r>
            </w:ins>
            <w:ins w:id="212" w:author="jmiller20191120" w:date="2019-11-21T10:53:00Z">
              <w:r w:rsidR="00AB489D">
                <w:rPr>
                  <w:rFonts w:ascii="Calibri" w:hAnsi="Calibri"/>
                  <w:sz w:val="12"/>
                  <w:szCs w:val="12"/>
                </w:rPr>
                <w:t>ALL</w:t>
              </w:r>
            </w:ins>
            <w:ins w:id="213" w:author="jmiller20191120" w:date="2019-11-21T10:46:00Z">
              <w:r w:rsidR="00D36E0D" w:rsidRPr="00D36E0D">
                <w:rPr>
                  <w:rFonts w:ascii="Calibri" w:hAnsi="Calibri"/>
                  <w:sz w:val="12"/>
                  <w:szCs w:val="12"/>
                </w:rPr>
                <w:t xml:space="preserve"> true:</w:t>
              </w:r>
            </w:ins>
          </w:p>
          <w:p w14:paraId="62E0B85F" w14:textId="77777777" w:rsidR="00D36E0D" w:rsidRDefault="00D36E0D" w:rsidP="000F7E99">
            <w:pPr>
              <w:keepNext/>
              <w:rPr>
                <w:ins w:id="214" w:author="jmiller20191120" w:date="2019-11-21T10:46:00Z"/>
                <w:rFonts w:ascii="Calibri" w:hAnsi="Calibri"/>
                <w:sz w:val="12"/>
                <w:szCs w:val="12"/>
              </w:rPr>
            </w:pPr>
          </w:p>
          <w:p w14:paraId="33952B3A" w14:textId="7F56AF63" w:rsidR="00D36E0D" w:rsidRDefault="00D36E0D" w:rsidP="000F7E99">
            <w:pPr>
              <w:keepNext/>
              <w:rPr>
                <w:ins w:id="215" w:author="jmiller20191120" w:date="2019-11-21T10:48:00Z"/>
                <w:rFonts w:ascii="Calibri" w:hAnsi="Calibri"/>
                <w:sz w:val="12"/>
                <w:szCs w:val="12"/>
              </w:rPr>
            </w:pPr>
            <w:ins w:id="216" w:author="jmiller20191120" w:date="2019-11-21T10:46:00Z">
              <w:r w:rsidRPr="00D36E0D">
                <w:rPr>
                  <w:rFonts w:ascii="Calibri" w:hAnsi="Calibri"/>
                  <w:sz w:val="12"/>
                  <w:szCs w:val="12"/>
                </w:rPr>
                <w:t xml:space="preserve">condition </w:t>
              </w:r>
            </w:ins>
            <w:ins w:id="217" w:author="jmiller20191120" w:date="2019-11-21T11:01:00Z">
              <w:r w:rsidR="003A18D8">
                <w:rPr>
                  <w:rFonts w:ascii="Calibri" w:hAnsi="Calibri"/>
                  <w:sz w:val="12"/>
                  <w:szCs w:val="12"/>
                </w:rPr>
                <w:t>A</w:t>
              </w:r>
            </w:ins>
            <w:ins w:id="218" w:author="jmiller20191120" w:date="2019-11-21T10:46:00Z">
              <w:r w:rsidRPr="00D36E0D">
                <w:rPr>
                  <w:rFonts w:ascii="Calibri" w:hAnsi="Calibri"/>
                  <w:sz w:val="12"/>
                  <w:szCs w:val="12"/>
                </w:rPr>
                <w:t>:[</w:t>
              </w:r>
            </w:ins>
            <w:r w:rsidR="000F7E99">
              <w:rPr>
                <w:rFonts w:ascii="Calibri" w:hAnsi="Calibri"/>
                <w:sz w:val="12"/>
                <w:szCs w:val="12"/>
              </w:rPr>
              <w:t>D06 &gt; 1</w:t>
            </w:r>
            <w:ins w:id="219" w:author="jmiller20191120" w:date="2019-11-21T10:47:00Z">
              <w:r>
                <w:rPr>
                  <w:rFonts w:ascii="Calibri" w:hAnsi="Calibri"/>
                  <w:sz w:val="12"/>
                  <w:szCs w:val="12"/>
                </w:rPr>
                <w:t>]</w:t>
              </w:r>
            </w:ins>
            <w:r w:rsidR="000F7E99">
              <w:rPr>
                <w:rFonts w:ascii="Calibri" w:hAnsi="Calibri"/>
                <w:sz w:val="12"/>
                <w:szCs w:val="12"/>
              </w:rPr>
              <w:t xml:space="preserve">, </w:t>
            </w:r>
          </w:p>
          <w:p w14:paraId="1B0A35F3" w14:textId="77777777" w:rsidR="00D36E0D" w:rsidRDefault="00D36E0D" w:rsidP="000F7E99">
            <w:pPr>
              <w:keepNext/>
              <w:rPr>
                <w:ins w:id="220" w:author="jmiller20191120" w:date="2019-11-21T10:48:00Z"/>
                <w:rFonts w:ascii="Calibri" w:hAnsi="Calibri"/>
                <w:sz w:val="12"/>
                <w:szCs w:val="12"/>
              </w:rPr>
            </w:pPr>
          </w:p>
          <w:p w14:paraId="1C692240" w14:textId="2904CA43" w:rsidR="00AB489D" w:rsidRPr="00AB489D" w:rsidRDefault="00AB489D" w:rsidP="00AB489D">
            <w:pPr>
              <w:keepNext/>
              <w:rPr>
                <w:ins w:id="221" w:author="jmiller20191120" w:date="2019-11-21T10:48:00Z"/>
                <w:rFonts w:ascii="Calibri" w:hAnsi="Calibri"/>
                <w:sz w:val="12"/>
                <w:szCs w:val="12"/>
              </w:rPr>
            </w:pPr>
            <w:ins w:id="222" w:author="jmiller20191120" w:date="2019-11-21T10:48:00Z">
              <w:r w:rsidRPr="00AB489D">
                <w:rPr>
                  <w:rFonts w:ascii="Calibri" w:hAnsi="Calibri"/>
                  <w:sz w:val="12"/>
                  <w:szCs w:val="12"/>
                </w:rPr>
                <w:t xml:space="preserve">condition </w:t>
              </w:r>
            </w:ins>
            <w:ins w:id="223" w:author="jmiller20191120" w:date="2019-11-21T11:01:00Z">
              <w:r w:rsidR="003A18D8">
                <w:rPr>
                  <w:rFonts w:ascii="Calibri" w:hAnsi="Calibri"/>
                  <w:sz w:val="12"/>
                  <w:szCs w:val="12"/>
                </w:rPr>
                <w:t>B</w:t>
              </w:r>
            </w:ins>
            <w:ins w:id="224" w:author="jmiller20191120" w:date="2019-11-21T10:48:00Z">
              <w:r w:rsidRPr="00AB489D">
                <w:rPr>
                  <w:rFonts w:ascii="Calibri" w:hAnsi="Calibri"/>
                  <w:sz w:val="12"/>
                  <w:szCs w:val="12"/>
                </w:rPr>
                <w:t xml:space="preserve">:[system type in D04=one of the following two values: </w:t>
              </w:r>
            </w:ins>
          </w:p>
          <w:p w14:paraId="0853C3E6" w14:textId="77777777" w:rsidR="00AB489D" w:rsidRPr="00AB489D" w:rsidRDefault="00AB489D" w:rsidP="00AB489D">
            <w:pPr>
              <w:keepNext/>
              <w:rPr>
                <w:ins w:id="225" w:author="jmiller20191120" w:date="2019-11-21T10:48:00Z"/>
                <w:rFonts w:ascii="Calibri" w:hAnsi="Calibri"/>
                <w:sz w:val="12"/>
                <w:szCs w:val="12"/>
              </w:rPr>
            </w:pPr>
            <w:ins w:id="226" w:author="jmiller20191120" w:date="2019-11-21T10:48:00Z">
              <w:r w:rsidRPr="00AB489D">
                <w:rPr>
                  <w:rFonts w:ascii="Calibri" w:hAnsi="Calibri"/>
                  <w:sz w:val="12"/>
                  <w:szCs w:val="12"/>
                </w:rPr>
                <w:t xml:space="preserve">{VCHP-Ducted}, </w:t>
              </w:r>
            </w:ins>
          </w:p>
          <w:p w14:paraId="73F8723A" w14:textId="108F0F72" w:rsidR="00D36E0D" w:rsidRDefault="00AB489D" w:rsidP="00AB489D">
            <w:pPr>
              <w:keepNext/>
              <w:rPr>
                <w:ins w:id="227" w:author="jmiller20191120" w:date="2019-11-21T10:48:00Z"/>
                <w:rFonts w:ascii="Calibri" w:hAnsi="Calibri"/>
                <w:sz w:val="12"/>
                <w:szCs w:val="12"/>
              </w:rPr>
            </w:pPr>
            <w:ins w:id="228" w:author="jmiller20191120" w:date="2019-11-21T10:48:00Z">
              <w:r w:rsidRPr="00AB489D">
                <w:rPr>
                  <w:rFonts w:ascii="Calibri" w:hAnsi="Calibri"/>
                  <w:sz w:val="12"/>
                  <w:szCs w:val="12"/>
                </w:rPr>
                <w:t>{VCHP -Ducted+Ductless}]</w:t>
              </w:r>
            </w:ins>
          </w:p>
          <w:p w14:paraId="3C036988" w14:textId="77777777" w:rsidR="00D36E0D" w:rsidRDefault="00D36E0D" w:rsidP="000F7E99">
            <w:pPr>
              <w:keepNext/>
              <w:rPr>
                <w:ins w:id="229" w:author="jmiller20191120" w:date="2019-11-21T10:48:00Z"/>
                <w:rFonts w:ascii="Calibri" w:hAnsi="Calibri"/>
                <w:sz w:val="12"/>
                <w:szCs w:val="12"/>
              </w:rPr>
            </w:pPr>
          </w:p>
          <w:p w14:paraId="35B9F508" w14:textId="5F03BE39" w:rsidR="000F7E99" w:rsidRDefault="00AB489D" w:rsidP="000F7E99">
            <w:pPr>
              <w:keepNext/>
              <w:rPr>
                <w:rFonts w:ascii="Calibri" w:hAnsi="Calibri"/>
                <w:sz w:val="12"/>
                <w:szCs w:val="12"/>
              </w:rPr>
            </w:pPr>
            <w:ins w:id="230" w:author="jmiller20191120" w:date="2019-11-21T10:48:00Z">
              <w:r>
                <w:rPr>
                  <w:rFonts w:ascii="Calibri" w:hAnsi="Calibri"/>
                  <w:sz w:val="12"/>
                  <w:szCs w:val="12"/>
                </w:rPr>
                <w:t xml:space="preserve">condition </w:t>
              </w:r>
            </w:ins>
            <w:ins w:id="231" w:author="jmiller20191120" w:date="2019-11-21T11:01:00Z">
              <w:r w:rsidR="003A18D8">
                <w:rPr>
                  <w:rFonts w:ascii="Calibri" w:hAnsi="Calibri"/>
                  <w:sz w:val="12"/>
                  <w:szCs w:val="12"/>
                </w:rPr>
                <w:t>C</w:t>
              </w:r>
            </w:ins>
            <w:ins w:id="232" w:author="jmiller20191120" w:date="2019-11-21T10:49:00Z">
              <w:r>
                <w:rPr>
                  <w:rFonts w:ascii="Calibri" w:hAnsi="Calibri"/>
                  <w:sz w:val="12"/>
                  <w:szCs w:val="12"/>
                </w:rPr>
                <w:t>:[</w:t>
              </w:r>
            </w:ins>
            <w:r w:rsidR="000F7E99">
              <w:rPr>
                <w:rFonts w:ascii="Calibri" w:hAnsi="Calibri"/>
                <w:sz w:val="12"/>
                <w:szCs w:val="12"/>
              </w:rPr>
              <w:t>one of the following two conditions</w:t>
            </w:r>
            <w:ins w:id="233" w:author="jmiller20191120" w:date="2019-11-21T11:03:00Z">
              <w:r w:rsidR="003A18D8">
                <w:rPr>
                  <w:rFonts w:ascii="Calibri" w:hAnsi="Calibri"/>
                  <w:sz w:val="12"/>
                  <w:szCs w:val="12"/>
                </w:rPr>
                <w:t xml:space="preserve"> (1,</w:t>
              </w:r>
            </w:ins>
            <w:ins w:id="234" w:author="jmiller20191120" w:date="2019-11-21T11:21:00Z">
              <w:r w:rsidR="00B95B88">
                <w:rPr>
                  <w:rFonts w:ascii="Calibri" w:hAnsi="Calibri"/>
                  <w:sz w:val="12"/>
                  <w:szCs w:val="12"/>
                </w:rPr>
                <w:t xml:space="preserve"> </w:t>
              </w:r>
            </w:ins>
            <w:ins w:id="235" w:author="jmiller20191120" w:date="2019-11-21T11:03:00Z">
              <w:r w:rsidR="003A18D8">
                <w:rPr>
                  <w:rFonts w:ascii="Calibri" w:hAnsi="Calibri"/>
                  <w:sz w:val="12"/>
                  <w:szCs w:val="12"/>
                </w:rPr>
                <w:t>2)</w:t>
              </w:r>
            </w:ins>
            <w:r w:rsidR="000F7E99">
              <w:rPr>
                <w:rFonts w:ascii="Calibri" w:hAnsi="Calibri"/>
                <w:sz w:val="12"/>
                <w:szCs w:val="12"/>
              </w:rPr>
              <w:t xml:space="preserve"> is true: </w:t>
            </w:r>
          </w:p>
          <w:p w14:paraId="50CA39EF" w14:textId="405AA629" w:rsidR="000F7E99" w:rsidRPr="000F7E99" w:rsidRDefault="000F7E99" w:rsidP="000F7E99">
            <w:pPr>
              <w:keepNext/>
              <w:rPr>
                <w:rFonts w:ascii="Calibri" w:hAnsi="Calibri"/>
                <w:sz w:val="12"/>
                <w:szCs w:val="12"/>
              </w:rPr>
            </w:pPr>
            <w:r w:rsidRPr="00B95B88">
              <w:rPr>
                <w:rFonts w:ascii="Calibri" w:hAnsi="Calibri"/>
                <w:b/>
                <w:sz w:val="12"/>
                <w:szCs w:val="12"/>
                <w:u w:val="single"/>
              </w:rPr>
              <w:t>1:</w:t>
            </w:r>
            <w:r w:rsidR="00D27A79">
              <w:rPr>
                <w:rFonts w:ascii="Calibri" w:hAnsi="Calibri"/>
                <w:sz w:val="12"/>
                <w:szCs w:val="12"/>
              </w:rPr>
              <w:t>{</w:t>
            </w:r>
            <w:r w:rsidR="001B3D5A">
              <w:rPr>
                <w:rFonts w:ascii="Calibri" w:hAnsi="Calibri"/>
                <w:sz w:val="12"/>
                <w:szCs w:val="12"/>
              </w:rPr>
              <w:t>system is listed in section H (</w:t>
            </w:r>
            <w:ins w:id="236" w:author="jmiller20191120" w:date="2019-11-21T11:06:00Z">
              <w:r w:rsidR="003A18D8">
                <w:rPr>
                  <w:rFonts w:ascii="Calibri" w:hAnsi="Calibri"/>
                  <w:sz w:val="12"/>
                  <w:szCs w:val="12"/>
                </w:rPr>
                <w:t xml:space="preserve">in </w:t>
              </w:r>
            </w:ins>
            <w:r w:rsidR="001B3D5A">
              <w:rPr>
                <w:rFonts w:ascii="Calibri" w:hAnsi="Calibri"/>
                <w:sz w:val="12"/>
                <w:szCs w:val="12"/>
              </w:rPr>
              <w:t>H02)</w:t>
            </w:r>
            <w:ins w:id="237" w:author="jmiller20191120" w:date="2019-11-21T11:05:00Z">
              <w:r w:rsidR="003A18D8">
                <w:rPr>
                  <w:rFonts w:ascii="Calibri" w:hAnsi="Calibri"/>
                  <w:sz w:val="12"/>
                  <w:szCs w:val="12"/>
                </w:rPr>
                <w:t>;</w:t>
              </w:r>
            </w:ins>
            <w:r w:rsidR="001B3D5A">
              <w:rPr>
                <w:rFonts w:ascii="Calibri" w:hAnsi="Calibri"/>
                <w:sz w:val="12"/>
                <w:szCs w:val="12"/>
              </w:rPr>
              <w:t xml:space="preserve"> and </w:t>
            </w:r>
            <w:r w:rsidRPr="000F7E99">
              <w:rPr>
                <w:rFonts w:ascii="Calibri" w:hAnsi="Calibri"/>
                <w:sz w:val="12"/>
                <w:szCs w:val="12"/>
              </w:rPr>
              <w:t>H05= one of the following two values:</w:t>
            </w:r>
          </w:p>
          <w:p w14:paraId="791D6940" w14:textId="77777777" w:rsidR="000F7E99" w:rsidRPr="000F7E99" w:rsidRDefault="000F7E99" w:rsidP="000F7E99">
            <w:pPr>
              <w:keepNext/>
              <w:rPr>
                <w:rFonts w:ascii="Calibri" w:hAnsi="Calibri"/>
                <w:sz w:val="12"/>
                <w:szCs w:val="12"/>
              </w:rPr>
            </w:pPr>
            <w:r w:rsidRPr="000F7E99">
              <w:rPr>
                <w:rFonts w:ascii="Calibri" w:hAnsi="Calibri"/>
                <w:sz w:val="12"/>
                <w:szCs w:val="12"/>
              </w:rPr>
              <w:t>*Ducted &gt;10ft length</w:t>
            </w:r>
          </w:p>
          <w:p w14:paraId="7AA187C5" w14:textId="6D0016B1" w:rsidR="003A18D8" w:rsidRDefault="000F7E99" w:rsidP="000F7E99">
            <w:pPr>
              <w:keepNext/>
              <w:rPr>
                <w:rFonts w:ascii="Calibri" w:hAnsi="Calibri"/>
                <w:sz w:val="12"/>
                <w:szCs w:val="12"/>
              </w:rPr>
            </w:pPr>
            <w:r w:rsidRPr="000F7E99">
              <w:rPr>
                <w:rFonts w:ascii="Calibri" w:hAnsi="Calibri"/>
                <w:sz w:val="12"/>
                <w:szCs w:val="12"/>
              </w:rPr>
              <w:t>*Ducted ≤10ft length</w:t>
            </w:r>
            <w:r w:rsidR="00D27A79">
              <w:rPr>
                <w:rFonts w:ascii="Calibri" w:hAnsi="Calibri"/>
                <w:sz w:val="12"/>
                <w:szCs w:val="12"/>
              </w:rPr>
              <w:t>}</w:t>
            </w:r>
            <w:r w:rsidRPr="000F7E99">
              <w:rPr>
                <w:rFonts w:ascii="Calibri" w:hAnsi="Calibri"/>
                <w:sz w:val="12"/>
                <w:szCs w:val="12"/>
              </w:rPr>
              <w:t>,</w:t>
            </w:r>
          </w:p>
          <w:p w14:paraId="5BD313BA" w14:textId="235ADB82" w:rsidR="000F7E99" w:rsidRDefault="000F7E99" w:rsidP="000F7E99">
            <w:pPr>
              <w:keepNext/>
              <w:rPr>
                <w:rFonts w:ascii="Calibri" w:hAnsi="Calibri"/>
                <w:sz w:val="12"/>
                <w:szCs w:val="12"/>
              </w:rPr>
            </w:pPr>
            <w:r w:rsidRPr="00B95B88">
              <w:rPr>
                <w:rFonts w:ascii="Calibri" w:hAnsi="Calibri"/>
                <w:b/>
                <w:sz w:val="12"/>
                <w:szCs w:val="12"/>
                <w:u w:val="single"/>
              </w:rPr>
              <w:t>2:</w:t>
            </w:r>
            <w:r w:rsidR="00D27A79">
              <w:rPr>
                <w:rFonts w:ascii="Calibri" w:hAnsi="Calibri"/>
                <w:sz w:val="12"/>
                <w:szCs w:val="12"/>
              </w:rPr>
              <w:t>{</w:t>
            </w:r>
            <w:r w:rsidRPr="000F7E99">
              <w:rPr>
                <w:rFonts w:ascii="Calibri" w:hAnsi="Calibri"/>
                <w:sz w:val="12"/>
                <w:szCs w:val="12"/>
              </w:rPr>
              <w:t>D11=existing, and D13 is ≥1</w:t>
            </w:r>
            <w:r w:rsidR="00D27A79">
              <w:rPr>
                <w:rFonts w:ascii="Calibri" w:hAnsi="Calibri"/>
                <w:sz w:val="12"/>
                <w:szCs w:val="12"/>
              </w:rPr>
              <w:t>}</w:t>
            </w:r>
            <w:ins w:id="238" w:author="jmiller20191120" w:date="2019-11-21T10:50:00Z">
              <w:r w:rsidR="00AB489D">
                <w:rPr>
                  <w:rFonts w:ascii="Calibri" w:hAnsi="Calibri"/>
                  <w:sz w:val="12"/>
                  <w:szCs w:val="12"/>
                </w:rPr>
                <w:t>]</w:t>
              </w:r>
            </w:ins>
            <w:ins w:id="239" w:author="jmiller20191120" w:date="2019-11-21T11:22:00Z">
              <w:r w:rsidR="00B95B88">
                <w:rPr>
                  <w:rFonts w:ascii="Calibri" w:hAnsi="Calibri"/>
                  <w:sz w:val="12"/>
                  <w:szCs w:val="12"/>
                </w:rPr>
                <w:t xml:space="preserve"> </w:t>
              </w:r>
            </w:ins>
          </w:p>
          <w:p w14:paraId="5E576055" w14:textId="77777777" w:rsidR="000F7E99" w:rsidRPr="000F7E99" w:rsidRDefault="000F7E99" w:rsidP="000F7E99">
            <w:pPr>
              <w:keepNext/>
              <w:rPr>
                <w:rFonts w:ascii="Calibri" w:hAnsi="Calibri"/>
                <w:sz w:val="12"/>
                <w:szCs w:val="12"/>
              </w:rPr>
            </w:pPr>
          </w:p>
          <w:p w14:paraId="72901D81" w14:textId="77777777" w:rsidR="000F7E99" w:rsidRPr="001B3D5A" w:rsidRDefault="000F7E99" w:rsidP="000F7E99">
            <w:pPr>
              <w:keepNext/>
              <w:rPr>
                <w:rFonts w:ascii="Calibri" w:hAnsi="Calibri"/>
                <w:b/>
                <w:sz w:val="12"/>
                <w:szCs w:val="12"/>
              </w:rPr>
            </w:pPr>
            <w:r w:rsidRPr="001B3D5A">
              <w:rPr>
                <w:rFonts w:ascii="Calibri" w:hAnsi="Calibri"/>
                <w:b/>
                <w:sz w:val="12"/>
                <w:szCs w:val="12"/>
              </w:rPr>
              <w:t>then</w:t>
            </w:r>
          </w:p>
          <w:p w14:paraId="1DC8C3B1" w14:textId="640BEECB" w:rsidR="000F7E99" w:rsidRDefault="000F7E99" w:rsidP="000F7E99">
            <w:pPr>
              <w:keepNext/>
              <w:rPr>
                <w:rFonts w:ascii="Calibri" w:hAnsi="Calibri"/>
                <w:sz w:val="12"/>
                <w:szCs w:val="12"/>
              </w:rPr>
            </w:pPr>
            <w:r w:rsidRPr="000F7E99">
              <w:rPr>
                <w:rFonts w:ascii="Calibri" w:hAnsi="Calibri"/>
                <w:sz w:val="12"/>
                <w:szCs w:val="12"/>
              </w:rPr>
              <w:t>user input numeric value, x.xx,</w:t>
            </w:r>
          </w:p>
          <w:p w14:paraId="38D4DB05" w14:textId="77777777" w:rsidR="001B3D5A" w:rsidRPr="000F7E99" w:rsidRDefault="001B3D5A" w:rsidP="000F7E99">
            <w:pPr>
              <w:keepNext/>
              <w:rPr>
                <w:rFonts w:ascii="Calibri" w:hAnsi="Calibri"/>
                <w:sz w:val="12"/>
                <w:szCs w:val="12"/>
              </w:rPr>
            </w:pPr>
          </w:p>
          <w:p w14:paraId="20B943F0" w14:textId="510B7D5A" w:rsidR="000F7E99" w:rsidRPr="00DA60CA" w:rsidRDefault="000F7E99" w:rsidP="001B3D5A">
            <w:pPr>
              <w:keepNext/>
              <w:rPr>
                <w:rFonts w:ascii="Calibri" w:hAnsi="Calibri"/>
                <w:sz w:val="12"/>
                <w:szCs w:val="12"/>
              </w:rPr>
            </w:pPr>
            <w:r w:rsidRPr="001B3D5A">
              <w:rPr>
                <w:rFonts w:ascii="Calibri" w:hAnsi="Calibri"/>
                <w:b/>
                <w:sz w:val="12"/>
                <w:szCs w:val="12"/>
              </w:rPr>
              <w:t>else</w:t>
            </w:r>
            <w:r w:rsidRPr="000F7E99">
              <w:rPr>
                <w:rFonts w:ascii="Calibri" w:hAnsi="Calibri"/>
                <w:sz w:val="12"/>
                <w:szCs w:val="12"/>
              </w:rPr>
              <w:t xml:space="preserve"> </w:t>
            </w:r>
            <w:r w:rsidR="001B3D5A">
              <w:rPr>
                <w:rFonts w:ascii="Calibri" w:hAnsi="Calibri"/>
                <w:sz w:val="12"/>
                <w:szCs w:val="12"/>
              </w:rPr>
              <w:t>value=N/A</w:t>
            </w:r>
          </w:p>
        </w:tc>
      </w:tr>
      <w:tr w:rsidR="000F7E99" w:rsidRPr="00AD1D84" w14:paraId="4D10AEB2" w14:textId="7E700FE5" w:rsidTr="006E47CD">
        <w:trPr>
          <w:trHeight w:val="323"/>
        </w:trPr>
        <w:tc>
          <w:tcPr>
            <w:tcW w:w="897" w:type="dxa"/>
            <w:shd w:val="clear" w:color="auto" w:fill="auto"/>
          </w:tcPr>
          <w:p w14:paraId="7360ECE2" w14:textId="77777777" w:rsidR="000F7E99" w:rsidRPr="00AD1D84" w:rsidRDefault="000F7E99" w:rsidP="00AA13E7">
            <w:pPr>
              <w:keepNext/>
              <w:jc w:val="center"/>
              <w:rPr>
                <w:rFonts w:ascii="Calibri" w:hAnsi="Calibri"/>
                <w:sz w:val="18"/>
                <w:szCs w:val="18"/>
              </w:rPr>
            </w:pPr>
          </w:p>
        </w:tc>
        <w:tc>
          <w:tcPr>
            <w:tcW w:w="1080" w:type="dxa"/>
          </w:tcPr>
          <w:p w14:paraId="7EF19437" w14:textId="77777777" w:rsidR="000F7E99" w:rsidRPr="00AD1D84" w:rsidRDefault="000F7E99" w:rsidP="00AA13E7">
            <w:pPr>
              <w:keepNext/>
              <w:jc w:val="center"/>
              <w:rPr>
                <w:rFonts w:ascii="Calibri" w:hAnsi="Calibri"/>
                <w:sz w:val="18"/>
                <w:szCs w:val="18"/>
              </w:rPr>
            </w:pPr>
          </w:p>
        </w:tc>
        <w:tc>
          <w:tcPr>
            <w:tcW w:w="1380" w:type="dxa"/>
          </w:tcPr>
          <w:p w14:paraId="25A67A99" w14:textId="77777777" w:rsidR="000F7E99" w:rsidRPr="00AD1D84" w:rsidRDefault="000F7E99" w:rsidP="00AA13E7">
            <w:pPr>
              <w:keepNext/>
              <w:jc w:val="center"/>
              <w:rPr>
                <w:rFonts w:ascii="Calibri" w:hAnsi="Calibri"/>
                <w:sz w:val="18"/>
                <w:szCs w:val="18"/>
              </w:rPr>
            </w:pPr>
          </w:p>
        </w:tc>
        <w:tc>
          <w:tcPr>
            <w:tcW w:w="1380" w:type="dxa"/>
          </w:tcPr>
          <w:p w14:paraId="284F93B6" w14:textId="77777777" w:rsidR="000F7E99" w:rsidRPr="00AD1D84" w:rsidRDefault="000F7E99" w:rsidP="00AA13E7">
            <w:pPr>
              <w:keepNext/>
              <w:jc w:val="center"/>
              <w:rPr>
                <w:rFonts w:ascii="Calibri" w:hAnsi="Calibri"/>
                <w:sz w:val="18"/>
                <w:szCs w:val="18"/>
              </w:rPr>
            </w:pPr>
          </w:p>
        </w:tc>
        <w:tc>
          <w:tcPr>
            <w:tcW w:w="1380" w:type="dxa"/>
          </w:tcPr>
          <w:p w14:paraId="0D1CB107" w14:textId="306EDE36" w:rsidR="000F7E99" w:rsidRPr="00AD1D84" w:rsidRDefault="000F7E99" w:rsidP="00AA13E7">
            <w:pPr>
              <w:keepNext/>
              <w:jc w:val="center"/>
              <w:rPr>
                <w:rFonts w:ascii="Calibri" w:hAnsi="Calibri"/>
                <w:sz w:val="18"/>
                <w:szCs w:val="18"/>
              </w:rPr>
            </w:pPr>
          </w:p>
        </w:tc>
        <w:tc>
          <w:tcPr>
            <w:tcW w:w="1380" w:type="dxa"/>
          </w:tcPr>
          <w:p w14:paraId="6B757A19" w14:textId="0BA32705" w:rsidR="000F7E99" w:rsidRPr="00AD1D84" w:rsidRDefault="000F7E99" w:rsidP="00AA13E7">
            <w:pPr>
              <w:keepNext/>
              <w:jc w:val="center"/>
              <w:rPr>
                <w:rFonts w:ascii="Calibri" w:hAnsi="Calibri"/>
                <w:sz w:val="18"/>
                <w:szCs w:val="18"/>
              </w:rPr>
            </w:pPr>
          </w:p>
        </w:tc>
        <w:tc>
          <w:tcPr>
            <w:tcW w:w="1228" w:type="dxa"/>
            <w:shd w:val="clear" w:color="auto" w:fill="auto"/>
          </w:tcPr>
          <w:p w14:paraId="686C895E" w14:textId="24F1CDEB" w:rsidR="000F7E99" w:rsidRPr="00AD1D84" w:rsidRDefault="000F7E99" w:rsidP="00AA13E7">
            <w:pPr>
              <w:keepNext/>
              <w:jc w:val="center"/>
              <w:rPr>
                <w:rFonts w:ascii="Calibri" w:hAnsi="Calibri"/>
                <w:sz w:val="18"/>
                <w:szCs w:val="18"/>
              </w:rPr>
            </w:pPr>
          </w:p>
        </w:tc>
        <w:tc>
          <w:tcPr>
            <w:tcW w:w="1261" w:type="dxa"/>
          </w:tcPr>
          <w:p w14:paraId="2AEB0829" w14:textId="77777777" w:rsidR="000F7E99" w:rsidRPr="00AD1D84" w:rsidRDefault="000F7E99" w:rsidP="00AA13E7">
            <w:pPr>
              <w:keepNext/>
              <w:jc w:val="center"/>
              <w:rPr>
                <w:rFonts w:ascii="Calibri" w:hAnsi="Calibri"/>
                <w:sz w:val="18"/>
                <w:szCs w:val="18"/>
              </w:rPr>
            </w:pPr>
          </w:p>
        </w:tc>
        <w:tc>
          <w:tcPr>
            <w:tcW w:w="989" w:type="dxa"/>
          </w:tcPr>
          <w:p w14:paraId="188E7C8C" w14:textId="77777777" w:rsidR="000F7E99" w:rsidRPr="00AD1D84" w:rsidRDefault="000F7E99" w:rsidP="00AA13E7">
            <w:pPr>
              <w:keepNext/>
              <w:jc w:val="center"/>
              <w:rPr>
                <w:rFonts w:ascii="Calibri" w:hAnsi="Calibri"/>
                <w:sz w:val="18"/>
                <w:szCs w:val="18"/>
              </w:rPr>
            </w:pPr>
          </w:p>
        </w:tc>
        <w:tc>
          <w:tcPr>
            <w:tcW w:w="1080" w:type="dxa"/>
          </w:tcPr>
          <w:p w14:paraId="6545AC56" w14:textId="77777777" w:rsidR="000F7E99" w:rsidRPr="00AD1D84" w:rsidRDefault="000F7E99" w:rsidP="00AA13E7">
            <w:pPr>
              <w:keepNext/>
              <w:jc w:val="center"/>
              <w:rPr>
                <w:rFonts w:ascii="Calibri" w:hAnsi="Calibri"/>
                <w:sz w:val="18"/>
                <w:szCs w:val="18"/>
              </w:rPr>
            </w:pPr>
          </w:p>
        </w:tc>
        <w:tc>
          <w:tcPr>
            <w:tcW w:w="1260" w:type="dxa"/>
          </w:tcPr>
          <w:p w14:paraId="10EA287E" w14:textId="77777777" w:rsidR="000F7E99" w:rsidRPr="00AD1D84" w:rsidRDefault="000F7E99" w:rsidP="00AA13E7">
            <w:pPr>
              <w:keepNext/>
              <w:jc w:val="center"/>
              <w:rPr>
                <w:rFonts w:ascii="Calibri" w:hAnsi="Calibri"/>
                <w:sz w:val="18"/>
                <w:szCs w:val="18"/>
              </w:rPr>
            </w:pPr>
          </w:p>
        </w:tc>
        <w:tc>
          <w:tcPr>
            <w:tcW w:w="1351" w:type="dxa"/>
          </w:tcPr>
          <w:p w14:paraId="2C1ECFDC" w14:textId="77777777" w:rsidR="000F7E99" w:rsidRPr="00AD1D84" w:rsidRDefault="000F7E99" w:rsidP="00AA13E7">
            <w:pPr>
              <w:keepNext/>
              <w:jc w:val="center"/>
              <w:rPr>
                <w:rFonts w:ascii="Calibri" w:hAnsi="Calibri"/>
                <w:sz w:val="18"/>
                <w:szCs w:val="18"/>
              </w:rPr>
            </w:pPr>
          </w:p>
        </w:tc>
      </w:tr>
      <w:tr w:rsidR="000F7E99" w:rsidRPr="00295655" w14:paraId="64B8D437" w14:textId="3518F494" w:rsidTr="005133EE">
        <w:tblPrEx>
          <w:tblLook w:val="00A0" w:firstRow="1" w:lastRow="0" w:firstColumn="1" w:lastColumn="0" w:noHBand="0" w:noVBand="0"/>
        </w:tblPrEx>
        <w:tc>
          <w:tcPr>
            <w:tcW w:w="14666" w:type="dxa"/>
            <w:gridSpan w:val="12"/>
          </w:tcPr>
          <w:p w14:paraId="196B9A73" w14:textId="32ED3C55" w:rsidR="000F7E99" w:rsidRPr="00295655" w:rsidRDefault="000F7E99" w:rsidP="00AA13E7">
            <w:pPr>
              <w:keepNext/>
              <w:rPr>
                <w:rFonts w:ascii="Calibri" w:hAnsi="Calibri"/>
                <w:sz w:val="18"/>
                <w:szCs w:val="18"/>
              </w:rPr>
            </w:pPr>
            <w:r w:rsidRPr="00295655">
              <w:rPr>
                <w:rFonts w:ascii="Calibri" w:hAnsi="Calibri"/>
                <w:sz w:val="18"/>
                <w:szCs w:val="18"/>
              </w:rPr>
              <w:t>Notes:</w:t>
            </w:r>
          </w:p>
        </w:tc>
      </w:tr>
    </w:tbl>
    <w:p w14:paraId="4F5E37A3" w14:textId="0AC14A32" w:rsidR="00F330A0" w:rsidRPr="00295655" w:rsidRDefault="00F330A0" w:rsidP="008846F4">
      <w:pPr>
        <w:rPr>
          <w:rFonts w:ascii="Calibri" w:hAnsi="Calibri"/>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712"/>
        <w:gridCol w:w="805"/>
        <w:gridCol w:w="894"/>
        <w:gridCol w:w="734"/>
        <w:gridCol w:w="720"/>
        <w:gridCol w:w="900"/>
        <w:gridCol w:w="900"/>
        <w:gridCol w:w="900"/>
        <w:gridCol w:w="900"/>
        <w:gridCol w:w="810"/>
        <w:gridCol w:w="1800"/>
        <w:gridCol w:w="900"/>
        <w:gridCol w:w="1260"/>
        <w:gridCol w:w="1170"/>
        <w:gridCol w:w="985"/>
      </w:tblGrid>
      <w:tr w:rsidR="001B3D5A" w:rsidRPr="00295655" w14:paraId="1F9B996D" w14:textId="5251A2FB" w:rsidTr="004C678C">
        <w:trPr>
          <w:cantSplit/>
        </w:trPr>
        <w:tc>
          <w:tcPr>
            <w:tcW w:w="14390" w:type="dxa"/>
            <w:gridSpan w:val="15"/>
          </w:tcPr>
          <w:p w14:paraId="5416DDFF" w14:textId="77777777" w:rsidR="001B3D5A" w:rsidRPr="00295655" w:rsidRDefault="001B3D5A" w:rsidP="00BA02F4">
            <w:pPr>
              <w:keepNext/>
              <w:rPr>
                <w:rFonts w:ascii="Calibri" w:hAnsi="Calibri"/>
                <w:b/>
                <w:sz w:val="18"/>
                <w:szCs w:val="18"/>
              </w:rPr>
            </w:pPr>
            <w:r>
              <w:rPr>
                <w:rFonts w:ascii="Calibri" w:hAnsi="Calibri"/>
                <w:b/>
                <w:sz w:val="18"/>
                <w:szCs w:val="18"/>
              </w:rPr>
              <w:t>L</w:t>
            </w:r>
            <w:r w:rsidRPr="00295655">
              <w:rPr>
                <w:rFonts w:ascii="Calibri" w:hAnsi="Calibri"/>
                <w:b/>
                <w:sz w:val="18"/>
                <w:szCs w:val="18"/>
              </w:rPr>
              <w:t xml:space="preserve">. Installed </w:t>
            </w:r>
            <w:r>
              <w:rPr>
                <w:rFonts w:ascii="Calibri" w:hAnsi="Calibri"/>
                <w:b/>
                <w:sz w:val="18"/>
                <w:szCs w:val="18"/>
              </w:rPr>
              <w:t xml:space="preserve">New or Complete Replacement </w:t>
            </w:r>
            <w:r w:rsidRPr="00295655">
              <w:rPr>
                <w:rFonts w:ascii="Calibri" w:hAnsi="Calibri"/>
                <w:b/>
                <w:sz w:val="18"/>
                <w:szCs w:val="18"/>
              </w:rPr>
              <w:t xml:space="preserve">Duct System </w:t>
            </w:r>
            <w:r>
              <w:rPr>
                <w:rFonts w:ascii="Calibri" w:hAnsi="Calibri"/>
                <w:b/>
                <w:sz w:val="18"/>
                <w:szCs w:val="18"/>
              </w:rPr>
              <w:t>I</w:t>
            </w:r>
            <w:r w:rsidRPr="00295655">
              <w:rPr>
                <w:rFonts w:ascii="Calibri" w:hAnsi="Calibri"/>
                <w:b/>
                <w:sz w:val="18"/>
                <w:szCs w:val="18"/>
              </w:rPr>
              <w:t xml:space="preserve">nformation </w:t>
            </w:r>
          </w:p>
          <w:p w14:paraId="0C4F4FD0" w14:textId="21E24EC7" w:rsidR="001B3D5A" w:rsidRPr="00417B62" w:rsidRDefault="001B3D5A" w:rsidP="00431E83">
            <w:pPr>
              <w:pStyle w:val="PlainText"/>
              <w:rPr>
                <w:rFonts w:ascii="Calibri" w:hAnsi="Calibri"/>
                <w:sz w:val="12"/>
                <w:szCs w:val="12"/>
              </w:rPr>
            </w:pPr>
            <w:r w:rsidRPr="00417B62">
              <w:rPr>
                <w:rFonts w:ascii="Calibri" w:hAnsi="Calibri"/>
                <w:sz w:val="12"/>
                <w:szCs w:val="12"/>
              </w:rPr>
              <w:t>&lt;&lt;</w:t>
            </w:r>
            <w:r w:rsidRPr="00417B62">
              <w:rPr>
                <w:rFonts w:ascii="Calibri" w:hAnsi="Calibri"/>
                <w:b/>
                <w:sz w:val="12"/>
                <w:szCs w:val="12"/>
              </w:rPr>
              <w:t>if</w:t>
            </w:r>
            <w:r w:rsidRPr="00417B62">
              <w:rPr>
                <w:rFonts w:ascii="Calibri" w:hAnsi="Calibri"/>
                <w:sz w:val="12"/>
                <w:szCs w:val="12"/>
              </w:rPr>
              <w:t xml:space="preserve"> all of the SC Systems listed in Section D have a Distribution System Type value in </w:t>
            </w:r>
            <w:r w:rsidRPr="00417B62">
              <w:rPr>
                <w:rFonts w:ascii="Calibri" w:hAnsi="Calibri"/>
                <w:sz w:val="12"/>
                <w:szCs w:val="12"/>
                <w:highlight w:val="yellow"/>
              </w:rPr>
              <w:t>D07</w:t>
            </w:r>
            <w:r w:rsidRPr="00417B62">
              <w:rPr>
                <w:rFonts w:ascii="Calibri" w:hAnsi="Calibri"/>
                <w:sz w:val="12"/>
                <w:szCs w:val="12"/>
              </w:rPr>
              <w:t xml:space="preserve"> =DuctsNone , </w:t>
            </w:r>
            <w:r w:rsidRPr="006A1F09">
              <w:rPr>
                <w:rFonts w:ascii="Calibri" w:hAnsi="Calibri"/>
                <w:b/>
                <w:sz w:val="12"/>
                <w:szCs w:val="12"/>
              </w:rPr>
              <w:t>then</w:t>
            </w:r>
            <w:r w:rsidRPr="00417B62">
              <w:rPr>
                <w:rFonts w:ascii="Calibri" w:hAnsi="Calibri"/>
                <w:sz w:val="12"/>
                <w:szCs w:val="12"/>
              </w:rPr>
              <w:t xml:space="preserve"> display the section does not apply message; </w:t>
            </w:r>
          </w:p>
          <w:p w14:paraId="59B59FAD" w14:textId="77777777" w:rsidR="001B3D5A" w:rsidRPr="00417B62" w:rsidRDefault="001B3D5A" w:rsidP="00431E83">
            <w:pPr>
              <w:pStyle w:val="PlainText"/>
              <w:rPr>
                <w:rFonts w:ascii="Calibri" w:hAnsi="Calibri"/>
                <w:sz w:val="12"/>
                <w:szCs w:val="12"/>
              </w:rPr>
            </w:pPr>
            <w:r w:rsidRPr="00417B62">
              <w:rPr>
                <w:rFonts w:ascii="Calibri" w:hAnsi="Calibri"/>
                <w:b/>
                <w:sz w:val="12"/>
                <w:szCs w:val="12"/>
              </w:rPr>
              <w:t>elseif</w:t>
            </w:r>
            <w:r w:rsidRPr="00417B62">
              <w:rPr>
                <w:rFonts w:ascii="Calibri" w:hAnsi="Calibri"/>
                <w:sz w:val="12"/>
                <w:szCs w:val="12"/>
              </w:rPr>
              <w:t xml:space="preserve"> the following two conditions are </w:t>
            </w:r>
            <w:r w:rsidRPr="00417B62">
              <w:rPr>
                <w:rFonts w:ascii="Calibri" w:hAnsi="Calibri"/>
                <w:b/>
                <w:sz w:val="12"/>
                <w:szCs w:val="12"/>
              </w:rPr>
              <w:t>both</w:t>
            </w:r>
            <w:r w:rsidRPr="00417B62">
              <w:rPr>
                <w:rFonts w:ascii="Calibri" w:hAnsi="Calibri"/>
                <w:sz w:val="12"/>
                <w:szCs w:val="12"/>
              </w:rPr>
              <w:t xml:space="preserve"> true: 1:</w:t>
            </w:r>
            <w:r w:rsidRPr="00417B62">
              <w:rPr>
                <w:rFonts w:ascii="Calibri" w:hAnsi="Calibri"/>
                <w:b/>
                <w:sz w:val="12"/>
                <w:szCs w:val="12"/>
              </w:rPr>
              <w:t>[</w:t>
            </w:r>
            <w:r w:rsidRPr="00417B62">
              <w:rPr>
                <w:rFonts w:ascii="Calibri" w:hAnsi="Calibri"/>
                <w:sz w:val="12"/>
                <w:szCs w:val="12"/>
              </w:rPr>
              <w:t xml:space="preserve">there are no systems for which </w:t>
            </w:r>
            <w:r>
              <w:rPr>
                <w:rFonts w:ascii="Calibri" w:hAnsi="Calibri"/>
                <w:sz w:val="12"/>
                <w:szCs w:val="12"/>
              </w:rPr>
              <w:t>D12</w:t>
            </w:r>
            <w:r w:rsidRPr="00417B62">
              <w:rPr>
                <w:rFonts w:ascii="Calibri" w:hAnsi="Calibri"/>
                <w:sz w:val="12"/>
                <w:szCs w:val="12"/>
              </w:rPr>
              <w:t>=new</w:t>
            </w:r>
            <w:r w:rsidRPr="00417B62">
              <w:rPr>
                <w:rFonts w:ascii="Calibri" w:hAnsi="Calibri"/>
                <w:b/>
                <w:sz w:val="12"/>
                <w:szCs w:val="12"/>
              </w:rPr>
              <w:t>]</w:t>
            </w:r>
            <w:r w:rsidRPr="00417B62">
              <w:rPr>
                <w:rFonts w:ascii="Calibri" w:hAnsi="Calibri"/>
                <w:sz w:val="12"/>
                <w:szCs w:val="12"/>
              </w:rPr>
              <w:t>, 2:</w:t>
            </w:r>
            <w:r w:rsidRPr="00417B62">
              <w:rPr>
                <w:rFonts w:ascii="Calibri" w:hAnsi="Calibri"/>
                <w:b/>
                <w:sz w:val="12"/>
                <w:szCs w:val="12"/>
              </w:rPr>
              <w:t>[</w:t>
            </w:r>
            <w:r w:rsidRPr="00417B62">
              <w:rPr>
                <w:rFonts w:ascii="Calibri" w:hAnsi="Calibri"/>
                <w:sz w:val="12"/>
                <w:szCs w:val="12"/>
              </w:rPr>
              <w:t xml:space="preserve">section E applies, and there are no systems for which </w:t>
            </w:r>
            <w:r w:rsidRPr="00417B62">
              <w:rPr>
                <w:rFonts w:ascii="Calibri" w:hAnsi="Calibri"/>
                <w:sz w:val="12"/>
                <w:szCs w:val="12"/>
                <w:highlight w:val="yellow"/>
              </w:rPr>
              <w:t>E07</w:t>
            </w:r>
            <w:r w:rsidRPr="00417B62">
              <w:rPr>
                <w:rFonts w:ascii="Calibri" w:hAnsi="Calibri"/>
                <w:sz w:val="12"/>
                <w:szCs w:val="12"/>
              </w:rPr>
              <w:t>=yes</w:t>
            </w:r>
            <w:r w:rsidRPr="00417B62">
              <w:rPr>
                <w:rFonts w:ascii="Calibri" w:hAnsi="Calibri"/>
                <w:b/>
                <w:sz w:val="12"/>
                <w:szCs w:val="12"/>
              </w:rPr>
              <w:t>]</w:t>
            </w:r>
            <w:r w:rsidRPr="00417B62">
              <w:rPr>
                <w:rFonts w:ascii="Calibri" w:hAnsi="Calibri"/>
                <w:sz w:val="12"/>
                <w:szCs w:val="12"/>
              </w:rPr>
              <w:t xml:space="preserve">, </w:t>
            </w:r>
            <w:r w:rsidRPr="00417B62">
              <w:rPr>
                <w:rFonts w:ascii="Calibri" w:hAnsi="Calibri"/>
                <w:b/>
                <w:sz w:val="12"/>
                <w:szCs w:val="12"/>
              </w:rPr>
              <w:t>then</w:t>
            </w:r>
            <w:r w:rsidRPr="00417B62">
              <w:rPr>
                <w:rFonts w:ascii="Calibri" w:hAnsi="Calibri"/>
                <w:sz w:val="12"/>
                <w:szCs w:val="12"/>
              </w:rPr>
              <w:t xml:space="preserve"> display the section does not apply message; </w:t>
            </w:r>
          </w:p>
          <w:p w14:paraId="27BB83C5" w14:textId="77777777" w:rsidR="001B3D5A" w:rsidRPr="006A1F09" w:rsidRDefault="001B3D5A" w:rsidP="00431E83">
            <w:pPr>
              <w:pStyle w:val="PlainText"/>
              <w:rPr>
                <w:rFonts w:ascii="Calibri" w:hAnsi="Calibri"/>
                <w:sz w:val="6"/>
                <w:szCs w:val="6"/>
              </w:rPr>
            </w:pPr>
          </w:p>
          <w:p w14:paraId="5FBAE0D3" w14:textId="77777777" w:rsidR="001B3D5A" w:rsidRDefault="001B3D5A" w:rsidP="00431E83">
            <w:pPr>
              <w:pStyle w:val="PlainText"/>
              <w:rPr>
                <w:rFonts w:ascii="Calibri" w:hAnsi="Calibri"/>
                <w:sz w:val="12"/>
                <w:szCs w:val="12"/>
              </w:rPr>
            </w:pPr>
            <w:r w:rsidRPr="00417B62">
              <w:rPr>
                <w:rFonts w:ascii="Calibri" w:hAnsi="Calibri"/>
                <w:b/>
                <w:sz w:val="12"/>
                <w:szCs w:val="12"/>
              </w:rPr>
              <w:t>else</w:t>
            </w:r>
            <w:r w:rsidRPr="00417B62">
              <w:rPr>
                <w:rFonts w:ascii="Calibri" w:hAnsi="Calibri"/>
                <w:sz w:val="12"/>
                <w:szCs w:val="12"/>
              </w:rPr>
              <w:t xml:space="preserve"> for all systems that meet </w:t>
            </w:r>
            <w:r w:rsidRPr="00417B62">
              <w:rPr>
                <w:rFonts w:ascii="Calibri" w:hAnsi="Calibri"/>
                <w:b/>
                <w:sz w:val="12"/>
                <w:szCs w:val="12"/>
              </w:rPr>
              <w:t>one</w:t>
            </w:r>
            <w:r w:rsidRPr="00417B62">
              <w:rPr>
                <w:rFonts w:ascii="Calibri" w:hAnsi="Calibri"/>
                <w:sz w:val="12"/>
                <w:szCs w:val="12"/>
              </w:rPr>
              <w:t xml:space="preserve"> of the following two conditions: 1:[</w:t>
            </w:r>
            <w:r w:rsidRPr="007D130C">
              <w:rPr>
                <w:rFonts w:ascii="Calibri" w:hAnsi="Calibri"/>
                <w:sz w:val="12"/>
                <w:szCs w:val="12"/>
                <w:highlight w:val="yellow"/>
              </w:rPr>
              <w:t>D12</w:t>
            </w:r>
            <w:r w:rsidRPr="00417B62">
              <w:rPr>
                <w:rFonts w:ascii="Calibri" w:hAnsi="Calibri"/>
                <w:sz w:val="12"/>
                <w:szCs w:val="12"/>
              </w:rPr>
              <w:t xml:space="preserve">=new]; 2[Section E applies, and </w:t>
            </w:r>
            <w:r w:rsidRPr="00417B62">
              <w:rPr>
                <w:rFonts w:ascii="Calibri" w:hAnsi="Calibri"/>
                <w:sz w:val="12"/>
                <w:szCs w:val="12"/>
                <w:highlight w:val="yellow"/>
              </w:rPr>
              <w:t>E07</w:t>
            </w:r>
            <w:r w:rsidRPr="00417B62">
              <w:rPr>
                <w:rFonts w:ascii="Calibri" w:hAnsi="Calibri"/>
                <w:sz w:val="12"/>
                <w:szCs w:val="12"/>
              </w:rPr>
              <w:t xml:space="preserve">=yes], </w:t>
            </w:r>
          </w:p>
          <w:p w14:paraId="1F4FEAB4" w14:textId="5F6FD8D8" w:rsidR="001B3D5A" w:rsidRPr="00417B62" w:rsidRDefault="001B3D5A" w:rsidP="00431E83">
            <w:pPr>
              <w:pStyle w:val="PlainText"/>
              <w:rPr>
                <w:rFonts w:ascii="Calibri" w:hAnsi="Calibri"/>
                <w:sz w:val="12"/>
                <w:szCs w:val="12"/>
              </w:rPr>
            </w:pPr>
            <w:r w:rsidRPr="006A1F09">
              <w:rPr>
                <w:rFonts w:ascii="Calibri" w:hAnsi="Calibri"/>
                <w:b/>
                <w:sz w:val="12"/>
                <w:szCs w:val="12"/>
              </w:rPr>
              <w:t>do</w:t>
            </w:r>
            <w:r w:rsidRPr="00417B62">
              <w:rPr>
                <w:rFonts w:ascii="Calibri" w:hAnsi="Calibri"/>
                <w:sz w:val="12"/>
                <w:szCs w:val="12"/>
              </w:rPr>
              <w:t xml:space="preserve"> the following actions, A, B, C, D, E, F</w:t>
            </w:r>
            <w:r w:rsidR="004C678C">
              <w:rPr>
                <w:rFonts w:ascii="Calibri" w:hAnsi="Calibri"/>
                <w:sz w:val="12"/>
                <w:szCs w:val="12"/>
              </w:rPr>
              <w:t>, G</w:t>
            </w:r>
            <w:r w:rsidRPr="00417B62">
              <w:rPr>
                <w:rFonts w:ascii="Calibri" w:hAnsi="Calibri"/>
                <w:sz w:val="12"/>
                <w:szCs w:val="12"/>
              </w:rPr>
              <w:t>:</w:t>
            </w:r>
          </w:p>
          <w:p w14:paraId="57EBAC05" w14:textId="77777777" w:rsidR="001B3D5A" w:rsidRPr="00417B62" w:rsidRDefault="001B3D5A" w:rsidP="00431E83">
            <w:pPr>
              <w:pStyle w:val="PlainText"/>
              <w:rPr>
                <w:rFonts w:ascii="Calibri" w:hAnsi="Calibri"/>
                <w:sz w:val="12"/>
                <w:szCs w:val="12"/>
              </w:rPr>
            </w:pPr>
            <w:r w:rsidRPr="00417B62">
              <w:rPr>
                <w:rFonts w:ascii="Calibri" w:hAnsi="Calibri"/>
                <w:b/>
                <w:sz w:val="12"/>
                <w:szCs w:val="12"/>
              </w:rPr>
              <w:t>A</w:t>
            </w:r>
            <w:r w:rsidRPr="00417B62">
              <w:rPr>
                <w:rFonts w:ascii="Calibri" w:hAnsi="Calibri"/>
                <w:sz w:val="12"/>
                <w:szCs w:val="12"/>
              </w:rPr>
              <w:t xml:space="preserve">: require one row of data in this table for each space conditioning system in section F field </w:t>
            </w:r>
            <w:r w:rsidRPr="00417B62">
              <w:rPr>
                <w:rFonts w:ascii="Calibri" w:hAnsi="Calibri"/>
                <w:sz w:val="12"/>
                <w:szCs w:val="12"/>
                <w:highlight w:val="yellow"/>
              </w:rPr>
              <w:t>F02</w:t>
            </w:r>
            <w:r w:rsidRPr="00417B62">
              <w:rPr>
                <w:rFonts w:ascii="Calibri" w:hAnsi="Calibri"/>
                <w:sz w:val="12"/>
                <w:szCs w:val="12"/>
              </w:rPr>
              <w:t xml:space="preserve"> for which </w:t>
            </w:r>
            <w:r w:rsidRPr="00417B62">
              <w:rPr>
                <w:rFonts w:ascii="Calibri" w:hAnsi="Calibri"/>
                <w:sz w:val="12"/>
                <w:szCs w:val="12"/>
                <w:highlight w:val="yellow"/>
              </w:rPr>
              <w:t>D04</w:t>
            </w:r>
            <w:r w:rsidRPr="00417B62">
              <w:rPr>
                <w:rFonts w:ascii="Calibri" w:hAnsi="Calibri"/>
                <w:sz w:val="12"/>
                <w:szCs w:val="12"/>
              </w:rPr>
              <w:t>=Packaged Gas Furnace.</w:t>
            </w:r>
          </w:p>
          <w:p w14:paraId="0733113D" w14:textId="77777777" w:rsidR="001B3D5A" w:rsidRPr="00417B62" w:rsidRDefault="001B3D5A" w:rsidP="00431E83">
            <w:pPr>
              <w:pStyle w:val="PlainText"/>
              <w:rPr>
                <w:rFonts w:ascii="Calibri" w:hAnsi="Calibri"/>
                <w:sz w:val="12"/>
                <w:szCs w:val="12"/>
              </w:rPr>
            </w:pPr>
            <w:r w:rsidRPr="00417B62">
              <w:rPr>
                <w:rFonts w:ascii="Calibri" w:hAnsi="Calibri"/>
                <w:b/>
                <w:sz w:val="12"/>
                <w:szCs w:val="12"/>
              </w:rPr>
              <w:t>B</w:t>
            </w:r>
            <w:r w:rsidRPr="00417B62">
              <w:rPr>
                <w:rFonts w:ascii="Calibri" w:hAnsi="Calibri"/>
                <w:sz w:val="12"/>
                <w:szCs w:val="12"/>
              </w:rPr>
              <w:t xml:space="preserve">: require one row of data in this table for each indoor unit in section F field </w:t>
            </w:r>
            <w:r w:rsidRPr="00417B62">
              <w:rPr>
                <w:rFonts w:ascii="Calibri" w:hAnsi="Calibri"/>
                <w:sz w:val="12"/>
                <w:szCs w:val="12"/>
                <w:highlight w:val="yellow"/>
              </w:rPr>
              <w:t>F03</w:t>
            </w:r>
            <w:r w:rsidRPr="00417B62">
              <w:rPr>
                <w:rFonts w:ascii="Calibri" w:hAnsi="Calibri"/>
                <w:sz w:val="12"/>
                <w:szCs w:val="12"/>
              </w:rPr>
              <w:t xml:space="preserve"> that meets both of the following two conditions: 1:[value in </w:t>
            </w:r>
            <w:r w:rsidRPr="00417B62">
              <w:rPr>
                <w:rFonts w:ascii="Calibri" w:hAnsi="Calibri"/>
                <w:sz w:val="12"/>
                <w:szCs w:val="12"/>
                <w:highlight w:val="yellow"/>
              </w:rPr>
              <w:t>D04</w:t>
            </w:r>
            <w:r w:rsidRPr="00417B62">
              <w:rPr>
                <w:rFonts w:ascii="Calibri" w:hAnsi="Calibri"/>
                <w:sz w:val="12"/>
                <w:szCs w:val="12"/>
              </w:rPr>
              <w:t xml:space="preserve">=central gas furnace], 2:[the value in </w:t>
            </w:r>
            <w:r w:rsidRPr="00417B62">
              <w:rPr>
                <w:rFonts w:ascii="Calibri" w:hAnsi="Calibri"/>
                <w:sz w:val="12"/>
                <w:szCs w:val="12"/>
                <w:highlight w:val="yellow"/>
              </w:rPr>
              <w:t>F03</w:t>
            </w:r>
            <w:r w:rsidRPr="00417B62">
              <w:rPr>
                <w:rFonts w:ascii="Calibri" w:hAnsi="Calibri"/>
                <w:sz w:val="12"/>
                <w:szCs w:val="12"/>
              </w:rPr>
              <w:t xml:space="preserve"> </w:t>
            </w:r>
            <w:r w:rsidRPr="00417B62">
              <w:rPr>
                <w:rFonts w:ascii="Calibri" w:hAnsi="Calibri" w:cs="Calibri"/>
                <w:sz w:val="12"/>
                <w:szCs w:val="12"/>
              </w:rPr>
              <w:t>≠</w:t>
            </w:r>
            <w:r w:rsidRPr="00417B62">
              <w:rPr>
                <w:rFonts w:ascii="Calibri" w:hAnsi="Calibri"/>
                <w:sz w:val="12"/>
                <w:szCs w:val="12"/>
              </w:rPr>
              <w:t xml:space="preserve"> </w:t>
            </w:r>
            <w:r w:rsidRPr="00417B62">
              <w:rPr>
                <w:rFonts w:ascii="Calibri" w:hAnsi="Calibri"/>
                <w:sz w:val="12"/>
                <w:szCs w:val="12"/>
                <w:highlight w:val="yellow"/>
              </w:rPr>
              <w:t>H03</w:t>
            </w:r>
            <w:r w:rsidRPr="00417B62">
              <w:rPr>
                <w:rFonts w:ascii="Calibri" w:hAnsi="Calibri"/>
                <w:sz w:val="12"/>
                <w:szCs w:val="12"/>
              </w:rPr>
              <w:t>],</w:t>
            </w:r>
          </w:p>
          <w:p w14:paraId="4D290755" w14:textId="77777777" w:rsidR="001B3D5A" w:rsidRPr="00417B62" w:rsidRDefault="001B3D5A" w:rsidP="00431E83">
            <w:pPr>
              <w:pStyle w:val="PlainText"/>
              <w:rPr>
                <w:rFonts w:ascii="Calibri" w:hAnsi="Calibri"/>
                <w:sz w:val="12"/>
                <w:szCs w:val="12"/>
              </w:rPr>
            </w:pPr>
            <w:r w:rsidRPr="00417B62">
              <w:rPr>
                <w:rFonts w:ascii="Calibri" w:hAnsi="Calibri"/>
                <w:b/>
                <w:sz w:val="12"/>
                <w:szCs w:val="12"/>
              </w:rPr>
              <w:t>C</w:t>
            </w:r>
            <w:r w:rsidRPr="00417B62">
              <w:rPr>
                <w:rFonts w:ascii="Calibri" w:hAnsi="Calibri"/>
                <w:sz w:val="12"/>
                <w:szCs w:val="12"/>
              </w:rPr>
              <w:t xml:space="preserve">: require one row of data in this table for each space conditioning system in section G field </w:t>
            </w:r>
            <w:r w:rsidRPr="00417B62">
              <w:rPr>
                <w:rFonts w:ascii="Calibri" w:hAnsi="Calibri"/>
                <w:sz w:val="12"/>
                <w:szCs w:val="12"/>
                <w:highlight w:val="yellow"/>
              </w:rPr>
              <w:t>G02</w:t>
            </w:r>
            <w:r w:rsidRPr="00417B62">
              <w:rPr>
                <w:rFonts w:ascii="Calibri" w:hAnsi="Calibri"/>
                <w:sz w:val="12"/>
                <w:szCs w:val="12"/>
              </w:rPr>
              <w:t xml:space="preserve"> that meets both of the following two conditions: 1:[value in </w:t>
            </w:r>
            <w:r w:rsidRPr="00417B62">
              <w:rPr>
                <w:rFonts w:ascii="Calibri" w:hAnsi="Calibri"/>
                <w:sz w:val="12"/>
                <w:szCs w:val="12"/>
                <w:highlight w:val="yellow"/>
              </w:rPr>
              <w:t>D05</w:t>
            </w:r>
            <w:r w:rsidRPr="00417B62">
              <w:rPr>
                <w:rFonts w:ascii="Calibri" w:hAnsi="Calibri"/>
                <w:sz w:val="12"/>
                <w:szCs w:val="12"/>
              </w:rPr>
              <w:t xml:space="preserve">=central packaged AC, or central large packaged AC], 2:[the same packaged unit is not already listed in section F thus </w:t>
            </w:r>
            <w:r w:rsidRPr="00417B62">
              <w:rPr>
                <w:rFonts w:ascii="Calibri" w:hAnsi="Calibri"/>
                <w:sz w:val="12"/>
                <w:szCs w:val="12"/>
                <w:highlight w:val="yellow"/>
              </w:rPr>
              <w:t>F02</w:t>
            </w:r>
            <w:r w:rsidRPr="00417B62">
              <w:rPr>
                <w:rFonts w:ascii="Calibri" w:hAnsi="Calibri" w:cs="Calibri"/>
                <w:sz w:val="12"/>
                <w:szCs w:val="12"/>
              </w:rPr>
              <w:t>≠</w:t>
            </w:r>
            <w:r w:rsidRPr="00417B62">
              <w:rPr>
                <w:rFonts w:ascii="Calibri" w:hAnsi="Calibri"/>
                <w:sz w:val="12"/>
                <w:szCs w:val="12"/>
                <w:highlight w:val="yellow"/>
              </w:rPr>
              <w:t>G02</w:t>
            </w:r>
            <w:r w:rsidRPr="00417B62">
              <w:rPr>
                <w:rFonts w:ascii="Calibri" w:hAnsi="Calibri"/>
                <w:sz w:val="12"/>
                <w:szCs w:val="12"/>
              </w:rPr>
              <w:t>];</w:t>
            </w:r>
          </w:p>
          <w:p w14:paraId="59F96BEB" w14:textId="2AB3D9D3" w:rsidR="001B3D5A" w:rsidRPr="00417B62" w:rsidRDefault="001B3D5A" w:rsidP="00A67AB4">
            <w:pPr>
              <w:pStyle w:val="PlainText"/>
              <w:rPr>
                <w:rFonts w:ascii="Calibri" w:hAnsi="Calibri"/>
                <w:sz w:val="12"/>
                <w:szCs w:val="12"/>
              </w:rPr>
            </w:pPr>
            <w:r w:rsidRPr="00417B62">
              <w:rPr>
                <w:rFonts w:ascii="Calibri" w:hAnsi="Calibri"/>
                <w:b/>
                <w:sz w:val="12"/>
                <w:szCs w:val="12"/>
              </w:rPr>
              <w:t>D</w:t>
            </w:r>
            <w:r w:rsidRPr="00417B62">
              <w:rPr>
                <w:rFonts w:ascii="Calibri" w:hAnsi="Calibri"/>
                <w:sz w:val="12"/>
                <w:szCs w:val="12"/>
              </w:rPr>
              <w:t xml:space="preserve">: require one row in this table for each space conditioning system in Section I field </w:t>
            </w:r>
            <w:r w:rsidRPr="00417B62">
              <w:rPr>
                <w:rFonts w:ascii="Calibri" w:hAnsi="Calibri"/>
                <w:sz w:val="12"/>
                <w:szCs w:val="12"/>
                <w:highlight w:val="yellow"/>
              </w:rPr>
              <w:t>I02</w:t>
            </w:r>
            <w:r w:rsidRPr="00417B62">
              <w:rPr>
                <w:rFonts w:ascii="Calibri" w:hAnsi="Calibri"/>
                <w:sz w:val="12"/>
                <w:szCs w:val="12"/>
              </w:rPr>
              <w:t xml:space="preserve"> that meets both of the following two conditions:</w:t>
            </w:r>
            <w:r w:rsidRPr="00417B62">
              <w:rPr>
                <w:sz w:val="12"/>
                <w:szCs w:val="12"/>
              </w:rPr>
              <w:t xml:space="preserve"> </w:t>
            </w:r>
            <w:r w:rsidRPr="00417B62">
              <w:rPr>
                <w:rFonts w:ascii="Calibri" w:hAnsi="Calibri"/>
                <w:sz w:val="12"/>
                <w:szCs w:val="12"/>
              </w:rPr>
              <w:t xml:space="preserve">1:[value in </w:t>
            </w:r>
            <w:r w:rsidRPr="00417B62">
              <w:rPr>
                <w:rFonts w:ascii="Calibri" w:hAnsi="Calibri"/>
                <w:sz w:val="12"/>
                <w:szCs w:val="12"/>
                <w:highlight w:val="yellow"/>
              </w:rPr>
              <w:t>D05</w:t>
            </w:r>
            <w:r w:rsidRPr="00417B62">
              <w:rPr>
                <w:rFonts w:ascii="Calibri" w:hAnsi="Calibri"/>
                <w:sz w:val="12"/>
                <w:szCs w:val="12"/>
              </w:rPr>
              <w:t xml:space="preserve">=central packaged HP, or central large packaged HP], 2:[the same packaged unit is not already listed in section F thus </w:t>
            </w:r>
            <w:r w:rsidRPr="00417B62">
              <w:rPr>
                <w:rFonts w:ascii="Calibri" w:hAnsi="Calibri"/>
                <w:sz w:val="12"/>
                <w:szCs w:val="12"/>
                <w:highlight w:val="yellow"/>
              </w:rPr>
              <w:t>F02</w:t>
            </w:r>
            <w:r w:rsidRPr="00417B62">
              <w:rPr>
                <w:rFonts w:ascii="Calibri" w:hAnsi="Calibri"/>
                <w:sz w:val="12"/>
                <w:szCs w:val="12"/>
              </w:rPr>
              <w:t>≠</w:t>
            </w:r>
            <w:r w:rsidRPr="00417B62">
              <w:rPr>
                <w:rFonts w:ascii="Calibri" w:hAnsi="Calibri"/>
                <w:sz w:val="12"/>
                <w:szCs w:val="12"/>
                <w:highlight w:val="yellow"/>
              </w:rPr>
              <w:t>I02</w:t>
            </w:r>
            <w:r w:rsidRPr="00417B62">
              <w:rPr>
                <w:rFonts w:ascii="Calibri" w:hAnsi="Calibri"/>
                <w:sz w:val="12"/>
                <w:szCs w:val="12"/>
              </w:rPr>
              <w:t>];</w:t>
            </w:r>
            <w:r w:rsidRPr="00417B62">
              <w:rPr>
                <w:rFonts w:ascii="Calibri" w:hAnsi="Calibri"/>
                <w:b/>
                <w:sz w:val="12"/>
                <w:szCs w:val="12"/>
              </w:rPr>
              <w:t>E:</w:t>
            </w:r>
            <w:r w:rsidRPr="00417B62">
              <w:rPr>
                <w:rFonts w:ascii="Calibri" w:hAnsi="Calibri"/>
                <w:sz w:val="12"/>
                <w:szCs w:val="12"/>
              </w:rPr>
              <w:t xml:space="preserve"> enter one row of data in this table for each of the indoor units in </w:t>
            </w:r>
            <w:r w:rsidRPr="00417B62">
              <w:rPr>
                <w:rFonts w:ascii="Calibri" w:hAnsi="Calibri"/>
                <w:sz w:val="12"/>
                <w:szCs w:val="12"/>
                <w:highlight w:val="yellow"/>
              </w:rPr>
              <w:t>F03</w:t>
            </w:r>
            <w:r w:rsidRPr="00417B62">
              <w:rPr>
                <w:rFonts w:ascii="Calibri" w:hAnsi="Calibri"/>
                <w:sz w:val="12"/>
                <w:szCs w:val="12"/>
              </w:rPr>
              <w:t xml:space="preserve"> for which the value in </w:t>
            </w:r>
            <w:r w:rsidRPr="00417B62">
              <w:rPr>
                <w:rFonts w:ascii="Calibri" w:hAnsi="Calibri"/>
                <w:sz w:val="12"/>
                <w:szCs w:val="12"/>
                <w:highlight w:val="yellow"/>
              </w:rPr>
              <w:t>F05</w:t>
            </w:r>
            <w:r w:rsidRPr="00417B62">
              <w:rPr>
                <w:rFonts w:ascii="Calibri" w:hAnsi="Calibri"/>
                <w:sz w:val="12"/>
                <w:szCs w:val="12"/>
              </w:rPr>
              <w:t xml:space="preserve"> = one of the following two values [*Ducted&gt;10ft length; *Ducted ≤10ft length]</w:t>
            </w:r>
          </w:p>
          <w:p w14:paraId="50ADF215" w14:textId="50B8410E" w:rsidR="001B3D5A" w:rsidRDefault="001B3D5A" w:rsidP="00A67AB4">
            <w:pPr>
              <w:pStyle w:val="PlainText"/>
              <w:rPr>
                <w:rFonts w:ascii="Calibri" w:hAnsi="Calibri"/>
                <w:sz w:val="12"/>
                <w:szCs w:val="12"/>
              </w:rPr>
            </w:pPr>
            <w:r w:rsidRPr="00417B62">
              <w:rPr>
                <w:rFonts w:ascii="Calibri" w:hAnsi="Calibri"/>
                <w:b/>
                <w:sz w:val="12"/>
                <w:szCs w:val="12"/>
              </w:rPr>
              <w:t xml:space="preserve">F: </w:t>
            </w:r>
            <w:r w:rsidRPr="00417B62">
              <w:rPr>
                <w:rFonts w:ascii="Calibri" w:hAnsi="Calibri"/>
                <w:sz w:val="12"/>
                <w:szCs w:val="12"/>
              </w:rPr>
              <w:t xml:space="preserve">enter one row of data in this table for each of the indoor units in </w:t>
            </w:r>
            <w:r w:rsidRPr="00417B62">
              <w:rPr>
                <w:rFonts w:ascii="Calibri" w:hAnsi="Calibri"/>
                <w:sz w:val="12"/>
                <w:szCs w:val="12"/>
                <w:highlight w:val="yellow"/>
              </w:rPr>
              <w:t>H03</w:t>
            </w:r>
            <w:r w:rsidRPr="00417B62">
              <w:rPr>
                <w:rFonts w:ascii="Calibri" w:hAnsi="Calibri"/>
                <w:sz w:val="12"/>
                <w:szCs w:val="12"/>
              </w:rPr>
              <w:t xml:space="preserve"> for which </w:t>
            </w:r>
            <w:r w:rsidRPr="00417B62">
              <w:rPr>
                <w:rFonts w:ascii="Calibri" w:hAnsi="Calibri"/>
                <w:sz w:val="12"/>
                <w:szCs w:val="12"/>
                <w:highlight w:val="yellow"/>
              </w:rPr>
              <w:t>H05</w:t>
            </w:r>
            <w:r w:rsidRPr="00417B62">
              <w:rPr>
                <w:rFonts w:ascii="Calibri" w:hAnsi="Calibri"/>
                <w:sz w:val="12"/>
                <w:szCs w:val="12"/>
              </w:rPr>
              <w:t>= one of the following 2 values: [*Ducted &gt;10ft length; *Ducted ≤10ft length];</w:t>
            </w:r>
          </w:p>
          <w:p w14:paraId="20E64F60" w14:textId="5D55A418" w:rsidR="001B3D5A" w:rsidRDefault="004C678C" w:rsidP="00BA02F4">
            <w:pPr>
              <w:keepNext/>
              <w:rPr>
                <w:rFonts w:ascii="Calibri" w:hAnsi="Calibri"/>
                <w:b/>
                <w:sz w:val="18"/>
                <w:szCs w:val="18"/>
              </w:rPr>
            </w:pPr>
            <w:r w:rsidRPr="004C678C">
              <w:rPr>
                <w:rFonts w:ascii="Calibri" w:hAnsi="Calibri"/>
                <w:sz w:val="12"/>
                <w:szCs w:val="12"/>
              </w:rPr>
              <w:t>G: If D11=existing, and D13 is ≥1, enter 1 row of data in this table for each of the quantity of ducted indoor units specified in D13.</w:t>
            </w:r>
          </w:p>
        </w:tc>
      </w:tr>
      <w:tr w:rsidR="004C678C" w:rsidRPr="00295655" w14:paraId="1F9B9979" w14:textId="3E7FE7B2" w:rsidTr="0005066C">
        <w:trPr>
          <w:cantSplit/>
          <w:trHeight w:val="134"/>
        </w:trPr>
        <w:tc>
          <w:tcPr>
            <w:tcW w:w="712" w:type="dxa"/>
            <w:vAlign w:val="bottom"/>
          </w:tcPr>
          <w:p w14:paraId="1F9B996E" w14:textId="77777777" w:rsidR="001B3D5A" w:rsidRPr="00295655" w:rsidRDefault="001B3D5A" w:rsidP="00BA02F4">
            <w:pPr>
              <w:keepNext/>
              <w:jc w:val="center"/>
              <w:rPr>
                <w:rFonts w:ascii="Calibri" w:hAnsi="Calibri"/>
                <w:sz w:val="18"/>
                <w:szCs w:val="18"/>
              </w:rPr>
            </w:pPr>
            <w:r w:rsidRPr="00295655">
              <w:rPr>
                <w:rFonts w:ascii="Calibri" w:hAnsi="Calibri"/>
                <w:sz w:val="18"/>
                <w:szCs w:val="18"/>
              </w:rPr>
              <w:t>01</w:t>
            </w:r>
          </w:p>
        </w:tc>
        <w:tc>
          <w:tcPr>
            <w:tcW w:w="805" w:type="dxa"/>
            <w:vAlign w:val="bottom"/>
          </w:tcPr>
          <w:p w14:paraId="1F9B996F" w14:textId="77777777" w:rsidR="001B3D5A" w:rsidRPr="00295655" w:rsidRDefault="001B3D5A" w:rsidP="00BA02F4">
            <w:pPr>
              <w:keepNext/>
              <w:jc w:val="center"/>
              <w:rPr>
                <w:rFonts w:ascii="Calibri" w:hAnsi="Calibri"/>
                <w:sz w:val="18"/>
                <w:szCs w:val="18"/>
              </w:rPr>
            </w:pPr>
            <w:r w:rsidRPr="00295655">
              <w:rPr>
                <w:rFonts w:ascii="Calibri" w:hAnsi="Calibri"/>
                <w:sz w:val="18"/>
                <w:szCs w:val="18"/>
              </w:rPr>
              <w:t>02</w:t>
            </w:r>
          </w:p>
        </w:tc>
        <w:tc>
          <w:tcPr>
            <w:tcW w:w="894" w:type="dxa"/>
          </w:tcPr>
          <w:p w14:paraId="3438E3CD" w14:textId="0AC5F021" w:rsidR="001B3D5A" w:rsidRPr="00295655" w:rsidRDefault="001B3D5A" w:rsidP="00BA02F4">
            <w:pPr>
              <w:keepNext/>
              <w:jc w:val="center"/>
              <w:rPr>
                <w:rFonts w:ascii="Calibri" w:hAnsi="Calibri"/>
                <w:sz w:val="18"/>
                <w:szCs w:val="18"/>
              </w:rPr>
            </w:pPr>
            <w:r>
              <w:rPr>
                <w:rFonts w:ascii="Calibri" w:hAnsi="Calibri"/>
                <w:sz w:val="18"/>
                <w:szCs w:val="18"/>
              </w:rPr>
              <w:t>03</w:t>
            </w:r>
          </w:p>
        </w:tc>
        <w:tc>
          <w:tcPr>
            <w:tcW w:w="734" w:type="dxa"/>
          </w:tcPr>
          <w:p w14:paraId="38AFAEC3" w14:textId="0E4B08E1" w:rsidR="001B3D5A" w:rsidRPr="00295655" w:rsidRDefault="001B3D5A" w:rsidP="00BA02F4">
            <w:pPr>
              <w:keepNext/>
              <w:jc w:val="center"/>
              <w:rPr>
                <w:rFonts w:ascii="Calibri" w:hAnsi="Calibri"/>
                <w:sz w:val="18"/>
                <w:szCs w:val="18"/>
              </w:rPr>
            </w:pPr>
            <w:r>
              <w:rPr>
                <w:rFonts w:ascii="Calibri" w:hAnsi="Calibri"/>
                <w:sz w:val="18"/>
                <w:szCs w:val="18"/>
              </w:rPr>
              <w:t>04</w:t>
            </w:r>
          </w:p>
        </w:tc>
        <w:tc>
          <w:tcPr>
            <w:tcW w:w="720" w:type="dxa"/>
          </w:tcPr>
          <w:p w14:paraId="4AD36D81" w14:textId="4CD8BD79" w:rsidR="001B3D5A" w:rsidRPr="00295655" w:rsidRDefault="001B3D5A" w:rsidP="00BA02F4">
            <w:pPr>
              <w:keepNext/>
              <w:jc w:val="center"/>
              <w:rPr>
                <w:rFonts w:ascii="Calibri" w:hAnsi="Calibri"/>
                <w:sz w:val="18"/>
                <w:szCs w:val="18"/>
              </w:rPr>
            </w:pPr>
            <w:r>
              <w:rPr>
                <w:rFonts w:ascii="Calibri" w:hAnsi="Calibri"/>
                <w:sz w:val="18"/>
                <w:szCs w:val="18"/>
              </w:rPr>
              <w:t>05</w:t>
            </w:r>
          </w:p>
        </w:tc>
        <w:tc>
          <w:tcPr>
            <w:tcW w:w="900" w:type="dxa"/>
            <w:vAlign w:val="bottom"/>
          </w:tcPr>
          <w:p w14:paraId="1F9B9970" w14:textId="40F57928" w:rsidR="001B3D5A" w:rsidRPr="00295655" w:rsidRDefault="001B3D5A" w:rsidP="00BA02F4">
            <w:pPr>
              <w:keepNext/>
              <w:jc w:val="center"/>
              <w:rPr>
                <w:rFonts w:ascii="Calibri" w:hAnsi="Calibri"/>
                <w:sz w:val="18"/>
                <w:szCs w:val="18"/>
              </w:rPr>
            </w:pPr>
            <w:r>
              <w:rPr>
                <w:rFonts w:ascii="Calibri" w:hAnsi="Calibri"/>
                <w:sz w:val="18"/>
                <w:szCs w:val="18"/>
              </w:rPr>
              <w:t>06</w:t>
            </w:r>
          </w:p>
        </w:tc>
        <w:tc>
          <w:tcPr>
            <w:tcW w:w="900" w:type="dxa"/>
            <w:vAlign w:val="bottom"/>
          </w:tcPr>
          <w:p w14:paraId="1F9B9971" w14:textId="2435D53D" w:rsidR="001B3D5A" w:rsidRPr="00295655" w:rsidRDefault="001B3D5A" w:rsidP="00BA02F4">
            <w:pPr>
              <w:keepNext/>
              <w:jc w:val="center"/>
              <w:rPr>
                <w:rFonts w:ascii="Calibri" w:hAnsi="Calibri"/>
                <w:sz w:val="18"/>
                <w:szCs w:val="18"/>
              </w:rPr>
            </w:pPr>
            <w:r>
              <w:rPr>
                <w:rFonts w:ascii="Calibri" w:hAnsi="Calibri"/>
                <w:sz w:val="18"/>
                <w:szCs w:val="18"/>
              </w:rPr>
              <w:t>07</w:t>
            </w:r>
          </w:p>
        </w:tc>
        <w:tc>
          <w:tcPr>
            <w:tcW w:w="900" w:type="dxa"/>
            <w:vAlign w:val="bottom"/>
          </w:tcPr>
          <w:p w14:paraId="1F9B9972" w14:textId="4042599B" w:rsidR="001B3D5A" w:rsidRPr="00295655" w:rsidRDefault="001B3D5A" w:rsidP="00E22AAF">
            <w:pPr>
              <w:keepNext/>
              <w:jc w:val="center"/>
              <w:rPr>
                <w:rFonts w:ascii="Calibri" w:hAnsi="Calibri"/>
                <w:sz w:val="18"/>
                <w:szCs w:val="18"/>
              </w:rPr>
            </w:pPr>
            <w:r>
              <w:rPr>
                <w:rFonts w:ascii="Calibri" w:hAnsi="Calibri"/>
                <w:sz w:val="18"/>
                <w:szCs w:val="18"/>
              </w:rPr>
              <w:t>08</w:t>
            </w:r>
          </w:p>
        </w:tc>
        <w:tc>
          <w:tcPr>
            <w:tcW w:w="900" w:type="dxa"/>
            <w:vAlign w:val="bottom"/>
          </w:tcPr>
          <w:p w14:paraId="1F9B9973" w14:textId="4C745DFC" w:rsidR="001B3D5A" w:rsidRPr="00295655" w:rsidRDefault="001B3D5A" w:rsidP="00E22AAF">
            <w:pPr>
              <w:keepNext/>
              <w:jc w:val="center"/>
              <w:rPr>
                <w:rFonts w:ascii="Calibri" w:hAnsi="Calibri"/>
                <w:sz w:val="18"/>
                <w:szCs w:val="18"/>
              </w:rPr>
            </w:pPr>
            <w:r>
              <w:rPr>
                <w:rFonts w:ascii="Calibri" w:hAnsi="Calibri"/>
                <w:sz w:val="18"/>
                <w:szCs w:val="18"/>
              </w:rPr>
              <w:t>09</w:t>
            </w:r>
          </w:p>
        </w:tc>
        <w:tc>
          <w:tcPr>
            <w:tcW w:w="810" w:type="dxa"/>
            <w:vAlign w:val="bottom"/>
          </w:tcPr>
          <w:p w14:paraId="1F9B9974" w14:textId="27465BBF" w:rsidR="001B3D5A" w:rsidRPr="00295655" w:rsidRDefault="001B3D5A" w:rsidP="00E91CEC">
            <w:pPr>
              <w:keepNext/>
              <w:jc w:val="center"/>
              <w:rPr>
                <w:rFonts w:ascii="Calibri" w:hAnsi="Calibri"/>
                <w:sz w:val="18"/>
                <w:szCs w:val="18"/>
              </w:rPr>
            </w:pPr>
            <w:r>
              <w:rPr>
                <w:rFonts w:ascii="Calibri" w:hAnsi="Calibri"/>
                <w:sz w:val="18"/>
                <w:szCs w:val="18"/>
              </w:rPr>
              <w:t>10</w:t>
            </w:r>
          </w:p>
        </w:tc>
        <w:tc>
          <w:tcPr>
            <w:tcW w:w="1800" w:type="dxa"/>
            <w:vAlign w:val="bottom"/>
          </w:tcPr>
          <w:p w14:paraId="1F9B9975" w14:textId="513A8800" w:rsidR="001B3D5A" w:rsidRPr="00295655" w:rsidRDefault="001B3D5A" w:rsidP="00E91CEC">
            <w:pPr>
              <w:keepNext/>
              <w:jc w:val="center"/>
              <w:rPr>
                <w:rFonts w:ascii="Calibri" w:hAnsi="Calibri"/>
                <w:sz w:val="18"/>
                <w:szCs w:val="18"/>
              </w:rPr>
            </w:pPr>
            <w:r>
              <w:rPr>
                <w:rFonts w:ascii="Calibri" w:hAnsi="Calibri"/>
                <w:sz w:val="18"/>
                <w:szCs w:val="18"/>
              </w:rPr>
              <w:t>11</w:t>
            </w:r>
          </w:p>
        </w:tc>
        <w:tc>
          <w:tcPr>
            <w:tcW w:w="900" w:type="dxa"/>
            <w:vAlign w:val="bottom"/>
          </w:tcPr>
          <w:p w14:paraId="5061685A" w14:textId="4D804B21" w:rsidR="001B3D5A" w:rsidRDefault="001B3D5A" w:rsidP="00BA02F4">
            <w:pPr>
              <w:keepNext/>
              <w:jc w:val="center"/>
              <w:rPr>
                <w:rFonts w:ascii="Calibri" w:hAnsi="Calibri"/>
                <w:sz w:val="18"/>
                <w:szCs w:val="18"/>
              </w:rPr>
            </w:pPr>
            <w:r>
              <w:rPr>
                <w:rFonts w:ascii="Calibri" w:hAnsi="Calibri"/>
                <w:sz w:val="18"/>
                <w:szCs w:val="18"/>
              </w:rPr>
              <w:t>12</w:t>
            </w:r>
          </w:p>
        </w:tc>
        <w:tc>
          <w:tcPr>
            <w:tcW w:w="1260" w:type="dxa"/>
            <w:vAlign w:val="bottom"/>
          </w:tcPr>
          <w:p w14:paraId="1F9B9978" w14:textId="4DCF16BE" w:rsidR="001B3D5A" w:rsidRPr="00295655" w:rsidRDefault="001B3D5A" w:rsidP="00BA02F4">
            <w:pPr>
              <w:keepNext/>
              <w:jc w:val="center"/>
              <w:rPr>
                <w:rFonts w:ascii="Calibri" w:hAnsi="Calibri"/>
                <w:sz w:val="18"/>
                <w:szCs w:val="18"/>
              </w:rPr>
            </w:pPr>
            <w:r>
              <w:rPr>
                <w:rFonts w:ascii="Calibri" w:hAnsi="Calibri"/>
                <w:sz w:val="18"/>
                <w:szCs w:val="18"/>
              </w:rPr>
              <w:t>13</w:t>
            </w:r>
          </w:p>
        </w:tc>
        <w:tc>
          <w:tcPr>
            <w:tcW w:w="1170" w:type="dxa"/>
          </w:tcPr>
          <w:p w14:paraId="6C7BDA91" w14:textId="37175C5E" w:rsidR="001B3D5A" w:rsidRDefault="001B3D5A" w:rsidP="00BA02F4">
            <w:pPr>
              <w:keepNext/>
              <w:jc w:val="center"/>
              <w:rPr>
                <w:rFonts w:ascii="Calibri" w:hAnsi="Calibri"/>
                <w:sz w:val="18"/>
                <w:szCs w:val="18"/>
              </w:rPr>
            </w:pPr>
            <w:r>
              <w:rPr>
                <w:rFonts w:ascii="Calibri" w:hAnsi="Calibri"/>
                <w:sz w:val="18"/>
                <w:szCs w:val="18"/>
              </w:rPr>
              <w:t>14</w:t>
            </w:r>
          </w:p>
        </w:tc>
        <w:tc>
          <w:tcPr>
            <w:tcW w:w="985" w:type="dxa"/>
          </w:tcPr>
          <w:p w14:paraId="4BE87EFD" w14:textId="41FD0938" w:rsidR="001B3D5A" w:rsidRDefault="004C678C" w:rsidP="00BA02F4">
            <w:pPr>
              <w:keepNext/>
              <w:jc w:val="center"/>
              <w:rPr>
                <w:rFonts w:ascii="Calibri" w:hAnsi="Calibri"/>
                <w:sz w:val="18"/>
                <w:szCs w:val="18"/>
              </w:rPr>
            </w:pPr>
            <w:r>
              <w:rPr>
                <w:rFonts w:ascii="Calibri" w:hAnsi="Calibri"/>
                <w:sz w:val="18"/>
                <w:szCs w:val="18"/>
              </w:rPr>
              <w:t>15</w:t>
            </w:r>
          </w:p>
        </w:tc>
      </w:tr>
      <w:tr w:rsidR="004C678C" w:rsidRPr="001139B2" w14:paraId="1F9B9987" w14:textId="315C9C42" w:rsidTr="0005066C">
        <w:trPr>
          <w:cantSplit/>
          <w:trHeight w:val="576"/>
        </w:trPr>
        <w:tc>
          <w:tcPr>
            <w:tcW w:w="712" w:type="dxa"/>
            <w:vAlign w:val="bottom"/>
          </w:tcPr>
          <w:p w14:paraId="1F9B997A" w14:textId="688F8504" w:rsidR="001B3D5A" w:rsidRPr="001139B2" w:rsidRDefault="001B3D5A" w:rsidP="000F76FE">
            <w:pPr>
              <w:keepNext/>
              <w:jc w:val="center"/>
              <w:rPr>
                <w:rFonts w:ascii="Calibri" w:hAnsi="Calibri"/>
                <w:sz w:val="18"/>
                <w:szCs w:val="18"/>
              </w:rPr>
            </w:pPr>
            <w:r w:rsidRPr="001139B2">
              <w:rPr>
                <w:rFonts w:ascii="Calibri" w:hAnsi="Calibri"/>
                <w:sz w:val="18"/>
                <w:szCs w:val="18"/>
              </w:rPr>
              <w:t>SC System I</w:t>
            </w:r>
            <w:r>
              <w:rPr>
                <w:rFonts w:ascii="Calibri" w:hAnsi="Calibri"/>
                <w:sz w:val="18"/>
                <w:szCs w:val="18"/>
              </w:rPr>
              <w:t>D/</w:t>
            </w:r>
            <w:r w:rsidRPr="001139B2">
              <w:rPr>
                <w:rFonts w:ascii="Calibri" w:hAnsi="Calibri"/>
                <w:sz w:val="18"/>
                <w:szCs w:val="18"/>
              </w:rPr>
              <w:t>Name</w:t>
            </w:r>
            <w:r>
              <w:t xml:space="preserve"> </w:t>
            </w:r>
            <w:r w:rsidRPr="00D43B79">
              <w:rPr>
                <w:rFonts w:ascii="Calibri" w:hAnsi="Calibri"/>
                <w:sz w:val="18"/>
                <w:szCs w:val="18"/>
              </w:rPr>
              <w:t>from CF1R</w:t>
            </w:r>
          </w:p>
        </w:tc>
        <w:tc>
          <w:tcPr>
            <w:tcW w:w="805" w:type="dxa"/>
            <w:vAlign w:val="bottom"/>
          </w:tcPr>
          <w:p w14:paraId="1F9B997B" w14:textId="7E4A55F0" w:rsidR="001B3D5A" w:rsidRPr="001139B2" w:rsidRDefault="001B3D5A" w:rsidP="000F76FE">
            <w:pPr>
              <w:keepNext/>
              <w:jc w:val="center"/>
              <w:rPr>
                <w:rFonts w:ascii="Calibri" w:hAnsi="Calibri"/>
                <w:sz w:val="18"/>
                <w:szCs w:val="18"/>
              </w:rPr>
            </w:pPr>
            <w:r w:rsidRPr="001139B2">
              <w:rPr>
                <w:rFonts w:ascii="Calibri" w:hAnsi="Calibri"/>
                <w:sz w:val="18"/>
                <w:szCs w:val="18"/>
              </w:rPr>
              <w:t xml:space="preserve">SC System </w:t>
            </w:r>
            <w:r w:rsidRPr="00D13FCF">
              <w:rPr>
                <w:rFonts w:ascii="Calibri" w:hAnsi="Calibri"/>
                <w:sz w:val="18"/>
                <w:szCs w:val="18"/>
              </w:rPr>
              <w:t xml:space="preserve">Description of </w:t>
            </w:r>
            <w:r w:rsidRPr="001139B2">
              <w:rPr>
                <w:rFonts w:ascii="Calibri" w:hAnsi="Calibri"/>
                <w:sz w:val="18"/>
                <w:szCs w:val="18"/>
              </w:rPr>
              <w:t>Area Served</w:t>
            </w:r>
          </w:p>
        </w:tc>
        <w:tc>
          <w:tcPr>
            <w:tcW w:w="894" w:type="dxa"/>
            <w:vAlign w:val="bottom"/>
          </w:tcPr>
          <w:p w14:paraId="4D7883A4" w14:textId="3400BA24" w:rsidR="001B3D5A" w:rsidRPr="001139B2" w:rsidRDefault="001B3D5A" w:rsidP="000F76FE">
            <w:pPr>
              <w:keepNext/>
              <w:jc w:val="center"/>
              <w:rPr>
                <w:rFonts w:ascii="Calibri" w:hAnsi="Calibri"/>
                <w:sz w:val="18"/>
                <w:szCs w:val="18"/>
              </w:rPr>
            </w:pPr>
            <w:r w:rsidRPr="003B4D36">
              <w:rPr>
                <w:rFonts w:ascii="Calibri" w:hAnsi="Calibri"/>
                <w:sz w:val="18"/>
                <w:szCs w:val="18"/>
              </w:rPr>
              <w:t>Indoor Unit Name or Description of Area Served</w:t>
            </w:r>
          </w:p>
        </w:tc>
        <w:tc>
          <w:tcPr>
            <w:tcW w:w="734" w:type="dxa"/>
            <w:vAlign w:val="bottom"/>
          </w:tcPr>
          <w:p w14:paraId="40C8BE24" w14:textId="503893A7" w:rsidR="001B3D5A" w:rsidRPr="001139B2" w:rsidRDefault="001B3D5A" w:rsidP="00550A27">
            <w:pPr>
              <w:keepNext/>
              <w:jc w:val="center"/>
              <w:rPr>
                <w:rFonts w:ascii="Calibri" w:hAnsi="Calibri"/>
                <w:sz w:val="18"/>
                <w:szCs w:val="18"/>
              </w:rPr>
            </w:pPr>
            <w:r w:rsidRPr="0090054B">
              <w:rPr>
                <w:rFonts w:ascii="Calibri" w:hAnsi="Calibri"/>
                <w:sz w:val="18"/>
                <w:szCs w:val="18"/>
              </w:rPr>
              <w:t>Total Duct Length</w:t>
            </w:r>
          </w:p>
        </w:tc>
        <w:tc>
          <w:tcPr>
            <w:tcW w:w="720" w:type="dxa"/>
            <w:vAlign w:val="bottom"/>
          </w:tcPr>
          <w:p w14:paraId="673D1507" w14:textId="32430E89" w:rsidR="001B3D5A" w:rsidRPr="001139B2" w:rsidRDefault="001B3D5A" w:rsidP="00490AC8">
            <w:pPr>
              <w:keepNext/>
              <w:jc w:val="center"/>
              <w:rPr>
                <w:rFonts w:ascii="Calibri" w:hAnsi="Calibri"/>
                <w:sz w:val="18"/>
                <w:szCs w:val="18"/>
              </w:rPr>
            </w:pPr>
            <w:r>
              <w:rPr>
                <w:rFonts w:ascii="Calibri" w:hAnsi="Calibri"/>
                <w:sz w:val="18"/>
                <w:szCs w:val="18"/>
              </w:rPr>
              <w:t xml:space="preserve">Required </w:t>
            </w:r>
            <w:r w:rsidRPr="002E10B9">
              <w:rPr>
                <w:rFonts w:ascii="Calibri" w:hAnsi="Calibri"/>
                <w:sz w:val="18"/>
                <w:szCs w:val="18"/>
              </w:rPr>
              <w:t xml:space="preserve">New Duct </w:t>
            </w:r>
            <w:r w:rsidRPr="002E10B9">
              <w:rPr>
                <w:rFonts w:ascii="Calibri" w:hAnsi="Calibri"/>
                <w:sz w:val="18"/>
                <w:szCs w:val="18"/>
              </w:rPr>
              <w:br/>
              <w:t>R-Value</w:t>
            </w:r>
          </w:p>
        </w:tc>
        <w:tc>
          <w:tcPr>
            <w:tcW w:w="900" w:type="dxa"/>
            <w:vAlign w:val="bottom"/>
          </w:tcPr>
          <w:p w14:paraId="1F9B997C" w14:textId="2C1CC84E" w:rsidR="001B3D5A" w:rsidRPr="001139B2" w:rsidRDefault="001B3D5A" w:rsidP="000F76FE">
            <w:pPr>
              <w:keepNext/>
              <w:jc w:val="center"/>
              <w:rPr>
                <w:rFonts w:ascii="Calibri" w:hAnsi="Calibri"/>
                <w:sz w:val="18"/>
                <w:szCs w:val="18"/>
              </w:rPr>
            </w:pPr>
            <w:r w:rsidRPr="001139B2">
              <w:rPr>
                <w:rFonts w:ascii="Calibri" w:hAnsi="Calibri"/>
                <w:sz w:val="18"/>
                <w:szCs w:val="18"/>
              </w:rPr>
              <w:t>Supply Duct Location</w:t>
            </w:r>
          </w:p>
        </w:tc>
        <w:tc>
          <w:tcPr>
            <w:tcW w:w="900" w:type="dxa"/>
            <w:vAlign w:val="bottom"/>
          </w:tcPr>
          <w:p w14:paraId="1F9B997D" w14:textId="3D1D4908" w:rsidR="001B3D5A" w:rsidRDefault="001B3D5A" w:rsidP="000F76FE">
            <w:pPr>
              <w:keepNext/>
              <w:jc w:val="center"/>
              <w:rPr>
                <w:rFonts w:ascii="Calibri" w:hAnsi="Calibri"/>
                <w:sz w:val="18"/>
                <w:szCs w:val="18"/>
              </w:rPr>
            </w:pPr>
            <w:r>
              <w:rPr>
                <w:rFonts w:ascii="Calibri" w:hAnsi="Calibri"/>
                <w:sz w:val="18"/>
                <w:szCs w:val="18"/>
              </w:rPr>
              <w:t xml:space="preserve">New or Replaced </w:t>
            </w:r>
            <w:r w:rsidRPr="001139B2">
              <w:rPr>
                <w:rFonts w:ascii="Calibri" w:hAnsi="Calibri"/>
                <w:sz w:val="18"/>
                <w:szCs w:val="18"/>
              </w:rPr>
              <w:t xml:space="preserve">Supply Duct </w:t>
            </w:r>
          </w:p>
          <w:p w14:paraId="1F9B997E" w14:textId="77777777" w:rsidR="001B3D5A" w:rsidRPr="001139B2" w:rsidRDefault="001B3D5A" w:rsidP="000F76FE">
            <w:pPr>
              <w:keepNext/>
              <w:jc w:val="center"/>
              <w:rPr>
                <w:rFonts w:ascii="Calibri" w:hAnsi="Calibri"/>
                <w:sz w:val="18"/>
                <w:szCs w:val="18"/>
              </w:rPr>
            </w:pPr>
            <w:r w:rsidRPr="001139B2">
              <w:rPr>
                <w:rFonts w:ascii="Calibri" w:hAnsi="Calibri"/>
                <w:sz w:val="18"/>
                <w:szCs w:val="18"/>
              </w:rPr>
              <w:t>R-Value</w:t>
            </w:r>
          </w:p>
        </w:tc>
        <w:tc>
          <w:tcPr>
            <w:tcW w:w="900" w:type="dxa"/>
            <w:vAlign w:val="bottom"/>
          </w:tcPr>
          <w:p w14:paraId="1F9B997F" w14:textId="77777777" w:rsidR="001B3D5A" w:rsidRPr="001139B2" w:rsidRDefault="001B3D5A" w:rsidP="000F76FE">
            <w:pPr>
              <w:keepNext/>
              <w:jc w:val="center"/>
              <w:rPr>
                <w:rFonts w:ascii="Calibri" w:hAnsi="Calibri"/>
                <w:sz w:val="18"/>
                <w:szCs w:val="18"/>
              </w:rPr>
            </w:pPr>
            <w:r w:rsidRPr="001139B2">
              <w:rPr>
                <w:rFonts w:ascii="Calibri" w:hAnsi="Calibri"/>
                <w:sz w:val="18"/>
                <w:szCs w:val="18"/>
              </w:rPr>
              <w:t>Return Duct Location</w:t>
            </w:r>
          </w:p>
        </w:tc>
        <w:tc>
          <w:tcPr>
            <w:tcW w:w="900" w:type="dxa"/>
            <w:vAlign w:val="bottom"/>
          </w:tcPr>
          <w:p w14:paraId="1F9B9980" w14:textId="7BFE13A2" w:rsidR="001B3D5A" w:rsidRDefault="001B3D5A" w:rsidP="000F76FE">
            <w:pPr>
              <w:keepNext/>
              <w:jc w:val="center"/>
              <w:rPr>
                <w:rFonts w:ascii="Calibri" w:hAnsi="Calibri"/>
                <w:sz w:val="18"/>
                <w:szCs w:val="18"/>
              </w:rPr>
            </w:pPr>
            <w:r w:rsidRPr="003031A9">
              <w:rPr>
                <w:rFonts w:ascii="Calibri" w:hAnsi="Calibri"/>
                <w:sz w:val="18"/>
                <w:szCs w:val="18"/>
              </w:rPr>
              <w:t xml:space="preserve">New or Replaced </w:t>
            </w:r>
            <w:r w:rsidRPr="001139B2">
              <w:rPr>
                <w:rFonts w:ascii="Calibri" w:hAnsi="Calibri"/>
                <w:sz w:val="18"/>
                <w:szCs w:val="18"/>
              </w:rPr>
              <w:t xml:space="preserve">Return Duct </w:t>
            </w:r>
          </w:p>
          <w:p w14:paraId="1F9B9981" w14:textId="77777777" w:rsidR="001B3D5A" w:rsidRPr="001139B2" w:rsidRDefault="001B3D5A" w:rsidP="000F76FE">
            <w:pPr>
              <w:keepNext/>
              <w:jc w:val="center"/>
              <w:rPr>
                <w:rFonts w:ascii="Calibri" w:hAnsi="Calibri"/>
                <w:sz w:val="18"/>
                <w:szCs w:val="18"/>
              </w:rPr>
            </w:pPr>
            <w:r w:rsidRPr="001139B2">
              <w:rPr>
                <w:rFonts w:ascii="Calibri" w:hAnsi="Calibri"/>
                <w:sz w:val="18"/>
                <w:szCs w:val="18"/>
              </w:rPr>
              <w:t>R-Value</w:t>
            </w:r>
          </w:p>
        </w:tc>
        <w:tc>
          <w:tcPr>
            <w:tcW w:w="810" w:type="dxa"/>
            <w:vAlign w:val="bottom"/>
          </w:tcPr>
          <w:p w14:paraId="34285CD2" w14:textId="0E34150B" w:rsidR="001B3D5A" w:rsidRDefault="001B3D5A" w:rsidP="000F76FE">
            <w:pPr>
              <w:keepNext/>
              <w:jc w:val="center"/>
              <w:rPr>
                <w:rFonts w:ascii="Calibri" w:hAnsi="Calibri"/>
                <w:sz w:val="18"/>
                <w:szCs w:val="18"/>
              </w:rPr>
            </w:pPr>
            <w:del w:id="240" w:author="Markstrum, Alexis@Energy" w:date="2019-12-03T08:13:00Z">
              <w:r w:rsidRPr="001139B2" w:rsidDel="000E5B7E">
                <w:rPr>
                  <w:rFonts w:ascii="Calibri" w:hAnsi="Calibri"/>
                  <w:sz w:val="18"/>
                  <w:szCs w:val="18"/>
                </w:rPr>
                <w:delText xml:space="preserve">Exemption </w:delText>
              </w:r>
            </w:del>
            <w:ins w:id="241" w:author="Markstrum, Alexis@Energy" w:date="2019-12-03T08:13:00Z">
              <w:r w:rsidR="000E5B7E">
                <w:rPr>
                  <w:rFonts w:ascii="Calibri" w:hAnsi="Calibri"/>
                  <w:sz w:val="18"/>
                  <w:szCs w:val="18"/>
                </w:rPr>
                <w:t>Exception</w:t>
              </w:r>
              <w:r w:rsidR="000E5B7E" w:rsidRPr="001139B2">
                <w:rPr>
                  <w:rFonts w:ascii="Calibri" w:hAnsi="Calibri"/>
                  <w:sz w:val="18"/>
                  <w:szCs w:val="18"/>
                </w:rPr>
                <w:t xml:space="preserve"> </w:t>
              </w:r>
            </w:ins>
            <w:r w:rsidRPr="001139B2">
              <w:rPr>
                <w:rFonts w:ascii="Calibri" w:hAnsi="Calibri"/>
                <w:sz w:val="18"/>
                <w:szCs w:val="18"/>
              </w:rPr>
              <w:t xml:space="preserve">from </w:t>
            </w:r>
            <w:r>
              <w:rPr>
                <w:rFonts w:ascii="Calibri" w:hAnsi="Calibri"/>
                <w:sz w:val="18"/>
                <w:szCs w:val="18"/>
              </w:rPr>
              <w:t>Min</w:t>
            </w:r>
            <w:r w:rsidRPr="001139B2">
              <w:rPr>
                <w:rFonts w:ascii="Calibri" w:hAnsi="Calibri"/>
                <w:sz w:val="18"/>
                <w:szCs w:val="18"/>
              </w:rPr>
              <w:t xml:space="preserve"> </w:t>
            </w:r>
          </w:p>
          <w:p w14:paraId="1F9B9982" w14:textId="361D3586" w:rsidR="001B3D5A" w:rsidRPr="001139B2" w:rsidRDefault="001B3D5A" w:rsidP="00010B3A">
            <w:pPr>
              <w:keepNext/>
              <w:jc w:val="center"/>
              <w:rPr>
                <w:rFonts w:ascii="Calibri" w:hAnsi="Calibri"/>
                <w:sz w:val="18"/>
                <w:szCs w:val="18"/>
              </w:rPr>
            </w:pPr>
            <w:r w:rsidRPr="001139B2">
              <w:rPr>
                <w:rFonts w:ascii="Calibri" w:hAnsi="Calibri"/>
                <w:sz w:val="18"/>
                <w:szCs w:val="18"/>
              </w:rPr>
              <w:t xml:space="preserve">R-Value </w:t>
            </w:r>
          </w:p>
        </w:tc>
        <w:tc>
          <w:tcPr>
            <w:tcW w:w="1800" w:type="dxa"/>
            <w:vAlign w:val="bottom"/>
          </w:tcPr>
          <w:p w14:paraId="1F9B9983" w14:textId="199B1945" w:rsidR="001B3D5A" w:rsidRPr="001139B2" w:rsidRDefault="001B3D5A" w:rsidP="000F76FE">
            <w:pPr>
              <w:keepNext/>
              <w:jc w:val="center"/>
              <w:rPr>
                <w:rFonts w:ascii="Calibri" w:hAnsi="Calibri"/>
                <w:sz w:val="18"/>
                <w:szCs w:val="18"/>
              </w:rPr>
            </w:pPr>
            <w:r w:rsidRPr="001139B2">
              <w:rPr>
                <w:rFonts w:ascii="Calibri" w:hAnsi="Calibri"/>
                <w:sz w:val="18"/>
                <w:szCs w:val="18"/>
              </w:rPr>
              <w:t xml:space="preserve">Method of compliance with </w:t>
            </w:r>
            <w:r w:rsidRPr="00B47386">
              <w:rPr>
                <w:rFonts w:ascii="Calibri" w:hAnsi="Calibri"/>
                <w:sz w:val="18"/>
                <w:szCs w:val="18"/>
              </w:rPr>
              <w:t>Airflow and Fan Efficacy</w:t>
            </w:r>
            <w:r w:rsidRPr="00B47386">
              <w:rPr>
                <w:rFonts w:ascii="Calibri" w:hAnsi="Calibri"/>
                <w:sz w:val="10"/>
                <w:szCs w:val="10"/>
              </w:rPr>
              <w:t xml:space="preserve"> </w:t>
            </w:r>
            <w:r w:rsidRPr="001139B2">
              <w:rPr>
                <w:rFonts w:ascii="Calibri" w:hAnsi="Calibri"/>
                <w:sz w:val="18"/>
                <w:szCs w:val="18"/>
              </w:rPr>
              <w:t>Req's in 150.0(m)13</w:t>
            </w:r>
          </w:p>
        </w:tc>
        <w:tc>
          <w:tcPr>
            <w:tcW w:w="900" w:type="dxa"/>
            <w:vAlign w:val="bottom"/>
          </w:tcPr>
          <w:p w14:paraId="7D6E0045" w14:textId="6E251965" w:rsidR="001B3D5A" w:rsidRPr="001139B2" w:rsidRDefault="001B3D5A" w:rsidP="00B47386">
            <w:pPr>
              <w:keepNext/>
              <w:jc w:val="center"/>
              <w:rPr>
                <w:rFonts w:ascii="Calibri" w:hAnsi="Calibri"/>
                <w:sz w:val="18"/>
                <w:szCs w:val="18"/>
              </w:rPr>
            </w:pPr>
            <w:r w:rsidRPr="001139B2">
              <w:rPr>
                <w:rFonts w:ascii="Calibri" w:hAnsi="Calibri"/>
                <w:sz w:val="18"/>
                <w:szCs w:val="18"/>
              </w:rPr>
              <w:t xml:space="preserve">Number of Air Filter Devices on </w:t>
            </w:r>
            <w:r>
              <w:rPr>
                <w:rFonts w:ascii="Calibri" w:hAnsi="Calibri"/>
                <w:sz w:val="18"/>
                <w:szCs w:val="18"/>
              </w:rPr>
              <w:t>Indoor Unit</w:t>
            </w:r>
          </w:p>
        </w:tc>
        <w:tc>
          <w:tcPr>
            <w:tcW w:w="1260" w:type="dxa"/>
            <w:vAlign w:val="bottom"/>
          </w:tcPr>
          <w:p w14:paraId="1F9B9986" w14:textId="2585531F" w:rsidR="001B3D5A" w:rsidRPr="001139B2" w:rsidRDefault="001B3D5A" w:rsidP="00C04798">
            <w:pPr>
              <w:keepNext/>
              <w:jc w:val="center"/>
              <w:rPr>
                <w:rFonts w:ascii="Calibri" w:hAnsi="Calibri"/>
                <w:sz w:val="18"/>
                <w:szCs w:val="18"/>
              </w:rPr>
            </w:pPr>
            <w:r w:rsidRPr="0020216D">
              <w:rPr>
                <w:rFonts w:ascii="Calibri" w:hAnsi="Calibri"/>
                <w:sz w:val="18"/>
                <w:szCs w:val="18"/>
              </w:rPr>
              <w:t xml:space="preserve">Can </w:t>
            </w:r>
            <w:r>
              <w:rPr>
                <w:rFonts w:ascii="Calibri" w:hAnsi="Calibri"/>
                <w:sz w:val="6"/>
                <w:szCs w:val="6"/>
              </w:rPr>
              <w:t xml:space="preserve"> </w:t>
            </w:r>
            <w:r>
              <w:rPr>
                <w:rFonts w:ascii="Calibri" w:hAnsi="Calibri"/>
                <w:sz w:val="18"/>
                <w:szCs w:val="18"/>
              </w:rPr>
              <w:t>Approved</w:t>
            </w:r>
            <w:r w:rsidRPr="0020216D">
              <w:rPr>
                <w:rFonts w:ascii="Calibri" w:hAnsi="Calibri"/>
                <w:sz w:val="18"/>
                <w:szCs w:val="18"/>
              </w:rPr>
              <w:t xml:space="preserve"> Airflow Protocols be used to test this System?</w:t>
            </w:r>
          </w:p>
        </w:tc>
        <w:tc>
          <w:tcPr>
            <w:tcW w:w="1170" w:type="dxa"/>
            <w:vAlign w:val="bottom"/>
          </w:tcPr>
          <w:p w14:paraId="5F50BFA9" w14:textId="26271068" w:rsidR="001B3D5A" w:rsidRPr="0020216D" w:rsidRDefault="001B3D5A" w:rsidP="00C04798">
            <w:pPr>
              <w:keepNext/>
              <w:jc w:val="center"/>
              <w:rPr>
                <w:rFonts w:ascii="Calibri" w:hAnsi="Calibri"/>
                <w:sz w:val="18"/>
                <w:szCs w:val="18"/>
              </w:rPr>
            </w:pPr>
            <w:r w:rsidRPr="007E3916">
              <w:rPr>
                <w:rFonts w:ascii="Calibri" w:hAnsi="Calibri"/>
                <w:sz w:val="18"/>
                <w:szCs w:val="18"/>
              </w:rPr>
              <w:t xml:space="preserve">Can </w:t>
            </w:r>
            <w:r>
              <w:rPr>
                <w:rFonts w:ascii="Calibri" w:hAnsi="Calibri"/>
                <w:sz w:val="18"/>
                <w:szCs w:val="18"/>
              </w:rPr>
              <w:t>Approved</w:t>
            </w:r>
            <w:r w:rsidRPr="007E3916">
              <w:rPr>
                <w:rFonts w:ascii="Calibri" w:hAnsi="Calibri"/>
                <w:sz w:val="18"/>
                <w:szCs w:val="18"/>
              </w:rPr>
              <w:t xml:space="preserve"> Fan Efficacy</w:t>
            </w:r>
            <w:r>
              <w:rPr>
                <w:rFonts w:ascii="Calibri" w:hAnsi="Calibri"/>
                <w:sz w:val="18"/>
                <w:szCs w:val="18"/>
              </w:rPr>
              <w:t xml:space="preserve"> Protocol be used to test this S</w:t>
            </w:r>
            <w:r w:rsidRPr="007E3916">
              <w:rPr>
                <w:rFonts w:ascii="Calibri" w:hAnsi="Calibri"/>
                <w:sz w:val="18"/>
                <w:szCs w:val="18"/>
              </w:rPr>
              <w:t>ystem?</w:t>
            </w:r>
          </w:p>
        </w:tc>
        <w:tc>
          <w:tcPr>
            <w:tcW w:w="985" w:type="dxa"/>
            <w:vAlign w:val="bottom"/>
          </w:tcPr>
          <w:p w14:paraId="48E35C7A" w14:textId="56BAFF1C" w:rsidR="001B3D5A" w:rsidRPr="007E3916" w:rsidRDefault="004C678C" w:rsidP="004C678C">
            <w:pPr>
              <w:keepNext/>
              <w:jc w:val="center"/>
              <w:rPr>
                <w:rFonts w:ascii="Calibri" w:hAnsi="Calibri"/>
                <w:sz w:val="18"/>
                <w:szCs w:val="18"/>
              </w:rPr>
            </w:pPr>
            <w:r w:rsidRPr="004C678C">
              <w:rPr>
                <w:rFonts w:ascii="Calibri" w:hAnsi="Calibri"/>
                <w:sz w:val="18"/>
                <w:szCs w:val="18"/>
              </w:rPr>
              <w:t>Indoor Unit Nominal Cooling Capacity (ton)</w:t>
            </w:r>
          </w:p>
        </w:tc>
      </w:tr>
      <w:tr w:rsidR="004C678C" w:rsidRPr="009A4F22" w14:paraId="1F9B99FA" w14:textId="555F9F9E" w:rsidTr="0005066C">
        <w:trPr>
          <w:cantSplit/>
          <w:trHeight w:val="395"/>
        </w:trPr>
        <w:tc>
          <w:tcPr>
            <w:tcW w:w="712" w:type="dxa"/>
            <w:tcMar>
              <w:left w:w="29" w:type="dxa"/>
              <w:right w:w="29" w:type="dxa"/>
            </w:tcMar>
          </w:tcPr>
          <w:p w14:paraId="1F9B9988" w14:textId="77777777" w:rsidR="001B3D5A" w:rsidRPr="009A4F22" w:rsidRDefault="001B3D5A" w:rsidP="00490AC8">
            <w:pPr>
              <w:keepNext/>
              <w:rPr>
                <w:rFonts w:ascii="Calibri" w:hAnsi="Calibri"/>
                <w:sz w:val="12"/>
                <w:szCs w:val="12"/>
              </w:rPr>
            </w:pPr>
            <w:r w:rsidRPr="009A4F22">
              <w:rPr>
                <w:rFonts w:ascii="Calibri" w:hAnsi="Calibri"/>
                <w:sz w:val="12"/>
                <w:szCs w:val="12"/>
              </w:rPr>
              <w:t xml:space="preserve">&lt;&lt;auto filled  </w:t>
            </w:r>
            <w:r w:rsidRPr="00D463A3">
              <w:rPr>
                <w:rFonts w:ascii="Calibri" w:hAnsi="Calibri"/>
                <w:sz w:val="12"/>
                <w:szCs w:val="12"/>
                <w:highlight w:val="yellow"/>
              </w:rPr>
              <w:t>D01</w:t>
            </w:r>
            <w:r w:rsidRPr="009A4F22">
              <w:rPr>
                <w:rFonts w:ascii="Calibri" w:hAnsi="Calibri"/>
                <w:sz w:val="12"/>
                <w:szCs w:val="12"/>
              </w:rPr>
              <w:t>&gt;&gt;</w:t>
            </w:r>
          </w:p>
        </w:tc>
        <w:tc>
          <w:tcPr>
            <w:tcW w:w="805" w:type="dxa"/>
            <w:tcMar>
              <w:left w:w="29" w:type="dxa"/>
              <w:right w:w="29" w:type="dxa"/>
            </w:tcMar>
          </w:tcPr>
          <w:p w14:paraId="1F9B9989" w14:textId="63521CC7" w:rsidR="001B3D5A" w:rsidRPr="009A4F22" w:rsidRDefault="001B3D5A" w:rsidP="00490AC8">
            <w:pPr>
              <w:keepNext/>
              <w:rPr>
                <w:rFonts w:ascii="Calibri" w:hAnsi="Calibri"/>
                <w:sz w:val="12"/>
                <w:szCs w:val="12"/>
              </w:rPr>
            </w:pPr>
            <w:r w:rsidRPr="009A4F22">
              <w:rPr>
                <w:rFonts w:ascii="Calibri" w:hAnsi="Calibri"/>
                <w:sz w:val="12"/>
                <w:szCs w:val="12"/>
              </w:rPr>
              <w:t xml:space="preserve">&lt;&lt;auto filled from </w:t>
            </w:r>
            <w:r w:rsidRPr="00D463A3">
              <w:rPr>
                <w:rFonts w:ascii="Calibri" w:hAnsi="Calibri"/>
                <w:sz w:val="12"/>
                <w:szCs w:val="12"/>
                <w:highlight w:val="yellow"/>
              </w:rPr>
              <w:t>D02</w:t>
            </w:r>
            <w:r w:rsidRPr="009A4F22">
              <w:rPr>
                <w:rFonts w:ascii="Calibri" w:hAnsi="Calibri"/>
                <w:sz w:val="12"/>
                <w:szCs w:val="12"/>
              </w:rPr>
              <w:t>&gt;&gt;</w:t>
            </w:r>
          </w:p>
        </w:tc>
        <w:tc>
          <w:tcPr>
            <w:tcW w:w="894" w:type="dxa"/>
            <w:tcMar>
              <w:left w:w="29" w:type="dxa"/>
              <w:right w:w="29" w:type="dxa"/>
            </w:tcMar>
          </w:tcPr>
          <w:p w14:paraId="4A7A35CC" w14:textId="5136F9B2" w:rsidR="001B3D5A" w:rsidRPr="00CC3726" w:rsidRDefault="001B3D5A" w:rsidP="007B4A55">
            <w:pPr>
              <w:pStyle w:val="PlainText"/>
              <w:rPr>
                <w:rFonts w:asciiTheme="minorHAnsi" w:hAnsiTheme="minorHAnsi" w:cs="Courier New"/>
                <w:sz w:val="10"/>
                <w:szCs w:val="10"/>
              </w:rPr>
            </w:pPr>
            <w:r w:rsidRPr="00282E45">
              <w:rPr>
                <w:rFonts w:asciiTheme="minorHAnsi" w:hAnsiTheme="minorHAnsi" w:cs="Courier New"/>
                <w:sz w:val="10"/>
                <w:szCs w:val="10"/>
              </w:rPr>
              <w:t>&lt;&lt;</w:t>
            </w:r>
            <w:r w:rsidRPr="00CC3726">
              <w:rPr>
                <w:rFonts w:asciiTheme="minorHAnsi" w:hAnsiTheme="minorHAnsi" w:cs="Courier New"/>
                <w:b/>
                <w:sz w:val="10"/>
                <w:szCs w:val="10"/>
              </w:rPr>
              <w:t>if</w:t>
            </w:r>
            <w:r w:rsidRPr="00CC3726">
              <w:rPr>
                <w:rFonts w:asciiTheme="minorHAnsi" w:hAnsiTheme="minorHAnsi" w:cs="Courier New"/>
                <w:sz w:val="10"/>
                <w:szCs w:val="10"/>
              </w:rPr>
              <w:t xml:space="preserve"> system type in </w:t>
            </w:r>
            <w:r w:rsidRPr="00CC3726">
              <w:rPr>
                <w:rFonts w:asciiTheme="minorHAnsi" w:hAnsiTheme="minorHAnsi" w:cs="Courier New"/>
                <w:sz w:val="10"/>
                <w:szCs w:val="10"/>
                <w:highlight w:val="yellow"/>
              </w:rPr>
              <w:t>D04</w:t>
            </w:r>
            <w:r w:rsidRPr="00CC3726">
              <w:rPr>
                <w:rFonts w:asciiTheme="minorHAnsi" w:hAnsiTheme="minorHAnsi" w:cs="Courier New"/>
                <w:sz w:val="10"/>
                <w:szCs w:val="10"/>
              </w:rPr>
              <w:t xml:space="preserve">=[Packaged Gas Furnace], </w:t>
            </w:r>
          </w:p>
          <w:p w14:paraId="4D6EA7ED" w14:textId="77777777" w:rsidR="001B3D5A" w:rsidRPr="00CC3726" w:rsidRDefault="001B3D5A" w:rsidP="007B4A55">
            <w:pPr>
              <w:pStyle w:val="PlainText"/>
              <w:rPr>
                <w:rFonts w:asciiTheme="minorHAnsi" w:hAnsiTheme="minorHAnsi" w:cs="Courier New"/>
                <w:sz w:val="10"/>
                <w:szCs w:val="10"/>
              </w:rPr>
            </w:pPr>
            <w:r w:rsidRPr="00CC3726">
              <w:rPr>
                <w:rFonts w:asciiTheme="minorHAnsi" w:hAnsiTheme="minorHAnsi" w:cs="Courier New"/>
                <w:b/>
                <w:sz w:val="10"/>
                <w:szCs w:val="10"/>
              </w:rPr>
              <w:t>then</w:t>
            </w:r>
            <w:r w:rsidRPr="00CC3726">
              <w:rPr>
                <w:rFonts w:asciiTheme="minorHAnsi" w:hAnsiTheme="minorHAnsi" w:cs="Courier New"/>
                <w:sz w:val="10"/>
                <w:szCs w:val="10"/>
              </w:rPr>
              <w:t xml:space="preserve"> value auto filled from </w:t>
            </w:r>
            <w:r w:rsidRPr="00CC3726">
              <w:rPr>
                <w:rFonts w:asciiTheme="minorHAnsi" w:hAnsiTheme="minorHAnsi" w:cs="Courier New"/>
                <w:sz w:val="10"/>
                <w:szCs w:val="10"/>
                <w:highlight w:val="yellow"/>
              </w:rPr>
              <w:t>D02</w:t>
            </w:r>
            <w:r w:rsidRPr="00CC3726">
              <w:rPr>
                <w:rFonts w:asciiTheme="minorHAnsi" w:hAnsiTheme="minorHAnsi" w:cs="Courier New"/>
                <w:sz w:val="10"/>
                <w:szCs w:val="10"/>
              </w:rPr>
              <w:t>,</w:t>
            </w:r>
          </w:p>
          <w:p w14:paraId="292D209E" w14:textId="77777777" w:rsidR="001B3D5A" w:rsidRPr="00CC3726" w:rsidRDefault="001B3D5A" w:rsidP="007B4A55">
            <w:pPr>
              <w:pStyle w:val="PlainText"/>
              <w:rPr>
                <w:rFonts w:asciiTheme="minorHAnsi" w:hAnsiTheme="minorHAnsi" w:cs="Courier New"/>
                <w:sz w:val="10"/>
                <w:szCs w:val="10"/>
              </w:rPr>
            </w:pPr>
          </w:p>
          <w:p w14:paraId="434907FE" w14:textId="77777777" w:rsidR="001B3D5A" w:rsidRPr="00CC3726" w:rsidRDefault="001B3D5A" w:rsidP="007B4A55">
            <w:pPr>
              <w:pStyle w:val="PlainText"/>
              <w:rPr>
                <w:rFonts w:asciiTheme="minorHAnsi" w:hAnsiTheme="minorHAnsi" w:cs="Courier New"/>
                <w:sz w:val="10"/>
                <w:szCs w:val="10"/>
              </w:rPr>
            </w:pPr>
            <w:r w:rsidRPr="00CC3726">
              <w:rPr>
                <w:rFonts w:asciiTheme="minorHAnsi" w:hAnsiTheme="minorHAnsi" w:cs="Courier New"/>
                <w:b/>
                <w:sz w:val="10"/>
                <w:szCs w:val="10"/>
              </w:rPr>
              <w:t>elseif</w:t>
            </w:r>
            <w:r w:rsidRPr="00CC3726">
              <w:rPr>
                <w:rFonts w:asciiTheme="minorHAnsi" w:hAnsiTheme="minorHAnsi" w:cs="Courier New"/>
                <w:sz w:val="10"/>
                <w:szCs w:val="10"/>
              </w:rPr>
              <w:t xml:space="preserve"> system type in [</w:t>
            </w:r>
            <w:r w:rsidRPr="00CC3726">
              <w:rPr>
                <w:rFonts w:asciiTheme="minorHAnsi" w:hAnsiTheme="minorHAnsi" w:cs="Courier New"/>
                <w:sz w:val="10"/>
                <w:szCs w:val="10"/>
                <w:highlight w:val="yellow"/>
              </w:rPr>
              <w:t>D04</w:t>
            </w:r>
            <w:r w:rsidRPr="00CC3726">
              <w:rPr>
                <w:rFonts w:asciiTheme="minorHAnsi" w:hAnsiTheme="minorHAnsi" w:cs="Courier New"/>
                <w:sz w:val="10"/>
                <w:szCs w:val="10"/>
              </w:rPr>
              <w:t xml:space="preserve"> or </w:t>
            </w:r>
            <w:r w:rsidRPr="00CC3726">
              <w:rPr>
                <w:rFonts w:asciiTheme="minorHAnsi" w:hAnsiTheme="minorHAnsi" w:cs="Courier New"/>
                <w:sz w:val="10"/>
                <w:szCs w:val="10"/>
                <w:highlight w:val="yellow"/>
              </w:rPr>
              <w:t>D05</w:t>
            </w:r>
            <w:r w:rsidRPr="00CC3726">
              <w:rPr>
                <w:rFonts w:asciiTheme="minorHAnsi" w:hAnsiTheme="minorHAnsi" w:cs="Courier New"/>
                <w:sz w:val="10"/>
                <w:szCs w:val="10"/>
              </w:rPr>
              <w:t>] = one of the following four types:</w:t>
            </w:r>
          </w:p>
          <w:p w14:paraId="63C476C2" w14:textId="77777777" w:rsidR="001B3D5A" w:rsidRPr="00CC3726" w:rsidRDefault="001B3D5A" w:rsidP="007B4A55">
            <w:pPr>
              <w:pStyle w:val="PlainText"/>
              <w:rPr>
                <w:rFonts w:asciiTheme="minorHAnsi" w:hAnsiTheme="minorHAnsi" w:cs="Courier New"/>
                <w:sz w:val="10"/>
                <w:szCs w:val="10"/>
              </w:rPr>
            </w:pPr>
            <w:r w:rsidRPr="00CC3726">
              <w:rPr>
                <w:rFonts w:asciiTheme="minorHAnsi" w:hAnsiTheme="minorHAnsi" w:cs="Courier New"/>
                <w:sz w:val="10"/>
                <w:szCs w:val="10"/>
              </w:rPr>
              <w:t>1: central packaged AC ;</w:t>
            </w:r>
          </w:p>
          <w:p w14:paraId="030CE85E" w14:textId="6BEB88AD" w:rsidR="001B3D5A" w:rsidRPr="00CC3726" w:rsidRDefault="001B3D5A" w:rsidP="007B4A55">
            <w:pPr>
              <w:pStyle w:val="PlainText"/>
              <w:rPr>
                <w:rFonts w:asciiTheme="minorHAnsi" w:hAnsiTheme="minorHAnsi" w:cs="Courier New"/>
                <w:sz w:val="10"/>
                <w:szCs w:val="10"/>
              </w:rPr>
            </w:pPr>
            <w:r w:rsidRPr="00CC3726">
              <w:rPr>
                <w:rFonts w:asciiTheme="minorHAnsi" w:hAnsiTheme="minorHAnsi" w:cs="Courier New"/>
                <w:sz w:val="10"/>
                <w:szCs w:val="10"/>
              </w:rPr>
              <w:t>2: central packaged HP</w:t>
            </w:r>
            <w:r>
              <w:rPr>
                <w:rFonts w:asciiTheme="minorHAnsi" w:hAnsiTheme="minorHAnsi" w:cs="Courier New"/>
                <w:sz w:val="10"/>
                <w:szCs w:val="10"/>
              </w:rPr>
              <w:t>;</w:t>
            </w:r>
          </w:p>
          <w:p w14:paraId="213B033D" w14:textId="77777777" w:rsidR="001B3D5A" w:rsidRPr="00CC3726" w:rsidRDefault="001B3D5A" w:rsidP="007B4A55">
            <w:pPr>
              <w:pStyle w:val="PlainText"/>
              <w:rPr>
                <w:rFonts w:asciiTheme="minorHAnsi" w:hAnsiTheme="minorHAnsi" w:cs="Courier New"/>
                <w:sz w:val="10"/>
                <w:szCs w:val="10"/>
              </w:rPr>
            </w:pPr>
            <w:r w:rsidRPr="00CC3726">
              <w:rPr>
                <w:rFonts w:asciiTheme="minorHAnsi" w:hAnsiTheme="minorHAnsi" w:cs="Courier New"/>
                <w:sz w:val="10"/>
                <w:szCs w:val="10"/>
              </w:rPr>
              <w:t>3: central large packaged AC ;</w:t>
            </w:r>
          </w:p>
          <w:p w14:paraId="6FF811A1" w14:textId="77777777" w:rsidR="001B3D5A" w:rsidRPr="00CC3726" w:rsidRDefault="001B3D5A" w:rsidP="007B4A55">
            <w:pPr>
              <w:pStyle w:val="PlainText"/>
              <w:rPr>
                <w:rFonts w:asciiTheme="minorHAnsi" w:hAnsiTheme="minorHAnsi" w:cs="Courier New"/>
                <w:sz w:val="10"/>
                <w:szCs w:val="10"/>
              </w:rPr>
            </w:pPr>
            <w:r w:rsidRPr="00CC3726">
              <w:rPr>
                <w:rFonts w:asciiTheme="minorHAnsi" w:hAnsiTheme="minorHAnsi" w:cs="Courier New"/>
                <w:sz w:val="10"/>
                <w:szCs w:val="10"/>
              </w:rPr>
              <w:t>4: central large packaged HP</w:t>
            </w:r>
          </w:p>
          <w:p w14:paraId="1AC92F7F" w14:textId="77777777" w:rsidR="001B3D5A" w:rsidRPr="00CC3726" w:rsidRDefault="001B3D5A" w:rsidP="007B4A55">
            <w:pPr>
              <w:pStyle w:val="PlainText"/>
              <w:rPr>
                <w:rFonts w:asciiTheme="minorHAnsi" w:hAnsiTheme="minorHAnsi" w:cs="Courier New"/>
                <w:sz w:val="10"/>
                <w:szCs w:val="10"/>
              </w:rPr>
            </w:pPr>
            <w:r w:rsidRPr="00CC3726">
              <w:rPr>
                <w:rFonts w:asciiTheme="minorHAnsi" w:hAnsiTheme="minorHAnsi" w:cs="Courier New"/>
                <w:b/>
                <w:sz w:val="10"/>
                <w:szCs w:val="10"/>
              </w:rPr>
              <w:t>then</w:t>
            </w:r>
            <w:r w:rsidRPr="00CC3726">
              <w:rPr>
                <w:rFonts w:asciiTheme="minorHAnsi" w:hAnsiTheme="minorHAnsi" w:cs="Courier New"/>
                <w:sz w:val="10"/>
                <w:szCs w:val="10"/>
              </w:rPr>
              <w:t xml:space="preserve"> value auto filled from </w:t>
            </w:r>
            <w:r w:rsidRPr="00CC3726">
              <w:rPr>
                <w:rFonts w:asciiTheme="minorHAnsi" w:hAnsiTheme="minorHAnsi" w:cs="Courier New"/>
                <w:sz w:val="10"/>
                <w:szCs w:val="10"/>
                <w:highlight w:val="yellow"/>
              </w:rPr>
              <w:t>D02</w:t>
            </w:r>
            <w:r w:rsidRPr="00CC3726">
              <w:rPr>
                <w:rFonts w:asciiTheme="minorHAnsi" w:hAnsiTheme="minorHAnsi" w:cs="Courier New"/>
                <w:sz w:val="10"/>
                <w:szCs w:val="10"/>
              </w:rPr>
              <w:t>,</w:t>
            </w:r>
          </w:p>
          <w:p w14:paraId="3505721F" w14:textId="17C26054" w:rsidR="001B3D5A" w:rsidRDefault="001B3D5A" w:rsidP="00490AC8">
            <w:pPr>
              <w:pStyle w:val="PlainText"/>
              <w:rPr>
                <w:rFonts w:asciiTheme="minorHAnsi" w:hAnsiTheme="minorHAnsi" w:cs="Courier New"/>
                <w:sz w:val="10"/>
                <w:szCs w:val="10"/>
              </w:rPr>
            </w:pPr>
          </w:p>
          <w:p w14:paraId="3408E3E2" w14:textId="67AF0C3C" w:rsidR="001B3D5A" w:rsidRDefault="001B3D5A" w:rsidP="00490AC8">
            <w:pPr>
              <w:pStyle w:val="PlainText"/>
              <w:rPr>
                <w:rFonts w:asciiTheme="minorHAnsi" w:hAnsiTheme="minorHAnsi" w:cs="Courier New"/>
                <w:sz w:val="10"/>
                <w:szCs w:val="10"/>
              </w:rPr>
            </w:pPr>
            <w:r>
              <w:rPr>
                <w:rFonts w:asciiTheme="minorHAnsi" w:hAnsiTheme="minorHAnsi" w:cs="Courier New"/>
                <w:sz w:val="10"/>
                <w:szCs w:val="10"/>
              </w:rPr>
              <w:t xml:space="preserve">else </w:t>
            </w:r>
            <w:r w:rsidRPr="00282E45">
              <w:rPr>
                <w:rFonts w:asciiTheme="minorHAnsi" w:hAnsiTheme="minorHAnsi" w:cs="Courier New"/>
                <w:sz w:val="10"/>
                <w:szCs w:val="10"/>
              </w:rPr>
              <w:t xml:space="preserve">reference applicable values from </w:t>
            </w:r>
            <w:r w:rsidRPr="00282E45">
              <w:rPr>
                <w:rFonts w:asciiTheme="minorHAnsi" w:hAnsiTheme="minorHAnsi" w:cs="Courier New"/>
                <w:sz w:val="10"/>
                <w:szCs w:val="10"/>
                <w:highlight w:val="yellow"/>
              </w:rPr>
              <w:t>F03</w:t>
            </w:r>
            <w:r w:rsidRPr="00282E45">
              <w:rPr>
                <w:rFonts w:asciiTheme="minorHAnsi" w:hAnsiTheme="minorHAnsi" w:cs="Courier New"/>
                <w:sz w:val="10"/>
                <w:szCs w:val="10"/>
              </w:rPr>
              <w:t xml:space="preserve"> and </w:t>
            </w:r>
            <w:r w:rsidRPr="00282E45">
              <w:rPr>
                <w:rFonts w:asciiTheme="minorHAnsi" w:hAnsiTheme="minorHAnsi" w:cs="Courier New"/>
                <w:sz w:val="10"/>
                <w:szCs w:val="10"/>
                <w:highlight w:val="yellow"/>
              </w:rPr>
              <w:t>H03</w:t>
            </w:r>
            <w:r w:rsidRPr="00282E45">
              <w:rPr>
                <w:rFonts w:asciiTheme="minorHAnsi" w:hAnsiTheme="minorHAnsi" w:cs="Courier New"/>
                <w:sz w:val="10"/>
                <w:szCs w:val="10"/>
              </w:rPr>
              <w:t>;</w:t>
            </w:r>
          </w:p>
          <w:p w14:paraId="47F8CBC9" w14:textId="77777777" w:rsidR="001B3D5A" w:rsidRPr="00282E45" w:rsidRDefault="001B3D5A" w:rsidP="00490AC8">
            <w:pPr>
              <w:pStyle w:val="PlainText"/>
              <w:rPr>
                <w:rFonts w:asciiTheme="minorHAnsi" w:hAnsiTheme="minorHAnsi" w:cs="Courier New"/>
                <w:sz w:val="10"/>
                <w:szCs w:val="10"/>
              </w:rPr>
            </w:pPr>
          </w:p>
          <w:p w14:paraId="111653D9" w14:textId="6921C633" w:rsidR="001B3D5A" w:rsidRPr="007B4A55" w:rsidRDefault="001B3D5A" w:rsidP="00490AC8">
            <w:pPr>
              <w:pStyle w:val="PlainText"/>
              <w:rPr>
                <w:rFonts w:asciiTheme="minorHAnsi" w:hAnsiTheme="minorHAnsi" w:cs="Courier New"/>
                <w:sz w:val="8"/>
                <w:szCs w:val="8"/>
              </w:rPr>
            </w:pPr>
          </w:p>
          <w:p w14:paraId="1061613A" w14:textId="6BFC1B97" w:rsidR="001B3D5A" w:rsidRPr="00282E45" w:rsidRDefault="001B3D5A" w:rsidP="00490AC8">
            <w:pPr>
              <w:pStyle w:val="PlainText"/>
              <w:rPr>
                <w:rFonts w:asciiTheme="minorHAnsi" w:hAnsiTheme="minorHAnsi" w:cs="Courier New"/>
                <w:sz w:val="10"/>
                <w:szCs w:val="10"/>
              </w:rPr>
            </w:pPr>
          </w:p>
        </w:tc>
        <w:tc>
          <w:tcPr>
            <w:tcW w:w="734" w:type="dxa"/>
            <w:tcMar>
              <w:left w:w="29" w:type="dxa"/>
              <w:right w:w="29" w:type="dxa"/>
            </w:tcMar>
          </w:tcPr>
          <w:p w14:paraId="5C56F36C" w14:textId="0323B012" w:rsidR="001B3D5A" w:rsidRPr="00282E45" w:rsidRDefault="001B3D5A" w:rsidP="00490AC8">
            <w:pPr>
              <w:rPr>
                <w:rFonts w:asciiTheme="minorHAnsi" w:hAnsiTheme="minorHAnsi"/>
                <w:sz w:val="10"/>
                <w:szCs w:val="10"/>
              </w:rPr>
            </w:pPr>
            <w:r w:rsidRPr="00282E45">
              <w:rPr>
                <w:rFonts w:asciiTheme="minorHAnsi" w:hAnsiTheme="minorHAnsi"/>
                <w:sz w:val="10"/>
                <w:szCs w:val="10"/>
              </w:rPr>
              <w:t>&lt;&lt;for indoor units listed in Section F,</w:t>
            </w:r>
          </w:p>
          <w:p w14:paraId="1357F25B" w14:textId="1548EB80" w:rsidR="001B3D5A" w:rsidRPr="00282E45" w:rsidRDefault="001B3D5A" w:rsidP="00490AC8">
            <w:pPr>
              <w:rPr>
                <w:rFonts w:asciiTheme="minorHAnsi" w:hAnsiTheme="minorHAnsi"/>
                <w:sz w:val="10"/>
                <w:szCs w:val="10"/>
              </w:rPr>
            </w:pPr>
            <w:r w:rsidRPr="00282E45">
              <w:rPr>
                <w:rFonts w:asciiTheme="minorHAnsi" w:hAnsiTheme="minorHAnsi"/>
                <w:b/>
                <w:sz w:val="10"/>
                <w:szCs w:val="10"/>
              </w:rPr>
              <w:t>if</w:t>
            </w:r>
            <w:r w:rsidRPr="00282E45">
              <w:rPr>
                <w:rFonts w:asciiTheme="minorHAnsi" w:hAnsiTheme="minorHAnsi"/>
                <w:sz w:val="10"/>
                <w:szCs w:val="10"/>
              </w:rPr>
              <w:t xml:space="preserve"> </w:t>
            </w:r>
            <w:r w:rsidRPr="00282E45">
              <w:rPr>
                <w:rFonts w:asciiTheme="minorHAnsi" w:hAnsiTheme="minorHAnsi"/>
                <w:sz w:val="10"/>
                <w:szCs w:val="10"/>
                <w:highlight w:val="yellow"/>
              </w:rPr>
              <w:t>F05</w:t>
            </w:r>
            <w:r w:rsidRPr="00282E45">
              <w:rPr>
                <w:rFonts w:asciiTheme="minorHAnsi" w:hAnsiTheme="minorHAnsi"/>
                <w:sz w:val="10"/>
                <w:szCs w:val="10"/>
              </w:rPr>
              <w:t>=</w:t>
            </w:r>
          </w:p>
          <w:p w14:paraId="2F60D9DA" w14:textId="5A995ADD" w:rsidR="001B3D5A" w:rsidRPr="00282E45" w:rsidRDefault="001B3D5A" w:rsidP="00490AC8">
            <w:pPr>
              <w:rPr>
                <w:rFonts w:asciiTheme="minorHAnsi" w:hAnsiTheme="minorHAnsi"/>
                <w:sz w:val="10"/>
                <w:szCs w:val="10"/>
              </w:rPr>
            </w:pPr>
            <w:r w:rsidRPr="00282E45">
              <w:rPr>
                <w:rFonts w:asciiTheme="minorHAnsi" w:hAnsiTheme="minorHAnsi"/>
                <w:sz w:val="10"/>
                <w:szCs w:val="10"/>
              </w:rPr>
              <w:t>*Ducted&gt;10ft length,</w:t>
            </w:r>
          </w:p>
          <w:p w14:paraId="59BEFA3D" w14:textId="54E2F596" w:rsidR="001B3D5A" w:rsidRPr="00282E45" w:rsidRDefault="001B3D5A" w:rsidP="00490AC8">
            <w:pPr>
              <w:rPr>
                <w:rFonts w:asciiTheme="minorHAnsi" w:hAnsiTheme="minorHAnsi"/>
                <w:sz w:val="10"/>
                <w:szCs w:val="10"/>
              </w:rPr>
            </w:pPr>
            <w:r w:rsidRPr="00282E45">
              <w:rPr>
                <w:rFonts w:asciiTheme="minorHAnsi" w:hAnsiTheme="minorHAnsi"/>
                <w:b/>
                <w:sz w:val="10"/>
                <w:szCs w:val="10"/>
              </w:rPr>
              <w:t>then</w:t>
            </w:r>
            <w:r w:rsidRPr="00282E45">
              <w:rPr>
                <w:rFonts w:asciiTheme="minorHAnsi" w:hAnsiTheme="minorHAnsi"/>
                <w:sz w:val="10"/>
                <w:szCs w:val="10"/>
              </w:rPr>
              <w:t xml:space="preserve"> text value is:  &gt;10ft</w:t>
            </w:r>
          </w:p>
          <w:p w14:paraId="0096FC89" w14:textId="7AFB00BF" w:rsidR="001B3D5A" w:rsidRPr="00282E45" w:rsidRDefault="001B3D5A" w:rsidP="00490AC8">
            <w:pPr>
              <w:rPr>
                <w:rFonts w:asciiTheme="minorHAnsi" w:hAnsiTheme="minorHAnsi"/>
                <w:sz w:val="10"/>
                <w:szCs w:val="10"/>
              </w:rPr>
            </w:pPr>
            <w:r w:rsidRPr="007B4A55">
              <w:rPr>
                <w:rFonts w:asciiTheme="minorHAnsi" w:hAnsiTheme="minorHAnsi"/>
                <w:b/>
                <w:sz w:val="10"/>
                <w:szCs w:val="10"/>
              </w:rPr>
              <w:t>elseif</w:t>
            </w:r>
            <w:r w:rsidRPr="00282E45">
              <w:rPr>
                <w:rFonts w:asciiTheme="minorHAnsi" w:hAnsiTheme="minorHAnsi"/>
                <w:sz w:val="10"/>
                <w:szCs w:val="10"/>
              </w:rPr>
              <w:t xml:space="preserve"> </w:t>
            </w:r>
            <w:r w:rsidRPr="00282E45">
              <w:rPr>
                <w:rFonts w:asciiTheme="minorHAnsi" w:hAnsiTheme="minorHAnsi"/>
                <w:sz w:val="10"/>
                <w:szCs w:val="10"/>
                <w:highlight w:val="yellow"/>
              </w:rPr>
              <w:t>F05</w:t>
            </w:r>
            <w:r w:rsidRPr="00282E45">
              <w:rPr>
                <w:rFonts w:asciiTheme="minorHAnsi" w:hAnsiTheme="minorHAnsi"/>
                <w:sz w:val="10"/>
                <w:szCs w:val="10"/>
              </w:rPr>
              <w:t>=</w:t>
            </w:r>
          </w:p>
          <w:p w14:paraId="0A588B83" w14:textId="212BD3CC" w:rsidR="001B3D5A" w:rsidRPr="00282E45" w:rsidRDefault="001B3D5A" w:rsidP="00490AC8">
            <w:pPr>
              <w:rPr>
                <w:rFonts w:asciiTheme="minorHAnsi" w:hAnsiTheme="minorHAnsi"/>
                <w:sz w:val="10"/>
                <w:szCs w:val="10"/>
              </w:rPr>
            </w:pPr>
            <w:r w:rsidRPr="00282E45">
              <w:rPr>
                <w:rFonts w:asciiTheme="minorHAnsi" w:hAnsiTheme="minorHAnsi"/>
                <w:sz w:val="10"/>
                <w:szCs w:val="10"/>
              </w:rPr>
              <w:t>*Ducted ≤10ft length</w:t>
            </w:r>
          </w:p>
          <w:p w14:paraId="33CB82E8" w14:textId="5D8E51A7" w:rsidR="001B3D5A" w:rsidRPr="00282E45" w:rsidRDefault="001B3D5A" w:rsidP="00490AC8">
            <w:pPr>
              <w:rPr>
                <w:rFonts w:asciiTheme="minorHAnsi" w:hAnsiTheme="minorHAnsi"/>
                <w:sz w:val="10"/>
                <w:szCs w:val="10"/>
              </w:rPr>
            </w:pPr>
            <w:r w:rsidRPr="00282E45">
              <w:rPr>
                <w:rFonts w:asciiTheme="minorHAnsi" w:hAnsiTheme="minorHAnsi"/>
                <w:b/>
                <w:sz w:val="10"/>
                <w:szCs w:val="10"/>
              </w:rPr>
              <w:t>then</w:t>
            </w:r>
            <w:r w:rsidRPr="00282E45">
              <w:rPr>
                <w:rFonts w:asciiTheme="minorHAnsi" w:hAnsiTheme="minorHAnsi"/>
                <w:sz w:val="10"/>
                <w:szCs w:val="10"/>
              </w:rPr>
              <w:t xml:space="preserve"> text value = ≤10ft</w:t>
            </w:r>
          </w:p>
          <w:p w14:paraId="627A2174" w14:textId="080E536A" w:rsidR="001B3D5A" w:rsidRPr="00282E45" w:rsidRDefault="001B3D5A" w:rsidP="00490AC8">
            <w:pPr>
              <w:rPr>
                <w:rFonts w:asciiTheme="minorHAnsi" w:hAnsiTheme="minorHAnsi"/>
                <w:sz w:val="10"/>
                <w:szCs w:val="10"/>
              </w:rPr>
            </w:pPr>
          </w:p>
          <w:p w14:paraId="0E200024" w14:textId="7747029E" w:rsidR="001B3D5A" w:rsidRPr="00282E45" w:rsidRDefault="001B3D5A" w:rsidP="00490AC8">
            <w:pPr>
              <w:rPr>
                <w:rFonts w:asciiTheme="minorHAnsi" w:hAnsiTheme="minorHAnsi"/>
                <w:sz w:val="10"/>
                <w:szCs w:val="10"/>
              </w:rPr>
            </w:pPr>
            <w:r w:rsidRPr="00282E45">
              <w:rPr>
                <w:rFonts w:asciiTheme="minorHAnsi" w:hAnsiTheme="minorHAnsi"/>
                <w:b/>
                <w:sz w:val="10"/>
                <w:szCs w:val="10"/>
              </w:rPr>
              <w:t>ALSO</w:t>
            </w:r>
            <w:r w:rsidRPr="00282E45">
              <w:rPr>
                <w:rFonts w:asciiTheme="minorHAnsi" w:hAnsiTheme="minorHAnsi"/>
                <w:sz w:val="10"/>
                <w:szCs w:val="10"/>
              </w:rPr>
              <w:t xml:space="preserve"> for indoor units listed in Section H,</w:t>
            </w:r>
          </w:p>
          <w:p w14:paraId="7CB22178" w14:textId="6E17EE84" w:rsidR="001B3D5A" w:rsidRPr="00282E45" w:rsidRDefault="001B3D5A" w:rsidP="00490AC8">
            <w:pPr>
              <w:rPr>
                <w:rFonts w:asciiTheme="minorHAnsi" w:hAnsiTheme="minorHAnsi"/>
                <w:sz w:val="10"/>
                <w:szCs w:val="10"/>
              </w:rPr>
            </w:pPr>
            <w:r w:rsidRPr="00282E45">
              <w:rPr>
                <w:rFonts w:asciiTheme="minorHAnsi" w:hAnsiTheme="minorHAnsi"/>
                <w:b/>
                <w:sz w:val="10"/>
                <w:szCs w:val="10"/>
              </w:rPr>
              <w:t>if</w:t>
            </w:r>
            <w:r w:rsidRPr="00282E45">
              <w:rPr>
                <w:rFonts w:asciiTheme="minorHAnsi" w:hAnsiTheme="minorHAnsi"/>
                <w:sz w:val="10"/>
                <w:szCs w:val="10"/>
              </w:rPr>
              <w:t xml:space="preserve"> </w:t>
            </w:r>
            <w:r w:rsidRPr="00282E45">
              <w:rPr>
                <w:rFonts w:asciiTheme="minorHAnsi" w:hAnsiTheme="minorHAnsi"/>
                <w:sz w:val="10"/>
                <w:szCs w:val="10"/>
                <w:highlight w:val="yellow"/>
              </w:rPr>
              <w:t>H05</w:t>
            </w:r>
            <w:r w:rsidRPr="00282E45">
              <w:rPr>
                <w:rFonts w:asciiTheme="minorHAnsi" w:hAnsiTheme="minorHAnsi"/>
                <w:sz w:val="10"/>
                <w:szCs w:val="10"/>
              </w:rPr>
              <w:t>=</w:t>
            </w:r>
          </w:p>
          <w:p w14:paraId="34EC8A30" w14:textId="77777777" w:rsidR="001B3D5A" w:rsidRPr="00282E45" w:rsidRDefault="001B3D5A" w:rsidP="004337F6">
            <w:pPr>
              <w:rPr>
                <w:rFonts w:asciiTheme="minorHAnsi" w:hAnsiTheme="minorHAnsi"/>
                <w:sz w:val="10"/>
                <w:szCs w:val="10"/>
              </w:rPr>
            </w:pPr>
            <w:r w:rsidRPr="00282E45">
              <w:rPr>
                <w:rFonts w:asciiTheme="minorHAnsi" w:hAnsiTheme="minorHAnsi"/>
                <w:sz w:val="10"/>
                <w:szCs w:val="10"/>
              </w:rPr>
              <w:t>*Ducted&gt;10ft length,</w:t>
            </w:r>
          </w:p>
          <w:p w14:paraId="272628A7" w14:textId="5748124E" w:rsidR="001B3D5A" w:rsidRPr="00282E45" w:rsidRDefault="001B3D5A" w:rsidP="004337F6">
            <w:pPr>
              <w:rPr>
                <w:rFonts w:asciiTheme="minorHAnsi" w:hAnsiTheme="minorHAnsi"/>
                <w:sz w:val="10"/>
                <w:szCs w:val="10"/>
              </w:rPr>
            </w:pPr>
            <w:r w:rsidRPr="00282E45">
              <w:rPr>
                <w:rFonts w:asciiTheme="minorHAnsi" w:hAnsiTheme="minorHAnsi"/>
                <w:b/>
                <w:sz w:val="10"/>
                <w:szCs w:val="10"/>
              </w:rPr>
              <w:t>then</w:t>
            </w:r>
            <w:r w:rsidRPr="00282E45">
              <w:rPr>
                <w:rFonts w:asciiTheme="minorHAnsi" w:hAnsiTheme="minorHAnsi"/>
                <w:sz w:val="10"/>
                <w:szCs w:val="10"/>
              </w:rPr>
              <w:t xml:space="preserve"> text value is:  &gt;10ft</w:t>
            </w:r>
          </w:p>
          <w:p w14:paraId="02F322B7" w14:textId="0ACBF9E2" w:rsidR="001B3D5A" w:rsidRPr="00282E45" w:rsidRDefault="001B3D5A" w:rsidP="004337F6">
            <w:pPr>
              <w:rPr>
                <w:rFonts w:asciiTheme="minorHAnsi" w:hAnsiTheme="minorHAnsi"/>
                <w:sz w:val="10"/>
                <w:szCs w:val="10"/>
              </w:rPr>
            </w:pPr>
            <w:r w:rsidRPr="00282E45">
              <w:rPr>
                <w:rFonts w:asciiTheme="minorHAnsi" w:hAnsiTheme="minorHAnsi"/>
                <w:b/>
                <w:sz w:val="10"/>
                <w:szCs w:val="10"/>
              </w:rPr>
              <w:t>elseif</w:t>
            </w:r>
            <w:r w:rsidRPr="00282E45">
              <w:rPr>
                <w:rFonts w:asciiTheme="minorHAnsi" w:hAnsiTheme="minorHAnsi"/>
                <w:sz w:val="10"/>
                <w:szCs w:val="10"/>
              </w:rPr>
              <w:t xml:space="preserve"> </w:t>
            </w:r>
            <w:r w:rsidRPr="00282E45">
              <w:rPr>
                <w:rFonts w:asciiTheme="minorHAnsi" w:hAnsiTheme="minorHAnsi"/>
                <w:sz w:val="10"/>
                <w:szCs w:val="10"/>
                <w:highlight w:val="yellow"/>
              </w:rPr>
              <w:t>H05</w:t>
            </w:r>
            <w:r w:rsidRPr="00282E45">
              <w:rPr>
                <w:rFonts w:asciiTheme="minorHAnsi" w:hAnsiTheme="minorHAnsi"/>
                <w:sz w:val="10"/>
                <w:szCs w:val="10"/>
              </w:rPr>
              <w:t>=</w:t>
            </w:r>
          </w:p>
          <w:p w14:paraId="7A7BFC8B" w14:textId="77777777" w:rsidR="001B3D5A" w:rsidRPr="00282E45" w:rsidRDefault="001B3D5A" w:rsidP="00490AC8">
            <w:pPr>
              <w:rPr>
                <w:rFonts w:asciiTheme="minorHAnsi" w:hAnsiTheme="minorHAnsi"/>
                <w:sz w:val="10"/>
                <w:szCs w:val="10"/>
              </w:rPr>
            </w:pPr>
            <w:r w:rsidRPr="00282E45">
              <w:rPr>
                <w:rFonts w:asciiTheme="minorHAnsi" w:hAnsiTheme="minorHAnsi"/>
                <w:sz w:val="10"/>
                <w:szCs w:val="10"/>
              </w:rPr>
              <w:t>*Ducted ≤10ft length</w:t>
            </w:r>
          </w:p>
          <w:p w14:paraId="1A096D88" w14:textId="29E6380A" w:rsidR="001B3D5A" w:rsidRPr="00282E45" w:rsidRDefault="001B3D5A" w:rsidP="00490AC8">
            <w:pPr>
              <w:rPr>
                <w:rFonts w:asciiTheme="minorHAnsi" w:hAnsiTheme="minorHAnsi"/>
                <w:sz w:val="10"/>
                <w:szCs w:val="10"/>
              </w:rPr>
            </w:pPr>
            <w:r w:rsidRPr="00282E45">
              <w:rPr>
                <w:rFonts w:asciiTheme="minorHAnsi" w:hAnsiTheme="minorHAnsi"/>
                <w:b/>
                <w:sz w:val="10"/>
                <w:szCs w:val="10"/>
              </w:rPr>
              <w:t>then</w:t>
            </w:r>
            <w:r w:rsidRPr="00282E45">
              <w:rPr>
                <w:rFonts w:asciiTheme="minorHAnsi" w:hAnsiTheme="minorHAnsi"/>
                <w:sz w:val="10"/>
                <w:szCs w:val="10"/>
              </w:rPr>
              <w:t xml:space="preserve"> text value is:  ≤10ft</w:t>
            </w:r>
          </w:p>
          <w:p w14:paraId="06149122" w14:textId="05F40993" w:rsidR="001B3D5A" w:rsidRPr="00282E45" w:rsidRDefault="001B3D5A" w:rsidP="00490AC8">
            <w:pPr>
              <w:rPr>
                <w:rFonts w:asciiTheme="minorHAnsi" w:hAnsiTheme="minorHAnsi"/>
                <w:sz w:val="10"/>
                <w:szCs w:val="10"/>
              </w:rPr>
            </w:pPr>
          </w:p>
          <w:p w14:paraId="7BF7EA8F" w14:textId="16F4FC46" w:rsidR="001B3D5A" w:rsidRPr="00282E45" w:rsidRDefault="001B3D5A" w:rsidP="00490AC8">
            <w:pPr>
              <w:rPr>
                <w:rFonts w:asciiTheme="minorHAnsi" w:hAnsiTheme="minorHAnsi"/>
                <w:sz w:val="10"/>
                <w:szCs w:val="10"/>
              </w:rPr>
            </w:pPr>
            <w:r w:rsidRPr="00282E45">
              <w:rPr>
                <w:rFonts w:asciiTheme="minorHAnsi" w:hAnsiTheme="minorHAnsi"/>
                <w:b/>
                <w:sz w:val="10"/>
                <w:szCs w:val="10"/>
              </w:rPr>
              <w:t>ALSO</w:t>
            </w:r>
            <w:r w:rsidRPr="00282E45">
              <w:rPr>
                <w:rFonts w:asciiTheme="minorHAnsi" w:hAnsiTheme="minorHAnsi"/>
                <w:sz w:val="10"/>
                <w:szCs w:val="10"/>
              </w:rPr>
              <w:t xml:space="preserve"> for indoor units not listed in either Section F or Section H,</w:t>
            </w:r>
          </w:p>
          <w:p w14:paraId="1450DD94" w14:textId="2F2A11C1" w:rsidR="001B3D5A" w:rsidRPr="00282E45" w:rsidRDefault="001B3D5A" w:rsidP="00490AC8">
            <w:pPr>
              <w:rPr>
                <w:rFonts w:asciiTheme="minorHAnsi" w:hAnsiTheme="minorHAnsi"/>
                <w:sz w:val="10"/>
                <w:szCs w:val="10"/>
              </w:rPr>
            </w:pPr>
            <w:r w:rsidRPr="00282E45">
              <w:rPr>
                <w:rFonts w:asciiTheme="minorHAnsi" w:hAnsiTheme="minorHAnsi"/>
                <w:sz w:val="10"/>
                <w:szCs w:val="10"/>
              </w:rPr>
              <w:t>user pick one text value from the following 2:</w:t>
            </w:r>
          </w:p>
          <w:p w14:paraId="020872AD" w14:textId="663DCA3A" w:rsidR="001B3D5A" w:rsidRPr="00282E45" w:rsidRDefault="001B3D5A" w:rsidP="00490AC8">
            <w:pPr>
              <w:rPr>
                <w:rFonts w:asciiTheme="minorHAnsi" w:hAnsiTheme="minorHAnsi" w:cs="Courier New"/>
                <w:sz w:val="10"/>
                <w:szCs w:val="10"/>
              </w:rPr>
            </w:pPr>
            <w:r w:rsidRPr="00282E45">
              <w:rPr>
                <w:rFonts w:asciiTheme="minorHAnsi" w:hAnsiTheme="minorHAnsi"/>
                <w:sz w:val="10"/>
                <w:szCs w:val="10"/>
              </w:rPr>
              <w:t>*</w:t>
            </w:r>
            <w:r>
              <w:rPr>
                <w:rFonts w:asciiTheme="minorHAnsi" w:hAnsiTheme="minorHAnsi"/>
                <w:sz w:val="10"/>
                <w:szCs w:val="10"/>
              </w:rPr>
              <w:t>[</w:t>
            </w:r>
            <w:r w:rsidRPr="00282E45">
              <w:rPr>
                <w:rFonts w:asciiTheme="minorHAnsi" w:hAnsiTheme="minorHAnsi"/>
                <w:sz w:val="10"/>
                <w:szCs w:val="10"/>
              </w:rPr>
              <w:t>&gt;10ft</w:t>
            </w:r>
            <w:r>
              <w:rPr>
                <w:rFonts w:asciiTheme="minorHAnsi" w:hAnsiTheme="minorHAnsi"/>
                <w:sz w:val="10"/>
                <w:szCs w:val="10"/>
              </w:rPr>
              <w:t>]</w:t>
            </w:r>
          </w:p>
          <w:p w14:paraId="786C4E1C" w14:textId="124B4A54" w:rsidR="001B3D5A" w:rsidRPr="00282E45" w:rsidRDefault="001B3D5A" w:rsidP="00490AC8">
            <w:pPr>
              <w:pStyle w:val="PlainText"/>
              <w:rPr>
                <w:rFonts w:asciiTheme="minorHAnsi" w:hAnsiTheme="minorHAnsi" w:cs="Courier New"/>
                <w:sz w:val="10"/>
                <w:szCs w:val="10"/>
              </w:rPr>
            </w:pPr>
            <w:r w:rsidRPr="00282E45">
              <w:rPr>
                <w:rFonts w:asciiTheme="minorHAnsi" w:hAnsiTheme="minorHAnsi" w:cs="Courier New"/>
                <w:sz w:val="10"/>
                <w:szCs w:val="10"/>
              </w:rPr>
              <w:t>*</w:t>
            </w:r>
            <w:r>
              <w:rPr>
                <w:rFonts w:asciiTheme="minorHAnsi" w:hAnsiTheme="minorHAnsi" w:cs="Courier New"/>
                <w:sz w:val="10"/>
                <w:szCs w:val="10"/>
              </w:rPr>
              <w:t>[</w:t>
            </w:r>
            <w:r w:rsidRPr="00282E45">
              <w:rPr>
                <w:rFonts w:asciiTheme="minorHAnsi" w:hAnsiTheme="minorHAnsi" w:cs="Courier New"/>
                <w:sz w:val="10"/>
                <w:szCs w:val="10"/>
              </w:rPr>
              <w:t>≤10ft</w:t>
            </w:r>
            <w:r>
              <w:rPr>
                <w:rFonts w:asciiTheme="minorHAnsi" w:hAnsiTheme="minorHAnsi" w:cs="Courier New"/>
                <w:sz w:val="10"/>
                <w:szCs w:val="10"/>
              </w:rPr>
              <w:t>]</w:t>
            </w:r>
            <w:r w:rsidRPr="00282E45">
              <w:rPr>
                <w:rFonts w:asciiTheme="minorHAnsi" w:hAnsiTheme="minorHAnsi" w:cs="Courier New"/>
                <w:sz w:val="10"/>
                <w:szCs w:val="10"/>
              </w:rPr>
              <w:t>&gt;&gt;</w:t>
            </w:r>
          </w:p>
        </w:tc>
        <w:tc>
          <w:tcPr>
            <w:tcW w:w="720" w:type="dxa"/>
            <w:tcMar>
              <w:left w:w="29" w:type="dxa"/>
              <w:right w:w="29" w:type="dxa"/>
            </w:tcMar>
          </w:tcPr>
          <w:p w14:paraId="1720BAB6" w14:textId="77777777" w:rsidR="001B3D5A" w:rsidRPr="00282E45" w:rsidRDefault="001B3D5A" w:rsidP="00490AC8">
            <w:pPr>
              <w:rPr>
                <w:rFonts w:asciiTheme="minorHAnsi" w:hAnsiTheme="minorHAnsi"/>
                <w:sz w:val="10"/>
                <w:szCs w:val="10"/>
              </w:rPr>
            </w:pPr>
            <w:r w:rsidRPr="00282E45">
              <w:rPr>
                <w:rFonts w:asciiTheme="minorHAnsi" w:hAnsiTheme="minorHAnsi"/>
                <w:sz w:val="10"/>
                <w:szCs w:val="10"/>
              </w:rPr>
              <w:t xml:space="preserve">&lt;&lt;calculated field: </w:t>
            </w:r>
          </w:p>
          <w:p w14:paraId="771B78D4" w14:textId="77777777" w:rsidR="001B3D5A" w:rsidRPr="00282E45" w:rsidRDefault="001B3D5A" w:rsidP="00490AC8">
            <w:pPr>
              <w:rPr>
                <w:rFonts w:asciiTheme="minorHAnsi" w:hAnsiTheme="minorHAnsi"/>
                <w:sz w:val="10"/>
                <w:szCs w:val="10"/>
              </w:rPr>
            </w:pPr>
          </w:p>
          <w:p w14:paraId="700A10B3" w14:textId="77777777" w:rsidR="001B3D5A" w:rsidRPr="00282E45" w:rsidRDefault="001B3D5A" w:rsidP="00490AC8">
            <w:pPr>
              <w:rPr>
                <w:rFonts w:asciiTheme="minorHAnsi" w:hAnsiTheme="minorHAnsi"/>
                <w:sz w:val="10"/>
                <w:szCs w:val="10"/>
              </w:rPr>
            </w:pPr>
            <w:r w:rsidRPr="00282E45">
              <w:rPr>
                <w:rFonts w:asciiTheme="minorHAnsi" w:hAnsiTheme="minorHAnsi"/>
                <w:b/>
                <w:sz w:val="10"/>
                <w:szCs w:val="10"/>
              </w:rPr>
              <w:t>if</w:t>
            </w:r>
            <w:r w:rsidRPr="00282E45">
              <w:rPr>
                <w:rFonts w:asciiTheme="minorHAnsi" w:hAnsiTheme="minorHAnsi"/>
                <w:sz w:val="10"/>
                <w:szCs w:val="10"/>
              </w:rPr>
              <w:t xml:space="preserve"> value in </w:t>
            </w:r>
            <w:r w:rsidRPr="00282E45">
              <w:rPr>
                <w:rFonts w:asciiTheme="minorHAnsi" w:hAnsiTheme="minorHAnsi"/>
                <w:sz w:val="10"/>
                <w:szCs w:val="10"/>
                <w:highlight w:val="yellow"/>
              </w:rPr>
              <w:t>C10</w:t>
            </w:r>
            <w:r w:rsidRPr="00282E45">
              <w:rPr>
                <w:rFonts w:asciiTheme="minorHAnsi" w:hAnsiTheme="minorHAnsi"/>
                <w:sz w:val="10"/>
                <w:szCs w:val="10"/>
              </w:rPr>
              <w:t xml:space="preserve"> is</w:t>
            </w:r>
          </w:p>
          <w:p w14:paraId="500ABBDE" w14:textId="4EB620AB" w:rsidR="001B3D5A" w:rsidRPr="00282E45" w:rsidRDefault="001B3D5A" w:rsidP="00490AC8">
            <w:pPr>
              <w:rPr>
                <w:rFonts w:asciiTheme="minorHAnsi" w:hAnsiTheme="minorHAnsi"/>
                <w:sz w:val="10"/>
                <w:szCs w:val="10"/>
              </w:rPr>
            </w:pPr>
            <w:r w:rsidRPr="00282E45">
              <w:rPr>
                <w:rFonts w:asciiTheme="minorHAnsi" w:hAnsiTheme="minorHAnsi"/>
                <w:sz w:val="10"/>
                <w:szCs w:val="10"/>
              </w:rPr>
              <w:t xml:space="preserve">&gt; R-6 for CZs: 1-10, 12, 13 </w:t>
            </w:r>
          </w:p>
          <w:p w14:paraId="6DEBF829" w14:textId="77777777" w:rsidR="001B3D5A" w:rsidRPr="00282E45" w:rsidRDefault="001B3D5A" w:rsidP="00490AC8">
            <w:pPr>
              <w:rPr>
                <w:rFonts w:asciiTheme="minorHAnsi" w:hAnsiTheme="minorHAnsi"/>
                <w:sz w:val="10"/>
                <w:szCs w:val="10"/>
              </w:rPr>
            </w:pPr>
            <w:r w:rsidRPr="00282E45">
              <w:rPr>
                <w:rFonts w:asciiTheme="minorHAnsi" w:hAnsiTheme="minorHAnsi"/>
                <w:b/>
                <w:sz w:val="10"/>
                <w:szCs w:val="10"/>
              </w:rPr>
              <w:t>or</w:t>
            </w:r>
            <w:r w:rsidRPr="00282E45">
              <w:rPr>
                <w:rFonts w:asciiTheme="minorHAnsi" w:hAnsiTheme="minorHAnsi"/>
                <w:sz w:val="10"/>
                <w:szCs w:val="10"/>
              </w:rPr>
              <w:t xml:space="preserve"> </w:t>
            </w:r>
          </w:p>
          <w:p w14:paraId="319628A9" w14:textId="77777777" w:rsidR="001B3D5A" w:rsidRPr="00282E45" w:rsidRDefault="001B3D5A" w:rsidP="00490AC8">
            <w:pPr>
              <w:rPr>
                <w:rFonts w:asciiTheme="minorHAnsi" w:hAnsiTheme="minorHAnsi"/>
                <w:sz w:val="10"/>
                <w:szCs w:val="10"/>
              </w:rPr>
            </w:pPr>
            <w:r w:rsidRPr="00282E45">
              <w:rPr>
                <w:rFonts w:asciiTheme="minorHAnsi" w:hAnsiTheme="minorHAnsi"/>
                <w:sz w:val="10"/>
                <w:szCs w:val="10"/>
              </w:rPr>
              <w:t xml:space="preserve">&gt; R-8 for CZs: 11, 14-16, </w:t>
            </w:r>
          </w:p>
          <w:p w14:paraId="73F76558" w14:textId="4E411381" w:rsidR="001B3D5A" w:rsidRPr="00282E45" w:rsidRDefault="001B3D5A" w:rsidP="00490AC8">
            <w:pPr>
              <w:rPr>
                <w:rFonts w:asciiTheme="minorHAnsi" w:hAnsiTheme="minorHAnsi"/>
                <w:sz w:val="10"/>
                <w:szCs w:val="10"/>
              </w:rPr>
            </w:pPr>
            <w:r w:rsidRPr="00282E45">
              <w:rPr>
                <w:rFonts w:asciiTheme="minorHAnsi" w:hAnsiTheme="minorHAnsi"/>
                <w:b/>
                <w:sz w:val="10"/>
                <w:szCs w:val="10"/>
              </w:rPr>
              <w:t>then</w:t>
            </w:r>
            <w:r w:rsidRPr="00282E45">
              <w:rPr>
                <w:rFonts w:asciiTheme="minorHAnsi" w:hAnsiTheme="minorHAnsi"/>
                <w:sz w:val="10"/>
                <w:szCs w:val="10"/>
              </w:rPr>
              <w:t xml:space="preserve"> display value from </w:t>
            </w:r>
            <w:r w:rsidRPr="00282E45">
              <w:rPr>
                <w:rFonts w:asciiTheme="minorHAnsi" w:hAnsiTheme="minorHAnsi"/>
                <w:sz w:val="10"/>
                <w:szCs w:val="10"/>
                <w:highlight w:val="yellow"/>
              </w:rPr>
              <w:t>C10</w:t>
            </w:r>
            <w:r w:rsidRPr="00282E45">
              <w:rPr>
                <w:rFonts w:asciiTheme="minorHAnsi" w:hAnsiTheme="minorHAnsi"/>
                <w:sz w:val="10"/>
                <w:szCs w:val="10"/>
              </w:rPr>
              <w:t>;</w:t>
            </w:r>
          </w:p>
          <w:p w14:paraId="74F7E105" w14:textId="77777777" w:rsidR="001B3D5A" w:rsidRPr="00282E45" w:rsidRDefault="001B3D5A" w:rsidP="00490AC8">
            <w:pPr>
              <w:rPr>
                <w:rFonts w:asciiTheme="minorHAnsi" w:hAnsiTheme="minorHAnsi"/>
                <w:sz w:val="10"/>
                <w:szCs w:val="10"/>
              </w:rPr>
            </w:pPr>
          </w:p>
          <w:p w14:paraId="00EB744D" w14:textId="77777777" w:rsidR="001B3D5A" w:rsidRPr="00282E45" w:rsidRDefault="001B3D5A" w:rsidP="00490AC8">
            <w:pPr>
              <w:rPr>
                <w:rFonts w:asciiTheme="minorHAnsi" w:hAnsiTheme="minorHAnsi"/>
                <w:sz w:val="10"/>
                <w:szCs w:val="10"/>
              </w:rPr>
            </w:pPr>
            <w:r w:rsidRPr="00282E45">
              <w:rPr>
                <w:rFonts w:asciiTheme="minorHAnsi" w:hAnsiTheme="minorHAnsi"/>
                <w:b/>
                <w:sz w:val="10"/>
                <w:szCs w:val="10"/>
              </w:rPr>
              <w:t>elseif</w:t>
            </w:r>
            <w:r w:rsidRPr="00282E45">
              <w:rPr>
                <w:rFonts w:asciiTheme="minorHAnsi" w:hAnsiTheme="minorHAnsi"/>
                <w:sz w:val="10"/>
                <w:szCs w:val="10"/>
              </w:rPr>
              <w:t xml:space="preserve"> </w:t>
            </w:r>
            <w:r w:rsidRPr="00282E45">
              <w:rPr>
                <w:rFonts w:asciiTheme="minorHAnsi" w:hAnsiTheme="minorHAnsi"/>
                <w:sz w:val="10"/>
                <w:szCs w:val="10"/>
                <w:highlight w:val="yellow"/>
              </w:rPr>
              <w:t>A02</w:t>
            </w:r>
            <w:r w:rsidRPr="00282E45">
              <w:rPr>
                <w:rFonts w:asciiTheme="minorHAnsi" w:hAnsiTheme="minorHAnsi"/>
                <w:sz w:val="10"/>
                <w:szCs w:val="10"/>
              </w:rPr>
              <w:t xml:space="preserve">= CZ 1-10, 12, 13, </w:t>
            </w:r>
          </w:p>
          <w:p w14:paraId="2CFBE096" w14:textId="1E2B9ECF" w:rsidR="001B3D5A" w:rsidRPr="00282E45" w:rsidRDefault="001B3D5A" w:rsidP="00490AC8">
            <w:pPr>
              <w:rPr>
                <w:rFonts w:asciiTheme="minorHAnsi" w:hAnsiTheme="minorHAnsi"/>
                <w:sz w:val="10"/>
                <w:szCs w:val="10"/>
              </w:rPr>
            </w:pPr>
            <w:r w:rsidRPr="00282E45">
              <w:rPr>
                <w:rFonts w:asciiTheme="minorHAnsi" w:hAnsiTheme="minorHAnsi"/>
                <w:b/>
                <w:sz w:val="10"/>
                <w:szCs w:val="10"/>
              </w:rPr>
              <w:t>then</w:t>
            </w:r>
            <w:r w:rsidRPr="00282E45">
              <w:rPr>
                <w:rFonts w:asciiTheme="minorHAnsi" w:hAnsiTheme="minorHAnsi"/>
                <w:sz w:val="10"/>
                <w:szCs w:val="10"/>
              </w:rPr>
              <w:t xml:space="preserve"> value = R-6.; </w:t>
            </w:r>
          </w:p>
          <w:p w14:paraId="55E3AAD0" w14:textId="77777777" w:rsidR="001B3D5A" w:rsidRPr="00282E45" w:rsidRDefault="001B3D5A" w:rsidP="00490AC8">
            <w:pPr>
              <w:rPr>
                <w:rFonts w:asciiTheme="minorHAnsi" w:hAnsiTheme="minorHAnsi"/>
                <w:sz w:val="10"/>
                <w:szCs w:val="10"/>
              </w:rPr>
            </w:pPr>
          </w:p>
          <w:p w14:paraId="450CFDD3" w14:textId="77777777" w:rsidR="001B3D5A" w:rsidRPr="00282E45" w:rsidRDefault="001B3D5A" w:rsidP="00490AC8">
            <w:pPr>
              <w:rPr>
                <w:rFonts w:asciiTheme="minorHAnsi" w:hAnsiTheme="minorHAnsi"/>
                <w:sz w:val="10"/>
                <w:szCs w:val="10"/>
              </w:rPr>
            </w:pPr>
            <w:r w:rsidRPr="00282E45">
              <w:rPr>
                <w:rFonts w:asciiTheme="minorHAnsi" w:hAnsiTheme="minorHAnsi"/>
                <w:b/>
                <w:sz w:val="10"/>
                <w:szCs w:val="10"/>
              </w:rPr>
              <w:t>elseif</w:t>
            </w:r>
            <w:r w:rsidRPr="00282E45">
              <w:rPr>
                <w:rFonts w:asciiTheme="minorHAnsi" w:hAnsiTheme="minorHAnsi"/>
                <w:sz w:val="10"/>
                <w:szCs w:val="10"/>
              </w:rPr>
              <w:t xml:space="preserve"> </w:t>
            </w:r>
            <w:r w:rsidRPr="00282E45">
              <w:rPr>
                <w:rFonts w:asciiTheme="minorHAnsi" w:hAnsiTheme="minorHAnsi"/>
                <w:sz w:val="10"/>
                <w:szCs w:val="10"/>
                <w:highlight w:val="yellow"/>
              </w:rPr>
              <w:t>A02</w:t>
            </w:r>
            <w:r w:rsidRPr="00282E45">
              <w:rPr>
                <w:rFonts w:asciiTheme="minorHAnsi" w:hAnsiTheme="minorHAnsi"/>
                <w:sz w:val="10"/>
                <w:szCs w:val="10"/>
              </w:rPr>
              <w:t xml:space="preserve">=CZ 11, 14-16 </w:t>
            </w:r>
          </w:p>
          <w:p w14:paraId="528043BD" w14:textId="49E73953" w:rsidR="001B3D5A" w:rsidRPr="00C867C4" w:rsidRDefault="001B3D5A" w:rsidP="00C867C4">
            <w:pPr>
              <w:rPr>
                <w:rFonts w:cs="Courier New"/>
                <w:sz w:val="8"/>
                <w:szCs w:val="8"/>
              </w:rPr>
            </w:pPr>
            <w:r w:rsidRPr="00282E45">
              <w:rPr>
                <w:rFonts w:asciiTheme="minorHAnsi" w:hAnsiTheme="minorHAnsi"/>
                <w:b/>
                <w:sz w:val="10"/>
                <w:szCs w:val="10"/>
              </w:rPr>
              <w:t>then</w:t>
            </w:r>
            <w:r w:rsidRPr="00282E45">
              <w:rPr>
                <w:rFonts w:asciiTheme="minorHAnsi" w:hAnsiTheme="minorHAnsi"/>
                <w:sz w:val="10"/>
                <w:szCs w:val="10"/>
              </w:rPr>
              <w:t xml:space="preserve"> value = R-8;</w:t>
            </w:r>
            <w:r w:rsidRPr="00C867C4">
              <w:rPr>
                <w:sz w:val="8"/>
                <w:szCs w:val="8"/>
              </w:rPr>
              <w:t>&gt;&gt;</w:t>
            </w:r>
          </w:p>
        </w:tc>
        <w:tc>
          <w:tcPr>
            <w:tcW w:w="900" w:type="dxa"/>
            <w:tcMar>
              <w:left w:w="29" w:type="dxa"/>
              <w:right w:w="29" w:type="dxa"/>
            </w:tcMar>
          </w:tcPr>
          <w:p w14:paraId="7452B1C7" w14:textId="5B0A28DF" w:rsidR="00C80E36" w:rsidRPr="006E47CD" w:rsidRDefault="001B3D5A" w:rsidP="00C80E36">
            <w:pPr>
              <w:pStyle w:val="PlainText"/>
              <w:rPr>
                <w:ins w:id="242" w:author="jmiller20191120" w:date="2019-11-25T15:23:00Z"/>
                <w:rFonts w:asciiTheme="minorHAnsi" w:hAnsiTheme="minorHAnsi" w:cs="Courier New"/>
                <w:sz w:val="9"/>
                <w:szCs w:val="9"/>
              </w:rPr>
            </w:pPr>
            <w:r w:rsidRPr="006E47CD">
              <w:rPr>
                <w:rFonts w:asciiTheme="minorHAnsi" w:hAnsiTheme="minorHAnsi" w:cs="Courier New"/>
                <w:sz w:val="9"/>
                <w:szCs w:val="9"/>
              </w:rPr>
              <w:t>&lt;&lt;</w:t>
            </w:r>
            <w:ins w:id="243" w:author="jmiller20191120" w:date="2019-11-25T15:23:00Z">
              <w:r w:rsidR="00C80E36" w:rsidRPr="006E47CD">
                <w:rPr>
                  <w:rFonts w:asciiTheme="minorHAnsi" w:hAnsiTheme="minorHAnsi" w:cs="Courier New"/>
                  <w:sz w:val="9"/>
                  <w:szCs w:val="9"/>
                </w:rPr>
                <w:t xml:space="preserve">if value in </w:t>
              </w:r>
              <w:r w:rsidR="00C80E36" w:rsidRPr="006E47CD">
                <w:rPr>
                  <w:rFonts w:asciiTheme="minorHAnsi" w:hAnsiTheme="minorHAnsi" w:cs="Courier New"/>
                  <w:sz w:val="9"/>
                  <w:szCs w:val="9"/>
                  <w:highlight w:val="yellow"/>
                </w:rPr>
                <w:t>D07</w:t>
              </w:r>
              <w:r w:rsidR="00C80E36" w:rsidRPr="006E47CD">
                <w:rPr>
                  <w:rFonts w:asciiTheme="minorHAnsi" w:hAnsiTheme="minorHAnsi" w:cs="Courier New"/>
                  <w:sz w:val="9"/>
                  <w:szCs w:val="9"/>
                </w:rPr>
                <w:t xml:space="preserve">= </w:t>
              </w:r>
            </w:ins>
          </w:p>
          <w:p w14:paraId="237B0D4A" w14:textId="77777777" w:rsidR="00C80E36" w:rsidRPr="006E47CD" w:rsidRDefault="00C80E36" w:rsidP="00C80E36">
            <w:pPr>
              <w:pStyle w:val="PlainText"/>
              <w:rPr>
                <w:ins w:id="244" w:author="jmiller20191120" w:date="2019-11-25T15:23:00Z"/>
                <w:rFonts w:asciiTheme="minorHAnsi" w:hAnsiTheme="minorHAnsi" w:cs="Courier New"/>
                <w:sz w:val="9"/>
                <w:szCs w:val="9"/>
              </w:rPr>
            </w:pPr>
            <w:ins w:id="245" w:author="jmiller20191120" w:date="2019-11-25T15:23:00Z">
              <w:r w:rsidRPr="006E47CD">
                <w:rPr>
                  <w:rFonts w:asciiTheme="minorHAnsi" w:hAnsiTheme="minorHAnsi" w:cs="Courier New"/>
                  <w:sz w:val="9"/>
                  <w:szCs w:val="9"/>
                </w:rPr>
                <w:t>[Multiple split Indoor Units combined Ducted and Ductless]</w:t>
              </w:r>
            </w:ins>
          </w:p>
          <w:p w14:paraId="42B99C3C" w14:textId="77777777" w:rsidR="00C80E36" w:rsidRPr="006E47CD" w:rsidRDefault="00C80E36" w:rsidP="00C80E36">
            <w:pPr>
              <w:pStyle w:val="PlainText"/>
              <w:rPr>
                <w:ins w:id="246" w:author="jmiller20191120" w:date="2019-11-25T15:23:00Z"/>
                <w:rFonts w:asciiTheme="minorHAnsi" w:hAnsiTheme="minorHAnsi" w:cs="Courier New"/>
                <w:sz w:val="9"/>
                <w:szCs w:val="9"/>
              </w:rPr>
            </w:pPr>
            <w:ins w:id="247" w:author="jmiller20191120" w:date="2019-11-25T15:23:00Z">
              <w:r w:rsidRPr="006E47CD">
                <w:rPr>
                  <w:rFonts w:asciiTheme="minorHAnsi" w:hAnsiTheme="minorHAnsi" w:cs="Courier New"/>
                  <w:sz w:val="9"/>
                  <w:szCs w:val="9"/>
                </w:rPr>
                <w:t>then pick one value from list below,</w:t>
              </w:r>
            </w:ins>
          </w:p>
          <w:p w14:paraId="1F9B998A" w14:textId="65AB8728" w:rsidR="001B3D5A" w:rsidRPr="006E47CD" w:rsidRDefault="00C80E36" w:rsidP="00C80E36">
            <w:pPr>
              <w:pStyle w:val="PlainText"/>
              <w:rPr>
                <w:rFonts w:asciiTheme="minorHAnsi" w:hAnsiTheme="minorHAnsi" w:cs="Courier New"/>
                <w:sz w:val="9"/>
                <w:szCs w:val="9"/>
              </w:rPr>
            </w:pPr>
            <w:ins w:id="248" w:author="jmiller20191120" w:date="2019-11-25T15:23:00Z">
              <w:r w:rsidRPr="006E47CD">
                <w:rPr>
                  <w:rFonts w:asciiTheme="minorHAnsi" w:hAnsiTheme="minorHAnsi" w:cs="Courier New"/>
                  <w:sz w:val="9"/>
                  <w:szCs w:val="9"/>
                </w:rPr>
                <w:t xml:space="preserve">else </w:t>
              </w:r>
            </w:ins>
            <w:r w:rsidR="001B3D5A" w:rsidRPr="006E47CD">
              <w:rPr>
                <w:rFonts w:asciiTheme="minorHAnsi" w:hAnsiTheme="minorHAnsi" w:cs="Courier New"/>
                <w:sz w:val="9"/>
                <w:szCs w:val="9"/>
              </w:rPr>
              <w:t xml:space="preserve">reference value from </w:t>
            </w:r>
            <w:r w:rsidR="001B3D5A" w:rsidRPr="006E47CD">
              <w:rPr>
                <w:rFonts w:asciiTheme="minorHAnsi" w:hAnsiTheme="minorHAnsi" w:cs="Courier New"/>
                <w:sz w:val="9"/>
                <w:szCs w:val="9"/>
                <w:highlight w:val="yellow"/>
              </w:rPr>
              <w:t>D07</w:t>
            </w:r>
            <w:r w:rsidR="001B3D5A" w:rsidRPr="006E47CD">
              <w:rPr>
                <w:rFonts w:asciiTheme="minorHAnsi" w:hAnsiTheme="minorHAnsi" w:cs="Courier New"/>
                <w:sz w:val="9"/>
                <w:szCs w:val="9"/>
              </w:rPr>
              <w:t xml:space="preserve"> as default.  Allow user to overwrite only the following default values from </w:t>
            </w:r>
            <w:r w:rsidR="001B3D5A" w:rsidRPr="006E47CD">
              <w:rPr>
                <w:rFonts w:asciiTheme="minorHAnsi" w:hAnsiTheme="minorHAnsi" w:cs="Courier New"/>
                <w:sz w:val="9"/>
                <w:szCs w:val="9"/>
                <w:highlight w:val="yellow"/>
              </w:rPr>
              <w:t>D07</w:t>
            </w:r>
            <w:r w:rsidR="001B3D5A" w:rsidRPr="006E47CD">
              <w:rPr>
                <w:rFonts w:asciiTheme="minorHAnsi" w:hAnsiTheme="minorHAnsi" w:cs="Courier New"/>
                <w:sz w:val="9"/>
                <w:szCs w:val="9"/>
              </w:rPr>
              <w:t>:</w:t>
            </w:r>
          </w:p>
          <w:p w14:paraId="1F9B998B" w14:textId="77777777" w:rsidR="001B3D5A" w:rsidRPr="006E47CD" w:rsidRDefault="001B3D5A" w:rsidP="00490AC8">
            <w:pPr>
              <w:pStyle w:val="PlainText"/>
              <w:rPr>
                <w:rFonts w:asciiTheme="minorHAnsi" w:hAnsiTheme="minorHAnsi" w:cs="Courier New"/>
                <w:sz w:val="9"/>
                <w:szCs w:val="9"/>
              </w:rPr>
            </w:pPr>
            <w:r w:rsidRPr="006E47CD">
              <w:rPr>
                <w:rFonts w:asciiTheme="minorHAnsi" w:hAnsiTheme="minorHAnsi" w:cs="Courier New"/>
                <w:b/>
                <w:sz w:val="9"/>
                <w:szCs w:val="9"/>
              </w:rPr>
              <w:t>*DuctsAttic</w:t>
            </w:r>
          </w:p>
          <w:p w14:paraId="1F9B998C" w14:textId="77777777" w:rsidR="001B3D5A" w:rsidRPr="006E47CD" w:rsidRDefault="001B3D5A" w:rsidP="00490AC8">
            <w:pPr>
              <w:pStyle w:val="PlainText"/>
              <w:rPr>
                <w:rFonts w:asciiTheme="minorHAnsi" w:hAnsiTheme="minorHAnsi" w:cs="Courier New"/>
                <w:sz w:val="9"/>
                <w:szCs w:val="9"/>
              </w:rPr>
            </w:pPr>
            <w:r w:rsidRPr="006E47CD">
              <w:rPr>
                <w:rFonts w:asciiTheme="minorHAnsi" w:hAnsiTheme="minorHAnsi" w:cs="Courier New"/>
                <w:b/>
                <w:sz w:val="9"/>
                <w:szCs w:val="9"/>
              </w:rPr>
              <w:t>*DuctsGarage</w:t>
            </w:r>
          </w:p>
          <w:p w14:paraId="1F9B998D" w14:textId="77777777" w:rsidR="001B3D5A" w:rsidRPr="006E47CD" w:rsidRDefault="001B3D5A" w:rsidP="00490AC8">
            <w:pPr>
              <w:pStyle w:val="PlainText"/>
              <w:rPr>
                <w:rFonts w:asciiTheme="minorHAnsi" w:hAnsiTheme="minorHAnsi" w:cs="Courier New"/>
                <w:sz w:val="9"/>
                <w:szCs w:val="9"/>
              </w:rPr>
            </w:pPr>
            <w:r w:rsidRPr="006E47CD">
              <w:rPr>
                <w:rFonts w:asciiTheme="minorHAnsi" w:hAnsiTheme="minorHAnsi" w:cs="Courier New"/>
                <w:b/>
                <w:sz w:val="9"/>
                <w:szCs w:val="9"/>
              </w:rPr>
              <w:t>*DuctsOutdoor;</w:t>
            </w:r>
          </w:p>
          <w:p w14:paraId="1F9B998E" w14:textId="77777777" w:rsidR="001B3D5A" w:rsidRPr="006E47CD" w:rsidRDefault="001B3D5A" w:rsidP="00490AC8">
            <w:pPr>
              <w:pStyle w:val="PlainText"/>
              <w:rPr>
                <w:rFonts w:asciiTheme="minorHAnsi" w:hAnsiTheme="minorHAnsi" w:cs="Courier New"/>
                <w:sz w:val="9"/>
                <w:szCs w:val="9"/>
              </w:rPr>
            </w:pPr>
            <w:r w:rsidRPr="006E47CD">
              <w:rPr>
                <w:rFonts w:asciiTheme="minorHAnsi" w:hAnsiTheme="minorHAnsi" w:cs="Courier New"/>
                <w:sz w:val="9"/>
                <w:szCs w:val="9"/>
              </w:rPr>
              <w:t xml:space="preserve">If </w:t>
            </w:r>
            <w:r w:rsidRPr="006E47CD">
              <w:rPr>
                <w:rFonts w:asciiTheme="minorHAnsi" w:hAnsiTheme="minorHAnsi"/>
                <w:sz w:val="9"/>
                <w:szCs w:val="9"/>
              </w:rPr>
              <w:t xml:space="preserve">overriding </w:t>
            </w:r>
            <w:r w:rsidRPr="006E47CD">
              <w:rPr>
                <w:rFonts w:asciiTheme="minorHAnsi" w:hAnsiTheme="minorHAnsi" w:cs="Courier New"/>
                <w:sz w:val="9"/>
                <w:szCs w:val="9"/>
              </w:rPr>
              <w:t xml:space="preserve">pick one from list: </w:t>
            </w:r>
          </w:p>
          <w:p w14:paraId="1F9B998F" w14:textId="77777777" w:rsidR="001B3D5A" w:rsidRPr="006E47CD" w:rsidRDefault="001B3D5A" w:rsidP="00490AC8">
            <w:pPr>
              <w:keepNext/>
              <w:rPr>
                <w:rFonts w:asciiTheme="minorHAnsi" w:hAnsiTheme="minorHAnsi"/>
                <w:sz w:val="9"/>
                <w:szCs w:val="9"/>
              </w:rPr>
            </w:pPr>
            <w:r w:rsidRPr="006E47CD">
              <w:rPr>
                <w:rFonts w:asciiTheme="minorHAnsi" w:hAnsiTheme="minorHAnsi"/>
                <w:sz w:val="9"/>
                <w:szCs w:val="9"/>
              </w:rPr>
              <w:t>*conditioned space-entirely,</w:t>
            </w:r>
          </w:p>
          <w:p w14:paraId="1F9B9990" w14:textId="77777777" w:rsidR="001B3D5A" w:rsidRPr="006E47CD" w:rsidRDefault="001B3D5A" w:rsidP="00490AC8">
            <w:pPr>
              <w:keepNext/>
              <w:rPr>
                <w:rFonts w:asciiTheme="minorHAnsi" w:hAnsiTheme="minorHAnsi"/>
                <w:sz w:val="9"/>
                <w:szCs w:val="9"/>
              </w:rPr>
            </w:pPr>
            <w:r w:rsidRPr="006E47CD">
              <w:rPr>
                <w:rFonts w:asciiTheme="minorHAnsi" w:hAnsiTheme="minorHAnsi"/>
                <w:sz w:val="9"/>
                <w:szCs w:val="9"/>
              </w:rPr>
              <w:t>*conditioned space -except 12ft,</w:t>
            </w:r>
          </w:p>
          <w:p w14:paraId="1F9B9991" w14:textId="77777777" w:rsidR="001B3D5A" w:rsidRPr="006E47CD" w:rsidRDefault="001B3D5A" w:rsidP="00490AC8">
            <w:pPr>
              <w:keepNext/>
              <w:rPr>
                <w:rFonts w:asciiTheme="minorHAnsi" w:hAnsiTheme="minorHAnsi"/>
                <w:sz w:val="9"/>
                <w:szCs w:val="9"/>
              </w:rPr>
            </w:pPr>
            <w:r w:rsidRPr="006E47CD">
              <w:rPr>
                <w:rFonts w:asciiTheme="minorHAnsi" w:hAnsiTheme="minorHAnsi"/>
                <w:sz w:val="9"/>
                <w:szCs w:val="9"/>
              </w:rPr>
              <w:t>*unconditioned attic,</w:t>
            </w:r>
          </w:p>
          <w:p w14:paraId="1F9B9992" w14:textId="77777777" w:rsidR="001B3D5A" w:rsidRPr="006E47CD" w:rsidRDefault="001B3D5A" w:rsidP="00490AC8">
            <w:pPr>
              <w:keepNext/>
              <w:rPr>
                <w:rFonts w:asciiTheme="minorHAnsi" w:hAnsiTheme="minorHAnsi"/>
                <w:sz w:val="9"/>
                <w:szCs w:val="9"/>
              </w:rPr>
            </w:pPr>
            <w:r w:rsidRPr="006E47CD">
              <w:rPr>
                <w:rFonts w:asciiTheme="minorHAnsi" w:hAnsiTheme="minorHAnsi"/>
                <w:sz w:val="9"/>
                <w:szCs w:val="9"/>
              </w:rPr>
              <w:t>*unconditioned crawl space,</w:t>
            </w:r>
          </w:p>
          <w:p w14:paraId="1F9B9993" w14:textId="77777777" w:rsidR="001B3D5A" w:rsidRPr="006E47CD" w:rsidRDefault="001B3D5A" w:rsidP="00490AC8">
            <w:pPr>
              <w:keepNext/>
              <w:rPr>
                <w:rFonts w:ascii="Calibri" w:hAnsi="Calibri" w:cs="Calibri"/>
                <w:sz w:val="9"/>
                <w:szCs w:val="9"/>
              </w:rPr>
            </w:pPr>
            <w:r w:rsidRPr="006E47CD">
              <w:rPr>
                <w:rFonts w:ascii="Calibri" w:hAnsi="Calibri" w:cs="Calibri"/>
                <w:sz w:val="9"/>
                <w:szCs w:val="9"/>
              </w:rPr>
              <w:t>*controlled ventilation crawl space</w:t>
            </w:r>
          </w:p>
          <w:p w14:paraId="1F9B9994" w14:textId="77777777" w:rsidR="001B3D5A" w:rsidRPr="006E47CD" w:rsidRDefault="001B3D5A" w:rsidP="00490AC8">
            <w:pPr>
              <w:keepNext/>
              <w:rPr>
                <w:rFonts w:ascii="Calibri" w:hAnsi="Calibri" w:cs="Calibri"/>
                <w:sz w:val="9"/>
                <w:szCs w:val="9"/>
              </w:rPr>
            </w:pPr>
            <w:r w:rsidRPr="006E47CD">
              <w:rPr>
                <w:rFonts w:ascii="Calibri" w:hAnsi="Calibri" w:cs="Calibri"/>
                <w:sz w:val="9"/>
                <w:szCs w:val="9"/>
              </w:rPr>
              <w:t>*unconditioned garage,</w:t>
            </w:r>
          </w:p>
          <w:p w14:paraId="1F9B9995" w14:textId="77777777" w:rsidR="001B3D5A" w:rsidRPr="006E47CD" w:rsidRDefault="001B3D5A" w:rsidP="00490AC8">
            <w:pPr>
              <w:keepNext/>
              <w:rPr>
                <w:rFonts w:asciiTheme="minorHAnsi" w:hAnsiTheme="minorHAnsi"/>
                <w:sz w:val="9"/>
                <w:szCs w:val="9"/>
              </w:rPr>
            </w:pPr>
            <w:r w:rsidRPr="006E47CD">
              <w:rPr>
                <w:rFonts w:asciiTheme="minorHAnsi" w:hAnsiTheme="minorHAnsi"/>
                <w:sz w:val="9"/>
                <w:szCs w:val="9"/>
              </w:rPr>
              <w:t>*unconditioned basement,</w:t>
            </w:r>
          </w:p>
          <w:p w14:paraId="1F9B9996" w14:textId="77777777" w:rsidR="001B3D5A" w:rsidRPr="006E47CD" w:rsidRDefault="001B3D5A" w:rsidP="00490AC8">
            <w:pPr>
              <w:rPr>
                <w:rFonts w:asciiTheme="minorHAnsi" w:hAnsiTheme="minorHAnsi"/>
                <w:sz w:val="9"/>
                <w:szCs w:val="9"/>
              </w:rPr>
            </w:pPr>
            <w:r w:rsidRPr="006E47CD">
              <w:rPr>
                <w:rFonts w:asciiTheme="minorHAnsi" w:hAnsiTheme="minorHAnsi"/>
                <w:sz w:val="9"/>
                <w:szCs w:val="9"/>
              </w:rPr>
              <w:t>*outdoors</w:t>
            </w:r>
          </w:p>
          <w:p w14:paraId="1F9B9997" w14:textId="77777777" w:rsidR="001B3D5A" w:rsidRPr="006E47CD" w:rsidRDefault="001B3D5A" w:rsidP="00490AC8">
            <w:pPr>
              <w:rPr>
                <w:rFonts w:asciiTheme="minorHAnsi" w:hAnsiTheme="minorHAnsi"/>
                <w:sz w:val="9"/>
                <w:szCs w:val="9"/>
              </w:rPr>
            </w:pPr>
            <w:r w:rsidRPr="006E47CD">
              <w:rPr>
                <w:rFonts w:asciiTheme="minorHAnsi" w:hAnsiTheme="minorHAnsi"/>
                <w:sz w:val="9"/>
                <w:szCs w:val="9"/>
              </w:rPr>
              <w:t>*Ducts located in multiple places</w:t>
            </w:r>
          </w:p>
          <w:p w14:paraId="5D09FA53" w14:textId="10FA1862" w:rsidR="001B3D5A" w:rsidRPr="006E47CD" w:rsidRDefault="001B3D5A" w:rsidP="00490AC8">
            <w:pPr>
              <w:rPr>
                <w:rFonts w:asciiTheme="minorHAnsi" w:hAnsiTheme="minorHAnsi"/>
                <w:sz w:val="9"/>
                <w:szCs w:val="9"/>
              </w:rPr>
            </w:pPr>
            <w:r w:rsidRPr="006E47CD">
              <w:rPr>
                <w:rFonts w:asciiTheme="minorHAnsi" w:hAnsiTheme="minorHAnsi"/>
                <w:sz w:val="9"/>
                <w:szCs w:val="9"/>
              </w:rPr>
              <w:t>*Verified low-leakage ducts entirely in conditioned space</w:t>
            </w:r>
          </w:p>
          <w:p w14:paraId="1F9B9998" w14:textId="77777777" w:rsidR="001B3D5A" w:rsidRPr="006E47CD" w:rsidRDefault="001B3D5A" w:rsidP="00490AC8">
            <w:pPr>
              <w:rPr>
                <w:rFonts w:asciiTheme="minorHAnsi" w:hAnsiTheme="minorHAnsi"/>
                <w:sz w:val="9"/>
                <w:szCs w:val="9"/>
              </w:rPr>
            </w:pPr>
          </w:p>
          <w:p w14:paraId="1F9B9999" w14:textId="77777777" w:rsidR="001B3D5A" w:rsidRPr="006E47CD" w:rsidRDefault="001B3D5A" w:rsidP="00490AC8">
            <w:pPr>
              <w:keepNext/>
              <w:rPr>
                <w:rFonts w:ascii="Calibri" w:hAnsi="Calibri"/>
                <w:sz w:val="9"/>
                <w:szCs w:val="9"/>
              </w:rPr>
            </w:pPr>
            <w:r w:rsidRPr="006E47CD">
              <w:rPr>
                <w:rFonts w:asciiTheme="minorHAnsi" w:hAnsiTheme="minorHAnsi"/>
                <w:sz w:val="9"/>
                <w:szCs w:val="9"/>
              </w:rPr>
              <w:t xml:space="preserve">flag non-default values and report in project status notes field; a revised CF1R may be required </w:t>
            </w:r>
            <w:r w:rsidRPr="006E47CD">
              <w:rPr>
                <w:rFonts w:ascii="Calibri" w:hAnsi="Calibri"/>
                <w:sz w:val="9"/>
                <w:szCs w:val="9"/>
              </w:rPr>
              <w:t>&gt;&gt;</w:t>
            </w:r>
          </w:p>
        </w:tc>
        <w:tc>
          <w:tcPr>
            <w:tcW w:w="900" w:type="dxa"/>
            <w:tcMar>
              <w:left w:w="29" w:type="dxa"/>
              <w:right w:w="29" w:type="dxa"/>
            </w:tcMar>
          </w:tcPr>
          <w:p w14:paraId="1F9B999A" w14:textId="325ADE94" w:rsidR="001B3D5A" w:rsidRPr="00282E45" w:rsidRDefault="001B3D5A" w:rsidP="00490AC8">
            <w:pPr>
              <w:rPr>
                <w:rFonts w:asciiTheme="minorHAnsi" w:hAnsiTheme="minorHAnsi"/>
                <w:sz w:val="10"/>
                <w:szCs w:val="10"/>
              </w:rPr>
            </w:pPr>
            <w:r w:rsidRPr="00282E45">
              <w:rPr>
                <w:rFonts w:asciiTheme="minorHAnsi" w:hAnsiTheme="minorHAnsi"/>
                <w:sz w:val="10"/>
                <w:szCs w:val="10"/>
              </w:rPr>
              <w:t>&lt;&lt;</w:t>
            </w:r>
            <w:r w:rsidRPr="00282E45">
              <w:rPr>
                <w:sz w:val="10"/>
                <w:szCs w:val="10"/>
              </w:rPr>
              <w:t xml:space="preserve"> </w:t>
            </w:r>
            <w:r w:rsidR="00C80E36" w:rsidRPr="00282E45">
              <w:rPr>
                <w:rFonts w:asciiTheme="minorHAnsi" w:hAnsiTheme="minorHAnsi"/>
                <w:sz w:val="10"/>
                <w:szCs w:val="10"/>
              </w:rPr>
              <w:t>calculated</w:t>
            </w:r>
            <w:r w:rsidRPr="00282E45">
              <w:rPr>
                <w:rFonts w:asciiTheme="minorHAnsi" w:hAnsiTheme="minorHAnsi"/>
                <w:sz w:val="10"/>
                <w:szCs w:val="10"/>
              </w:rPr>
              <w:t xml:space="preserve"> field: </w:t>
            </w:r>
          </w:p>
          <w:p w14:paraId="1F9B999B" w14:textId="77777777" w:rsidR="001B3D5A" w:rsidRPr="00282E45" w:rsidRDefault="001B3D5A" w:rsidP="00490AC8">
            <w:pPr>
              <w:rPr>
                <w:rFonts w:asciiTheme="minorHAnsi" w:hAnsiTheme="minorHAnsi"/>
                <w:sz w:val="10"/>
                <w:szCs w:val="10"/>
              </w:rPr>
            </w:pPr>
            <w:r w:rsidRPr="00282E45">
              <w:rPr>
                <w:rFonts w:asciiTheme="minorHAnsi" w:hAnsiTheme="minorHAnsi"/>
                <w:sz w:val="10"/>
                <w:szCs w:val="10"/>
              </w:rPr>
              <w:t xml:space="preserve">if </w:t>
            </w:r>
            <w:r w:rsidRPr="00282E45">
              <w:rPr>
                <w:rFonts w:asciiTheme="minorHAnsi" w:hAnsiTheme="minorHAnsi"/>
                <w:sz w:val="10"/>
                <w:szCs w:val="10"/>
                <w:highlight w:val="yellow"/>
              </w:rPr>
              <w:t>C10</w:t>
            </w:r>
            <w:r w:rsidRPr="00282E45">
              <w:rPr>
                <w:rFonts w:asciiTheme="minorHAnsi" w:hAnsiTheme="minorHAnsi"/>
                <w:sz w:val="10"/>
                <w:szCs w:val="10"/>
              </w:rPr>
              <w:t xml:space="preserve"> =Verified Duct System Design, </w:t>
            </w:r>
          </w:p>
          <w:p w14:paraId="1F9B999C" w14:textId="77777777" w:rsidR="001B3D5A" w:rsidRPr="00282E45" w:rsidRDefault="001B3D5A" w:rsidP="00490AC8">
            <w:pPr>
              <w:rPr>
                <w:rFonts w:asciiTheme="minorHAnsi" w:hAnsiTheme="minorHAnsi"/>
                <w:sz w:val="10"/>
                <w:szCs w:val="10"/>
              </w:rPr>
            </w:pPr>
            <w:r w:rsidRPr="00282E45">
              <w:rPr>
                <w:rFonts w:asciiTheme="minorHAnsi" w:hAnsiTheme="minorHAnsi"/>
                <w:sz w:val="10"/>
                <w:szCs w:val="10"/>
              </w:rPr>
              <w:t xml:space="preserve">then display text: </w:t>
            </w:r>
          </w:p>
          <w:p w14:paraId="1F9B999D" w14:textId="77777777" w:rsidR="001B3D5A" w:rsidRPr="00282E45" w:rsidRDefault="001B3D5A" w:rsidP="00490AC8">
            <w:pPr>
              <w:rPr>
                <w:rFonts w:asciiTheme="minorHAnsi" w:hAnsiTheme="minorHAnsi"/>
                <w:sz w:val="10"/>
                <w:szCs w:val="10"/>
              </w:rPr>
            </w:pPr>
            <w:r w:rsidRPr="00282E45">
              <w:rPr>
                <w:rFonts w:asciiTheme="minorHAnsi" w:hAnsiTheme="minorHAnsi"/>
                <w:sz w:val="10"/>
                <w:szCs w:val="10"/>
              </w:rPr>
              <w:t xml:space="preserve">    Verified </w:t>
            </w:r>
          </w:p>
          <w:p w14:paraId="1F9B999E" w14:textId="77777777" w:rsidR="001B3D5A" w:rsidRPr="00282E45" w:rsidRDefault="001B3D5A" w:rsidP="00490AC8">
            <w:pPr>
              <w:rPr>
                <w:rFonts w:asciiTheme="minorHAnsi" w:hAnsiTheme="minorHAnsi"/>
                <w:sz w:val="10"/>
                <w:szCs w:val="10"/>
              </w:rPr>
            </w:pPr>
            <w:r w:rsidRPr="00282E45">
              <w:rPr>
                <w:rFonts w:asciiTheme="minorHAnsi" w:hAnsiTheme="minorHAnsi"/>
                <w:sz w:val="10"/>
                <w:szCs w:val="10"/>
              </w:rPr>
              <w:t xml:space="preserve">    Duct </w:t>
            </w:r>
          </w:p>
          <w:p w14:paraId="1F9B999F" w14:textId="77777777" w:rsidR="001B3D5A" w:rsidRPr="00282E45" w:rsidRDefault="001B3D5A" w:rsidP="00490AC8">
            <w:pPr>
              <w:rPr>
                <w:rFonts w:asciiTheme="minorHAnsi" w:hAnsiTheme="minorHAnsi"/>
                <w:sz w:val="10"/>
                <w:szCs w:val="10"/>
              </w:rPr>
            </w:pPr>
            <w:r w:rsidRPr="00282E45">
              <w:rPr>
                <w:rFonts w:asciiTheme="minorHAnsi" w:hAnsiTheme="minorHAnsi"/>
                <w:sz w:val="10"/>
                <w:szCs w:val="10"/>
              </w:rPr>
              <w:t xml:space="preserve">    System</w:t>
            </w:r>
          </w:p>
          <w:p w14:paraId="1F9B99A0" w14:textId="77777777" w:rsidR="001B3D5A" w:rsidRPr="00282E45" w:rsidRDefault="001B3D5A" w:rsidP="00490AC8">
            <w:pPr>
              <w:rPr>
                <w:rFonts w:asciiTheme="minorHAnsi" w:hAnsiTheme="minorHAnsi"/>
                <w:sz w:val="10"/>
                <w:szCs w:val="10"/>
              </w:rPr>
            </w:pPr>
            <w:r w:rsidRPr="00282E45">
              <w:rPr>
                <w:rFonts w:asciiTheme="minorHAnsi" w:hAnsiTheme="minorHAnsi"/>
                <w:sz w:val="10"/>
                <w:szCs w:val="10"/>
              </w:rPr>
              <w:t xml:space="preserve">    Design;</w:t>
            </w:r>
          </w:p>
          <w:p w14:paraId="1F9B99A1" w14:textId="77777777" w:rsidR="001B3D5A" w:rsidRPr="00282E45" w:rsidRDefault="001B3D5A" w:rsidP="00490AC8">
            <w:pPr>
              <w:rPr>
                <w:rFonts w:asciiTheme="minorHAnsi" w:hAnsiTheme="minorHAnsi"/>
                <w:sz w:val="10"/>
                <w:szCs w:val="10"/>
              </w:rPr>
            </w:pPr>
          </w:p>
          <w:p w14:paraId="1F9B99A2" w14:textId="77777777" w:rsidR="001B3D5A" w:rsidRPr="00282E45" w:rsidRDefault="001B3D5A" w:rsidP="00490AC8">
            <w:pPr>
              <w:rPr>
                <w:rFonts w:asciiTheme="minorHAnsi" w:hAnsiTheme="minorHAnsi"/>
                <w:sz w:val="10"/>
                <w:szCs w:val="10"/>
              </w:rPr>
            </w:pPr>
            <w:r w:rsidRPr="00282E45">
              <w:rPr>
                <w:rFonts w:asciiTheme="minorHAnsi" w:hAnsiTheme="minorHAnsi"/>
                <w:sz w:val="10"/>
                <w:szCs w:val="10"/>
              </w:rPr>
              <w:t>else user pick from list:</w:t>
            </w:r>
          </w:p>
          <w:p w14:paraId="1F9B99A5" w14:textId="29822DC0" w:rsidR="001B3D5A" w:rsidRPr="00282E45" w:rsidRDefault="001B3D5A" w:rsidP="00490AC8">
            <w:pPr>
              <w:rPr>
                <w:rFonts w:asciiTheme="minorHAnsi" w:hAnsiTheme="minorHAnsi"/>
                <w:sz w:val="10"/>
                <w:szCs w:val="10"/>
              </w:rPr>
            </w:pPr>
            <w:r w:rsidRPr="00282E45">
              <w:rPr>
                <w:rFonts w:asciiTheme="minorHAnsi" w:hAnsiTheme="minorHAnsi"/>
                <w:sz w:val="10"/>
                <w:szCs w:val="10"/>
              </w:rPr>
              <w:t xml:space="preserve">*R-4.2, </w:t>
            </w:r>
          </w:p>
          <w:p w14:paraId="1F9B99A6" w14:textId="18CADB9B" w:rsidR="001B3D5A" w:rsidRPr="00282E45" w:rsidRDefault="001B3D5A" w:rsidP="00490AC8">
            <w:pPr>
              <w:rPr>
                <w:rFonts w:asciiTheme="minorHAnsi" w:hAnsiTheme="minorHAnsi"/>
                <w:sz w:val="10"/>
                <w:szCs w:val="10"/>
              </w:rPr>
            </w:pPr>
            <w:r w:rsidRPr="00282E45">
              <w:rPr>
                <w:rFonts w:asciiTheme="minorHAnsi" w:hAnsiTheme="minorHAnsi"/>
                <w:sz w:val="10"/>
                <w:szCs w:val="10"/>
              </w:rPr>
              <w:t xml:space="preserve">*R-6, </w:t>
            </w:r>
          </w:p>
          <w:p w14:paraId="1F9B99A7" w14:textId="4748A8D6" w:rsidR="001B3D5A" w:rsidRPr="00282E45" w:rsidRDefault="001B3D5A" w:rsidP="00490AC8">
            <w:pPr>
              <w:rPr>
                <w:rFonts w:asciiTheme="minorHAnsi" w:hAnsiTheme="minorHAnsi"/>
                <w:sz w:val="10"/>
                <w:szCs w:val="10"/>
              </w:rPr>
            </w:pPr>
            <w:r w:rsidRPr="00282E45">
              <w:rPr>
                <w:rFonts w:asciiTheme="minorHAnsi" w:hAnsiTheme="minorHAnsi"/>
                <w:sz w:val="10"/>
                <w:szCs w:val="10"/>
              </w:rPr>
              <w:t xml:space="preserve">*R-8, </w:t>
            </w:r>
          </w:p>
          <w:p w14:paraId="1F9B99A8" w14:textId="64C8C5B6" w:rsidR="001B3D5A" w:rsidRPr="00282E45" w:rsidRDefault="001B3D5A" w:rsidP="00490AC8">
            <w:pPr>
              <w:rPr>
                <w:rFonts w:asciiTheme="minorHAnsi" w:hAnsiTheme="minorHAnsi"/>
                <w:sz w:val="10"/>
                <w:szCs w:val="10"/>
              </w:rPr>
            </w:pPr>
            <w:r w:rsidRPr="00282E45">
              <w:rPr>
                <w:rFonts w:asciiTheme="minorHAnsi" w:hAnsiTheme="minorHAnsi"/>
                <w:sz w:val="10"/>
                <w:szCs w:val="10"/>
              </w:rPr>
              <w:t xml:space="preserve">*R-10, </w:t>
            </w:r>
          </w:p>
          <w:p w14:paraId="1F9B99A9" w14:textId="445FB613" w:rsidR="001B3D5A" w:rsidRPr="00282E45" w:rsidRDefault="001B3D5A" w:rsidP="00490AC8">
            <w:pPr>
              <w:rPr>
                <w:rFonts w:asciiTheme="minorHAnsi" w:hAnsiTheme="minorHAnsi"/>
                <w:sz w:val="10"/>
                <w:szCs w:val="10"/>
              </w:rPr>
            </w:pPr>
            <w:r w:rsidRPr="00282E45">
              <w:rPr>
                <w:rFonts w:asciiTheme="minorHAnsi" w:hAnsiTheme="minorHAnsi"/>
                <w:sz w:val="10"/>
                <w:szCs w:val="10"/>
              </w:rPr>
              <w:t xml:space="preserve">*R-12;  </w:t>
            </w:r>
          </w:p>
          <w:p w14:paraId="67BD0952" w14:textId="266B04FA" w:rsidR="001B3D5A" w:rsidRPr="00282E45" w:rsidRDefault="001B3D5A" w:rsidP="00D463A3">
            <w:pPr>
              <w:keepNext/>
              <w:rPr>
                <w:rFonts w:asciiTheme="minorHAnsi" w:hAnsiTheme="minorHAnsi"/>
                <w:sz w:val="10"/>
                <w:szCs w:val="10"/>
              </w:rPr>
            </w:pPr>
            <w:r w:rsidRPr="00282E45">
              <w:rPr>
                <w:rFonts w:asciiTheme="minorHAnsi" w:hAnsiTheme="minorHAnsi"/>
                <w:sz w:val="10"/>
                <w:szCs w:val="10"/>
              </w:rPr>
              <w:t xml:space="preserve">and check value: must be ≥ value in </w:t>
            </w:r>
            <w:r w:rsidRPr="00282E45">
              <w:rPr>
                <w:rFonts w:asciiTheme="minorHAnsi" w:hAnsiTheme="minorHAnsi"/>
                <w:sz w:val="10"/>
                <w:szCs w:val="10"/>
                <w:highlight w:val="yellow"/>
              </w:rPr>
              <w:t>L05</w:t>
            </w:r>
            <w:r w:rsidRPr="00282E45">
              <w:rPr>
                <w:rFonts w:asciiTheme="minorHAnsi" w:hAnsiTheme="minorHAnsi"/>
                <w:sz w:val="10"/>
                <w:szCs w:val="10"/>
              </w:rPr>
              <w:t xml:space="preserve">to comply subject to the following exceptions: </w:t>
            </w:r>
          </w:p>
          <w:p w14:paraId="5A1B8207" w14:textId="77777777" w:rsidR="001B3D5A" w:rsidRPr="00282E45" w:rsidRDefault="001B3D5A" w:rsidP="00D463A3">
            <w:pPr>
              <w:keepNext/>
              <w:rPr>
                <w:rFonts w:asciiTheme="minorHAnsi" w:hAnsiTheme="minorHAnsi"/>
                <w:sz w:val="10"/>
                <w:szCs w:val="10"/>
              </w:rPr>
            </w:pPr>
            <w:r w:rsidRPr="00282E45">
              <w:rPr>
                <w:rFonts w:asciiTheme="minorHAnsi" w:hAnsiTheme="minorHAnsi"/>
                <w:sz w:val="10"/>
                <w:szCs w:val="10"/>
              </w:rPr>
              <w:t xml:space="preserve">if D07= *LowLlCod - Verified low-leakage ducts in conditioned space,  </w:t>
            </w:r>
          </w:p>
          <w:p w14:paraId="6C582E51" w14:textId="77777777" w:rsidR="001B3D5A" w:rsidRPr="00282E45" w:rsidRDefault="001B3D5A" w:rsidP="00D463A3">
            <w:pPr>
              <w:keepNext/>
              <w:rPr>
                <w:rFonts w:asciiTheme="minorHAnsi" w:hAnsiTheme="minorHAnsi"/>
                <w:sz w:val="10"/>
                <w:szCs w:val="10"/>
              </w:rPr>
            </w:pPr>
            <w:r w:rsidRPr="00282E45">
              <w:rPr>
                <w:rFonts w:asciiTheme="minorHAnsi" w:hAnsiTheme="minorHAnsi"/>
                <w:sz w:val="10"/>
                <w:szCs w:val="10"/>
              </w:rPr>
              <w:t>then R-4.2 complies;</w:t>
            </w:r>
          </w:p>
          <w:p w14:paraId="0DF5C939" w14:textId="77777777" w:rsidR="001B3D5A" w:rsidRPr="00282E45" w:rsidRDefault="001B3D5A" w:rsidP="00D463A3">
            <w:pPr>
              <w:keepNext/>
              <w:rPr>
                <w:rFonts w:asciiTheme="minorHAnsi" w:hAnsiTheme="minorHAnsi"/>
                <w:sz w:val="10"/>
                <w:szCs w:val="10"/>
              </w:rPr>
            </w:pPr>
            <w:r w:rsidRPr="00282E45">
              <w:rPr>
                <w:rFonts w:asciiTheme="minorHAnsi" w:hAnsiTheme="minorHAnsi"/>
                <w:sz w:val="10"/>
                <w:szCs w:val="10"/>
              </w:rPr>
              <w:t>elseif J08=</w:t>
            </w:r>
          </w:p>
          <w:p w14:paraId="2935437C" w14:textId="77777777" w:rsidR="001B3D5A" w:rsidRPr="00282E45" w:rsidRDefault="001B3D5A" w:rsidP="00D463A3">
            <w:pPr>
              <w:keepNext/>
              <w:rPr>
                <w:rFonts w:asciiTheme="minorHAnsi" w:hAnsiTheme="minorHAnsi"/>
                <w:sz w:val="10"/>
                <w:szCs w:val="10"/>
              </w:rPr>
            </w:pPr>
            <w:r w:rsidRPr="00282E45">
              <w:rPr>
                <w:rFonts w:asciiTheme="minorHAnsi" w:hAnsiTheme="minorHAnsi"/>
                <w:sz w:val="10"/>
                <w:szCs w:val="10"/>
              </w:rPr>
              <w:t>*Ducts ≥R4.2 entirely in Conditioned Space,</w:t>
            </w:r>
          </w:p>
          <w:p w14:paraId="1E7DEC84" w14:textId="7B6AB33A" w:rsidR="001B3D5A" w:rsidRPr="00282E45" w:rsidRDefault="001B3D5A" w:rsidP="00D463A3">
            <w:pPr>
              <w:keepNext/>
              <w:rPr>
                <w:rFonts w:asciiTheme="minorHAnsi" w:hAnsiTheme="minorHAnsi"/>
                <w:sz w:val="10"/>
                <w:szCs w:val="10"/>
              </w:rPr>
            </w:pPr>
            <w:r w:rsidRPr="00282E45">
              <w:rPr>
                <w:rFonts w:asciiTheme="minorHAnsi" w:hAnsiTheme="minorHAnsi"/>
                <w:sz w:val="10"/>
                <w:szCs w:val="10"/>
              </w:rPr>
              <w:t>then R-4.2 complies;</w:t>
            </w:r>
          </w:p>
          <w:p w14:paraId="1BD848F1" w14:textId="3A6150A7" w:rsidR="001B3D5A" w:rsidRPr="00282E45" w:rsidRDefault="001B3D5A" w:rsidP="00490AC8">
            <w:pPr>
              <w:keepNext/>
              <w:rPr>
                <w:rFonts w:asciiTheme="minorHAnsi" w:hAnsiTheme="minorHAnsi"/>
                <w:sz w:val="10"/>
                <w:szCs w:val="10"/>
              </w:rPr>
            </w:pPr>
          </w:p>
          <w:p w14:paraId="1F9B99AC" w14:textId="77777777" w:rsidR="001B3D5A" w:rsidRPr="00282E45" w:rsidRDefault="001B3D5A" w:rsidP="00490AC8">
            <w:pPr>
              <w:keepNext/>
              <w:rPr>
                <w:rFonts w:asciiTheme="minorHAnsi" w:hAnsiTheme="minorHAnsi"/>
                <w:sz w:val="10"/>
                <w:szCs w:val="10"/>
              </w:rPr>
            </w:pPr>
          </w:p>
          <w:p w14:paraId="1F9B99AD" w14:textId="77777777" w:rsidR="001B3D5A" w:rsidRPr="00282E45" w:rsidRDefault="001B3D5A" w:rsidP="00490AC8">
            <w:pPr>
              <w:keepNext/>
              <w:rPr>
                <w:rFonts w:ascii="Calibri" w:hAnsi="Calibri"/>
                <w:sz w:val="10"/>
                <w:szCs w:val="10"/>
              </w:rPr>
            </w:pPr>
            <w:r w:rsidRPr="00282E45">
              <w:rPr>
                <w:rFonts w:asciiTheme="minorHAnsi" w:hAnsiTheme="minorHAnsi"/>
                <w:sz w:val="10"/>
                <w:szCs w:val="10"/>
              </w:rPr>
              <w:t>else flag non-compliant value and do not allow registration to proceed &gt;&gt;</w:t>
            </w:r>
          </w:p>
        </w:tc>
        <w:tc>
          <w:tcPr>
            <w:tcW w:w="900" w:type="dxa"/>
            <w:tcMar>
              <w:left w:w="29" w:type="dxa"/>
              <w:right w:w="29" w:type="dxa"/>
            </w:tcMar>
          </w:tcPr>
          <w:p w14:paraId="3A93588F" w14:textId="2ED4EA11" w:rsidR="00C80E36" w:rsidRPr="006E47CD" w:rsidRDefault="001B3D5A" w:rsidP="00C80E36">
            <w:pPr>
              <w:pStyle w:val="PlainText"/>
              <w:rPr>
                <w:ins w:id="249" w:author="jmiller20191120" w:date="2019-11-25T15:23:00Z"/>
                <w:rFonts w:asciiTheme="minorHAnsi" w:hAnsiTheme="minorHAnsi" w:cs="Courier New"/>
                <w:sz w:val="9"/>
                <w:szCs w:val="9"/>
              </w:rPr>
            </w:pPr>
            <w:r w:rsidRPr="006E47CD">
              <w:rPr>
                <w:rFonts w:asciiTheme="minorHAnsi" w:hAnsiTheme="minorHAnsi" w:cs="Courier New"/>
                <w:sz w:val="9"/>
                <w:szCs w:val="9"/>
              </w:rPr>
              <w:t>&lt;&lt;</w:t>
            </w:r>
            <w:ins w:id="250" w:author="jmiller20191120" w:date="2019-11-25T15:23:00Z">
              <w:r w:rsidR="00C80E36" w:rsidRPr="006E47CD">
                <w:rPr>
                  <w:rFonts w:asciiTheme="minorHAnsi" w:hAnsiTheme="minorHAnsi" w:cs="Courier New"/>
                  <w:sz w:val="9"/>
                  <w:szCs w:val="9"/>
                </w:rPr>
                <w:t xml:space="preserve">if value in </w:t>
              </w:r>
              <w:r w:rsidR="00C80E36" w:rsidRPr="006E47CD">
                <w:rPr>
                  <w:rFonts w:asciiTheme="minorHAnsi" w:hAnsiTheme="minorHAnsi" w:cs="Courier New"/>
                  <w:sz w:val="9"/>
                  <w:szCs w:val="9"/>
                  <w:highlight w:val="yellow"/>
                </w:rPr>
                <w:t>D07</w:t>
              </w:r>
              <w:r w:rsidR="00C80E36" w:rsidRPr="006E47CD">
                <w:rPr>
                  <w:rFonts w:asciiTheme="minorHAnsi" w:hAnsiTheme="minorHAnsi" w:cs="Courier New"/>
                  <w:sz w:val="9"/>
                  <w:szCs w:val="9"/>
                </w:rPr>
                <w:t xml:space="preserve">= </w:t>
              </w:r>
            </w:ins>
          </w:p>
          <w:p w14:paraId="41B940FD" w14:textId="77777777" w:rsidR="00C80E36" w:rsidRPr="006E47CD" w:rsidRDefault="00C80E36" w:rsidP="00C80E36">
            <w:pPr>
              <w:pStyle w:val="PlainText"/>
              <w:rPr>
                <w:ins w:id="251" w:author="jmiller20191120" w:date="2019-11-25T15:23:00Z"/>
                <w:rFonts w:asciiTheme="minorHAnsi" w:hAnsiTheme="minorHAnsi" w:cs="Courier New"/>
                <w:sz w:val="9"/>
                <w:szCs w:val="9"/>
              </w:rPr>
            </w:pPr>
            <w:ins w:id="252" w:author="jmiller20191120" w:date="2019-11-25T15:23:00Z">
              <w:r w:rsidRPr="006E47CD">
                <w:rPr>
                  <w:rFonts w:asciiTheme="minorHAnsi" w:hAnsiTheme="minorHAnsi" w:cs="Courier New"/>
                  <w:sz w:val="9"/>
                  <w:szCs w:val="9"/>
                </w:rPr>
                <w:t>[Multiple split Indoor Units combined Ducted and Ductless]</w:t>
              </w:r>
            </w:ins>
          </w:p>
          <w:p w14:paraId="7AFEF7FB" w14:textId="77777777" w:rsidR="00C80E36" w:rsidRPr="006E47CD" w:rsidRDefault="00C80E36" w:rsidP="00C80E36">
            <w:pPr>
              <w:pStyle w:val="PlainText"/>
              <w:rPr>
                <w:ins w:id="253" w:author="jmiller20191120" w:date="2019-11-25T15:23:00Z"/>
                <w:rFonts w:asciiTheme="minorHAnsi" w:hAnsiTheme="minorHAnsi" w:cs="Courier New"/>
                <w:sz w:val="9"/>
                <w:szCs w:val="9"/>
              </w:rPr>
            </w:pPr>
            <w:ins w:id="254" w:author="jmiller20191120" w:date="2019-11-25T15:23:00Z">
              <w:r w:rsidRPr="006E47CD">
                <w:rPr>
                  <w:rFonts w:asciiTheme="minorHAnsi" w:hAnsiTheme="minorHAnsi" w:cs="Courier New"/>
                  <w:sz w:val="9"/>
                  <w:szCs w:val="9"/>
                </w:rPr>
                <w:t>then pick one value from list below,</w:t>
              </w:r>
            </w:ins>
          </w:p>
          <w:p w14:paraId="1F9B99AE" w14:textId="227C62BA" w:rsidR="001B3D5A" w:rsidRPr="006E47CD" w:rsidRDefault="00C80E36" w:rsidP="00C80E36">
            <w:pPr>
              <w:pStyle w:val="PlainText"/>
              <w:rPr>
                <w:rFonts w:asciiTheme="minorHAnsi" w:hAnsiTheme="minorHAnsi" w:cs="Courier New"/>
                <w:sz w:val="9"/>
                <w:szCs w:val="9"/>
              </w:rPr>
            </w:pPr>
            <w:ins w:id="255" w:author="jmiller20191120" w:date="2019-11-25T15:23:00Z">
              <w:r w:rsidRPr="006E47CD">
                <w:rPr>
                  <w:rFonts w:asciiTheme="minorHAnsi" w:hAnsiTheme="minorHAnsi" w:cs="Courier New"/>
                  <w:sz w:val="9"/>
                  <w:szCs w:val="9"/>
                </w:rPr>
                <w:t xml:space="preserve">else </w:t>
              </w:r>
            </w:ins>
            <w:r w:rsidR="001B3D5A" w:rsidRPr="006E47CD">
              <w:rPr>
                <w:rFonts w:asciiTheme="minorHAnsi" w:hAnsiTheme="minorHAnsi" w:cs="Courier New"/>
                <w:sz w:val="9"/>
                <w:szCs w:val="9"/>
              </w:rPr>
              <w:t xml:space="preserve">reference value from </w:t>
            </w:r>
            <w:r w:rsidR="001B3D5A" w:rsidRPr="006E47CD">
              <w:rPr>
                <w:rFonts w:asciiTheme="minorHAnsi" w:hAnsiTheme="minorHAnsi" w:cs="Courier New"/>
                <w:sz w:val="9"/>
                <w:szCs w:val="9"/>
                <w:highlight w:val="yellow"/>
              </w:rPr>
              <w:t>D07</w:t>
            </w:r>
            <w:r w:rsidR="001B3D5A" w:rsidRPr="006E47CD">
              <w:rPr>
                <w:rFonts w:asciiTheme="minorHAnsi" w:hAnsiTheme="minorHAnsi" w:cs="Courier New"/>
                <w:sz w:val="9"/>
                <w:szCs w:val="9"/>
              </w:rPr>
              <w:t xml:space="preserve"> as default.  Allow user to overwrite only the following default values from </w:t>
            </w:r>
            <w:r w:rsidR="001B3D5A" w:rsidRPr="006E47CD">
              <w:rPr>
                <w:rFonts w:asciiTheme="minorHAnsi" w:hAnsiTheme="minorHAnsi" w:cs="Courier New"/>
                <w:sz w:val="9"/>
                <w:szCs w:val="9"/>
                <w:highlight w:val="yellow"/>
              </w:rPr>
              <w:t>D07</w:t>
            </w:r>
            <w:r w:rsidR="001B3D5A" w:rsidRPr="006E47CD">
              <w:rPr>
                <w:rFonts w:asciiTheme="minorHAnsi" w:hAnsiTheme="minorHAnsi" w:cs="Courier New"/>
                <w:sz w:val="9"/>
                <w:szCs w:val="9"/>
              </w:rPr>
              <w:t>:</w:t>
            </w:r>
          </w:p>
          <w:p w14:paraId="1F9B99AF" w14:textId="77777777" w:rsidR="001B3D5A" w:rsidRPr="006E47CD" w:rsidRDefault="001B3D5A" w:rsidP="00490AC8">
            <w:pPr>
              <w:pStyle w:val="PlainText"/>
              <w:rPr>
                <w:rFonts w:asciiTheme="minorHAnsi" w:hAnsiTheme="minorHAnsi" w:cs="Courier New"/>
                <w:sz w:val="9"/>
                <w:szCs w:val="9"/>
              </w:rPr>
            </w:pPr>
            <w:r w:rsidRPr="006E47CD">
              <w:rPr>
                <w:rFonts w:asciiTheme="minorHAnsi" w:hAnsiTheme="minorHAnsi" w:cs="Courier New"/>
                <w:b/>
                <w:sz w:val="9"/>
                <w:szCs w:val="9"/>
              </w:rPr>
              <w:t>*DuctsAttic</w:t>
            </w:r>
          </w:p>
          <w:p w14:paraId="1F9B99B0" w14:textId="77777777" w:rsidR="001B3D5A" w:rsidRPr="006E47CD" w:rsidRDefault="001B3D5A" w:rsidP="00490AC8">
            <w:pPr>
              <w:pStyle w:val="PlainText"/>
              <w:rPr>
                <w:rFonts w:asciiTheme="minorHAnsi" w:hAnsiTheme="minorHAnsi" w:cs="Courier New"/>
                <w:sz w:val="9"/>
                <w:szCs w:val="9"/>
              </w:rPr>
            </w:pPr>
            <w:r w:rsidRPr="006E47CD">
              <w:rPr>
                <w:rFonts w:asciiTheme="minorHAnsi" w:hAnsiTheme="minorHAnsi" w:cs="Courier New"/>
                <w:b/>
                <w:sz w:val="9"/>
                <w:szCs w:val="9"/>
              </w:rPr>
              <w:t>*DuctsGarage</w:t>
            </w:r>
          </w:p>
          <w:p w14:paraId="1F9B99B1" w14:textId="77777777" w:rsidR="001B3D5A" w:rsidRPr="006E47CD" w:rsidRDefault="001B3D5A" w:rsidP="00490AC8">
            <w:pPr>
              <w:pStyle w:val="PlainText"/>
              <w:rPr>
                <w:rFonts w:asciiTheme="minorHAnsi" w:hAnsiTheme="minorHAnsi" w:cs="Courier New"/>
                <w:sz w:val="9"/>
                <w:szCs w:val="9"/>
              </w:rPr>
            </w:pPr>
            <w:r w:rsidRPr="006E47CD">
              <w:rPr>
                <w:rFonts w:asciiTheme="minorHAnsi" w:hAnsiTheme="minorHAnsi" w:cs="Courier New"/>
                <w:b/>
                <w:sz w:val="9"/>
                <w:szCs w:val="9"/>
              </w:rPr>
              <w:t>*DuctsOutdoor;</w:t>
            </w:r>
          </w:p>
          <w:p w14:paraId="1F9B99B2" w14:textId="77777777" w:rsidR="001B3D5A" w:rsidRPr="006E47CD" w:rsidRDefault="001B3D5A" w:rsidP="00490AC8">
            <w:pPr>
              <w:pStyle w:val="PlainText"/>
              <w:rPr>
                <w:rFonts w:asciiTheme="minorHAnsi" w:hAnsiTheme="minorHAnsi" w:cs="Courier New"/>
                <w:sz w:val="9"/>
                <w:szCs w:val="9"/>
              </w:rPr>
            </w:pPr>
            <w:r w:rsidRPr="006E47CD">
              <w:rPr>
                <w:rFonts w:asciiTheme="minorHAnsi" w:hAnsiTheme="minorHAnsi" w:cs="Courier New"/>
                <w:sz w:val="9"/>
                <w:szCs w:val="9"/>
              </w:rPr>
              <w:t xml:space="preserve">If </w:t>
            </w:r>
            <w:r w:rsidRPr="006E47CD">
              <w:rPr>
                <w:rFonts w:asciiTheme="minorHAnsi" w:hAnsiTheme="minorHAnsi"/>
                <w:sz w:val="9"/>
                <w:szCs w:val="9"/>
              </w:rPr>
              <w:t xml:space="preserve">overriding </w:t>
            </w:r>
            <w:r w:rsidRPr="006E47CD">
              <w:rPr>
                <w:rFonts w:asciiTheme="minorHAnsi" w:hAnsiTheme="minorHAnsi" w:cs="Courier New"/>
                <w:sz w:val="9"/>
                <w:szCs w:val="9"/>
              </w:rPr>
              <w:t xml:space="preserve">pick one from list: </w:t>
            </w:r>
          </w:p>
          <w:p w14:paraId="1F9B99B3" w14:textId="77777777" w:rsidR="001B3D5A" w:rsidRPr="006E47CD" w:rsidRDefault="001B3D5A" w:rsidP="00490AC8">
            <w:pPr>
              <w:keepNext/>
              <w:rPr>
                <w:rFonts w:asciiTheme="minorHAnsi" w:hAnsiTheme="minorHAnsi"/>
                <w:sz w:val="9"/>
                <w:szCs w:val="9"/>
              </w:rPr>
            </w:pPr>
            <w:r w:rsidRPr="006E47CD">
              <w:rPr>
                <w:rFonts w:asciiTheme="minorHAnsi" w:hAnsiTheme="minorHAnsi"/>
                <w:sz w:val="9"/>
                <w:szCs w:val="9"/>
              </w:rPr>
              <w:t>*conditioned space-entirely,</w:t>
            </w:r>
          </w:p>
          <w:p w14:paraId="1F9B99B4" w14:textId="77777777" w:rsidR="001B3D5A" w:rsidRPr="006E47CD" w:rsidRDefault="001B3D5A" w:rsidP="00490AC8">
            <w:pPr>
              <w:keepNext/>
              <w:rPr>
                <w:rFonts w:asciiTheme="minorHAnsi" w:hAnsiTheme="minorHAnsi"/>
                <w:sz w:val="9"/>
                <w:szCs w:val="9"/>
              </w:rPr>
            </w:pPr>
            <w:r w:rsidRPr="006E47CD">
              <w:rPr>
                <w:rFonts w:asciiTheme="minorHAnsi" w:hAnsiTheme="minorHAnsi"/>
                <w:sz w:val="9"/>
                <w:szCs w:val="9"/>
              </w:rPr>
              <w:t>*conditioned space -except 12ft,</w:t>
            </w:r>
          </w:p>
          <w:p w14:paraId="1F9B99B5" w14:textId="77777777" w:rsidR="001B3D5A" w:rsidRPr="006E47CD" w:rsidRDefault="001B3D5A" w:rsidP="00490AC8">
            <w:pPr>
              <w:keepNext/>
              <w:rPr>
                <w:rFonts w:asciiTheme="minorHAnsi" w:hAnsiTheme="minorHAnsi"/>
                <w:sz w:val="9"/>
                <w:szCs w:val="9"/>
              </w:rPr>
            </w:pPr>
            <w:r w:rsidRPr="006E47CD">
              <w:rPr>
                <w:rFonts w:asciiTheme="minorHAnsi" w:hAnsiTheme="minorHAnsi"/>
                <w:sz w:val="9"/>
                <w:szCs w:val="9"/>
              </w:rPr>
              <w:t>*unconditioned attic,</w:t>
            </w:r>
          </w:p>
          <w:p w14:paraId="1F9B99B6" w14:textId="77777777" w:rsidR="001B3D5A" w:rsidRPr="006E47CD" w:rsidRDefault="001B3D5A" w:rsidP="00490AC8">
            <w:pPr>
              <w:keepNext/>
              <w:rPr>
                <w:rFonts w:asciiTheme="minorHAnsi" w:hAnsiTheme="minorHAnsi"/>
                <w:sz w:val="9"/>
                <w:szCs w:val="9"/>
              </w:rPr>
            </w:pPr>
            <w:r w:rsidRPr="006E47CD">
              <w:rPr>
                <w:rFonts w:asciiTheme="minorHAnsi" w:hAnsiTheme="minorHAnsi"/>
                <w:sz w:val="9"/>
                <w:szCs w:val="9"/>
              </w:rPr>
              <w:t>*unconditioned crawl space,</w:t>
            </w:r>
          </w:p>
          <w:p w14:paraId="1F9B99B7" w14:textId="77777777" w:rsidR="001B3D5A" w:rsidRPr="006E47CD" w:rsidRDefault="001B3D5A" w:rsidP="00490AC8">
            <w:pPr>
              <w:keepNext/>
              <w:rPr>
                <w:rFonts w:ascii="Calibri" w:hAnsi="Calibri" w:cs="Calibri"/>
                <w:sz w:val="9"/>
                <w:szCs w:val="9"/>
              </w:rPr>
            </w:pPr>
            <w:r w:rsidRPr="006E47CD">
              <w:rPr>
                <w:rFonts w:ascii="Calibri" w:hAnsi="Calibri" w:cs="Calibri"/>
                <w:sz w:val="9"/>
                <w:szCs w:val="9"/>
              </w:rPr>
              <w:t>*controlled ventilation crawl space</w:t>
            </w:r>
          </w:p>
          <w:p w14:paraId="1F9B99B8" w14:textId="77777777" w:rsidR="001B3D5A" w:rsidRPr="006E47CD" w:rsidRDefault="001B3D5A" w:rsidP="00490AC8">
            <w:pPr>
              <w:keepNext/>
              <w:rPr>
                <w:rFonts w:ascii="Calibri" w:hAnsi="Calibri" w:cs="Calibri"/>
                <w:sz w:val="9"/>
                <w:szCs w:val="9"/>
              </w:rPr>
            </w:pPr>
            <w:r w:rsidRPr="006E47CD">
              <w:rPr>
                <w:rFonts w:ascii="Calibri" w:hAnsi="Calibri" w:cs="Calibri"/>
                <w:sz w:val="9"/>
                <w:szCs w:val="9"/>
              </w:rPr>
              <w:t>*unconditioned garage,</w:t>
            </w:r>
          </w:p>
          <w:p w14:paraId="1F9B99B9" w14:textId="77777777" w:rsidR="001B3D5A" w:rsidRPr="006E47CD" w:rsidRDefault="001B3D5A" w:rsidP="00490AC8">
            <w:pPr>
              <w:keepNext/>
              <w:rPr>
                <w:rFonts w:asciiTheme="minorHAnsi" w:hAnsiTheme="minorHAnsi"/>
                <w:sz w:val="9"/>
                <w:szCs w:val="9"/>
              </w:rPr>
            </w:pPr>
            <w:r w:rsidRPr="006E47CD">
              <w:rPr>
                <w:rFonts w:asciiTheme="minorHAnsi" w:hAnsiTheme="minorHAnsi"/>
                <w:sz w:val="9"/>
                <w:szCs w:val="9"/>
              </w:rPr>
              <w:t>*unconditioned basement,</w:t>
            </w:r>
          </w:p>
          <w:p w14:paraId="1F9B99BA" w14:textId="77777777" w:rsidR="001B3D5A" w:rsidRPr="006E47CD" w:rsidRDefault="001B3D5A" w:rsidP="00490AC8">
            <w:pPr>
              <w:rPr>
                <w:rFonts w:asciiTheme="minorHAnsi" w:hAnsiTheme="minorHAnsi"/>
                <w:sz w:val="9"/>
                <w:szCs w:val="9"/>
              </w:rPr>
            </w:pPr>
            <w:r w:rsidRPr="006E47CD">
              <w:rPr>
                <w:rFonts w:asciiTheme="minorHAnsi" w:hAnsiTheme="minorHAnsi"/>
                <w:sz w:val="9"/>
                <w:szCs w:val="9"/>
              </w:rPr>
              <w:t>*outdoors</w:t>
            </w:r>
          </w:p>
          <w:p w14:paraId="1F9B99BB" w14:textId="77777777" w:rsidR="001B3D5A" w:rsidRPr="006E47CD" w:rsidRDefault="001B3D5A" w:rsidP="00490AC8">
            <w:pPr>
              <w:rPr>
                <w:rFonts w:asciiTheme="minorHAnsi" w:hAnsiTheme="minorHAnsi"/>
                <w:sz w:val="9"/>
                <w:szCs w:val="9"/>
              </w:rPr>
            </w:pPr>
            <w:r w:rsidRPr="006E47CD">
              <w:rPr>
                <w:rFonts w:asciiTheme="minorHAnsi" w:hAnsiTheme="minorHAnsi"/>
                <w:sz w:val="9"/>
                <w:szCs w:val="9"/>
              </w:rPr>
              <w:t>*Ducts located in multiple places</w:t>
            </w:r>
          </w:p>
          <w:p w14:paraId="76BB8D8B" w14:textId="2A54CA71" w:rsidR="001B3D5A" w:rsidRPr="006E47CD" w:rsidRDefault="001B3D5A" w:rsidP="00490AC8">
            <w:pPr>
              <w:rPr>
                <w:rFonts w:asciiTheme="minorHAnsi" w:hAnsiTheme="minorHAnsi"/>
                <w:sz w:val="9"/>
                <w:szCs w:val="9"/>
              </w:rPr>
            </w:pPr>
            <w:r w:rsidRPr="006E47CD">
              <w:rPr>
                <w:rFonts w:asciiTheme="minorHAnsi" w:hAnsiTheme="minorHAnsi"/>
                <w:sz w:val="9"/>
                <w:szCs w:val="9"/>
              </w:rPr>
              <w:t>Verified low-leakage ducts entirely in conditioned space</w:t>
            </w:r>
          </w:p>
          <w:p w14:paraId="1F9B99BC" w14:textId="77777777" w:rsidR="001B3D5A" w:rsidRPr="006E47CD" w:rsidRDefault="001B3D5A" w:rsidP="00490AC8">
            <w:pPr>
              <w:rPr>
                <w:rFonts w:asciiTheme="minorHAnsi" w:hAnsiTheme="minorHAnsi"/>
                <w:sz w:val="9"/>
                <w:szCs w:val="9"/>
              </w:rPr>
            </w:pPr>
          </w:p>
          <w:p w14:paraId="1F9B99BD" w14:textId="77777777" w:rsidR="001B3D5A" w:rsidRPr="00C80E36" w:rsidRDefault="001B3D5A" w:rsidP="00490AC8">
            <w:pPr>
              <w:keepNext/>
              <w:rPr>
                <w:rFonts w:ascii="Calibri" w:hAnsi="Calibri"/>
                <w:sz w:val="8"/>
                <w:szCs w:val="8"/>
              </w:rPr>
            </w:pPr>
            <w:r w:rsidRPr="006E47CD">
              <w:rPr>
                <w:rFonts w:asciiTheme="minorHAnsi" w:hAnsiTheme="minorHAnsi"/>
                <w:sz w:val="9"/>
                <w:szCs w:val="9"/>
              </w:rPr>
              <w:t xml:space="preserve">flag non-default values and report in project status notes field; a revised CF1R may be required </w:t>
            </w:r>
            <w:r w:rsidRPr="006E47CD">
              <w:rPr>
                <w:rFonts w:ascii="Calibri" w:hAnsi="Calibri"/>
                <w:sz w:val="9"/>
                <w:szCs w:val="9"/>
              </w:rPr>
              <w:t>&gt;&gt;</w:t>
            </w:r>
          </w:p>
        </w:tc>
        <w:tc>
          <w:tcPr>
            <w:tcW w:w="900" w:type="dxa"/>
            <w:tcMar>
              <w:left w:w="29" w:type="dxa"/>
              <w:right w:w="29" w:type="dxa"/>
            </w:tcMar>
          </w:tcPr>
          <w:p w14:paraId="1F9B99BE" w14:textId="083FB502" w:rsidR="001B3D5A" w:rsidRPr="004C678C" w:rsidRDefault="001B3D5A" w:rsidP="00490AC8">
            <w:pPr>
              <w:rPr>
                <w:rFonts w:asciiTheme="minorHAnsi" w:hAnsiTheme="minorHAnsi"/>
                <w:sz w:val="10"/>
                <w:szCs w:val="10"/>
              </w:rPr>
            </w:pPr>
            <w:r w:rsidRPr="004C678C">
              <w:rPr>
                <w:rFonts w:asciiTheme="minorHAnsi" w:hAnsiTheme="minorHAnsi"/>
                <w:sz w:val="10"/>
                <w:szCs w:val="10"/>
              </w:rPr>
              <w:t>&lt;&lt;</w:t>
            </w:r>
            <w:r w:rsidR="00C80E36" w:rsidRPr="004C678C">
              <w:rPr>
                <w:rFonts w:asciiTheme="minorHAnsi" w:hAnsiTheme="minorHAnsi"/>
                <w:sz w:val="10"/>
                <w:szCs w:val="10"/>
              </w:rPr>
              <w:t>calculated</w:t>
            </w:r>
            <w:r w:rsidRPr="004C678C">
              <w:rPr>
                <w:rFonts w:asciiTheme="minorHAnsi" w:hAnsiTheme="minorHAnsi"/>
                <w:sz w:val="10"/>
                <w:szCs w:val="10"/>
              </w:rPr>
              <w:t xml:space="preserve"> field: </w:t>
            </w:r>
          </w:p>
          <w:p w14:paraId="1F9B99BF" w14:textId="77777777" w:rsidR="001B3D5A" w:rsidRPr="004C678C" w:rsidRDefault="001B3D5A" w:rsidP="00490AC8">
            <w:pPr>
              <w:rPr>
                <w:rFonts w:asciiTheme="minorHAnsi" w:hAnsiTheme="minorHAnsi"/>
                <w:sz w:val="10"/>
                <w:szCs w:val="10"/>
              </w:rPr>
            </w:pPr>
            <w:r w:rsidRPr="004C678C">
              <w:rPr>
                <w:rFonts w:asciiTheme="minorHAnsi" w:hAnsiTheme="minorHAnsi"/>
                <w:sz w:val="10"/>
                <w:szCs w:val="10"/>
              </w:rPr>
              <w:t xml:space="preserve">if </w:t>
            </w:r>
            <w:r w:rsidRPr="004C678C">
              <w:rPr>
                <w:rFonts w:asciiTheme="minorHAnsi" w:hAnsiTheme="minorHAnsi"/>
                <w:sz w:val="10"/>
                <w:szCs w:val="10"/>
                <w:highlight w:val="yellow"/>
              </w:rPr>
              <w:t>C10</w:t>
            </w:r>
            <w:r w:rsidRPr="004C678C">
              <w:rPr>
                <w:rFonts w:asciiTheme="minorHAnsi" w:hAnsiTheme="minorHAnsi"/>
                <w:sz w:val="10"/>
                <w:szCs w:val="10"/>
              </w:rPr>
              <w:t xml:space="preserve"> =Verified Duct System Design, </w:t>
            </w:r>
          </w:p>
          <w:p w14:paraId="1F9B99C0" w14:textId="77777777" w:rsidR="001B3D5A" w:rsidRPr="004C678C" w:rsidRDefault="001B3D5A" w:rsidP="00490AC8">
            <w:pPr>
              <w:rPr>
                <w:rFonts w:asciiTheme="minorHAnsi" w:hAnsiTheme="minorHAnsi"/>
                <w:sz w:val="10"/>
                <w:szCs w:val="10"/>
              </w:rPr>
            </w:pPr>
            <w:r w:rsidRPr="004C678C">
              <w:rPr>
                <w:rFonts w:asciiTheme="minorHAnsi" w:hAnsiTheme="minorHAnsi"/>
                <w:sz w:val="10"/>
                <w:szCs w:val="10"/>
              </w:rPr>
              <w:t xml:space="preserve">then display text: </w:t>
            </w:r>
          </w:p>
          <w:p w14:paraId="1F9B99C1" w14:textId="77777777" w:rsidR="001B3D5A" w:rsidRPr="004C678C" w:rsidRDefault="001B3D5A" w:rsidP="00490AC8">
            <w:pPr>
              <w:rPr>
                <w:rFonts w:asciiTheme="minorHAnsi" w:hAnsiTheme="minorHAnsi"/>
                <w:sz w:val="10"/>
                <w:szCs w:val="10"/>
              </w:rPr>
            </w:pPr>
            <w:r w:rsidRPr="004C678C">
              <w:rPr>
                <w:rFonts w:asciiTheme="minorHAnsi" w:hAnsiTheme="minorHAnsi"/>
                <w:sz w:val="10"/>
                <w:szCs w:val="10"/>
              </w:rPr>
              <w:t xml:space="preserve">    Verified </w:t>
            </w:r>
          </w:p>
          <w:p w14:paraId="1F9B99C2" w14:textId="77777777" w:rsidR="001B3D5A" w:rsidRPr="004C678C" w:rsidRDefault="001B3D5A" w:rsidP="00490AC8">
            <w:pPr>
              <w:rPr>
                <w:rFonts w:asciiTheme="minorHAnsi" w:hAnsiTheme="minorHAnsi"/>
                <w:sz w:val="10"/>
                <w:szCs w:val="10"/>
              </w:rPr>
            </w:pPr>
            <w:r w:rsidRPr="004C678C">
              <w:rPr>
                <w:rFonts w:asciiTheme="minorHAnsi" w:hAnsiTheme="minorHAnsi"/>
                <w:sz w:val="10"/>
                <w:szCs w:val="10"/>
              </w:rPr>
              <w:t xml:space="preserve">    Duct </w:t>
            </w:r>
          </w:p>
          <w:p w14:paraId="1F9B99C3" w14:textId="77777777" w:rsidR="001B3D5A" w:rsidRPr="004C678C" w:rsidRDefault="001B3D5A" w:rsidP="00490AC8">
            <w:pPr>
              <w:rPr>
                <w:rFonts w:asciiTheme="minorHAnsi" w:hAnsiTheme="minorHAnsi"/>
                <w:sz w:val="10"/>
                <w:szCs w:val="10"/>
              </w:rPr>
            </w:pPr>
            <w:r w:rsidRPr="004C678C">
              <w:rPr>
                <w:rFonts w:asciiTheme="minorHAnsi" w:hAnsiTheme="minorHAnsi"/>
                <w:sz w:val="10"/>
                <w:szCs w:val="10"/>
              </w:rPr>
              <w:t xml:space="preserve">    System</w:t>
            </w:r>
          </w:p>
          <w:p w14:paraId="1F9B99C4" w14:textId="77777777" w:rsidR="001B3D5A" w:rsidRPr="004C678C" w:rsidRDefault="001B3D5A" w:rsidP="00490AC8">
            <w:pPr>
              <w:rPr>
                <w:rFonts w:asciiTheme="minorHAnsi" w:hAnsiTheme="minorHAnsi"/>
                <w:sz w:val="10"/>
                <w:szCs w:val="10"/>
              </w:rPr>
            </w:pPr>
            <w:r w:rsidRPr="004C678C">
              <w:rPr>
                <w:rFonts w:asciiTheme="minorHAnsi" w:hAnsiTheme="minorHAnsi"/>
                <w:sz w:val="10"/>
                <w:szCs w:val="10"/>
              </w:rPr>
              <w:t xml:space="preserve">    Design;</w:t>
            </w:r>
          </w:p>
          <w:p w14:paraId="1F9B99C5" w14:textId="77777777" w:rsidR="001B3D5A" w:rsidRPr="004C678C" w:rsidRDefault="001B3D5A" w:rsidP="00490AC8">
            <w:pPr>
              <w:rPr>
                <w:rFonts w:asciiTheme="minorHAnsi" w:hAnsiTheme="minorHAnsi"/>
                <w:sz w:val="10"/>
                <w:szCs w:val="10"/>
              </w:rPr>
            </w:pPr>
          </w:p>
          <w:p w14:paraId="1F9B99C6" w14:textId="77777777" w:rsidR="001B3D5A" w:rsidRPr="004C678C" w:rsidRDefault="001B3D5A" w:rsidP="00490AC8">
            <w:pPr>
              <w:rPr>
                <w:rFonts w:asciiTheme="minorHAnsi" w:hAnsiTheme="minorHAnsi"/>
                <w:sz w:val="10"/>
                <w:szCs w:val="10"/>
              </w:rPr>
            </w:pPr>
            <w:r w:rsidRPr="004C678C">
              <w:rPr>
                <w:rFonts w:asciiTheme="minorHAnsi" w:hAnsiTheme="minorHAnsi"/>
                <w:sz w:val="10"/>
                <w:szCs w:val="10"/>
              </w:rPr>
              <w:t>else user pick from list:</w:t>
            </w:r>
          </w:p>
          <w:p w14:paraId="1F9B99C9" w14:textId="17ECE9BA" w:rsidR="001B3D5A" w:rsidRPr="004C678C" w:rsidRDefault="001B3D5A" w:rsidP="00490AC8">
            <w:pPr>
              <w:rPr>
                <w:rFonts w:asciiTheme="minorHAnsi" w:hAnsiTheme="minorHAnsi"/>
                <w:sz w:val="10"/>
                <w:szCs w:val="10"/>
              </w:rPr>
            </w:pPr>
            <w:r w:rsidRPr="004C678C">
              <w:rPr>
                <w:rFonts w:asciiTheme="minorHAnsi" w:hAnsiTheme="minorHAnsi"/>
                <w:sz w:val="10"/>
                <w:szCs w:val="10"/>
              </w:rPr>
              <w:t xml:space="preserve">*R-4.2, </w:t>
            </w:r>
          </w:p>
          <w:p w14:paraId="1F9B99CA" w14:textId="6220D7E2" w:rsidR="001B3D5A" w:rsidRPr="004C678C" w:rsidRDefault="001B3D5A" w:rsidP="00490AC8">
            <w:pPr>
              <w:rPr>
                <w:rFonts w:asciiTheme="minorHAnsi" w:hAnsiTheme="minorHAnsi"/>
                <w:sz w:val="10"/>
                <w:szCs w:val="10"/>
              </w:rPr>
            </w:pPr>
            <w:r w:rsidRPr="004C678C">
              <w:rPr>
                <w:rFonts w:asciiTheme="minorHAnsi" w:hAnsiTheme="minorHAnsi"/>
                <w:sz w:val="10"/>
                <w:szCs w:val="10"/>
              </w:rPr>
              <w:t xml:space="preserve">*R-6, </w:t>
            </w:r>
          </w:p>
          <w:p w14:paraId="1F9B99CB" w14:textId="532F5B14" w:rsidR="001B3D5A" w:rsidRPr="004C678C" w:rsidRDefault="001B3D5A" w:rsidP="00490AC8">
            <w:pPr>
              <w:rPr>
                <w:rFonts w:asciiTheme="minorHAnsi" w:hAnsiTheme="minorHAnsi"/>
                <w:sz w:val="10"/>
                <w:szCs w:val="10"/>
              </w:rPr>
            </w:pPr>
            <w:r w:rsidRPr="004C678C">
              <w:rPr>
                <w:rFonts w:asciiTheme="minorHAnsi" w:hAnsiTheme="minorHAnsi"/>
                <w:sz w:val="10"/>
                <w:szCs w:val="10"/>
              </w:rPr>
              <w:t xml:space="preserve">*R-8, </w:t>
            </w:r>
          </w:p>
          <w:p w14:paraId="1F9B99CC" w14:textId="31AD806F" w:rsidR="001B3D5A" w:rsidRPr="004C678C" w:rsidRDefault="001B3D5A" w:rsidP="00490AC8">
            <w:pPr>
              <w:rPr>
                <w:rFonts w:asciiTheme="minorHAnsi" w:hAnsiTheme="minorHAnsi"/>
                <w:sz w:val="10"/>
                <w:szCs w:val="10"/>
              </w:rPr>
            </w:pPr>
            <w:r w:rsidRPr="004C678C">
              <w:rPr>
                <w:rFonts w:asciiTheme="minorHAnsi" w:hAnsiTheme="minorHAnsi"/>
                <w:sz w:val="10"/>
                <w:szCs w:val="10"/>
              </w:rPr>
              <w:t xml:space="preserve">*R-10, </w:t>
            </w:r>
          </w:p>
          <w:p w14:paraId="1F9B99CD" w14:textId="10F256BC" w:rsidR="001B3D5A" w:rsidRPr="004C678C" w:rsidRDefault="001B3D5A" w:rsidP="00490AC8">
            <w:pPr>
              <w:rPr>
                <w:rFonts w:asciiTheme="minorHAnsi" w:hAnsiTheme="minorHAnsi"/>
                <w:sz w:val="10"/>
                <w:szCs w:val="10"/>
              </w:rPr>
            </w:pPr>
            <w:r w:rsidRPr="004C678C">
              <w:rPr>
                <w:rFonts w:asciiTheme="minorHAnsi" w:hAnsiTheme="minorHAnsi"/>
                <w:sz w:val="10"/>
                <w:szCs w:val="10"/>
              </w:rPr>
              <w:t xml:space="preserve">*R-12;  </w:t>
            </w:r>
          </w:p>
          <w:p w14:paraId="71EDD357" w14:textId="51A86006" w:rsidR="001B3D5A" w:rsidRPr="004C678C" w:rsidRDefault="001B3D5A" w:rsidP="00490AC8">
            <w:pPr>
              <w:keepNext/>
              <w:rPr>
                <w:rFonts w:asciiTheme="minorHAnsi" w:hAnsiTheme="minorHAnsi"/>
                <w:sz w:val="10"/>
                <w:szCs w:val="10"/>
              </w:rPr>
            </w:pPr>
            <w:r w:rsidRPr="004C678C">
              <w:rPr>
                <w:rFonts w:asciiTheme="minorHAnsi" w:hAnsiTheme="minorHAnsi"/>
                <w:sz w:val="10"/>
                <w:szCs w:val="10"/>
              </w:rPr>
              <w:t xml:space="preserve">and check value: must be ≥ value in </w:t>
            </w:r>
            <w:r w:rsidRPr="004C678C">
              <w:rPr>
                <w:rFonts w:asciiTheme="minorHAnsi" w:hAnsiTheme="minorHAnsi"/>
                <w:sz w:val="10"/>
                <w:szCs w:val="10"/>
                <w:highlight w:val="yellow"/>
              </w:rPr>
              <w:t>L05</w:t>
            </w:r>
            <w:r w:rsidRPr="004C678C">
              <w:rPr>
                <w:rFonts w:asciiTheme="minorHAnsi" w:hAnsiTheme="minorHAnsi"/>
                <w:sz w:val="10"/>
                <w:szCs w:val="10"/>
              </w:rPr>
              <w:t xml:space="preserve">, </w:t>
            </w:r>
          </w:p>
          <w:p w14:paraId="061DC476" w14:textId="77777777" w:rsidR="001B3D5A" w:rsidRPr="004C678C" w:rsidRDefault="001B3D5A" w:rsidP="00490AC8">
            <w:pPr>
              <w:keepNext/>
              <w:rPr>
                <w:rFonts w:asciiTheme="minorHAnsi" w:hAnsiTheme="minorHAnsi"/>
                <w:sz w:val="10"/>
                <w:szCs w:val="10"/>
              </w:rPr>
            </w:pPr>
          </w:p>
          <w:p w14:paraId="7509BE3B" w14:textId="77777777" w:rsidR="001B3D5A" w:rsidRPr="004C678C" w:rsidRDefault="001B3D5A" w:rsidP="00D463A3">
            <w:pPr>
              <w:keepNext/>
              <w:rPr>
                <w:rFonts w:asciiTheme="minorHAnsi" w:hAnsiTheme="minorHAnsi"/>
                <w:sz w:val="10"/>
                <w:szCs w:val="10"/>
              </w:rPr>
            </w:pPr>
            <w:r w:rsidRPr="004C678C">
              <w:rPr>
                <w:rFonts w:asciiTheme="minorHAnsi" w:hAnsiTheme="minorHAnsi"/>
                <w:sz w:val="10"/>
                <w:szCs w:val="10"/>
              </w:rPr>
              <w:t xml:space="preserve">to comply subject to the following exceptions: </w:t>
            </w:r>
          </w:p>
          <w:p w14:paraId="11D3CB95" w14:textId="77777777" w:rsidR="001B3D5A" w:rsidRPr="004C678C" w:rsidRDefault="001B3D5A" w:rsidP="00D463A3">
            <w:pPr>
              <w:keepNext/>
              <w:rPr>
                <w:rFonts w:asciiTheme="minorHAnsi" w:hAnsiTheme="minorHAnsi"/>
                <w:sz w:val="10"/>
                <w:szCs w:val="10"/>
              </w:rPr>
            </w:pPr>
            <w:r w:rsidRPr="004C678C">
              <w:rPr>
                <w:rFonts w:asciiTheme="minorHAnsi" w:hAnsiTheme="minorHAnsi"/>
                <w:sz w:val="10"/>
                <w:szCs w:val="10"/>
              </w:rPr>
              <w:t xml:space="preserve">if D07= *LowLlCod - Verified low-leakage ducts in conditioned space,  </w:t>
            </w:r>
          </w:p>
          <w:p w14:paraId="0535C735" w14:textId="77777777" w:rsidR="001B3D5A" w:rsidRPr="004C678C" w:rsidRDefault="001B3D5A" w:rsidP="00D463A3">
            <w:pPr>
              <w:keepNext/>
              <w:rPr>
                <w:rFonts w:asciiTheme="minorHAnsi" w:hAnsiTheme="minorHAnsi"/>
                <w:sz w:val="10"/>
                <w:szCs w:val="10"/>
              </w:rPr>
            </w:pPr>
            <w:r w:rsidRPr="004C678C">
              <w:rPr>
                <w:rFonts w:asciiTheme="minorHAnsi" w:hAnsiTheme="minorHAnsi"/>
                <w:sz w:val="10"/>
                <w:szCs w:val="10"/>
              </w:rPr>
              <w:t>then R-4.2 complies;</w:t>
            </w:r>
          </w:p>
          <w:p w14:paraId="7B27F8F1" w14:textId="77777777" w:rsidR="001B3D5A" w:rsidRPr="004C678C" w:rsidRDefault="001B3D5A" w:rsidP="00D463A3">
            <w:pPr>
              <w:keepNext/>
              <w:rPr>
                <w:rFonts w:asciiTheme="minorHAnsi" w:hAnsiTheme="minorHAnsi"/>
                <w:sz w:val="10"/>
                <w:szCs w:val="10"/>
              </w:rPr>
            </w:pPr>
            <w:r w:rsidRPr="004C678C">
              <w:rPr>
                <w:rFonts w:asciiTheme="minorHAnsi" w:hAnsiTheme="minorHAnsi"/>
                <w:sz w:val="10"/>
                <w:szCs w:val="10"/>
              </w:rPr>
              <w:t>elseif J08=</w:t>
            </w:r>
          </w:p>
          <w:p w14:paraId="47863AB3" w14:textId="77777777" w:rsidR="001B3D5A" w:rsidRPr="004C678C" w:rsidRDefault="001B3D5A" w:rsidP="00D463A3">
            <w:pPr>
              <w:keepNext/>
              <w:rPr>
                <w:rFonts w:asciiTheme="minorHAnsi" w:hAnsiTheme="minorHAnsi"/>
                <w:sz w:val="10"/>
                <w:szCs w:val="10"/>
              </w:rPr>
            </w:pPr>
            <w:r w:rsidRPr="004C678C">
              <w:rPr>
                <w:rFonts w:asciiTheme="minorHAnsi" w:hAnsiTheme="minorHAnsi"/>
                <w:sz w:val="10"/>
                <w:szCs w:val="10"/>
              </w:rPr>
              <w:t>*Ducts ≥R4.2 entirely in Conditioned Space,</w:t>
            </w:r>
          </w:p>
          <w:p w14:paraId="603A01C5" w14:textId="0386B654" w:rsidR="001B3D5A" w:rsidRPr="004C678C" w:rsidRDefault="001B3D5A" w:rsidP="00D463A3">
            <w:pPr>
              <w:keepNext/>
              <w:rPr>
                <w:rFonts w:asciiTheme="minorHAnsi" w:hAnsiTheme="minorHAnsi"/>
                <w:sz w:val="10"/>
                <w:szCs w:val="10"/>
              </w:rPr>
            </w:pPr>
            <w:r w:rsidRPr="004C678C">
              <w:rPr>
                <w:rFonts w:asciiTheme="minorHAnsi" w:hAnsiTheme="minorHAnsi"/>
                <w:sz w:val="10"/>
                <w:szCs w:val="10"/>
              </w:rPr>
              <w:t>then R-4.2 complies;</w:t>
            </w:r>
          </w:p>
          <w:p w14:paraId="187FAEC0" w14:textId="77777777" w:rsidR="001B3D5A" w:rsidRPr="004C678C" w:rsidRDefault="001B3D5A" w:rsidP="00490AC8">
            <w:pPr>
              <w:keepNext/>
              <w:rPr>
                <w:rFonts w:asciiTheme="minorHAnsi" w:hAnsiTheme="minorHAnsi"/>
                <w:sz w:val="10"/>
                <w:szCs w:val="10"/>
              </w:rPr>
            </w:pPr>
          </w:p>
          <w:p w14:paraId="1F9B99CF" w14:textId="77777777" w:rsidR="001B3D5A" w:rsidRPr="004C678C" w:rsidRDefault="001B3D5A" w:rsidP="00490AC8">
            <w:pPr>
              <w:keepNext/>
              <w:rPr>
                <w:rFonts w:asciiTheme="minorHAnsi" w:hAnsiTheme="minorHAnsi"/>
                <w:sz w:val="10"/>
                <w:szCs w:val="10"/>
              </w:rPr>
            </w:pPr>
          </w:p>
          <w:p w14:paraId="1F9B99D0" w14:textId="77777777" w:rsidR="001B3D5A" w:rsidRPr="00282E45" w:rsidRDefault="001B3D5A" w:rsidP="00490AC8">
            <w:pPr>
              <w:keepNext/>
              <w:rPr>
                <w:rFonts w:ascii="Calibri" w:hAnsi="Calibri"/>
                <w:sz w:val="10"/>
                <w:szCs w:val="10"/>
              </w:rPr>
            </w:pPr>
            <w:r w:rsidRPr="004C678C">
              <w:rPr>
                <w:rFonts w:asciiTheme="minorHAnsi" w:hAnsiTheme="minorHAnsi"/>
                <w:sz w:val="10"/>
                <w:szCs w:val="10"/>
              </w:rPr>
              <w:t>else flag non-compliant value and do not allow registration to proceed &gt;&gt;</w:t>
            </w:r>
          </w:p>
        </w:tc>
        <w:tc>
          <w:tcPr>
            <w:tcW w:w="810" w:type="dxa"/>
            <w:tcMar>
              <w:left w:w="29" w:type="dxa"/>
              <w:right w:w="29" w:type="dxa"/>
            </w:tcMar>
          </w:tcPr>
          <w:p w14:paraId="1F9B99D1" w14:textId="37D08E50" w:rsidR="001B3D5A" w:rsidRPr="00282E45" w:rsidRDefault="001B3D5A" w:rsidP="00490AC8">
            <w:pPr>
              <w:keepNext/>
              <w:rPr>
                <w:rFonts w:asciiTheme="minorHAnsi" w:hAnsiTheme="minorHAnsi"/>
                <w:sz w:val="10"/>
                <w:szCs w:val="10"/>
              </w:rPr>
            </w:pPr>
            <w:r w:rsidRPr="00282E45">
              <w:rPr>
                <w:rFonts w:asciiTheme="minorHAnsi" w:hAnsiTheme="minorHAnsi"/>
                <w:sz w:val="10"/>
                <w:szCs w:val="10"/>
              </w:rPr>
              <w:t>&lt;&lt; Default Value=</w:t>
            </w:r>
            <w:r w:rsidRPr="00282E45">
              <w:rPr>
                <w:rFonts w:asciiTheme="minorHAnsi" w:hAnsiTheme="minorHAnsi"/>
                <w:sz w:val="10"/>
                <w:szCs w:val="10"/>
                <w:u w:val="single"/>
              </w:rPr>
              <w:t xml:space="preserve">No </w:t>
            </w:r>
            <w:del w:id="256" w:author="Markstrum, Alexis@Energy" w:date="2019-12-03T08:14:00Z">
              <w:r w:rsidRPr="00282E45" w:rsidDel="000E5B7E">
                <w:rPr>
                  <w:rFonts w:asciiTheme="minorHAnsi" w:hAnsiTheme="minorHAnsi"/>
                  <w:sz w:val="10"/>
                  <w:szCs w:val="10"/>
                  <w:u w:val="single"/>
                </w:rPr>
                <w:delText>Exemption</w:delText>
              </w:r>
            </w:del>
            <w:ins w:id="257" w:author="Markstrum, Alexis@Energy" w:date="2019-12-03T08:14:00Z">
              <w:r w:rsidR="000E5B7E">
                <w:rPr>
                  <w:rFonts w:asciiTheme="minorHAnsi" w:hAnsiTheme="minorHAnsi"/>
                  <w:sz w:val="10"/>
                  <w:szCs w:val="10"/>
                  <w:u w:val="single"/>
                </w:rPr>
                <w:t>Exceptions</w:t>
              </w:r>
            </w:ins>
            <w:r w:rsidRPr="00282E45">
              <w:rPr>
                <w:rFonts w:asciiTheme="minorHAnsi" w:hAnsiTheme="minorHAnsi"/>
                <w:sz w:val="10"/>
                <w:szCs w:val="10"/>
              </w:rPr>
              <w:t>;</w:t>
            </w:r>
          </w:p>
          <w:p w14:paraId="08B11492" w14:textId="40DBF737" w:rsidR="001B3D5A" w:rsidRPr="00282E45" w:rsidRDefault="001B3D5A" w:rsidP="00490AC8">
            <w:pPr>
              <w:keepNext/>
              <w:rPr>
                <w:rFonts w:asciiTheme="minorHAnsi" w:hAnsiTheme="minorHAnsi"/>
                <w:sz w:val="10"/>
                <w:szCs w:val="10"/>
              </w:rPr>
            </w:pPr>
          </w:p>
          <w:p w14:paraId="08F62802" w14:textId="77777777" w:rsidR="001B3D5A" w:rsidRPr="00282E45" w:rsidRDefault="001B3D5A" w:rsidP="00490AC8">
            <w:pPr>
              <w:keepNext/>
              <w:rPr>
                <w:rFonts w:asciiTheme="minorHAnsi" w:hAnsiTheme="minorHAnsi"/>
                <w:sz w:val="10"/>
                <w:szCs w:val="10"/>
              </w:rPr>
            </w:pPr>
            <w:r w:rsidRPr="00282E45">
              <w:rPr>
                <w:rFonts w:asciiTheme="minorHAnsi" w:hAnsiTheme="minorHAnsi"/>
                <w:sz w:val="10"/>
                <w:szCs w:val="10"/>
              </w:rPr>
              <w:t xml:space="preserve">allow user to override the default and select </w:t>
            </w:r>
            <w:r w:rsidRPr="00B5036A">
              <w:rPr>
                <w:rFonts w:asciiTheme="minorHAnsi" w:hAnsiTheme="minorHAnsi"/>
                <w:b/>
                <w:sz w:val="10"/>
                <w:szCs w:val="10"/>
              </w:rPr>
              <w:t>one or mor</w:t>
            </w:r>
            <w:r w:rsidRPr="00282E45">
              <w:rPr>
                <w:rFonts w:asciiTheme="minorHAnsi" w:hAnsiTheme="minorHAnsi"/>
                <w:sz w:val="10"/>
                <w:szCs w:val="10"/>
              </w:rPr>
              <w:t>e of the following two values:</w:t>
            </w:r>
          </w:p>
          <w:p w14:paraId="66699A09" w14:textId="77777777" w:rsidR="001B3D5A" w:rsidRPr="00282E45" w:rsidRDefault="001B3D5A" w:rsidP="00490AC8">
            <w:pPr>
              <w:keepNext/>
              <w:rPr>
                <w:rFonts w:asciiTheme="minorHAnsi" w:hAnsiTheme="minorHAnsi"/>
                <w:sz w:val="10"/>
                <w:szCs w:val="10"/>
              </w:rPr>
            </w:pPr>
            <w:r w:rsidRPr="00282E45">
              <w:rPr>
                <w:rFonts w:asciiTheme="minorHAnsi" w:hAnsiTheme="minorHAnsi"/>
                <w:sz w:val="10"/>
                <w:szCs w:val="10"/>
              </w:rPr>
              <w:t xml:space="preserve">*uninsulated ducts in wall cavity </w:t>
            </w:r>
          </w:p>
          <w:p w14:paraId="7C4725C8" w14:textId="77777777" w:rsidR="001B3D5A" w:rsidRPr="00282E45" w:rsidRDefault="001B3D5A" w:rsidP="00490AC8">
            <w:pPr>
              <w:keepNext/>
              <w:rPr>
                <w:rFonts w:asciiTheme="minorHAnsi" w:hAnsiTheme="minorHAnsi"/>
                <w:sz w:val="10"/>
                <w:szCs w:val="10"/>
              </w:rPr>
            </w:pPr>
            <w:r w:rsidRPr="00282E45">
              <w:rPr>
                <w:rFonts w:asciiTheme="minorHAnsi" w:hAnsiTheme="minorHAnsi"/>
                <w:sz w:val="10"/>
                <w:szCs w:val="10"/>
              </w:rPr>
              <w:t xml:space="preserve">*Uninsulated exposed ducts </w:t>
            </w:r>
          </w:p>
          <w:p w14:paraId="638DD681" w14:textId="2F9BA17F" w:rsidR="001B3D5A" w:rsidRPr="00282E45" w:rsidRDefault="001B3D5A" w:rsidP="00490AC8">
            <w:pPr>
              <w:keepNext/>
              <w:rPr>
                <w:rFonts w:asciiTheme="minorHAnsi" w:hAnsiTheme="minorHAnsi"/>
                <w:sz w:val="10"/>
                <w:szCs w:val="10"/>
              </w:rPr>
            </w:pPr>
            <w:r w:rsidRPr="00282E45">
              <w:rPr>
                <w:rFonts w:asciiTheme="minorHAnsi" w:hAnsiTheme="minorHAnsi"/>
                <w:sz w:val="10"/>
                <w:szCs w:val="10"/>
              </w:rPr>
              <w:t xml:space="preserve"> in directly conditioned space;</w:t>
            </w:r>
          </w:p>
          <w:p w14:paraId="15541741" w14:textId="5FEB496D" w:rsidR="001B3D5A" w:rsidRPr="00282E45" w:rsidRDefault="001B3D5A" w:rsidP="00490AC8">
            <w:pPr>
              <w:keepNext/>
              <w:rPr>
                <w:rFonts w:asciiTheme="minorHAnsi" w:hAnsiTheme="minorHAnsi"/>
                <w:b/>
                <w:sz w:val="10"/>
                <w:szCs w:val="10"/>
              </w:rPr>
            </w:pPr>
            <w:r w:rsidRPr="00282E45">
              <w:rPr>
                <w:rFonts w:asciiTheme="minorHAnsi" w:hAnsiTheme="minorHAnsi"/>
                <w:b/>
                <w:sz w:val="10"/>
                <w:szCs w:val="10"/>
              </w:rPr>
              <w:t>ALSO</w:t>
            </w:r>
          </w:p>
          <w:p w14:paraId="1F9B99D2" w14:textId="01D6166D" w:rsidR="001B3D5A" w:rsidRPr="00282E45" w:rsidRDefault="001B3D5A" w:rsidP="00490AC8">
            <w:pPr>
              <w:keepNext/>
              <w:rPr>
                <w:rFonts w:asciiTheme="minorHAnsi" w:hAnsiTheme="minorHAnsi"/>
                <w:sz w:val="10"/>
                <w:szCs w:val="10"/>
              </w:rPr>
            </w:pPr>
            <w:r w:rsidRPr="00B5036A">
              <w:rPr>
                <w:rFonts w:asciiTheme="minorHAnsi" w:hAnsiTheme="minorHAnsi"/>
                <w:b/>
                <w:sz w:val="10"/>
                <w:szCs w:val="10"/>
              </w:rPr>
              <w:t>if</w:t>
            </w:r>
            <w:r w:rsidRPr="00282E45">
              <w:rPr>
                <w:rFonts w:asciiTheme="minorHAnsi" w:hAnsiTheme="minorHAnsi"/>
                <w:sz w:val="10"/>
                <w:szCs w:val="10"/>
              </w:rPr>
              <w:t xml:space="preserve"> values in both </w:t>
            </w:r>
            <w:r w:rsidRPr="00282E45">
              <w:rPr>
                <w:rFonts w:asciiTheme="minorHAnsi" w:hAnsiTheme="minorHAnsi"/>
                <w:sz w:val="10"/>
                <w:szCs w:val="10"/>
                <w:u w:val="single"/>
              </w:rPr>
              <w:t>L06 and L08=</w:t>
            </w:r>
            <w:r w:rsidRPr="00282E45">
              <w:rPr>
                <w:rFonts w:asciiTheme="minorHAnsi" w:hAnsiTheme="minorHAnsi"/>
                <w:sz w:val="10"/>
                <w:szCs w:val="10"/>
              </w:rPr>
              <w:t xml:space="preserve"> conditioned space-entirely</w:t>
            </w:r>
          </w:p>
          <w:p w14:paraId="2DD0772B" w14:textId="77777777" w:rsidR="001B3D5A" w:rsidRPr="00282E45" w:rsidRDefault="001B3D5A" w:rsidP="00D93C43">
            <w:pPr>
              <w:keepNext/>
              <w:rPr>
                <w:rFonts w:asciiTheme="minorHAnsi" w:hAnsiTheme="minorHAnsi"/>
                <w:sz w:val="10"/>
                <w:szCs w:val="10"/>
              </w:rPr>
            </w:pPr>
            <w:r w:rsidRPr="00B5036A">
              <w:rPr>
                <w:rFonts w:asciiTheme="minorHAnsi" w:hAnsiTheme="minorHAnsi"/>
                <w:b/>
                <w:sz w:val="10"/>
                <w:szCs w:val="10"/>
              </w:rPr>
              <w:t>then</w:t>
            </w:r>
            <w:r w:rsidRPr="00282E45">
              <w:rPr>
                <w:rFonts w:asciiTheme="minorHAnsi" w:hAnsiTheme="minorHAnsi"/>
                <w:sz w:val="10"/>
                <w:szCs w:val="10"/>
              </w:rPr>
              <w:t xml:space="preserve"> also allow user to select the following value:</w:t>
            </w:r>
          </w:p>
          <w:p w14:paraId="7C3FE387" w14:textId="31787E85" w:rsidR="001B3D5A" w:rsidRPr="00282E45" w:rsidRDefault="001B3D5A" w:rsidP="00D93C43">
            <w:pPr>
              <w:keepNext/>
              <w:rPr>
                <w:rFonts w:asciiTheme="minorHAnsi" w:hAnsiTheme="minorHAnsi"/>
                <w:sz w:val="10"/>
                <w:szCs w:val="10"/>
              </w:rPr>
            </w:pPr>
            <w:r w:rsidRPr="00282E45">
              <w:rPr>
                <w:rFonts w:asciiTheme="minorHAnsi" w:hAnsiTheme="minorHAnsi"/>
                <w:sz w:val="10"/>
                <w:szCs w:val="10"/>
              </w:rPr>
              <w:t>*Ducts ≥R4.2 entirely in conditioned space</w:t>
            </w:r>
          </w:p>
          <w:p w14:paraId="1F9B99D3" w14:textId="6C5B204E" w:rsidR="001B3D5A" w:rsidRPr="00282E45" w:rsidRDefault="001B3D5A" w:rsidP="00490AC8">
            <w:pPr>
              <w:keepNext/>
              <w:rPr>
                <w:rFonts w:asciiTheme="minorHAnsi" w:hAnsiTheme="minorHAnsi"/>
                <w:sz w:val="10"/>
                <w:szCs w:val="10"/>
              </w:rPr>
            </w:pPr>
          </w:p>
        </w:tc>
        <w:tc>
          <w:tcPr>
            <w:tcW w:w="1800" w:type="dxa"/>
            <w:tcMar>
              <w:left w:w="29" w:type="dxa"/>
              <w:right w:w="29" w:type="dxa"/>
            </w:tcMar>
          </w:tcPr>
          <w:p w14:paraId="2150F8F1" w14:textId="5CA84EF3" w:rsidR="001B3D5A" w:rsidRPr="006E47CD" w:rsidRDefault="001B3D5A" w:rsidP="00490AC8">
            <w:pPr>
              <w:keepNext/>
              <w:rPr>
                <w:rFonts w:ascii="Calibri" w:hAnsi="Calibri"/>
                <w:sz w:val="9"/>
                <w:szCs w:val="9"/>
              </w:rPr>
            </w:pPr>
            <w:r w:rsidRPr="006E47CD">
              <w:rPr>
                <w:rFonts w:ascii="Calibri" w:hAnsi="Calibri"/>
                <w:sz w:val="9"/>
                <w:szCs w:val="9"/>
              </w:rPr>
              <w:t xml:space="preserve">&lt;&lt; </w:t>
            </w:r>
            <w:r w:rsidRPr="006E47CD">
              <w:rPr>
                <w:rFonts w:ascii="Calibri" w:hAnsi="Calibri"/>
                <w:b/>
                <w:sz w:val="9"/>
                <w:szCs w:val="9"/>
              </w:rPr>
              <w:t>if</w:t>
            </w:r>
            <w:r w:rsidRPr="006E47CD">
              <w:rPr>
                <w:rFonts w:ascii="Calibri" w:hAnsi="Calibri"/>
                <w:sz w:val="9"/>
                <w:szCs w:val="9"/>
              </w:rPr>
              <w:t xml:space="preserve"> System Type in D05=no cooling,</w:t>
            </w:r>
          </w:p>
          <w:p w14:paraId="78209BA5" w14:textId="7071B8ED" w:rsidR="001B3D5A" w:rsidRPr="006E47CD" w:rsidRDefault="001B3D5A" w:rsidP="00490AC8">
            <w:pPr>
              <w:keepNext/>
              <w:rPr>
                <w:rFonts w:ascii="Calibri" w:hAnsi="Calibri"/>
                <w:sz w:val="9"/>
                <w:szCs w:val="9"/>
              </w:rPr>
            </w:pPr>
            <w:r w:rsidRPr="006E47CD">
              <w:rPr>
                <w:rFonts w:ascii="Calibri" w:hAnsi="Calibri"/>
                <w:b/>
                <w:sz w:val="9"/>
                <w:szCs w:val="9"/>
              </w:rPr>
              <w:t>then</w:t>
            </w:r>
            <w:r w:rsidRPr="006E47CD">
              <w:rPr>
                <w:rFonts w:ascii="Calibri" w:hAnsi="Calibri"/>
                <w:sz w:val="9"/>
                <w:szCs w:val="9"/>
              </w:rPr>
              <w:t xml:space="preserve"> result = Exempt - No Cooling</w:t>
            </w:r>
          </w:p>
          <w:p w14:paraId="1F9B99D5" w14:textId="0E5C80D1" w:rsidR="001B3D5A" w:rsidRPr="006E47CD" w:rsidRDefault="001B3D5A" w:rsidP="00490AC8">
            <w:pPr>
              <w:keepNext/>
              <w:rPr>
                <w:rFonts w:asciiTheme="minorHAnsi" w:hAnsiTheme="minorHAnsi"/>
                <w:sz w:val="9"/>
                <w:szCs w:val="9"/>
              </w:rPr>
            </w:pPr>
            <w:r w:rsidRPr="006E47CD">
              <w:rPr>
                <w:rFonts w:asciiTheme="minorHAnsi" w:hAnsiTheme="minorHAnsi"/>
                <w:b/>
                <w:sz w:val="9"/>
                <w:szCs w:val="9"/>
              </w:rPr>
              <w:t>elseif</w:t>
            </w:r>
            <w:r w:rsidRPr="006E47CD">
              <w:rPr>
                <w:rFonts w:asciiTheme="minorHAnsi" w:hAnsiTheme="minorHAnsi"/>
                <w:sz w:val="9"/>
                <w:szCs w:val="9"/>
              </w:rPr>
              <w:t xml:space="preserve"> </w:t>
            </w:r>
            <w:ins w:id="258" w:author="jmiller20191120" w:date="2019-11-21T11:54:00Z">
              <w:r w:rsidR="003C6E48" w:rsidRPr="006E47CD">
                <w:rPr>
                  <w:rFonts w:asciiTheme="minorHAnsi" w:hAnsiTheme="minorHAnsi"/>
                  <w:sz w:val="9"/>
                  <w:szCs w:val="9"/>
                </w:rPr>
                <w:t xml:space="preserve">D04 or </w:t>
              </w:r>
            </w:ins>
            <w:r w:rsidRPr="006E47CD">
              <w:rPr>
                <w:rFonts w:asciiTheme="minorHAnsi" w:hAnsiTheme="minorHAnsi"/>
                <w:sz w:val="9"/>
                <w:szCs w:val="9"/>
                <w:highlight w:val="yellow"/>
              </w:rPr>
              <w:t>D05</w:t>
            </w:r>
            <w:r w:rsidRPr="006E47CD">
              <w:rPr>
                <w:rFonts w:asciiTheme="minorHAnsi" w:hAnsiTheme="minorHAnsi"/>
                <w:sz w:val="9"/>
                <w:szCs w:val="9"/>
              </w:rPr>
              <w:t xml:space="preserve">=one of the following </w:t>
            </w:r>
            <w:del w:id="259" w:author="jmiller20191120" w:date="2019-11-21T11:55:00Z">
              <w:r w:rsidRPr="006E47CD" w:rsidDel="003C6E48">
                <w:rPr>
                  <w:rFonts w:asciiTheme="minorHAnsi" w:hAnsiTheme="minorHAnsi"/>
                  <w:sz w:val="9"/>
                  <w:szCs w:val="9"/>
                </w:rPr>
                <w:delText xml:space="preserve">three </w:delText>
              </w:r>
            </w:del>
            <w:ins w:id="260" w:author="jmiller20191120" w:date="2019-11-21T11:55:00Z">
              <w:r w:rsidR="003C6E48" w:rsidRPr="006E47CD">
                <w:rPr>
                  <w:rFonts w:asciiTheme="minorHAnsi" w:hAnsiTheme="minorHAnsi"/>
                  <w:sz w:val="9"/>
                  <w:szCs w:val="9"/>
                </w:rPr>
                <w:t xml:space="preserve">five </w:t>
              </w:r>
            </w:ins>
            <w:r w:rsidRPr="006E47CD">
              <w:rPr>
                <w:rFonts w:asciiTheme="minorHAnsi" w:hAnsiTheme="minorHAnsi"/>
                <w:sz w:val="9"/>
                <w:szCs w:val="9"/>
              </w:rPr>
              <w:t>system types:</w:t>
            </w:r>
          </w:p>
          <w:p w14:paraId="1F9B99D6" w14:textId="7EF3458F" w:rsidR="001B3D5A" w:rsidRPr="006E47CD" w:rsidRDefault="001B3D5A" w:rsidP="00490AC8">
            <w:pPr>
              <w:keepNext/>
              <w:rPr>
                <w:rFonts w:asciiTheme="minorHAnsi" w:hAnsiTheme="minorHAnsi"/>
                <w:sz w:val="9"/>
                <w:szCs w:val="9"/>
              </w:rPr>
            </w:pPr>
            <w:r w:rsidRPr="006E47CD">
              <w:rPr>
                <w:rFonts w:asciiTheme="minorHAnsi" w:hAnsiTheme="minorHAnsi"/>
                <w:sz w:val="9"/>
                <w:szCs w:val="9"/>
              </w:rPr>
              <w:t xml:space="preserve">*evaporative - direct, </w:t>
            </w:r>
          </w:p>
          <w:p w14:paraId="1F9B99D7" w14:textId="55C072DD" w:rsidR="001B3D5A" w:rsidRPr="006E47CD" w:rsidRDefault="001B3D5A" w:rsidP="00490AC8">
            <w:pPr>
              <w:rPr>
                <w:rFonts w:asciiTheme="minorHAnsi" w:hAnsiTheme="minorHAnsi"/>
                <w:sz w:val="9"/>
                <w:szCs w:val="9"/>
              </w:rPr>
            </w:pPr>
            <w:r w:rsidRPr="006E47CD">
              <w:rPr>
                <w:rFonts w:asciiTheme="minorHAnsi" w:hAnsiTheme="minorHAnsi"/>
                <w:sz w:val="9"/>
                <w:szCs w:val="9"/>
              </w:rPr>
              <w:t xml:space="preserve">*evaporative - indirect, </w:t>
            </w:r>
          </w:p>
          <w:p w14:paraId="1F9B99D8" w14:textId="3D4DD894" w:rsidR="001B3D5A" w:rsidRPr="006E47CD" w:rsidRDefault="001B3D5A" w:rsidP="00490AC8">
            <w:pPr>
              <w:keepNext/>
              <w:rPr>
                <w:ins w:id="261" w:author="jmiller20191120" w:date="2019-11-21T11:54:00Z"/>
                <w:rFonts w:asciiTheme="minorHAnsi" w:hAnsiTheme="minorHAnsi"/>
                <w:sz w:val="9"/>
                <w:szCs w:val="9"/>
              </w:rPr>
            </w:pPr>
            <w:r w:rsidRPr="006E47CD">
              <w:rPr>
                <w:rFonts w:asciiTheme="minorHAnsi" w:hAnsiTheme="minorHAnsi"/>
                <w:sz w:val="9"/>
                <w:szCs w:val="9"/>
              </w:rPr>
              <w:t>*evaporative - indirectdirect,</w:t>
            </w:r>
          </w:p>
          <w:p w14:paraId="3906F40E" w14:textId="77777777" w:rsidR="003C6E48" w:rsidRPr="006E47CD" w:rsidRDefault="003C6E48" w:rsidP="003C6E48">
            <w:pPr>
              <w:keepNext/>
              <w:rPr>
                <w:ins w:id="262" w:author="jmiller20191120" w:date="2019-11-21T11:55:00Z"/>
                <w:rFonts w:asciiTheme="minorHAnsi" w:hAnsiTheme="minorHAnsi"/>
                <w:sz w:val="9"/>
                <w:szCs w:val="9"/>
              </w:rPr>
            </w:pPr>
            <w:ins w:id="263" w:author="jmiller20191120" w:date="2019-11-21T11:55:00Z">
              <w:r w:rsidRPr="006E47CD">
                <w:rPr>
                  <w:rFonts w:asciiTheme="minorHAnsi" w:hAnsiTheme="minorHAnsi"/>
                  <w:sz w:val="9"/>
                  <w:szCs w:val="9"/>
                </w:rPr>
                <w:t xml:space="preserve">*VCHP-Ducted </w:t>
              </w:r>
            </w:ins>
          </w:p>
          <w:p w14:paraId="6708EDB5" w14:textId="6B39DF73" w:rsidR="003C6E48" w:rsidRPr="006E47CD" w:rsidRDefault="003C6E48" w:rsidP="00490AC8">
            <w:pPr>
              <w:keepNext/>
              <w:rPr>
                <w:rFonts w:asciiTheme="minorHAnsi" w:hAnsiTheme="minorHAnsi"/>
                <w:sz w:val="9"/>
                <w:szCs w:val="9"/>
              </w:rPr>
            </w:pPr>
            <w:ins w:id="264" w:author="jmiller20191120" w:date="2019-11-21T11:55:00Z">
              <w:r w:rsidRPr="006E47CD">
                <w:rPr>
                  <w:rFonts w:asciiTheme="minorHAnsi" w:hAnsiTheme="minorHAnsi"/>
                  <w:sz w:val="9"/>
                  <w:szCs w:val="9"/>
                </w:rPr>
                <w:t>*VCHP-Ducted+Ductless</w:t>
              </w:r>
            </w:ins>
          </w:p>
          <w:p w14:paraId="15050E61" w14:textId="1F13B122" w:rsidR="001B3D5A" w:rsidRPr="006E47CD" w:rsidRDefault="001B3D5A" w:rsidP="00490AC8">
            <w:pPr>
              <w:keepNext/>
              <w:rPr>
                <w:rFonts w:asciiTheme="minorHAnsi" w:hAnsiTheme="minorHAnsi"/>
                <w:sz w:val="9"/>
                <w:szCs w:val="9"/>
              </w:rPr>
            </w:pPr>
            <w:r w:rsidRPr="006E47CD">
              <w:rPr>
                <w:rFonts w:asciiTheme="minorHAnsi" w:hAnsiTheme="minorHAnsi"/>
                <w:b/>
                <w:sz w:val="9"/>
                <w:szCs w:val="9"/>
              </w:rPr>
              <w:t>then</w:t>
            </w:r>
            <w:r w:rsidRPr="006E47CD">
              <w:rPr>
                <w:rFonts w:asciiTheme="minorHAnsi" w:hAnsiTheme="minorHAnsi"/>
                <w:sz w:val="9"/>
                <w:szCs w:val="9"/>
              </w:rPr>
              <w:t xml:space="preserve"> text value = Exempt</w:t>
            </w:r>
            <w:del w:id="265" w:author="jmiller20191120" w:date="2019-11-21T12:00:00Z">
              <w:r w:rsidRPr="006E47CD" w:rsidDel="003C6E48">
                <w:rPr>
                  <w:rFonts w:asciiTheme="minorHAnsi" w:hAnsiTheme="minorHAnsi"/>
                  <w:sz w:val="9"/>
                  <w:szCs w:val="9"/>
                </w:rPr>
                <w:delText xml:space="preserve"> - Evaporative </w:delText>
              </w:r>
            </w:del>
            <w:ins w:id="266" w:author="jmiller20191120" w:date="2019-11-21T12:00:00Z">
              <w:r w:rsidR="003C6E48" w:rsidRPr="006E47CD">
                <w:rPr>
                  <w:rFonts w:asciiTheme="minorHAnsi" w:hAnsiTheme="minorHAnsi"/>
                  <w:sz w:val="9"/>
                  <w:szCs w:val="9"/>
                </w:rPr>
                <w:t xml:space="preserve"> </w:t>
              </w:r>
            </w:ins>
            <w:r w:rsidRPr="006E47CD">
              <w:rPr>
                <w:rFonts w:asciiTheme="minorHAnsi" w:hAnsiTheme="minorHAnsi"/>
                <w:sz w:val="9"/>
                <w:szCs w:val="9"/>
              </w:rPr>
              <w:t>System</w:t>
            </w:r>
            <w:ins w:id="267" w:author="jmiller20191120" w:date="2019-11-21T12:00:00Z">
              <w:r w:rsidR="003C6E48" w:rsidRPr="006E47CD">
                <w:rPr>
                  <w:rFonts w:asciiTheme="minorHAnsi" w:hAnsiTheme="minorHAnsi"/>
                  <w:sz w:val="9"/>
                  <w:szCs w:val="9"/>
                </w:rPr>
                <w:t xml:space="preserve"> Type</w:t>
              </w:r>
            </w:ins>
            <w:r w:rsidRPr="006E47CD">
              <w:rPr>
                <w:rFonts w:asciiTheme="minorHAnsi" w:hAnsiTheme="minorHAnsi"/>
                <w:sz w:val="9"/>
                <w:szCs w:val="9"/>
              </w:rPr>
              <w:t xml:space="preserve">; </w:t>
            </w:r>
          </w:p>
          <w:p w14:paraId="1F9B99DA" w14:textId="53036220" w:rsidR="001B3D5A" w:rsidRPr="006E47CD" w:rsidRDefault="001B3D5A" w:rsidP="00490AC8">
            <w:pPr>
              <w:keepNext/>
              <w:rPr>
                <w:rFonts w:asciiTheme="minorHAnsi" w:hAnsiTheme="minorHAnsi"/>
                <w:sz w:val="9"/>
                <w:szCs w:val="9"/>
              </w:rPr>
            </w:pPr>
            <w:r w:rsidRPr="006E47CD">
              <w:rPr>
                <w:rFonts w:asciiTheme="minorHAnsi" w:hAnsiTheme="minorHAnsi"/>
                <w:b/>
                <w:sz w:val="9"/>
                <w:szCs w:val="9"/>
              </w:rPr>
              <w:t>elseif</w:t>
            </w:r>
            <w:r w:rsidRPr="006E47CD">
              <w:rPr>
                <w:rFonts w:asciiTheme="minorHAnsi" w:hAnsiTheme="minorHAnsi"/>
                <w:sz w:val="9"/>
                <w:szCs w:val="9"/>
              </w:rPr>
              <w:t xml:space="preserve"> </w:t>
            </w:r>
            <w:r w:rsidRPr="006E47CD">
              <w:rPr>
                <w:rFonts w:asciiTheme="minorHAnsi" w:hAnsiTheme="minorHAnsi"/>
                <w:sz w:val="9"/>
                <w:szCs w:val="9"/>
                <w:highlight w:val="yellow"/>
              </w:rPr>
              <w:t>L13</w:t>
            </w:r>
            <w:r w:rsidRPr="006E47CD">
              <w:rPr>
                <w:rFonts w:asciiTheme="minorHAnsi" w:hAnsiTheme="minorHAnsi"/>
                <w:sz w:val="9"/>
                <w:szCs w:val="9"/>
              </w:rPr>
              <w:t xml:space="preserve">=no,  </w:t>
            </w:r>
            <w:r w:rsidRPr="006E47CD">
              <w:rPr>
                <w:rFonts w:asciiTheme="minorHAnsi" w:hAnsiTheme="minorHAnsi"/>
                <w:b/>
                <w:sz w:val="9"/>
                <w:szCs w:val="9"/>
              </w:rPr>
              <w:t>then</w:t>
            </w:r>
            <w:r w:rsidRPr="006E47CD">
              <w:rPr>
                <w:rFonts w:asciiTheme="minorHAnsi" w:hAnsiTheme="minorHAnsi"/>
                <w:sz w:val="9"/>
                <w:szCs w:val="9"/>
              </w:rPr>
              <w:t xml:space="preserve"> text value = Exempt - RA3.3 Protocols are N/A;</w:t>
            </w:r>
          </w:p>
          <w:p w14:paraId="334AB8CB" w14:textId="58CE37FF" w:rsidR="001B3D5A" w:rsidRPr="006E47CD" w:rsidRDefault="001B3D5A" w:rsidP="00490AC8">
            <w:pPr>
              <w:keepNext/>
              <w:rPr>
                <w:rFonts w:ascii="Calibri" w:hAnsi="Calibri"/>
                <w:sz w:val="9"/>
                <w:szCs w:val="9"/>
              </w:rPr>
            </w:pPr>
            <w:r w:rsidRPr="006E47CD">
              <w:rPr>
                <w:rFonts w:ascii="Calibri" w:hAnsi="Calibri"/>
                <w:b/>
                <w:sz w:val="9"/>
                <w:szCs w:val="9"/>
              </w:rPr>
              <w:t>elseif</w:t>
            </w:r>
            <w:r w:rsidRPr="006E47CD">
              <w:rPr>
                <w:rFonts w:ascii="Calibri" w:hAnsi="Calibri"/>
                <w:sz w:val="9"/>
                <w:szCs w:val="9"/>
              </w:rPr>
              <w:t xml:space="preserve"> </w:t>
            </w:r>
            <w:r w:rsidRPr="006E47CD">
              <w:rPr>
                <w:rFonts w:ascii="Calibri" w:hAnsi="Calibri"/>
                <w:sz w:val="9"/>
                <w:szCs w:val="9"/>
                <w:highlight w:val="yellow"/>
              </w:rPr>
              <w:t>B12</w:t>
            </w:r>
            <w:r w:rsidRPr="006E47CD">
              <w:rPr>
                <w:rFonts w:ascii="Calibri" w:hAnsi="Calibri"/>
                <w:sz w:val="9"/>
                <w:szCs w:val="9"/>
              </w:rPr>
              <w:t xml:space="preserve">={new, or </w:t>
            </w:r>
            <w:r w:rsidRPr="006E47CD">
              <w:rPr>
                <w:rFonts w:ascii="Calibri" w:hAnsi="Calibri"/>
                <w:sz w:val="9"/>
                <w:szCs w:val="9"/>
                <w:highlight w:val="yellow"/>
              </w:rPr>
              <w:t>altered</w:t>
            </w:r>
            <w:r w:rsidRPr="006E47CD">
              <w:rPr>
                <w:rFonts w:ascii="Calibri" w:hAnsi="Calibri"/>
                <w:sz w:val="9"/>
                <w:szCs w:val="9"/>
              </w:rPr>
              <w:t xml:space="preserve">}, </w:t>
            </w:r>
            <w:r w:rsidRPr="006E47CD">
              <w:rPr>
                <w:rFonts w:ascii="Calibri" w:hAnsi="Calibri"/>
                <w:b/>
                <w:sz w:val="9"/>
                <w:szCs w:val="9"/>
              </w:rPr>
              <w:t>AND</w:t>
            </w:r>
            <w:r w:rsidRPr="006E47CD">
              <w:rPr>
                <w:rFonts w:ascii="Calibri" w:hAnsi="Calibri"/>
                <w:sz w:val="9"/>
                <w:szCs w:val="9"/>
              </w:rPr>
              <w:t xml:space="preserve"> one or more of the following seven (7) conditions is true:</w:t>
            </w:r>
          </w:p>
          <w:p w14:paraId="24FFAABE" w14:textId="468EF6F9" w:rsidR="001B3D5A" w:rsidRPr="006E47CD" w:rsidRDefault="001B3D5A" w:rsidP="00951DF5">
            <w:pPr>
              <w:keepNext/>
              <w:rPr>
                <w:rFonts w:ascii="Calibri" w:hAnsi="Calibri"/>
                <w:sz w:val="9"/>
                <w:szCs w:val="9"/>
              </w:rPr>
            </w:pPr>
            <w:r w:rsidRPr="006E47CD">
              <w:rPr>
                <w:rFonts w:ascii="Calibri" w:hAnsi="Calibri"/>
                <w:sz w:val="9"/>
                <w:szCs w:val="9"/>
              </w:rPr>
              <w:t xml:space="preserve">(1)value in </w:t>
            </w:r>
            <w:r w:rsidRPr="006E47CD">
              <w:rPr>
                <w:rFonts w:ascii="Calibri" w:hAnsi="Calibri"/>
                <w:sz w:val="9"/>
                <w:szCs w:val="9"/>
                <w:highlight w:val="yellow"/>
              </w:rPr>
              <w:t>C09</w:t>
            </w:r>
            <w:r w:rsidRPr="006E47CD">
              <w:rPr>
                <w:rFonts w:ascii="Calibri" w:hAnsi="Calibri"/>
                <w:sz w:val="9"/>
                <w:szCs w:val="9"/>
              </w:rPr>
              <w:t xml:space="preserve"> &lt; 0.58 or  and </w:t>
            </w:r>
            <w:r w:rsidRPr="006E47CD">
              <w:rPr>
                <w:rFonts w:ascii="Calibri" w:hAnsi="Calibri"/>
                <w:sz w:val="9"/>
                <w:szCs w:val="9"/>
                <w:highlight w:val="yellow"/>
              </w:rPr>
              <w:t>D04</w:t>
            </w:r>
            <w:r w:rsidRPr="006E47CD">
              <w:rPr>
                <w:rFonts w:ascii="Calibri" w:hAnsi="Calibri"/>
                <w:sz w:val="9"/>
                <w:szCs w:val="9"/>
              </w:rPr>
              <w:t>≠ one of the following two:</w:t>
            </w:r>
          </w:p>
          <w:p w14:paraId="7F45F9E2" w14:textId="77777777" w:rsidR="001B3D5A" w:rsidRPr="006E47CD" w:rsidRDefault="001B3D5A" w:rsidP="00951DF5">
            <w:pPr>
              <w:keepNext/>
              <w:rPr>
                <w:rFonts w:ascii="Calibri" w:hAnsi="Calibri"/>
                <w:sz w:val="9"/>
                <w:szCs w:val="9"/>
              </w:rPr>
            </w:pPr>
            <w:r w:rsidRPr="006E47CD">
              <w:rPr>
                <w:rFonts w:ascii="Calibri" w:hAnsi="Calibri"/>
                <w:sz w:val="9"/>
                <w:szCs w:val="9"/>
              </w:rPr>
              <w:t xml:space="preserve">      **central gas furnace</w:t>
            </w:r>
          </w:p>
          <w:p w14:paraId="50202EE7" w14:textId="6C700600" w:rsidR="001B3D5A" w:rsidRPr="006E47CD" w:rsidRDefault="001B3D5A" w:rsidP="00951DF5">
            <w:pPr>
              <w:keepNext/>
              <w:rPr>
                <w:rFonts w:ascii="Calibri" w:hAnsi="Calibri"/>
                <w:sz w:val="9"/>
                <w:szCs w:val="9"/>
              </w:rPr>
            </w:pPr>
            <w:r w:rsidRPr="006E47CD">
              <w:rPr>
                <w:rFonts w:ascii="Calibri" w:hAnsi="Calibri"/>
                <w:sz w:val="9"/>
                <w:szCs w:val="9"/>
              </w:rPr>
              <w:t xml:space="preserve">      **Packaged gas furnace</w:t>
            </w:r>
          </w:p>
          <w:p w14:paraId="7DB442A9" w14:textId="77777777" w:rsidR="001B3D5A" w:rsidRPr="006E47CD" w:rsidRDefault="001B3D5A" w:rsidP="00951DF5">
            <w:pPr>
              <w:keepNext/>
              <w:rPr>
                <w:rFonts w:ascii="Calibri" w:hAnsi="Calibri"/>
                <w:sz w:val="9"/>
                <w:szCs w:val="9"/>
              </w:rPr>
            </w:pPr>
            <w:r w:rsidRPr="006E47CD">
              <w:rPr>
                <w:rFonts w:ascii="Calibri" w:hAnsi="Calibri"/>
                <w:sz w:val="9"/>
                <w:szCs w:val="9"/>
              </w:rPr>
              <w:t xml:space="preserve">(2)value in </w:t>
            </w:r>
            <w:r w:rsidRPr="006E47CD">
              <w:rPr>
                <w:rFonts w:ascii="Calibri" w:hAnsi="Calibri"/>
                <w:sz w:val="9"/>
                <w:szCs w:val="9"/>
                <w:highlight w:val="yellow"/>
              </w:rPr>
              <w:t>C09</w:t>
            </w:r>
            <w:r w:rsidRPr="006E47CD">
              <w:rPr>
                <w:rFonts w:ascii="Calibri" w:hAnsi="Calibri"/>
                <w:sz w:val="9"/>
                <w:szCs w:val="9"/>
              </w:rPr>
              <w:t xml:space="preserve"> &lt; 0.62 and </w:t>
            </w:r>
            <w:r w:rsidRPr="006E47CD">
              <w:rPr>
                <w:rFonts w:ascii="Calibri" w:hAnsi="Calibri"/>
                <w:sz w:val="9"/>
                <w:szCs w:val="9"/>
                <w:highlight w:val="yellow"/>
              </w:rPr>
              <w:t>D05</w:t>
            </w:r>
            <w:r w:rsidRPr="006E47CD">
              <w:rPr>
                <w:rFonts w:ascii="Calibri" w:hAnsi="Calibri"/>
                <w:sz w:val="9"/>
                <w:szCs w:val="9"/>
              </w:rPr>
              <w:t xml:space="preserve"> = one of the following two:</w:t>
            </w:r>
          </w:p>
          <w:p w14:paraId="076E3912" w14:textId="77777777" w:rsidR="001B3D5A" w:rsidRPr="006E47CD" w:rsidRDefault="001B3D5A" w:rsidP="00951DF5">
            <w:pPr>
              <w:keepNext/>
              <w:rPr>
                <w:rFonts w:ascii="Calibri" w:hAnsi="Calibri"/>
                <w:sz w:val="9"/>
                <w:szCs w:val="9"/>
              </w:rPr>
            </w:pPr>
            <w:r w:rsidRPr="006E47CD">
              <w:rPr>
                <w:rFonts w:ascii="Calibri" w:hAnsi="Calibri"/>
                <w:sz w:val="9"/>
                <w:szCs w:val="9"/>
              </w:rPr>
              <w:t xml:space="preserve">      **small duct high velocity HP</w:t>
            </w:r>
          </w:p>
          <w:p w14:paraId="2A901BC4" w14:textId="77777777" w:rsidR="001B3D5A" w:rsidRPr="006E47CD" w:rsidRDefault="001B3D5A" w:rsidP="00951DF5">
            <w:pPr>
              <w:keepNext/>
              <w:rPr>
                <w:rFonts w:ascii="Calibri" w:hAnsi="Calibri"/>
                <w:sz w:val="9"/>
                <w:szCs w:val="9"/>
              </w:rPr>
            </w:pPr>
            <w:r w:rsidRPr="006E47CD">
              <w:rPr>
                <w:rFonts w:ascii="Calibri" w:hAnsi="Calibri"/>
                <w:sz w:val="9"/>
                <w:szCs w:val="9"/>
              </w:rPr>
              <w:t xml:space="preserve">      **small duct high velocity AC</w:t>
            </w:r>
          </w:p>
          <w:p w14:paraId="7585F8D4" w14:textId="77777777" w:rsidR="001B3D5A" w:rsidRPr="006E47CD" w:rsidRDefault="001B3D5A" w:rsidP="00951DF5">
            <w:pPr>
              <w:keepNext/>
              <w:rPr>
                <w:rFonts w:ascii="Calibri" w:hAnsi="Calibri"/>
                <w:sz w:val="9"/>
                <w:szCs w:val="9"/>
              </w:rPr>
            </w:pPr>
            <w:r w:rsidRPr="006E47CD">
              <w:rPr>
                <w:rFonts w:ascii="Calibri" w:hAnsi="Calibri"/>
                <w:sz w:val="9"/>
                <w:szCs w:val="9"/>
              </w:rPr>
              <w:t xml:space="preserve">(3)value in </w:t>
            </w:r>
            <w:r w:rsidRPr="006E47CD">
              <w:rPr>
                <w:rFonts w:ascii="Calibri" w:hAnsi="Calibri"/>
                <w:sz w:val="9"/>
                <w:szCs w:val="9"/>
                <w:highlight w:val="yellow"/>
              </w:rPr>
              <w:t>C09</w:t>
            </w:r>
            <w:r w:rsidRPr="006E47CD">
              <w:rPr>
                <w:rFonts w:ascii="Calibri" w:hAnsi="Calibri"/>
                <w:sz w:val="9"/>
                <w:szCs w:val="9"/>
              </w:rPr>
              <w:t xml:space="preserve"> &lt; 0.45 and </w:t>
            </w:r>
          </w:p>
          <w:p w14:paraId="2FA7D9EC" w14:textId="77777777" w:rsidR="001B3D5A" w:rsidRPr="006E47CD" w:rsidRDefault="001B3D5A" w:rsidP="00951DF5">
            <w:pPr>
              <w:keepNext/>
              <w:rPr>
                <w:rFonts w:ascii="Calibri" w:hAnsi="Calibri"/>
                <w:sz w:val="9"/>
                <w:szCs w:val="9"/>
              </w:rPr>
            </w:pPr>
            <w:r w:rsidRPr="006E47CD">
              <w:rPr>
                <w:rFonts w:ascii="Calibri" w:hAnsi="Calibri"/>
                <w:sz w:val="9"/>
                <w:szCs w:val="9"/>
                <w:highlight w:val="yellow"/>
              </w:rPr>
              <w:t>D04</w:t>
            </w:r>
            <w:r w:rsidRPr="006E47CD">
              <w:rPr>
                <w:rFonts w:ascii="Calibri" w:hAnsi="Calibri"/>
                <w:sz w:val="9"/>
                <w:szCs w:val="9"/>
              </w:rPr>
              <w:t xml:space="preserve"> = one of the following three:</w:t>
            </w:r>
          </w:p>
          <w:p w14:paraId="556004C8" w14:textId="77777777" w:rsidR="001B3D5A" w:rsidRPr="006E47CD" w:rsidRDefault="001B3D5A" w:rsidP="00951DF5">
            <w:pPr>
              <w:keepNext/>
              <w:rPr>
                <w:rFonts w:ascii="Calibri" w:hAnsi="Calibri"/>
                <w:sz w:val="9"/>
                <w:szCs w:val="9"/>
              </w:rPr>
            </w:pPr>
            <w:r w:rsidRPr="006E47CD">
              <w:rPr>
                <w:rFonts w:ascii="Calibri" w:hAnsi="Calibri"/>
                <w:sz w:val="9"/>
                <w:szCs w:val="9"/>
              </w:rPr>
              <w:t xml:space="preserve">      **central gas furnace</w:t>
            </w:r>
          </w:p>
          <w:p w14:paraId="5FA44286" w14:textId="77777777" w:rsidR="001B3D5A" w:rsidRPr="006E47CD" w:rsidRDefault="001B3D5A" w:rsidP="00951DF5">
            <w:pPr>
              <w:keepNext/>
              <w:rPr>
                <w:rFonts w:ascii="Calibri" w:hAnsi="Calibri"/>
                <w:sz w:val="9"/>
                <w:szCs w:val="9"/>
              </w:rPr>
            </w:pPr>
            <w:r w:rsidRPr="006E47CD">
              <w:rPr>
                <w:rFonts w:ascii="Calibri" w:hAnsi="Calibri"/>
                <w:sz w:val="9"/>
                <w:szCs w:val="9"/>
              </w:rPr>
              <w:t xml:space="preserve">      **Packaged gas furnace</w:t>
            </w:r>
          </w:p>
          <w:p w14:paraId="7508BD61" w14:textId="2D366966" w:rsidR="001B3D5A" w:rsidRPr="006E47CD" w:rsidRDefault="001B3D5A" w:rsidP="00951DF5">
            <w:pPr>
              <w:keepNext/>
              <w:rPr>
                <w:rFonts w:ascii="Calibri" w:hAnsi="Calibri"/>
                <w:sz w:val="9"/>
                <w:szCs w:val="9"/>
              </w:rPr>
            </w:pPr>
            <w:r w:rsidRPr="006E47CD" w:rsidDel="009D2E49">
              <w:rPr>
                <w:rFonts w:ascii="Calibri" w:hAnsi="Calibri"/>
                <w:sz w:val="9"/>
                <w:szCs w:val="9"/>
              </w:rPr>
              <w:t xml:space="preserve"> </w:t>
            </w:r>
            <w:r w:rsidRPr="006E47CD">
              <w:rPr>
                <w:rFonts w:ascii="Calibri" w:hAnsi="Calibri"/>
                <w:sz w:val="9"/>
                <w:szCs w:val="9"/>
              </w:rPr>
              <w:t xml:space="preserve">(4)value in </w:t>
            </w:r>
            <w:r w:rsidRPr="006E47CD">
              <w:rPr>
                <w:rFonts w:ascii="Calibri" w:hAnsi="Calibri"/>
                <w:sz w:val="9"/>
                <w:szCs w:val="9"/>
                <w:highlight w:val="yellow"/>
              </w:rPr>
              <w:t>C08</w:t>
            </w:r>
            <w:r w:rsidRPr="006E47CD">
              <w:rPr>
                <w:rFonts w:ascii="Calibri" w:hAnsi="Calibri"/>
                <w:sz w:val="9"/>
                <w:szCs w:val="9"/>
              </w:rPr>
              <w:t xml:space="preserve"> &gt; 350 and D05 ≠ one of the following two: </w:t>
            </w:r>
          </w:p>
          <w:p w14:paraId="6B563955" w14:textId="77777777" w:rsidR="001B3D5A" w:rsidRPr="006E47CD" w:rsidRDefault="001B3D5A" w:rsidP="00951DF5">
            <w:pPr>
              <w:keepNext/>
              <w:rPr>
                <w:rFonts w:ascii="Calibri" w:hAnsi="Calibri"/>
                <w:sz w:val="9"/>
                <w:szCs w:val="9"/>
              </w:rPr>
            </w:pPr>
            <w:r w:rsidRPr="006E47CD">
              <w:rPr>
                <w:rFonts w:ascii="Calibri" w:hAnsi="Calibri"/>
                <w:sz w:val="9"/>
                <w:szCs w:val="9"/>
              </w:rPr>
              <w:t xml:space="preserve">      **small duct high velocity HP</w:t>
            </w:r>
          </w:p>
          <w:p w14:paraId="65E25EE6" w14:textId="77777777" w:rsidR="001B3D5A" w:rsidRPr="006E47CD" w:rsidRDefault="001B3D5A" w:rsidP="00951DF5">
            <w:pPr>
              <w:keepNext/>
              <w:rPr>
                <w:rFonts w:ascii="Calibri" w:hAnsi="Calibri"/>
                <w:sz w:val="9"/>
                <w:szCs w:val="9"/>
              </w:rPr>
            </w:pPr>
            <w:r w:rsidRPr="006E47CD">
              <w:rPr>
                <w:rFonts w:ascii="Calibri" w:hAnsi="Calibri"/>
                <w:sz w:val="9"/>
                <w:szCs w:val="9"/>
              </w:rPr>
              <w:t xml:space="preserve">      **small duct high velocity AC</w:t>
            </w:r>
          </w:p>
          <w:p w14:paraId="385F827C" w14:textId="77777777" w:rsidR="001B3D5A" w:rsidRPr="006E47CD" w:rsidRDefault="001B3D5A" w:rsidP="00951DF5">
            <w:pPr>
              <w:keepNext/>
              <w:rPr>
                <w:rFonts w:ascii="Calibri" w:hAnsi="Calibri"/>
                <w:sz w:val="9"/>
                <w:szCs w:val="9"/>
              </w:rPr>
            </w:pPr>
            <w:r w:rsidRPr="006E47CD">
              <w:rPr>
                <w:rFonts w:ascii="Calibri" w:hAnsi="Calibri"/>
                <w:sz w:val="9"/>
                <w:szCs w:val="9"/>
              </w:rPr>
              <w:t xml:space="preserve">(5)value in </w:t>
            </w:r>
            <w:r w:rsidRPr="006E47CD">
              <w:rPr>
                <w:rFonts w:ascii="Calibri" w:hAnsi="Calibri"/>
                <w:sz w:val="9"/>
                <w:szCs w:val="9"/>
                <w:highlight w:val="yellow"/>
              </w:rPr>
              <w:t>C08</w:t>
            </w:r>
            <w:r w:rsidRPr="006E47CD">
              <w:rPr>
                <w:rFonts w:ascii="Calibri" w:hAnsi="Calibri"/>
                <w:sz w:val="9"/>
                <w:szCs w:val="9"/>
              </w:rPr>
              <w:t xml:space="preserve"> &gt; 250 and </w:t>
            </w:r>
            <w:r w:rsidRPr="006E47CD">
              <w:rPr>
                <w:rFonts w:ascii="Calibri" w:hAnsi="Calibri"/>
                <w:sz w:val="9"/>
                <w:szCs w:val="9"/>
                <w:highlight w:val="yellow"/>
              </w:rPr>
              <w:t>D05</w:t>
            </w:r>
            <w:r w:rsidRPr="006E47CD">
              <w:rPr>
                <w:rFonts w:ascii="Calibri" w:hAnsi="Calibri"/>
                <w:sz w:val="9"/>
                <w:szCs w:val="9"/>
              </w:rPr>
              <w:t xml:space="preserve"> = one of the following two: </w:t>
            </w:r>
          </w:p>
          <w:p w14:paraId="431D9C39" w14:textId="77777777" w:rsidR="001B3D5A" w:rsidRPr="006E47CD" w:rsidRDefault="001B3D5A" w:rsidP="00951DF5">
            <w:pPr>
              <w:keepNext/>
              <w:rPr>
                <w:rFonts w:ascii="Calibri" w:hAnsi="Calibri"/>
                <w:sz w:val="9"/>
                <w:szCs w:val="9"/>
              </w:rPr>
            </w:pPr>
            <w:r w:rsidRPr="006E47CD">
              <w:rPr>
                <w:rFonts w:ascii="Calibri" w:hAnsi="Calibri"/>
                <w:sz w:val="9"/>
                <w:szCs w:val="9"/>
              </w:rPr>
              <w:t xml:space="preserve">      **small duct high velocity HP</w:t>
            </w:r>
          </w:p>
          <w:p w14:paraId="61FF13FE" w14:textId="77777777" w:rsidR="001B3D5A" w:rsidRPr="006E47CD" w:rsidRDefault="001B3D5A" w:rsidP="00951DF5">
            <w:pPr>
              <w:keepNext/>
              <w:rPr>
                <w:rFonts w:ascii="Calibri" w:hAnsi="Calibri"/>
                <w:sz w:val="9"/>
                <w:szCs w:val="9"/>
              </w:rPr>
            </w:pPr>
            <w:r w:rsidRPr="006E47CD">
              <w:rPr>
                <w:rFonts w:ascii="Calibri" w:hAnsi="Calibri"/>
                <w:sz w:val="9"/>
                <w:szCs w:val="9"/>
              </w:rPr>
              <w:t xml:space="preserve">      **small duct high velocity AC</w:t>
            </w:r>
          </w:p>
          <w:p w14:paraId="11AED696" w14:textId="77777777" w:rsidR="001B3D5A" w:rsidRPr="006E47CD" w:rsidRDefault="001B3D5A" w:rsidP="00951DF5">
            <w:pPr>
              <w:keepNext/>
              <w:rPr>
                <w:rFonts w:ascii="Calibri" w:hAnsi="Calibri"/>
                <w:sz w:val="9"/>
                <w:szCs w:val="9"/>
              </w:rPr>
            </w:pPr>
            <w:r w:rsidRPr="006E47CD">
              <w:rPr>
                <w:rFonts w:ascii="Calibri" w:hAnsi="Calibri"/>
                <w:sz w:val="9"/>
                <w:szCs w:val="9"/>
              </w:rPr>
              <w:t>(6)</w:t>
            </w:r>
            <w:r w:rsidRPr="006E47CD">
              <w:rPr>
                <w:rFonts w:ascii="Calibri" w:hAnsi="Calibri"/>
                <w:sz w:val="9"/>
                <w:szCs w:val="9"/>
                <w:highlight w:val="yellow"/>
              </w:rPr>
              <w:t>D09</w:t>
            </w:r>
            <w:r w:rsidRPr="006E47CD">
              <w:rPr>
                <w:rFonts w:ascii="Calibri" w:hAnsi="Calibri"/>
                <w:sz w:val="9"/>
                <w:szCs w:val="9"/>
              </w:rPr>
              <w:t>=Zonally Controlled</w:t>
            </w:r>
          </w:p>
          <w:p w14:paraId="765DA074" w14:textId="1B764AD2" w:rsidR="001B3D5A" w:rsidRPr="006E47CD" w:rsidRDefault="001B3D5A" w:rsidP="00490AC8">
            <w:pPr>
              <w:keepNext/>
              <w:rPr>
                <w:rFonts w:ascii="Calibri" w:hAnsi="Calibri"/>
                <w:sz w:val="9"/>
                <w:szCs w:val="9"/>
              </w:rPr>
            </w:pPr>
            <w:r w:rsidRPr="006E47CD">
              <w:rPr>
                <w:rFonts w:ascii="Calibri" w:hAnsi="Calibri"/>
                <w:sz w:val="9"/>
                <w:szCs w:val="9"/>
              </w:rPr>
              <w:t>(7)</w:t>
            </w:r>
            <w:r w:rsidRPr="006E47CD" w:rsidDel="005139C0">
              <w:rPr>
                <w:rFonts w:ascii="Calibri" w:hAnsi="Calibri"/>
                <w:sz w:val="9"/>
                <w:szCs w:val="9"/>
              </w:rPr>
              <w:t xml:space="preserve"> </w:t>
            </w:r>
            <w:r w:rsidRPr="006E47CD">
              <w:rPr>
                <w:rFonts w:ascii="Calibri" w:hAnsi="Calibri"/>
                <w:sz w:val="9"/>
                <w:szCs w:val="9"/>
              </w:rPr>
              <w:t xml:space="preserve">either of </w:t>
            </w:r>
            <w:r w:rsidRPr="006E47CD">
              <w:rPr>
                <w:rFonts w:ascii="Calibri" w:hAnsi="Calibri"/>
                <w:sz w:val="9"/>
                <w:szCs w:val="9"/>
                <w:highlight w:val="yellow"/>
              </w:rPr>
              <w:t>F04</w:t>
            </w:r>
            <w:r w:rsidRPr="006E47CD">
              <w:rPr>
                <w:rFonts w:ascii="Calibri" w:hAnsi="Calibri"/>
                <w:sz w:val="9"/>
                <w:szCs w:val="9"/>
              </w:rPr>
              <w:t xml:space="preserve"> or </w:t>
            </w:r>
            <w:r w:rsidRPr="006E47CD">
              <w:rPr>
                <w:rFonts w:ascii="Calibri" w:hAnsi="Calibri"/>
                <w:sz w:val="9"/>
                <w:szCs w:val="9"/>
                <w:highlight w:val="yellow"/>
              </w:rPr>
              <w:t>H06</w:t>
            </w:r>
            <w:r w:rsidRPr="006E47CD">
              <w:rPr>
                <w:rFonts w:ascii="Calibri" w:hAnsi="Calibri"/>
                <w:sz w:val="9"/>
                <w:szCs w:val="9"/>
              </w:rPr>
              <w:t>= yes (is CFI Vent Sys)</w:t>
            </w:r>
          </w:p>
          <w:p w14:paraId="1F9B99E0" w14:textId="7B8543E1" w:rsidR="001B3D5A" w:rsidRPr="006E47CD" w:rsidRDefault="001B3D5A" w:rsidP="00490AC8">
            <w:pPr>
              <w:keepNext/>
              <w:rPr>
                <w:rFonts w:ascii="Calibri" w:hAnsi="Calibri"/>
                <w:sz w:val="9"/>
                <w:szCs w:val="9"/>
                <w:u w:val="single"/>
              </w:rPr>
            </w:pPr>
            <w:r w:rsidRPr="006E47CD">
              <w:rPr>
                <w:rFonts w:ascii="Calibri" w:hAnsi="Calibri"/>
                <w:b/>
                <w:sz w:val="9"/>
                <w:szCs w:val="9"/>
              </w:rPr>
              <w:t>then</w:t>
            </w:r>
            <w:r w:rsidRPr="006E47CD">
              <w:rPr>
                <w:rFonts w:ascii="Calibri" w:hAnsi="Calibri"/>
                <w:sz w:val="9"/>
                <w:szCs w:val="9"/>
              </w:rPr>
              <w:t xml:space="preserve"> result=HERS Verified </w:t>
            </w:r>
            <w:r w:rsidRPr="006E47CD">
              <w:rPr>
                <w:rFonts w:ascii="Calibri" w:hAnsi="Calibri"/>
                <w:sz w:val="9"/>
                <w:szCs w:val="9"/>
                <w:u w:val="single"/>
              </w:rPr>
              <w:t>Fan Efficacy and Airflow Rate</w:t>
            </w:r>
            <w:r w:rsidRPr="006E47CD">
              <w:rPr>
                <w:rFonts w:ascii="Calibri" w:hAnsi="Calibri"/>
                <w:sz w:val="9"/>
                <w:szCs w:val="9"/>
              </w:rPr>
              <w:t xml:space="preserve">; </w:t>
            </w:r>
          </w:p>
          <w:p w14:paraId="0BA13A90" w14:textId="6872486B" w:rsidR="001B3D5A" w:rsidRPr="006E47CD" w:rsidRDefault="001B3D5A" w:rsidP="00490AC8">
            <w:pPr>
              <w:keepNext/>
              <w:rPr>
                <w:rFonts w:ascii="Calibri" w:hAnsi="Calibri"/>
                <w:sz w:val="9"/>
                <w:szCs w:val="9"/>
              </w:rPr>
            </w:pPr>
            <w:r w:rsidRPr="006E47CD">
              <w:rPr>
                <w:rFonts w:ascii="Calibri" w:hAnsi="Calibri"/>
                <w:b/>
                <w:sz w:val="9"/>
                <w:szCs w:val="9"/>
              </w:rPr>
              <w:t>elseif</w:t>
            </w:r>
            <w:r w:rsidRPr="006E47CD">
              <w:rPr>
                <w:rFonts w:ascii="Calibri" w:hAnsi="Calibri"/>
                <w:sz w:val="9"/>
                <w:szCs w:val="9"/>
              </w:rPr>
              <w:t xml:space="preserve"> CF1R-PRF indicates HERS verification=required</w:t>
            </w:r>
          </w:p>
          <w:p w14:paraId="1F9B99E2" w14:textId="1DC437E6" w:rsidR="001B3D5A" w:rsidRPr="006E47CD" w:rsidRDefault="001B3D5A" w:rsidP="00490AC8">
            <w:pPr>
              <w:keepNext/>
              <w:rPr>
                <w:rFonts w:ascii="Calibri" w:hAnsi="Calibri"/>
                <w:sz w:val="9"/>
                <w:szCs w:val="9"/>
              </w:rPr>
            </w:pPr>
            <w:r w:rsidRPr="006E47CD">
              <w:rPr>
                <w:rFonts w:ascii="Calibri" w:hAnsi="Calibri"/>
                <w:b/>
                <w:sz w:val="9"/>
                <w:szCs w:val="9"/>
              </w:rPr>
              <w:t>then</w:t>
            </w:r>
            <w:r w:rsidRPr="006E47CD">
              <w:rPr>
                <w:rFonts w:ascii="Calibri" w:hAnsi="Calibri"/>
                <w:sz w:val="9"/>
                <w:szCs w:val="9"/>
              </w:rPr>
              <w:t xml:space="preserve"> user select one from list: </w:t>
            </w:r>
          </w:p>
          <w:p w14:paraId="1F9B99E3" w14:textId="4F51366A" w:rsidR="001B3D5A" w:rsidRPr="006E47CD" w:rsidRDefault="001B3D5A" w:rsidP="00490AC8">
            <w:pPr>
              <w:keepNext/>
              <w:rPr>
                <w:rFonts w:ascii="Calibri" w:hAnsi="Calibri"/>
                <w:sz w:val="9"/>
                <w:szCs w:val="9"/>
              </w:rPr>
            </w:pPr>
            <w:r w:rsidRPr="006E47CD">
              <w:rPr>
                <w:rFonts w:ascii="Calibri" w:hAnsi="Calibri"/>
                <w:sz w:val="9"/>
                <w:szCs w:val="9"/>
              </w:rPr>
              <w:t>**</w:t>
            </w:r>
            <w:r w:rsidRPr="006E47CD">
              <w:rPr>
                <w:rFonts w:ascii="Calibri" w:hAnsi="Calibri"/>
                <w:sz w:val="9"/>
                <w:szCs w:val="9"/>
                <w:u w:val="single"/>
              </w:rPr>
              <w:t xml:space="preserve">HERS Verified Fan Efficacy and Airflow Rate; </w:t>
            </w:r>
          </w:p>
          <w:p w14:paraId="1F9B99EA" w14:textId="4C61A2CB" w:rsidR="001B3D5A" w:rsidRPr="004C678C" w:rsidRDefault="001B3D5A" w:rsidP="00B90CEF">
            <w:pPr>
              <w:keepNext/>
              <w:rPr>
                <w:rFonts w:ascii="Calibri" w:hAnsi="Calibri"/>
                <w:sz w:val="8"/>
                <w:szCs w:val="8"/>
              </w:rPr>
            </w:pPr>
            <w:r w:rsidRPr="006E47CD">
              <w:rPr>
                <w:rFonts w:ascii="Calibri" w:hAnsi="Calibri"/>
                <w:sz w:val="9"/>
                <w:szCs w:val="9"/>
              </w:rPr>
              <w:t>**</w:t>
            </w:r>
            <w:r w:rsidRPr="006E47CD">
              <w:rPr>
                <w:rFonts w:ascii="Calibri" w:hAnsi="Calibri"/>
                <w:sz w:val="9"/>
                <w:szCs w:val="9"/>
                <w:u w:val="single"/>
              </w:rPr>
              <w:t>HERS verified Return Duct Design per Table 150.0-C, D&gt;&gt;</w:t>
            </w:r>
          </w:p>
        </w:tc>
        <w:tc>
          <w:tcPr>
            <w:tcW w:w="900" w:type="dxa"/>
            <w:tcMar>
              <w:left w:w="29" w:type="dxa"/>
              <w:right w:w="29" w:type="dxa"/>
            </w:tcMar>
          </w:tcPr>
          <w:p w14:paraId="1C10FD40" w14:textId="77777777" w:rsidR="001B3D5A" w:rsidRDefault="001B3D5A" w:rsidP="00490AC8">
            <w:pPr>
              <w:keepNext/>
              <w:rPr>
                <w:rFonts w:ascii="Calibri" w:hAnsi="Calibri"/>
                <w:sz w:val="12"/>
                <w:szCs w:val="12"/>
              </w:rPr>
            </w:pPr>
            <w:r w:rsidRPr="009A4F22">
              <w:rPr>
                <w:rFonts w:ascii="Calibri" w:hAnsi="Calibri"/>
                <w:sz w:val="12"/>
                <w:szCs w:val="12"/>
              </w:rPr>
              <w:t>&lt;&lt;user enter integer value</w:t>
            </w:r>
            <w:r>
              <w:rPr>
                <w:rFonts w:ascii="Calibri" w:hAnsi="Calibri"/>
                <w:sz w:val="12"/>
                <w:szCs w:val="12"/>
              </w:rPr>
              <w:t>&gt;&gt;</w:t>
            </w:r>
          </w:p>
          <w:p w14:paraId="5A5998DF" w14:textId="77777777" w:rsidR="003C6E48" w:rsidRDefault="003C6E48" w:rsidP="003C6E48">
            <w:pPr>
              <w:keepNext/>
              <w:rPr>
                <w:ins w:id="268" w:author="jmiller20191120" w:date="2019-11-21T11:53:00Z"/>
                <w:rFonts w:ascii="Calibri" w:hAnsi="Calibri"/>
                <w:sz w:val="12"/>
                <w:szCs w:val="12"/>
              </w:rPr>
            </w:pPr>
          </w:p>
          <w:p w14:paraId="1B6C5D25" w14:textId="6B41E776" w:rsidR="001B3D5A" w:rsidRPr="009A4F22" w:rsidRDefault="001B3D5A" w:rsidP="003C6E48">
            <w:pPr>
              <w:keepNext/>
              <w:rPr>
                <w:rFonts w:ascii="Calibri" w:hAnsi="Calibri"/>
                <w:sz w:val="12"/>
                <w:szCs w:val="12"/>
              </w:rPr>
            </w:pPr>
            <w:r>
              <w:rPr>
                <w:rFonts w:ascii="Calibri" w:hAnsi="Calibri"/>
                <w:sz w:val="12"/>
                <w:szCs w:val="12"/>
              </w:rPr>
              <w:t>note: this value</w:t>
            </w:r>
            <w:r w:rsidRPr="009A4F22">
              <w:rPr>
                <w:rFonts w:ascii="Calibri" w:hAnsi="Calibri"/>
                <w:sz w:val="12"/>
                <w:szCs w:val="12"/>
              </w:rPr>
              <w:t xml:space="preserve"> will determine number or rows per </w:t>
            </w:r>
            <w:r>
              <w:rPr>
                <w:rFonts w:ascii="Calibri" w:hAnsi="Calibri"/>
                <w:sz w:val="12"/>
                <w:szCs w:val="12"/>
              </w:rPr>
              <w:t xml:space="preserve">indoor unit </w:t>
            </w:r>
            <w:r w:rsidRPr="009A4F22">
              <w:rPr>
                <w:rFonts w:ascii="Calibri" w:hAnsi="Calibri"/>
                <w:sz w:val="12"/>
                <w:szCs w:val="12"/>
              </w:rPr>
              <w:t>in next section</w:t>
            </w:r>
          </w:p>
        </w:tc>
        <w:tc>
          <w:tcPr>
            <w:tcW w:w="1260" w:type="dxa"/>
            <w:tcMar>
              <w:left w:w="29" w:type="dxa"/>
              <w:right w:w="29" w:type="dxa"/>
            </w:tcMar>
          </w:tcPr>
          <w:p w14:paraId="47422B15" w14:textId="3D67FAFF" w:rsidR="001B3D5A" w:rsidRPr="0087355C" w:rsidRDefault="001B3D5A" w:rsidP="0087355C">
            <w:pPr>
              <w:keepNext/>
              <w:rPr>
                <w:rFonts w:ascii="Calibri" w:hAnsi="Calibri"/>
                <w:sz w:val="10"/>
                <w:szCs w:val="10"/>
              </w:rPr>
            </w:pPr>
            <w:r w:rsidRPr="00035B21">
              <w:rPr>
                <w:rFonts w:ascii="Calibri" w:hAnsi="Calibri"/>
                <w:sz w:val="10"/>
                <w:szCs w:val="10"/>
              </w:rPr>
              <w:t>&lt;&lt;</w:t>
            </w:r>
            <w:r w:rsidRPr="00C04798">
              <w:rPr>
                <w:rFonts w:ascii="Calibri" w:hAnsi="Calibri"/>
                <w:b/>
                <w:sz w:val="10"/>
                <w:szCs w:val="10"/>
              </w:rPr>
              <w:t>if</w:t>
            </w:r>
            <w:r w:rsidRPr="0087355C">
              <w:rPr>
                <w:rFonts w:ascii="Calibri" w:hAnsi="Calibri"/>
                <w:sz w:val="10"/>
                <w:szCs w:val="10"/>
              </w:rPr>
              <w:t xml:space="preserve"> system type in </w:t>
            </w:r>
            <w:r w:rsidRPr="0087355C">
              <w:rPr>
                <w:rFonts w:ascii="Calibri" w:hAnsi="Calibri"/>
                <w:sz w:val="10"/>
                <w:szCs w:val="10"/>
                <w:highlight w:val="yellow"/>
              </w:rPr>
              <w:t>D04</w:t>
            </w:r>
            <w:r w:rsidRPr="0087355C">
              <w:rPr>
                <w:rFonts w:ascii="Calibri" w:hAnsi="Calibri"/>
                <w:sz w:val="10"/>
                <w:szCs w:val="10"/>
              </w:rPr>
              <w:t xml:space="preserve"> or </w:t>
            </w:r>
            <w:r w:rsidRPr="0087355C">
              <w:rPr>
                <w:rFonts w:ascii="Calibri" w:hAnsi="Calibri"/>
                <w:sz w:val="10"/>
                <w:szCs w:val="10"/>
                <w:highlight w:val="yellow"/>
              </w:rPr>
              <w:t>D05</w:t>
            </w:r>
            <w:r w:rsidRPr="0087355C">
              <w:rPr>
                <w:rFonts w:ascii="Calibri" w:hAnsi="Calibri"/>
                <w:sz w:val="10"/>
                <w:szCs w:val="10"/>
              </w:rPr>
              <w:t xml:space="preserve"> is one of the following system types:</w:t>
            </w:r>
          </w:p>
          <w:p w14:paraId="507BA716" w14:textId="77777777" w:rsidR="001B3D5A" w:rsidRPr="0087355C" w:rsidRDefault="001B3D5A" w:rsidP="0087355C">
            <w:pPr>
              <w:keepNext/>
              <w:rPr>
                <w:rFonts w:ascii="Calibri" w:hAnsi="Calibri"/>
                <w:sz w:val="10"/>
                <w:szCs w:val="10"/>
              </w:rPr>
            </w:pPr>
            <w:r w:rsidRPr="0087355C">
              <w:rPr>
                <w:rFonts w:ascii="Calibri" w:hAnsi="Calibri"/>
                <w:sz w:val="10"/>
                <w:szCs w:val="10"/>
              </w:rPr>
              <w:t>*central split AC;</w:t>
            </w:r>
          </w:p>
          <w:p w14:paraId="32C5C465" w14:textId="07A9FCEB" w:rsidR="001B3D5A" w:rsidRPr="0087355C" w:rsidRDefault="001B3D5A" w:rsidP="0087355C">
            <w:pPr>
              <w:keepNext/>
              <w:rPr>
                <w:rFonts w:ascii="Calibri" w:hAnsi="Calibri"/>
                <w:sz w:val="10"/>
                <w:szCs w:val="10"/>
              </w:rPr>
            </w:pPr>
            <w:r w:rsidRPr="0087355C">
              <w:rPr>
                <w:rFonts w:ascii="Calibri" w:hAnsi="Calibri"/>
                <w:sz w:val="10"/>
                <w:szCs w:val="10"/>
              </w:rPr>
              <w:t>*central split HP</w:t>
            </w:r>
            <w:r>
              <w:rPr>
                <w:rFonts w:ascii="Calibri" w:hAnsi="Calibri"/>
                <w:sz w:val="10"/>
                <w:szCs w:val="10"/>
              </w:rPr>
              <w:t>;</w:t>
            </w:r>
          </w:p>
          <w:p w14:paraId="680C2284" w14:textId="2376BF4E" w:rsidR="001B3D5A" w:rsidRPr="0087355C" w:rsidRDefault="001B3D5A" w:rsidP="0087355C">
            <w:pPr>
              <w:keepNext/>
              <w:rPr>
                <w:rFonts w:ascii="Calibri" w:hAnsi="Calibri"/>
                <w:sz w:val="10"/>
                <w:szCs w:val="10"/>
              </w:rPr>
            </w:pPr>
            <w:r>
              <w:rPr>
                <w:rFonts w:ascii="Calibri" w:hAnsi="Calibri"/>
                <w:sz w:val="10"/>
                <w:szCs w:val="10"/>
              </w:rPr>
              <w:t>*central packaged AC</w:t>
            </w:r>
            <w:r w:rsidRPr="0087355C">
              <w:rPr>
                <w:rFonts w:ascii="Calibri" w:hAnsi="Calibri"/>
                <w:sz w:val="10"/>
                <w:szCs w:val="10"/>
              </w:rPr>
              <w:t>;</w:t>
            </w:r>
          </w:p>
          <w:p w14:paraId="34951B43" w14:textId="57E76D0F" w:rsidR="001B3D5A" w:rsidRPr="0087355C" w:rsidRDefault="001B3D5A" w:rsidP="0087355C">
            <w:pPr>
              <w:keepNext/>
              <w:rPr>
                <w:rFonts w:ascii="Calibri" w:hAnsi="Calibri"/>
                <w:sz w:val="10"/>
                <w:szCs w:val="10"/>
              </w:rPr>
            </w:pPr>
            <w:r w:rsidRPr="0087355C">
              <w:rPr>
                <w:rFonts w:ascii="Calibri" w:hAnsi="Calibri"/>
                <w:sz w:val="10"/>
                <w:szCs w:val="10"/>
              </w:rPr>
              <w:t>*central packaged HP</w:t>
            </w:r>
            <w:r>
              <w:rPr>
                <w:rFonts w:ascii="Calibri" w:hAnsi="Calibri"/>
                <w:sz w:val="10"/>
                <w:szCs w:val="10"/>
              </w:rPr>
              <w:t>;</w:t>
            </w:r>
          </w:p>
          <w:p w14:paraId="5743B61A" w14:textId="5C9DCFD4" w:rsidR="001B3D5A" w:rsidRPr="0087355C" w:rsidRDefault="001B3D5A" w:rsidP="0087355C">
            <w:pPr>
              <w:keepNext/>
              <w:rPr>
                <w:rFonts w:ascii="Calibri" w:hAnsi="Calibri"/>
                <w:sz w:val="10"/>
                <w:szCs w:val="10"/>
              </w:rPr>
            </w:pPr>
            <w:r w:rsidRPr="0087355C">
              <w:rPr>
                <w:rFonts w:ascii="Calibri" w:hAnsi="Calibri"/>
                <w:sz w:val="10"/>
                <w:szCs w:val="10"/>
              </w:rPr>
              <w:t>*central large packaged AC</w:t>
            </w:r>
            <w:r>
              <w:rPr>
                <w:rFonts w:ascii="Calibri" w:hAnsi="Calibri"/>
                <w:sz w:val="10"/>
                <w:szCs w:val="10"/>
              </w:rPr>
              <w:t>;</w:t>
            </w:r>
          </w:p>
          <w:p w14:paraId="5BADD856" w14:textId="3879AE5C" w:rsidR="001B3D5A" w:rsidRPr="0087355C" w:rsidRDefault="001B3D5A" w:rsidP="0087355C">
            <w:pPr>
              <w:keepNext/>
              <w:rPr>
                <w:rFonts w:ascii="Calibri" w:hAnsi="Calibri"/>
                <w:sz w:val="10"/>
                <w:szCs w:val="10"/>
              </w:rPr>
            </w:pPr>
            <w:r>
              <w:rPr>
                <w:rFonts w:ascii="Calibri" w:hAnsi="Calibri"/>
                <w:sz w:val="10"/>
                <w:szCs w:val="10"/>
              </w:rPr>
              <w:t>*central large packaged HP;</w:t>
            </w:r>
          </w:p>
          <w:p w14:paraId="79B9F3E7" w14:textId="375153BA" w:rsidR="001B3D5A" w:rsidRDefault="001B3D5A" w:rsidP="0087355C">
            <w:pPr>
              <w:keepNext/>
              <w:rPr>
                <w:rFonts w:ascii="Calibri" w:hAnsi="Calibri"/>
                <w:sz w:val="10"/>
                <w:szCs w:val="10"/>
              </w:rPr>
            </w:pPr>
            <w:r w:rsidRPr="0087355C">
              <w:rPr>
                <w:rFonts w:ascii="Calibri" w:hAnsi="Calibri"/>
                <w:sz w:val="10"/>
                <w:szCs w:val="10"/>
              </w:rPr>
              <w:t>then value=Yes,</w:t>
            </w:r>
          </w:p>
          <w:p w14:paraId="50BBDD48" w14:textId="77777777" w:rsidR="001B3D5A" w:rsidRDefault="001B3D5A" w:rsidP="00490AC8">
            <w:pPr>
              <w:keepNext/>
              <w:rPr>
                <w:rFonts w:ascii="Calibri" w:hAnsi="Calibri"/>
                <w:sz w:val="10"/>
                <w:szCs w:val="10"/>
              </w:rPr>
            </w:pPr>
          </w:p>
          <w:p w14:paraId="28928B10" w14:textId="0A1AAC99" w:rsidR="001B3D5A" w:rsidRPr="00035B21" w:rsidRDefault="001B3D5A" w:rsidP="00490AC8">
            <w:pPr>
              <w:keepNext/>
              <w:rPr>
                <w:rFonts w:ascii="Calibri" w:hAnsi="Calibri"/>
                <w:sz w:val="10"/>
                <w:szCs w:val="10"/>
              </w:rPr>
            </w:pPr>
            <w:r w:rsidRPr="00FB569C">
              <w:rPr>
                <w:rFonts w:ascii="Calibri" w:hAnsi="Calibri"/>
                <w:b/>
                <w:sz w:val="10"/>
                <w:szCs w:val="10"/>
              </w:rPr>
              <w:t>else</w:t>
            </w:r>
            <w:r>
              <w:rPr>
                <w:rFonts w:ascii="Calibri" w:hAnsi="Calibri"/>
                <w:sz w:val="10"/>
                <w:szCs w:val="10"/>
              </w:rPr>
              <w:t xml:space="preserve"> </w:t>
            </w:r>
            <w:r w:rsidRPr="00035B21">
              <w:rPr>
                <w:rFonts w:ascii="Calibri" w:hAnsi="Calibri"/>
                <w:sz w:val="10"/>
                <w:szCs w:val="10"/>
              </w:rPr>
              <w:t>user pick one of the following two values from list:</w:t>
            </w:r>
          </w:p>
          <w:p w14:paraId="18ED9AD7" w14:textId="77777777" w:rsidR="001B3D5A" w:rsidRPr="00035B21" w:rsidRDefault="001B3D5A" w:rsidP="00490AC8">
            <w:pPr>
              <w:keepNext/>
              <w:rPr>
                <w:rFonts w:ascii="Calibri" w:hAnsi="Calibri"/>
                <w:sz w:val="10"/>
                <w:szCs w:val="10"/>
              </w:rPr>
            </w:pPr>
            <w:r w:rsidRPr="00035B21">
              <w:rPr>
                <w:rFonts w:ascii="Calibri" w:hAnsi="Calibri"/>
                <w:sz w:val="10"/>
                <w:szCs w:val="10"/>
              </w:rPr>
              <w:t>**yes</w:t>
            </w:r>
          </w:p>
          <w:p w14:paraId="41473FBA" w14:textId="44A6D07F" w:rsidR="001B3D5A" w:rsidRDefault="001B3D5A" w:rsidP="00490AC8">
            <w:pPr>
              <w:keepNext/>
              <w:rPr>
                <w:rFonts w:ascii="Calibri" w:hAnsi="Calibri"/>
                <w:sz w:val="10"/>
                <w:szCs w:val="10"/>
              </w:rPr>
            </w:pPr>
            <w:r w:rsidRPr="00035B21">
              <w:rPr>
                <w:rFonts w:ascii="Calibri" w:hAnsi="Calibri"/>
                <w:sz w:val="10"/>
                <w:szCs w:val="10"/>
              </w:rPr>
              <w:t>**no</w:t>
            </w:r>
          </w:p>
          <w:p w14:paraId="4E996397" w14:textId="77777777" w:rsidR="001B3D5A" w:rsidRPr="00035B21" w:rsidRDefault="001B3D5A" w:rsidP="00490AC8">
            <w:pPr>
              <w:keepNext/>
              <w:rPr>
                <w:rFonts w:ascii="Calibri" w:hAnsi="Calibri"/>
                <w:sz w:val="10"/>
                <w:szCs w:val="10"/>
              </w:rPr>
            </w:pPr>
          </w:p>
          <w:p w14:paraId="7C5BFD0A" w14:textId="7128DE15" w:rsidR="001B3D5A" w:rsidRPr="00035B21" w:rsidRDefault="001B3D5A" w:rsidP="00490AC8">
            <w:pPr>
              <w:keepNext/>
              <w:rPr>
                <w:rFonts w:ascii="Calibri" w:hAnsi="Calibri"/>
                <w:sz w:val="10"/>
                <w:szCs w:val="10"/>
              </w:rPr>
            </w:pPr>
            <w:r w:rsidRPr="00FB569C">
              <w:rPr>
                <w:rFonts w:ascii="Calibri" w:hAnsi="Calibri"/>
                <w:b/>
                <w:sz w:val="10"/>
                <w:szCs w:val="10"/>
              </w:rPr>
              <w:t>check</w:t>
            </w:r>
            <w:r w:rsidRPr="00035B21">
              <w:rPr>
                <w:rFonts w:ascii="Calibri" w:hAnsi="Calibri"/>
                <w:sz w:val="10"/>
                <w:szCs w:val="10"/>
              </w:rPr>
              <w:t>:</w:t>
            </w:r>
          </w:p>
          <w:p w14:paraId="079D2AB7" w14:textId="724FB38E" w:rsidR="001B3D5A" w:rsidRDefault="001B3D5A" w:rsidP="007E3916">
            <w:pPr>
              <w:keepNext/>
              <w:rPr>
                <w:rFonts w:ascii="Calibri" w:hAnsi="Calibri"/>
                <w:sz w:val="10"/>
                <w:szCs w:val="10"/>
              </w:rPr>
            </w:pPr>
            <w:r w:rsidRPr="00191DE8">
              <w:rPr>
                <w:rFonts w:ascii="Calibri" w:hAnsi="Calibri"/>
                <w:b/>
                <w:sz w:val="10"/>
                <w:szCs w:val="10"/>
              </w:rPr>
              <w:t>if</w:t>
            </w:r>
            <w:r w:rsidRPr="00035B21">
              <w:rPr>
                <w:rFonts w:ascii="Calibri" w:hAnsi="Calibri"/>
                <w:sz w:val="10"/>
                <w:szCs w:val="10"/>
              </w:rPr>
              <w:t xml:space="preserve"> value=no, </w:t>
            </w:r>
          </w:p>
          <w:p w14:paraId="45933338" w14:textId="72799ADE" w:rsidR="001B3D5A" w:rsidRDefault="001B3D5A" w:rsidP="007E3916">
            <w:pPr>
              <w:keepNext/>
              <w:rPr>
                <w:rFonts w:ascii="Calibri" w:hAnsi="Calibri"/>
                <w:sz w:val="10"/>
                <w:szCs w:val="10"/>
              </w:rPr>
            </w:pPr>
            <w:r w:rsidRPr="00FB569C">
              <w:rPr>
                <w:rFonts w:ascii="Calibri" w:hAnsi="Calibri"/>
                <w:b/>
                <w:sz w:val="10"/>
                <w:szCs w:val="10"/>
              </w:rPr>
              <w:t>then</w:t>
            </w:r>
            <w:r w:rsidRPr="00FB569C">
              <w:rPr>
                <w:rFonts w:ascii="Calibri" w:hAnsi="Calibri"/>
                <w:sz w:val="10"/>
                <w:szCs w:val="10"/>
              </w:rPr>
              <w:t xml:space="preserve"> report in project status notes field that exemption from mandatory HERS verification of system airflow has been claimed. Enforcement agency confirmation is recommended</w:t>
            </w:r>
          </w:p>
          <w:p w14:paraId="5476E468" w14:textId="344B086D" w:rsidR="001B3D5A" w:rsidRDefault="001B3D5A" w:rsidP="007E3916">
            <w:pPr>
              <w:keepNext/>
              <w:rPr>
                <w:rFonts w:ascii="Calibri" w:hAnsi="Calibri"/>
                <w:sz w:val="10"/>
                <w:szCs w:val="10"/>
              </w:rPr>
            </w:pPr>
          </w:p>
          <w:p w14:paraId="40368E23" w14:textId="4C9F8FA0" w:rsidR="001B3D5A" w:rsidRPr="00035B21" w:rsidRDefault="001B3D5A" w:rsidP="007E3916">
            <w:pPr>
              <w:keepNext/>
              <w:rPr>
                <w:rFonts w:ascii="Calibri" w:hAnsi="Calibri"/>
                <w:sz w:val="10"/>
                <w:szCs w:val="10"/>
              </w:rPr>
            </w:pPr>
            <w:r w:rsidRPr="00FB569C">
              <w:rPr>
                <w:rFonts w:ascii="Calibri" w:hAnsi="Calibri"/>
                <w:b/>
                <w:sz w:val="10"/>
                <w:szCs w:val="10"/>
              </w:rPr>
              <w:t>also</w:t>
            </w:r>
            <w:r>
              <w:rPr>
                <w:rFonts w:ascii="Calibri" w:hAnsi="Calibri"/>
                <w:sz w:val="10"/>
                <w:szCs w:val="10"/>
              </w:rPr>
              <w:t xml:space="preserve"> </w:t>
            </w:r>
            <w:r w:rsidRPr="00035B21">
              <w:rPr>
                <w:rFonts w:ascii="Calibri" w:hAnsi="Calibri"/>
                <w:sz w:val="10"/>
                <w:szCs w:val="10"/>
              </w:rPr>
              <w:t>report in project status notes field that better than minimum SEER or EER cannot not be claimed for performance complianc</w:t>
            </w:r>
            <w:r>
              <w:rPr>
                <w:rFonts w:ascii="Calibri" w:hAnsi="Calibri"/>
                <w:sz w:val="10"/>
                <w:szCs w:val="10"/>
              </w:rPr>
              <w:t>e credit if</w:t>
            </w:r>
            <w:r w:rsidRPr="00191DE8">
              <w:rPr>
                <w:rFonts w:ascii="Calibri" w:hAnsi="Calibri"/>
                <w:sz w:val="10"/>
                <w:szCs w:val="10"/>
              </w:rPr>
              <w:t xml:space="preserve"> the system cannot comply with the required HERS verification</w:t>
            </w:r>
            <w:r w:rsidRPr="00035B21">
              <w:rPr>
                <w:rFonts w:ascii="Calibri" w:hAnsi="Calibri"/>
                <w:sz w:val="10"/>
                <w:szCs w:val="10"/>
              </w:rPr>
              <w:t xml:space="preserve">; </w:t>
            </w:r>
          </w:p>
          <w:p w14:paraId="1F9B99F9" w14:textId="619AF264" w:rsidR="001B3D5A" w:rsidRPr="009A4F22" w:rsidRDefault="001B3D5A" w:rsidP="00490AC8">
            <w:pPr>
              <w:keepNext/>
              <w:rPr>
                <w:rFonts w:ascii="Calibri" w:hAnsi="Calibri"/>
                <w:sz w:val="12"/>
                <w:szCs w:val="12"/>
              </w:rPr>
            </w:pPr>
            <w:r w:rsidRPr="00035B21">
              <w:rPr>
                <w:rFonts w:ascii="Calibri" w:hAnsi="Calibri"/>
                <w:sz w:val="10"/>
                <w:szCs w:val="10"/>
              </w:rPr>
              <w:t>a revised CF1R may be required&gt;&gt;</w:t>
            </w:r>
          </w:p>
        </w:tc>
        <w:tc>
          <w:tcPr>
            <w:tcW w:w="1170" w:type="dxa"/>
            <w:tcMar>
              <w:left w:w="29" w:type="dxa"/>
              <w:right w:w="29" w:type="dxa"/>
            </w:tcMar>
          </w:tcPr>
          <w:p w14:paraId="288B20EE" w14:textId="4C54E0B6" w:rsidR="0005066C" w:rsidRPr="0005066C" w:rsidRDefault="001B3D5A" w:rsidP="0005066C">
            <w:pPr>
              <w:rPr>
                <w:ins w:id="269" w:author="jmiller20191120" w:date="2019-11-21T12:06:00Z"/>
                <w:rFonts w:ascii="Calibri" w:hAnsi="Calibri"/>
                <w:sz w:val="8"/>
                <w:szCs w:val="8"/>
              </w:rPr>
            </w:pPr>
            <w:r w:rsidRPr="001B3D5A">
              <w:rPr>
                <w:rFonts w:ascii="Calibri" w:hAnsi="Calibri"/>
                <w:sz w:val="8"/>
                <w:szCs w:val="8"/>
              </w:rPr>
              <w:t>&lt;&lt;</w:t>
            </w:r>
            <w:ins w:id="270" w:author="jmiller20191120" w:date="2019-11-21T12:06:00Z">
              <w:r w:rsidR="0005066C" w:rsidRPr="0005066C">
                <w:rPr>
                  <w:rFonts w:ascii="Calibri" w:hAnsi="Calibri"/>
                  <w:sz w:val="8"/>
                  <w:szCs w:val="8"/>
                </w:rPr>
                <w:t xml:space="preserve">if </w:t>
              </w:r>
              <w:r w:rsidR="0005066C" w:rsidRPr="0005066C">
                <w:rPr>
                  <w:rFonts w:ascii="Calibri" w:hAnsi="Calibri"/>
                  <w:sz w:val="8"/>
                  <w:szCs w:val="8"/>
                  <w:highlight w:val="yellow"/>
                </w:rPr>
                <w:t>D04</w:t>
              </w:r>
              <w:r w:rsidR="0005066C" w:rsidRPr="0005066C">
                <w:rPr>
                  <w:rFonts w:ascii="Calibri" w:hAnsi="Calibri"/>
                  <w:sz w:val="8"/>
                  <w:szCs w:val="8"/>
                </w:rPr>
                <w:t xml:space="preserve"> or </w:t>
              </w:r>
              <w:r w:rsidR="0005066C" w:rsidRPr="0005066C">
                <w:rPr>
                  <w:rFonts w:ascii="Calibri" w:hAnsi="Calibri"/>
                  <w:sz w:val="8"/>
                  <w:szCs w:val="8"/>
                  <w:highlight w:val="yellow"/>
                </w:rPr>
                <w:t>D05</w:t>
              </w:r>
              <w:r w:rsidR="0005066C" w:rsidRPr="0005066C">
                <w:rPr>
                  <w:rFonts w:ascii="Calibri" w:hAnsi="Calibri"/>
                  <w:sz w:val="8"/>
                  <w:szCs w:val="8"/>
                </w:rPr>
                <w:t xml:space="preserve"> = one of the following two types:</w:t>
              </w:r>
            </w:ins>
          </w:p>
          <w:p w14:paraId="7C7B0534" w14:textId="77777777" w:rsidR="0005066C" w:rsidRPr="0005066C" w:rsidRDefault="0005066C" w:rsidP="0005066C">
            <w:pPr>
              <w:rPr>
                <w:ins w:id="271" w:author="jmiller20191120" w:date="2019-11-21T12:06:00Z"/>
                <w:rFonts w:ascii="Calibri" w:hAnsi="Calibri"/>
                <w:sz w:val="8"/>
                <w:szCs w:val="8"/>
              </w:rPr>
            </w:pPr>
            <w:ins w:id="272" w:author="jmiller20191120" w:date="2019-11-21T12:06:00Z">
              <w:r w:rsidRPr="0005066C">
                <w:rPr>
                  <w:rFonts w:ascii="Calibri" w:hAnsi="Calibri"/>
                  <w:sz w:val="8"/>
                  <w:szCs w:val="8"/>
                </w:rPr>
                <w:t>1:[VCHP-Ducted]</w:t>
              </w:r>
            </w:ins>
          </w:p>
          <w:p w14:paraId="16838551" w14:textId="77777777" w:rsidR="0005066C" w:rsidRPr="0005066C" w:rsidRDefault="0005066C" w:rsidP="0005066C">
            <w:pPr>
              <w:rPr>
                <w:ins w:id="273" w:author="jmiller20191120" w:date="2019-11-21T12:06:00Z"/>
                <w:rFonts w:ascii="Calibri" w:hAnsi="Calibri"/>
                <w:sz w:val="8"/>
                <w:szCs w:val="8"/>
              </w:rPr>
            </w:pPr>
            <w:ins w:id="274" w:author="jmiller20191120" w:date="2019-11-21T12:06:00Z">
              <w:r w:rsidRPr="0005066C">
                <w:rPr>
                  <w:rFonts w:ascii="Calibri" w:hAnsi="Calibri"/>
                  <w:sz w:val="8"/>
                  <w:szCs w:val="8"/>
                </w:rPr>
                <w:t>2:[VCHP-Ducted+Ductless]</w:t>
              </w:r>
            </w:ins>
          </w:p>
          <w:p w14:paraId="5D7A7CC6" w14:textId="4E9E3DC8" w:rsidR="0005066C" w:rsidRDefault="0005066C" w:rsidP="0005066C">
            <w:pPr>
              <w:rPr>
                <w:ins w:id="275" w:author="jmiller20191120" w:date="2019-11-21T12:06:00Z"/>
                <w:rFonts w:ascii="Calibri" w:hAnsi="Calibri"/>
                <w:sz w:val="8"/>
                <w:szCs w:val="8"/>
              </w:rPr>
            </w:pPr>
            <w:ins w:id="276" w:author="jmiller20191120" w:date="2019-11-21T12:06:00Z">
              <w:r w:rsidRPr="0005066C">
                <w:rPr>
                  <w:rFonts w:ascii="Calibri" w:hAnsi="Calibri"/>
                  <w:b/>
                  <w:sz w:val="8"/>
                  <w:szCs w:val="8"/>
                </w:rPr>
                <w:t>then</w:t>
              </w:r>
              <w:r w:rsidRPr="0005066C">
                <w:rPr>
                  <w:rFonts w:ascii="Calibri" w:hAnsi="Calibri"/>
                  <w:sz w:val="8"/>
                  <w:szCs w:val="8"/>
                </w:rPr>
                <w:t xml:space="preserve"> text value=[Exempt System Type]</w:t>
              </w:r>
            </w:ins>
          </w:p>
          <w:p w14:paraId="3F7AB861" w14:textId="77777777" w:rsidR="0005066C" w:rsidRDefault="0005066C" w:rsidP="00FB569C">
            <w:pPr>
              <w:rPr>
                <w:ins w:id="277" w:author="jmiller20191120" w:date="2019-11-21T12:06:00Z"/>
                <w:rFonts w:ascii="Calibri" w:hAnsi="Calibri"/>
                <w:sz w:val="8"/>
                <w:szCs w:val="8"/>
              </w:rPr>
            </w:pPr>
          </w:p>
          <w:p w14:paraId="55DA2D43" w14:textId="5C11DBBB" w:rsidR="001B3D5A" w:rsidRPr="001B3D5A" w:rsidRDefault="0005066C" w:rsidP="00FB569C">
            <w:pPr>
              <w:rPr>
                <w:rFonts w:ascii="Calibri" w:hAnsi="Calibri"/>
                <w:sz w:val="8"/>
                <w:szCs w:val="8"/>
              </w:rPr>
            </w:pPr>
            <w:ins w:id="278" w:author="jmiller20191120" w:date="2019-11-21T12:08:00Z">
              <w:r w:rsidRPr="0005066C">
                <w:rPr>
                  <w:b/>
                  <w:sz w:val="8"/>
                  <w:szCs w:val="8"/>
                </w:rPr>
                <w:t>else</w:t>
              </w:r>
            </w:ins>
            <w:r w:rsidR="001B3D5A" w:rsidRPr="0005066C">
              <w:rPr>
                <w:rFonts w:ascii="Calibri" w:hAnsi="Calibri"/>
                <w:b/>
                <w:sz w:val="8"/>
                <w:szCs w:val="8"/>
              </w:rPr>
              <w:t>if</w:t>
            </w:r>
            <w:r w:rsidR="001B3D5A" w:rsidRPr="001B3D5A">
              <w:rPr>
                <w:rFonts w:ascii="Calibri" w:hAnsi="Calibri"/>
                <w:sz w:val="8"/>
                <w:szCs w:val="8"/>
              </w:rPr>
              <w:t xml:space="preserve"> system type in </w:t>
            </w:r>
            <w:r w:rsidR="001B3D5A" w:rsidRPr="001B3D5A">
              <w:rPr>
                <w:rFonts w:ascii="Calibri" w:hAnsi="Calibri"/>
                <w:sz w:val="8"/>
                <w:szCs w:val="8"/>
                <w:highlight w:val="yellow"/>
              </w:rPr>
              <w:t>D04</w:t>
            </w:r>
            <w:r w:rsidR="001B3D5A" w:rsidRPr="001B3D5A">
              <w:rPr>
                <w:rFonts w:ascii="Calibri" w:hAnsi="Calibri"/>
                <w:sz w:val="8"/>
                <w:szCs w:val="8"/>
              </w:rPr>
              <w:t xml:space="preserve"> or </w:t>
            </w:r>
            <w:r w:rsidR="001B3D5A" w:rsidRPr="001B3D5A">
              <w:rPr>
                <w:rFonts w:ascii="Calibri" w:hAnsi="Calibri"/>
                <w:sz w:val="8"/>
                <w:szCs w:val="8"/>
                <w:highlight w:val="yellow"/>
              </w:rPr>
              <w:t>D05</w:t>
            </w:r>
            <w:r w:rsidR="001B3D5A" w:rsidRPr="001B3D5A">
              <w:rPr>
                <w:rFonts w:ascii="Calibri" w:hAnsi="Calibri"/>
                <w:sz w:val="8"/>
                <w:szCs w:val="8"/>
              </w:rPr>
              <w:t xml:space="preserve"> is one of the following</w:t>
            </w:r>
            <w:ins w:id="279" w:author="jmiller20191120" w:date="2019-11-21T12:08:00Z">
              <w:r>
                <w:rPr>
                  <w:rFonts w:ascii="Calibri" w:hAnsi="Calibri"/>
                  <w:sz w:val="8"/>
                  <w:szCs w:val="8"/>
                </w:rPr>
                <w:t xml:space="preserve"> six</w:t>
              </w:r>
            </w:ins>
            <w:r w:rsidR="001B3D5A" w:rsidRPr="001B3D5A">
              <w:rPr>
                <w:rFonts w:ascii="Calibri" w:hAnsi="Calibri"/>
                <w:sz w:val="8"/>
                <w:szCs w:val="8"/>
              </w:rPr>
              <w:t xml:space="preserve"> system types:</w:t>
            </w:r>
          </w:p>
          <w:p w14:paraId="2E0736E3" w14:textId="77777777" w:rsidR="001B3D5A" w:rsidRPr="001B3D5A" w:rsidRDefault="001B3D5A" w:rsidP="00FB569C">
            <w:pPr>
              <w:rPr>
                <w:rFonts w:ascii="Calibri" w:hAnsi="Calibri"/>
                <w:sz w:val="8"/>
                <w:szCs w:val="8"/>
              </w:rPr>
            </w:pPr>
            <w:r w:rsidRPr="001B3D5A">
              <w:rPr>
                <w:rFonts w:ascii="Calibri" w:hAnsi="Calibri"/>
                <w:sz w:val="8"/>
                <w:szCs w:val="8"/>
              </w:rPr>
              <w:t>*central split AC;</w:t>
            </w:r>
          </w:p>
          <w:p w14:paraId="65D16A3F" w14:textId="77777777" w:rsidR="001B3D5A" w:rsidRPr="001B3D5A" w:rsidRDefault="001B3D5A" w:rsidP="00FB569C">
            <w:pPr>
              <w:rPr>
                <w:rFonts w:ascii="Calibri" w:hAnsi="Calibri"/>
                <w:sz w:val="8"/>
                <w:szCs w:val="8"/>
              </w:rPr>
            </w:pPr>
            <w:r w:rsidRPr="001B3D5A">
              <w:rPr>
                <w:rFonts w:ascii="Calibri" w:hAnsi="Calibri"/>
                <w:sz w:val="8"/>
                <w:szCs w:val="8"/>
              </w:rPr>
              <w:t>*central split HP;</w:t>
            </w:r>
          </w:p>
          <w:p w14:paraId="2DE5CD2D" w14:textId="77777777" w:rsidR="001B3D5A" w:rsidRPr="001B3D5A" w:rsidRDefault="001B3D5A" w:rsidP="00FB569C">
            <w:pPr>
              <w:rPr>
                <w:rFonts w:ascii="Calibri" w:hAnsi="Calibri"/>
                <w:sz w:val="8"/>
                <w:szCs w:val="8"/>
              </w:rPr>
            </w:pPr>
            <w:r w:rsidRPr="001B3D5A">
              <w:rPr>
                <w:rFonts w:ascii="Calibri" w:hAnsi="Calibri"/>
                <w:sz w:val="8"/>
                <w:szCs w:val="8"/>
              </w:rPr>
              <w:t>*central packaged AC;</w:t>
            </w:r>
          </w:p>
          <w:p w14:paraId="63FD0C77" w14:textId="77777777" w:rsidR="001B3D5A" w:rsidRPr="001B3D5A" w:rsidRDefault="001B3D5A" w:rsidP="00FB569C">
            <w:pPr>
              <w:rPr>
                <w:rFonts w:ascii="Calibri" w:hAnsi="Calibri"/>
                <w:sz w:val="8"/>
                <w:szCs w:val="8"/>
              </w:rPr>
            </w:pPr>
            <w:r w:rsidRPr="001B3D5A">
              <w:rPr>
                <w:rFonts w:ascii="Calibri" w:hAnsi="Calibri"/>
                <w:sz w:val="8"/>
                <w:szCs w:val="8"/>
              </w:rPr>
              <w:t>*central packaged HP;</w:t>
            </w:r>
          </w:p>
          <w:p w14:paraId="7DD41841" w14:textId="77777777" w:rsidR="001B3D5A" w:rsidRPr="001B3D5A" w:rsidRDefault="001B3D5A" w:rsidP="00FB569C">
            <w:pPr>
              <w:rPr>
                <w:rFonts w:ascii="Calibri" w:hAnsi="Calibri"/>
                <w:sz w:val="8"/>
                <w:szCs w:val="8"/>
              </w:rPr>
            </w:pPr>
            <w:r w:rsidRPr="001B3D5A">
              <w:rPr>
                <w:rFonts w:ascii="Calibri" w:hAnsi="Calibri"/>
                <w:sz w:val="8"/>
                <w:szCs w:val="8"/>
              </w:rPr>
              <w:t>*central large packaged AC;</w:t>
            </w:r>
          </w:p>
          <w:p w14:paraId="4CB36C73" w14:textId="77777777" w:rsidR="001B3D5A" w:rsidRPr="001B3D5A" w:rsidRDefault="001B3D5A" w:rsidP="00FB569C">
            <w:pPr>
              <w:rPr>
                <w:rFonts w:ascii="Calibri" w:hAnsi="Calibri"/>
                <w:sz w:val="8"/>
                <w:szCs w:val="8"/>
              </w:rPr>
            </w:pPr>
            <w:r w:rsidRPr="001B3D5A">
              <w:rPr>
                <w:rFonts w:ascii="Calibri" w:hAnsi="Calibri"/>
                <w:sz w:val="8"/>
                <w:szCs w:val="8"/>
              </w:rPr>
              <w:t>*central large packaged HP;</w:t>
            </w:r>
          </w:p>
          <w:p w14:paraId="71045FEB" w14:textId="1A5454EA" w:rsidR="001B3D5A" w:rsidRPr="001B3D5A" w:rsidRDefault="001B3D5A" w:rsidP="00FB569C">
            <w:pPr>
              <w:rPr>
                <w:rFonts w:ascii="Calibri" w:hAnsi="Calibri"/>
                <w:sz w:val="8"/>
                <w:szCs w:val="8"/>
              </w:rPr>
            </w:pPr>
            <w:r w:rsidRPr="001B3D5A">
              <w:rPr>
                <w:rFonts w:ascii="Calibri" w:hAnsi="Calibri"/>
                <w:b/>
                <w:sz w:val="8"/>
                <w:szCs w:val="8"/>
              </w:rPr>
              <w:t>then</w:t>
            </w:r>
            <w:r w:rsidRPr="001B3D5A">
              <w:rPr>
                <w:rFonts w:ascii="Calibri" w:hAnsi="Calibri"/>
                <w:sz w:val="8"/>
                <w:szCs w:val="8"/>
              </w:rPr>
              <w:t xml:space="preserve"> value=Yes,</w:t>
            </w:r>
          </w:p>
          <w:p w14:paraId="137C04E0" w14:textId="77777777" w:rsidR="001B3D5A" w:rsidRPr="001B3D5A" w:rsidRDefault="001B3D5A" w:rsidP="00833334">
            <w:pPr>
              <w:rPr>
                <w:rFonts w:ascii="Calibri" w:hAnsi="Calibri"/>
                <w:b/>
                <w:sz w:val="8"/>
                <w:szCs w:val="8"/>
              </w:rPr>
            </w:pPr>
          </w:p>
          <w:p w14:paraId="06EC4126" w14:textId="1BBD2A57" w:rsidR="001B3D5A" w:rsidRPr="001B3D5A" w:rsidRDefault="001B3D5A" w:rsidP="00833334">
            <w:pPr>
              <w:rPr>
                <w:rFonts w:ascii="Calibri" w:hAnsi="Calibri"/>
                <w:sz w:val="8"/>
                <w:szCs w:val="8"/>
              </w:rPr>
            </w:pPr>
            <w:r w:rsidRPr="001B3D5A">
              <w:rPr>
                <w:rFonts w:ascii="Calibri" w:hAnsi="Calibri"/>
                <w:b/>
                <w:sz w:val="8"/>
                <w:szCs w:val="8"/>
              </w:rPr>
              <w:t>elseif</w:t>
            </w:r>
            <w:r w:rsidRPr="001B3D5A">
              <w:rPr>
                <w:rFonts w:ascii="Calibri" w:hAnsi="Calibri"/>
                <w:sz w:val="8"/>
                <w:szCs w:val="8"/>
              </w:rPr>
              <w:t xml:space="preserve"> </w:t>
            </w:r>
            <w:r w:rsidRPr="001B3D5A">
              <w:rPr>
                <w:rFonts w:ascii="Calibri" w:hAnsi="Calibri"/>
                <w:sz w:val="8"/>
                <w:szCs w:val="8"/>
                <w:highlight w:val="yellow"/>
              </w:rPr>
              <w:t>D04</w:t>
            </w:r>
            <w:r w:rsidRPr="001B3D5A">
              <w:rPr>
                <w:rFonts w:ascii="Calibri" w:hAnsi="Calibri"/>
                <w:sz w:val="8"/>
                <w:szCs w:val="8"/>
              </w:rPr>
              <w:t xml:space="preserve"> or </w:t>
            </w:r>
            <w:r w:rsidRPr="001B3D5A">
              <w:rPr>
                <w:rFonts w:ascii="Calibri" w:hAnsi="Calibri"/>
                <w:sz w:val="8"/>
                <w:szCs w:val="8"/>
                <w:highlight w:val="yellow"/>
              </w:rPr>
              <w:t>D05</w:t>
            </w:r>
            <w:r w:rsidRPr="001B3D5A">
              <w:rPr>
                <w:rFonts w:ascii="Calibri" w:hAnsi="Calibri"/>
                <w:sz w:val="8"/>
                <w:szCs w:val="8"/>
              </w:rPr>
              <w:t>= one of the following two types:</w:t>
            </w:r>
          </w:p>
          <w:p w14:paraId="308C12D8" w14:textId="3A6FDE04" w:rsidR="001B3D5A" w:rsidRPr="001B3D5A" w:rsidRDefault="001B3D5A" w:rsidP="00833334">
            <w:pPr>
              <w:rPr>
                <w:rFonts w:ascii="Calibri" w:hAnsi="Calibri"/>
                <w:sz w:val="8"/>
                <w:szCs w:val="8"/>
              </w:rPr>
            </w:pPr>
            <w:r w:rsidRPr="001B3D5A">
              <w:rPr>
                <w:rFonts w:ascii="Calibri" w:hAnsi="Calibri"/>
                <w:sz w:val="8"/>
                <w:szCs w:val="8"/>
              </w:rPr>
              <w:t>*VCHP-Ducted</w:t>
            </w:r>
          </w:p>
          <w:p w14:paraId="08BBB03F" w14:textId="491E06CD" w:rsidR="001B3D5A" w:rsidRPr="001B3D5A" w:rsidRDefault="001B3D5A" w:rsidP="00833334">
            <w:pPr>
              <w:rPr>
                <w:rFonts w:ascii="Calibri" w:hAnsi="Calibri"/>
                <w:sz w:val="8"/>
                <w:szCs w:val="8"/>
              </w:rPr>
            </w:pPr>
            <w:r w:rsidRPr="001B3D5A">
              <w:rPr>
                <w:rFonts w:ascii="Calibri" w:hAnsi="Calibri"/>
                <w:sz w:val="8"/>
                <w:szCs w:val="8"/>
              </w:rPr>
              <w:t>*VCHP-Ducted+ductless,</w:t>
            </w:r>
          </w:p>
          <w:p w14:paraId="3F6911C8" w14:textId="58DA4158" w:rsidR="001B3D5A" w:rsidRPr="001B3D5A" w:rsidRDefault="001B3D5A" w:rsidP="00035B21">
            <w:pPr>
              <w:rPr>
                <w:rFonts w:ascii="Calibri" w:hAnsi="Calibri"/>
                <w:sz w:val="8"/>
                <w:szCs w:val="8"/>
              </w:rPr>
            </w:pPr>
            <w:r w:rsidRPr="001B3D5A">
              <w:rPr>
                <w:rFonts w:ascii="Calibri" w:hAnsi="Calibri"/>
                <w:b/>
                <w:sz w:val="8"/>
                <w:szCs w:val="8"/>
              </w:rPr>
              <w:t>then</w:t>
            </w:r>
            <w:r w:rsidRPr="001B3D5A">
              <w:rPr>
                <w:rFonts w:ascii="Calibri" w:hAnsi="Calibri"/>
                <w:sz w:val="8"/>
                <w:szCs w:val="8"/>
              </w:rPr>
              <w:t xml:space="preserve"> value=no,</w:t>
            </w:r>
          </w:p>
          <w:p w14:paraId="5768958A" w14:textId="77777777" w:rsidR="001B3D5A" w:rsidRPr="001B3D5A" w:rsidRDefault="001B3D5A" w:rsidP="00035B21">
            <w:pPr>
              <w:rPr>
                <w:rFonts w:ascii="Calibri" w:hAnsi="Calibri"/>
                <w:sz w:val="8"/>
                <w:szCs w:val="8"/>
              </w:rPr>
            </w:pPr>
          </w:p>
          <w:p w14:paraId="3F5736DF" w14:textId="6370C30D" w:rsidR="001B3D5A" w:rsidRPr="001B3D5A" w:rsidRDefault="001B3D5A" w:rsidP="00035B21">
            <w:pPr>
              <w:rPr>
                <w:rFonts w:ascii="Calibri" w:hAnsi="Calibri"/>
                <w:sz w:val="8"/>
                <w:szCs w:val="8"/>
              </w:rPr>
            </w:pPr>
            <w:r w:rsidRPr="001B3D5A">
              <w:rPr>
                <w:rFonts w:ascii="Calibri" w:hAnsi="Calibri"/>
                <w:b/>
                <w:sz w:val="8"/>
                <w:szCs w:val="8"/>
              </w:rPr>
              <w:t>else</w:t>
            </w:r>
            <w:r w:rsidRPr="001B3D5A">
              <w:rPr>
                <w:rFonts w:ascii="Calibri" w:hAnsi="Calibri"/>
                <w:sz w:val="8"/>
                <w:szCs w:val="8"/>
              </w:rPr>
              <w:t xml:space="preserve"> user pick one of the following two values from list:</w:t>
            </w:r>
          </w:p>
          <w:p w14:paraId="0FE0E6E6" w14:textId="77777777" w:rsidR="001B3D5A" w:rsidRPr="001B3D5A" w:rsidRDefault="001B3D5A" w:rsidP="00035B21">
            <w:pPr>
              <w:rPr>
                <w:rFonts w:ascii="Calibri" w:hAnsi="Calibri"/>
                <w:sz w:val="8"/>
                <w:szCs w:val="8"/>
              </w:rPr>
            </w:pPr>
            <w:r w:rsidRPr="001B3D5A">
              <w:rPr>
                <w:rFonts w:ascii="Calibri" w:hAnsi="Calibri"/>
                <w:sz w:val="8"/>
                <w:szCs w:val="8"/>
              </w:rPr>
              <w:t>**yes</w:t>
            </w:r>
          </w:p>
          <w:p w14:paraId="7B198378" w14:textId="557CA49B" w:rsidR="001B3D5A" w:rsidRPr="001B3D5A" w:rsidRDefault="001B3D5A" w:rsidP="00035B21">
            <w:pPr>
              <w:rPr>
                <w:sz w:val="8"/>
                <w:szCs w:val="8"/>
              </w:rPr>
            </w:pPr>
            <w:r w:rsidRPr="001B3D5A">
              <w:rPr>
                <w:rFonts w:ascii="Calibri" w:hAnsi="Calibri"/>
                <w:sz w:val="8"/>
                <w:szCs w:val="8"/>
              </w:rPr>
              <w:t>**no</w:t>
            </w:r>
            <w:r w:rsidRPr="001B3D5A">
              <w:rPr>
                <w:sz w:val="8"/>
                <w:szCs w:val="8"/>
              </w:rPr>
              <w:t xml:space="preserve">, </w:t>
            </w:r>
          </w:p>
          <w:p w14:paraId="3429996D" w14:textId="27C0AC2E" w:rsidR="001B3D5A" w:rsidRPr="001B3D5A" w:rsidRDefault="001B3D5A" w:rsidP="00035B21">
            <w:pPr>
              <w:rPr>
                <w:sz w:val="8"/>
                <w:szCs w:val="8"/>
              </w:rPr>
            </w:pPr>
            <w:r w:rsidRPr="001B3D5A">
              <w:rPr>
                <w:b/>
                <w:sz w:val="8"/>
                <w:szCs w:val="8"/>
              </w:rPr>
              <w:t>check</w:t>
            </w:r>
            <w:r w:rsidRPr="001B3D5A">
              <w:rPr>
                <w:sz w:val="8"/>
                <w:szCs w:val="8"/>
              </w:rPr>
              <w:t>:</w:t>
            </w:r>
          </w:p>
          <w:p w14:paraId="1A61F223" w14:textId="77777777" w:rsidR="001B3D5A" w:rsidRPr="001B3D5A" w:rsidRDefault="001B3D5A" w:rsidP="00035B21">
            <w:pPr>
              <w:rPr>
                <w:rFonts w:ascii="Calibri" w:hAnsi="Calibri"/>
                <w:sz w:val="8"/>
                <w:szCs w:val="8"/>
              </w:rPr>
            </w:pPr>
            <w:r w:rsidRPr="001B3D5A">
              <w:rPr>
                <w:rFonts w:ascii="Calibri" w:hAnsi="Calibri"/>
                <w:b/>
                <w:sz w:val="8"/>
                <w:szCs w:val="8"/>
              </w:rPr>
              <w:t>if</w:t>
            </w:r>
            <w:r w:rsidRPr="001B3D5A">
              <w:rPr>
                <w:rFonts w:ascii="Calibri" w:hAnsi="Calibri"/>
                <w:sz w:val="8"/>
                <w:szCs w:val="8"/>
              </w:rPr>
              <w:t xml:space="preserve"> value=no, </w:t>
            </w:r>
          </w:p>
          <w:p w14:paraId="70E7E57A" w14:textId="1BD88E8D" w:rsidR="001B3D5A" w:rsidRPr="001B3D5A" w:rsidRDefault="001B3D5A" w:rsidP="00035B21">
            <w:pPr>
              <w:rPr>
                <w:rFonts w:ascii="Calibri" w:hAnsi="Calibri"/>
                <w:sz w:val="8"/>
                <w:szCs w:val="8"/>
              </w:rPr>
            </w:pPr>
            <w:r w:rsidRPr="001B3D5A">
              <w:rPr>
                <w:rFonts w:ascii="Calibri" w:hAnsi="Calibri"/>
                <w:b/>
                <w:sz w:val="8"/>
                <w:szCs w:val="8"/>
              </w:rPr>
              <w:t>then</w:t>
            </w:r>
            <w:r w:rsidRPr="001B3D5A">
              <w:rPr>
                <w:rFonts w:ascii="Calibri" w:hAnsi="Calibri"/>
                <w:sz w:val="8"/>
                <w:szCs w:val="8"/>
              </w:rPr>
              <w:t xml:space="preserve"> report in project status notes field that exemption from mandatory HERS verification of system fan efficacy has been claimed. Enforcement agency confirmation is recommended,</w:t>
            </w:r>
          </w:p>
          <w:p w14:paraId="5DE17B08" w14:textId="77777777" w:rsidR="001B3D5A" w:rsidRPr="001B3D5A" w:rsidRDefault="001B3D5A" w:rsidP="00035B21">
            <w:pPr>
              <w:rPr>
                <w:rFonts w:ascii="Calibri" w:hAnsi="Calibri"/>
                <w:sz w:val="8"/>
                <w:szCs w:val="8"/>
              </w:rPr>
            </w:pPr>
          </w:p>
          <w:p w14:paraId="7ABCD7DF" w14:textId="72EE4E13" w:rsidR="001B3D5A" w:rsidRPr="001B3D5A" w:rsidRDefault="001B3D5A" w:rsidP="00035B21">
            <w:pPr>
              <w:rPr>
                <w:rFonts w:ascii="Calibri" w:hAnsi="Calibri"/>
                <w:sz w:val="8"/>
                <w:szCs w:val="8"/>
              </w:rPr>
            </w:pPr>
            <w:r w:rsidRPr="001B3D5A">
              <w:rPr>
                <w:rFonts w:ascii="Calibri" w:hAnsi="Calibri"/>
                <w:b/>
                <w:sz w:val="8"/>
                <w:szCs w:val="8"/>
              </w:rPr>
              <w:t>also</w:t>
            </w:r>
            <w:r w:rsidRPr="001B3D5A">
              <w:rPr>
                <w:rFonts w:ascii="Calibri" w:hAnsi="Calibri"/>
                <w:sz w:val="8"/>
                <w:szCs w:val="8"/>
              </w:rPr>
              <w:t xml:space="preserve"> report in project status notes field that better than minimum SEER or EER cannot be claimed for performance compliance credit if the system cannot comply with the required HERS verification; </w:t>
            </w:r>
          </w:p>
          <w:p w14:paraId="1B9D0AD6" w14:textId="39B28923" w:rsidR="001B3D5A" w:rsidRPr="009A4F22" w:rsidRDefault="001B3D5A" w:rsidP="00035B21">
            <w:pPr>
              <w:keepNext/>
              <w:rPr>
                <w:rFonts w:ascii="Calibri" w:hAnsi="Calibri"/>
                <w:sz w:val="12"/>
                <w:szCs w:val="12"/>
              </w:rPr>
            </w:pPr>
            <w:r w:rsidRPr="001B3D5A">
              <w:rPr>
                <w:rFonts w:ascii="Calibri" w:hAnsi="Calibri"/>
                <w:sz w:val="8"/>
                <w:szCs w:val="8"/>
              </w:rPr>
              <w:t>a revised CF1R may be required&gt;&gt;</w:t>
            </w:r>
          </w:p>
        </w:tc>
        <w:tc>
          <w:tcPr>
            <w:tcW w:w="985" w:type="dxa"/>
            <w:tcMar>
              <w:left w:w="29" w:type="dxa"/>
              <w:right w:w="29" w:type="dxa"/>
            </w:tcMar>
          </w:tcPr>
          <w:p w14:paraId="214A8C3F" w14:textId="7C2E36D3" w:rsidR="00241395" w:rsidRDefault="004C678C" w:rsidP="004C678C">
            <w:pPr>
              <w:rPr>
                <w:ins w:id="280" w:author="jmiller20191120" w:date="2019-11-21T11:40:00Z"/>
                <w:rFonts w:ascii="Calibri" w:hAnsi="Calibri"/>
                <w:sz w:val="10"/>
                <w:szCs w:val="10"/>
              </w:rPr>
            </w:pPr>
            <w:r w:rsidRPr="004C678C">
              <w:rPr>
                <w:rFonts w:ascii="Calibri" w:hAnsi="Calibri"/>
                <w:sz w:val="10"/>
                <w:szCs w:val="10"/>
              </w:rPr>
              <w:t xml:space="preserve">&lt;&lt;if </w:t>
            </w:r>
            <w:ins w:id="281" w:author="jmiller20191120" w:date="2019-11-21T11:40:00Z">
              <w:r w:rsidR="00241395" w:rsidRPr="00241395">
                <w:rPr>
                  <w:rFonts w:ascii="Calibri" w:hAnsi="Calibri"/>
                  <w:sz w:val="10"/>
                  <w:szCs w:val="10"/>
                </w:rPr>
                <w:t>the following three conditions (A, B, C) are ALL true:</w:t>
              </w:r>
            </w:ins>
          </w:p>
          <w:p w14:paraId="752365B6" w14:textId="77777777" w:rsidR="00241395" w:rsidRDefault="00241395" w:rsidP="004C678C">
            <w:pPr>
              <w:rPr>
                <w:ins w:id="282" w:author="jmiller20191120" w:date="2019-11-21T11:40:00Z"/>
                <w:rFonts w:ascii="Calibri" w:hAnsi="Calibri"/>
                <w:sz w:val="10"/>
                <w:szCs w:val="10"/>
              </w:rPr>
            </w:pPr>
          </w:p>
          <w:p w14:paraId="579FD794" w14:textId="77777777" w:rsidR="00241395" w:rsidRDefault="00241395" w:rsidP="004C678C">
            <w:pPr>
              <w:rPr>
                <w:ins w:id="283" w:author="jmiller20191120" w:date="2019-11-21T11:41:00Z"/>
                <w:rFonts w:ascii="Calibri" w:hAnsi="Calibri"/>
                <w:sz w:val="10"/>
                <w:szCs w:val="10"/>
              </w:rPr>
            </w:pPr>
            <w:ins w:id="284" w:author="jmiller20191120" w:date="2019-11-21T11:41:00Z">
              <w:r w:rsidRPr="00241395">
                <w:rPr>
                  <w:rFonts w:ascii="Calibri" w:hAnsi="Calibri"/>
                  <w:sz w:val="10"/>
                  <w:szCs w:val="10"/>
                </w:rPr>
                <w:t>condition A:[</w:t>
              </w:r>
            </w:ins>
            <w:r w:rsidR="004C678C" w:rsidRPr="004C678C">
              <w:rPr>
                <w:rFonts w:ascii="Calibri" w:hAnsi="Calibri"/>
                <w:sz w:val="10"/>
                <w:szCs w:val="10"/>
              </w:rPr>
              <w:t>D06 &gt; 1</w:t>
            </w:r>
            <w:ins w:id="285" w:author="jmiller20191120" w:date="2019-11-21T11:41:00Z">
              <w:r>
                <w:rPr>
                  <w:rFonts w:ascii="Calibri" w:hAnsi="Calibri"/>
                  <w:sz w:val="10"/>
                  <w:szCs w:val="10"/>
                </w:rPr>
                <w:t>]</w:t>
              </w:r>
            </w:ins>
            <w:r w:rsidR="004C678C" w:rsidRPr="004C678C">
              <w:rPr>
                <w:rFonts w:ascii="Calibri" w:hAnsi="Calibri"/>
                <w:sz w:val="10"/>
                <w:szCs w:val="10"/>
              </w:rPr>
              <w:t xml:space="preserve">, </w:t>
            </w:r>
          </w:p>
          <w:p w14:paraId="398C7205" w14:textId="77777777" w:rsidR="00241395" w:rsidRDefault="00241395" w:rsidP="004C678C">
            <w:pPr>
              <w:rPr>
                <w:ins w:id="286" w:author="jmiller20191120" w:date="2019-11-21T11:41:00Z"/>
                <w:rFonts w:ascii="Calibri" w:hAnsi="Calibri"/>
                <w:sz w:val="10"/>
                <w:szCs w:val="10"/>
              </w:rPr>
            </w:pPr>
          </w:p>
          <w:p w14:paraId="14AC6CF5" w14:textId="77777777" w:rsidR="00241395" w:rsidRPr="00241395" w:rsidRDefault="00241395" w:rsidP="00241395">
            <w:pPr>
              <w:rPr>
                <w:ins w:id="287" w:author="jmiller20191120" w:date="2019-11-21T11:41:00Z"/>
                <w:rFonts w:ascii="Calibri" w:hAnsi="Calibri"/>
                <w:sz w:val="10"/>
                <w:szCs w:val="10"/>
              </w:rPr>
            </w:pPr>
            <w:ins w:id="288" w:author="jmiller20191120" w:date="2019-11-21T11:41:00Z">
              <w:r w:rsidRPr="00241395">
                <w:rPr>
                  <w:rFonts w:ascii="Calibri" w:hAnsi="Calibri"/>
                  <w:sz w:val="10"/>
                  <w:szCs w:val="10"/>
                </w:rPr>
                <w:t xml:space="preserve">condition B:[system type in D04=one of the following two values: </w:t>
              </w:r>
            </w:ins>
          </w:p>
          <w:p w14:paraId="35DCB611" w14:textId="77777777" w:rsidR="00241395" w:rsidRPr="00241395" w:rsidRDefault="00241395" w:rsidP="00241395">
            <w:pPr>
              <w:rPr>
                <w:ins w:id="289" w:author="jmiller20191120" w:date="2019-11-21T11:41:00Z"/>
                <w:rFonts w:ascii="Calibri" w:hAnsi="Calibri"/>
                <w:sz w:val="10"/>
                <w:szCs w:val="10"/>
              </w:rPr>
            </w:pPr>
            <w:ins w:id="290" w:author="jmiller20191120" w:date="2019-11-21T11:41:00Z">
              <w:r w:rsidRPr="00241395">
                <w:rPr>
                  <w:rFonts w:ascii="Calibri" w:hAnsi="Calibri"/>
                  <w:sz w:val="10"/>
                  <w:szCs w:val="10"/>
                </w:rPr>
                <w:t xml:space="preserve">{VCHP-Ducted}, </w:t>
              </w:r>
            </w:ins>
          </w:p>
          <w:p w14:paraId="70F82B3F" w14:textId="6F417374" w:rsidR="00241395" w:rsidRDefault="00241395" w:rsidP="00241395">
            <w:pPr>
              <w:rPr>
                <w:ins w:id="291" w:author="jmiller20191120" w:date="2019-11-21T11:41:00Z"/>
                <w:rFonts w:ascii="Calibri" w:hAnsi="Calibri"/>
                <w:sz w:val="10"/>
                <w:szCs w:val="10"/>
              </w:rPr>
            </w:pPr>
            <w:ins w:id="292" w:author="jmiller20191120" w:date="2019-11-21T11:41:00Z">
              <w:r w:rsidRPr="00241395">
                <w:rPr>
                  <w:rFonts w:ascii="Calibri" w:hAnsi="Calibri"/>
                  <w:sz w:val="10"/>
                  <w:szCs w:val="10"/>
                </w:rPr>
                <w:t>{VCHP -Ducted+Ductless}]</w:t>
              </w:r>
            </w:ins>
          </w:p>
          <w:p w14:paraId="1E620665" w14:textId="4CE5BA65" w:rsidR="00241395" w:rsidRDefault="00241395" w:rsidP="004C678C">
            <w:pPr>
              <w:rPr>
                <w:ins w:id="293" w:author="jmiller20191120" w:date="2019-11-21T11:41:00Z"/>
                <w:rFonts w:ascii="Calibri" w:hAnsi="Calibri"/>
                <w:sz w:val="10"/>
                <w:szCs w:val="10"/>
              </w:rPr>
            </w:pPr>
          </w:p>
          <w:p w14:paraId="59DE49A3" w14:textId="7BAA9D20" w:rsidR="004C678C" w:rsidRPr="004C678C" w:rsidRDefault="00D27A79" w:rsidP="004C678C">
            <w:pPr>
              <w:rPr>
                <w:rFonts w:ascii="Calibri" w:hAnsi="Calibri"/>
                <w:sz w:val="10"/>
                <w:szCs w:val="10"/>
              </w:rPr>
            </w:pPr>
            <w:ins w:id="294" w:author="jmiller20191120" w:date="2019-11-21T11:42:00Z">
              <w:r>
                <w:rPr>
                  <w:rFonts w:ascii="Calibri" w:hAnsi="Calibri"/>
                  <w:sz w:val="10"/>
                  <w:szCs w:val="10"/>
                </w:rPr>
                <w:t>condition C:[</w:t>
              </w:r>
            </w:ins>
            <w:r w:rsidR="004C678C" w:rsidRPr="004C678C">
              <w:rPr>
                <w:rFonts w:ascii="Calibri" w:hAnsi="Calibri"/>
                <w:sz w:val="10"/>
                <w:szCs w:val="10"/>
              </w:rPr>
              <w:t>one of the following two conditions</w:t>
            </w:r>
            <w:ins w:id="295" w:author="jmiller20191120" w:date="2019-11-21T11:43:00Z">
              <w:r>
                <w:rPr>
                  <w:rFonts w:ascii="Calibri" w:hAnsi="Calibri"/>
                  <w:sz w:val="10"/>
                  <w:szCs w:val="10"/>
                </w:rPr>
                <w:t xml:space="preserve"> (1, 2)</w:t>
              </w:r>
            </w:ins>
            <w:r w:rsidR="004C678C" w:rsidRPr="004C678C">
              <w:rPr>
                <w:rFonts w:ascii="Calibri" w:hAnsi="Calibri"/>
                <w:sz w:val="10"/>
                <w:szCs w:val="10"/>
              </w:rPr>
              <w:t xml:space="preserve"> is true: </w:t>
            </w:r>
          </w:p>
          <w:p w14:paraId="3FBBE5FB" w14:textId="4B8708CA" w:rsidR="004C678C" w:rsidRPr="004C678C" w:rsidRDefault="004C678C" w:rsidP="004C678C">
            <w:pPr>
              <w:rPr>
                <w:rFonts w:ascii="Calibri" w:hAnsi="Calibri"/>
                <w:sz w:val="10"/>
                <w:szCs w:val="10"/>
              </w:rPr>
            </w:pPr>
            <w:r w:rsidRPr="00D27A79">
              <w:rPr>
                <w:rFonts w:ascii="Calibri" w:hAnsi="Calibri"/>
                <w:b/>
                <w:sz w:val="10"/>
                <w:szCs w:val="10"/>
              </w:rPr>
              <w:t>1:</w:t>
            </w:r>
            <w:r w:rsidR="00D27A79">
              <w:rPr>
                <w:rFonts w:ascii="Calibri" w:hAnsi="Calibri"/>
                <w:sz w:val="10"/>
                <w:szCs w:val="10"/>
              </w:rPr>
              <w:t>{</w:t>
            </w:r>
            <w:r w:rsidRPr="004C678C">
              <w:rPr>
                <w:rFonts w:ascii="Calibri" w:hAnsi="Calibri"/>
                <w:sz w:val="10"/>
                <w:szCs w:val="10"/>
              </w:rPr>
              <w:t>system is listed in section H (</w:t>
            </w:r>
            <w:ins w:id="296" w:author="jmiller20191120" w:date="2019-11-21T11:44:00Z">
              <w:r w:rsidR="00D27A79">
                <w:rPr>
                  <w:rFonts w:ascii="Calibri" w:hAnsi="Calibri"/>
                  <w:sz w:val="10"/>
                  <w:szCs w:val="10"/>
                </w:rPr>
                <w:t>in</w:t>
              </w:r>
            </w:ins>
            <w:ins w:id="297" w:author="jmiller20191120" w:date="2019-11-21T11:43:00Z">
              <w:r w:rsidR="00D27A79">
                <w:rPr>
                  <w:rFonts w:ascii="Calibri" w:hAnsi="Calibri"/>
                  <w:sz w:val="10"/>
                  <w:szCs w:val="10"/>
                </w:rPr>
                <w:t xml:space="preserve"> </w:t>
              </w:r>
            </w:ins>
            <w:r w:rsidRPr="004C678C">
              <w:rPr>
                <w:rFonts w:ascii="Calibri" w:hAnsi="Calibri"/>
                <w:sz w:val="10"/>
                <w:szCs w:val="10"/>
              </w:rPr>
              <w:t>H02)</w:t>
            </w:r>
            <w:ins w:id="298" w:author="jmiller20191120" w:date="2019-11-21T11:44:00Z">
              <w:r w:rsidR="00D27A79">
                <w:rPr>
                  <w:rFonts w:ascii="Calibri" w:hAnsi="Calibri"/>
                  <w:sz w:val="10"/>
                  <w:szCs w:val="10"/>
                </w:rPr>
                <w:t>;</w:t>
              </w:r>
            </w:ins>
            <w:r w:rsidRPr="004C678C">
              <w:rPr>
                <w:rFonts w:ascii="Calibri" w:hAnsi="Calibri"/>
                <w:sz w:val="10"/>
                <w:szCs w:val="10"/>
              </w:rPr>
              <w:t xml:space="preserve"> and H05= one of the following two values:</w:t>
            </w:r>
          </w:p>
          <w:p w14:paraId="26729A03" w14:textId="77777777" w:rsidR="004C678C" w:rsidRPr="004C678C" w:rsidRDefault="004C678C" w:rsidP="004C678C">
            <w:pPr>
              <w:rPr>
                <w:rFonts w:ascii="Calibri" w:hAnsi="Calibri"/>
                <w:sz w:val="10"/>
                <w:szCs w:val="10"/>
              </w:rPr>
            </w:pPr>
            <w:r w:rsidRPr="004C678C">
              <w:rPr>
                <w:rFonts w:ascii="Calibri" w:hAnsi="Calibri"/>
                <w:sz w:val="10"/>
                <w:szCs w:val="10"/>
              </w:rPr>
              <w:t>*Ducted &gt;10ft length</w:t>
            </w:r>
          </w:p>
          <w:p w14:paraId="158B380A" w14:textId="6CB8E089" w:rsidR="004C678C" w:rsidRPr="004C678C" w:rsidRDefault="004C678C" w:rsidP="004C678C">
            <w:pPr>
              <w:rPr>
                <w:rFonts w:ascii="Calibri" w:hAnsi="Calibri"/>
                <w:sz w:val="10"/>
                <w:szCs w:val="10"/>
              </w:rPr>
            </w:pPr>
            <w:r w:rsidRPr="004C678C">
              <w:rPr>
                <w:rFonts w:ascii="Calibri" w:hAnsi="Calibri"/>
                <w:sz w:val="10"/>
                <w:szCs w:val="10"/>
              </w:rPr>
              <w:t>*Ducted ≤10ft length</w:t>
            </w:r>
            <w:r w:rsidR="00D27A79">
              <w:rPr>
                <w:rFonts w:ascii="Calibri" w:hAnsi="Calibri"/>
                <w:sz w:val="10"/>
                <w:szCs w:val="10"/>
              </w:rPr>
              <w:t>}</w:t>
            </w:r>
            <w:r w:rsidRPr="004C678C">
              <w:rPr>
                <w:rFonts w:ascii="Calibri" w:hAnsi="Calibri"/>
                <w:sz w:val="10"/>
                <w:szCs w:val="10"/>
              </w:rPr>
              <w:t>,</w:t>
            </w:r>
          </w:p>
          <w:p w14:paraId="18F18E09" w14:textId="7F7A98B2" w:rsidR="004C678C" w:rsidRPr="004C678C" w:rsidRDefault="004C678C" w:rsidP="004C678C">
            <w:pPr>
              <w:rPr>
                <w:rFonts w:ascii="Calibri" w:hAnsi="Calibri"/>
                <w:sz w:val="10"/>
                <w:szCs w:val="10"/>
              </w:rPr>
            </w:pPr>
            <w:r w:rsidRPr="00D27A79">
              <w:rPr>
                <w:rFonts w:ascii="Calibri" w:hAnsi="Calibri"/>
                <w:b/>
                <w:sz w:val="10"/>
                <w:szCs w:val="10"/>
              </w:rPr>
              <w:t>2:</w:t>
            </w:r>
            <w:r w:rsidR="00D27A79">
              <w:rPr>
                <w:rFonts w:ascii="Calibri" w:hAnsi="Calibri"/>
                <w:sz w:val="10"/>
                <w:szCs w:val="10"/>
              </w:rPr>
              <w:t>{</w:t>
            </w:r>
            <w:r w:rsidRPr="004C678C">
              <w:rPr>
                <w:rFonts w:ascii="Calibri" w:hAnsi="Calibri"/>
                <w:sz w:val="10"/>
                <w:szCs w:val="10"/>
              </w:rPr>
              <w:t>D11=existing, and D13 is ≥1</w:t>
            </w:r>
            <w:r w:rsidR="00D27A79">
              <w:rPr>
                <w:rFonts w:ascii="Calibri" w:hAnsi="Calibri"/>
                <w:sz w:val="10"/>
                <w:szCs w:val="10"/>
              </w:rPr>
              <w:t>}</w:t>
            </w:r>
            <w:ins w:id="299" w:author="jmiller20191120" w:date="2019-11-21T11:46:00Z">
              <w:r w:rsidR="00D27A79">
                <w:rPr>
                  <w:rFonts w:ascii="Calibri" w:hAnsi="Calibri"/>
                  <w:sz w:val="10"/>
                  <w:szCs w:val="10"/>
                </w:rPr>
                <w:t>]</w:t>
              </w:r>
            </w:ins>
          </w:p>
          <w:p w14:paraId="05E29DCE" w14:textId="77777777" w:rsidR="004C678C" w:rsidRPr="004C678C" w:rsidRDefault="004C678C" w:rsidP="004C678C">
            <w:pPr>
              <w:rPr>
                <w:rFonts w:ascii="Calibri" w:hAnsi="Calibri"/>
                <w:sz w:val="10"/>
                <w:szCs w:val="10"/>
              </w:rPr>
            </w:pPr>
          </w:p>
          <w:p w14:paraId="61CC9398" w14:textId="77777777" w:rsidR="004C678C" w:rsidRPr="004C678C" w:rsidRDefault="004C678C" w:rsidP="004C678C">
            <w:pPr>
              <w:rPr>
                <w:rFonts w:ascii="Calibri" w:hAnsi="Calibri"/>
                <w:sz w:val="10"/>
                <w:szCs w:val="10"/>
              </w:rPr>
            </w:pPr>
            <w:r w:rsidRPr="004C678C">
              <w:rPr>
                <w:rFonts w:ascii="Calibri" w:hAnsi="Calibri"/>
                <w:sz w:val="10"/>
                <w:szCs w:val="10"/>
              </w:rPr>
              <w:t>then</w:t>
            </w:r>
          </w:p>
          <w:p w14:paraId="00470B0F" w14:textId="77777777" w:rsidR="004C678C" w:rsidRPr="004C678C" w:rsidRDefault="004C678C" w:rsidP="004C678C">
            <w:pPr>
              <w:rPr>
                <w:rFonts w:ascii="Calibri" w:hAnsi="Calibri"/>
                <w:sz w:val="10"/>
                <w:szCs w:val="10"/>
              </w:rPr>
            </w:pPr>
            <w:r w:rsidRPr="004C678C">
              <w:rPr>
                <w:rFonts w:ascii="Calibri" w:hAnsi="Calibri"/>
                <w:sz w:val="10"/>
                <w:szCs w:val="10"/>
              </w:rPr>
              <w:t>user input numeric value, x.xx,</w:t>
            </w:r>
          </w:p>
          <w:p w14:paraId="407FF3F3" w14:textId="77777777" w:rsidR="004C678C" w:rsidRPr="004C678C" w:rsidRDefault="004C678C" w:rsidP="004C678C">
            <w:pPr>
              <w:rPr>
                <w:rFonts w:ascii="Calibri" w:hAnsi="Calibri"/>
                <w:sz w:val="10"/>
                <w:szCs w:val="10"/>
              </w:rPr>
            </w:pPr>
          </w:p>
          <w:p w14:paraId="507B4E6F" w14:textId="07BE7F48" w:rsidR="001B3D5A" w:rsidRPr="00035B21" w:rsidRDefault="004C678C" w:rsidP="004C678C">
            <w:pPr>
              <w:rPr>
                <w:rFonts w:ascii="Calibri" w:hAnsi="Calibri"/>
                <w:sz w:val="10"/>
                <w:szCs w:val="10"/>
              </w:rPr>
            </w:pPr>
            <w:r w:rsidRPr="004C678C">
              <w:rPr>
                <w:rFonts w:ascii="Calibri" w:hAnsi="Calibri"/>
                <w:sz w:val="10"/>
                <w:szCs w:val="10"/>
              </w:rPr>
              <w:t>else value=N/A</w:t>
            </w:r>
          </w:p>
        </w:tc>
      </w:tr>
      <w:tr w:rsidR="004C678C" w:rsidRPr="00295655" w14:paraId="1F9B9A06" w14:textId="257CD097" w:rsidTr="0005066C">
        <w:trPr>
          <w:cantSplit/>
          <w:trHeight w:val="215"/>
        </w:trPr>
        <w:tc>
          <w:tcPr>
            <w:tcW w:w="712" w:type="dxa"/>
          </w:tcPr>
          <w:p w14:paraId="1F9B99FB" w14:textId="0219AAFA" w:rsidR="001B3D5A" w:rsidRPr="00295655" w:rsidRDefault="001B3D5A" w:rsidP="00165F25">
            <w:pPr>
              <w:keepNext/>
              <w:rPr>
                <w:rFonts w:ascii="Calibri" w:hAnsi="Calibri"/>
                <w:sz w:val="18"/>
                <w:szCs w:val="18"/>
              </w:rPr>
            </w:pPr>
          </w:p>
        </w:tc>
        <w:tc>
          <w:tcPr>
            <w:tcW w:w="805" w:type="dxa"/>
          </w:tcPr>
          <w:p w14:paraId="1F9B99FC" w14:textId="63F84B9D" w:rsidR="001B3D5A" w:rsidRPr="00295655" w:rsidRDefault="001B3D5A" w:rsidP="00165F25">
            <w:pPr>
              <w:keepNext/>
              <w:rPr>
                <w:rFonts w:ascii="Calibri" w:hAnsi="Calibri"/>
                <w:sz w:val="18"/>
                <w:szCs w:val="18"/>
              </w:rPr>
            </w:pPr>
          </w:p>
        </w:tc>
        <w:tc>
          <w:tcPr>
            <w:tcW w:w="894" w:type="dxa"/>
          </w:tcPr>
          <w:p w14:paraId="3E612E93" w14:textId="77777777" w:rsidR="001B3D5A" w:rsidRPr="00295655" w:rsidRDefault="001B3D5A" w:rsidP="00165F25">
            <w:pPr>
              <w:keepNext/>
              <w:rPr>
                <w:rFonts w:ascii="Calibri" w:hAnsi="Calibri"/>
                <w:sz w:val="18"/>
                <w:szCs w:val="18"/>
              </w:rPr>
            </w:pPr>
          </w:p>
        </w:tc>
        <w:tc>
          <w:tcPr>
            <w:tcW w:w="734" w:type="dxa"/>
          </w:tcPr>
          <w:p w14:paraId="3362913E" w14:textId="77777777" w:rsidR="001B3D5A" w:rsidRPr="00295655" w:rsidRDefault="001B3D5A" w:rsidP="00165F25">
            <w:pPr>
              <w:keepNext/>
              <w:rPr>
                <w:rFonts w:ascii="Calibri" w:hAnsi="Calibri"/>
                <w:sz w:val="18"/>
                <w:szCs w:val="18"/>
              </w:rPr>
            </w:pPr>
          </w:p>
        </w:tc>
        <w:tc>
          <w:tcPr>
            <w:tcW w:w="720" w:type="dxa"/>
          </w:tcPr>
          <w:p w14:paraId="0A331DE7" w14:textId="6DFD8EF7" w:rsidR="001B3D5A" w:rsidRPr="00295655" w:rsidRDefault="001B3D5A" w:rsidP="00165F25">
            <w:pPr>
              <w:keepNext/>
              <w:rPr>
                <w:rFonts w:ascii="Calibri" w:hAnsi="Calibri"/>
                <w:sz w:val="18"/>
                <w:szCs w:val="18"/>
              </w:rPr>
            </w:pPr>
          </w:p>
        </w:tc>
        <w:tc>
          <w:tcPr>
            <w:tcW w:w="900" w:type="dxa"/>
          </w:tcPr>
          <w:p w14:paraId="1F9B99FD" w14:textId="1DB37F9B" w:rsidR="001B3D5A" w:rsidRPr="00295655" w:rsidRDefault="001B3D5A" w:rsidP="00165F25">
            <w:pPr>
              <w:keepNext/>
              <w:rPr>
                <w:rFonts w:ascii="Calibri" w:hAnsi="Calibri"/>
                <w:sz w:val="18"/>
                <w:szCs w:val="18"/>
              </w:rPr>
            </w:pPr>
          </w:p>
        </w:tc>
        <w:tc>
          <w:tcPr>
            <w:tcW w:w="900" w:type="dxa"/>
          </w:tcPr>
          <w:p w14:paraId="1F9B99FE" w14:textId="77777777" w:rsidR="001B3D5A" w:rsidRPr="00295655" w:rsidRDefault="001B3D5A" w:rsidP="00165F25">
            <w:pPr>
              <w:keepNext/>
              <w:rPr>
                <w:rFonts w:ascii="Calibri" w:hAnsi="Calibri"/>
                <w:sz w:val="18"/>
                <w:szCs w:val="18"/>
              </w:rPr>
            </w:pPr>
          </w:p>
        </w:tc>
        <w:tc>
          <w:tcPr>
            <w:tcW w:w="900" w:type="dxa"/>
          </w:tcPr>
          <w:p w14:paraId="1F9B99FF" w14:textId="77777777" w:rsidR="001B3D5A" w:rsidRPr="00295655" w:rsidRDefault="001B3D5A" w:rsidP="00165F25">
            <w:pPr>
              <w:keepNext/>
              <w:rPr>
                <w:rFonts w:ascii="Calibri" w:hAnsi="Calibri"/>
                <w:sz w:val="18"/>
                <w:szCs w:val="18"/>
              </w:rPr>
            </w:pPr>
          </w:p>
        </w:tc>
        <w:tc>
          <w:tcPr>
            <w:tcW w:w="900" w:type="dxa"/>
          </w:tcPr>
          <w:p w14:paraId="1F9B9A00" w14:textId="77777777" w:rsidR="001B3D5A" w:rsidRPr="00295655" w:rsidRDefault="001B3D5A" w:rsidP="00165F25">
            <w:pPr>
              <w:keepNext/>
              <w:rPr>
                <w:rFonts w:ascii="Calibri" w:hAnsi="Calibri"/>
                <w:sz w:val="18"/>
                <w:szCs w:val="18"/>
              </w:rPr>
            </w:pPr>
          </w:p>
        </w:tc>
        <w:tc>
          <w:tcPr>
            <w:tcW w:w="810" w:type="dxa"/>
          </w:tcPr>
          <w:p w14:paraId="1F9B9A01" w14:textId="77777777" w:rsidR="001B3D5A" w:rsidRPr="00295655" w:rsidRDefault="001B3D5A" w:rsidP="00165F25">
            <w:pPr>
              <w:keepNext/>
              <w:rPr>
                <w:rFonts w:ascii="Calibri" w:hAnsi="Calibri"/>
                <w:sz w:val="18"/>
                <w:szCs w:val="18"/>
              </w:rPr>
            </w:pPr>
          </w:p>
        </w:tc>
        <w:tc>
          <w:tcPr>
            <w:tcW w:w="1800" w:type="dxa"/>
          </w:tcPr>
          <w:p w14:paraId="1F9B9A02" w14:textId="77777777" w:rsidR="001B3D5A" w:rsidRPr="00295655" w:rsidRDefault="001B3D5A" w:rsidP="00165F25">
            <w:pPr>
              <w:keepNext/>
              <w:rPr>
                <w:rFonts w:ascii="Calibri" w:hAnsi="Calibri"/>
                <w:sz w:val="18"/>
                <w:szCs w:val="18"/>
              </w:rPr>
            </w:pPr>
          </w:p>
        </w:tc>
        <w:tc>
          <w:tcPr>
            <w:tcW w:w="900" w:type="dxa"/>
          </w:tcPr>
          <w:p w14:paraId="14B0DFEE" w14:textId="18A0D07D" w:rsidR="001B3D5A" w:rsidRPr="00295655" w:rsidRDefault="001B3D5A" w:rsidP="00165F25">
            <w:pPr>
              <w:keepNext/>
              <w:rPr>
                <w:rFonts w:ascii="Calibri" w:hAnsi="Calibri"/>
                <w:sz w:val="18"/>
                <w:szCs w:val="18"/>
              </w:rPr>
            </w:pPr>
          </w:p>
        </w:tc>
        <w:tc>
          <w:tcPr>
            <w:tcW w:w="1260" w:type="dxa"/>
          </w:tcPr>
          <w:p w14:paraId="1F9B9A05" w14:textId="273E1B7A" w:rsidR="001B3D5A" w:rsidRPr="00295655" w:rsidRDefault="001B3D5A" w:rsidP="00165F25">
            <w:pPr>
              <w:keepNext/>
              <w:rPr>
                <w:rFonts w:ascii="Calibri" w:hAnsi="Calibri"/>
                <w:sz w:val="18"/>
                <w:szCs w:val="18"/>
              </w:rPr>
            </w:pPr>
          </w:p>
        </w:tc>
        <w:tc>
          <w:tcPr>
            <w:tcW w:w="1170" w:type="dxa"/>
          </w:tcPr>
          <w:p w14:paraId="35CF6F4D" w14:textId="77777777" w:rsidR="001B3D5A" w:rsidRPr="00295655" w:rsidRDefault="001B3D5A" w:rsidP="00165F25">
            <w:pPr>
              <w:keepNext/>
              <w:rPr>
                <w:rFonts w:ascii="Calibri" w:hAnsi="Calibri"/>
                <w:sz w:val="18"/>
                <w:szCs w:val="18"/>
              </w:rPr>
            </w:pPr>
          </w:p>
        </w:tc>
        <w:tc>
          <w:tcPr>
            <w:tcW w:w="985" w:type="dxa"/>
          </w:tcPr>
          <w:p w14:paraId="405B09A5" w14:textId="77777777" w:rsidR="001B3D5A" w:rsidRPr="00295655" w:rsidRDefault="001B3D5A" w:rsidP="00165F25">
            <w:pPr>
              <w:keepNext/>
              <w:rPr>
                <w:rFonts w:ascii="Calibri" w:hAnsi="Calibri"/>
                <w:sz w:val="18"/>
                <w:szCs w:val="18"/>
              </w:rPr>
            </w:pPr>
          </w:p>
        </w:tc>
      </w:tr>
      <w:tr w:rsidR="001B3D5A" w:rsidRPr="00295655" w14:paraId="1F9B9A08" w14:textId="7F8DE225" w:rsidTr="004C678C">
        <w:trPr>
          <w:cantSplit/>
        </w:trPr>
        <w:tc>
          <w:tcPr>
            <w:tcW w:w="14390" w:type="dxa"/>
            <w:gridSpan w:val="15"/>
          </w:tcPr>
          <w:p w14:paraId="0129922B" w14:textId="60FD4E11" w:rsidR="001B3D5A" w:rsidRPr="00295655" w:rsidRDefault="001B3D5A" w:rsidP="000F76FE">
            <w:pPr>
              <w:keepNext/>
              <w:rPr>
                <w:rFonts w:ascii="Calibri" w:hAnsi="Calibri"/>
                <w:sz w:val="18"/>
                <w:szCs w:val="18"/>
              </w:rPr>
            </w:pPr>
            <w:r w:rsidRPr="00295655">
              <w:rPr>
                <w:rFonts w:ascii="Calibri" w:hAnsi="Calibri"/>
                <w:sz w:val="18"/>
                <w:szCs w:val="18"/>
              </w:rPr>
              <w:t>Notes:</w:t>
            </w:r>
          </w:p>
        </w:tc>
      </w:tr>
    </w:tbl>
    <w:p w14:paraId="1F9B9A09" w14:textId="77777777" w:rsidR="000F413D" w:rsidRPr="00295655" w:rsidRDefault="000F413D" w:rsidP="008846F4">
      <w:pPr>
        <w:rPr>
          <w:rFonts w:ascii="Calibri" w:hAnsi="Calibri"/>
          <w:sz w:val="18"/>
          <w:szCs w:val="18"/>
        </w:rPr>
      </w:pPr>
    </w:p>
    <w:p w14:paraId="1F9B9A0A" w14:textId="77777777" w:rsidR="000F413D" w:rsidRPr="00295655" w:rsidRDefault="000F413D" w:rsidP="008846F4">
      <w:pPr>
        <w:rPr>
          <w:rFonts w:ascii="Calibri" w:hAnsi="Calibri"/>
          <w:sz w:val="18"/>
          <w:szCs w:val="18"/>
        </w:rPr>
      </w:pPr>
    </w:p>
    <w:p w14:paraId="1F9B9A0B" w14:textId="77777777" w:rsidR="000F413D" w:rsidRPr="00295655" w:rsidRDefault="000F413D" w:rsidP="008846F4">
      <w:pPr>
        <w:rPr>
          <w:rFonts w:ascii="Calibri" w:hAnsi="Calibri"/>
          <w:sz w:val="18"/>
          <w:szCs w:val="18"/>
        </w:rPr>
      </w:pPr>
    </w:p>
    <w:tbl>
      <w:tblPr>
        <w:tblW w:w="500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052"/>
        <w:gridCol w:w="1053"/>
        <w:gridCol w:w="1052"/>
        <w:gridCol w:w="1053"/>
        <w:gridCol w:w="1052"/>
        <w:gridCol w:w="1053"/>
        <w:gridCol w:w="1052"/>
        <w:gridCol w:w="1053"/>
        <w:gridCol w:w="845"/>
        <w:gridCol w:w="1170"/>
        <w:gridCol w:w="1350"/>
        <w:gridCol w:w="1080"/>
        <w:gridCol w:w="1531"/>
      </w:tblGrid>
      <w:tr w:rsidR="00EB3384" w:rsidRPr="00295655" w14:paraId="1F9B9A0E" w14:textId="77777777" w:rsidTr="00684D26">
        <w:trPr>
          <w:cantSplit/>
        </w:trPr>
        <w:tc>
          <w:tcPr>
            <w:tcW w:w="14396" w:type="dxa"/>
            <w:gridSpan w:val="13"/>
          </w:tcPr>
          <w:p w14:paraId="4F76B71E" w14:textId="7E8F5CB9" w:rsidR="00EB3384" w:rsidRDefault="00EB3384" w:rsidP="00C42C38">
            <w:pPr>
              <w:keepNext/>
              <w:rPr>
                <w:rFonts w:ascii="Calibri" w:hAnsi="Calibri"/>
                <w:b/>
                <w:sz w:val="18"/>
                <w:szCs w:val="18"/>
              </w:rPr>
            </w:pPr>
            <w:r>
              <w:rPr>
                <w:rFonts w:ascii="Calibri" w:hAnsi="Calibri"/>
                <w:b/>
                <w:sz w:val="18"/>
                <w:szCs w:val="18"/>
              </w:rPr>
              <w:t>M</w:t>
            </w:r>
            <w:r w:rsidRPr="007E1836">
              <w:rPr>
                <w:rFonts w:ascii="Calibri" w:hAnsi="Calibri"/>
                <w:b/>
                <w:sz w:val="18"/>
                <w:szCs w:val="18"/>
              </w:rPr>
              <w:t xml:space="preserve">. Installed Air Filter Device Information </w:t>
            </w:r>
          </w:p>
          <w:p w14:paraId="460F8947" w14:textId="2DA5EAF4" w:rsidR="00EB3384" w:rsidRDefault="00EB3384" w:rsidP="00C42C38">
            <w:pPr>
              <w:keepNext/>
              <w:rPr>
                <w:rFonts w:ascii="Calibri" w:hAnsi="Calibri"/>
                <w:sz w:val="18"/>
                <w:szCs w:val="18"/>
              </w:rPr>
            </w:pPr>
            <w:r w:rsidRPr="002E10B9">
              <w:rPr>
                <w:rFonts w:ascii="Calibri" w:hAnsi="Calibri"/>
                <w:sz w:val="18"/>
                <w:szCs w:val="18"/>
              </w:rPr>
              <w:t>Mandatory requirements for air filter devices are specified Section 150.0(m)12.</w:t>
            </w:r>
            <w:r w:rsidR="00684D26" w:rsidRPr="00684D26">
              <w:rPr>
                <w:rFonts w:ascii="Calibri" w:hAnsi="Calibri"/>
                <w:sz w:val="18"/>
                <w:szCs w:val="18"/>
              </w:rPr>
              <w:t xml:space="preserve">  The installer shall place a sticker in or near the filter grille displaying the filter grille/rack design airflow rate and the maximum allowed clean filter pressure drop at the design airflow rate.  This will inform the occupant of the airflow vs pressure drop performance required for replacement air filters.</w:t>
            </w:r>
          </w:p>
          <w:p w14:paraId="5133674F" w14:textId="77777777" w:rsidR="00684D26" w:rsidRPr="002E10B9" w:rsidRDefault="00684D26" w:rsidP="00C42C38">
            <w:pPr>
              <w:keepNext/>
              <w:rPr>
                <w:rFonts w:ascii="Calibri" w:hAnsi="Calibri"/>
                <w:sz w:val="18"/>
                <w:szCs w:val="18"/>
              </w:rPr>
            </w:pPr>
          </w:p>
          <w:p w14:paraId="22A234D8" w14:textId="5F85AB79" w:rsidR="003E7BEE" w:rsidRPr="003E7BEE" w:rsidRDefault="00EB3384" w:rsidP="009E2447">
            <w:pPr>
              <w:keepNext/>
              <w:rPr>
                <w:rFonts w:ascii="Calibri" w:hAnsi="Calibri"/>
                <w:sz w:val="16"/>
                <w:szCs w:val="16"/>
              </w:rPr>
            </w:pPr>
            <w:r w:rsidRPr="003E7BEE">
              <w:rPr>
                <w:rFonts w:ascii="Calibri" w:hAnsi="Calibri"/>
                <w:sz w:val="16"/>
                <w:szCs w:val="16"/>
              </w:rPr>
              <w:t xml:space="preserve"> &lt;&lt;</w:t>
            </w:r>
            <w:r w:rsidR="009E2447" w:rsidRPr="003E7BEE">
              <w:rPr>
                <w:rFonts w:ascii="Calibri" w:hAnsi="Calibri"/>
                <w:b/>
                <w:sz w:val="16"/>
                <w:szCs w:val="16"/>
              </w:rPr>
              <w:t>if</w:t>
            </w:r>
            <w:r w:rsidR="009E2447" w:rsidRPr="003E7BEE">
              <w:rPr>
                <w:rFonts w:ascii="Calibri" w:hAnsi="Calibri"/>
                <w:sz w:val="16"/>
                <w:szCs w:val="16"/>
              </w:rPr>
              <w:t xml:space="preserve"> all of the SC Systems listed in Section D have a Distribution System Type value in </w:t>
            </w:r>
            <w:r w:rsidR="009E2447" w:rsidRPr="003E7BEE">
              <w:rPr>
                <w:rFonts w:ascii="Calibri" w:hAnsi="Calibri"/>
                <w:sz w:val="16"/>
                <w:szCs w:val="16"/>
                <w:highlight w:val="yellow"/>
              </w:rPr>
              <w:t>D07</w:t>
            </w:r>
            <w:r w:rsidR="009E2447" w:rsidRPr="003E7BEE">
              <w:rPr>
                <w:rFonts w:ascii="Calibri" w:hAnsi="Calibri"/>
                <w:sz w:val="16"/>
                <w:szCs w:val="16"/>
              </w:rPr>
              <w:t xml:space="preserve"> =DuctsNone (Air distribution systems without ducts), </w:t>
            </w:r>
            <w:r w:rsidR="009E2447" w:rsidRPr="003E7BEE">
              <w:rPr>
                <w:rFonts w:ascii="Calibri" w:hAnsi="Calibri"/>
                <w:b/>
                <w:sz w:val="16"/>
                <w:szCs w:val="16"/>
              </w:rPr>
              <w:t>then</w:t>
            </w:r>
            <w:r w:rsidR="009E2447" w:rsidRPr="003E7BEE">
              <w:rPr>
                <w:rFonts w:ascii="Calibri" w:hAnsi="Calibri"/>
                <w:sz w:val="16"/>
                <w:szCs w:val="16"/>
              </w:rPr>
              <w:t xml:space="preserve"> display the section does not apply message;</w:t>
            </w:r>
            <w:r w:rsidR="005C2A73" w:rsidRPr="003E7BEE">
              <w:rPr>
                <w:rFonts w:ascii="Calibri" w:hAnsi="Calibri"/>
                <w:sz w:val="16"/>
                <w:szCs w:val="16"/>
              </w:rPr>
              <w:t xml:space="preserve">  </w:t>
            </w:r>
          </w:p>
          <w:p w14:paraId="5F9642DF" w14:textId="32DB51B1" w:rsidR="0049157F" w:rsidRDefault="005C2A73" w:rsidP="009E2447">
            <w:pPr>
              <w:keepNext/>
              <w:rPr>
                <w:rFonts w:ascii="Calibri" w:hAnsi="Calibri"/>
                <w:sz w:val="8"/>
                <w:szCs w:val="8"/>
              </w:rPr>
            </w:pPr>
            <w:r w:rsidRPr="003E7BEE">
              <w:rPr>
                <w:rFonts w:ascii="Calibri" w:hAnsi="Calibri"/>
                <w:b/>
                <w:sz w:val="16"/>
                <w:szCs w:val="16"/>
              </w:rPr>
              <w:t>elseif</w:t>
            </w:r>
            <w:r w:rsidRPr="003E7BEE">
              <w:rPr>
                <w:rFonts w:ascii="Calibri" w:hAnsi="Calibri"/>
                <w:sz w:val="16"/>
                <w:szCs w:val="16"/>
              </w:rPr>
              <w:t xml:space="preserve"> there are no </w:t>
            </w:r>
            <w:r w:rsidR="005D070C">
              <w:rPr>
                <w:rFonts w:ascii="Calibri" w:hAnsi="Calibri"/>
                <w:sz w:val="16"/>
                <w:szCs w:val="16"/>
              </w:rPr>
              <w:t>duct systems</w:t>
            </w:r>
            <w:r w:rsidRPr="003E7BEE">
              <w:rPr>
                <w:rFonts w:ascii="Calibri" w:hAnsi="Calibri"/>
                <w:sz w:val="16"/>
                <w:szCs w:val="16"/>
              </w:rPr>
              <w:t xml:space="preserve"> in</w:t>
            </w:r>
            <w:r w:rsidR="005D070C">
              <w:rPr>
                <w:rFonts w:ascii="Calibri" w:hAnsi="Calibri"/>
                <w:sz w:val="16"/>
                <w:szCs w:val="16"/>
              </w:rPr>
              <w:t xml:space="preserve"> section L for which L04=[</w:t>
            </w:r>
            <w:r w:rsidR="005D070C" w:rsidRPr="005D070C">
              <w:rPr>
                <w:rFonts w:ascii="Calibri" w:hAnsi="Calibri"/>
                <w:sz w:val="16"/>
                <w:szCs w:val="16"/>
              </w:rPr>
              <w:t>&gt;10ft</w:t>
            </w:r>
            <w:r w:rsidR="005D070C">
              <w:rPr>
                <w:rFonts w:ascii="Calibri" w:hAnsi="Calibri"/>
                <w:sz w:val="16"/>
                <w:szCs w:val="16"/>
              </w:rPr>
              <w:t>]</w:t>
            </w:r>
            <w:r w:rsidRPr="003E7BEE">
              <w:rPr>
                <w:rFonts w:ascii="Calibri" w:hAnsi="Calibri"/>
                <w:sz w:val="16"/>
                <w:szCs w:val="16"/>
              </w:rPr>
              <w:t xml:space="preserve"> </w:t>
            </w:r>
          </w:p>
          <w:p w14:paraId="32AAEEC0" w14:textId="2317B562" w:rsidR="005C2A73" w:rsidRPr="003E7BEE" w:rsidRDefault="005C2A73" w:rsidP="009E2447">
            <w:pPr>
              <w:keepNext/>
              <w:rPr>
                <w:rFonts w:ascii="Calibri" w:hAnsi="Calibri"/>
                <w:sz w:val="16"/>
                <w:szCs w:val="16"/>
              </w:rPr>
            </w:pPr>
            <w:r w:rsidRPr="003E7BEE">
              <w:rPr>
                <w:rFonts w:ascii="Calibri" w:hAnsi="Calibri"/>
                <w:b/>
                <w:sz w:val="16"/>
                <w:szCs w:val="16"/>
              </w:rPr>
              <w:t>then</w:t>
            </w:r>
            <w:r w:rsidRPr="003E7BEE">
              <w:rPr>
                <w:rFonts w:ascii="Calibri" w:hAnsi="Calibri"/>
                <w:sz w:val="16"/>
                <w:szCs w:val="16"/>
              </w:rPr>
              <w:t xml:space="preserve"> display the section does not apply message;  </w:t>
            </w:r>
          </w:p>
          <w:p w14:paraId="1614714D" w14:textId="57E92E95" w:rsidR="005C2A73" w:rsidRPr="003E7BEE" w:rsidRDefault="005C2A73" w:rsidP="009E2447">
            <w:pPr>
              <w:keepNext/>
              <w:rPr>
                <w:rFonts w:ascii="Calibri" w:hAnsi="Calibri"/>
                <w:sz w:val="16"/>
                <w:szCs w:val="16"/>
              </w:rPr>
            </w:pPr>
          </w:p>
          <w:p w14:paraId="2636C031" w14:textId="1CB20F38" w:rsidR="005C2A73" w:rsidRPr="003E7BEE" w:rsidRDefault="009E2447" w:rsidP="009E2447">
            <w:pPr>
              <w:keepNext/>
              <w:rPr>
                <w:rFonts w:ascii="Calibri" w:hAnsi="Calibri"/>
                <w:sz w:val="16"/>
                <w:szCs w:val="16"/>
              </w:rPr>
            </w:pPr>
            <w:r w:rsidRPr="003E7BEE">
              <w:rPr>
                <w:rFonts w:ascii="Calibri" w:hAnsi="Calibri"/>
                <w:b/>
                <w:sz w:val="16"/>
                <w:szCs w:val="16"/>
              </w:rPr>
              <w:t>else</w:t>
            </w:r>
            <w:r w:rsidRPr="003E7BEE">
              <w:rPr>
                <w:rFonts w:ascii="Calibri" w:hAnsi="Calibri"/>
                <w:sz w:val="16"/>
                <w:szCs w:val="16"/>
              </w:rPr>
              <w:t xml:space="preserve"> require one row of data (each) for the quantity of air filter d</w:t>
            </w:r>
            <w:r w:rsidR="009C7726" w:rsidRPr="003E7BEE">
              <w:rPr>
                <w:rFonts w:ascii="Calibri" w:hAnsi="Calibri"/>
                <w:sz w:val="16"/>
                <w:szCs w:val="16"/>
              </w:rPr>
              <w:t xml:space="preserve">evices in </w:t>
            </w:r>
            <w:r w:rsidR="009C7726" w:rsidRPr="003E7BEE">
              <w:rPr>
                <w:rFonts w:ascii="Calibri" w:hAnsi="Calibri"/>
                <w:sz w:val="16"/>
                <w:szCs w:val="16"/>
                <w:highlight w:val="yellow"/>
              </w:rPr>
              <w:t>L12</w:t>
            </w:r>
            <w:r w:rsidRPr="003E7BEE">
              <w:rPr>
                <w:rFonts w:ascii="Calibri" w:hAnsi="Calibri"/>
                <w:sz w:val="16"/>
                <w:szCs w:val="16"/>
              </w:rPr>
              <w:t xml:space="preserve"> for each</w:t>
            </w:r>
            <w:r w:rsidR="009C7726" w:rsidRPr="003E7BEE">
              <w:rPr>
                <w:rFonts w:ascii="Calibri" w:hAnsi="Calibri"/>
                <w:sz w:val="16"/>
                <w:szCs w:val="16"/>
              </w:rPr>
              <w:t xml:space="preserve"> of the </w:t>
            </w:r>
            <w:r w:rsidR="0049157F">
              <w:rPr>
                <w:rFonts w:ascii="Calibri" w:hAnsi="Calibri"/>
                <w:sz w:val="16"/>
                <w:szCs w:val="16"/>
              </w:rPr>
              <w:t xml:space="preserve">duct systems in section L </w:t>
            </w:r>
            <w:r w:rsidR="008A631C">
              <w:rPr>
                <w:rFonts w:ascii="Calibri" w:hAnsi="Calibri"/>
                <w:sz w:val="16"/>
                <w:szCs w:val="16"/>
              </w:rPr>
              <w:t xml:space="preserve">(L03) </w:t>
            </w:r>
            <w:r w:rsidR="0049157F">
              <w:rPr>
                <w:rFonts w:ascii="Calibri" w:hAnsi="Calibri"/>
                <w:sz w:val="16"/>
                <w:szCs w:val="16"/>
              </w:rPr>
              <w:t>for which</w:t>
            </w:r>
            <w:r w:rsidR="0049157F">
              <w:t xml:space="preserve"> </w:t>
            </w:r>
            <w:r w:rsidR="0049157F" w:rsidRPr="0049157F">
              <w:rPr>
                <w:rFonts w:ascii="Calibri" w:hAnsi="Calibri"/>
                <w:sz w:val="16"/>
                <w:szCs w:val="16"/>
              </w:rPr>
              <w:t>L04=[&gt;10ft</w:t>
            </w:r>
            <w:r w:rsidR="0049157F">
              <w:rPr>
                <w:rFonts w:ascii="Calibri" w:hAnsi="Calibri"/>
                <w:sz w:val="16"/>
                <w:szCs w:val="16"/>
              </w:rPr>
              <w:t>]&gt;&gt;</w:t>
            </w:r>
          </w:p>
          <w:p w14:paraId="1F9B9A0D" w14:textId="625A9A04" w:rsidR="00EB3384" w:rsidRPr="002E10B9" w:rsidRDefault="00EB3384" w:rsidP="009E2447">
            <w:pPr>
              <w:keepNext/>
              <w:rPr>
                <w:rFonts w:ascii="Calibri" w:hAnsi="Calibri"/>
                <w:sz w:val="18"/>
              </w:rPr>
            </w:pPr>
          </w:p>
        </w:tc>
      </w:tr>
      <w:tr w:rsidR="00684D26" w:rsidRPr="00295655" w14:paraId="1F9B9A16" w14:textId="77777777" w:rsidTr="007B3C45">
        <w:trPr>
          <w:cantSplit/>
          <w:trHeight w:val="134"/>
        </w:trPr>
        <w:tc>
          <w:tcPr>
            <w:tcW w:w="1052" w:type="dxa"/>
            <w:vAlign w:val="bottom"/>
          </w:tcPr>
          <w:p w14:paraId="1F9B9A0F" w14:textId="77777777" w:rsidR="00684D26" w:rsidRPr="00295655" w:rsidRDefault="00684D26" w:rsidP="00EB3384">
            <w:pPr>
              <w:keepNext/>
              <w:jc w:val="center"/>
              <w:rPr>
                <w:rFonts w:ascii="Calibri" w:hAnsi="Calibri"/>
                <w:sz w:val="18"/>
                <w:szCs w:val="18"/>
              </w:rPr>
            </w:pPr>
            <w:r w:rsidRPr="00295655">
              <w:rPr>
                <w:rFonts w:ascii="Calibri" w:hAnsi="Calibri"/>
                <w:sz w:val="18"/>
                <w:szCs w:val="18"/>
              </w:rPr>
              <w:t>01</w:t>
            </w:r>
          </w:p>
        </w:tc>
        <w:tc>
          <w:tcPr>
            <w:tcW w:w="1053" w:type="dxa"/>
            <w:vAlign w:val="bottom"/>
          </w:tcPr>
          <w:p w14:paraId="1F9B9A10" w14:textId="77777777" w:rsidR="00684D26" w:rsidRPr="00295655" w:rsidRDefault="00684D26" w:rsidP="00EB3384">
            <w:pPr>
              <w:keepNext/>
              <w:jc w:val="center"/>
              <w:rPr>
                <w:rFonts w:ascii="Calibri" w:hAnsi="Calibri"/>
                <w:sz w:val="18"/>
                <w:szCs w:val="18"/>
              </w:rPr>
            </w:pPr>
            <w:r w:rsidRPr="00295655">
              <w:rPr>
                <w:rFonts w:ascii="Calibri" w:hAnsi="Calibri"/>
                <w:sz w:val="18"/>
                <w:szCs w:val="18"/>
              </w:rPr>
              <w:t>02</w:t>
            </w:r>
          </w:p>
        </w:tc>
        <w:tc>
          <w:tcPr>
            <w:tcW w:w="1052" w:type="dxa"/>
          </w:tcPr>
          <w:p w14:paraId="45FE8CFB" w14:textId="41661CD3" w:rsidR="00684D26" w:rsidRPr="00295655" w:rsidRDefault="00684D26" w:rsidP="00EB3384">
            <w:pPr>
              <w:keepNext/>
              <w:jc w:val="center"/>
              <w:rPr>
                <w:rFonts w:ascii="Calibri" w:hAnsi="Calibri"/>
                <w:sz w:val="18"/>
                <w:szCs w:val="18"/>
              </w:rPr>
            </w:pPr>
            <w:r>
              <w:rPr>
                <w:rFonts w:ascii="Calibri" w:hAnsi="Calibri"/>
                <w:sz w:val="18"/>
                <w:szCs w:val="18"/>
              </w:rPr>
              <w:t>03</w:t>
            </w:r>
          </w:p>
        </w:tc>
        <w:tc>
          <w:tcPr>
            <w:tcW w:w="1053" w:type="dxa"/>
          </w:tcPr>
          <w:p w14:paraId="1F9B9A11" w14:textId="48D36777" w:rsidR="00684D26" w:rsidRPr="00295655" w:rsidRDefault="00684D26" w:rsidP="00EB3384">
            <w:pPr>
              <w:keepNext/>
              <w:jc w:val="center"/>
              <w:rPr>
                <w:rFonts w:ascii="Calibri" w:hAnsi="Calibri"/>
                <w:sz w:val="18"/>
                <w:szCs w:val="18"/>
              </w:rPr>
            </w:pPr>
            <w:r>
              <w:rPr>
                <w:rFonts w:ascii="Calibri" w:hAnsi="Calibri"/>
                <w:sz w:val="18"/>
                <w:szCs w:val="18"/>
              </w:rPr>
              <w:t>04</w:t>
            </w:r>
          </w:p>
        </w:tc>
        <w:tc>
          <w:tcPr>
            <w:tcW w:w="1052" w:type="dxa"/>
            <w:vAlign w:val="bottom"/>
          </w:tcPr>
          <w:p w14:paraId="1F9B9A12" w14:textId="71351C2A" w:rsidR="00684D26" w:rsidRPr="00295655" w:rsidRDefault="00684D26" w:rsidP="00EB3384">
            <w:pPr>
              <w:keepNext/>
              <w:jc w:val="center"/>
              <w:rPr>
                <w:rFonts w:ascii="Calibri" w:hAnsi="Calibri"/>
                <w:sz w:val="18"/>
                <w:szCs w:val="18"/>
              </w:rPr>
            </w:pPr>
            <w:r>
              <w:rPr>
                <w:rFonts w:ascii="Calibri" w:hAnsi="Calibri"/>
                <w:sz w:val="18"/>
                <w:szCs w:val="18"/>
              </w:rPr>
              <w:t>05</w:t>
            </w:r>
          </w:p>
        </w:tc>
        <w:tc>
          <w:tcPr>
            <w:tcW w:w="1053" w:type="dxa"/>
            <w:vAlign w:val="bottom"/>
          </w:tcPr>
          <w:p w14:paraId="410B0499" w14:textId="078D7EA1" w:rsidR="00684D26" w:rsidRPr="00295655" w:rsidRDefault="00684D26" w:rsidP="00EB3384">
            <w:pPr>
              <w:keepNext/>
              <w:jc w:val="center"/>
              <w:rPr>
                <w:rFonts w:ascii="Calibri" w:hAnsi="Calibri"/>
                <w:sz w:val="18"/>
                <w:szCs w:val="18"/>
              </w:rPr>
            </w:pPr>
            <w:r w:rsidRPr="00295655">
              <w:rPr>
                <w:rFonts w:ascii="Calibri" w:hAnsi="Calibri"/>
                <w:sz w:val="18"/>
                <w:szCs w:val="18"/>
              </w:rPr>
              <w:t>06</w:t>
            </w:r>
          </w:p>
        </w:tc>
        <w:tc>
          <w:tcPr>
            <w:tcW w:w="1052" w:type="dxa"/>
            <w:vAlign w:val="bottom"/>
          </w:tcPr>
          <w:p w14:paraId="1F9B9A13" w14:textId="1D867298" w:rsidR="00684D26" w:rsidRPr="00295655" w:rsidRDefault="00684D26" w:rsidP="00EB3384">
            <w:pPr>
              <w:keepNext/>
              <w:jc w:val="center"/>
              <w:rPr>
                <w:rFonts w:ascii="Calibri" w:hAnsi="Calibri"/>
                <w:sz w:val="18"/>
                <w:szCs w:val="18"/>
              </w:rPr>
            </w:pPr>
            <w:r>
              <w:rPr>
                <w:rFonts w:ascii="Calibri" w:hAnsi="Calibri"/>
                <w:sz w:val="18"/>
                <w:szCs w:val="18"/>
              </w:rPr>
              <w:t>07</w:t>
            </w:r>
          </w:p>
        </w:tc>
        <w:tc>
          <w:tcPr>
            <w:tcW w:w="1053" w:type="dxa"/>
          </w:tcPr>
          <w:p w14:paraId="79E1025A" w14:textId="550F94A9" w:rsidR="00684D26" w:rsidRPr="00295655" w:rsidRDefault="00684D26" w:rsidP="00EB3384">
            <w:pPr>
              <w:keepNext/>
              <w:jc w:val="center"/>
              <w:rPr>
                <w:rFonts w:ascii="Calibri" w:hAnsi="Calibri"/>
                <w:sz w:val="18"/>
                <w:szCs w:val="18"/>
              </w:rPr>
            </w:pPr>
            <w:r>
              <w:rPr>
                <w:rFonts w:ascii="Calibri" w:hAnsi="Calibri"/>
                <w:sz w:val="18"/>
                <w:szCs w:val="18"/>
              </w:rPr>
              <w:t>08</w:t>
            </w:r>
          </w:p>
        </w:tc>
        <w:tc>
          <w:tcPr>
            <w:tcW w:w="845" w:type="dxa"/>
          </w:tcPr>
          <w:p w14:paraId="482441B0" w14:textId="2A72A065" w:rsidR="00684D26" w:rsidRPr="00295655" w:rsidRDefault="00684D26" w:rsidP="00684D26">
            <w:pPr>
              <w:keepNext/>
              <w:jc w:val="center"/>
              <w:rPr>
                <w:rFonts w:ascii="Calibri" w:hAnsi="Calibri"/>
                <w:sz w:val="18"/>
                <w:szCs w:val="18"/>
              </w:rPr>
            </w:pPr>
            <w:r>
              <w:rPr>
                <w:rFonts w:ascii="Calibri" w:hAnsi="Calibri"/>
                <w:sz w:val="18"/>
                <w:szCs w:val="18"/>
              </w:rPr>
              <w:t>09</w:t>
            </w:r>
          </w:p>
        </w:tc>
        <w:tc>
          <w:tcPr>
            <w:tcW w:w="1170" w:type="dxa"/>
          </w:tcPr>
          <w:p w14:paraId="31F8D4AE" w14:textId="3F40539F" w:rsidR="00684D26" w:rsidRPr="00295655" w:rsidRDefault="00684D26" w:rsidP="00EB3384">
            <w:pPr>
              <w:keepNext/>
              <w:jc w:val="center"/>
              <w:rPr>
                <w:rFonts w:ascii="Calibri" w:hAnsi="Calibri"/>
                <w:sz w:val="18"/>
                <w:szCs w:val="18"/>
              </w:rPr>
            </w:pPr>
            <w:r>
              <w:rPr>
                <w:rFonts w:ascii="Calibri" w:hAnsi="Calibri"/>
                <w:sz w:val="18"/>
                <w:szCs w:val="18"/>
              </w:rPr>
              <w:t>10</w:t>
            </w:r>
          </w:p>
        </w:tc>
        <w:tc>
          <w:tcPr>
            <w:tcW w:w="1350" w:type="dxa"/>
          </w:tcPr>
          <w:p w14:paraId="2683ADB6" w14:textId="7E45DA18" w:rsidR="00684D26" w:rsidRPr="00295655" w:rsidRDefault="00684D26" w:rsidP="00EB3384">
            <w:pPr>
              <w:keepNext/>
              <w:jc w:val="center"/>
              <w:rPr>
                <w:rFonts w:ascii="Calibri" w:hAnsi="Calibri"/>
                <w:sz w:val="18"/>
                <w:szCs w:val="18"/>
              </w:rPr>
            </w:pPr>
            <w:r>
              <w:rPr>
                <w:rFonts w:ascii="Calibri" w:hAnsi="Calibri"/>
                <w:sz w:val="18"/>
                <w:szCs w:val="18"/>
              </w:rPr>
              <w:t>11</w:t>
            </w:r>
          </w:p>
        </w:tc>
        <w:tc>
          <w:tcPr>
            <w:tcW w:w="1080" w:type="dxa"/>
          </w:tcPr>
          <w:p w14:paraId="4860A49C" w14:textId="58CCCEAB" w:rsidR="00684D26" w:rsidRPr="00295655" w:rsidRDefault="00684D26" w:rsidP="00EB3384">
            <w:pPr>
              <w:keepNext/>
              <w:jc w:val="center"/>
              <w:rPr>
                <w:rFonts w:ascii="Calibri" w:hAnsi="Calibri"/>
                <w:sz w:val="18"/>
                <w:szCs w:val="18"/>
              </w:rPr>
            </w:pPr>
            <w:r>
              <w:rPr>
                <w:rFonts w:ascii="Calibri" w:hAnsi="Calibri"/>
                <w:sz w:val="18"/>
                <w:szCs w:val="18"/>
              </w:rPr>
              <w:t>12</w:t>
            </w:r>
          </w:p>
        </w:tc>
        <w:tc>
          <w:tcPr>
            <w:tcW w:w="1531" w:type="dxa"/>
            <w:vAlign w:val="bottom"/>
          </w:tcPr>
          <w:p w14:paraId="1F9B9A15" w14:textId="49E6E418" w:rsidR="00684D26" w:rsidRPr="00295655" w:rsidRDefault="00684D26" w:rsidP="00EB3384">
            <w:pPr>
              <w:keepNext/>
              <w:jc w:val="center"/>
              <w:rPr>
                <w:rFonts w:ascii="Calibri" w:hAnsi="Calibri"/>
                <w:sz w:val="18"/>
                <w:szCs w:val="18"/>
              </w:rPr>
            </w:pPr>
            <w:r>
              <w:rPr>
                <w:rFonts w:ascii="Calibri" w:hAnsi="Calibri"/>
                <w:sz w:val="18"/>
                <w:szCs w:val="18"/>
              </w:rPr>
              <w:t>13</w:t>
            </w:r>
          </w:p>
        </w:tc>
      </w:tr>
      <w:tr w:rsidR="00BC49D6" w:rsidRPr="00B82750" w14:paraId="1F9B9A21" w14:textId="77777777" w:rsidTr="007B3C45">
        <w:trPr>
          <w:cantSplit/>
          <w:trHeight w:val="576"/>
        </w:trPr>
        <w:tc>
          <w:tcPr>
            <w:tcW w:w="1052" w:type="dxa"/>
            <w:vAlign w:val="bottom"/>
          </w:tcPr>
          <w:p w14:paraId="1F9B9A17" w14:textId="7B903781" w:rsidR="00684D26" w:rsidRPr="00B82750" w:rsidRDefault="00684D26" w:rsidP="00684D26">
            <w:pPr>
              <w:keepNext/>
              <w:jc w:val="center"/>
              <w:rPr>
                <w:rFonts w:ascii="Calibri" w:hAnsi="Calibri"/>
                <w:sz w:val="18"/>
                <w:szCs w:val="18"/>
              </w:rPr>
            </w:pPr>
            <w:r w:rsidRPr="00B82750">
              <w:rPr>
                <w:rFonts w:ascii="Calibri" w:hAnsi="Calibri"/>
                <w:sz w:val="18"/>
                <w:szCs w:val="18"/>
              </w:rPr>
              <w:t xml:space="preserve">SC System </w:t>
            </w:r>
            <w:r>
              <w:rPr>
                <w:rFonts w:ascii="Calibri" w:hAnsi="Calibri"/>
                <w:sz w:val="18"/>
                <w:szCs w:val="18"/>
              </w:rPr>
              <w:t>ID/</w:t>
            </w:r>
            <w:r w:rsidRPr="00B82750">
              <w:rPr>
                <w:rFonts w:ascii="Calibri" w:hAnsi="Calibri"/>
                <w:sz w:val="18"/>
                <w:szCs w:val="18"/>
              </w:rPr>
              <w:t>Name</w:t>
            </w:r>
            <w:r>
              <w:t xml:space="preserve"> </w:t>
            </w:r>
            <w:r w:rsidRPr="00D43B79">
              <w:rPr>
                <w:rFonts w:ascii="Calibri" w:hAnsi="Calibri"/>
                <w:sz w:val="18"/>
                <w:szCs w:val="18"/>
              </w:rPr>
              <w:t>from CF1R</w:t>
            </w:r>
          </w:p>
        </w:tc>
        <w:tc>
          <w:tcPr>
            <w:tcW w:w="1053" w:type="dxa"/>
            <w:vAlign w:val="bottom"/>
          </w:tcPr>
          <w:p w14:paraId="1F9B9A18" w14:textId="4611E711" w:rsidR="00684D26" w:rsidRPr="00B82750" w:rsidRDefault="00684D26" w:rsidP="00684D26">
            <w:pPr>
              <w:keepNext/>
              <w:jc w:val="center"/>
              <w:rPr>
                <w:rFonts w:ascii="Calibri" w:hAnsi="Calibri"/>
                <w:sz w:val="18"/>
                <w:szCs w:val="18"/>
              </w:rPr>
            </w:pPr>
            <w:r w:rsidRPr="00B82750">
              <w:rPr>
                <w:rFonts w:ascii="Calibri" w:hAnsi="Calibri"/>
                <w:sz w:val="18"/>
                <w:szCs w:val="18"/>
              </w:rPr>
              <w:t xml:space="preserve">SC System </w:t>
            </w:r>
            <w:r w:rsidRPr="00D13FCF">
              <w:rPr>
                <w:rFonts w:ascii="Calibri" w:hAnsi="Calibri"/>
                <w:sz w:val="18"/>
                <w:szCs w:val="18"/>
              </w:rPr>
              <w:t xml:space="preserve">Description of </w:t>
            </w:r>
            <w:r w:rsidRPr="00B82750">
              <w:rPr>
                <w:rFonts w:ascii="Calibri" w:hAnsi="Calibri"/>
                <w:sz w:val="18"/>
                <w:szCs w:val="18"/>
              </w:rPr>
              <w:t>Area Served</w:t>
            </w:r>
          </w:p>
        </w:tc>
        <w:tc>
          <w:tcPr>
            <w:tcW w:w="1052" w:type="dxa"/>
            <w:vAlign w:val="bottom"/>
          </w:tcPr>
          <w:p w14:paraId="4E6A9431" w14:textId="41A4AF83" w:rsidR="00684D26" w:rsidRPr="00B82750" w:rsidRDefault="00684D26" w:rsidP="00684D26">
            <w:pPr>
              <w:keepNext/>
              <w:jc w:val="center"/>
              <w:rPr>
                <w:rFonts w:ascii="Calibri" w:hAnsi="Calibri"/>
                <w:sz w:val="18"/>
                <w:szCs w:val="18"/>
              </w:rPr>
            </w:pPr>
            <w:r w:rsidRPr="003B4D36">
              <w:rPr>
                <w:rFonts w:ascii="Calibri" w:hAnsi="Calibri"/>
                <w:sz w:val="18"/>
                <w:szCs w:val="18"/>
              </w:rPr>
              <w:t>Indoor Unit Name or Description of Area Served</w:t>
            </w:r>
          </w:p>
        </w:tc>
        <w:tc>
          <w:tcPr>
            <w:tcW w:w="1053" w:type="dxa"/>
            <w:vAlign w:val="bottom"/>
          </w:tcPr>
          <w:p w14:paraId="1F9B9A19" w14:textId="4D03FC64" w:rsidR="00684D26" w:rsidRPr="00B82750" w:rsidRDefault="00684D26" w:rsidP="00684D26">
            <w:pPr>
              <w:keepNext/>
              <w:jc w:val="center"/>
              <w:rPr>
                <w:rFonts w:ascii="Calibri" w:hAnsi="Calibri"/>
                <w:sz w:val="18"/>
                <w:szCs w:val="18"/>
              </w:rPr>
            </w:pPr>
            <w:r w:rsidRPr="00B82750">
              <w:rPr>
                <w:rFonts w:ascii="Calibri" w:hAnsi="Calibri"/>
                <w:sz w:val="18"/>
                <w:szCs w:val="18"/>
              </w:rPr>
              <w:t>Air Filter Name</w:t>
            </w:r>
            <w:r>
              <w:rPr>
                <w:rFonts w:ascii="Calibri" w:hAnsi="Calibri"/>
                <w:sz w:val="18"/>
                <w:szCs w:val="18"/>
              </w:rPr>
              <w:t xml:space="preserve"> or Description of Location</w:t>
            </w:r>
          </w:p>
        </w:tc>
        <w:tc>
          <w:tcPr>
            <w:tcW w:w="1052" w:type="dxa"/>
            <w:vAlign w:val="bottom"/>
          </w:tcPr>
          <w:p w14:paraId="1F9B9A1A" w14:textId="77777777" w:rsidR="00684D26" w:rsidRPr="00B82750" w:rsidRDefault="00684D26" w:rsidP="00684D26">
            <w:pPr>
              <w:keepNext/>
              <w:jc w:val="center"/>
              <w:rPr>
                <w:rFonts w:ascii="Calibri" w:hAnsi="Calibri"/>
                <w:sz w:val="18"/>
                <w:szCs w:val="18"/>
              </w:rPr>
            </w:pPr>
            <w:r w:rsidRPr="00B82750">
              <w:rPr>
                <w:rFonts w:ascii="Calibri" w:hAnsi="Calibri"/>
                <w:sz w:val="18"/>
                <w:szCs w:val="18"/>
              </w:rPr>
              <w:t>Air Filter Device Type</w:t>
            </w:r>
          </w:p>
        </w:tc>
        <w:tc>
          <w:tcPr>
            <w:tcW w:w="1053" w:type="dxa"/>
            <w:vAlign w:val="bottom"/>
          </w:tcPr>
          <w:p w14:paraId="5A3F91B8" w14:textId="2CF676A0" w:rsidR="00684D26" w:rsidRPr="00B82750" w:rsidRDefault="00684D26" w:rsidP="00684D26">
            <w:pPr>
              <w:keepNext/>
              <w:jc w:val="center"/>
              <w:rPr>
                <w:rFonts w:ascii="Calibri" w:hAnsi="Calibri"/>
                <w:sz w:val="18"/>
                <w:szCs w:val="18"/>
              </w:rPr>
            </w:pPr>
            <w:r w:rsidRPr="00B82750">
              <w:rPr>
                <w:rFonts w:ascii="Calibri" w:hAnsi="Calibri"/>
                <w:sz w:val="18"/>
                <w:szCs w:val="18"/>
              </w:rPr>
              <w:t>Design Airflow Rate</w:t>
            </w:r>
          </w:p>
          <w:p w14:paraId="53C638A1" w14:textId="69CFE406" w:rsidR="00684D26" w:rsidRPr="00B82750" w:rsidRDefault="00684D26" w:rsidP="00684D26">
            <w:pPr>
              <w:keepNext/>
              <w:jc w:val="center"/>
              <w:rPr>
                <w:rFonts w:ascii="Calibri" w:hAnsi="Calibri"/>
                <w:sz w:val="18"/>
                <w:szCs w:val="18"/>
              </w:rPr>
            </w:pPr>
            <w:r w:rsidRPr="00B82750">
              <w:rPr>
                <w:rFonts w:ascii="Calibri" w:hAnsi="Calibri"/>
                <w:sz w:val="18"/>
                <w:szCs w:val="18"/>
              </w:rPr>
              <w:t>for Air Filter Device</w:t>
            </w:r>
          </w:p>
          <w:p w14:paraId="735231A8" w14:textId="76774AD5" w:rsidR="00684D26" w:rsidRPr="00B82750" w:rsidRDefault="00684D26" w:rsidP="00684D26">
            <w:pPr>
              <w:keepNext/>
              <w:jc w:val="center"/>
              <w:rPr>
                <w:rFonts w:ascii="Calibri" w:hAnsi="Calibri"/>
                <w:sz w:val="18"/>
                <w:szCs w:val="18"/>
              </w:rPr>
            </w:pPr>
            <w:r w:rsidRPr="00B82750">
              <w:rPr>
                <w:rFonts w:ascii="Calibri" w:hAnsi="Calibri"/>
                <w:sz w:val="18"/>
                <w:szCs w:val="18"/>
              </w:rPr>
              <w:t>(cfm)</w:t>
            </w:r>
          </w:p>
        </w:tc>
        <w:tc>
          <w:tcPr>
            <w:tcW w:w="1052" w:type="dxa"/>
            <w:vAlign w:val="bottom"/>
          </w:tcPr>
          <w:p w14:paraId="1F9B9A1B" w14:textId="37ED4BCA" w:rsidR="00684D26" w:rsidRPr="00B82750" w:rsidRDefault="00684D26" w:rsidP="00684D26">
            <w:pPr>
              <w:keepNext/>
              <w:jc w:val="center"/>
              <w:rPr>
                <w:rFonts w:ascii="Calibri" w:hAnsi="Calibri"/>
                <w:sz w:val="18"/>
                <w:szCs w:val="18"/>
              </w:rPr>
            </w:pPr>
            <w:r w:rsidRPr="00B82750">
              <w:rPr>
                <w:rFonts w:ascii="Calibri" w:hAnsi="Calibri"/>
                <w:sz w:val="18"/>
                <w:szCs w:val="18"/>
              </w:rPr>
              <w:t xml:space="preserve">Air Filter </w:t>
            </w:r>
            <w:r>
              <w:rPr>
                <w:rFonts w:ascii="Calibri" w:hAnsi="Calibri"/>
                <w:sz w:val="18"/>
                <w:szCs w:val="18"/>
              </w:rPr>
              <w:t>Nominal Depth (inch)</w:t>
            </w:r>
          </w:p>
        </w:tc>
        <w:tc>
          <w:tcPr>
            <w:tcW w:w="1053" w:type="dxa"/>
            <w:vAlign w:val="bottom"/>
          </w:tcPr>
          <w:p w14:paraId="3666B4B0" w14:textId="77777777" w:rsidR="00684D26" w:rsidRDefault="00684D26" w:rsidP="00684D26">
            <w:pPr>
              <w:jc w:val="center"/>
              <w:rPr>
                <w:rFonts w:ascii="Calibri" w:hAnsi="Calibri"/>
                <w:sz w:val="18"/>
                <w:szCs w:val="18"/>
              </w:rPr>
            </w:pPr>
            <w:r>
              <w:rPr>
                <w:rFonts w:ascii="Calibri" w:hAnsi="Calibri"/>
                <w:sz w:val="18"/>
                <w:szCs w:val="18"/>
              </w:rPr>
              <w:t>Air Filter Nominal Length</w:t>
            </w:r>
          </w:p>
          <w:p w14:paraId="5A8B852E" w14:textId="1D2E9C21" w:rsidR="00684D26" w:rsidRPr="00B82750" w:rsidRDefault="00684D26" w:rsidP="00684D26">
            <w:pPr>
              <w:keepNext/>
              <w:jc w:val="center"/>
              <w:rPr>
                <w:rFonts w:ascii="Calibri" w:hAnsi="Calibri"/>
                <w:sz w:val="18"/>
                <w:szCs w:val="18"/>
              </w:rPr>
            </w:pPr>
            <w:r>
              <w:rPr>
                <w:rFonts w:ascii="Calibri" w:hAnsi="Calibri"/>
                <w:sz w:val="18"/>
                <w:szCs w:val="18"/>
              </w:rPr>
              <w:t>(inch)</w:t>
            </w:r>
          </w:p>
        </w:tc>
        <w:tc>
          <w:tcPr>
            <w:tcW w:w="845" w:type="dxa"/>
            <w:vAlign w:val="bottom"/>
          </w:tcPr>
          <w:p w14:paraId="6F55E025" w14:textId="77777777" w:rsidR="00684D26" w:rsidRDefault="00684D26" w:rsidP="00684D26">
            <w:pPr>
              <w:jc w:val="center"/>
              <w:rPr>
                <w:rFonts w:ascii="Calibri" w:hAnsi="Calibri"/>
                <w:sz w:val="18"/>
                <w:szCs w:val="18"/>
              </w:rPr>
            </w:pPr>
            <w:r>
              <w:rPr>
                <w:rFonts w:ascii="Calibri" w:hAnsi="Calibri"/>
                <w:sz w:val="18"/>
                <w:szCs w:val="18"/>
              </w:rPr>
              <w:t>Air Filter Nominal Width</w:t>
            </w:r>
          </w:p>
          <w:p w14:paraId="35811FCF" w14:textId="4C84EFD7" w:rsidR="00684D26" w:rsidRPr="00B82750" w:rsidRDefault="00684D26" w:rsidP="00684D26">
            <w:pPr>
              <w:keepNext/>
              <w:jc w:val="center"/>
              <w:rPr>
                <w:rFonts w:ascii="Calibri" w:hAnsi="Calibri"/>
                <w:sz w:val="18"/>
                <w:szCs w:val="18"/>
              </w:rPr>
            </w:pPr>
            <w:r>
              <w:rPr>
                <w:rFonts w:ascii="Calibri" w:hAnsi="Calibri"/>
                <w:sz w:val="18"/>
                <w:szCs w:val="18"/>
              </w:rPr>
              <w:t>(inch)</w:t>
            </w:r>
          </w:p>
        </w:tc>
        <w:tc>
          <w:tcPr>
            <w:tcW w:w="1170" w:type="dxa"/>
            <w:vAlign w:val="bottom"/>
          </w:tcPr>
          <w:p w14:paraId="1C8E603A" w14:textId="77777777" w:rsidR="00684D26" w:rsidRDefault="00684D26" w:rsidP="00684D26">
            <w:pPr>
              <w:jc w:val="center"/>
              <w:rPr>
                <w:rFonts w:ascii="Calibri" w:hAnsi="Calibri"/>
                <w:sz w:val="18"/>
                <w:szCs w:val="18"/>
              </w:rPr>
            </w:pPr>
            <w:r>
              <w:rPr>
                <w:rFonts w:ascii="Calibri" w:hAnsi="Calibri"/>
                <w:sz w:val="18"/>
                <w:szCs w:val="18"/>
              </w:rPr>
              <w:t xml:space="preserve">Air Filter </w:t>
            </w:r>
          </w:p>
          <w:p w14:paraId="1D0E4E5D" w14:textId="77777777" w:rsidR="00684D26" w:rsidRDefault="00684D26" w:rsidP="00684D26">
            <w:pPr>
              <w:jc w:val="center"/>
              <w:rPr>
                <w:rFonts w:ascii="Calibri" w:hAnsi="Calibri"/>
                <w:sz w:val="18"/>
                <w:szCs w:val="18"/>
              </w:rPr>
            </w:pPr>
            <w:r>
              <w:rPr>
                <w:rFonts w:ascii="Calibri" w:hAnsi="Calibri"/>
                <w:sz w:val="18"/>
                <w:szCs w:val="18"/>
              </w:rPr>
              <w:t>Calculated Nominal Face Area</w:t>
            </w:r>
          </w:p>
          <w:p w14:paraId="35AE29D5" w14:textId="48E10F97" w:rsidR="00684D26" w:rsidRPr="00B82750" w:rsidRDefault="00684D26" w:rsidP="00684D26">
            <w:pPr>
              <w:keepNext/>
              <w:jc w:val="center"/>
              <w:rPr>
                <w:rFonts w:ascii="Calibri" w:hAnsi="Calibri"/>
                <w:sz w:val="18"/>
                <w:szCs w:val="18"/>
              </w:rPr>
            </w:pPr>
            <w:r>
              <w:rPr>
                <w:rFonts w:ascii="Calibri" w:hAnsi="Calibri"/>
                <w:sz w:val="18"/>
                <w:szCs w:val="18"/>
              </w:rPr>
              <w:t>(inch</w:t>
            </w:r>
            <w:r w:rsidRPr="0009704D">
              <w:rPr>
                <w:rFonts w:ascii="Calibri" w:hAnsi="Calibri"/>
                <w:sz w:val="18"/>
                <w:szCs w:val="18"/>
                <w:vertAlign w:val="superscript"/>
              </w:rPr>
              <w:t>2</w:t>
            </w:r>
            <w:r>
              <w:rPr>
                <w:rFonts w:ascii="Calibri" w:hAnsi="Calibri"/>
                <w:sz w:val="18"/>
                <w:szCs w:val="18"/>
              </w:rPr>
              <w:t>)</w:t>
            </w:r>
          </w:p>
        </w:tc>
        <w:tc>
          <w:tcPr>
            <w:tcW w:w="1350" w:type="dxa"/>
            <w:vAlign w:val="bottom"/>
          </w:tcPr>
          <w:p w14:paraId="00ED003F" w14:textId="77777777" w:rsidR="00684D26" w:rsidRDefault="00684D26" w:rsidP="00684D26">
            <w:pPr>
              <w:jc w:val="center"/>
              <w:rPr>
                <w:rFonts w:ascii="Calibri" w:hAnsi="Calibri"/>
                <w:sz w:val="18"/>
                <w:szCs w:val="18"/>
              </w:rPr>
            </w:pPr>
            <w:r>
              <w:rPr>
                <w:rFonts w:ascii="Calibri" w:hAnsi="Calibri"/>
                <w:sz w:val="18"/>
                <w:szCs w:val="18"/>
              </w:rPr>
              <w:t xml:space="preserve">Air Filter Required </w:t>
            </w:r>
          </w:p>
          <w:p w14:paraId="1F2F24E4" w14:textId="77777777" w:rsidR="00684D26" w:rsidRDefault="00684D26" w:rsidP="00684D26">
            <w:pPr>
              <w:jc w:val="center"/>
              <w:rPr>
                <w:rFonts w:ascii="Calibri" w:hAnsi="Calibri"/>
                <w:sz w:val="18"/>
                <w:szCs w:val="18"/>
              </w:rPr>
            </w:pPr>
            <w:r>
              <w:rPr>
                <w:rFonts w:ascii="Calibri" w:hAnsi="Calibri"/>
                <w:sz w:val="18"/>
                <w:szCs w:val="18"/>
              </w:rPr>
              <w:t>Minimum Face Area</w:t>
            </w:r>
          </w:p>
          <w:p w14:paraId="717B2334" w14:textId="6EA6F48D" w:rsidR="00684D26" w:rsidRPr="00B82750" w:rsidRDefault="00684D26" w:rsidP="00684D26">
            <w:pPr>
              <w:keepNext/>
              <w:jc w:val="center"/>
              <w:rPr>
                <w:rFonts w:ascii="Calibri" w:hAnsi="Calibri"/>
                <w:sz w:val="18"/>
                <w:szCs w:val="18"/>
              </w:rPr>
            </w:pPr>
            <w:r>
              <w:rPr>
                <w:rFonts w:ascii="Calibri" w:hAnsi="Calibri"/>
                <w:sz w:val="18"/>
                <w:szCs w:val="18"/>
              </w:rPr>
              <w:t>(inch</w:t>
            </w:r>
            <w:r w:rsidRPr="008D4950">
              <w:rPr>
                <w:rFonts w:ascii="Calibri" w:hAnsi="Calibri"/>
                <w:sz w:val="18"/>
                <w:szCs w:val="18"/>
                <w:vertAlign w:val="superscript"/>
              </w:rPr>
              <w:t>2</w:t>
            </w:r>
            <w:r>
              <w:rPr>
                <w:rFonts w:ascii="Calibri" w:hAnsi="Calibri"/>
                <w:sz w:val="18"/>
                <w:szCs w:val="18"/>
              </w:rPr>
              <w:t>)</w:t>
            </w:r>
          </w:p>
        </w:tc>
        <w:tc>
          <w:tcPr>
            <w:tcW w:w="1080" w:type="dxa"/>
            <w:vAlign w:val="bottom"/>
          </w:tcPr>
          <w:p w14:paraId="6380AABD" w14:textId="72D1BA9B" w:rsidR="00684D26" w:rsidRPr="00B82750" w:rsidRDefault="00684D26" w:rsidP="00684D26">
            <w:pPr>
              <w:keepNext/>
              <w:jc w:val="center"/>
              <w:rPr>
                <w:rFonts w:ascii="Calibri" w:hAnsi="Calibri"/>
                <w:sz w:val="18"/>
                <w:szCs w:val="18"/>
              </w:rPr>
            </w:pPr>
            <w:r>
              <w:rPr>
                <w:rFonts w:ascii="Calibri" w:hAnsi="Calibri"/>
                <w:sz w:val="18"/>
                <w:szCs w:val="18"/>
              </w:rPr>
              <w:t>Face Area Compliance</w:t>
            </w:r>
          </w:p>
        </w:tc>
        <w:tc>
          <w:tcPr>
            <w:tcW w:w="1531" w:type="dxa"/>
            <w:vAlign w:val="bottom"/>
          </w:tcPr>
          <w:p w14:paraId="1F9B9A1F" w14:textId="6B5F6C89" w:rsidR="00684D26" w:rsidRPr="00B82750" w:rsidRDefault="00684D26" w:rsidP="00684D26">
            <w:pPr>
              <w:keepNext/>
              <w:jc w:val="center"/>
              <w:rPr>
                <w:rFonts w:ascii="Calibri" w:hAnsi="Calibri"/>
                <w:sz w:val="18"/>
                <w:szCs w:val="18"/>
              </w:rPr>
            </w:pPr>
            <w:r w:rsidRPr="00B82750">
              <w:rPr>
                <w:rFonts w:ascii="Calibri" w:hAnsi="Calibri"/>
                <w:sz w:val="18"/>
                <w:szCs w:val="18"/>
              </w:rPr>
              <w:t>Design Allowable Pressure Drop for Air Filter Device</w:t>
            </w:r>
          </w:p>
          <w:p w14:paraId="1F9B9A20" w14:textId="28DA6A4C" w:rsidR="00684D26" w:rsidRPr="00B82750" w:rsidRDefault="00684D26" w:rsidP="00684D26">
            <w:pPr>
              <w:keepNext/>
              <w:jc w:val="center"/>
              <w:rPr>
                <w:rFonts w:ascii="Calibri" w:hAnsi="Calibri"/>
                <w:sz w:val="18"/>
                <w:szCs w:val="18"/>
              </w:rPr>
            </w:pPr>
            <w:r w:rsidRPr="00B82750">
              <w:rPr>
                <w:rFonts w:ascii="Calibri" w:hAnsi="Calibri"/>
                <w:sz w:val="18"/>
                <w:szCs w:val="18"/>
              </w:rPr>
              <w:t>(inch W.C.)</w:t>
            </w:r>
          </w:p>
        </w:tc>
      </w:tr>
      <w:tr w:rsidR="00BC49D6" w:rsidRPr="00295655" w14:paraId="1F9B9A2D" w14:textId="77777777" w:rsidTr="007B3C45">
        <w:trPr>
          <w:cantSplit/>
          <w:trHeight w:val="395"/>
        </w:trPr>
        <w:tc>
          <w:tcPr>
            <w:tcW w:w="1052" w:type="dxa"/>
          </w:tcPr>
          <w:p w14:paraId="1F9B9A22" w14:textId="77777777" w:rsidR="00684D26" w:rsidRPr="00295655" w:rsidRDefault="00684D26" w:rsidP="00684D26">
            <w:pPr>
              <w:keepNext/>
              <w:rPr>
                <w:rFonts w:ascii="Calibri" w:hAnsi="Calibri"/>
                <w:sz w:val="18"/>
                <w:szCs w:val="18"/>
              </w:rPr>
            </w:pPr>
            <w:r w:rsidRPr="00295655">
              <w:rPr>
                <w:rFonts w:ascii="Calibri" w:hAnsi="Calibri"/>
                <w:sz w:val="18"/>
                <w:szCs w:val="18"/>
              </w:rPr>
              <w:t xml:space="preserve">&lt;&lt;auto filled from </w:t>
            </w:r>
            <w:r w:rsidRPr="007822B3">
              <w:rPr>
                <w:rFonts w:ascii="Calibri" w:hAnsi="Calibri"/>
                <w:sz w:val="16"/>
                <w:szCs w:val="16"/>
              </w:rPr>
              <w:t xml:space="preserve"> </w:t>
            </w:r>
            <w:r w:rsidRPr="00737158">
              <w:rPr>
                <w:rFonts w:ascii="Calibri" w:hAnsi="Calibri"/>
                <w:sz w:val="16"/>
                <w:szCs w:val="16"/>
                <w:highlight w:val="yellow"/>
              </w:rPr>
              <w:t>D01</w:t>
            </w:r>
            <w:r w:rsidRPr="00295655">
              <w:rPr>
                <w:rFonts w:ascii="Calibri" w:hAnsi="Calibri"/>
                <w:sz w:val="18"/>
                <w:szCs w:val="18"/>
              </w:rPr>
              <w:t>&gt;&gt;</w:t>
            </w:r>
          </w:p>
        </w:tc>
        <w:tc>
          <w:tcPr>
            <w:tcW w:w="1053" w:type="dxa"/>
          </w:tcPr>
          <w:p w14:paraId="1F9B9A23" w14:textId="77777777" w:rsidR="00684D26" w:rsidRPr="00295655" w:rsidRDefault="00684D26" w:rsidP="00684D26">
            <w:pPr>
              <w:keepNext/>
              <w:rPr>
                <w:rFonts w:ascii="Calibri" w:hAnsi="Calibri"/>
                <w:sz w:val="18"/>
                <w:szCs w:val="18"/>
              </w:rPr>
            </w:pPr>
            <w:r w:rsidRPr="00295655">
              <w:rPr>
                <w:rFonts w:ascii="Calibri" w:hAnsi="Calibri"/>
                <w:sz w:val="18"/>
                <w:szCs w:val="18"/>
              </w:rPr>
              <w:t xml:space="preserve">&lt;&lt;auto filled from </w:t>
            </w:r>
            <w:r w:rsidRPr="00737158">
              <w:rPr>
                <w:rFonts w:ascii="Calibri" w:hAnsi="Calibri"/>
                <w:sz w:val="18"/>
                <w:szCs w:val="18"/>
                <w:highlight w:val="yellow"/>
              </w:rPr>
              <w:t>D02</w:t>
            </w:r>
            <w:r w:rsidRPr="00295655">
              <w:rPr>
                <w:rFonts w:ascii="Calibri" w:hAnsi="Calibri"/>
                <w:sz w:val="18"/>
                <w:szCs w:val="18"/>
              </w:rPr>
              <w:t xml:space="preserve">&gt;&gt; </w:t>
            </w:r>
          </w:p>
        </w:tc>
        <w:tc>
          <w:tcPr>
            <w:tcW w:w="1052" w:type="dxa"/>
          </w:tcPr>
          <w:p w14:paraId="1C0CD943" w14:textId="5AD8C335" w:rsidR="00684D26" w:rsidRPr="00295655" w:rsidRDefault="00684D26" w:rsidP="00684D26">
            <w:pPr>
              <w:keepNext/>
              <w:rPr>
                <w:rFonts w:ascii="Calibri" w:hAnsi="Calibri"/>
                <w:sz w:val="16"/>
                <w:szCs w:val="16"/>
              </w:rPr>
            </w:pPr>
            <w:r w:rsidRPr="0009704D">
              <w:rPr>
                <w:rFonts w:ascii="Calibri" w:hAnsi="Calibri"/>
                <w:sz w:val="16"/>
                <w:szCs w:val="16"/>
              </w:rPr>
              <w:t xml:space="preserve">&lt;&lt;auto filled from </w:t>
            </w:r>
            <w:r w:rsidR="00737158">
              <w:rPr>
                <w:rFonts w:ascii="Calibri" w:hAnsi="Calibri"/>
                <w:sz w:val="16"/>
                <w:szCs w:val="16"/>
                <w:highlight w:val="yellow"/>
              </w:rPr>
              <w:t>L</w:t>
            </w:r>
            <w:r w:rsidRPr="00C17504">
              <w:rPr>
                <w:rFonts w:ascii="Calibri" w:hAnsi="Calibri"/>
                <w:sz w:val="16"/>
                <w:szCs w:val="16"/>
                <w:highlight w:val="yellow"/>
              </w:rPr>
              <w:t>03</w:t>
            </w:r>
          </w:p>
        </w:tc>
        <w:tc>
          <w:tcPr>
            <w:tcW w:w="1053" w:type="dxa"/>
          </w:tcPr>
          <w:p w14:paraId="1F9B9A24" w14:textId="48C5AADA" w:rsidR="00684D26" w:rsidRPr="00295655" w:rsidRDefault="00684D26" w:rsidP="00684D26">
            <w:pPr>
              <w:keepNext/>
              <w:rPr>
                <w:rFonts w:ascii="Calibri" w:hAnsi="Calibri"/>
                <w:sz w:val="18"/>
                <w:szCs w:val="18"/>
              </w:rPr>
            </w:pPr>
            <w:r w:rsidRPr="00295655">
              <w:rPr>
                <w:rFonts w:ascii="Calibri" w:hAnsi="Calibri"/>
                <w:sz w:val="16"/>
                <w:szCs w:val="16"/>
              </w:rPr>
              <w:t>&lt;&lt;user input text, maximum 20 characters&gt;&gt;</w:t>
            </w:r>
          </w:p>
        </w:tc>
        <w:tc>
          <w:tcPr>
            <w:tcW w:w="1052" w:type="dxa"/>
          </w:tcPr>
          <w:p w14:paraId="1F9B9A25" w14:textId="77777777" w:rsidR="00684D26" w:rsidRPr="00295655" w:rsidRDefault="00684D26" w:rsidP="00684D26">
            <w:pPr>
              <w:keepNext/>
              <w:rPr>
                <w:rFonts w:ascii="Calibri" w:hAnsi="Calibri"/>
                <w:sz w:val="18"/>
                <w:szCs w:val="18"/>
              </w:rPr>
            </w:pPr>
            <w:r w:rsidRPr="00295655">
              <w:rPr>
                <w:rFonts w:ascii="Calibri" w:hAnsi="Calibri"/>
                <w:sz w:val="18"/>
                <w:szCs w:val="18"/>
              </w:rPr>
              <w:t>&lt;&lt;user select f</w:t>
            </w:r>
            <w:r>
              <w:rPr>
                <w:rFonts w:ascii="Calibri" w:hAnsi="Calibri"/>
                <w:sz w:val="18"/>
                <w:szCs w:val="18"/>
              </w:rPr>
              <w:t>r</w:t>
            </w:r>
            <w:r w:rsidRPr="00295655">
              <w:rPr>
                <w:rFonts w:ascii="Calibri" w:hAnsi="Calibri"/>
                <w:sz w:val="18"/>
                <w:szCs w:val="18"/>
              </w:rPr>
              <w:t xml:space="preserve">om list:  </w:t>
            </w:r>
          </w:p>
          <w:p w14:paraId="1F9B9A26" w14:textId="77777777" w:rsidR="00684D26" w:rsidRPr="00295655" w:rsidRDefault="00684D26" w:rsidP="00684D26">
            <w:pPr>
              <w:keepNext/>
              <w:rPr>
                <w:rFonts w:ascii="Calibri" w:hAnsi="Calibri"/>
                <w:sz w:val="18"/>
                <w:szCs w:val="18"/>
              </w:rPr>
            </w:pPr>
            <w:r w:rsidRPr="00295655">
              <w:rPr>
                <w:rFonts w:ascii="Calibri" w:hAnsi="Calibri"/>
                <w:sz w:val="18"/>
                <w:szCs w:val="18"/>
              </w:rPr>
              <w:t>*Filter Grille</w:t>
            </w:r>
          </w:p>
          <w:p w14:paraId="1F9B9A27" w14:textId="77777777" w:rsidR="00684D26" w:rsidRPr="00295655" w:rsidRDefault="00684D26" w:rsidP="00684D26">
            <w:pPr>
              <w:keepNext/>
              <w:rPr>
                <w:rFonts w:ascii="Calibri" w:hAnsi="Calibri"/>
                <w:sz w:val="18"/>
                <w:szCs w:val="18"/>
              </w:rPr>
            </w:pPr>
            <w:r w:rsidRPr="00295655">
              <w:rPr>
                <w:rFonts w:ascii="Calibri" w:hAnsi="Calibri"/>
                <w:sz w:val="18"/>
                <w:szCs w:val="18"/>
              </w:rPr>
              <w:t>*Furnace Mounted</w:t>
            </w:r>
          </w:p>
          <w:p w14:paraId="1F9B9A28" w14:textId="77777777" w:rsidR="00684D26" w:rsidRPr="00295655" w:rsidRDefault="00684D26" w:rsidP="00684D26">
            <w:pPr>
              <w:keepNext/>
              <w:rPr>
                <w:rFonts w:ascii="Calibri" w:hAnsi="Calibri"/>
                <w:sz w:val="18"/>
                <w:szCs w:val="18"/>
              </w:rPr>
            </w:pPr>
            <w:r w:rsidRPr="00295655">
              <w:rPr>
                <w:rFonts w:ascii="Calibri" w:hAnsi="Calibri"/>
                <w:sz w:val="18"/>
                <w:szCs w:val="18"/>
              </w:rPr>
              <w:t>*Duct Mounted</w:t>
            </w:r>
          </w:p>
          <w:p w14:paraId="1F9B9A29" w14:textId="77777777" w:rsidR="00684D26" w:rsidRPr="00295655" w:rsidRDefault="00684D26" w:rsidP="00684D26">
            <w:pPr>
              <w:keepNext/>
              <w:rPr>
                <w:rFonts w:ascii="Calibri" w:hAnsi="Calibri"/>
                <w:sz w:val="18"/>
                <w:szCs w:val="18"/>
              </w:rPr>
            </w:pPr>
            <w:r w:rsidRPr="00295655">
              <w:rPr>
                <w:rFonts w:ascii="Calibri" w:hAnsi="Calibri"/>
                <w:sz w:val="18"/>
                <w:szCs w:val="18"/>
              </w:rPr>
              <w:t>&gt;&gt;</w:t>
            </w:r>
          </w:p>
        </w:tc>
        <w:tc>
          <w:tcPr>
            <w:tcW w:w="1053" w:type="dxa"/>
          </w:tcPr>
          <w:p w14:paraId="6B7CFFC9" w14:textId="59D79598" w:rsidR="00684D26" w:rsidRPr="00295655" w:rsidRDefault="00684D26" w:rsidP="00684D26">
            <w:pPr>
              <w:keepNext/>
              <w:rPr>
                <w:rFonts w:ascii="Calibri" w:hAnsi="Calibri"/>
                <w:sz w:val="18"/>
                <w:szCs w:val="18"/>
              </w:rPr>
            </w:pPr>
            <w:r w:rsidRPr="00295655">
              <w:rPr>
                <w:rFonts w:ascii="Calibri" w:hAnsi="Calibri"/>
                <w:sz w:val="18"/>
                <w:szCs w:val="18"/>
              </w:rPr>
              <w:t>&lt;&lt;user enter numeric, xxx</w:t>
            </w:r>
            <w:r w:rsidR="008A631C">
              <w:rPr>
                <w:rFonts w:ascii="Calibri" w:hAnsi="Calibri"/>
                <w:sz w:val="18"/>
                <w:szCs w:val="18"/>
              </w:rPr>
              <w:t>x</w:t>
            </w:r>
            <w:r w:rsidRPr="00295655">
              <w:rPr>
                <w:rFonts w:ascii="Calibri" w:hAnsi="Calibri"/>
                <w:sz w:val="18"/>
                <w:szCs w:val="18"/>
              </w:rPr>
              <w:t>&gt;&gt;</w:t>
            </w:r>
          </w:p>
        </w:tc>
        <w:tc>
          <w:tcPr>
            <w:tcW w:w="1052" w:type="dxa"/>
          </w:tcPr>
          <w:p w14:paraId="64903802" w14:textId="77777777" w:rsidR="001115E4" w:rsidRDefault="00684D26" w:rsidP="00BD7039">
            <w:pPr>
              <w:keepNext/>
              <w:rPr>
                <w:rFonts w:ascii="Calibri" w:hAnsi="Calibri"/>
                <w:sz w:val="18"/>
                <w:szCs w:val="18"/>
              </w:rPr>
            </w:pPr>
            <w:r w:rsidRPr="00295655">
              <w:rPr>
                <w:rFonts w:ascii="Calibri" w:hAnsi="Calibri"/>
                <w:sz w:val="18"/>
                <w:szCs w:val="18"/>
              </w:rPr>
              <w:t xml:space="preserve">&lt;&lt;user </w:t>
            </w:r>
            <w:r w:rsidR="00BD7039" w:rsidRPr="00BD7039">
              <w:rPr>
                <w:rFonts w:ascii="Calibri" w:hAnsi="Calibri"/>
                <w:sz w:val="18"/>
                <w:szCs w:val="18"/>
              </w:rPr>
              <w:t>enter integer value ≥1.00</w:t>
            </w:r>
          </w:p>
          <w:p w14:paraId="1F9B9A2A" w14:textId="46D3C445" w:rsidR="00684D26" w:rsidRPr="00295655" w:rsidRDefault="00BD7039" w:rsidP="00BD7039">
            <w:pPr>
              <w:keepNext/>
              <w:rPr>
                <w:rFonts w:ascii="Calibri" w:hAnsi="Calibri"/>
                <w:sz w:val="18"/>
                <w:szCs w:val="18"/>
              </w:rPr>
            </w:pPr>
            <w:r>
              <w:rPr>
                <w:rFonts w:ascii="Calibri" w:hAnsi="Calibri"/>
                <w:sz w:val="18"/>
                <w:szCs w:val="18"/>
              </w:rPr>
              <w:t>&gt;&gt;</w:t>
            </w:r>
          </w:p>
        </w:tc>
        <w:tc>
          <w:tcPr>
            <w:tcW w:w="1053" w:type="dxa"/>
          </w:tcPr>
          <w:p w14:paraId="2AA3ABD0" w14:textId="77777777" w:rsidR="001115E4" w:rsidRDefault="00684D26" w:rsidP="00684D26">
            <w:pPr>
              <w:keepNext/>
              <w:rPr>
                <w:rFonts w:ascii="Calibri" w:hAnsi="Calibri"/>
                <w:sz w:val="16"/>
                <w:szCs w:val="16"/>
              </w:rPr>
            </w:pPr>
            <w:r w:rsidRPr="0009704D">
              <w:rPr>
                <w:rFonts w:ascii="Calibri" w:hAnsi="Calibri"/>
                <w:sz w:val="16"/>
                <w:szCs w:val="16"/>
              </w:rPr>
              <w:t xml:space="preserve">&lt;&lt;user enter </w:t>
            </w:r>
            <w:r>
              <w:rPr>
                <w:rFonts w:ascii="Calibri" w:hAnsi="Calibri"/>
                <w:sz w:val="16"/>
                <w:szCs w:val="16"/>
              </w:rPr>
              <w:t>integer</w:t>
            </w:r>
            <w:r w:rsidRPr="0009704D">
              <w:rPr>
                <w:rFonts w:ascii="Calibri" w:hAnsi="Calibri"/>
                <w:sz w:val="16"/>
                <w:szCs w:val="16"/>
              </w:rPr>
              <w:t xml:space="preserve"> value</w:t>
            </w:r>
            <w:r w:rsidR="00BD7039">
              <w:rPr>
                <w:rFonts w:ascii="Calibri" w:hAnsi="Calibri"/>
                <w:sz w:val="16"/>
                <w:szCs w:val="16"/>
              </w:rPr>
              <w:t xml:space="preserve"> </w:t>
            </w:r>
            <w:r w:rsidR="00BD7039" w:rsidRPr="00BD7039">
              <w:rPr>
                <w:rFonts w:ascii="Calibri" w:hAnsi="Calibri"/>
                <w:sz w:val="16"/>
                <w:szCs w:val="16"/>
              </w:rPr>
              <w:t>≥1.00</w:t>
            </w:r>
          </w:p>
          <w:p w14:paraId="6EBFAD5A" w14:textId="6403102B" w:rsidR="00684D26" w:rsidRPr="00295655" w:rsidRDefault="00684D26" w:rsidP="00684D26">
            <w:pPr>
              <w:keepNext/>
              <w:rPr>
                <w:rFonts w:ascii="Calibri" w:hAnsi="Calibri"/>
                <w:sz w:val="18"/>
                <w:szCs w:val="18"/>
              </w:rPr>
            </w:pPr>
            <w:r w:rsidRPr="0009704D">
              <w:rPr>
                <w:rFonts w:ascii="Calibri" w:hAnsi="Calibri"/>
                <w:sz w:val="16"/>
                <w:szCs w:val="16"/>
              </w:rPr>
              <w:t>&gt;&gt;</w:t>
            </w:r>
          </w:p>
        </w:tc>
        <w:tc>
          <w:tcPr>
            <w:tcW w:w="845" w:type="dxa"/>
          </w:tcPr>
          <w:p w14:paraId="4A6A4AF5" w14:textId="2998AE0F" w:rsidR="00684D26" w:rsidRPr="00295655" w:rsidRDefault="00684D26" w:rsidP="00684D26">
            <w:pPr>
              <w:keepNext/>
              <w:rPr>
                <w:rFonts w:ascii="Calibri" w:hAnsi="Calibri"/>
                <w:sz w:val="18"/>
                <w:szCs w:val="18"/>
              </w:rPr>
            </w:pPr>
            <w:r w:rsidRPr="0009704D">
              <w:rPr>
                <w:rFonts w:ascii="Calibri" w:hAnsi="Calibri"/>
                <w:sz w:val="16"/>
                <w:szCs w:val="16"/>
              </w:rPr>
              <w:t xml:space="preserve">&lt;&lt;user enter </w:t>
            </w:r>
            <w:r>
              <w:rPr>
                <w:rFonts w:ascii="Calibri" w:hAnsi="Calibri"/>
                <w:sz w:val="16"/>
                <w:szCs w:val="16"/>
              </w:rPr>
              <w:t>integer value</w:t>
            </w:r>
            <w:r w:rsidR="00BD7039">
              <w:rPr>
                <w:rFonts w:ascii="Calibri" w:hAnsi="Calibri"/>
                <w:sz w:val="16"/>
                <w:szCs w:val="16"/>
              </w:rPr>
              <w:t xml:space="preserve"> </w:t>
            </w:r>
            <w:r w:rsidR="00BD7039" w:rsidRPr="00BD7039">
              <w:rPr>
                <w:rFonts w:ascii="Calibri" w:hAnsi="Calibri"/>
                <w:sz w:val="16"/>
                <w:szCs w:val="16"/>
              </w:rPr>
              <w:t>≥1.00</w:t>
            </w:r>
            <w:r w:rsidRPr="0009704D">
              <w:rPr>
                <w:rFonts w:ascii="Calibri" w:hAnsi="Calibri"/>
                <w:sz w:val="16"/>
                <w:szCs w:val="16"/>
              </w:rPr>
              <w:t>&gt;&gt;</w:t>
            </w:r>
          </w:p>
        </w:tc>
        <w:tc>
          <w:tcPr>
            <w:tcW w:w="1170" w:type="dxa"/>
          </w:tcPr>
          <w:p w14:paraId="6ACA7D2E" w14:textId="14363A2E" w:rsidR="00684D26" w:rsidRPr="00295655" w:rsidRDefault="00684D26" w:rsidP="00684D26">
            <w:pPr>
              <w:keepNext/>
              <w:rPr>
                <w:rFonts w:ascii="Calibri" w:hAnsi="Calibri"/>
                <w:sz w:val="18"/>
                <w:szCs w:val="18"/>
              </w:rPr>
            </w:pPr>
            <w:r w:rsidRPr="0009704D">
              <w:rPr>
                <w:rFonts w:ascii="Calibri" w:hAnsi="Calibri"/>
                <w:sz w:val="16"/>
                <w:szCs w:val="16"/>
              </w:rPr>
              <w:t xml:space="preserve">&lt;&lt;calculated </w:t>
            </w:r>
            <w:r w:rsidR="001115E4">
              <w:rPr>
                <w:rFonts w:ascii="Calibri" w:hAnsi="Calibri"/>
                <w:sz w:val="16"/>
                <w:szCs w:val="16"/>
              </w:rPr>
              <w:t xml:space="preserve">numeric </w:t>
            </w:r>
            <w:r w:rsidRPr="0009704D">
              <w:rPr>
                <w:rFonts w:ascii="Calibri" w:hAnsi="Calibri"/>
                <w:sz w:val="16"/>
                <w:szCs w:val="16"/>
              </w:rPr>
              <w:t xml:space="preserve">value= </w:t>
            </w:r>
            <w:r w:rsidR="001115E4">
              <w:rPr>
                <w:rFonts w:ascii="Calibri" w:hAnsi="Calibri"/>
                <w:sz w:val="16"/>
                <w:szCs w:val="16"/>
              </w:rPr>
              <w:t>(</w:t>
            </w:r>
            <w:r w:rsidR="00BD7039">
              <w:rPr>
                <w:rFonts w:ascii="Calibri" w:hAnsi="Calibri"/>
                <w:sz w:val="16"/>
                <w:szCs w:val="16"/>
                <w:highlight w:val="yellow"/>
              </w:rPr>
              <w:t>M</w:t>
            </w:r>
            <w:r w:rsidRPr="00C120B9">
              <w:rPr>
                <w:rFonts w:ascii="Calibri" w:hAnsi="Calibri"/>
                <w:sz w:val="16"/>
                <w:szCs w:val="16"/>
                <w:highlight w:val="yellow"/>
              </w:rPr>
              <w:t>08</w:t>
            </w:r>
            <w:r w:rsidRPr="0009704D">
              <w:rPr>
                <w:rFonts w:ascii="Calibri" w:hAnsi="Calibri"/>
                <w:sz w:val="16"/>
                <w:szCs w:val="16"/>
              </w:rPr>
              <w:t>*</w:t>
            </w:r>
            <w:r w:rsidR="00BD7039">
              <w:rPr>
                <w:rFonts w:ascii="Calibri" w:hAnsi="Calibri"/>
                <w:sz w:val="16"/>
                <w:szCs w:val="16"/>
                <w:highlight w:val="yellow"/>
              </w:rPr>
              <w:t>M</w:t>
            </w:r>
            <w:r w:rsidRPr="00C120B9">
              <w:rPr>
                <w:rFonts w:ascii="Calibri" w:hAnsi="Calibri"/>
                <w:sz w:val="16"/>
                <w:szCs w:val="16"/>
                <w:highlight w:val="yellow"/>
              </w:rPr>
              <w:t>09</w:t>
            </w:r>
            <w:r w:rsidR="001115E4">
              <w:rPr>
                <w:rFonts w:ascii="Calibri" w:hAnsi="Calibri"/>
                <w:sz w:val="16"/>
                <w:szCs w:val="16"/>
              </w:rPr>
              <w:t>)</w:t>
            </w:r>
            <w:r>
              <w:rPr>
                <w:rFonts w:ascii="Calibri" w:hAnsi="Calibri"/>
                <w:sz w:val="16"/>
                <w:szCs w:val="16"/>
              </w:rPr>
              <w:t>&gt;&gt;</w:t>
            </w:r>
          </w:p>
        </w:tc>
        <w:tc>
          <w:tcPr>
            <w:tcW w:w="1350" w:type="dxa"/>
          </w:tcPr>
          <w:p w14:paraId="6E4D47F0" w14:textId="77777777" w:rsidR="007B3C45" w:rsidRDefault="00684D26" w:rsidP="00684D26">
            <w:pPr>
              <w:rPr>
                <w:rFonts w:ascii="Calibri" w:hAnsi="Calibri"/>
                <w:sz w:val="16"/>
                <w:szCs w:val="16"/>
              </w:rPr>
            </w:pPr>
            <w:r>
              <w:rPr>
                <w:rFonts w:ascii="Calibri" w:hAnsi="Calibri"/>
                <w:sz w:val="16"/>
                <w:szCs w:val="16"/>
              </w:rPr>
              <w:t>&lt;&lt;</w:t>
            </w:r>
            <w:r w:rsidRPr="007B3C45">
              <w:rPr>
                <w:rFonts w:ascii="Calibri" w:hAnsi="Calibri"/>
                <w:b/>
                <w:sz w:val="16"/>
                <w:szCs w:val="16"/>
              </w:rPr>
              <w:t>if</w:t>
            </w:r>
            <w:r>
              <w:rPr>
                <w:rFonts w:ascii="Calibri" w:hAnsi="Calibri"/>
                <w:sz w:val="16"/>
                <w:szCs w:val="16"/>
              </w:rPr>
              <w:t xml:space="preserve"> </w:t>
            </w:r>
            <w:r w:rsidR="00BD7039">
              <w:rPr>
                <w:rFonts w:ascii="Calibri" w:hAnsi="Calibri"/>
                <w:sz w:val="16"/>
                <w:szCs w:val="16"/>
                <w:highlight w:val="yellow"/>
              </w:rPr>
              <w:t>M</w:t>
            </w:r>
            <w:r w:rsidRPr="00C17504">
              <w:rPr>
                <w:rFonts w:ascii="Calibri" w:hAnsi="Calibri"/>
                <w:sz w:val="16"/>
                <w:szCs w:val="16"/>
                <w:highlight w:val="yellow"/>
              </w:rPr>
              <w:t>07</w:t>
            </w:r>
            <w:r>
              <w:rPr>
                <w:rFonts w:ascii="Calibri" w:hAnsi="Calibri"/>
                <w:sz w:val="16"/>
                <w:szCs w:val="16"/>
              </w:rPr>
              <w:t xml:space="preserve">=1, </w:t>
            </w:r>
          </w:p>
          <w:p w14:paraId="1600B3A2" w14:textId="127E16B7" w:rsidR="00684D26" w:rsidRDefault="00684D26" w:rsidP="00684D26">
            <w:pPr>
              <w:rPr>
                <w:rFonts w:ascii="Calibri" w:hAnsi="Calibri" w:cs="Calibri"/>
                <w:sz w:val="16"/>
                <w:szCs w:val="16"/>
              </w:rPr>
            </w:pPr>
            <w:r w:rsidRPr="007B3C45">
              <w:rPr>
                <w:rFonts w:ascii="Calibri" w:hAnsi="Calibri"/>
                <w:b/>
                <w:sz w:val="16"/>
                <w:szCs w:val="16"/>
              </w:rPr>
              <w:t>then</w:t>
            </w:r>
            <w:r>
              <w:rPr>
                <w:rFonts w:ascii="Calibri" w:hAnsi="Calibri"/>
                <w:sz w:val="16"/>
                <w:szCs w:val="16"/>
              </w:rPr>
              <w:t xml:space="preserve"> calculated value=</w:t>
            </w:r>
            <w:r w:rsidR="001115E4">
              <w:rPr>
                <w:rFonts w:ascii="Calibri" w:hAnsi="Calibri"/>
                <w:sz w:val="16"/>
                <w:szCs w:val="16"/>
              </w:rPr>
              <w:t>(</w:t>
            </w:r>
            <w:r w:rsidR="00BD7039">
              <w:rPr>
                <w:rFonts w:ascii="Calibri" w:hAnsi="Calibri"/>
                <w:sz w:val="16"/>
                <w:szCs w:val="16"/>
                <w:highlight w:val="yellow"/>
              </w:rPr>
              <w:t>M</w:t>
            </w:r>
            <w:r w:rsidRPr="00C17504">
              <w:rPr>
                <w:rFonts w:ascii="Calibri" w:hAnsi="Calibri"/>
                <w:sz w:val="16"/>
                <w:szCs w:val="16"/>
                <w:highlight w:val="yellow"/>
              </w:rPr>
              <w:t>06</w:t>
            </w:r>
            <w:r>
              <w:rPr>
                <w:rFonts w:ascii="Calibri" w:hAnsi="Calibri"/>
                <w:sz w:val="16"/>
                <w:szCs w:val="16"/>
              </w:rPr>
              <w:t xml:space="preserve"> </w:t>
            </w:r>
            <w:r>
              <w:rPr>
                <w:rFonts w:ascii="Calibri" w:hAnsi="Calibri" w:cs="Calibri"/>
                <w:sz w:val="16"/>
                <w:szCs w:val="16"/>
              </w:rPr>
              <w:t>÷</w:t>
            </w:r>
            <w:r w:rsidR="001115E4">
              <w:rPr>
                <w:rFonts w:ascii="Calibri" w:hAnsi="Calibri" w:cs="Calibri"/>
                <w:sz w:val="16"/>
                <w:szCs w:val="16"/>
              </w:rPr>
              <w:t xml:space="preserve"> </w:t>
            </w:r>
            <w:r>
              <w:rPr>
                <w:rFonts w:ascii="Calibri" w:hAnsi="Calibri" w:cs="Calibri"/>
                <w:sz w:val="16"/>
                <w:szCs w:val="16"/>
              </w:rPr>
              <w:t>150</w:t>
            </w:r>
            <w:r w:rsidR="001115E4">
              <w:rPr>
                <w:rFonts w:ascii="Calibri" w:hAnsi="Calibri" w:cs="Calibri"/>
                <w:sz w:val="16"/>
                <w:szCs w:val="16"/>
              </w:rPr>
              <w:t xml:space="preserve">) </w:t>
            </w:r>
            <w:r w:rsidR="00BD7039">
              <w:rPr>
                <w:rFonts w:ascii="Calibri" w:hAnsi="Calibri" w:cs="Calibri"/>
                <w:sz w:val="16"/>
                <w:szCs w:val="16"/>
              </w:rPr>
              <w:t>*</w:t>
            </w:r>
            <w:r w:rsidR="007B3C45">
              <w:rPr>
                <w:rFonts w:ascii="Calibri" w:hAnsi="Calibri" w:cs="Calibri"/>
                <w:sz w:val="16"/>
                <w:szCs w:val="16"/>
              </w:rPr>
              <w:t xml:space="preserve"> </w:t>
            </w:r>
            <w:r w:rsidR="00BD7039">
              <w:rPr>
                <w:rFonts w:ascii="Calibri" w:hAnsi="Calibri" w:cs="Calibri"/>
                <w:sz w:val="16"/>
                <w:szCs w:val="16"/>
              </w:rPr>
              <w:t>144</w:t>
            </w:r>
            <w:r>
              <w:rPr>
                <w:rFonts w:ascii="Calibri" w:hAnsi="Calibri" w:cs="Calibri"/>
                <w:sz w:val="16"/>
                <w:szCs w:val="16"/>
              </w:rPr>
              <w:t>,</w:t>
            </w:r>
          </w:p>
          <w:p w14:paraId="33F80706" w14:textId="77777777" w:rsidR="00684D26" w:rsidRPr="0092071A" w:rsidRDefault="00684D26" w:rsidP="00684D26">
            <w:pPr>
              <w:rPr>
                <w:rFonts w:ascii="Calibri" w:hAnsi="Calibri" w:cs="Calibri"/>
                <w:sz w:val="16"/>
                <w:szCs w:val="16"/>
              </w:rPr>
            </w:pPr>
            <w:r w:rsidRPr="007B3C45">
              <w:rPr>
                <w:rFonts w:ascii="Calibri" w:hAnsi="Calibri" w:cs="Calibri"/>
                <w:b/>
                <w:sz w:val="16"/>
                <w:szCs w:val="16"/>
              </w:rPr>
              <w:t>elseif</w:t>
            </w:r>
            <w:r>
              <w:rPr>
                <w:rFonts w:ascii="Calibri" w:hAnsi="Calibri" w:cs="Calibri"/>
                <w:sz w:val="16"/>
                <w:szCs w:val="16"/>
              </w:rPr>
              <w:t xml:space="preserve"> </w:t>
            </w:r>
            <w:r w:rsidRPr="0092071A">
              <w:rPr>
                <w:rFonts w:ascii="Calibri" w:hAnsi="Calibri" w:cs="Calibri"/>
                <w:sz w:val="16"/>
                <w:szCs w:val="16"/>
              </w:rPr>
              <w:t xml:space="preserve">system type value in either </w:t>
            </w:r>
            <w:r w:rsidRPr="00C17504">
              <w:rPr>
                <w:rFonts w:ascii="Calibri" w:hAnsi="Calibri" w:cs="Calibri"/>
                <w:sz w:val="16"/>
                <w:szCs w:val="16"/>
                <w:highlight w:val="yellow"/>
              </w:rPr>
              <w:t>D04</w:t>
            </w:r>
            <w:r w:rsidRPr="0092071A">
              <w:rPr>
                <w:rFonts w:ascii="Calibri" w:hAnsi="Calibri" w:cs="Calibri"/>
                <w:sz w:val="16"/>
                <w:szCs w:val="16"/>
              </w:rPr>
              <w:t xml:space="preserve"> or </w:t>
            </w:r>
            <w:r w:rsidRPr="00C17504">
              <w:rPr>
                <w:rFonts w:ascii="Calibri" w:hAnsi="Calibri" w:cs="Calibri"/>
                <w:sz w:val="16"/>
                <w:szCs w:val="16"/>
                <w:highlight w:val="yellow"/>
              </w:rPr>
              <w:t>D05</w:t>
            </w:r>
            <w:r w:rsidRPr="0092071A">
              <w:rPr>
                <w:rFonts w:ascii="Calibri" w:hAnsi="Calibri" w:cs="Calibri"/>
                <w:sz w:val="16"/>
                <w:szCs w:val="16"/>
              </w:rPr>
              <w:t xml:space="preserve">= one of the following two: </w:t>
            </w:r>
          </w:p>
          <w:p w14:paraId="4D323B5C" w14:textId="52447B42" w:rsidR="00684D26" w:rsidRPr="0092071A" w:rsidRDefault="00684D26" w:rsidP="00684D26">
            <w:pPr>
              <w:rPr>
                <w:rFonts w:ascii="Calibri" w:hAnsi="Calibri" w:cs="Calibri"/>
                <w:sz w:val="16"/>
                <w:szCs w:val="16"/>
              </w:rPr>
            </w:pPr>
            <w:r w:rsidRPr="0092071A">
              <w:rPr>
                <w:rFonts w:ascii="Calibri" w:hAnsi="Calibri" w:cs="Calibri"/>
                <w:sz w:val="16"/>
                <w:szCs w:val="16"/>
              </w:rPr>
              <w:t>*VCHP Indoor Units -Ducted, *VCH</w:t>
            </w:r>
            <w:r>
              <w:rPr>
                <w:rFonts w:ascii="Calibri" w:hAnsi="Calibri" w:cs="Calibri"/>
                <w:sz w:val="16"/>
                <w:szCs w:val="16"/>
              </w:rPr>
              <w:t>P Indoor Units-Ducted+Ductless</w:t>
            </w:r>
            <w:r w:rsidRPr="0092071A">
              <w:rPr>
                <w:rFonts w:ascii="Calibri" w:hAnsi="Calibri" w:cs="Calibri"/>
                <w:sz w:val="16"/>
                <w:szCs w:val="16"/>
              </w:rPr>
              <w:t>,</w:t>
            </w:r>
          </w:p>
          <w:p w14:paraId="1B1C0B85" w14:textId="325FE374" w:rsidR="00684D26" w:rsidRDefault="00684D26" w:rsidP="00684D26">
            <w:pPr>
              <w:rPr>
                <w:rFonts w:ascii="Calibri" w:hAnsi="Calibri" w:cs="Calibri"/>
                <w:sz w:val="16"/>
                <w:szCs w:val="16"/>
              </w:rPr>
            </w:pPr>
            <w:r w:rsidRPr="007B3C45">
              <w:rPr>
                <w:rFonts w:ascii="Calibri" w:hAnsi="Calibri" w:cs="Calibri"/>
                <w:b/>
                <w:sz w:val="16"/>
                <w:szCs w:val="16"/>
              </w:rPr>
              <w:t>then</w:t>
            </w:r>
            <w:r w:rsidRPr="0092071A">
              <w:rPr>
                <w:rFonts w:ascii="Calibri" w:hAnsi="Calibri" w:cs="Calibri"/>
                <w:sz w:val="16"/>
                <w:szCs w:val="16"/>
              </w:rPr>
              <w:t xml:space="preserve"> value =</w:t>
            </w:r>
            <w:r>
              <w:t xml:space="preserve"> </w:t>
            </w:r>
            <w:r w:rsidR="001115E4">
              <w:t>(</w:t>
            </w:r>
            <w:r w:rsidR="001115E4">
              <w:rPr>
                <w:rFonts w:ascii="Calibri" w:hAnsi="Calibri" w:cs="Calibri"/>
                <w:sz w:val="16"/>
                <w:szCs w:val="16"/>
                <w:highlight w:val="yellow"/>
              </w:rPr>
              <w:t>M</w:t>
            </w:r>
            <w:r w:rsidRPr="00C17504">
              <w:rPr>
                <w:rFonts w:ascii="Calibri" w:hAnsi="Calibri" w:cs="Calibri"/>
                <w:sz w:val="16"/>
                <w:szCs w:val="16"/>
                <w:highlight w:val="yellow"/>
              </w:rPr>
              <w:t>06</w:t>
            </w:r>
            <w:r w:rsidRPr="0092071A">
              <w:rPr>
                <w:rFonts w:ascii="Calibri" w:hAnsi="Calibri" w:cs="Calibri"/>
                <w:sz w:val="16"/>
                <w:szCs w:val="16"/>
              </w:rPr>
              <w:t xml:space="preserve"> ÷</w:t>
            </w:r>
            <w:r w:rsidR="001115E4">
              <w:rPr>
                <w:rFonts w:ascii="Calibri" w:hAnsi="Calibri" w:cs="Calibri"/>
                <w:sz w:val="16"/>
                <w:szCs w:val="16"/>
              </w:rPr>
              <w:t xml:space="preserve"> </w:t>
            </w:r>
            <w:r w:rsidRPr="0092071A">
              <w:rPr>
                <w:rFonts w:ascii="Calibri" w:hAnsi="Calibri" w:cs="Calibri"/>
                <w:sz w:val="16"/>
                <w:szCs w:val="16"/>
              </w:rPr>
              <w:t>150</w:t>
            </w:r>
            <w:r w:rsidR="001115E4">
              <w:rPr>
                <w:rFonts w:ascii="Calibri" w:hAnsi="Calibri" w:cs="Calibri"/>
                <w:sz w:val="16"/>
                <w:szCs w:val="16"/>
              </w:rPr>
              <w:t>) * 144;</w:t>
            </w:r>
          </w:p>
          <w:p w14:paraId="255FDA66" w14:textId="1DF2B1A7" w:rsidR="00684D26" w:rsidRPr="00295655" w:rsidRDefault="00684D26" w:rsidP="00684D26">
            <w:pPr>
              <w:keepNext/>
              <w:rPr>
                <w:rFonts w:ascii="Calibri" w:hAnsi="Calibri"/>
                <w:sz w:val="18"/>
                <w:szCs w:val="18"/>
              </w:rPr>
            </w:pPr>
            <w:r w:rsidRPr="007B3C45">
              <w:rPr>
                <w:rFonts w:ascii="Calibri" w:hAnsi="Calibri" w:cs="Calibri"/>
                <w:b/>
                <w:sz w:val="16"/>
                <w:szCs w:val="16"/>
              </w:rPr>
              <w:t>else</w:t>
            </w:r>
            <w:r>
              <w:rPr>
                <w:rFonts w:ascii="Calibri" w:hAnsi="Calibri" w:cs="Calibri"/>
                <w:sz w:val="16"/>
                <w:szCs w:val="16"/>
              </w:rPr>
              <w:t xml:space="preserve"> display text: "specified by system designer"</w:t>
            </w:r>
          </w:p>
        </w:tc>
        <w:tc>
          <w:tcPr>
            <w:tcW w:w="1080" w:type="dxa"/>
          </w:tcPr>
          <w:p w14:paraId="72F0BA73" w14:textId="27CA2D9B" w:rsidR="00684D26" w:rsidRDefault="00684D26" w:rsidP="00684D26">
            <w:pPr>
              <w:rPr>
                <w:rFonts w:ascii="Calibri" w:hAnsi="Calibri"/>
                <w:sz w:val="16"/>
                <w:szCs w:val="16"/>
              </w:rPr>
            </w:pPr>
            <w:r>
              <w:rPr>
                <w:rFonts w:ascii="Calibri" w:hAnsi="Calibri"/>
                <w:sz w:val="16"/>
                <w:szCs w:val="16"/>
              </w:rPr>
              <w:t>&lt;&lt;</w:t>
            </w:r>
            <w:r w:rsidRPr="007B3C45">
              <w:rPr>
                <w:rFonts w:ascii="Calibri" w:hAnsi="Calibri"/>
                <w:b/>
                <w:sz w:val="16"/>
                <w:szCs w:val="16"/>
              </w:rPr>
              <w:t>if</w:t>
            </w:r>
            <w:r>
              <w:rPr>
                <w:rFonts w:ascii="Calibri" w:hAnsi="Calibri"/>
                <w:sz w:val="16"/>
                <w:szCs w:val="16"/>
              </w:rPr>
              <w:t xml:space="preserve"> value in </w:t>
            </w:r>
            <w:r w:rsidR="001115E4">
              <w:rPr>
                <w:rFonts w:ascii="Calibri" w:hAnsi="Calibri"/>
                <w:sz w:val="16"/>
                <w:szCs w:val="16"/>
                <w:highlight w:val="yellow"/>
              </w:rPr>
              <w:t>M</w:t>
            </w:r>
            <w:r w:rsidRPr="00C17504">
              <w:rPr>
                <w:rFonts w:ascii="Calibri" w:hAnsi="Calibri"/>
                <w:sz w:val="16"/>
                <w:szCs w:val="16"/>
                <w:highlight w:val="yellow"/>
              </w:rPr>
              <w:t>11</w:t>
            </w:r>
            <w:r>
              <w:rPr>
                <w:rFonts w:ascii="Calibri" w:hAnsi="Calibri"/>
                <w:sz w:val="16"/>
                <w:szCs w:val="16"/>
              </w:rPr>
              <w:t>=</w:t>
            </w:r>
            <w:r>
              <w:t xml:space="preserve"> "</w:t>
            </w:r>
            <w:r w:rsidRPr="0092071A">
              <w:rPr>
                <w:rFonts w:ascii="Calibri" w:hAnsi="Calibri"/>
                <w:sz w:val="16"/>
                <w:szCs w:val="16"/>
              </w:rPr>
              <w:t>specified by system designer"</w:t>
            </w:r>
            <w:r>
              <w:rPr>
                <w:rFonts w:ascii="Calibri" w:hAnsi="Calibri"/>
                <w:sz w:val="16"/>
                <w:szCs w:val="16"/>
              </w:rPr>
              <w:t>,</w:t>
            </w:r>
          </w:p>
          <w:p w14:paraId="182DCE95" w14:textId="77777777" w:rsidR="00684D26" w:rsidRDefault="00684D26" w:rsidP="00684D26">
            <w:pPr>
              <w:rPr>
                <w:rFonts w:ascii="Calibri" w:hAnsi="Calibri"/>
                <w:sz w:val="16"/>
                <w:szCs w:val="16"/>
              </w:rPr>
            </w:pPr>
            <w:r w:rsidRPr="007B3C45">
              <w:rPr>
                <w:rFonts w:ascii="Calibri" w:hAnsi="Calibri"/>
                <w:b/>
                <w:sz w:val="16"/>
                <w:szCs w:val="16"/>
              </w:rPr>
              <w:t>then</w:t>
            </w:r>
            <w:r>
              <w:rPr>
                <w:rFonts w:ascii="Calibri" w:hAnsi="Calibri"/>
                <w:sz w:val="16"/>
                <w:szCs w:val="16"/>
              </w:rPr>
              <w:t xml:space="preserve"> display text:</w:t>
            </w:r>
            <w:r>
              <w:t xml:space="preserve"> "</w:t>
            </w:r>
            <w:r w:rsidRPr="0092071A">
              <w:rPr>
                <w:rFonts w:ascii="Calibri" w:hAnsi="Calibri"/>
                <w:sz w:val="16"/>
                <w:szCs w:val="16"/>
              </w:rPr>
              <w:t>specified by system designer"</w:t>
            </w:r>
            <w:r>
              <w:rPr>
                <w:rFonts w:ascii="Calibri" w:hAnsi="Calibri"/>
                <w:sz w:val="16"/>
                <w:szCs w:val="16"/>
              </w:rPr>
              <w:t>;</w:t>
            </w:r>
          </w:p>
          <w:p w14:paraId="305AE6E6" w14:textId="098DB83D" w:rsidR="00684D26" w:rsidRDefault="00684D26" w:rsidP="00684D26">
            <w:pPr>
              <w:rPr>
                <w:rFonts w:ascii="Calibri" w:hAnsi="Calibri"/>
                <w:sz w:val="16"/>
                <w:szCs w:val="16"/>
              </w:rPr>
            </w:pPr>
            <w:r w:rsidRPr="007B3C45">
              <w:rPr>
                <w:rFonts w:ascii="Calibri" w:hAnsi="Calibri"/>
                <w:b/>
                <w:sz w:val="16"/>
                <w:szCs w:val="16"/>
              </w:rPr>
              <w:t>elseif</w:t>
            </w:r>
            <w:r>
              <w:rPr>
                <w:rFonts w:ascii="Calibri" w:hAnsi="Calibri"/>
                <w:sz w:val="16"/>
                <w:szCs w:val="16"/>
              </w:rPr>
              <w:t xml:space="preserve"> </w:t>
            </w:r>
            <w:r w:rsidR="001115E4">
              <w:rPr>
                <w:rFonts w:ascii="Calibri" w:hAnsi="Calibri"/>
                <w:sz w:val="16"/>
                <w:szCs w:val="16"/>
                <w:highlight w:val="yellow"/>
              </w:rPr>
              <w:t>M</w:t>
            </w:r>
            <w:r w:rsidRPr="00C17504">
              <w:rPr>
                <w:rFonts w:ascii="Calibri" w:hAnsi="Calibri"/>
                <w:sz w:val="16"/>
                <w:szCs w:val="16"/>
                <w:highlight w:val="yellow"/>
              </w:rPr>
              <w:t>10</w:t>
            </w:r>
            <w:r>
              <w:rPr>
                <w:rFonts w:ascii="Calibri" w:hAnsi="Calibri" w:cs="Calibri"/>
                <w:sz w:val="16"/>
                <w:szCs w:val="16"/>
              </w:rPr>
              <w:t>≥</w:t>
            </w:r>
            <w:r w:rsidR="001115E4">
              <w:rPr>
                <w:rFonts w:ascii="Calibri" w:hAnsi="Calibri"/>
                <w:sz w:val="16"/>
                <w:szCs w:val="16"/>
                <w:highlight w:val="yellow"/>
              </w:rPr>
              <w:t>M</w:t>
            </w:r>
            <w:r w:rsidRPr="00C120B9">
              <w:rPr>
                <w:rFonts w:ascii="Calibri" w:hAnsi="Calibri"/>
                <w:sz w:val="16"/>
                <w:szCs w:val="16"/>
                <w:highlight w:val="yellow"/>
              </w:rPr>
              <w:t>11</w:t>
            </w:r>
            <w:r>
              <w:rPr>
                <w:rFonts w:ascii="Calibri" w:hAnsi="Calibri"/>
                <w:sz w:val="16"/>
                <w:szCs w:val="16"/>
              </w:rPr>
              <w:t>,</w:t>
            </w:r>
          </w:p>
          <w:p w14:paraId="2A58C4F2" w14:textId="77777777" w:rsidR="00684D26" w:rsidRDefault="00684D26" w:rsidP="00684D26">
            <w:pPr>
              <w:rPr>
                <w:rFonts w:ascii="Calibri" w:hAnsi="Calibri"/>
                <w:sz w:val="16"/>
                <w:szCs w:val="16"/>
              </w:rPr>
            </w:pPr>
            <w:r w:rsidRPr="007B3C45">
              <w:rPr>
                <w:rFonts w:ascii="Calibri" w:hAnsi="Calibri"/>
                <w:b/>
                <w:sz w:val="16"/>
                <w:szCs w:val="16"/>
              </w:rPr>
              <w:t>then</w:t>
            </w:r>
            <w:r>
              <w:rPr>
                <w:rFonts w:ascii="Calibri" w:hAnsi="Calibri"/>
                <w:sz w:val="16"/>
                <w:szCs w:val="16"/>
              </w:rPr>
              <w:t xml:space="preserve"> display text: "complies",</w:t>
            </w:r>
          </w:p>
          <w:p w14:paraId="0CCD8C04" w14:textId="2A884504" w:rsidR="00684D26" w:rsidRPr="00295655" w:rsidRDefault="00684D26" w:rsidP="00684D26">
            <w:pPr>
              <w:keepNext/>
              <w:rPr>
                <w:rFonts w:ascii="Calibri" w:hAnsi="Calibri"/>
                <w:sz w:val="18"/>
                <w:szCs w:val="18"/>
              </w:rPr>
            </w:pPr>
            <w:r w:rsidRPr="007B3C45">
              <w:rPr>
                <w:rFonts w:ascii="Calibri" w:hAnsi="Calibri"/>
                <w:b/>
                <w:sz w:val="16"/>
                <w:szCs w:val="16"/>
              </w:rPr>
              <w:t>else</w:t>
            </w:r>
            <w:r>
              <w:rPr>
                <w:rFonts w:ascii="Calibri" w:hAnsi="Calibri"/>
                <w:sz w:val="16"/>
                <w:szCs w:val="16"/>
              </w:rPr>
              <w:t xml:space="preserve"> display text:"does not comply"&gt;&gt;</w:t>
            </w:r>
          </w:p>
        </w:tc>
        <w:tc>
          <w:tcPr>
            <w:tcW w:w="1531" w:type="dxa"/>
          </w:tcPr>
          <w:p w14:paraId="43CB8BC1" w14:textId="2FAC6577" w:rsidR="00BC49D6" w:rsidRPr="00BC49D6" w:rsidRDefault="00684D26" w:rsidP="00BC49D6">
            <w:pPr>
              <w:keepNext/>
              <w:rPr>
                <w:rFonts w:ascii="Calibri" w:hAnsi="Calibri"/>
                <w:sz w:val="18"/>
                <w:szCs w:val="18"/>
              </w:rPr>
            </w:pPr>
            <w:r w:rsidRPr="00295655">
              <w:rPr>
                <w:rFonts w:ascii="Calibri" w:hAnsi="Calibri"/>
                <w:sz w:val="18"/>
                <w:szCs w:val="18"/>
              </w:rPr>
              <w:t>&lt;&lt;</w:t>
            </w:r>
            <w:r w:rsidR="00BC49D6">
              <w:t xml:space="preserve"> </w:t>
            </w:r>
            <w:r w:rsidR="00BC49D6" w:rsidRPr="007B3C45">
              <w:rPr>
                <w:rFonts w:ascii="Calibri" w:hAnsi="Calibri"/>
                <w:b/>
                <w:sz w:val="18"/>
                <w:szCs w:val="18"/>
              </w:rPr>
              <w:t>if</w:t>
            </w:r>
            <w:r w:rsidR="00BC49D6" w:rsidRPr="00BC49D6">
              <w:rPr>
                <w:rFonts w:ascii="Calibri" w:hAnsi="Calibri"/>
                <w:sz w:val="18"/>
                <w:szCs w:val="18"/>
              </w:rPr>
              <w:t xml:space="preserve"> system type value in either </w:t>
            </w:r>
            <w:r w:rsidR="00BC49D6" w:rsidRPr="00BC49D6">
              <w:rPr>
                <w:rFonts w:ascii="Calibri" w:hAnsi="Calibri"/>
                <w:sz w:val="18"/>
                <w:szCs w:val="18"/>
                <w:highlight w:val="yellow"/>
              </w:rPr>
              <w:t>D04</w:t>
            </w:r>
            <w:r w:rsidR="00BC49D6" w:rsidRPr="00BC49D6">
              <w:rPr>
                <w:rFonts w:ascii="Calibri" w:hAnsi="Calibri"/>
                <w:sz w:val="18"/>
                <w:szCs w:val="18"/>
              </w:rPr>
              <w:t xml:space="preserve"> or </w:t>
            </w:r>
            <w:r w:rsidR="00BC49D6" w:rsidRPr="00BC49D6">
              <w:rPr>
                <w:rFonts w:ascii="Calibri" w:hAnsi="Calibri"/>
                <w:sz w:val="18"/>
                <w:szCs w:val="18"/>
                <w:highlight w:val="yellow"/>
              </w:rPr>
              <w:t>D05</w:t>
            </w:r>
            <w:r w:rsidR="00BC49D6" w:rsidRPr="00BC49D6">
              <w:rPr>
                <w:rFonts w:ascii="Calibri" w:hAnsi="Calibri"/>
                <w:sz w:val="18"/>
                <w:szCs w:val="18"/>
              </w:rPr>
              <w:t xml:space="preserve">= one of the following two: </w:t>
            </w:r>
          </w:p>
          <w:p w14:paraId="72BD3870" w14:textId="77777777" w:rsidR="00BC49D6" w:rsidRPr="00BC49D6" w:rsidRDefault="00BC49D6" w:rsidP="00BC49D6">
            <w:pPr>
              <w:keepNext/>
              <w:rPr>
                <w:rFonts w:ascii="Calibri" w:hAnsi="Calibri"/>
                <w:sz w:val="18"/>
                <w:szCs w:val="18"/>
              </w:rPr>
            </w:pPr>
            <w:r w:rsidRPr="00BC49D6">
              <w:rPr>
                <w:rFonts w:ascii="Calibri" w:hAnsi="Calibri"/>
                <w:sz w:val="18"/>
                <w:szCs w:val="18"/>
              </w:rPr>
              <w:t>*VCHP Indoor Units - Ducted, *VCHP Indoor Units Ducted+Ductless,</w:t>
            </w:r>
          </w:p>
          <w:p w14:paraId="602B0BE9" w14:textId="1EF44B3C" w:rsidR="00BC49D6" w:rsidRPr="00BC49D6" w:rsidRDefault="00BC49D6" w:rsidP="00BC49D6">
            <w:pPr>
              <w:keepNext/>
              <w:rPr>
                <w:rFonts w:ascii="Calibri" w:hAnsi="Calibri"/>
                <w:sz w:val="18"/>
                <w:szCs w:val="18"/>
              </w:rPr>
            </w:pPr>
            <w:r w:rsidRPr="007B3C45">
              <w:rPr>
                <w:rFonts w:ascii="Calibri" w:hAnsi="Calibri"/>
                <w:b/>
                <w:sz w:val="18"/>
                <w:szCs w:val="18"/>
              </w:rPr>
              <w:t>then</w:t>
            </w:r>
            <w:r w:rsidRPr="00BC49D6">
              <w:rPr>
                <w:rFonts w:ascii="Calibri" w:hAnsi="Calibri"/>
                <w:sz w:val="18"/>
                <w:szCs w:val="18"/>
              </w:rPr>
              <w:t xml:space="preserve"> value = 0.1,</w:t>
            </w:r>
          </w:p>
          <w:p w14:paraId="6E74C0C9" w14:textId="4991B1E9" w:rsidR="00BC49D6" w:rsidRPr="00BC49D6" w:rsidRDefault="00BC49D6" w:rsidP="00BC49D6">
            <w:pPr>
              <w:keepNext/>
              <w:rPr>
                <w:rFonts w:ascii="Calibri" w:hAnsi="Calibri"/>
                <w:sz w:val="18"/>
                <w:szCs w:val="18"/>
              </w:rPr>
            </w:pPr>
            <w:r w:rsidRPr="007B3C45">
              <w:rPr>
                <w:rFonts w:ascii="Calibri" w:hAnsi="Calibri"/>
                <w:b/>
                <w:sz w:val="18"/>
                <w:szCs w:val="18"/>
              </w:rPr>
              <w:t>elseif</w:t>
            </w:r>
            <w:r>
              <w:rPr>
                <w:rFonts w:ascii="Calibri" w:hAnsi="Calibri"/>
                <w:sz w:val="18"/>
                <w:szCs w:val="18"/>
              </w:rPr>
              <w:t xml:space="preserve"> value in </w:t>
            </w:r>
            <w:r w:rsidRPr="00BC49D6">
              <w:rPr>
                <w:rFonts w:ascii="Calibri" w:hAnsi="Calibri"/>
                <w:sz w:val="18"/>
                <w:szCs w:val="18"/>
                <w:highlight w:val="yellow"/>
              </w:rPr>
              <w:t>M07</w:t>
            </w:r>
            <w:r w:rsidRPr="00BC49D6">
              <w:rPr>
                <w:rFonts w:ascii="Calibri" w:hAnsi="Calibri"/>
                <w:sz w:val="18"/>
                <w:szCs w:val="18"/>
              </w:rPr>
              <w:t>=1,</w:t>
            </w:r>
          </w:p>
          <w:p w14:paraId="1014C261" w14:textId="77777777" w:rsidR="00BC49D6" w:rsidRPr="00BC49D6" w:rsidRDefault="00BC49D6" w:rsidP="00BC49D6">
            <w:pPr>
              <w:keepNext/>
              <w:rPr>
                <w:rFonts w:ascii="Calibri" w:hAnsi="Calibri"/>
                <w:sz w:val="18"/>
                <w:szCs w:val="18"/>
              </w:rPr>
            </w:pPr>
            <w:r w:rsidRPr="007B3C45">
              <w:rPr>
                <w:rFonts w:ascii="Calibri" w:hAnsi="Calibri"/>
                <w:b/>
                <w:sz w:val="18"/>
                <w:szCs w:val="18"/>
              </w:rPr>
              <w:t>then</w:t>
            </w:r>
            <w:r w:rsidRPr="00BC49D6">
              <w:rPr>
                <w:rFonts w:ascii="Calibri" w:hAnsi="Calibri"/>
                <w:sz w:val="18"/>
                <w:szCs w:val="18"/>
              </w:rPr>
              <w:t xml:space="preserve"> value = 0.1;</w:t>
            </w:r>
          </w:p>
          <w:p w14:paraId="1F9B9A2C" w14:textId="0771B153" w:rsidR="00684D26" w:rsidRPr="00295655" w:rsidRDefault="00BC49D6" w:rsidP="00BC49D6">
            <w:pPr>
              <w:keepNext/>
              <w:rPr>
                <w:rFonts w:ascii="Calibri" w:hAnsi="Calibri"/>
                <w:sz w:val="18"/>
                <w:szCs w:val="18"/>
              </w:rPr>
            </w:pPr>
            <w:r w:rsidRPr="007B3C45">
              <w:rPr>
                <w:rFonts w:ascii="Calibri" w:hAnsi="Calibri"/>
                <w:b/>
                <w:sz w:val="18"/>
                <w:szCs w:val="18"/>
              </w:rPr>
              <w:t>else</w:t>
            </w:r>
            <w:r w:rsidRPr="00BC49D6">
              <w:rPr>
                <w:rFonts w:ascii="Calibri" w:hAnsi="Calibri"/>
                <w:sz w:val="18"/>
                <w:szCs w:val="18"/>
              </w:rPr>
              <w:t xml:space="preserve"> </w:t>
            </w:r>
            <w:r w:rsidR="00684D26" w:rsidRPr="00295655">
              <w:rPr>
                <w:rFonts w:ascii="Calibri" w:hAnsi="Calibri"/>
                <w:sz w:val="18"/>
                <w:szCs w:val="18"/>
              </w:rPr>
              <w:t>user enter value, numeric, x.xx&gt;&gt;</w:t>
            </w:r>
          </w:p>
        </w:tc>
      </w:tr>
      <w:tr w:rsidR="00BC49D6" w:rsidRPr="00295655" w14:paraId="1F9B9A3D" w14:textId="77777777" w:rsidTr="007B3C45">
        <w:trPr>
          <w:cantSplit/>
          <w:trHeight w:val="288"/>
        </w:trPr>
        <w:tc>
          <w:tcPr>
            <w:tcW w:w="1052" w:type="dxa"/>
          </w:tcPr>
          <w:p w14:paraId="1F9B9A36" w14:textId="77777777" w:rsidR="00684D26" w:rsidRPr="00295655" w:rsidRDefault="00684D26" w:rsidP="00684D26">
            <w:pPr>
              <w:keepNext/>
              <w:rPr>
                <w:rFonts w:ascii="Calibri" w:hAnsi="Calibri"/>
                <w:sz w:val="18"/>
                <w:szCs w:val="18"/>
              </w:rPr>
            </w:pPr>
          </w:p>
        </w:tc>
        <w:tc>
          <w:tcPr>
            <w:tcW w:w="1053" w:type="dxa"/>
          </w:tcPr>
          <w:p w14:paraId="1F9B9A37" w14:textId="77777777" w:rsidR="00684D26" w:rsidRPr="00295655" w:rsidRDefault="00684D26" w:rsidP="00684D26">
            <w:pPr>
              <w:keepNext/>
              <w:rPr>
                <w:rFonts w:ascii="Calibri" w:hAnsi="Calibri"/>
                <w:sz w:val="18"/>
                <w:szCs w:val="18"/>
              </w:rPr>
            </w:pPr>
          </w:p>
        </w:tc>
        <w:tc>
          <w:tcPr>
            <w:tcW w:w="1052" w:type="dxa"/>
          </w:tcPr>
          <w:p w14:paraId="36EA6296" w14:textId="77777777" w:rsidR="00684D26" w:rsidRPr="00295655" w:rsidRDefault="00684D26" w:rsidP="00684D26">
            <w:pPr>
              <w:keepNext/>
              <w:rPr>
                <w:rFonts w:ascii="Calibri" w:hAnsi="Calibri"/>
                <w:sz w:val="18"/>
                <w:szCs w:val="18"/>
              </w:rPr>
            </w:pPr>
          </w:p>
        </w:tc>
        <w:tc>
          <w:tcPr>
            <w:tcW w:w="1053" w:type="dxa"/>
          </w:tcPr>
          <w:p w14:paraId="1F9B9A38" w14:textId="69492A58" w:rsidR="00684D26" w:rsidRPr="00295655" w:rsidRDefault="00684D26" w:rsidP="00684D26">
            <w:pPr>
              <w:keepNext/>
              <w:rPr>
                <w:rFonts w:ascii="Calibri" w:hAnsi="Calibri"/>
                <w:sz w:val="18"/>
                <w:szCs w:val="18"/>
              </w:rPr>
            </w:pPr>
          </w:p>
        </w:tc>
        <w:tc>
          <w:tcPr>
            <w:tcW w:w="1052" w:type="dxa"/>
          </w:tcPr>
          <w:p w14:paraId="1F9B9A39" w14:textId="77777777" w:rsidR="00684D26" w:rsidRPr="00295655" w:rsidRDefault="00684D26" w:rsidP="00684D26">
            <w:pPr>
              <w:keepNext/>
              <w:rPr>
                <w:rFonts w:ascii="Calibri" w:hAnsi="Calibri"/>
                <w:sz w:val="18"/>
                <w:szCs w:val="18"/>
              </w:rPr>
            </w:pPr>
          </w:p>
        </w:tc>
        <w:tc>
          <w:tcPr>
            <w:tcW w:w="1053" w:type="dxa"/>
          </w:tcPr>
          <w:p w14:paraId="0D48E81F" w14:textId="77777777" w:rsidR="00684D26" w:rsidRPr="00295655" w:rsidRDefault="00684D26" w:rsidP="00684D26">
            <w:pPr>
              <w:keepNext/>
              <w:rPr>
                <w:rFonts w:ascii="Calibri" w:hAnsi="Calibri"/>
                <w:sz w:val="18"/>
                <w:szCs w:val="18"/>
              </w:rPr>
            </w:pPr>
          </w:p>
        </w:tc>
        <w:tc>
          <w:tcPr>
            <w:tcW w:w="1052" w:type="dxa"/>
          </w:tcPr>
          <w:p w14:paraId="1F9B9A3A" w14:textId="4F766D38" w:rsidR="00684D26" w:rsidRPr="00295655" w:rsidRDefault="00684D26" w:rsidP="00684D26">
            <w:pPr>
              <w:keepNext/>
              <w:rPr>
                <w:rFonts w:ascii="Calibri" w:hAnsi="Calibri"/>
                <w:sz w:val="18"/>
                <w:szCs w:val="18"/>
              </w:rPr>
            </w:pPr>
          </w:p>
        </w:tc>
        <w:tc>
          <w:tcPr>
            <w:tcW w:w="1053" w:type="dxa"/>
          </w:tcPr>
          <w:p w14:paraId="2BE20EC0" w14:textId="77777777" w:rsidR="00684D26" w:rsidRPr="00295655" w:rsidRDefault="00684D26" w:rsidP="00684D26">
            <w:pPr>
              <w:keepNext/>
              <w:rPr>
                <w:rFonts w:ascii="Calibri" w:hAnsi="Calibri"/>
                <w:sz w:val="18"/>
                <w:szCs w:val="18"/>
              </w:rPr>
            </w:pPr>
          </w:p>
        </w:tc>
        <w:tc>
          <w:tcPr>
            <w:tcW w:w="845" w:type="dxa"/>
          </w:tcPr>
          <w:p w14:paraId="1A5CA016" w14:textId="77777777" w:rsidR="00684D26" w:rsidRPr="00295655" w:rsidRDefault="00684D26" w:rsidP="00684D26">
            <w:pPr>
              <w:keepNext/>
              <w:rPr>
                <w:rFonts w:ascii="Calibri" w:hAnsi="Calibri"/>
                <w:sz w:val="18"/>
                <w:szCs w:val="18"/>
              </w:rPr>
            </w:pPr>
          </w:p>
        </w:tc>
        <w:tc>
          <w:tcPr>
            <w:tcW w:w="1170" w:type="dxa"/>
          </w:tcPr>
          <w:p w14:paraId="6E7638A4" w14:textId="77777777" w:rsidR="00684D26" w:rsidRPr="00295655" w:rsidRDefault="00684D26" w:rsidP="00684D26">
            <w:pPr>
              <w:keepNext/>
              <w:rPr>
                <w:rFonts w:ascii="Calibri" w:hAnsi="Calibri"/>
                <w:sz w:val="18"/>
                <w:szCs w:val="18"/>
              </w:rPr>
            </w:pPr>
          </w:p>
        </w:tc>
        <w:tc>
          <w:tcPr>
            <w:tcW w:w="1350" w:type="dxa"/>
          </w:tcPr>
          <w:p w14:paraId="694788C5" w14:textId="435841D3" w:rsidR="00684D26" w:rsidRPr="00295655" w:rsidRDefault="00684D26" w:rsidP="00684D26">
            <w:pPr>
              <w:keepNext/>
              <w:rPr>
                <w:rFonts w:ascii="Calibri" w:hAnsi="Calibri"/>
                <w:sz w:val="18"/>
                <w:szCs w:val="18"/>
              </w:rPr>
            </w:pPr>
          </w:p>
        </w:tc>
        <w:tc>
          <w:tcPr>
            <w:tcW w:w="1080" w:type="dxa"/>
          </w:tcPr>
          <w:p w14:paraId="4411F501" w14:textId="36229F56" w:rsidR="00684D26" w:rsidRPr="00295655" w:rsidRDefault="00684D26" w:rsidP="00684D26">
            <w:pPr>
              <w:keepNext/>
              <w:rPr>
                <w:rFonts w:ascii="Calibri" w:hAnsi="Calibri"/>
                <w:sz w:val="18"/>
                <w:szCs w:val="18"/>
              </w:rPr>
            </w:pPr>
          </w:p>
        </w:tc>
        <w:tc>
          <w:tcPr>
            <w:tcW w:w="1531" w:type="dxa"/>
          </w:tcPr>
          <w:p w14:paraId="1F9B9A3C" w14:textId="45A0C77E" w:rsidR="00684D26" w:rsidRPr="00295655" w:rsidRDefault="00684D26" w:rsidP="00684D26">
            <w:pPr>
              <w:keepNext/>
              <w:rPr>
                <w:rFonts w:ascii="Calibri" w:hAnsi="Calibri"/>
                <w:sz w:val="18"/>
                <w:szCs w:val="18"/>
              </w:rPr>
            </w:pPr>
          </w:p>
        </w:tc>
      </w:tr>
      <w:tr w:rsidR="00684D26" w:rsidRPr="00295655" w14:paraId="1F9B9A3F" w14:textId="77777777" w:rsidTr="00684D26">
        <w:trPr>
          <w:cantSplit/>
        </w:trPr>
        <w:tc>
          <w:tcPr>
            <w:tcW w:w="14396" w:type="dxa"/>
            <w:gridSpan w:val="13"/>
          </w:tcPr>
          <w:p w14:paraId="1F9B9A3E" w14:textId="4867E4D0" w:rsidR="00684D26" w:rsidRPr="00295655" w:rsidRDefault="00684D26" w:rsidP="00684D26">
            <w:pPr>
              <w:keepNext/>
              <w:rPr>
                <w:rFonts w:ascii="Calibri" w:hAnsi="Calibri"/>
                <w:sz w:val="18"/>
                <w:szCs w:val="18"/>
              </w:rPr>
            </w:pPr>
            <w:r w:rsidRPr="00295655">
              <w:rPr>
                <w:rFonts w:ascii="Calibri" w:hAnsi="Calibri"/>
                <w:sz w:val="18"/>
                <w:szCs w:val="18"/>
              </w:rPr>
              <w:t>Notes:</w:t>
            </w:r>
          </w:p>
        </w:tc>
      </w:tr>
    </w:tbl>
    <w:p w14:paraId="1F9B9A40" w14:textId="77777777" w:rsidR="000F413D" w:rsidRPr="00295655" w:rsidRDefault="000F413D"/>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464"/>
        <w:gridCol w:w="13926"/>
      </w:tblGrid>
      <w:tr w:rsidR="000F413D" w:rsidRPr="00295655" w14:paraId="1F9B9A43" w14:textId="77777777" w:rsidTr="00295655">
        <w:trPr>
          <w:cantSplit/>
        </w:trPr>
        <w:tc>
          <w:tcPr>
            <w:tcW w:w="14616" w:type="dxa"/>
            <w:gridSpan w:val="2"/>
            <w:shd w:val="clear" w:color="auto" w:fill="auto"/>
          </w:tcPr>
          <w:p w14:paraId="1F9B9A41" w14:textId="6531750A" w:rsidR="000F413D" w:rsidRDefault="00D56952" w:rsidP="00C42C38">
            <w:pPr>
              <w:keepNext/>
              <w:rPr>
                <w:rFonts w:ascii="Calibri" w:hAnsi="Calibri"/>
                <w:b/>
                <w:sz w:val="18"/>
                <w:szCs w:val="18"/>
              </w:rPr>
            </w:pPr>
            <w:r>
              <w:rPr>
                <w:rFonts w:ascii="Calibri" w:hAnsi="Calibri"/>
                <w:b/>
                <w:sz w:val="18"/>
                <w:szCs w:val="18"/>
              </w:rPr>
              <w:t>N</w:t>
            </w:r>
            <w:r w:rsidR="000F413D" w:rsidRPr="00295655">
              <w:rPr>
                <w:rFonts w:ascii="Calibri" w:hAnsi="Calibri"/>
                <w:b/>
                <w:sz w:val="18"/>
                <w:szCs w:val="18"/>
              </w:rPr>
              <w:t xml:space="preserve">. Air Filter Device Requirements  </w:t>
            </w:r>
          </w:p>
          <w:p w14:paraId="1F9B9A42" w14:textId="16ABC7D0" w:rsidR="005669D1" w:rsidRPr="002E10B9" w:rsidRDefault="00A53DED" w:rsidP="00327EE1">
            <w:pPr>
              <w:keepNext/>
              <w:rPr>
                <w:rFonts w:ascii="Calibri" w:hAnsi="Calibri"/>
                <w:sz w:val="18"/>
                <w:szCs w:val="18"/>
              </w:rPr>
            </w:pPr>
            <w:r>
              <w:rPr>
                <w:rFonts w:ascii="Calibri" w:hAnsi="Calibri"/>
                <w:sz w:val="18"/>
                <w:szCs w:val="18"/>
              </w:rPr>
              <w:t>&lt;&lt;if Section M. applies, then display Section N.; else display section header and the section does not apply message&gt;&gt;</w:t>
            </w:r>
          </w:p>
        </w:tc>
      </w:tr>
      <w:tr w:rsidR="000F413D" w:rsidRPr="00295655" w14:paraId="1F9B9A46" w14:textId="77777777" w:rsidTr="00295655">
        <w:trPr>
          <w:cantSplit/>
        </w:trPr>
        <w:tc>
          <w:tcPr>
            <w:tcW w:w="468" w:type="dxa"/>
            <w:shd w:val="clear" w:color="auto" w:fill="auto"/>
            <w:vAlign w:val="center"/>
          </w:tcPr>
          <w:p w14:paraId="1F9B9A44" w14:textId="77777777" w:rsidR="000F413D" w:rsidRPr="00295655" w:rsidRDefault="000F413D" w:rsidP="00C42C38">
            <w:pPr>
              <w:keepNext/>
              <w:jc w:val="center"/>
              <w:rPr>
                <w:rFonts w:ascii="Calibri" w:hAnsi="Calibri"/>
                <w:sz w:val="18"/>
                <w:szCs w:val="18"/>
              </w:rPr>
            </w:pPr>
            <w:r w:rsidRPr="00295655">
              <w:rPr>
                <w:rFonts w:ascii="Calibri" w:hAnsi="Calibri"/>
                <w:sz w:val="18"/>
                <w:szCs w:val="18"/>
              </w:rPr>
              <w:t>01</w:t>
            </w:r>
          </w:p>
        </w:tc>
        <w:tc>
          <w:tcPr>
            <w:tcW w:w="14148" w:type="dxa"/>
            <w:shd w:val="clear" w:color="auto" w:fill="auto"/>
          </w:tcPr>
          <w:p w14:paraId="1F9B9A45" w14:textId="77777777" w:rsidR="000F413D" w:rsidRPr="00295655" w:rsidRDefault="000F413D" w:rsidP="00C42C38">
            <w:pPr>
              <w:keepNext/>
              <w:spacing w:after="60"/>
              <w:rPr>
                <w:rFonts w:ascii="Calibri" w:hAnsi="Calibri"/>
                <w:sz w:val="18"/>
                <w:szCs w:val="18"/>
              </w:rPr>
            </w:pPr>
            <w:r w:rsidRPr="00295655">
              <w:rPr>
                <w:rFonts w:ascii="Calibri" w:hAnsi="Calibri"/>
                <w:sz w:val="18"/>
                <w:szCs w:val="18"/>
              </w:rPr>
              <w:t>The system shall be designed to ensure that all recirculated air and all outdoor air supplied to the occupiable space is filtered before passing through the system's thermal conditioning components.</w:t>
            </w:r>
          </w:p>
        </w:tc>
      </w:tr>
      <w:tr w:rsidR="000F413D" w:rsidRPr="00295655" w14:paraId="1F9B9A49" w14:textId="77777777" w:rsidTr="00295655">
        <w:trPr>
          <w:cantSplit/>
        </w:trPr>
        <w:tc>
          <w:tcPr>
            <w:tcW w:w="468" w:type="dxa"/>
            <w:shd w:val="clear" w:color="auto" w:fill="auto"/>
            <w:vAlign w:val="center"/>
          </w:tcPr>
          <w:p w14:paraId="1F9B9A47" w14:textId="77777777" w:rsidR="000F413D" w:rsidRPr="00295655" w:rsidRDefault="000F413D" w:rsidP="00C42C38">
            <w:pPr>
              <w:keepNext/>
              <w:jc w:val="center"/>
              <w:rPr>
                <w:rFonts w:ascii="Calibri" w:hAnsi="Calibri"/>
                <w:sz w:val="18"/>
                <w:szCs w:val="18"/>
              </w:rPr>
            </w:pPr>
            <w:r w:rsidRPr="00295655">
              <w:rPr>
                <w:rFonts w:ascii="Calibri" w:hAnsi="Calibri"/>
                <w:sz w:val="18"/>
                <w:szCs w:val="18"/>
              </w:rPr>
              <w:t>02</w:t>
            </w:r>
          </w:p>
        </w:tc>
        <w:tc>
          <w:tcPr>
            <w:tcW w:w="14148" w:type="dxa"/>
            <w:shd w:val="clear" w:color="auto" w:fill="auto"/>
          </w:tcPr>
          <w:p w14:paraId="1F9B9A48" w14:textId="53095570" w:rsidR="000F413D" w:rsidRPr="00295655" w:rsidRDefault="000F413D" w:rsidP="00327EE1">
            <w:pPr>
              <w:keepNext/>
              <w:spacing w:after="60"/>
              <w:rPr>
                <w:rFonts w:ascii="Calibri" w:hAnsi="Calibri"/>
                <w:sz w:val="18"/>
                <w:szCs w:val="18"/>
              </w:rPr>
            </w:pPr>
            <w:r w:rsidRPr="00295655">
              <w:rPr>
                <w:rFonts w:ascii="Calibri" w:hAnsi="Calibri"/>
                <w:sz w:val="18"/>
                <w:szCs w:val="18"/>
              </w:rPr>
              <w:t>The system shall be designed to accommodate the clean-filter pressure drop imposed by the system air filter device(s). The design airflow rate and maximum allowable clean-filter pressure drop at the design airflow rate applicable to each air filter shall be determined</w:t>
            </w:r>
            <w:r w:rsidR="00327EE1">
              <w:t xml:space="preserve"> </w:t>
            </w:r>
            <w:r w:rsidR="00327EE1">
              <w:rPr>
                <w:rFonts w:ascii="Calibri" w:hAnsi="Calibri"/>
                <w:sz w:val="18"/>
                <w:szCs w:val="18"/>
              </w:rPr>
              <w:t>by the system designer.</w:t>
            </w:r>
            <w:r w:rsidRPr="00295655">
              <w:rPr>
                <w:rFonts w:ascii="Calibri" w:hAnsi="Calibri"/>
                <w:sz w:val="18"/>
                <w:szCs w:val="18"/>
              </w:rPr>
              <w:t xml:space="preserve">  </w:t>
            </w:r>
            <w:r w:rsidR="00327EE1">
              <w:rPr>
                <w:rFonts w:ascii="Calibri" w:hAnsi="Calibri"/>
                <w:sz w:val="18"/>
                <w:szCs w:val="18"/>
              </w:rPr>
              <w:t>The system installer shall affix a sticker/label to each</w:t>
            </w:r>
            <w:r w:rsidR="00327EE1" w:rsidRPr="00295655">
              <w:rPr>
                <w:rFonts w:ascii="Calibri" w:hAnsi="Calibri"/>
                <w:sz w:val="18"/>
                <w:szCs w:val="18"/>
              </w:rPr>
              <w:t xml:space="preserve"> </w:t>
            </w:r>
            <w:r w:rsidRPr="00295655">
              <w:rPr>
                <w:rFonts w:ascii="Calibri" w:hAnsi="Calibri"/>
                <w:sz w:val="18"/>
                <w:szCs w:val="18"/>
              </w:rPr>
              <w:t xml:space="preserve">system air filter </w:t>
            </w:r>
            <w:r w:rsidR="00327EE1" w:rsidRPr="00327EE1">
              <w:rPr>
                <w:rFonts w:ascii="Calibri" w:hAnsi="Calibri"/>
                <w:sz w:val="18"/>
                <w:szCs w:val="18"/>
              </w:rPr>
              <w:t>grille/rack</w:t>
            </w:r>
            <w:r w:rsidR="00327EE1">
              <w:rPr>
                <w:rFonts w:ascii="Calibri" w:hAnsi="Calibri"/>
                <w:sz w:val="18"/>
                <w:szCs w:val="18"/>
              </w:rPr>
              <w:t xml:space="preserve"> </w:t>
            </w:r>
            <w:r w:rsidRPr="00295655">
              <w:rPr>
                <w:rFonts w:ascii="Calibri" w:hAnsi="Calibri"/>
                <w:sz w:val="18"/>
                <w:szCs w:val="18"/>
              </w:rPr>
              <w:t xml:space="preserve">location </w:t>
            </w:r>
            <w:r w:rsidR="00327EE1">
              <w:rPr>
                <w:rFonts w:ascii="Calibri" w:hAnsi="Calibri"/>
                <w:sz w:val="18"/>
                <w:szCs w:val="18"/>
              </w:rPr>
              <w:t>that</w:t>
            </w:r>
            <w:r w:rsidRPr="00295655">
              <w:rPr>
                <w:rFonts w:ascii="Calibri" w:hAnsi="Calibri"/>
                <w:sz w:val="18"/>
                <w:szCs w:val="18"/>
              </w:rPr>
              <w:t xml:space="preserve"> disclose</w:t>
            </w:r>
            <w:r w:rsidR="00327EE1">
              <w:rPr>
                <w:rFonts w:ascii="Calibri" w:hAnsi="Calibri"/>
                <w:sz w:val="18"/>
                <w:szCs w:val="18"/>
              </w:rPr>
              <w:t>s</w:t>
            </w:r>
            <w:r w:rsidRPr="00295655">
              <w:rPr>
                <w:rFonts w:ascii="Calibri" w:hAnsi="Calibri"/>
                <w:sz w:val="18"/>
                <w:szCs w:val="18"/>
              </w:rPr>
              <w:t xml:space="preserve"> the </w:t>
            </w:r>
            <w:r w:rsidR="00327EE1">
              <w:rPr>
                <w:rFonts w:ascii="Calibri" w:hAnsi="Calibri"/>
                <w:sz w:val="18"/>
                <w:szCs w:val="18"/>
              </w:rPr>
              <w:t>filter's</w:t>
            </w:r>
            <w:r w:rsidR="00327EE1" w:rsidRPr="00295655">
              <w:rPr>
                <w:rFonts w:ascii="Calibri" w:hAnsi="Calibri"/>
                <w:sz w:val="18"/>
                <w:szCs w:val="18"/>
              </w:rPr>
              <w:t xml:space="preserve"> </w:t>
            </w:r>
            <w:r w:rsidRPr="00295655">
              <w:rPr>
                <w:rFonts w:ascii="Calibri" w:hAnsi="Calibri"/>
                <w:sz w:val="18"/>
                <w:szCs w:val="18"/>
              </w:rPr>
              <w:t xml:space="preserve">design airflow rate and the </w:t>
            </w:r>
            <w:r w:rsidR="00327EE1">
              <w:rPr>
                <w:rFonts w:ascii="Calibri" w:hAnsi="Calibri"/>
                <w:sz w:val="18"/>
                <w:szCs w:val="18"/>
              </w:rPr>
              <w:t xml:space="preserve">filter's </w:t>
            </w:r>
            <w:r w:rsidRPr="00295655">
              <w:rPr>
                <w:rFonts w:ascii="Calibri" w:hAnsi="Calibri"/>
                <w:sz w:val="18"/>
                <w:szCs w:val="18"/>
              </w:rPr>
              <w:t>maximum allowable clean-filter pressure drop</w:t>
            </w:r>
            <w:r w:rsidR="00327EE1">
              <w:t xml:space="preserve"> </w:t>
            </w:r>
            <w:r w:rsidR="00327EE1" w:rsidRPr="00327EE1">
              <w:rPr>
                <w:rFonts w:ascii="Calibri" w:hAnsi="Calibri"/>
                <w:sz w:val="18"/>
                <w:szCs w:val="18"/>
              </w:rPr>
              <w:t>at the design airflow rate</w:t>
            </w:r>
            <w:r w:rsidRPr="00295655">
              <w:rPr>
                <w:rFonts w:ascii="Calibri" w:hAnsi="Calibri"/>
                <w:sz w:val="18"/>
                <w:szCs w:val="18"/>
              </w:rPr>
              <w:t xml:space="preserve">.  The </w:t>
            </w:r>
            <w:r w:rsidR="00327EE1">
              <w:rPr>
                <w:rFonts w:ascii="Calibri" w:hAnsi="Calibri"/>
                <w:sz w:val="18"/>
                <w:szCs w:val="18"/>
              </w:rPr>
              <w:t>sticker/</w:t>
            </w:r>
            <w:r w:rsidRPr="00295655">
              <w:rPr>
                <w:rFonts w:ascii="Calibri" w:hAnsi="Calibri"/>
                <w:sz w:val="18"/>
                <w:szCs w:val="18"/>
              </w:rPr>
              <w:t xml:space="preserve">label shall be permanently affixed to the air filter </w:t>
            </w:r>
            <w:r w:rsidR="00327EE1">
              <w:rPr>
                <w:rFonts w:ascii="Calibri" w:hAnsi="Calibri"/>
                <w:sz w:val="18"/>
                <w:szCs w:val="18"/>
              </w:rPr>
              <w:t>grille/rack</w:t>
            </w:r>
            <w:r w:rsidRPr="00295655">
              <w:rPr>
                <w:rFonts w:ascii="Calibri" w:hAnsi="Calibri"/>
                <w:sz w:val="18"/>
                <w:szCs w:val="18"/>
              </w:rPr>
              <w:t>, readily legible, and visible to a person replacing the air filter</w:t>
            </w:r>
            <w:r w:rsidR="00327EE1">
              <w:rPr>
                <w:rFonts w:ascii="Calibri" w:hAnsi="Calibri"/>
                <w:sz w:val="18"/>
                <w:szCs w:val="18"/>
              </w:rPr>
              <w:t>.</w:t>
            </w:r>
          </w:p>
        </w:tc>
      </w:tr>
      <w:tr w:rsidR="000F413D" w:rsidRPr="00295655" w14:paraId="1F9B9A4C" w14:textId="77777777" w:rsidTr="00295655">
        <w:trPr>
          <w:cantSplit/>
        </w:trPr>
        <w:tc>
          <w:tcPr>
            <w:tcW w:w="468" w:type="dxa"/>
            <w:shd w:val="clear" w:color="auto" w:fill="auto"/>
            <w:vAlign w:val="center"/>
          </w:tcPr>
          <w:p w14:paraId="1F9B9A4A" w14:textId="77777777" w:rsidR="000F413D" w:rsidRPr="00295655" w:rsidRDefault="000F413D" w:rsidP="00C42C38">
            <w:pPr>
              <w:keepNext/>
              <w:jc w:val="center"/>
              <w:rPr>
                <w:rFonts w:ascii="Calibri" w:hAnsi="Calibri"/>
                <w:sz w:val="18"/>
                <w:szCs w:val="18"/>
              </w:rPr>
            </w:pPr>
            <w:r w:rsidRPr="00295655">
              <w:rPr>
                <w:rFonts w:ascii="Calibri" w:hAnsi="Calibri"/>
                <w:sz w:val="18"/>
                <w:szCs w:val="18"/>
              </w:rPr>
              <w:t>03</w:t>
            </w:r>
          </w:p>
        </w:tc>
        <w:tc>
          <w:tcPr>
            <w:tcW w:w="14148" w:type="dxa"/>
            <w:shd w:val="clear" w:color="auto" w:fill="auto"/>
          </w:tcPr>
          <w:p w14:paraId="1F9B9A4B" w14:textId="77777777" w:rsidR="000F413D" w:rsidRPr="00295655" w:rsidRDefault="000F413D" w:rsidP="00C42C38">
            <w:pPr>
              <w:keepNext/>
              <w:spacing w:after="60"/>
              <w:rPr>
                <w:rFonts w:ascii="Calibri" w:hAnsi="Calibri"/>
                <w:sz w:val="18"/>
                <w:szCs w:val="18"/>
              </w:rPr>
            </w:pPr>
            <w:r w:rsidRPr="00295655">
              <w:rPr>
                <w:rFonts w:ascii="Calibri" w:hAnsi="Calibri"/>
                <w:sz w:val="18"/>
                <w:szCs w:val="18"/>
              </w:rPr>
              <w:t>All system air filter devices shall be located and installed in such a manner as to allow access and regular service by the system owner.</w:t>
            </w:r>
          </w:p>
        </w:tc>
      </w:tr>
      <w:tr w:rsidR="000F413D" w:rsidRPr="00295655" w14:paraId="1F9B9A4F" w14:textId="77777777" w:rsidTr="00295655">
        <w:trPr>
          <w:cantSplit/>
        </w:trPr>
        <w:tc>
          <w:tcPr>
            <w:tcW w:w="468" w:type="dxa"/>
            <w:shd w:val="clear" w:color="auto" w:fill="auto"/>
            <w:vAlign w:val="center"/>
          </w:tcPr>
          <w:p w14:paraId="1F9B9A4D" w14:textId="77777777" w:rsidR="000F413D" w:rsidRPr="00295655" w:rsidRDefault="000F413D" w:rsidP="00C42C38">
            <w:pPr>
              <w:keepNext/>
              <w:jc w:val="center"/>
              <w:rPr>
                <w:rFonts w:ascii="Calibri" w:hAnsi="Calibri"/>
                <w:sz w:val="18"/>
                <w:szCs w:val="18"/>
              </w:rPr>
            </w:pPr>
            <w:r w:rsidRPr="00295655">
              <w:rPr>
                <w:rFonts w:ascii="Calibri" w:hAnsi="Calibri"/>
                <w:sz w:val="18"/>
                <w:szCs w:val="18"/>
              </w:rPr>
              <w:t>04</w:t>
            </w:r>
          </w:p>
        </w:tc>
        <w:tc>
          <w:tcPr>
            <w:tcW w:w="14148" w:type="dxa"/>
            <w:shd w:val="clear" w:color="auto" w:fill="auto"/>
          </w:tcPr>
          <w:p w14:paraId="1F9B9A4E" w14:textId="75FEA8A3" w:rsidR="000F413D" w:rsidRPr="00295655" w:rsidRDefault="000F413D" w:rsidP="007B3C45">
            <w:pPr>
              <w:keepNext/>
              <w:spacing w:after="60"/>
              <w:rPr>
                <w:rFonts w:ascii="Calibri" w:hAnsi="Calibri"/>
                <w:sz w:val="18"/>
                <w:szCs w:val="18"/>
              </w:rPr>
            </w:pPr>
            <w:r w:rsidRPr="00295655">
              <w:rPr>
                <w:rFonts w:ascii="Calibri" w:hAnsi="Calibri"/>
                <w:sz w:val="18"/>
                <w:szCs w:val="18"/>
              </w:rPr>
              <w:t>The system shall be provided with air filter</w:t>
            </w:r>
            <w:r w:rsidR="007B3C45">
              <w:rPr>
                <w:rFonts w:ascii="Calibri" w:hAnsi="Calibri"/>
                <w:sz w:val="18"/>
                <w:szCs w:val="18"/>
              </w:rPr>
              <w:t>s</w:t>
            </w:r>
            <w:r w:rsidRPr="00295655">
              <w:rPr>
                <w:rFonts w:ascii="Calibri" w:hAnsi="Calibri"/>
                <w:sz w:val="18"/>
                <w:szCs w:val="18"/>
              </w:rPr>
              <w:t xml:space="preserve"> having a designated efficiency equal to or greater than MERV </w:t>
            </w:r>
            <w:r w:rsidR="00327EE1">
              <w:rPr>
                <w:rFonts w:ascii="Calibri" w:hAnsi="Calibri"/>
                <w:sz w:val="18"/>
                <w:szCs w:val="18"/>
              </w:rPr>
              <w:t>13</w:t>
            </w:r>
            <w:r w:rsidR="00327EE1" w:rsidRPr="00295655">
              <w:rPr>
                <w:rFonts w:ascii="Calibri" w:hAnsi="Calibri"/>
                <w:sz w:val="18"/>
                <w:szCs w:val="18"/>
              </w:rPr>
              <w:t xml:space="preserve"> </w:t>
            </w:r>
            <w:r w:rsidRPr="00295655">
              <w:rPr>
                <w:rFonts w:ascii="Calibri" w:hAnsi="Calibri"/>
                <w:sz w:val="18"/>
                <w:szCs w:val="18"/>
              </w:rPr>
              <w:t xml:space="preserve">when tested in accordance with ASHRAE Standard 52.2, or a particle size efficiency rating equal to or greater than 50 percent in the </w:t>
            </w:r>
            <w:r w:rsidR="00327EE1" w:rsidRPr="00327EE1">
              <w:rPr>
                <w:rFonts w:ascii="Calibri" w:hAnsi="Calibri"/>
                <w:sz w:val="18"/>
                <w:szCs w:val="18"/>
              </w:rPr>
              <w:t xml:space="preserve">0.30-1.0 </w:t>
            </w:r>
            <w:r w:rsidRPr="00295655">
              <w:rPr>
                <w:rFonts w:ascii="Calibri" w:hAnsi="Calibri"/>
                <w:sz w:val="18"/>
                <w:szCs w:val="18"/>
              </w:rPr>
              <w:t xml:space="preserve">μm range </w:t>
            </w:r>
            <w:r w:rsidR="00327EE1" w:rsidRPr="00327EE1">
              <w:rPr>
                <w:rFonts w:ascii="Calibri" w:hAnsi="Calibri"/>
                <w:sz w:val="18"/>
                <w:szCs w:val="18"/>
              </w:rPr>
              <w:t xml:space="preserve">and equal to or greater than 85 percent in the 1.0-3.0 μm range </w:t>
            </w:r>
            <w:r w:rsidRPr="00295655">
              <w:rPr>
                <w:rFonts w:ascii="Calibri" w:hAnsi="Calibri"/>
                <w:sz w:val="18"/>
                <w:szCs w:val="18"/>
              </w:rPr>
              <w:t>when tested in accordance with AHRI Standard 680.</w:t>
            </w:r>
          </w:p>
        </w:tc>
      </w:tr>
      <w:tr w:rsidR="000F413D" w:rsidRPr="00295655" w14:paraId="1F9B9A52" w14:textId="77777777" w:rsidTr="00295655">
        <w:trPr>
          <w:cantSplit/>
        </w:trPr>
        <w:tc>
          <w:tcPr>
            <w:tcW w:w="468" w:type="dxa"/>
            <w:shd w:val="clear" w:color="auto" w:fill="auto"/>
            <w:vAlign w:val="center"/>
          </w:tcPr>
          <w:p w14:paraId="1F9B9A50" w14:textId="77777777" w:rsidR="000F413D" w:rsidRPr="00295655" w:rsidRDefault="000F413D" w:rsidP="00C42C38">
            <w:pPr>
              <w:keepNext/>
              <w:jc w:val="center"/>
              <w:rPr>
                <w:rFonts w:ascii="Calibri" w:hAnsi="Calibri"/>
                <w:sz w:val="18"/>
                <w:szCs w:val="18"/>
              </w:rPr>
            </w:pPr>
            <w:r w:rsidRPr="00295655">
              <w:rPr>
                <w:rFonts w:ascii="Calibri" w:hAnsi="Calibri"/>
                <w:sz w:val="18"/>
                <w:szCs w:val="18"/>
              </w:rPr>
              <w:t>05</w:t>
            </w:r>
          </w:p>
        </w:tc>
        <w:tc>
          <w:tcPr>
            <w:tcW w:w="14148" w:type="dxa"/>
            <w:shd w:val="clear" w:color="auto" w:fill="auto"/>
          </w:tcPr>
          <w:p w14:paraId="1F9B9A51" w14:textId="5F728238" w:rsidR="000F413D" w:rsidRPr="00295655" w:rsidRDefault="000F413D" w:rsidP="00327EE1">
            <w:pPr>
              <w:keepNext/>
              <w:spacing w:after="60"/>
              <w:rPr>
                <w:rFonts w:ascii="Calibri" w:hAnsi="Calibri"/>
                <w:sz w:val="18"/>
                <w:szCs w:val="18"/>
              </w:rPr>
            </w:pPr>
            <w:r w:rsidRPr="00295655">
              <w:rPr>
                <w:rFonts w:ascii="Calibri" w:hAnsi="Calibri"/>
                <w:sz w:val="18"/>
                <w:szCs w:val="18"/>
              </w:rPr>
              <w:t>The system shall be provided with air filter</w:t>
            </w:r>
            <w:r w:rsidR="00327EE1">
              <w:rPr>
                <w:rFonts w:ascii="Calibri" w:hAnsi="Calibri"/>
                <w:sz w:val="18"/>
                <w:szCs w:val="18"/>
              </w:rPr>
              <w:t>s</w:t>
            </w:r>
            <w:r w:rsidRPr="00295655">
              <w:rPr>
                <w:rFonts w:ascii="Calibri" w:hAnsi="Calibri"/>
                <w:sz w:val="18"/>
                <w:szCs w:val="18"/>
              </w:rPr>
              <w:t xml:space="preserve"> that </w:t>
            </w:r>
            <w:r w:rsidR="00327EE1">
              <w:rPr>
                <w:rFonts w:ascii="Calibri" w:hAnsi="Calibri"/>
                <w:sz w:val="18"/>
                <w:szCs w:val="18"/>
              </w:rPr>
              <w:t>have</w:t>
            </w:r>
            <w:r w:rsidR="00327EE1" w:rsidRPr="00295655">
              <w:rPr>
                <w:rFonts w:ascii="Calibri" w:hAnsi="Calibri"/>
                <w:sz w:val="18"/>
                <w:szCs w:val="18"/>
              </w:rPr>
              <w:t xml:space="preserve"> </w:t>
            </w:r>
            <w:r w:rsidRPr="00295655">
              <w:rPr>
                <w:rFonts w:ascii="Calibri" w:hAnsi="Calibri"/>
                <w:sz w:val="18"/>
                <w:szCs w:val="18"/>
              </w:rPr>
              <w:t xml:space="preserve">been labeled by the manufacturer to disclose efficiency and pressure drop ratings that conform to the efficiency and pressure drop requirements for the air filter </w:t>
            </w:r>
            <w:r w:rsidR="00327EE1" w:rsidRPr="00327EE1">
              <w:rPr>
                <w:rFonts w:ascii="Calibri" w:hAnsi="Calibri"/>
                <w:sz w:val="18"/>
                <w:szCs w:val="18"/>
              </w:rPr>
              <w:t>grilles/racks</w:t>
            </w:r>
            <w:r w:rsidRPr="00295655">
              <w:rPr>
                <w:rFonts w:ascii="Calibri" w:hAnsi="Calibri"/>
                <w:sz w:val="18"/>
                <w:szCs w:val="18"/>
              </w:rPr>
              <w:t>.</w:t>
            </w:r>
          </w:p>
        </w:tc>
      </w:tr>
      <w:tr w:rsidR="000F413D" w:rsidRPr="00295655" w14:paraId="1F9B9A54" w14:textId="77777777" w:rsidTr="00295655">
        <w:trPr>
          <w:cantSplit/>
        </w:trPr>
        <w:tc>
          <w:tcPr>
            <w:tcW w:w="14616" w:type="dxa"/>
            <w:gridSpan w:val="2"/>
            <w:shd w:val="clear" w:color="auto" w:fill="auto"/>
            <w:vAlign w:val="center"/>
          </w:tcPr>
          <w:p w14:paraId="1F9B9A53" w14:textId="77777777" w:rsidR="000F413D" w:rsidRPr="00295655" w:rsidRDefault="000F413D" w:rsidP="00C42C38">
            <w:pPr>
              <w:keepNext/>
              <w:rPr>
                <w:rFonts w:ascii="Calibri" w:hAnsi="Calibri"/>
                <w:b/>
                <w:sz w:val="18"/>
                <w:szCs w:val="18"/>
              </w:rPr>
            </w:pPr>
            <w:r w:rsidRPr="00295655">
              <w:rPr>
                <w:rFonts w:ascii="Calibri" w:hAnsi="Calibri"/>
                <w:b/>
                <w:sz w:val="18"/>
                <w:szCs w:val="18"/>
              </w:rPr>
              <w:t xml:space="preserve">The responsible person’s signature on this compliance document affirms that all applicable requirements in this table have been met.  </w:t>
            </w:r>
          </w:p>
        </w:tc>
      </w:tr>
    </w:tbl>
    <w:p w14:paraId="1F9B9A55" w14:textId="77777777" w:rsidR="000F413D" w:rsidRPr="00295655" w:rsidRDefault="000F413D" w:rsidP="008846F4">
      <w:pPr>
        <w:rPr>
          <w:rFonts w:ascii="Calibri" w:hAnsi="Calibri"/>
          <w:sz w:val="18"/>
          <w:szCs w:val="18"/>
        </w:rPr>
      </w:pPr>
    </w:p>
    <w:p w14:paraId="1F9B9A56" w14:textId="77777777" w:rsidR="000F413D" w:rsidRPr="00295655" w:rsidRDefault="000F413D" w:rsidP="008846F4">
      <w:pPr>
        <w:rPr>
          <w:rFonts w:ascii="Calibri" w:hAnsi="Calibri"/>
          <w:sz w:val="18"/>
          <w:szCs w:val="18"/>
        </w:rPr>
      </w:pPr>
    </w:p>
    <w:tbl>
      <w:tblPr>
        <w:tblW w:w="500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075"/>
        <w:gridCol w:w="1170"/>
        <w:gridCol w:w="1260"/>
        <w:gridCol w:w="1260"/>
        <w:gridCol w:w="1530"/>
        <w:gridCol w:w="1710"/>
        <w:gridCol w:w="1156"/>
        <w:gridCol w:w="1454"/>
        <w:gridCol w:w="1163"/>
        <w:gridCol w:w="1309"/>
        <w:gridCol w:w="1309"/>
      </w:tblGrid>
      <w:tr w:rsidR="00692EF7" w:rsidRPr="00295655" w14:paraId="1F9B9A58" w14:textId="77777777" w:rsidTr="00760630">
        <w:trPr>
          <w:cantSplit/>
          <w:trHeight w:val="217"/>
        </w:trPr>
        <w:tc>
          <w:tcPr>
            <w:tcW w:w="14396" w:type="dxa"/>
            <w:gridSpan w:val="11"/>
          </w:tcPr>
          <w:p w14:paraId="4EC23989" w14:textId="6437F45F" w:rsidR="00692EF7" w:rsidRDefault="00692EF7" w:rsidP="00A37C65">
            <w:pPr>
              <w:keepNext/>
              <w:rPr>
                <w:rFonts w:ascii="Calibri" w:hAnsi="Calibri"/>
                <w:b/>
                <w:sz w:val="18"/>
                <w:szCs w:val="18"/>
              </w:rPr>
            </w:pPr>
            <w:r>
              <w:rPr>
                <w:rFonts w:ascii="Calibri" w:hAnsi="Calibri"/>
                <w:b/>
                <w:sz w:val="18"/>
                <w:szCs w:val="18"/>
              </w:rPr>
              <w:t>O</w:t>
            </w:r>
            <w:r w:rsidRPr="00295655">
              <w:rPr>
                <w:rFonts w:ascii="Calibri" w:hAnsi="Calibri"/>
                <w:b/>
                <w:sz w:val="18"/>
                <w:szCs w:val="18"/>
              </w:rPr>
              <w:t xml:space="preserve">. HERS Verification Requirements </w:t>
            </w:r>
            <w:r w:rsidR="00E17C64">
              <w:rPr>
                <w:rFonts w:ascii="Calibri" w:hAnsi="Calibri"/>
                <w:b/>
                <w:sz w:val="18"/>
                <w:szCs w:val="18"/>
              </w:rPr>
              <w:t>for Duct Systems</w:t>
            </w:r>
          </w:p>
          <w:p w14:paraId="3A97CD45" w14:textId="6AE97EB0" w:rsidR="009A6FD3" w:rsidRDefault="009A6FD3" w:rsidP="00A37C65">
            <w:pPr>
              <w:keepNext/>
              <w:rPr>
                <w:rFonts w:ascii="Calibri" w:hAnsi="Calibri"/>
                <w:sz w:val="18"/>
                <w:szCs w:val="18"/>
              </w:rPr>
            </w:pPr>
            <w:r>
              <w:rPr>
                <w:rFonts w:ascii="Calibri" w:hAnsi="Calibri"/>
                <w:sz w:val="18"/>
                <w:szCs w:val="18"/>
              </w:rPr>
              <w:t>&lt;&lt;</w:t>
            </w:r>
            <w:r w:rsidR="008A24D6" w:rsidRPr="00303F7D">
              <w:rPr>
                <w:rFonts w:ascii="Calibri" w:hAnsi="Calibri"/>
                <w:b/>
                <w:sz w:val="18"/>
                <w:szCs w:val="18"/>
              </w:rPr>
              <w:t>if</w:t>
            </w:r>
            <w:r w:rsidR="008A24D6">
              <w:rPr>
                <w:rFonts w:ascii="Calibri" w:hAnsi="Calibri"/>
                <w:sz w:val="18"/>
                <w:szCs w:val="18"/>
              </w:rPr>
              <w:t xml:space="preserve"> both Sections K and L do not apply, then </w:t>
            </w:r>
            <w:r w:rsidR="008A24D6" w:rsidRPr="008A24D6">
              <w:rPr>
                <w:rFonts w:ascii="Calibri" w:hAnsi="Calibri"/>
                <w:sz w:val="18"/>
                <w:szCs w:val="18"/>
              </w:rPr>
              <w:t xml:space="preserve">display the section does not apply message, </w:t>
            </w:r>
            <w:r w:rsidR="008A24D6" w:rsidRPr="00303F7D">
              <w:rPr>
                <w:rFonts w:ascii="Calibri" w:hAnsi="Calibri"/>
                <w:b/>
                <w:sz w:val="18"/>
                <w:szCs w:val="18"/>
              </w:rPr>
              <w:t>else</w:t>
            </w:r>
            <w:r w:rsidR="008A24D6" w:rsidRPr="008A24D6">
              <w:rPr>
                <w:rFonts w:ascii="Calibri" w:hAnsi="Calibri"/>
                <w:sz w:val="18"/>
                <w:szCs w:val="18"/>
              </w:rPr>
              <w:t xml:space="preserve"> </w:t>
            </w:r>
            <w:r>
              <w:rPr>
                <w:rFonts w:ascii="Calibri" w:hAnsi="Calibri"/>
                <w:sz w:val="18"/>
                <w:szCs w:val="18"/>
              </w:rPr>
              <w:t xml:space="preserve">require </w:t>
            </w:r>
            <w:r w:rsidR="00C22188" w:rsidRPr="009A6FD3">
              <w:rPr>
                <w:rFonts w:ascii="Calibri" w:hAnsi="Calibri"/>
                <w:sz w:val="18"/>
                <w:szCs w:val="18"/>
              </w:rPr>
              <w:t xml:space="preserve">one row of data in this table for each of the indoor units listed in </w:t>
            </w:r>
            <w:r w:rsidR="00C22188" w:rsidRPr="009A6FD3">
              <w:rPr>
                <w:rFonts w:ascii="Calibri" w:hAnsi="Calibri"/>
                <w:sz w:val="18"/>
                <w:szCs w:val="18"/>
                <w:highlight w:val="yellow"/>
              </w:rPr>
              <w:t>L03</w:t>
            </w:r>
            <w:r>
              <w:rPr>
                <w:rFonts w:ascii="Calibri" w:hAnsi="Calibri"/>
                <w:sz w:val="18"/>
                <w:szCs w:val="18"/>
              </w:rPr>
              <w:t>;</w:t>
            </w:r>
          </w:p>
          <w:p w14:paraId="1F9B9A57" w14:textId="21802558" w:rsidR="00C22188" w:rsidRPr="009A6FD3" w:rsidRDefault="009A6FD3" w:rsidP="00A37C65">
            <w:pPr>
              <w:keepNext/>
              <w:rPr>
                <w:rFonts w:ascii="Calibri" w:hAnsi="Calibri"/>
                <w:sz w:val="18"/>
                <w:szCs w:val="18"/>
              </w:rPr>
            </w:pPr>
            <w:r w:rsidRPr="009A6FD3">
              <w:rPr>
                <w:rFonts w:ascii="Calibri" w:hAnsi="Calibri"/>
                <w:b/>
                <w:sz w:val="18"/>
                <w:szCs w:val="18"/>
              </w:rPr>
              <w:t>also</w:t>
            </w:r>
            <w:r>
              <w:rPr>
                <w:rFonts w:ascii="Calibri" w:hAnsi="Calibri"/>
                <w:sz w:val="18"/>
                <w:szCs w:val="18"/>
              </w:rPr>
              <w:t xml:space="preserve"> require one row of data in this table for each of the indoor units listed in </w:t>
            </w:r>
            <w:r w:rsidRPr="009A6FD3">
              <w:rPr>
                <w:rFonts w:ascii="Calibri" w:hAnsi="Calibri"/>
                <w:sz w:val="18"/>
                <w:szCs w:val="18"/>
                <w:highlight w:val="yellow"/>
              </w:rPr>
              <w:t>K03</w:t>
            </w:r>
            <w:r w:rsidR="00C22188" w:rsidRPr="009A6FD3">
              <w:rPr>
                <w:rFonts w:ascii="Calibri" w:hAnsi="Calibri"/>
                <w:sz w:val="18"/>
                <w:szCs w:val="18"/>
              </w:rPr>
              <w:t>&gt;&gt;</w:t>
            </w:r>
          </w:p>
        </w:tc>
      </w:tr>
      <w:tr w:rsidR="00760630" w:rsidRPr="00295655" w14:paraId="1F9B9A64" w14:textId="77777777" w:rsidTr="0005066C">
        <w:trPr>
          <w:cantSplit/>
          <w:trHeight w:val="187"/>
        </w:trPr>
        <w:tc>
          <w:tcPr>
            <w:tcW w:w="1075" w:type="dxa"/>
            <w:vAlign w:val="bottom"/>
          </w:tcPr>
          <w:p w14:paraId="1F9B9A59" w14:textId="77777777" w:rsidR="00760630" w:rsidRPr="00295655" w:rsidRDefault="00760630" w:rsidP="00A37C65">
            <w:pPr>
              <w:keepNext/>
              <w:jc w:val="center"/>
              <w:rPr>
                <w:rFonts w:ascii="Calibri" w:hAnsi="Calibri"/>
                <w:sz w:val="18"/>
                <w:szCs w:val="18"/>
              </w:rPr>
            </w:pPr>
            <w:r>
              <w:rPr>
                <w:rFonts w:ascii="Calibri" w:hAnsi="Calibri"/>
                <w:sz w:val="18"/>
                <w:szCs w:val="18"/>
              </w:rPr>
              <w:t>0</w:t>
            </w:r>
            <w:r w:rsidRPr="00295655">
              <w:rPr>
                <w:rFonts w:ascii="Calibri" w:hAnsi="Calibri"/>
                <w:sz w:val="18"/>
                <w:szCs w:val="18"/>
              </w:rPr>
              <w:t>1</w:t>
            </w:r>
          </w:p>
        </w:tc>
        <w:tc>
          <w:tcPr>
            <w:tcW w:w="1170" w:type="dxa"/>
            <w:vAlign w:val="bottom"/>
          </w:tcPr>
          <w:p w14:paraId="1F9B9A5A" w14:textId="77777777" w:rsidR="00760630" w:rsidRPr="00295655" w:rsidRDefault="00760630" w:rsidP="00E91CEC">
            <w:pPr>
              <w:keepNext/>
              <w:jc w:val="center"/>
              <w:rPr>
                <w:rFonts w:ascii="Calibri" w:hAnsi="Calibri"/>
                <w:sz w:val="18"/>
                <w:szCs w:val="18"/>
              </w:rPr>
            </w:pPr>
            <w:r>
              <w:rPr>
                <w:rFonts w:ascii="Calibri" w:hAnsi="Calibri"/>
                <w:sz w:val="18"/>
                <w:szCs w:val="18"/>
              </w:rPr>
              <w:t>0</w:t>
            </w:r>
            <w:r w:rsidRPr="00295655">
              <w:rPr>
                <w:rFonts w:ascii="Calibri" w:hAnsi="Calibri"/>
                <w:sz w:val="18"/>
                <w:szCs w:val="18"/>
              </w:rPr>
              <w:t>2</w:t>
            </w:r>
          </w:p>
        </w:tc>
        <w:tc>
          <w:tcPr>
            <w:tcW w:w="1260" w:type="dxa"/>
          </w:tcPr>
          <w:p w14:paraId="37DE7375" w14:textId="1B079080" w:rsidR="00760630" w:rsidRDefault="00760630" w:rsidP="00E91CEC">
            <w:pPr>
              <w:keepNext/>
              <w:jc w:val="center"/>
              <w:rPr>
                <w:rFonts w:ascii="Calibri" w:hAnsi="Calibri"/>
                <w:sz w:val="18"/>
                <w:szCs w:val="18"/>
              </w:rPr>
            </w:pPr>
            <w:r>
              <w:rPr>
                <w:rFonts w:ascii="Calibri" w:hAnsi="Calibri"/>
                <w:sz w:val="18"/>
                <w:szCs w:val="18"/>
              </w:rPr>
              <w:t>03</w:t>
            </w:r>
          </w:p>
        </w:tc>
        <w:tc>
          <w:tcPr>
            <w:tcW w:w="1260" w:type="dxa"/>
          </w:tcPr>
          <w:p w14:paraId="7109751F" w14:textId="46FA7B8E" w:rsidR="00760630" w:rsidRDefault="00760630" w:rsidP="00E91CEC">
            <w:pPr>
              <w:keepNext/>
              <w:jc w:val="center"/>
              <w:rPr>
                <w:rFonts w:ascii="Calibri" w:hAnsi="Calibri"/>
                <w:sz w:val="18"/>
                <w:szCs w:val="18"/>
              </w:rPr>
            </w:pPr>
            <w:r>
              <w:rPr>
                <w:rFonts w:ascii="Calibri" w:hAnsi="Calibri"/>
                <w:sz w:val="18"/>
                <w:szCs w:val="18"/>
              </w:rPr>
              <w:t>04</w:t>
            </w:r>
          </w:p>
        </w:tc>
        <w:tc>
          <w:tcPr>
            <w:tcW w:w="1530" w:type="dxa"/>
            <w:vAlign w:val="bottom"/>
          </w:tcPr>
          <w:p w14:paraId="1F9B9A5B" w14:textId="1262CEEE" w:rsidR="00760630" w:rsidRPr="00295655" w:rsidRDefault="00760630" w:rsidP="00E91CEC">
            <w:pPr>
              <w:keepNext/>
              <w:jc w:val="center"/>
              <w:rPr>
                <w:rFonts w:ascii="Calibri" w:hAnsi="Calibri"/>
                <w:sz w:val="18"/>
                <w:szCs w:val="18"/>
              </w:rPr>
            </w:pPr>
            <w:r>
              <w:rPr>
                <w:rFonts w:ascii="Calibri" w:hAnsi="Calibri"/>
                <w:sz w:val="18"/>
                <w:szCs w:val="18"/>
              </w:rPr>
              <w:t>05</w:t>
            </w:r>
          </w:p>
        </w:tc>
        <w:tc>
          <w:tcPr>
            <w:tcW w:w="1710" w:type="dxa"/>
            <w:vAlign w:val="bottom"/>
          </w:tcPr>
          <w:p w14:paraId="1F9B9A5C" w14:textId="73A939DA" w:rsidR="00760630" w:rsidRPr="00295655" w:rsidRDefault="00760630" w:rsidP="00E91CEC">
            <w:pPr>
              <w:keepNext/>
              <w:jc w:val="center"/>
              <w:rPr>
                <w:rFonts w:ascii="Calibri" w:hAnsi="Calibri"/>
                <w:sz w:val="18"/>
                <w:szCs w:val="18"/>
              </w:rPr>
            </w:pPr>
            <w:r>
              <w:rPr>
                <w:rFonts w:ascii="Calibri" w:hAnsi="Calibri"/>
                <w:sz w:val="18"/>
                <w:szCs w:val="18"/>
              </w:rPr>
              <w:t>06</w:t>
            </w:r>
          </w:p>
        </w:tc>
        <w:tc>
          <w:tcPr>
            <w:tcW w:w="1156" w:type="dxa"/>
            <w:vAlign w:val="bottom"/>
          </w:tcPr>
          <w:p w14:paraId="1F9B9A5D" w14:textId="3E1D65A5" w:rsidR="00760630" w:rsidRPr="00295655" w:rsidRDefault="00760630" w:rsidP="00E91CEC">
            <w:pPr>
              <w:keepNext/>
              <w:jc w:val="center"/>
              <w:rPr>
                <w:rFonts w:ascii="Calibri" w:hAnsi="Calibri"/>
                <w:sz w:val="18"/>
                <w:szCs w:val="18"/>
              </w:rPr>
            </w:pPr>
            <w:r>
              <w:rPr>
                <w:rFonts w:ascii="Calibri" w:hAnsi="Calibri"/>
                <w:sz w:val="18"/>
                <w:szCs w:val="18"/>
              </w:rPr>
              <w:t>07</w:t>
            </w:r>
          </w:p>
        </w:tc>
        <w:tc>
          <w:tcPr>
            <w:tcW w:w="1454" w:type="dxa"/>
            <w:vAlign w:val="bottom"/>
          </w:tcPr>
          <w:p w14:paraId="1F9B9A5E" w14:textId="08D131C1" w:rsidR="00760630" w:rsidRPr="00295655" w:rsidRDefault="00760630" w:rsidP="00E91CEC">
            <w:pPr>
              <w:keepNext/>
              <w:jc w:val="center"/>
              <w:rPr>
                <w:rFonts w:ascii="Calibri" w:hAnsi="Calibri"/>
                <w:sz w:val="18"/>
                <w:szCs w:val="18"/>
              </w:rPr>
            </w:pPr>
            <w:r>
              <w:rPr>
                <w:rFonts w:ascii="Calibri" w:hAnsi="Calibri"/>
                <w:sz w:val="18"/>
                <w:szCs w:val="18"/>
              </w:rPr>
              <w:t>08</w:t>
            </w:r>
          </w:p>
        </w:tc>
        <w:tc>
          <w:tcPr>
            <w:tcW w:w="1163" w:type="dxa"/>
            <w:vAlign w:val="bottom"/>
          </w:tcPr>
          <w:p w14:paraId="1F9B9A61" w14:textId="2F443E41" w:rsidR="00760630" w:rsidRPr="00295655" w:rsidRDefault="00760630" w:rsidP="00E91CEC">
            <w:pPr>
              <w:keepNext/>
              <w:jc w:val="center"/>
              <w:rPr>
                <w:rFonts w:ascii="Calibri" w:hAnsi="Calibri"/>
                <w:sz w:val="18"/>
                <w:szCs w:val="18"/>
              </w:rPr>
            </w:pPr>
            <w:r>
              <w:rPr>
                <w:rFonts w:ascii="Calibri" w:hAnsi="Calibri"/>
                <w:sz w:val="18"/>
                <w:szCs w:val="18"/>
              </w:rPr>
              <w:t>09</w:t>
            </w:r>
          </w:p>
        </w:tc>
        <w:tc>
          <w:tcPr>
            <w:tcW w:w="1309" w:type="dxa"/>
            <w:vAlign w:val="bottom"/>
          </w:tcPr>
          <w:p w14:paraId="1F9B9A62" w14:textId="68151FEC" w:rsidR="00760630" w:rsidRPr="00295655" w:rsidRDefault="00760630" w:rsidP="00E91CEC">
            <w:pPr>
              <w:keepNext/>
              <w:jc w:val="center"/>
              <w:rPr>
                <w:rFonts w:ascii="Calibri" w:hAnsi="Calibri"/>
                <w:sz w:val="18"/>
                <w:szCs w:val="18"/>
              </w:rPr>
            </w:pPr>
            <w:r>
              <w:rPr>
                <w:rFonts w:ascii="Calibri" w:hAnsi="Calibri"/>
                <w:sz w:val="18"/>
                <w:szCs w:val="18"/>
              </w:rPr>
              <w:t>10</w:t>
            </w:r>
          </w:p>
        </w:tc>
        <w:tc>
          <w:tcPr>
            <w:tcW w:w="1309" w:type="dxa"/>
            <w:vAlign w:val="bottom"/>
          </w:tcPr>
          <w:p w14:paraId="1F9B9A63" w14:textId="0D76988C" w:rsidR="00760630" w:rsidRPr="00295655" w:rsidRDefault="00760630" w:rsidP="00A37C65">
            <w:pPr>
              <w:keepNext/>
              <w:jc w:val="center"/>
              <w:rPr>
                <w:rFonts w:ascii="Calibri" w:hAnsi="Calibri"/>
                <w:sz w:val="18"/>
                <w:szCs w:val="18"/>
              </w:rPr>
            </w:pPr>
            <w:r>
              <w:rPr>
                <w:rFonts w:ascii="Calibri" w:hAnsi="Calibri"/>
                <w:sz w:val="18"/>
                <w:szCs w:val="18"/>
              </w:rPr>
              <w:t>11</w:t>
            </w:r>
          </w:p>
        </w:tc>
      </w:tr>
      <w:tr w:rsidR="00760630" w:rsidRPr="00B82750" w14:paraId="1F9B9A70" w14:textId="77777777" w:rsidTr="0005066C">
        <w:trPr>
          <w:cantSplit/>
          <w:trHeight w:val="357"/>
        </w:trPr>
        <w:tc>
          <w:tcPr>
            <w:tcW w:w="1075" w:type="dxa"/>
            <w:tcBorders>
              <w:bottom w:val="nil"/>
            </w:tcBorders>
            <w:vAlign w:val="bottom"/>
          </w:tcPr>
          <w:p w14:paraId="1F9B9A65" w14:textId="77777777" w:rsidR="00760630" w:rsidRPr="00B82750" w:rsidRDefault="00760630" w:rsidP="003B1D03">
            <w:pPr>
              <w:keepNext/>
              <w:jc w:val="center"/>
              <w:rPr>
                <w:rFonts w:ascii="Calibri" w:hAnsi="Calibri"/>
                <w:sz w:val="18"/>
                <w:szCs w:val="18"/>
              </w:rPr>
            </w:pPr>
          </w:p>
        </w:tc>
        <w:tc>
          <w:tcPr>
            <w:tcW w:w="1170" w:type="dxa"/>
            <w:tcBorders>
              <w:bottom w:val="nil"/>
            </w:tcBorders>
            <w:vAlign w:val="bottom"/>
          </w:tcPr>
          <w:p w14:paraId="1F9B9A66" w14:textId="77777777" w:rsidR="00760630" w:rsidRPr="00B82750" w:rsidRDefault="00760630" w:rsidP="003B1D03">
            <w:pPr>
              <w:keepNext/>
              <w:jc w:val="center"/>
              <w:rPr>
                <w:rFonts w:ascii="Calibri" w:hAnsi="Calibri"/>
                <w:sz w:val="18"/>
                <w:szCs w:val="18"/>
              </w:rPr>
            </w:pPr>
          </w:p>
        </w:tc>
        <w:tc>
          <w:tcPr>
            <w:tcW w:w="1260" w:type="dxa"/>
            <w:tcBorders>
              <w:bottom w:val="nil"/>
            </w:tcBorders>
          </w:tcPr>
          <w:p w14:paraId="5C02B4DD" w14:textId="77777777" w:rsidR="00760630" w:rsidRPr="00B82750" w:rsidRDefault="00760630" w:rsidP="003B1D03">
            <w:pPr>
              <w:keepNext/>
              <w:jc w:val="center"/>
              <w:rPr>
                <w:rFonts w:ascii="Calibri" w:hAnsi="Calibri"/>
                <w:sz w:val="18"/>
                <w:szCs w:val="18"/>
              </w:rPr>
            </w:pPr>
          </w:p>
        </w:tc>
        <w:tc>
          <w:tcPr>
            <w:tcW w:w="1260" w:type="dxa"/>
            <w:tcBorders>
              <w:bottom w:val="nil"/>
            </w:tcBorders>
          </w:tcPr>
          <w:p w14:paraId="1152C8C4" w14:textId="6C002119" w:rsidR="00760630" w:rsidRPr="00B82750" w:rsidRDefault="00760630" w:rsidP="003B1D03">
            <w:pPr>
              <w:keepNext/>
              <w:jc w:val="center"/>
              <w:rPr>
                <w:rFonts w:ascii="Calibri" w:hAnsi="Calibri"/>
                <w:sz w:val="18"/>
                <w:szCs w:val="18"/>
              </w:rPr>
            </w:pPr>
          </w:p>
        </w:tc>
        <w:tc>
          <w:tcPr>
            <w:tcW w:w="1530" w:type="dxa"/>
            <w:tcBorders>
              <w:bottom w:val="nil"/>
            </w:tcBorders>
            <w:vAlign w:val="bottom"/>
          </w:tcPr>
          <w:p w14:paraId="1F9B9A67" w14:textId="12DF086C" w:rsidR="00760630" w:rsidRPr="00B82750" w:rsidRDefault="00760630" w:rsidP="003B1D03">
            <w:pPr>
              <w:keepNext/>
              <w:jc w:val="center"/>
              <w:rPr>
                <w:rFonts w:ascii="Calibri" w:hAnsi="Calibri"/>
                <w:sz w:val="18"/>
                <w:szCs w:val="18"/>
              </w:rPr>
            </w:pPr>
            <w:r w:rsidRPr="00B82750">
              <w:rPr>
                <w:rFonts w:ascii="Calibri" w:hAnsi="Calibri"/>
                <w:sz w:val="18"/>
                <w:szCs w:val="18"/>
              </w:rPr>
              <w:t>MCH</w:t>
            </w:r>
            <w:r>
              <w:rPr>
                <w:rFonts w:ascii="Calibri" w:hAnsi="Calibri"/>
                <w:sz w:val="18"/>
                <w:szCs w:val="18"/>
              </w:rPr>
              <w:t>-</w:t>
            </w:r>
            <w:r w:rsidRPr="00B82750">
              <w:rPr>
                <w:rFonts w:ascii="Calibri" w:hAnsi="Calibri"/>
                <w:sz w:val="18"/>
                <w:szCs w:val="18"/>
              </w:rPr>
              <w:t>20</w:t>
            </w:r>
          </w:p>
        </w:tc>
        <w:tc>
          <w:tcPr>
            <w:tcW w:w="1710" w:type="dxa"/>
            <w:tcBorders>
              <w:bottom w:val="nil"/>
            </w:tcBorders>
            <w:vAlign w:val="bottom"/>
          </w:tcPr>
          <w:p w14:paraId="1F9B9A68" w14:textId="77777777" w:rsidR="00760630" w:rsidRPr="00B82750" w:rsidRDefault="00760630" w:rsidP="003B1D03">
            <w:pPr>
              <w:keepNext/>
              <w:jc w:val="center"/>
              <w:rPr>
                <w:rFonts w:ascii="Calibri" w:hAnsi="Calibri"/>
                <w:sz w:val="18"/>
                <w:szCs w:val="18"/>
              </w:rPr>
            </w:pPr>
            <w:r w:rsidRPr="00B82750">
              <w:rPr>
                <w:rFonts w:ascii="Calibri" w:hAnsi="Calibri"/>
                <w:sz w:val="18"/>
                <w:szCs w:val="18"/>
              </w:rPr>
              <w:t>MCH</w:t>
            </w:r>
            <w:r>
              <w:rPr>
                <w:rFonts w:ascii="Calibri" w:hAnsi="Calibri"/>
                <w:sz w:val="18"/>
                <w:szCs w:val="18"/>
              </w:rPr>
              <w:t>-</w:t>
            </w:r>
            <w:r w:rsidRPr="00B82750">
              <w:rPr>
                <w:rFonts w:ascii="Calibri" w:hAnsi="Calibri"/>
                <w:sz w:val="18"/>
                <w:szCs w:val="18"/>
              </w:rPr>
              <w:t>21</w:t>
            </w:r>
          </w:p>
        </w:tc>
        <w:tc>
          <w:tcPr>
            <w:tcW w:w="1156" w:type="dxa"/>
            <w:tcBorders>
              <w:bottom w:val="nil"/>
            </w:tcBorders>
            <w:vAlign w:val="bottom"/>
          </w:tcPr>
          <w:p w14:paraId="1F9B9A69" w14:textId="77777777" w:rsidR="00760630" w:rsidRPr="00B82750" w:rsidRDefault="00760630" w:rsidP="003B1D03">
            <w:pPr>
              <w:keepNext/>
              <w:jc w:val="center"/>
              <w:rPr>
                <w:rFonts w:ascii="Calibri" w:hAnsi="Calibri"/>
                <w:sz w:val="18"/>
                <w:szCs w:val="18"/>
              </w:rPr>
            </w:pPr>
            <w:r w:rsidRPr="00B82750">
              <w:rPr>
                <w:rFonts w:ascii="Calibri" w:hAnsi="Calibri"/>
                <w:sz w:val="18"/>
                <w:szCs w:val="18"/>
              </w:rPr>
              <w:t>MCH</w:t>
            </w:r>
            <w:r>
              <w:rPr>
                <w:rFonts w:ascii="Calibri" w:hAnsi="Calibri"/>
                <w:sz w:val="18"/>
                <w:szCs w:val="18"/>
              </w:rPr>
              <w:t>-</w:t>
            </w:r>
            <w:r w:rsidRPr="00B82750">
              <w:rPr>
                <w:rFonts w:ascii="Calibri" w:hAnsi="Calibri"/>
                <w:sz w:val="18"/>
                <w:szCs w:val="18"/>
              </w:rPr>
              <w:t>22</w:t>
            </w:r>
          </w:p>
        </w:tc>
        <w:tc>
          <w:tcPr>
            <w:tcW w:w="1454" w:type="dxa"/>
            <w:tcBorders>
              <w:bottom w:val="nil"/>
            </w:tcBorders>
            <w:vAlign w:val="bottom"/>
          </w:tcPr>
          <w:p w14:paraId="1F9B9A6A" w14:textId="77777777" w:rsidR="00760630" w:rsidRPr="00B82750" w:rsidRDefault="00760630" w:rsidP="003B1D03">
            <w:pPr>
              <w:keepNext/>
              <w:jc w:val="center"/>
              <w:rPr>
                <w:rFonts w:ascii="Calibri" w:hAnsi="Calibri"/>
                <w:sz w:val="18"/>
                <w:szCs w:val="18"/>
              </w:rPr>
            </w:pPr>
            <w:r w:rsidRPr="00B82750">
              <w:rPr>
                <w:rFonts w:ascii="Calibri" w:hAnsi="Calibri"/>
                <w:sz w:val="18"/>
                <w:szCs w:val="18"/>
              </w:rPr>
              <w:t>MCH</w:t>
            </w:r>
            <w:r>
              <w:rPr>
                <w:rFonts w:ascii="Calibri" w:hAnsi="Calibri"/>
                <w:sz w:val="18"/>
                <w:szCs w:val="18"/>
              </w:rPr>
              <w:t>-</w:t>
            </w:r>
            <w:r w:rsidRPr="00B82750">
              <w:rPr>
                <w:rFonts w:ascii="Calibri" w:hAnsi="Calibri"/>
                <w:sz w:val="18"/>
                <w:szCs w:val="18"/>
              </w:rPr>
              <w:t>23</w:t>
            </w:r>
          </w:p>
        </w:tc>
        <w:tc>
          <w:tcPr>
            <w:tcW w:w="1163" w:type="dxa"/>
            <w:tcBorders>
              <w:bottom w:val="nil"/>
            </w:tcBorders>
            <w:vAlign w:val="bottom"/>
          </w:tcPr>
          <w:p w14:paraId="1F9B9A6D" w14:textId="00361519" w:rsidR="00760630" w:rsidRPr="00B82750" w:rsidRDefault="00760630" w:rsidP="003B1D03">
            <w:pPr>
              <w:keepNext/>
              <w:jc w:val="center"/>
              <w:rPr>
                <w:rFonts w:ascii="Calibri" w:hAnsi="Calibri"/>
                <w:sz w:val="18"/>
                <w:szCs w:val="18"/>
              </w:rPr>
            </w:pPr>
            <w:r w:rsidRPr="00B82750">
              <w:rPr>
                <w:rFonts w:ascii="Calibri" w:hAnsi="Calibri"/>
                <w:sz w:val="18"/>
                <w:szCs w:val="18"/>
              </w:rPr>
              <w:t>MCH</w:t>
            </w:r>
            <w:r>
              <w:rPr>
                <w:rFonts w:ascii="Calibri" w:hAnsi="Calibri"/>
                <w:sz w:val="18"/>
                <w:szCs w:val="18"/>
              </w:rPr>
              <w:t>-</w:t>
            </w:r>
            <w:r w:rsidRPr="00B82750">
              <w:rPr>
                <w:rFonts w:ascii="Calibri" w:hAnsi="Calibri"/>
                <w:sz w:val="18"/>
                <w:szCs w:val="18"/>
              </w:rPr>
              <w:t>28</w:t>
            </w:r>
          </w:p>
        </w:tc>
        <w:tc>
          <w:tcPr>
            <w:tcW w:w="1309" w:type="dxa"/>
            <w:tcBorders>
              <w:bottom w:val="nil"/>
            </w:tcBorders>
            <w:vAlign w:val="bottom"/>
          </w:tcPr>
          <w:p w14:paraId="1F9B9A6E" w14:textId="77777777" w:rsidR="00760630" w:rsidRPr="00B82750" w:rsidRDefault="00760630" w:rsidP="003B1D03">
            <w:pPr>
              <w:keepNext/>
              <w:jc w:val="center"/>
              <w:rPr>
                <w:rFonts w:ascii="Calibri" w:hAnsi="Calibri"/>
                <w:sz w:val="18"/>
                <w:szCs w:val="18"/>
              </w:rPr>
            </w:pPr>
            <w:r w:rsidRPr="00B82750">
              <w:rPr>
                <w:rFonts w:ascii="Calibri" w:hAnsi="Calibri"/>
                <w:sz w:val="18"/>
                <w:szCs w:val="18"/>
              </w:rPr>
              <w:t>MCH</w:t>
            </w:r>
            <w:r>
              <w:rPr>
                <w:rFonts w:ascii="Calibri" w:hAnsi="Calibri"/>
                <w:sz w:val="18"/>
                <w:szCs w:val="18"/>
              </w:rPr>
              <w:t>-</w:t>
            </w:r>
            <w:r w:rsidRPr="00B82750">
              <w:rPr>
                <w:rFonts w:ascii="Calibri" w:hAnsi="Calibri"/>
                <w:sz w:val="18"/>
                <w:szCs w:val="18"/>
              </w:rPr>
              <w:t>29</w:t>
            </w:r>
          </w:p>
        </w:tc>
        <w:tc>
          <w:tcPr>
            <w:tcW w:w="1309" w:type="dxa"/>
            <w:tcBorders>
              <w:bottom w:val="nil"/>
            </w:tcBorders>
            <w:vAlign w:val="bottom"/>
          </w:tcPr>
          <w:p w14:paraId="1F9B9A6F" w14:textId="77777777" w:rsidR="00760630" w:rsidRPr="00B82750" w:rsidRDefault="00760630" w:rsidP="003B1D03">
            <w:pPr>
              <w:keepNext/>
              <w:jc w:val="center"/>
              <w:rPr>
                <w:rFonts w:ascii="Calibri" w:hAnsi="Calibri"/>
                <w:sz w:val="18"/>
                <w:szCs w:val="18"/>
              </w:rPr>
            </w:pPr>
            <w:r w:rsidRPr="00B82750">
              <w:rPr>
                <w:rFonts w:ascii="Calibri" w:hAnsi="Calibri"/>
                <w:sz w:val="18"/>
                <w:szCs w:val="18"/>
              </w:rPr>
              <w:t>MCH30</w:t>
            </w:r>
          </w:p>
        </w:tc>
      </w:tr>
      <w:tr w:rsidR="00760630" w:rsidRPr="00B82750" w14:paraId="1F9B9A7F" w14:textId="77777777" w:rsidTr="0005066C">
        <w:trPr>
          <w:cantSplit/>
          <w:trHeight w:val="967"/>
        </w:trPr>
        <w:tc>
          <w:tcPr>
            <w:tcW w:w="1075" w:type="dxa"/>
            <w:tcBorders>
              <w:top w:val="nil"/>
            </w:tcBorders>
            <w:vAlign w:val="bottom"/>
          </w:tcPr>
          <w:p w14:paraId="1F9B9A71" w14:textId="08900950" w:rsidR="00760630" w:rsidRPr="00B82750" w:rsidRDefault="00760630" w:rsidP="00692EF7">
            <w:pPr>
              <w:keepNext/>
              <w:jc w:val="center"/>
              <w:rPr>
                <w:rFonts w:ascii="Calibri" w:hAnsi="Calibri"/>
                <w:sz w:val="18"/>
                <w:szCs w:val="18"/>
              </w:rPr>
            </w:pPr>
            <w:r w:rsidRPr="00B82750">
              <w:rPr>
                <w:rFonts w:ascii="Calibri" w:hAnsi="Calibri"/>
                <w:sz w:val="18"/>
                <w:szCs w:val="18"/>
              </w:rPr>
              <w:t xml:space="preserve">SC System </w:t>
            </w:r>
            <w:r>
              <w:rPr>
                <w:rFonts w:ascii="Calibri" w:hAnsi="Calibri"/>
                <w:sz w:val="18"/>
                <w:szCs w:val="18"/>
              </w:rPr>
              <w:t>ID/</w:t>
            </w:r>
            <w:r w:rsidRPr="00B82750">
              <w:rPr>
                <w:rFonts w:ascii="Calibri" w:hAnsi="Calibri"/>
                <w:sz w:val="18"/>
                <w:szCs w:val="18"/>
              </w:rPr>
              <w:t>Name</w:t>
            </w:r>
            <w:r>
              <w:t xml:space="preserve"> </w:t>
            </w:r>
            <w:r w:rsidRPr="00D43B79">
              <w:rPr>
                <w:rFonts w:ascii="Calibri" w:hAnsi="Calibri"/>
                <w:sz w:val="18"/>
                <w:szCs w:val="18"/>
              </w:rPr>
              <w:t>from CF1R</w:t>
            </w:r>
          </w:p>
        </w:tc>
        <w:tc>
          <w:tcPr>
            <w:tcW w:w="1170" w:type="dxa"/>
            <w:tcBorders>
              <w:top w:val="nil"/>
            </w:tcBorders>
            <w:vAlign w:val="bottom"/>
          </w:tcPr>
          <w:p w14:paraId="1F9B9A72" w14:textId="18C1F923" w:rsidR="00760630" w:rsidRPr="00B82750" w:rsidRDefault="00760630" w:rsidP="00692EF7">
            <w:pPr>
              <w:keepNext/>
              <w:jc w:val="center"/>
              <w:rPr>
                <w:rFonts w:ascii="Calibri" w:hAnsi="Calibri"/>
                <w:sz w:val="18"/>
                <w:szCs w:val="18"/>
              </w:rPr>
            </w:pPr>
            <w:r w:rsidRPr="00B82750">
              <w:rPr>
                <w:rFonts w:ascii="Calibri" w:hAnsi="Calibri"/>
                <w:sz w:val="18"/>
                <w:szCs w:val="18"/>
              </w:rPr>
              <w:t xml:space="preserve">SC System </w:t>
            </w:r>
            <w:r w:rsidRPr="00D13FCF">
              <w:rPr>
                <w:rFonts w:ascii="Calibri" w:hAnsi="Calibri"/>
                <w:sz w:val="18"/>
                <w:szCs w:val="18"/>
              </w:rPr>
              <w:t xml:space="preserve">Description of </w:t>
            </w:r>
            <w:r w:rsidRPr="00B82750">
              <w:rPr>
                <w:rFonts w:ascii="Calibri" w:hAnsi="Calibri"/>
                <w:sz w:val="18"/>
                <w:szCs w:val="18"/>
              </w:rPr>
              <w:t>Area Served</w:t>
            </w:r>
          </w:p>
        </w:tc>
        <w:tc>
          <w:tcPr>
            <w:tcW w:w="1260" w:type="dxa"/>
            <w:tcBorders>
              <w:top w:val="nil"/>
            </w:tcBorders>
            <w:vAlign w:val="bottom"/>
          </w:tcPr>
          <w:p w14:paraId="5B385403" w14:textId="03A734BA" w:rsidR="00760630" w:rsidRDefault="00760630" w:rsidP="00692EF7">
            <w:pPr>
              <w:keepNext/>
              <w:jc w:val="center"/>
              <w:rPr>
                <w:rFonts w:ascii="Calibri" w:hAnsi="Calibri"/>
                <w:sz w:val="18"/>
                <w:szCs w:val="18"/>
              </w:rPr>
            </w:pPr>
            <w:r w:rsidRPr="003B4D36">
              <w:rPr>
                <w:rFonts w:ascii="Calibri" w:hAnsi="Calibri"/>
                <w:sz w:val="18"/>
                <w:szCs w:val="18"/>
              </w:rPr>
              <w:t>Indoor Unit Name or Description of Area Served</w:t>
            </w:r>
          </w:p>
        </w:tc>
        <w:tc>
          <w:tcPr>
            <w:tcW w:w="1260" w:type="dxa"/>
            <w:tcBorders>
              <w:top w:val="nil"/>
            </w:tcBorders>
            <w:vAlign w:val="bottom"/>
          </w:tcPr>
          <w:p w14:paraId="2821529E" w14:textId="6EE17AFE" w:rsidR="00760630" w:rsidRPr="00B82750" w:rsidRDefault="00760630" w:rsidP="00692EF7">
            <w:pPr>
              <w:keepNext/>
              <w:jc w:val="center"/>
              <w:rPr>
                <w:rFonts w:ascii="Calibri" w:hAnsi="Calibri"/>
                <w:sz w:val="18"/>
                <w:szCs w:val="18"/>
              </w:rPr>
            </w:pPr>
            <w:r>
              <w:rPr>
                <w:rFonts w:ascii="Calibri" w:hAnsi="Calibri"/>
                <w:sz w:val="18"/>
                <w:szCs w:val="18"/>
              </w:rPr>
              <w:t>Exemption from Duct Leakage Requirements</w:t>
            </w:r>
          </w:p>
        </w:tc>
        <w:tc>
          <w:tcPr>
            <w:tcW w:w="1530" w:type="dxa"/>
            <w:tcBorders>
              <w:top w:val="nil"/>
            </w:tcBorders>
            <w:vAlign w:val="bottom"/>
          </w:tcPr>
          <w:p w14:paraId="1F9B9A73" w14:textId="2FECBD27" w:rsidR="00760630" w:rsidRPr="00B82750" w:rsidRDefault="00760630" w:rsidP="00692EF7">
            <w:pPr>
              <w:keepNext/>
              <w:jc w:val="center"/>
              <w:rPr>
                <w:rFonts w:ascii="Calibri" w:hAnsi="Calibri"/>
                <w:sz w:val="18"/>
                <w:szCs w:val="18"/>
              </w:rPr>
            </w:pPr>
            <w:r w:rsidRPr="00B82750">
              <w:rPr>
                <w:rFonts w:ascii="Calibri" w:hAnsi="Calibri"/>
                <w:sz w:val="18"/>
                <w:szCs w:val="18"/>
              </w:rPr>
              <w:t>Duct Leakage Test</w:t>
            </w:r>
          </w:p>
        </w:tc>
        <w:tc>
          <w:tcPr>
            <w:tcW w:w="1710" w:type="dxa"/>
            <w:tcBorders>
              <w:top w:val="nil"/>
            </w:tcBorders>
            <w:vAlign w:val="bottom"/>
          </w:tcPr>
          <w:p w14:paraId="1F9B9A74" w14:textId="77777777" w:rsidR="00760630" w:rsidRPr="00B82750" w:rsidRDefault="00760630" w:rsidP="00692EF7">
            <w:pPr>
              <w:keepNext/>
              <w:jc w:val="center"/>
              <w:rPr>
                <w:rFonts w:ascii="Calibri" w:hAnsi="Calibri"/>
                <w:sz w:val="18"/>
                <w:szCs w:val="18"/>
              </w:rPr>
            </w:pPr>
            <w:r w:rsidRPr="00B82750">
              <w:rPr>
                <w:rFonts w:ascii="Calibri" w:hAnsi="Calibri"/>
                <w:sz w:val="18"/>
                <w:szCs w:val="18"/>
              </w:rPr>
              <w:t>Duct Location Verification</w:t>
            </w:r>
          </w:p>
        </w:tc>
        <w:tc>
          <w:tcPr>
            <w:tcW w:w="1156" w:type="dxa"/>
            <w:tcBorders>
              <w:top w:val="nil"/>
            </w:tcBorders>
            <w:vAlign w:val="bottom"/>
          </w:tcPr>
          <w:p w14:paraId="1F9B9A75" w14:textId="77777777" w:rsidR="00760630" w:rsidRPr="00B82750" w:rsidRDefault="00760630" w:rsidP="00692EF7">
            <w:pPr>
              <w:keepNext/>
              <w:jc w:val="center"/>
              <w:rPr>
                <w:rFonts w:ascii="Calibri" w:hAnsi="Calibri"/>
                <w:sz w:val="18"/>
                <w:szCs w:val="18"/>
              </w:rPr>
            </w:pPr>
            <w:r w:rsidRPr="00B82750">
              <w:rPr>
                <w:rFonts w:ascii="Calibri" w:hAnsi="Calibri"/>
                <w:sz w:val="18"/>
                <w:szCs w:val="18"/>
              </w:rPr>
              <w:t>AHU Fan Efficacy (W/cfm)</w:t>
            </w:r>
          </w:p>
        </w:tc>
        <w:tc>
          <w:tcPr>
            <w:tcW w:w="1454" w:type="dxa"/>
            <w:tcBorders>
              <w:top w:val="nil"/>
            </w:tcBorders>
            <w:vAlign w:val="bottom"/>
          </w:tcPr>
          <w:p w14:paraId="1F9B9A76" w14:textId="77777777" w:rsidR="00760630" w:rsidRPr="00B82750" w:rsidRDefault="00760630" w:rsidP="00692EF7">
            <w:pPr>
              <w:keepNext/>
              <w:jc w:val="center"/>
              <w:rPr>
                <w:rFonts w:ascii="Calibri" w:hAnsi="Calibri"/>
                <w:sz w:val="18"/>
                <w:szCs w:val="18"/>
              </w:rPr>
            </w:pPr>
            <w:r w:rsidRPr="00B82750">
              <w:rPr>
                <w:rFonts w:ascii="Calibri" w:hAnsi="Calibri"/>
                <w:sz w:val="18"/>
                <w:szCs w:val="18"/>
              </w:rPr>
              <w:t>AHU Airflow Rate</w:t>
            </w:r>
          </w:p>
          <w:p w14:paraId="1F9B9A77" w14:textId="77777777" w:rsidR="00760630" w:rsidRPr="00B82750" w:rsidRDefault="00760630" w:rsidP="00692EF7">
            <w:pPr>
              <w:keepNext/>
              <w:jc w:val="center"/>
              <w:rPr>
                <w:rFonts w:ascii="Calibri" w:hAnsi="Calibri"/>
                <w:sz w:val="18"/>
                <w:szCs w:val="18"/>
              </w:rPr>
            </w:pPr>
            <w:r w:rsidRPr="00B82750">
              <w:rPr>
                <w:rFonts w:ascii="Calibri" w:hAnsi="Calibri"/>
                <w:sz w:val="18"/>
                <w:szCs w:val="18"/>
              </w:rPr>
              <w:t>(cfm/ton)</w:t>
            </w:r>
          </w:p>
        </w:tc>
        <w:tc>
          <w:tcPr>
            <w:tcW w:w="1163" w:type="dxa"/>
            <w:tcBorders>
              <w:top w:val="nil"/>
            </w:tcBorders>
            <w:vAlign w:val="bottom"/>
          </w:tcPr>
          <w:p w14:paraId="1F9B9A7C" w14:textId="047E01B6" w:rsidR="00760630" w:rsidRPr="00B82750" w:rsidRDefault="00760630" w:rsidP="00692EF7">
            <w:pPr>
              <w:keepNext/>
              <w:jc w:val="center"/>
              <w:rPr>
                <w:rFonts w:ascii="Calibri" w:hAnsi="Calibri"/>
                <w:sz w:val="18"/>
                <w:szCs w:val="18"/>
              </w:rPr>
            </w:pPr>
            <w:r w:rsidRPr="00B82750">
              <w:rPr>
                <w:rFonts w:ascii="Calibri" w:hAnsi="Calibri"/>
                <w:sz w:val="18"/>
                <w:szCs w:val="18"/>
              </w:rPr>
              <w:t>Return Duct Design - Table 150.0-</w:t>
            </w:r>
            <w:r>
              <w:rPr>
                <w:rFonts w:ascii="Calibri" w:hAnsi="Calibri"/>
                <w:sz w:val="18"/>
                <w:szCs w:val="18"/>
              </w:rPr>
              <w:t>B</w:t>
            </w:r>
            <w:r w:rsidRPr="00B82750">
              <w:rPr>
                <w:rFonts w:ascii="Calibri" w:hAnsi="Calibri"/>
                <w:sz w:val="18"/>
                <w:szCs w:val="18"/>
              </w:rPr>
              <w:t xml:space="preserve"> or </w:t>
            </w:r>
            <w:r>
              <w:rPr>
                <w:rFonts w:ascii="Calibri" w:hAnsi="Calibri"/>
                <w:sz w:val="18"/>
                <w:szCs w:val="18"/>
              </w:rPr>
              <w:t>C</w:t>
            </w:r>
          </w:p>
        </w:tc>
        <w:tc>
          <w:tcPr>
            <w:tcW w:w="1309" w:type="dxa"/>
            <w:tcBorders>
              <w:top w:val="nil"/>
            </w:tcBorders>
            <w:vAlign w:val="bottom"/>
          </w:tcPr>
          <w:p w14:paraId="1F9B9A7D" w14:textId="77777777" w:rsidR="00760630" w:rsidRPr="00B82750" w:rsidRDefault="00760630" w:rsidP="00692EF7">
            <w:pPr>
              <w:keepNext/>
              <w:jc w:val="center"/>
              <w:rPr>
                <w:rFonts w:ascii="Calibri" w:hAnsi="Calibri"/>
                <w:sz w:val="18"/>
                <w:szCs w:val="18"/>
              </w:rPr>
            </w:pPr>
            <w:r w:rsidRPr="00B82750">
              <w:rPr>
                <w:rFonts w:ascii="Calibri" w:hAnsi="Calibri"/>
                <w:sz w:val="18"/>
                <w:szCs w:val="18"/>
              </w:rPr>
              <w:t>Supply Duct Surface Area R-Value Buried Ducts</w:t>
            </w:r>
          </w:p>
        </w:tc>
        <w:tc>
          <w:tcPr>
            <w:tcW w:w="1309" w:type="dxa"/>
            <w:tcBorders>
              <w:top w:val="nil"/>
            </w:tcBorders>
            <w:vAlign w:val="bottom"/>
          </w:tcPr>
          <w:p w14:paraId="1F9B9A7E" w14:textId="21D61BDA" w:rsidR="00760630" w:rsidRPr="00B82750" w:rsidRDefault="00760630" w:rsidP="00692EF7">
            <w:pPr>
              <w:keepNext/>
              <w:jc w:val="center"/>
              <w:rPr>
                <w:rFonts w:ascii="Calibri" w:hAnsi="Calibri"/>
                <w:sz w:val="18"/>
                <w:szCs w:val="18"/>
              </w:rPr>
            </w:pPr>
            <w:r>
              <w:rPr>
                <w:rFonts w:ascii="Calibri" w:hAnsi="Calibri"/>
                <w:sz w:val="18"/>
                <w:szCs w:val="18"/>
              </w:rPr>
              <w:t xml:space="preserve">Central Fan </w:t>
            </w:r>
            <w:r w:rsidRPr="00B82750">
              <w:rPr>
                <w:rFonts w:ascii="Calibri" w:hAnsi="Calibri"/>
                <w:sz w:val="18"/>
                <w:szCs w:val="18"/>
              </w:rPr>
              <w:t>Ventilation Cooling Credit</w:t>
            </w:r>
          </w:p>
        </w:tc>
      </w:tr>
      <w:tr w:rsidR="00760630" w:rsidRPr="007C072C" w14:paraId="1F9B9AE5" w14:textId="77777777" w:rsidTr="0005066C">
        <w:trPr>
          <w:cantSplit/>
          <w:trHeight w:val="6411"/>
        </w:trPr>
        <w:tc>
          <w:tcPr>
            <w:tcW w:w="1075" w:type="dxa"/>
          </w:tcPr>
          <w:p w14:paraId="1F9B9A80" w14:textId="77777777" w:rsidR="00760630" w:rsidRPr="00D46D7C" w:rsidRDefault="00760630" w:rsidP="00692EF7">
            <w:pPr>
              <w:keepNext/>
              <w:rPr>
                <w:rFonts w:ascii="Calibri" w:hAnsi="Calibri"/>
                <w:sz w:val="16"/>
                <w:szCs w:val="16"/>
              </w:rPr>
            </w:pPr>
            <w:r w:rsidRPr="00D46D7C">
              <w:rPr>
                <w:rFonts w:ascii="Calibri" w:hAnsi="Calibri"/>
                <w:sz w:val="16"/>
                <w:szCs w:val="16"/>
              </w:rPr>
              <w:t>&lt;&lt;auto filled from  D01&gt;&gt;</w:t>
            </w:r>
          </w:p>
        </w:tc>
        <w:tc>
          <w:tcPr>
            <w:tcW w:w="1170" w:type="dxa"/>
          </w:tcPr>
          <w:p w14:paraId="1F9B9A81" w14:textId="77777777" w:rsidR="00760630" w:rsidRPr="00D46D7C" w:rsidRDefault="00760630" w:rsidP="00692EF7">
            <w:pPr>
              <w:keepNext/>
              <w:rPr>
                <w:rFonts w:ascii="Calibri" w:hAnsi="Calibri"/>
                <w:sz w:val="16"/>
                <w:szCs w:val="16"/>
              </w:rPr>
            </w:pPr>
            <w:r w:rsidRPr="00D46D7C">
              <w:rPr>
                <w:rFonts w:ascii="Calibri" w:hAnsi="Calibri"/>
                <w:sz w:val="16"/>
                <w:szCs w:val="16"/>
              </w:rPr>
              <w:t>&lt;&lt;auto filled from D02&gt;&gt;</w:t>
            </w:r>
          </w:p>
        </w:tc>
        <w:tc>
          <w:tcPr>
            <w:tcW w:w="1260" w:type="dxa"/>
          </w:tcPr>
          <w:p w14:paraId="4DC3DB81" w14:textId="4FA97E5E" w:rsidR="00760630" w:rsidRDefault="00760630" w:rsidP="00692EF7">
            <w:pPr>
              <w:keepNext/>
              <w:rPr>
                <w:rFonts w:asciiTheme="minorHAnsi" w:hAnsiTheme="minorHAnsi"/>
                <w:sz w:val="12"/>
                <w:szCs w:val="12"/>
              </w:rPr>
            </w:pPr>
            <w:r w:rsidRPr="00364E8D">
              <w:rPr>
                <w:rFonts w:asciiTheme="minorHAnsi" w:hAnsiTheme="minorHAnsi"/>
                <w:sz w:val="12"/>
                <w:szCs w:val="12"/>
              </w:rPr>
              <w:t>&lt;&lt;</w:t>
            </w:r>
            <w:r>
              <w:rPr>
                <w:rFonts w:asciiTheme="minorHAnsi" w:hAnsiTheme="minorHAnsi"/>
                <w:sz w:val="12"/>
                <w:szCs w:val="12"/>
              </w:rPr>
              <w:t>autofilled;</w:t>
            </w:r>
            <w:r w:rsidRPr="00364E8D">
              <w:rPr>
                <w:rFonts w:asciiTheme="minorHAnsi" w:hAnsiTheme="minorHAnsi"/>
                <w:sz w:val="12"/>
                <w:szCs w:val="12"/>
              </w:rPr>
              <w:t xml:space="preserve"> reference value</w:t>
            </w:r>
            <w:r w:rsidR="00303F7D">
              <w:rPr>
                <w:rFonts w:asciiTheme="minorHAnsi" w:hAnsiTheme="minorHAnsi"/>
                <w:sz w:val="12"/>
                <w:szCs w:val="12"/>
              </w:rPr>
              <w:t>s</w:t>
            </w:r>
            <w:r w:rsidRPr="00364E8D">
              <w:rPr>
                <w:rFonts w:asciiTheme="minorHAnsi" w:hAnsiTheme="minorHAnsi"/>
                <w:sz w:val="12"/>
                <w:szCs w:val="12"/>
              </w:rPr>
              <w:t xml:space="preserve"> from</w:t>
            </w:r>
            <w:r w:rsidR="00303F7D">
              <w:rPr>
                <w:rFonts w:asciiTheme="minorHAnsi" w:hAnsiTheme="minorHAnsi"/>
                <w:sz w:val="12"/>
                <w:szCs w:val="12"/>
              </w:rPr>
              <w:t xml:space="preserve"> K03 and</w:t>
            </w:r>
            <w:r w:rsidRPr="00364E8D">
              <w:rPr>
                <w:rFonts w:asciiTheme="minorHAnsi" w:hAnsiTheme="minorHAnsi"/>
                <w:sz w:val="12"/>
                <w:szCs w:val="12"/>
              </w:rPr>
              <w:t xml:space="preserve"> </w:t>
            </w:r>
            <w:r>
              <w:rPr>
                <w:rFonts w:asciiTheme="minorHAnsi" w:hAnsiTheme="minorHAnsi"/>
                <w:sz w:val="12"/>
                <w:szCs w:val="12"/>
                <w:highlight w:val="yellow"/>
              </w:rPr>
              <w:t>L</w:t>
            </w:r>
            <w:r w:rsidRPr="00364E8D">
              <w:rPr>
                <w:rFonts w:asciiTheme="minorHAnsi" w:hAnsiTheme="minorHAnsi"/>
                <w:sz w:val="12"/>
                <w:szCs w:val="12"/>
                <w:highlight w:val="yellow"/>
              </w:rPr>
              <w:t>03</w:t>
            </w:r>
            <w:r w:rsidR="00303F7D">
              <w:rPr>
                <w:rFonts w:asciiTheme="minorHAnsi" w:hAnsiTheme="minorHAnsi"/>
                <w:sz w:val="12"/>
                <w:szCs w:val="12"/>
              </w:rPr>
              <w:t xml:space="preserve"> as applicable</w:t>
            </w:r>
            <w:r w:rsidRPr="00364E8D">
              <w:rPr>
                <w:rFonts w:asciiTheme="minorHAnsi" w:hAnsiTheme="minorHAnsi"/>
                <w:sz w:val="12"/>
                <w:szCs w:val="12"/>
              </w:rPr>
              <w:t>&gt;&gt;</w:t>
            </w:r>
          </w:p>
        </w:tc>
        <w:tc>
          <w:tcPr>
            <w:tcW w:w="1260" w:type="dxa"/>
          </w:tcPr>
          <w:p w14:paraId="51A4BD6D" w14:textId="1AFBED1B" w:rsidR="00760630" w:rsidRDefault="00760630" w:rsidP="00692EF7">
            <w:pPr>
              <w:keepNext/>
              <w:rPr>
                <w:rFonts w:asciiTheme="minorHAnsi" w:hAnsiTheme="minorHAnsi"/>
                <w:sz w:val="12"/>
                <w:szCs w:val="12"/>
              </w:rPr>
            </w:pPr>
            <w:r>
              <w:rPr>
                <w:rFonts w:asciiTheme="minorHAnsi" w:hAnsiTheme="minorHAnsi"/>
                <w:sz w:val="12"/>
                <w:szCs w:val="12"/>
              </w:rPr>
              <w:t>&lt;&lt;calculated value:</w:t>
            </w:r>
          </w:p>
          <w:p w14:paraId="3AC91CF9" w14:textId="77777777" w:rsidR="00760630" w:rsidRDefault="00760630" w:rsidP="00692EF7">
            <w:pPr>
              <w:keepNext/>
              <w:rPr>
                <w:rFonts w:asciiTheme="minorHAnsi" w:hAnsiTheme="minorHAnsi"/>
                <w:sz w:val="12"/>
                <w:szCs w:val="12"/>
              </w:rPr>
            </w:pPr>
          </w:p>
          <w:p w14:paraId="78B56435" w14:textId="0553363F" w:rsidR="00760630" w:rsidRDefault="00760630" w:rsidP="00692EF7">
            <w:pPr>
              <w:keepNext/>
              <w:rPr>
                <w:rFonts w:asciiTheme="minorHAnsi" w:hAnsiTheme="minorHAnsi"/>
                <w:sz w:val="12"/>
                <w:szCs w:val="12"/>
              </w:rPr>
            </w:pPr>
            <w:r>
              <w:rPr>
                <w:rFonts w:asciiTheme="minorHAnsi" w:hAnsiTheme="minorHAnsi"/>
                <w:sz w:val="12"/>
                <w:szCs w:val="12"/>
              </w:rPr>
              <w:t xml:space="preserve">default </w:t>
            </w:r>
            <w:r w:rsidR="009B73A7">
              <w:rPr>
                <w:rFonts w:asciiTheme="minorHAnsi" w:hAnsiTheme="minorHAnsi"/>
                <w:sz w:val="12"/>
                <w:szCs w:val="12"/>
              </w:rPr>
              <w:t xml:space="preserve">text </w:t>
            </w:r>
            <w:r>
              <w:rPr>
                <w:rFonts w:asciiTheme="minorHAnsi" w:hAnsiTheme="minorHAnsi"/>
                <w:sz w:val="12"/>
                <w:szCs w:val="12"/>
              </w:rPr>
              <w:t>value = No Exemptions;</w:t>
            </w:r>
          </w:p>
          <w:p w14:paraId="5B013042" w14:textId="77777777" w:rsidR="009B73A7" w:rsidRDefault="009B73A7" w:rsidP="00692EF7">
            <w:pPr>
              <w:keepNext/>
              <w:rPr>
                <w:rFonts w:asciiTheme="minorHAnsi" w:hAnsiTheme="minorHAnsi"/>
                <w:sz w:val="12"/>
                <w:szCs w:val="12"/>
              </w:rPr>
            </w:pPr>
          </w:p>
          <w:p w14:paraId="57E54C19" w14:textId="56F44D07" w:rsidR="00760630" w:rsidRDefault="00760630" w:rsidP="00692EF7">
            <w:pPr>
              <w:keepNext/>
              <w:rPr>
                <w:rFonts w:asciiTheme="minorHAnsi" w:hAnsiTheme="minorHAnsi"/>
                <w:sz w:val="12"/>
                <w:szCs w:val="12"/>
              </w:rPr>
            </w:pPr>
            <w:r>
              <w:rPr>
                <w:rFonts w:asciiTheme="minorHAnsi" w:hAnsiTheme="minorHAnsi"/>
                <w:sz w:val="12"/>
                <w:szCs w:val="12"/>
              </w:rPr>
              <w:t>Allow user to override the default and pick one</w:t>
            </w:r>
            <w:r w:rsidR="009B73A7">
              <w:rPr>
                <w:rFonts w:asciiTheme="minorHAnsi" w:hAnsiTheme="minorHAnsi"/>
                <w:sz w:val="12"/>
                <w:szCs w:val="12"/>
              </w:rPr>
              <w:t xml:space="preserve"> of the following three values</w:t>
            </w:r>
            <w:r>
              <w:rPr>
                <w:rFonts w:asciiTheme="minorHAnsi" w:hAnsiTheme="minorHAnsi"/>
                <w:sz w:val="12"/>
                <w:szCs w:val="12"/>
              </w:rPr>
              <w:t xml:space="preserve"> from list:</w:t>
            </w:r>
          </w:p>
          <w:p w14:paraId="0E3D7AD1" w14:textId="77777777" w:rsidR="00760630" w:rsidRDefault="00760630" w:rsidP="00692EF7">
            <w:pPr>
              <w:keepNext/>
              <w:rPr>
                <w:rFonts w:asciiTheme="minorHAnsi" w:hAnsiTheme="minorHAnsi"/>
                <w:sz w:val="12"/>
                <w:szCs w:val="12"/>
              </w:rPr>
            </w:pPr>
            <w:r>
              <w:rPr>
                <w:rFonts w:asciiTheme="minorHAnsi" w:hAnsiTheme="minorHAnsi"/>
                <w:sz w:val="12"/>
                <w:szCs w:val="12"/>
              </w:rPr>
              <w:t xml:space="preserve">* </w:t>
            </w:r>
            <w:r w:rsidRPr="00FF26E0">
              <w:rPr>
                <w:rFonts w:asciiTheme="minorHAnsi" w:hAnsiTheme="minorHAnsi"/>
                <w:sz w:val="12"/>
                <w:szCs w:val="12"/>
              </w:rPr>
              <w:t>Ducts have previo</w:t>
            </w:r>
            <w:r>
              <w:rPr>
                <w:rFonts w:asciiTheme="minorHAnsi" w:hAnsiTheme="minorHAnsi"/>
                <w:sz w:val="12"/>
                <w:szCs w:val="12"/>
              </w:rPr>
              <w:t>usly been sealed, tested, and certified by a HERS Rater;</w:t>
            </w:r>
          </w:p>
          <w:p w14:paraId="7D36D981" w14:textId="33F47363" w:rsidR="00760630" w:rsidRDefault="00760630" w:rsidP="00692EF7">
            <w:pPr>
              <w:keepNext/>
              <w:rPr>
                <w:rFonts w:asciiTheme="minorHAnsi" w:hAnsiTheme="minorHAnsi"/>
                <w:sz w:val="12"/>
                <w:szCs w:val="12"/>
              </w:rPr>
            </w:pPr>
            <w:r>
              <w:rPr>
                <w:rFonts w:asciiTheme="minorHAnsi" w:hAnsiTheme="minorHAnsi"/>
                <w:sz w:val="12"/>
                <w:szCs w:val="12"/>
              </w:rPr>
              <w:t>* Duct system has less than 40 ft of duct;</w:t>
            </w:r>
          </w:p>
          <w:p w14:paraId="77B75FA9" w14:textId="77777777" w:rsidR="00760630" w:rsidRDefault="00760630" w:rsidP="00692EF7">
            <w:pPr>
              <w:keepNext/>
              <w:rPr>
                <w:rFonts w:asciiTheme="minorHAnsi" w:hAnsiTheme="minorHAnsi"/>
                <w:sz w:val="12"/>
                <w:szCs w:val="12"/>
              </w:rPr>
            </w:pPr>
            <w:r>
              <w:rPr>
                <w:rFonts w:asciiTheme="minorHAnsi" w:hAnsiTheme="minorHAnsi"/>
                <w:sz w:val="12"/>
                <w:szCs w:val="12"/>
              </w:rPr>
              <w:t>* Duct system is insulated or sealed with asbestos;</w:t>
            </w:r>
          </w:p>
          <w:p w14:paraId="693C603A" w14:textId="77777777" w:rsidR="00760630" w:rsidRDefault="00760630" w:rsidP="00692EF7">
            <w:pPr>
              <w:keepNext/>
              <w:rPr>
                <w:rFonts w:asciiTheme="minorHAnsi" w:hAnsiTheme="minorHAnsi"/>
                <w:sz w:val="12"/>
                <w:szCs w:val="12"/>
              </w:rPr>
            </w:pPr>
          </w:p>
          <w:p w14:paraId="29E527B1" w14:textId="2A7909A3" w:rsidR="00760630" w:rsidRPr="00FF26E0" w:rsidRDefault="00760630" w:rsidP="00692EF7">
            <w:pPr>
              <w:keepNext/>
              <w:rPr>
                <w:rFonts w:asciiTheme="minorHAnsi" w:hAnsiTheme="minorHAnsi"/>
                <w:sz w:val="12"/>
                <w:szCs w:val="12"/>
              </w:rPr>
            </w:pPr>
            <w:r>
              <w:rPr>
                <w:rFonts w:asciiTheme="minorHAnsi" w:hAnsiTheme="minorHAnsi"/>
                <w:sz w:val="12"/>
                <w:szCs w:val="12"/>
              </w:rPr>
              <w:t>Flag non-default values and report in project status notes field; The enforcement agency may require additional documentation as validation&gt;&gt;</w:t>
            </w:r>
          </w:p>
        </w:tc>
        <w:tc>
          <w:tcPr>
            <w:tcW w:w="1530" w:type="dxa"/>
          </w:tcPr>
          <w:p w14:paraId="1F9B9A82" w14:textId="216B3BE3" w:rsidR="00760630" w:rsidRPr="00B80B75" w:rsidRDefault="00760630" w:rsidP="00692EF7">
            <w:pPr>
              <w:keepNext/>
              <w:rPr>
                <w:rFonts w:asciiTheme="minorHAnsi" w:hAnsiTheme="minorHAnsi"/>
                <w:sz w:val="12"/>
                <w:szCs w:val="12"/>
              </w:rPr>
            </w:pPr>
            <w:r w:rsidRPr="00B80B75">
              <w:rPr>
                <w:rFonts w:asciiTheme="minorHAnsi" w:hAnsiTheme="minorHAnsi"/>
                <w:sz w:val="12"/>
                <w:szCs w:val="12"/>
              </w:rPr>
              <w:t xml:space="preserve">&lt;&lt;Calculated field: </w:t>
            </w:r>
          </w:p>
          <w:p w14:paraId="1F9B9A85" w14:textId="77777777" w:rsidR="00760630" w:rsidRPr="00B80B75" w:rsidRDefault="00760630" w:rsidP="00692EF7">
            <w:pPr>
              <w:keepNext/>
              <w:rPr>
                <w:rFonts w:asciiTheme="minorHAnsi" w:hAnsiTheme="minorHAnsi"/>
                <w:sz w:val="12"/>
                <w:szCs w:val="12"/>
              </w:rPr>
            </w:pPr>
          </w:p>
          <w:p w14:paraId="1F9B9A86" w14:textId="43ACB62F" w:rsidR="00760630" w:rsidRPr="00B80B75" w:rsidRDefault="00760630" w:rsidP="00692EF7">
            <w:pPr>
              <w:keepNext/>
              <w:rPr>
                <w:rFonts w:asciiTheme="minorHAnsi" w:hAnsiTheme="minorHAnsi"/>
                <w:sz w:val="12"/>
                <w:szCs w:val="12"/>
              </w:rPr>
            </w:pPr>
            <w:r w:rsidRPr="00B80B75">
              <w:rPr>
                <w:rFonts w:asciiTheme="minorHAnsi" w:hAnsiTheme="minorHAnsi"/>
                <w:sz w:val="12"/>
                <w:szCs w:val="12"/>
              </w:rPr>
              <w:t xml:space="preserve">if </w:t>
            </w:r>
            <w:r w:rsidRPr="00FD3EC4">
              <w:rPr>
                <w:rFonts w:asciiTheme="minorHAnsi" w:hAnsiTheme="minorHAnsi"/>
                <w:sz w:val="12"/>
                <w:szCs w:val="12"/>
                <w:highlight w:val="yellow"/>
              </w:rPr>
              <w:t>O04</w:t>
            </w:r>
            <w:r w:rsidRPr="00B80B75">
              <w:rPr>
                <w:rFonts w:asciiTheme="minorHAnsi" w:hAnsiTheme="minorHAnsi"/>
                <w:sz w:val="12"/>
                <w:szCs w:val="12"/>
              </w:rPr>
              <w:t xml:space="preserve"> ≠ No Exemptions,</w:t>
            </w:r>
          </w:p>
          <w:p w14:paraId="1F9B9A87" w14:textId="69D3AEBB" w:rsidR="00760630" w:rsidRPr="00B80B75" w:rsidRDefault="00760630" w:rsidP="00692EF7">
            <w:pPr>
              <w:keepNext/>
              <w:rPr>
                <w:rFonts w:asciiTheme="minorHAnsi" w:hAnsiTheme="minorHAnsi"/>
                <w:sz w:val="12"/>
                <w:szCs w:val="12"/>
              </w:rPr>
            </w:pPr>
            <w:r w:rsidRPr="00B80B75">
              <w:rPr>
                <w:rFonts w:asciiTheme="minorHAnsi" w:hAnsiTheme="minorHAnsi"/>
                <w:sz w:val="12"/>
                <w:szCs w:val="12"/>
              </w:rPr>
              <w:t xml:space="preserve">then </w:t>
            </w:r>
            <w:r>
              <w:rPr>
                <w:rFonts w:asciiTheme="minorHAnsi" w:hAnsiTheme="minorHAnsi"/>
                <w:sz w:val="12"/>
                <w:szCs w:val="12"/>
              </w:rPr>
              <w:t>value</w:t>
            </w:r>
            <w:r w:rsidRPr="00B80B75">
              <w:rPr>
                <w:rFonts w:asciiTheme="minorHAnsi" w:hAnsiTheme="minorHAnsi"/>
                <w:sz w:val="12"/>
                <w:szCs w:val="12"/>
              </w:rPr>
              <w:t xml:space="preserve"> = no;</w:t>
            </w:r>
          </w:p>
          <w:p w14:paraId="1F9B9A88" w14:textId="77777777" w:rsidR="00760630" w:rsidRPr="00B80B75" w:rsidRDefault="00760630" w:rsidP="00692EF7">
            <w:pPr>
              <w:keepNext/>
              <w:rPr>
                <w:rFonts w:asciiTheme="minorHAnsi" w:hAnsiTheme="minorHAnsi"/>
                <w:sz w:val="12"/>
                <w:szCs w:val="12"/>
              </w:rPr>
            </w:pPr>
          </w:p>
          <w:p w14:paraId="10DB2311" w14:textId="78E32D86" w:rsidR="00760630" w:rsidRPr="00B80B75" w:rsidRDefault="00760630" w:rsidP="00692EF7">
            <w:pPr>
              <w:keepNext/>
              <w:rPr>
                <w:rFonts w:asciiTheme="minorHAnsi" w:hAnsiTheme="minorHAnsi"/>
                <w:sz w:val="12"/>
                <w:szCs w:val="12"/>
              </w:rPr>
            </w:pPr>
            <w:r w:rsidRPr="00B80B75">
              <w:rPr>
                <w:rFonts w:asciiTheme="minorHAnsi" w:hAnsiTheme="minorHAnsi"/>
                <w:sz w:val="12"/>
                <w:szCs w:val="12"/>
              </w:rPr>
              <w:t>elseif the CF1R flags the requirement for HERS verification of duct leakage</w:t>
            </w:r>
            <w:r>
              <w:t xml:space="preserve"> </w:t>
            </w:r>
            <w:r>
              <w:rPr>
                <w:rFonts w:asciiTheme="minorHAnsi" w:hAnsiTheme="minorHAnsi"/>
                <w:sz w:val="12"/>
                <w:szCs w:val="12"/>
              </w:rPr>
              <w:t>for the system ID/Name in O</w:t>
            </w:r>
            <w:r w:rsidRPr="00FD3EC4">
              <w:rPr>
                <w:rFonts w:asciiTheme="minorHAnsi" w:hAnsiTheme="minorHAnsi"/>
                <w:sz w:val="12"/>
                <w:szCs w:val="12"/>
              </w:rPr>
              <w:t>01</w:t>
            </w:r>
            <w:r w:rsidRPr="00B80B75">
              <w:rPr>
                <w:rFonts w:asciiTheme="minorHAnsi" w:hAnsiTheme="minorHAnsi"/>
                <w:sz w:val="12"/>
                <w:szCs w:val="12"/>
              </w:rPr>
              <w:t xml:space="preserve">; then </w:t>
            </w:r>
            <w:r>
              <w:rPr>
                <w:rFonts w:asciiTheme="minorHAnsi" w:hAnsiTheme="minorHAnsi"/>
                <w:sz w:val="12"/>
                <w:szCs w:val="12"/>
              </w:rPr>
              <w:t>value</w:t>
            </w:r>
            <w:r w:rsidRPr="00B80B75">
              <w:rPr>
                <w:rFonts w:asciiTheme="minorHAnsi" w:hAnsiTheme="minorHAnsi"/>
                <w:sz w:val="12"/>
                <w:szCs w:val="12"/>
              </w:rPr>
              <w:t>=yes</w:t>
            </w:r>
          </w:p>
          <w:p w14:paraId="57F7536C" w14:textId="77777777" w:rsidR="00760630" w:rsidRPr="00B80B75" w:rsidRDefault="00760630" w:rsidP="00692EF7">
            <w:pPr>
              <w:keepNext/>
              <w:rPr>
                <w:rFonts w:asciiTheme="minorHAnsi" w:hAnsiTheme="minorHAnsi"/>
                <w:sz w:val="12"/>
                <w:szCs w:val="12"/>
              </w:rPr>
            </w:pPr>
          </w:p>
          <w:p w14:paraId="6AF0E67B" w14:textId="1952BCF3" w:rsidR="00760630" w:rsidRPr="00B80B75" w:rsidRDefault="00760630" w:rsidP="00692EF7">
            <w:pPr>
              <w:keepNext/>
              <w:rPr>
                <w:rFonts w:asciiTheme="minorHAnsi" w:hAnsiTheme="minorHAnsi"/>
                <w:sz w:val="12"/>
                <w:szCs w:val="12"/>
              </w:rPr>
            </w:pPr>
            <w:r>
              <w:rPr>
                <w:rFonts w:asciiTheme="minorHAnsi" w:hAnsiTheme="minorHAnsi"/>
                <w:sz w:val="12"/>
                <w:szCs w:val="12"/>
              </w:rPr>
              <w:t>else</w:t>
            </w:r>
            <w:r w:rsidRPr="00B80B75">
              <w:rPr>
                <w:rFonts w:asciiTheme="minorHAnsi" w:hAnsiTheme="minorHAnsi"/>
                <w:sz w:val="12"/>
                <w:szCs w:val="12"/>
              </w:rPr>
              <w:t>if Section E applies,</w:t>
            </w:r>
          </w:p>
          <w:p w14:paraId="36C6E6EF" w14:textId="761A5B57" w:rsidR="00760630" w:rsidRPr="00B80B75" w:rsidRDefault="00760630" w:rsidP="00692EF7">
            <w:pPr>
              <w:keepNext/>
              <w:rPr>
                <w:rFonts w:asciiTheme="minorHAnsi" w:hAnsiTheme="minorHAnsi"/>
                <w:sz w:val="12"/>
                <w:szCs w:val="12"/>
              </w:rPr>
            </w:pPr>
            <w:r w:rsidRPr="00B80B75">
              <w:rPr>
                <w:rFonts w:asciiTheme="minorHAnsi" w:hAnsiTheme="minorHAnsi"/>
                <w:sz w:val="12"/>
                <w:szCs w:val="12"/>
              </w:rPr>
              <w:t xml:space="preserve">then determine the result for this field by the user responses </w:t>
            </w:r>
            <w:r w:rsidRPr="00B80B75">
              <w:rPr>
                <w:rFonts w:asciiTheme="minorHAnsi" w:hAnsiTheme="minorHAnsi"/>
                <w:sz w:val="12"/>
                <w:szCs w:val="12"/>
                <w:highlight w:val="yellow"/>
              </w:rPr>
              <w:t>in E03</w:t>
            </w:r>
            <w:r w:rsidRPr="00B80B75">
              <w:rPr>
                <w:rFonts w:asciiTheme="minorHAnsi" w:hAnsiTheme="minorHAnsi"/>
                <w:sz w:val="12"/>
                <w:szCs w:val="12"/>
              </w:rPr>
              <w:t xml:space="preserve">, </w:t>
            </w:r>
            <w:r w:rsidRPr="00B80B75">
              <w:rPr>
                <w:rFonts w:asciiTheme="minorHAnsi" w:hAnsiTheme="minorHAnsi"/>
                <w:sz w:val="12"/>
                <w:szCs w:val="12"/>
                <w:highlight w:val="yellow"/>
              </w:rPr>
              <w:t>E04</w:t>
            </w:r>
            <w:r w:rsidRPr="00B80B75">
              <w:rPr>
                <w:rFonts w:asciiTheme="minorHAnsi" w:hAnsiTheme="minorHAnsi"/>
                <w:sz w:val="12"/>
                <w:szCs w:val="12"/>
              </w:rPr>
              <w:t xml:space="preserve">, </w:t>
            </w:r>
            <w:r w:rsidRPr="00B80B75">
              <w:rPr>
                <w:rFonts w:asciiTheme="minorHAnsi" w:hAnsiTheme="minorHAnsi"/>
                <w:sz w:val="12"/>
                <w:szCs w:val="12"/>
                <w:highlight w:val="yellow"/>
              </w:rPr>
              <w:t>E05</w:t>
            </w:r>
            <w:r w:rsidRPr="00B80B75">
              <w:rPr>
                <w:rFonts w:asciiTheme="minorHAnsi" w:hAnsiTheme="minorHAnsi"/>
                <w:sz w:val="12"/>
                <w:szCs w:val="12"/>
              </w:rPr>
              <w:t xml:space="preserve"> , </w:t>
            </w:r>
            <w:r w:rsidRPr="00B80B75">
              <w:rPr>
                <w:rFonts w:asciiTheme="minorHAnsi" w:hAnsiTheme="minorHAnsi"/>
                <w:sz w:val="12"/>
                <w:szCs w:val="12"/>
                <w:highlight w:val="yellow"/>
              </w:rPr>
              <w:t>E06</w:t>
            </w:r>
            <w:r w:rsidRPr="00B80B75">
              <w:rPr>
                <w:rFonts w:asciiTheme="minorHAnsi" w:hAnsiTheme="minorHAnsi"/>
                <w:sz w:val="12"/>
                <w:szCs w:val="12"/>
              </w:rPr>
              <w:t xml:space="preserve">, </w:t>
            </w:r>
            <w:r w:rsidRPr="00B80B75">
              <w:rPr>
                <w:rFonts w:asciiTheme="minorHAnsi" w:hAnsiTheme="minorHAnsi"/>
                <w:sz w:val="12"/>
                <w:szCs w:val="12"/>
                <w:highlight w:val="yellow"/>
              </w:rPr>
              <w:t>E07</w:t>
            </w:r>
            <w:r w:rsidRPr="00B80B75">
              <w:rPr>
                <w:rFonts w:asciiTheme="minorHAnsi" w:hAnsiTheme="minorHAnsi"/>
                <w:sz w:val="12"/>
                <w:szCs w:val="12"/>
              </w:rPr>
              <w:t xml:space="preserve">, </w:t>
            </w:r>
            <w:r w:rsidRPr="00B80B75">
              <w:rPr>
                <w:rFonts w:asciiTheme="minorHAnsi" w:hAnsiTheme="minorHAnsi"/>
                <w:sz w:val="12"/>
                <w:szCs w:val="12"/>
                <w:highlight w:val="yellow"/>
              </w:rPr>
              <w:t>E08</w:t>
            </w:r>
            <w:r w:rsidRPr="00B80B75">
              <w:rPr>
                <w:rFonts w:asciiTheme="minorHAnsi" w:hAnsiTheme="minorHAnsi"/>
                <w:sz w:val="12"/>
                <w:szCs w:val="12"/>
              </w:rPr>
              <w:t xml:space="preserve">, and use of Logic Table (inserted below section </w:t>
            </w:r>
            <w:r w:rsidRPr="00B80B75">
              <w:rPr>
                <w:rFonts w:asciiTheme="minorHAnsi" w:hAnsiTheme="minorHAnsi"/>
                <w:sz w:val="12"/>
                <w:szCs w:val="12"/>
                <w:highlight w:val="yellow"/>
              </w:rPr>
              <w:t>E</w:t>
            </w:r>
            <w:r w:rsidRPr="00B80B75">
              <w:rPr>
                <w:rFonts w:asciiTheme="minorHAnsi" w:hAnsiTheme="minorHAnsi"/>
                <w:sz w:val="12"/>
                <w:szCs w:val="12"/>
              </w:rPr>
              <w:t xml:space="preserve">); constrain user input for fields </w:t>
            </w:r>
            <w:r w:rsidRPr="00B80B75">
              <w:rPr>
                <w:rFonts w:asciiTheme="minorHAnsi" w:hAnsiTheme="minorHAnsi"/>
                <w:sz w:val="12"/>
                <w:szCs w:val="12"/>
                <w:highlight w:val="yellow"/>
              </w:rPr>
              <w:t>E03-E08</w:t>
            </w:r>
            <w:r w:rsidRPr="00B80B75">
              <w:rPr>
                <w:rFonts w:asciiTheme="minorHAnsi" w:hAnsiTheme="minorHAnsi"/>
                <w:sz w:val="12"/>
                <w:szCs w:val="12"/>
              </w:rPr>
              <w:t xml:space="preserve"> to allow only the available combinations of responses given in the Logic Table in rows a through </w:t>
            </w:r>
            <w:r w:rsidRPr="00B80B75">
              <w:rPr>
                <w:rFonts w:asciiTheme="minorHAnsi" w:hAnsiTheme="minorHAnsi"/>
                <w:sz w:val="12"/>
                <w:szCs w:val="12"/>
                <w:highlight w:val="yellow"/>
              </w:rPr>
              <w:t>t</w:t>
            </w:r>
            <w:r w:rsidRPr="00B80B75">
              <w:rPr>
                <w:rFonts w:asciiTheme="minorHAnsi" w:hAnsiTheme="minorHAnsi"/>
                <w:sz w:val="12"/>
                <w:szCs w:val="12"/>
              </w:rPr>
              <w:t xml:space="preserve">, and determine result for this field as follows:  </w:t>
            </w:r>
          </w:p>
          <w:p w14:paraId="117F490A" w14:textId="77777777" w:rsidR="00760630" w:rsidRDefault="00760630" w:rsidP="00692EF7">
            <w:pPr>
              <w:keepNext/>
              <w:rPr>
                <w:rFonts w:asciiTheme="minorHAnsi" w:hAnsiTheme="minorHAnsi"/>
                <w:sz w:val="12"/>
                <w:szCs w:val="12"/>
              </w:rPr>
            </w:pPr>
            <w:r>
              <w:rPr>
                <w:rFonts w:asciiTheme="minorHAnsi" w:hAnsiTheme="minorHAnsi"/>
                <w:sz w:val="12"/>
                <w:szCs w:val="12"/>
              </w:rPr>
              <w:t xml:space="preserve">     </w:t>
            </w:r>
            <w:r w:rsidRPr="00B80B75">
              <w:rPr>
                <w:rFonts w:asciiTheme="minorHAnsi" w:hAnsiTheme="minorHAnsi"/>
                <w:sz w:val="12"/>
                <w:szCs w:val="12"/>
              </w:rPr>
              <w:t xml:space="preserve">If the term "DctLk" appears in </w:t>
            </w:r>
          </w:p>
          <w:p w14:paraId="0FD0B8EC" w14:textId="77777777" w:rsidR="00760630" w:rsidRDefault="00760630" w:rsidP="00692EF7">
            <w:pPr>
              <w:keepNext/>
              <w:rPr>
                <w:rFonts w:asciiTheme="minorHAnsi" w:hAnsiTheme="minorHAnsi"/>
                <w:sz w:val="12"/>
                <w:szCs w:val="12"/>
              </w:rPr>
            </w:pPr>
            <w:r>
              <w:rPr>
                <w:rFonts w:asciiTheme="minorHAnsi" w:hAnsiTheme="minorHAnsi"/>
                <w:sz w:val="12"/>
                <w:szCs w:val="12"/>
              </w:rPr>
              <w:t xml:space="preserve">     </w:t>
            </w:r>
            <w:r w:rsidRPr="00B80B75">
              <w:rPr>
                <w:rFonts w:asciiTheme="minorHAnsi" w:hAnsiTheme="minorHAnsi"/>
                <w:sz w:val="12"/>
                <w:szCs w:val="12"/>
              </w:rPr>
              <w:t xml:space="preserve">the HERS column, then display </w:t>
            </w:r>
          </w:p>
          <w:p w14:paraId="07962808" w14:textId="67A17B9C" w:rsidR="00760630" w:rsidRPr="00B80B75" w:rsidRDefault="00760630" w:rsidP="00692EF7">
            <w:pPr>
              <w:keepNext/>
              <w:rPr>
                <w:rFonts w:asciiTheme="minorHAnsi" w:hAnsiTheme="minorHAnsi"/>
                <w:sz w:val="12"/>
                <w:szCs w:val="12"/>
              </w:rPr>
            </w:pPr>
            <w:r>
              <w:rPr>
                <w:rFonts w:asciiTheme="minorHAnsi" w:hAnsiTheme="minorHAnsi"/>
                <w:sz w:val="12"/>
                <w:szCs w:val="12"/>
              </w:rPr>
              <w:t xml:space="preserve">     </w:t>
            </w:r>
            <w:r w:rsidRPr="00B80B75">
              <w:rPr>
                <w:rFonts w:asciiTheme="minorHAnsi" w:hAnsiTheme="minorHAnsi"/>
                <w:sz w:val="12"/>
                <w:szCs w:val="12"/>
              </w:rPr>
              <w:t>result=yes</w:t>
            </w:r>
          </w:p>
          <w:p w14:paraId="0A0D7FEC" w14:textId="77777777" w:rsidR="00760630" w:rsidRPr="00B80B75" w:rsidRDefault="00760630" w:rsidP="00692EF7">
            <w:pPr>
              <w:keepNext/>
              <w:rPr>
                <w:rFonts w:asciiTheme="minorHAnsi" w:hAnsiTheme="minorHAnsi"/>
                <w:sz w:val="12"/>
                <w:szCs w:val="12"/>
              </w:rPr>
            </w:pPr>
          </w:p>
          <w:p w14:paraId="1F9B9A8A" w14:textId="3D7A1FFE" w:rsidR="00760630" w:rsidRPr="00EA15CF" w:rsidRDefault="00760630" w:rsidP="00692EF7">
            <w:pPr>
              <w:keepNext/>
              <w:rPr>
                <w:rFonts w:asciiTheme="minorHAnsi" w:hAnsiTheme="minorHAnsi"/>
                <w:sz w:val="12"/>
                <w:szCs w:val="12"/>
              </w:rPr>
            </w:pPr>
            <w:r>
              <w:rPr>
                <w:rFonts w:asciiTheme="minorHAnsi" w:hAnsiTheme="minorHAnsi"/>
                <w:sz w:val="10"/>
                <w:szCs w:val="10"/>
              </w:rPr>
              <w:t xml:space="preserve"> </w:t>
            </w:r>
            <w:r w:rsidRPr="00B80B75">
              <w:rPr>
                <w:rFonts w:asciiTheme="minorHAnsi" w:hAnsiTheme="minorHAnsi"/>
                <w:sz w:val="12"/>
                <w:szCs w:val="12"/>
              </w:rPr>
              <w:t>else result=no&gt;&gt;</w:t>
            </w:r>
          </w:p>
        </w:tc>
        <w:tc>
          <w:tcPr>
            <w:tcW w:w="1710" w:type="dxa"/>
          </w:tcPr>
          <w:p w14:paraId="1F9B9A8B" w14:textId="77777777" w:rsidR="00760630" w:rsidRPr="00EA15CF" w:rsidRDefault="00760630" w:rsidP="00692EF7">
            <w:pPr>
              <w:keepNext/>
              <w:rPr>
                <w:rFonts w:asciiTheme="minorHAnsi" w:hAnsiTheme="minorHAnsi"/>
                <w:sz w:val="14"/>
                <w:szCs w:val="14"/>
              </w:rPr>
            </w:pPr>
            <w:r w:rsidRPr="00EA15CF">
              <w:rPr>
                <w:rFonts w:asciiTheme="minorHAnsi" w:hAnsiTheme="minorHAnsi"/>
                <w:sz w:val="14"/>
                <w:szCs w:val="14"/>
              </w:rPr>
              <w:t>&lt;&lt;  Calculated field:</w:t>
            </w:r>
          </w:p>
          <w:p w14:paraId="27FDC10E" w14:textId="6C521936" w:rsidR="002D1BC0" w:rsidRDefault="002D1BC0" w:rsidP="00692EF7">
            <w:pPr>
              <w:keepNext/>
              <w:rPr>
                <w:rFonts w:asciiTheme="minorHAnsi" w:hAnsiTheme="minorHAnsi"/>
                <w:sz w:val="14"/>
                <w:szCs w:val="14"/>
              </w:rPr>
            </w:pPr>
          </w:p>
          <w:p w14:paraId="3B27CA45" w14:textId="4C4DD3FA" w:rsidR="00760630" w:rsidRPr="002D1BC0" w:rsidRDefault="00760630" w:rsidP="00692EF7">
            <w:pPr>
              <w:keepNext/>
              <w:rPr>
                <w:rFonts w:asciiTheme="minorHAnsi" w:hAnsiTheme="minorHAnsi"/>
                <w:sz w:val="12"/>
                <w:szCs w:val="12"/>
              </w:rPr>
            </w:pPr>
            <w:r w:rsidRPr="002D1BC0">
              <w:rPr>
                <w:rFonts w:asciiTheme="minorHAnsi" w:hAnsiTheme="minorHAnsi"/>
                <w:b/>
                <w:sz w:val="12"/>
                <w:szCs w:val="12"/>
              </w:rPr>
              <w:t>if</w:t>
            </w:r>
            <w:r w:rsidRPr="002D1BC0">
              <w:rPr>
                <w:rFonts w:asciiTheme="minorHAnsi" w:hAnsiTheme="minorHAnsi"/>
                <w:sz w:val="12"/>
                <w:szCs w:val="12"/>
              </w:rPr>
              <w:t xml:space="preserve"> the </w:t>
            </w:r>
            <w:r w:rsidR="009B73A7" w:rsidRPr="002D1BC0">
              <w:rPr>
                <w:rFonts w:asciiTheme="minorHAnsi" w:hAnsiTheme="minorHAnsi"/>
                <w:sz w:val="12"/>
                <w:szCs w:val="12"/>
              </w:rPr>
              <w:t xml:space="preserve">applicable </w:t>
            </w:r>
            <w:r w:rsidRPr="002D1BC0">
              <w:rPr>
                <w:rFonts w:asciiTheme="minorHAnsi" w:hAnsiTheme="minorHAnsi"/>
                <w:sz w:val="12"/>
                <w:szCs w:val="12"/>
              </w:rPr>
              <w:t xml:space="preserve">value in </w:t>
            </w:r>
            <w:r w:rsidR="009B73A7" w:rsidRPr="002D1BC0">
              <w:rPr>
                <w:rFonts w:asciiTheme="minorHAnsi" w:hAnsiTheme="minorHAnsi"/>
                <w:sz w:val="12"/>
                <w:szCs w:val="12"/>
              </w:rPr>
              <w:t xml:space="preserve">either K10 or </w:t>
            </w:r>
            <w:r w:rsidRPr="002D1BC0">
              <w:rPr>
                <w:rFonts w:asciiTheme="minorHAnsi" w:hAnsiTheme="minorHAnsi"/>
                <w:sz w:val="12"/>
                <w:szCs w:val="12"/>
                <w:highlight w:val="yellow"/>
              </w:rPr>
              <w:t>L1</w:t>
            </w:r>
            <w:r w:rsidRPr="002D1BC0">
              <w:rPr>
                <w:rFonts w:asciiTheme="minorHAnsi" w:hAnsiTheme="minorHAnsi"/>
                <w:sz w:val="12"/>
                <w:szCs w:val="12"/>
              </w:rPr>
              <w:t xml:space="preserve">0= </w:t>
            </w:r>
          </w:p>
          <w:p w14:paraId="76149D05" w14:textId="77777777" w:rsidR="00303F7D" w:rsidRPr="002D1BC0" w:rsidRDefault="00760630" w:rsidP="00692EF7">
            <w:pPr>
              <w:keepNext/>
              <w:rPr>
                <w:rFonts w:asciiTheme="minorHAnsi" w:hAnsiTheme="minorHAnsi"/>
                <w:sz w:val="12"/>
                <w:szCs w:val="12"/>
              </w:rPr>
            </w:pPr>
            <w:r w:rsidRPr="002D1BC0">
              <w:rPr>
                <w:rFonts w:asciiTheme="minorHAnsi" w:hAnsiTheme="minorHAnsi"/>
                <w:sz w:val="12"/>
                <w:szCs w:val="12"/>
              </w:rPr>
              <w:t>*Ducts ≥R4.2 entirely in conditioned space</w:t>
            </w:r>
            <w:r w:rsidR="00846590" w:rsidRPr="002D1BC0">
              <w:rPr>
                <w:rFonts w:asciiTheme="minorHAnsi" w:hAnsiTheme="minorHAnsi"/>
                <w:sz w:val="12"/>
                <w:szCs w:val="12"/>
              </w:rPr>
              <w:t>,</w:t>
            </w:r>
            <w:r w:rsidR="009B73A7" w:rsidRPr="002D1BC0">
              <w:rPr>
                <w:rFonts w:asciiTheme="minorHAnsi" w:hAnsiTheme="minorHAnsi"/>
                <w:sz w:val="12"/>
                <w:szCs w:val="12"/>
              </w:rPr>
              <w:t xml:space="preserve"> </w:t>
            </w:r>
          </w:p>
          <w:p w14:paraId="249DF87D" w14:textId="1B3C5EFC" w:rsidR="00846590" w:rsidRPr="002D1BC0" w:rsidRDefault="00760630" w:rsidP="00692EF7">
            <w:pPr>
              <w:keepNext/>
              <w:rPr>
                <w:rFonts w:asciiTheme="minorHAnsi" w:hAnsiTheme="minorHAnsi"/>
                <w:sz w:val="12"/>
                <w:szCs w:val="12"/>
              </w:rPr>
            </w:pPr>
            <w:r w:rsidRPr="002D1BC0">
              <w:rPr>
                <w:rFonts w:asciiTheme="minorHAnsi" w:hAnsiTheme="minorHAnsi"/>
                <w:b/>
                <w:sz w:val="12"/>
                <w:szCs w:val="12"/>
              </w:rPr>
              <w:t>and</w:t>
            </w:r>
            <w:r w:rsidRPr="002D1BC0">
              <w:rPr>
                <w:rFonts w:asciiTheme="minorHAnsi" w:hAnsiTheme="minorHAnsi"/>
                <w:sz w:val="12"/>
                <w:szCs w:val="12"/>
              </w:rPr>
              <w:t xml:space="preserve"> </w:t>
            </w:r>
            <w:r w:rsidR="00846590" w:rsidRPr="002D1BC0">
              <w:rPr>
                <w:rFonts w:asciiTheme="minorHAnsi" w:hAnsiTheme="minorHAnsi"/>
                <w:sz w:val="12"/>
                <w:szCs w:val="12"/>
              </w:rPr>
              <w:t>one of the following two conditions is true:</w:t>
            </w:r>
          </w:p>
          <w:p w14:paraId="1F9B9A90" w14:textId="249E23C1" w:rsidR="00760630" w:rsidRPr="002D1BC0" w:rsidRDefault="005825B3" w:rsidP="00692EF7">
            <w:pPr>
              <w:keepNext/>
              <w:rPr>
                <w:rFonts w:asciiTheme="minorHAnsi" w:hAnsiTheme="minorHAnsi"/>
                <w:sz w:val="12"/>
                <w:szCs w:val="12"/>
              </w:rPr>
            </w:pPr>
            <w:r w:rsidRPr="002D1BC0">
              <w:rPr>
                <w:rFonts w:asciiTheme="minorHAnsi" w:hAnsiTheme="minorHAnsi"/>
                <w:sz w:val="12"/>
                <w:szCs w:val="12"/>
              </w:rPr>
              <w:t xml:space="preserve">1] applicable </w:t>
            </w:r>
            <w:r w:rsidR="00760630" w:rsidRPr="002D1BC0">
              <w:rPr>
                <w:rFonts w:asciiTheme="minorHAnsi" w:hAnsiTheme="minorHAnsi"/>
                <w:sz w:val="12"/>
                <w:szCs w:val="12"/>
              </w:rPr>
              <w:t xml:space="preserve">values in either </w:t>
            </w:r>
            <w:r w:rsidR="00760630" w:rsidRPr="002D1BC0">
              <w:rPr>
                <w:rFonts w:asciiTheme="minorHAnsi" w:hAnsiTheme="minorHAnsi"/>
                <w:sz w:val="12"/>
                <w:szCs w:val="12"/>
                <w:highlight w:val="yellow"/>
              </w:rPr>
              <w:t>L07</w:t>
            </w:r>
            <w:r w:rsidR="00760630" w:rsidRPr="002D1BC0">
              <w:rPr>
                <w:rFonts w:asciiTheme="minorHAnsi" w:hAnsiTheme="minorHAnsi"/>
                <w:sz w:val="12"/>
                <w:szCs w:val="12"/>
              </w:rPr>
              <w:t xml:space="preserve"> or </w:t>
            </w:r>
            <w:r w:rsidR="00760630" w:rsidRPr="002D1BC0">
              <w:rPr>
                <w:rFonts w:asciiTheme="minorHAnsi" w:hAnsiTheme="minorHAnsi"/>
                <w:sz w:val="12"/>
                <w:szCs w:val="12"/>
                <w:highlight w:val="yellow"/>
              </w:rPr>
              <w:t>L09</w:t>
            </w:r>
            <w:r w:rsidR="00760630" w:rsidRPr="002D1BC0">
              <w:rPr>
                <w:rFonts w:asciiTheme="minorHAnsi" w:hAnsiTheme="minorHAnsi"/>
                <w:sz w:val="12"/>
                <w:szCs w:val="12"/>
              </w:rPr>
              <w:t xml:space="preserve"> are &lt;</w:t>
            </w:r>
            <w:r w:rsidR="00760630" w:rsidRPr="002D1BC0">
              <w:rPr>
                <w:rFonts w:asciiTheme="minorHAnsi" w:hAnsiTheme="minorHAnsi"/>
                <w:sz w:val="12"/>
                <w:szCs w:val="12"/>
                <w:highlight w:val="yellow"/>
              </w:rPr>
              <w:t>L05</w:t>
            </w:r>
          </w:p>
          <w:p w14:paraId="0EB8765F" w14:textId="77777777" w:rsidR="00644C91" w:rsidRPr="002D1BC0" w:rsidRDefault="005825B3" w:rsidP="00692EF7">
            <w:pPr>
              <w:keepNext/>
              <w:rPr>
                <w:rFonts w:asciiTheme="minorHAnsi" w:hAnsiTheme="minorHAnsi"/>
                <w:sz w:val="12"/>
                <w:szCs w:val="12"/>
              </w:rPr>
            </w:pPr>
            <w:r w:rsidRPr="002D1BC0">
              <w:rPr>
                <w:rFonts w:asciiTheme="minorHAnsi" w:hAnsiTheme="minorHAnsi"/>
                <w:sz w:val="12"/>
                <w:szCs w:val="12"/>
              </w:rPr>
              <w:t xml:space="preserve">2] applicable values in either </w:t>
            </w:r>
            <w:r w:rsidRPr="002D1BC0">
              <w:rPr>
                <w:rFonts w:asciiTheme="minorHAnsi" w:hAnsiTheme="minorHAnsi"/>
                <w:sz w:val="12"/>
                <w:szCs w:val="12"/>
                <w:highlight w:val="yellow"/>
              </w:rPr>
              <w:t>K07</w:t>
            </w:r>
            <w:r w:rsidRPr="002D1BC0">
              <w:rPr>
                <w:rFonts w:asciiTheme="minorHAnsi" w:hAnsiTheme="minorHAnsi"/>
                <w:sz w:val="12"/>
                <w:szCs w:val="12"/>
              </w:rPr>
              <w:t xml:space="preserve"> or </w:t>
            </w:r>
            <w:r w:rsidRPr="002D1BC0">
              <w:rPr>
                <w:rFonts w:asciiTheme="minorHAnsi" w:hAnsiTheme="minorHAnsi"/>
                <w:sz w:val="12"/>
                <w:szCs w:val="12"/>
                <w:highlight w:val="yellow"/>
              </w:rPr>
              <w:t>K09</w:t>
            </w:r>
            <w:r w:rsidRPr="002D1BC0">
              <w:rPr>
                <w:rFonts w:asciiTheme="minorHAnsi" w:hAnsiTheme="minorHAnsi"/>
                <w:sz w:val="12"/>
                <w:szCs w:val="12"/>
              </w:rPr>
              <w:t xml:space="preserve"> are </w:t>
            </w:r>
          </w:p>
          <w:p w14:paraId="100687C4" w14:textId="64A0FA8A" w:rsidR="005825B3" w:rsidRPr="002D1BC0" w:rsidRDefault="005825B3" w:rsidP="00692EF7">
            <w:pPr>
              <w:keepNext/>
              <w:rPr>
                <w:rFonts w:asciiTheme="minorHAnsi" w:hAnsiTheme="minorHAnsi"/>
                <w:sz w:val="12"/>
                <w:szCs w:val="12"/>
              </w:rPr>
            </w:pPr>
            <w:r w:rsidRPr="002D1BC0">
              <w:rPr>
                <w:rFonts w:asciiTheme="minorHAnsi" w:hAnsiTheme="minorHAnsi"/>
                <w:sz w:val="12"/>
                <w:szCs w:val="12"/>
              </w:rPr>
              <w:t xml:space="preserve">&lt; </w:t>
            </w:r>
            <w:r w:rsidRPr="002D1BC0">
              <w:rPr>
                <w:rFonts w:asciiTheme="minorHAnsi" w:hAnsiTheme="minorHAnsi"/>
                <w:sz w:val="12"/>
                <w:szCs w:val="12"/>
                <w:highlight w:val="yellow"/>
              </w:rPr>
              <w:t>K05</w:t>
            </w:r>
            <w:r w:rsidRPr="002D1BC0">
              <w:rPr>
                <w:rFonts w:asciiTheme="minorHAnsi" w:hAnsiTheme="minorHAnsi"/>
                <w:sz w:val="12"/>
                <w:szCs w:val="12"/>
              </w:rPr>
              <w:t>,</w:t>
            </w:r>
          </w:p>
          <w:p w14:paraId="424D9A9B" w14:textId="1F3D5C31" w:rsidR="00760630" w:rsidRPr="002D1BC0" w:rsidRDefault="00760630" w:rsidP="00692EF7">
            <w:pPr>
              <w:keepNext/>
              <w:rPr>
                <w:rFonts w:asciiTheme="minorHAnsi" w:hAnsiTheme="minorHAnsi"/>
                <w:sz w:val="12"/>
                <w:szCs w:val="12"/>
              </w:rPr>
            </w:pPr>
            <w:r w:rsidRPr="002D1BC0">
              <w:rPr>
                <w:rFonts w:asciiTheme="minorHAnsi" w:hAnsiTheme="minorHAnsi"/>
                <w:b/>
                <w:sz w:val="12"/>
                <w:szCs w:val="12"/>
              </w:rPr>
              <w:t>then</w:t>
            </w:r>
            <w:r w:rsidRPr="002D1BC0">
              <w:rPr>
                <w:rFonts w:asciiTheme="minorHAnsi" w:hAnsiTheme="minorHAnsi"/>
                <w:sz w:val="12"/>
                <w:szCs w:val="12"/>
              </w:rPr>
              <w:t xml:space="preserve"> display result in this field=yes;</w:t>
            </w:r>
          </w:p>
          <w:p w14:paraId="463B7AAC" w14:textId="41A794CE" w:rsidR="00760630" w:rsidRPr="002D1BC0" w:rsidRDefault="00760630" w:rsidP="000215F6">
            <w:pPr>
              <w:keepNext/>
              <w:rPr>
                <w:rFonts w:asciiTheme="minorHAnsi" w:hAnsiTheme="minorHAnsi"/>
                <w:sz w:val="12"/>
                <w:szCs w:val="12"/>
              </w:rPr>
            </w:pPr>
            <w:r w:rsidRPr="002D1BC0">
              <w:rPr>
                <w:rFonts w:asciiTheme="minorHAnsi" w:hAnsiTheme="minorHAnsi"/>
                <w:b/>
                <w:sz w:val="12"/>
                <w:szCs w:val="12"/>
              </w:rPr>
              <w:t>elseif</w:t>
            </w:r>
            <w:r w:rsidRPr="002D1BC0">
              <w:rPr>
                <w:rFonts w:asciiTheme="minorHAnsi" w:hAnsiTheme="minorHAnsi"/>
                <w:sz w:val="12"/>
                <w:szCs w:val="12"/>
              </w:rPr>
              <w:t xml:space="preserve"> </w:t>
            </w:r>
            <w:r w:rsidR="005825B3" w:rsidRPr="002D1BC0">
              <w:rPr>
                <w:rFonts w:asciiTheme="minorHAnsi" w:hAnsiTheme="minorHAnsi"/>
                <w:sz w:val="12"/>
                <w:szCs w:val="12"/>
              </w:rPr>
              <w:t xml:space="preserve">applicable values in either </w:t>
            </w:r>
            <w:r w:rsidR="005825B3" w:rsidRPr="002D1BC0">
              <w:rPr>
                <w:rFonts w:asciiTheme="minorHAnsi" w:hAnsiTheme="minorHAnsi"/>
                <w:sz w:val="12"/>
                <w:szCs w:val="12"/>
                <w:highlight w:val="yellow"/>
              </w:rPr>
              <w:t>K10</w:t>
            </w:r>
            <w:r w:rsidR="005825B3" w:rsidRPr="002D1BC0">
              <w:rPr>
                <w:rFonts w:asciiTheme="minorHAnsi" w:hAnsiTheme="minorHAnsi"/>
                <w:sz w:val="12"/>
                <w:szCs w:val="12"/>
              </w:rPr>
              <w:t xml:space="preserve"> or </w:t>
            </w:r>
            <w:r w:rsidRPr="002D1BC0">
              <w:rPr>
                <w:rFonts w:asciiTheme="minorHAnsi" w:hAnsiTheme="minorHAnsi"/>
                <w:sz w:val="12"/>
                <w:szCs w:val="12"/>
                <w:highlight w:val="yellow"/>
              </w:rPr>
              <w:t>L10</w:t>
            </w:r>
            <w:r w:rsidRPr="002D1BC0">
              <w:rPr>
                <w:rFonts w:asciiTheme="minorHAnsi" w:hAnsiTheme="minorHAnsi"/>
                <w:sz w:val="12"/>
                <w:szCs w:val="12"/>
              </w:rPr>
              <w:t>= one of the following two:</w:t>
            </w:r>
          </w:p>
          <w:p w14:paraId="72DE031B" w14:textId="77777777" w:rsidR="00760630" w:rsidRPr="002D1BC0" w:rsidRDefault="00760630" w:rsidP="000215F6">
            <w:pPr>
              <w:keepNext/>
              <w:rPr>
                <w:rFonts w:asciiTheme="minorHAnsi" w:hAnsiTheme="minorHAnsi"/>
                <w:sz w:val="12"/>
                <w:szCs w:val="12"/>
              </w:rPr>
            </w:pPr>
            <w:r w:rsidRPr="002D1BC0">
              <w:rPr>
                <w:rFonts w:asciiTheme="minorHAnsi" w:hAnsiTheme="minorHAnsi"/>
                <w:sz w:val="12"/>
                <w:szCs w:val="12"/>
              </w:rPr>
              <w:t xml:space="preserve">*uninsulated ducts in wall cavity </w:t>
            </w:r>
          </w:p>
          <w:p w14:paraId="4A2A0EDB" w14:textId="77777777" w:rsidR="00760630" w:rsidRPr="002D1BC0" w:rsidRDefault="00760630" w:rsidP="000215F6">
            <w:pPr>
              <w:keepNext/>
              <w:rPr>
                <w:rFonts w:asciiTheme="minorHAnsi" w:hAnsiTheme="minorHAnsi"/>
                <w:sz w:val="12"/>
                <w:szCs w:val="12"/>
              </w:rPr>
            </w:pPr>
            <w:r w:rsidRPr="002D1BC0">
              <w:rPr>
                <w:rFonts w:asciiTheme="minorHAnsi" w:hAnsiTheme="minorHAnsi"/>
                <w:sz w:val="12"/>
                <w:szCs w:val="12"/>
              </w:rPr>
              <w:t xml:space="preserve">*Uninsulated exposed ducts </w:t>
            </w:r>
          </w:p>
          <w:p w14:paraId="4A88BEB3" w14:textId="77777777" w:rsidR="00760630" w:rsidRPr="002D1BC0" w:rsidRDefault="00760630" w:rsidP="000215F6">
            <w:pPr>
              <w:keepNext/>
              <w:rPr>
                <w:rFonts w:asciiTheme="minorHAnsi" w:hAnsiTheme="minorHAnsi"/>
                <w:sz w:val="12"/>
                <w:szCs w:val="12"/>
              </w:rPr>
            </w:pPr>
            <w:r w:rsidRPr="002D1BC0">
              <w:rPr>
                <w:rFonts w:asciiTheme="minorHAnsi" w:hAnsiTheme="minorHAnsi"/>
                <w:sz w:val="12"/>
                <w:szCs w:val="12"/>
              </w:rPr>
              <w:t xml:space="preserve"> in directly conditioned space,</w:t>
            </w:r>
          </w:p>
          <w:p w14:paraId="02FE68F9" w14:textId="396D1692" w:rsidR="00760630" w:rsidRPr="002D1BC0" w:rsidRDefault="00760630" w:rsidP="00692EF7">
            <w:pPr>
              <w:keepNext/>
              <w:rPr>
                <w:rFonts w:asciiTheme="minorHAnsi" w:hAnsiTheme="minorHAnsi"/>
                <w:sz w:val="12"/>
                <w:szCs w:val="12"/>
              </w:rPr>
            </w:pPr>
            <w:r w:rsidRPr="002D1BC0">
              <w:rPr>
                <w:rFonts w:asciiTheme="minorHAnsi" w:hAnsiTheme="minorHAnsi"/>
                <w:b/>
                <w:sz w:val="12"/>
                <w:szCs w:val="12"/>
              </w:rPr>
              <w:t>then</w:t>
            </w:r>
            <w:r w:rsidRPr="002D1BC0">
              <w:rPr>
                <w:rFonts w:asciiTheme="minorHAnsi" w:hAnsiTheme="minorHAnsi"/>
                <w:sz w:val="12"/>
                <w:szCs w:val="12"/>
              </w:rPr>
              <w:t xml:space="preserve"> result=yes</w:t>
            </w:r>
          </w:p>
          <w:p w14:paraId="2629FE0C" w14:textId="77777777" w:rsidR="00760630" w:rsidRPr="002D1BC0" w:rsidRDefault="00760630" w:rsidP="00692EF7">
            <w:pPr>
              <w:keepNext/>
              <w:rPr>
                <w:rFonts w:asciiTheme="minorHAnsi" w:hAnsiTheme="minorHAnsi"/>
                <w:sz w:val="12"/>
                <w:szCs w:val="12"/>
              </w:rPr>
            </w:pPr>
          </w:p>
          <w:p w14:paraId="1F9B9A92" w14:textId="78230CFC" w:rsidR="00760630" w:rsidRPr="002D1BC0" w:rsidRDefault="00760630" w:rsidP="00692EF7">
            <w:pPr>
              <w:keepNext/>
              <w:rPr>
                <w:rFonts w:asciiTheme="minorHAnsi" w:hAnsiTheme="minorHAnsi"/>
                <w:sz w:val="12"/>
                <w:szCs w:val="12"/>
              </w:rPr>
            </w:pPr>
            <w:r w:rsidRPr="002D1BC0">
              <w:rPr>
                <w:rFonts w:asciiTheme="minorHAnsi" w:hAnsiTheme="minorHAnsi"/>
                <w:sz w:val="12"/>
                <w:szCs w:val="12"/>
              </w:rPr>
              <w:t xml:space="preserve">Elseif value in </w:t>
            </w:r>
            <w:r w:rsidRPr="002D1BC0">
              <w:rPr>
                <w:rFonts w:asciiTheme="minorHAnsi" w:hAnsiTheme="minorHAnsi"/>
                <w:sz w:val="12"/>
                <w:szCs w:val="12"/>
                <w:highlight w:val="yellow"/>
              </w:rPr>
              <w:t>D07</w:t>
            </w:r>
            <w:r w:rsidRPr="002D1BC0">
              <w:rPr>
                <w:rFonts w:asciiTheme="minorHAnsi" w:hAnsiTheme="minorHAnsi"/>
                <w:sz w:val="12"/>
                <w:szCs w:val="12"/>
              </w:rPr>
              <w:t>= one of the following:</w:t>
            </w:r>
          </w:p>
          <w:p w14:paraId="1F9B9A93" w14:textId="00BAD1CC" w:rsidR="00760630" w:rsidRPr="002D1BC0" w:rsidRDefault="00760630" w:rsidP="00692EF7">
            <w:pPr>
              <w:keepNext/>
              <w:rPr>
                <w:rFonts w:asciiTheme="minorHAnsi" w:hAnsiTheme="minorHAnsi"/>
                <w:sz w:val="12"/>
                <w:szCs w:val="12"/>
              </w:rPr>
            </w:pPr>
            <w:r w:rsidRPr="002D1BC0">
              <w:rPr>
                <w:rFonts w:asciiTheme="minorHAnsi" w:hAnsiTheme="minorHAnsi"/>
                <w:sz w:val="12"/>
                <w:szCs w:val="12"/>
              </w:rPr>
              <w:t xml:space="preserve">*DuctsInEx12; *DuctsInAll; </w:t>
            </w:r>
          </w:p>
          <w:p w14:paraId="1F9B9A94" w14:textId="77777777" w:rsidR="00760630" w:rsidRPr="002D1BC0" w:rsidRDefault="00760630" w:rsidP="00692EF7">
            <w:pPr>
              <w:keepNext/>
              <w:rPr>
                <w:rFonts w:asciiTheme="minorHAnsi" w:hAnsiTheme="minorHAnsi" w:cs="Courier New"/>
                <w:b/>
                <w:sz w:val="12"/>
                <w:szCs w:val="12"/>
              </w:rPr>
            </w:pPr>
            <w:r w:rsidRPr="002D1BC0">
              <w:rPr>
                <w:rFonts w:asciiTheme="minorHAnsi" w:hAnsiTheme="minorHAnsi"/>
                <w:sz w:val="12"/>
                <w:szCs w:val="12"/>
              </w:rPr>
              <w:t>then display result in this field=yes;</w:t>
            </w:r>
          </w:p>
          <w:p w14:paraId="1F9B9A95" w14:textId="77777777" w:rsidR="00760630" w:rsidRPr="002D1BC0" w:rsidRDefault="00760630" w:rsidP="00692EF7">
            <w:pPr>
              <w:keepNext/>
              <w:rPr>
                <w:rFonts w:asciiTheme="minorHAnsi" w:hAnsiTheme="minorHAnsi"/>
                <w:sz w:val="12"/>
                <w:szCs w:val="12"/>
              </w:rPr>
            </w:pPr>
          </w:p>
          <w:p w14:paraId="1F9B9A96" w14:textId="77777777" w:rsidR="00760630" w:rsidRPr="00D46D7C" w:rsidRDefault="00760630" w:rsidP="00692EF7">
            <w:pPr>
              <w:keepNext/>
              <w:rPr>
                <w:rFonts w:ascii="Calibri" w:hAnsi="Calibri"/>
                <w:sz w:val="16"/>
                <w:szCs w:val="16"/>
              </w:rPr>
            </w:pPr>
            <w:r w:rsidRPr="002D1BC0">
              <w:rPr>
                <w:rFonts w:asciiTheme="minorHAnsi" w:hAnsiTheme="minorHAnsi"/>
                <w:sz w:val="12"/>
                <w:szCs w:val="12"/>
              </w:rPr>
              <w:t>else display result=no&gt;&gt;</w:t>
            </w:r>
          </w:p>
        </w:tc>
        <w:tc>
          <w:tcPr>
            <w:tcW w:w="1156" w:type="dxa"/>
          </w:tcPr>
          <w:p w14:paraId="1F9B9A97" w14:textId="77777777" w:rsidR="00760630" w:rsidRPr="00DE52AD" w:rsidRDefault="00760630" w:rsidP="00692EF7">
            <w:pPr>
              <w:keepNext/>
              <w:rPr>
                <w:rFonts w:ascii="Calibri" w:hAnsi="Calibri"/>
                <w:sz w:val="12"/>
                <w:szCs w:val="12"/>
              </w:rPr>
            </w:pPr>
            <w:r w:rsidRPr="00DE52AD">
              <w:rPr>
                <w:rFonts w:ascii="Calibri" w:hAnsi="Calibri"/>
                <w:sz w:val="12"/>
                <w:szCs w:val="12"/>
              </w:rPr>
              <w:t xml:space="preserve">&lt;&lt;calculated field: </w:t>
            </w:r>
          </w:p>
          <w:p w14:paraId="1F9B9AA6" w14:textId="609DF948" w:rsidR="00760630" w:rsidRPr="00772F91" w:rsidRDefault="00760630" w:rsidP="00692EF7">
            <w:pPr>
              <w:keepNext/>
              <w:rPr>
                <w:rFonts w:ascii="Calibri" w:hAnsi="Calibri"/>
                <w:b/>
                <w:sz w:val="12"/>
                <w:szCs w:val="12"/>
              </w:rPr>
            </w:pPr>
          </w:p>
          <w:p w14:paraId="605D043E" w14:textId="52813395" w:rsidR="00364B64" w:rsidRPr="00364B64" w:rsidRDefault="00364B64" w:rsidP="00364B64">
            <w:pPr>
              <w:keepNext/>
              <w:rPr>
                <w:rFonts w:ascii="Calibri" w:hAnsi="Calibri"/>
                <w:sz w:val="12"/>
                <w:szCs w:val="12"/>
              </w:rPr>
            </w:pPr>
            <w:r w:rsidRPr="007A41D2">
              <w:rPr>
                <w:rFonts w:ascii="Calibri" w:hAnsi="Calibri"/>
                <w:b/>
                <w:sz w:val="12"/>
                <w:szCs w:val="12"/>
              </w:rPr>
              <w:t>if</w:t>
            </w:r>
            <w:r>
              <w:rPr>
                <w:rFonts w:ascii="Calibri" w:hAnsi="Calibri"/>
                <w:sz w:val="12"/>
                <w:szCs w:val="12"/>
              </w:rPr>
              <w:t xml:space="preserve"> </w:t>
            </w:r>
            <w:r w:rsidRPr="00840EBF">
              <w:rPr>
                <w:rFonts w:ascii="Calibri" w:hAnsi="Calibri"/>
                <w:sz w:val="12"/>
                <w:szCs w:val="12"/>
                <w:highlight w:val="yellow"/>
              </w:rPr>
              <w:t>L14</w:t>
            </w:r>
            <w:r w:rsidRPr="00364B64">
              <w:rPr>
                <w:rFonts w:ascii="Calibri" w:hAnsi="Calibri"/>
                <w:sz w:val="12"/>
                <w:szCs w:val="12"/>
              </w:rPr>
              <w:t>=no,</w:t>
            </w:r>
          </w:p>
          <w:p w14:paraId="1F9B9AA9" w14:textId="1FAAB0D0" w:rsidR="00760630" w:rsidRDefault="008D552C" w:rsidP="00364B64">
            <w:pPr>
              <w:keepNext/>
              <w:rPr>
                <w:rFonts w:ascii="Calibri" w:hAnsi="Calibri"/>
                <w:sz w:val="12"/>
                <w:szCs w:val="12"/>
              </w:rPr>
            </w:pPr>
            <w:r w:rsidRPr="007A41D2">
              <w:rPr>
                <w:rFonts w:ascii="Calibri" w:hAnsi="Calibri"/>
                <w:b/>
                <w:sz w:val="12"/>
                <w:szCs w:val="12"/>
              </w:rPr>
              <w:t>then</w:t>
            </w:r>
            <w:r>
              <w:rPr>
                <w:rFonts w:ascii="Calibri" w:hAnsi="Calibri"/>
                <w:sz w:val="12"/>
                <w:szCs w:val="12"/>
              </w:rPr>
              <w:t xml:space="preserve"> result=</w:t>
            </w:r>
            <w:r w:rsidR="00364B64" w:rsidRPr="00364B64">
              <w:rPr>
                <w:rFonts w:ascii="Calibri" w:hAnsi="Calibri"/>
                <w:sz w:val="12"/>
                <w:szCs w:val="12"/>
              </w:rPr>
              <w:t>no</w:t>
            </w:r>
          </w:p>
          <w:p w14:paraId="733934E8" w14:textId="5BC18993" w:rsidR="00364B64" w:rsidRPr="00DE52AD" w:rsidRDefault="00364B64" w:rsidP="00692EF7">
            <w:pPr>
              <w:keepNext/>
              <w:rPr>
                <w:rFonts w:ascii="Calibri" w:hAnsi="Calibri"/>
                <w:sz w:val="12"/>
                <w:szCs w:val="12"/>
              </w:rPr>
            </w:pPr>
          </w:p>
          <w:p w14:paraId="1F9B9AAA" w14:textId="003219AE" w:rsidR="00760630" w:rsidRPr="00DE52AD" w:rsidRDefault="00760630" w:rsidP="00692EF7">
            <w:pPr>
              <w:keepNext/>
              <w:rPr>
                <w:rFonts w:ascii="Calibri" w:hAnsi="Calibri"/>
                <w:sz w:val="12"/>
                <w:szCs w:val="12"/>
              </w:rPr>
            </w:pPr>
            <w:r w:rsidRPr="007A41D2">
              <w:rPr>
                <w:rFonts w:ascii="Calibri" w:hAnsi="Calibri"/>
                <w:b/>
                <w:sz w:val="12"/>
                <w:szCs w:val="12"/>
              </w:rPr>
              <w:t>elseif</w:t>
            </w:r>
            <w:r w:rsidRPr="00AD6689">
              <w:rPr>
                <w:rFonts w:ascii="Calibri" w:hAnsi="Calibri"/>
                <w:sz w:val="12"/>
                <w:szCs w:val="12"/>
              </w:rPr>
              <w:t xml:space="preserve"> </w:t>
            </w:r>
            <w:r w:rsidRPr="00AD6689">
              <w:rPr>
                <w:rFonts w:ascii="Calibri" w:hAnsi="Calibri"/>
                <w:sz w:val="12"/>
                <w:szCs w:val="12"/>
                <w:highlight w:val="yellow"/>
              </w:rPr>
              <w:t>L11</w:t>
            </w:r>
            <w:r w:rsidRPr="00DE52AD">
              <w:rPr>
                <w:rFonts w:ascii="Calibri" w:hAnsi="Calibri"/>
                <w:sz w:val="12"/>
                <w:szCs w:val="12"/>
              </w:rPr>
              <w:t xml:space="preserve"> result is </w:t>
            </w:r>
            <w:r w:rsidRPr="00840EBF">
              <w:rPr>
                <w:rFonts w:ascii="Calibri" w:hAnsi="Calibri"/>
                <w:sz w:val="12"/>
                <w:szCs w:val="12"/>
              </w:rPr>
              <w:t>Fan Efficacy</w:t>
            </w:r>
            <w:r w:rsidRPr="00840EBF">
              <w:rPr>
                <w:sz w:val="12"/>
                <w:szCs w:val="12"/>
              </w:rPr>
              <w:t xml:space="preserve"> </w:t>
            </w:r>
            <w:r w:rsidRPr="00840EBF">
              <w:rPr>
                <w:rFonts w:ascii="Calibri" w:hAnsi="Calibri"/>
                <w:sz w:val="12"/>
                <w:szCs w:val="12"/>
              </w:rPr>
              <w:t>and Airflow Rate,</w:t>
            </w:r>
            <w:r w:rsidRPr="00DE52AD">
              <w:rPr>
                <w:rFonts w:ascii="Calibri" w:hAnsi="Calibri"/>
                <w:sz w:val="12"/>
                <w:szCs w:val="12"/>
              </w:rPr>
              <w:t xml:space="preserve"> </w:t>
            </w:r>
          </w:p>
          <w:p w14:paraId="7881DD3F" w14:textId="05FF57E9" w:rsidR="00760630" w:rsidRDefault="00760630" w:rsidP="00692EF7">
            <w:pPr>
              <w:keepNext/>
              <w:rPr>
                <w:rFonts w:ascii="Calibri" w:hAnsi="Calibri"/>
                <w:sz w:val="12"/>
                <w:szCs w:val="12"/>
              </w:rPr>
            </w:pPr>
            <w:r w:rsidRPr="00C600E0">
              <w:rPr>
                <w:rFonts w:ascii="Calibri" w:hAnsi="Calibri"/>
                <w:b/>
                <w:sz w:val="12"/>
                <w:szCs w:val="12"/>
              </w:rPr>
              <w:t>then</w:t>
            </w:r>
            <w:r w:rsidRPr="00DE52AD">
              <w:rPr>
                <w:rFonts w:ascii="Calibri" w:hAnsi="Calibri"/>
                <w:sz w:val="12"/>
                <w:szCs w:val="12"/>
              </w:rPr>
              <w:t xml:space="preserve"> result</w:t>
            </w:r>
            <w:r w:rsidR="00364B64">
              <w:rPr>
                <w:rFonts w:ascii="Calibri" w:hAnsi="Calibri"/>
                <w:sz w:val="12"/>
                <w:szCs w:val="12"/>
              </w:rPr>
              <w:t>=</w:t>
            </w:r>
            <w:r w:rsidRPr="00DE52AD">
              <w:rPr>
                <w:rFonts w:ascii="Calibri" w:hAnsi="Calibri"/>
                <w:sz w:val="12"/>
                <w:szCs w:val="12"/>
              </w:rPr>
              <w:t>yes,</w:t>
            </w:r>
          </w:p>
          <w:p w14:paraId="0EF4DD9A" w14:textId="3D3B2B9D" w:rsidR="00760630" w:rsidRDefault="00760630" w:rsidP="00692EF7">
            <w:pPr>
              <w:keepNext/>
              <w:rPr>
                <w:rFonts w:ascii="Calibri" w:hAnsi="Calibri"/>
                <w:sz w:val="12"/>
                <w:szCs w:val="12"/>
              </w:rPr>
            </w:pPr>
          </w:p>
          <w:p w14:paraId="04550B51" w14:textId="77777777" w:rsidR="00C600E0" w:rsidRDefault="00760630" w:rsidP="00692EF7">
            <w:pPr>
              <w:keepNext/>
              <w:rPr>
                <w:rFonts w:ascii="Calibri" w:hAnsi="Calibri"/>
                <w:sz w:val="12"/>
                <w:szCs w:val="12"/>
              </w:rPr>
            </w:pPr>
            <w:r w:rsidRPr="00840EBF">
              <w:rPr>
                <w:rFonts w:ascii="Calibri" w:hAnsi="Calibri"/>
                <w:b/>
                <w:sz w:val="12"/>
                <w:szCs w:val="12"/>
              </w:rPr>
              <w:t>elseif</w:t>
            </w:r>
            <w:r>
              <w:rPr>
                <w:rFonts w:ascii="Calibri" w:hAnsi="Calibri"/>
                <w:sz w:val="12"/>
                <w:szCs w:val="12"/>
              </w:rPr>
              <w:t xml:space="preserve"> either </w:t>
            </w:r>
            <w:r w:rsidRPr="00047B83">
              <w:rPr>
                <w:rFonts w:ascii="Calibri" w:hAnsi="Calibri"/>
                <w:sz w:val="12"/>
                <w:szCs w:val="12"/>
                <w:highlight w:val="yellow"/>
              </w:rPr>
              <w:t>F04</w:t>
            </w:r>
            <w:r>
              <w:rPr>
                <w:rFonts w:ascii="Calibri" w:hAnsi="Calibri"/>
                <w:sz w:val="12"/>
                <w:szCs w:val="12"/>
              </w:rPr>
              <w:t xml:space="preserve"> or </w:t>
            </w:r>
            <w:r w:rsidRPr="00047B83">
              <w:rPr>
                <w:rFonts w:ascii="Calibri" w:hAnsi="Calibri"/>
                <w:sz w:val="12"/>
                <w:szCs w:val="12"/>
                <w:highlight w:val="yellow"/>
              </w:rPr>
              <w:t>H06</w:t>
            </w:r>
            <w:r w:rsidRPr="00047B83">
              <w:rPr>
                <w:rFonts w:ascii="Calibri" w:hAnsi="Calibri"/>
                <w:sz w:val="12"/>
                <w:szCs w:val="12"/>
              </w:rPr>
              <w:t xml:space="preserve"> = yes (CFI IAQ ventilation), </w:t>
            </w:r>
          </w:p>
          <w:p w14:paraId="32C71C7F" w14:textId="26B83850" w:rsidR="00760630" w:rsidRDefault="00760630" w:rsidP="00692EF7">
            <w:pPr>
              <w:keepNext/>
              <w:rPr>
                <w:rFonts w:ascii="Calibri" w:hAnsi="Calibri"/>
                <w:sz w:val="12"/>
                <w:szCs w:val="12"/>
              </w:rPr>
            </w:pPr>
            <w:r w:rsidRPr="00C600E0">
              <w:rPr>
                <w:rFonts w:ascii="Calibri" w:hAnsi="Calibri"/>
                <w:b/>
                <w:sz w:val="12"/>
                <w:szCs w:val="12"/>
              </w:rPr>
              <w:t>then</w:t>
            </w:r>
            <w:r w:rsidRPr="00047B83">
              <w:rPr>
                <w:rFonts w:ascii="Calibri" w:hAnsi="Calibri"/>
                <w:sz w:val="12"/>
                <w:szCs w:val="12"/>
              </w:rPr>
              <w:t xml:space="preserve"> result= yes;</w:t>
            </w:r>
          </w:p>
          <w:p w14:paraId="0DFC73DE" w14:textId="77777777" w:rsidR="00760630" w:rsidRDefault="00760630" w:rsidP="00692EF7">
            <w:pPr>
              <w:keepNext/>
              <w:rPr>
                <w:rFonts w:ascii="Calibri" w:hAnsi="Calibri"/>
                <w:sz w:val="12"/>
                <w:szCs w:val="12"/>
              </w:rPr>
            </w:pPr>
          </w:p>
          <w:p w14:paraId="1F9B9AB0" w14:textId="77777777" w:rsidR="00760630" w:rsidRPr="00D46D7C" w:rsidRDefault="00760630" w:rsidP="00692EF7">
            <w:pPr>
              <w:keepNext/>
              <w:rPr>
                <w:rFonts w:ascii="Calibri" w:hAnsi="Calibri"/>
                <w:sz w:val="16"/>
                <w:szCs w:val="16"/>
              </w:rPr>
            </w:pPr>
            <w:r w:rsidRPr="00840EBF">
              <w:rPr>
                <w:rFonts w:ascii="Calibri" w:hAnsi="Calibri"/>
                <w:b/>
                <w:sz w:val="12"/>
                <w:szCs w:val="12"/>
              </w:rPr>
              <w:t>else</w:t>
            </w:r>
            <w:r w:rsidRPr="00CE7EC5">
              <w:rPr>
                <w:rFonts w:ascii="Calibri" w:hAnsi="Calibri"/>
                <w:sz w:val="12"/>
                <w:szCs w:val="12"/>
              </w:rPr>
              <w:t xml:space="preserve"> result=no&gt;&gt;</w:t>
            </w:r>
          </w:p>
        </w:tc>
        <w:tc>
          <w:tcPr>
            <w:tcW w:w="1454" w:type="dxa"/>
          </w:tcPr>
          <w:p w14:paraId="68F9FA39" w14:textId="77777777" w:rsidR="009B73A7" w:rsidRDefault="00760630" w:rsidP="009B73A7">
            <w:pPr>
              <w:keepNext/>
              <w:rPr>
                <w:rFonts w:ascii="Calibri" w:hAnsi="Calibri"/>
                <w:sz w:val="12"/>
                <w:szCs w:val="12"/>
              </w:rPr>
            </w:pPr>
            <w:r w:rsidRPr="00CD295E">
              <w:rPr>
                <w:rFonts w:ascii="Calibri" w:hAnsi="Calibri"/>
                <w:sz w:val="12"/>
                <w:szCs w:val="12"/>
              </w:rPr>
              <w:t>&lt;&lt;calculated field:</w:t>
            </w:r>
          </w:p>
          <w:p w14:paraId="1F9B9AC0" w14:textId="492B585A" w:rsidR="00760630" w:rsidRPr="00CD295E" w:rsidRDefault="00760630" w:rsidP="009B73A7">
            <w:pPr>
              <w:keepNext/>
              <w:rPr>
                <w:rFonts w:ascii="Calibri" w:hAnsi="Calibri"/>
                <w:sz w:val="12"/>
                <w:szCs w:val="12"/>
              </w:rPr>
            </w:pPr>
          </w:p>
          <w:p w14:paraId="6DCCC0B0" w14:textId="77777777" w:rsidR="0005066C" w:rsidRPr="0005066C" w:rsidRDefault="0005066C" w:rsidP="0005066C">
            <w:pPr>
              <w:keepNext/>
              <w:rPr>
                <w:ins w:id="300" w:author="jmiller20191120" w:date="2019-11-21T12:10:00Z"/>
                <w:rFonts w:ascii="Calibri" w:hAnsi="Calibri"/>
                <w:sz w:val="12"/>
                <w:szCs w:val="12"/>
              </w:rPr>
            </w:pPr>
            <w:ins w:id="301" w:author="jmiller20191120" w:date="2019-11-21T12:10:00Z">
              <w:r w:rsidRPr="0005066C">
                <w:rPr>
                  <w:rFonts w:ascii="Calibri" w:hAnsi="Calibri"/>
                  <w:b/>
                  <w:sz w:val="12"/>
                  <w:szCs w:val="12"/>
                </w:rPr>
                <w:t>if</w:t>
              </w:r>
              <w:r w:rsidRPr="0005066C">
                <w:rPr>
                  <w:rFonts w:ascii="Calibri" w:hAnsi="Calibri"/>
                  <w:sz w:val="12"/>
                  <w:szCs w:val="12"/>
                </w:rPr>
                <w:t xml:space="preserve"> </w:t>
              </w:r>
              <w:r w:rsidRPr="0005066C">
                <w:rPr>
                  <w:rFonts w:ascii="Calibri" w:hAnsi="Calibri"/>
                  <w:sz w:val="12"/>
                  <w:szCs w:val="12"/>
                  <w:highlight w:val="yellow"/>
                </w:rPr>
                <w:t>D04</w:t>
              </w:r>
              <w:r w:rsidRPr="0005066C">
                <w:rPr>
                  <w:rFonts w:ascii="Calibri" w:hAnsi="Calibri"/>
                  <w:sz w:val="12"/>
                  <w:szCs w:val="12"/>
                </w:rPr>
                <w:t xml:space="preserve"> or </w:t>
              </w:r>
              <w:r w:rsidRPr="0005066C">
                <w:rPr>
                  <w:rFonts w:ascii="Calibri" w:hAnsi="Calibri"/>
                  <w:sz w:val="12"/>
                  <w:szCs w:val="12"/>
                  <w:highlight w:val="yellow"/>
                </w:rPr>
                <w:t>D05</w:t>
              </w:r>
              <w:r w:rsidRPr="0005066C">
                <w:rPr>
                  <w:rFonts w:ascii="Calibri" w:hAnsi="Calibri"/>
                  <w:sz w:val="12"/>
                  <w:szCs w:val="12"/>
                </w:rPr>
                <w:t xml:space="preserve"> = one of the following two system types:</w:t>
              </w:r>
            </w:ins>
          </w:p>
          <w:p w14:paraId="63091426" w14:textId="77777777" w:rsidR="0005066C" w:rsidRPr="0005066C" w:rsidRDefault="0005066C" w:rsidP="0005066C">
            <w:pPr>
              <w:keepNext/>
              <w:rPr>
                <w:ins w:id="302" w:author="jmiller20191120" w:date="2019-11-21T12:10:00Z"/>
                <w:rFonts w:ascii="Calibri" w:hAnsi="Calibri"/>
                <w:sz w:val="12"/>
                <w:szCs w:val="12"/>
              </w:rPr>
            </w:pPr>
            <w:ins w:id="303" w:author="jmiller20191120" w:date="2019-11-21T12:10:00Z">
              <w:r w:rsidRPr="0005066C">
                <w:rPr>
                  <w:rFonts w:ascii="Calibri" w:hAnsi="Calibri"/>
                  <w:sz w:val="12"/>
                  <w:szCs w:val="12"/>
                </w:rPr>
                <w:t xml:space="preserve">*VCHP-Ducted </w:t>
              </w:r>
            </w:ins>
          </w:p>
          <w:p w14:paraId="6E56EB84" w14:textId="77777777" w:rsidR="0005066C" w:rsidRPr="0005066C" w:rsidRDefault="0005066C" w:rsidP="0005066C">
            <w:pPr>
              <w:keepNext/>
              <w:rPr>
                <w:ins w:id="304" w:author="jmiller20191120" w:date="2019-11-21T12:10:00Z"/>
                <w:rFonts w:ascii="Calibri" w:hAnsi="Calibri"/>
                <w:sz w:val="12"/>
                <w:szCs w:val="12"/>
              </w:rPr>
            </w:pPr>
            <w:ins w:id="305" w:author="jmiller20191120" w:date="2019-11-21T12:10:00Z">
              <w:r w:rsidRPr="0005066C">
                <w:rPr>
                  <w:rFonts w:ascii="Calibri" w:hAnsi="Calibri"/>
                  <w:sz w:val="12"/>
                  <w:szCs w:val="12"/>
                </w:rPr>
                <w:t>*VCHP-Ducted+Ductless</w:t>
              </w:r>
            </w:ins>
          </w:p>
          <w:p w14:paraId="1F9B9AC1" w14:textId="17960E82" w:rsidR="00760630" w:rsidRDefault="0005066C" w:rsidP="0005066C">
            <w:pPr>
              <w:keepNext/>
              <w:rPr>
                <w:rFonts w:ascii="Calibri" w:hAnsi="Calibri"/>
                <w:sz w:val="12"/>
                <w:szCs w:val="12"/>
              </w:rPr>
            </w:pPr>
            <w:ins w:id="306" w:author="jmiller20191120" w:date="2019-11-21T12:10:00Z">
              <w:r w:rsidRPr="0005066C">
                <w:rPr>
                  <w:rFonts w:ascii="Calibri" w:hAnsi="Calibri"/>
                  <w:b/>
                  <w:sz w:val="12"/>
                  <w:szCs w:val="12"/>
                </w:rPr>
                <w:t>then</w:t>
              </w:r>
              <w:r w:rsidRPr="0005066C">
                <w:rPr>
                  <w:rFonts w:ascii="Calibri" w:hAnsi="Calibri"/>
                  <w:sz w:val="12"/>
                  <w:szCs w:val="12"/>
                </w:rPr>
                <w:t xml:space="preserve"> result=yes</w:t>
              </w:r>
            </w:ins>
          </w:p>
          <w:p w14:paraId="3572FB2E" w14:textId="2C682C35" w:rsidR="00364B64" w:rsidRPr="00CD295E" w:rsidRDefault="00364B64" w:rsidP="00692EF7">
            <w:pPr>
              <w:keepNext/>
              <w:rPr>
                <w:rFonts w:ascii="Calibri" w:hAnsi="Calibri"/>
                <w:sz w:val="12"/>
                <w:szCs w:val="12"/>
              </w:rPr>
            </w:pPr>
          </w:p>
          <w:p w14:paraId="1F9B9AC3" w14:textId="4C9FB37D" w:rsidR="00760630" w:rsidRPr="00CD295E" w:rsidRDefault="008E462F" w:rsidP="00692EF7">
            <w:pPr>
              <w:keepNext/>
              <w:rPr>
                <w:rFonts w:ascii="Calibri" w:hAnsi="Calibri"/>
                <w:sz w:val="12"/>
                <w:szCs w:val="12"/>
                <w:u w:val="single"/>
              </w:rPr>
            </w:pPr>
            <w:ins w:id="307" w:author="jmiller20191120" w:date="2019-11-21T12:12:00Z">
              <w:r w:rsidRPr="008E462F">
                <w:rPr>
                  <w:rFonts w:ascii="Calibri" w:hAnsi="Calibri"/>
                  <w:b/>
                  <w:sz w:val="12"/>
                  <w:szCs w:val="12"/>
                </w:rPr>
                <w:t>else</w:t>
              </w:r>
            </w:ins>
            <w:r w:rsidR="00760630" w:rsidRPr="008E462F">
              <w:rPr>
                <w:rFonts w:ascii="Calibri" w:hAnsi="Calibri"/>
                <w:b/>
                <w:sz w:val="12"/>
                <w:szCs w:val="12"/>
              </w:rPr>
              <w:t>if</w:t>
            </w:r>
            <w:r w:rsidR="00760630" w:rsidRPr="00CD295E">
              <w:rPr>
                <w:rFonts w:ascii="Calibri" w:hAnsi="Calibri"/>
                <w:sz w:val="12"/>
                <w:szCs w:val="12"/>
              </w:rPr>
              <w:t xml:space="preserve"> </w:t>
            </w:r>
            <w:r w:rsidR="00760630" w:rsidRPr="00AD6689">
              <w:rPr>
                <w:rFonts w:ascii="Calibri" w:hAnsi="Calibri"/>
                <w:sz w:val="12"/>
                <w:szCs w:val="12"/>
                <w:highlight w:val="yellow"/>
              </w:rPr>
              <w:t>L11</w:t>
            </w:r>
            <w:r w:rsidR="00760630" w:rsidRPr="00CD295E">
              <w:rPr>
                <w:rFonts w:ascii="Calibri" w:hAnsi="Calibri"/>
                <w:sz w:val="12"/>
                <w:szCs w:val="12"/>
              </w:rPr>
              <w:t xml:space="preserve"> result is </w:t>
            </w:r>
            <w:r w:rsidR="00760630" w:rsidRPr="00011DF3">
              <w:rPr>
                <w:rFonts w:ascii="Calibri" w:hAnsi="Calibri"/>
                <w:sz w:val="12"/>
                <w:szCs w:val="12"/>
              </w:rPr>
              <w:t>Fan Efficacy, and Airflow Rate</w:t>
            </w:r>
            <w:r w:rsidR="00011DF3">
              <w:rPr>
                <w:rFonts w:ascii="Calibri" w:hAnsi="Calibri"/>
                <w:sz w:val="12"/>
                <w:szCs w:val="12"/>
              </w:rPr>
              <w:t>,</w:t>
            </w:r>
          </w:p>
          <w:p w14:paraId="543970EF" w14:textId="032BC6D4" w:rsidR="00760630" w:rsidRPr="00CD295E" w:rsidRDefault="00760630" w:rsidP="00692EF7">
            <w:pPr>
              <w:keepNext/>
              <w:rPr>
                <w:rFonts w:ascii="Calibri" w:hAnsi="Calibri"/>
                <w:sz w:val="12"/>
                <w:szCs w:val="12"/>
              </w:rPr>
            </w:pPr>
            <w:r w:rsidRPr="00C600E0">
              <w:rPr>
                <w:rFonts w:ascii="Calibri" w:hAnsi="Calibri"/>
                <w:b/>
                <w:sz w:val="12"/>
                <w:szCs w:val="12"/>
              </w:rPr>
              <w:t>then</w:t>
            </w:r>
            <w:r w:rsidRPr="00CD295E">
              <w:rPr>
                <w:rFonts w:ascii="Calibri" w:hAnsi="Calibri"/>
                <w:sz w:val="12"/>
                <w:szCs w:val="12"/>
              </w:rPr>
              <w:t xml:space="preserve"> result = yes,</w:t>
            </w:r>
          </w:p>
          <w:p w14:paraId="4933E505" w14:textId="77777777" w:rsidR="00760630" w:rsidRDefault="00760630" w:rsidP="00692EF7">
            <w:pPr>
              <w:keepNext/>
              <w:rPr>
                <w:rFonts w:ascii="Calibri" w:hAnsi="Calibri"/>
                <w:sz w:val="12"/>
                <w:szCs w:val="12"/>
              </w:rPr>
            </w:pPr>
          </w:p>
          <w:p w14:paraId="1F9B9AC8" w14:textId="0138A134" w:rsidR="00760630" w:rsidRPr="00CD295E" w:rsidRDefault="00760630" w:rsidP="00692EF7">
            <w:pPr>
              <w:keepNext/>
              <w:rPr>
                <w:rFonts w:ascii="Calibri" w:hAnsi="Calibri"/>
                <w:sz w:val="12"/>
                <w:szCs w:val="12"/>
              </w:rPr>
            </w:pPr>
            <w:r w:rsidRPr="00C600E0">
              <w:rPr>
                <w:rFonts w:ascii="Calibri" w:hAnsi="Calibri"/>
                <w:b/>
                <w:sz w:val="12"/>
                <w:szCs w:val="12"/>
              </w:rPr>
              <w:t>elseif</w:t>
            </w:r>
            <w:r>
              <w:rPr>
                <w:rFonts w:ascii="Calibri" w:hAnsi="Calibri"/>
                <w:sz w:val="12"/>
                <w:szCs w:val="12"/>
              </w:rPr>
              <w:t xml:space="preserve"> </w:t>
            </w:r>
            <w:r w:rsidR="008D552C" w:rsidRPr="007A41D2">
              <w:rPr>
                <w:rFonts w:ascii="Calibri" w:hAnsi="Calibri"/>
                <w:sz w:val="12"/>
                <w:szCs w:val="12"/>
                <w:highlight w:val="yellow"/>
              </w:rPr>
              <w:t>P03</w:t>
            </w:r>
            <w:r w:rsidRPr="00CD295E">
              <w:rPr>
                <w:rFonts w:ascii="Calibri" w:hAnsi="Calibri"/>
                <w:sz w:val="12"/>
                <w:szCs w:val="12"/>
              </w:rPr>
              <w:t xml:space="preserve">=yes, </w:t>
            </w:r>
            <w:r>
              <w:rPr>
                <w:rFonts w:ascii="Calibri" w:hAnsi="Calibri"/>
                <w:sz w:val="12"/>
                <w:szCs w:val="12"/>
              </w:rPr>
              <w:t>and</w:t>
            </w:r>
            <w:r w:rsidRPr="00CD295E">
              <w:rPr>
                <w:rFonts w:ascii="Calibri" w:hAnsi="Calibri"/>
                <w:sz w:val="12"/>
                <w:szCs w:val="12"/>
              </w:rPr>
              <w:t xml:space="preserve"> value in Section </w:t>
            </w:r>
            <w:r w:rsidRPr="00CD295E">
              <w:rPr>
                <w:rFonts w:ascii="Calibri" w:hAnsi="Calibri"/>
                <w:sz w:val="12"/>
                <w:szCs w:val="12"/>
                <w:highlight w:val="yellow"/>
              </w:rPr>
              <w:t xml:space="preserve">O field </w:t>
            </w:r>
            <w:r w:rsidRPr="008D0256">
              <w:rPr>
                <w:rFonts w:ascii="Calibri" w:hAnsi="Calibri"/>
                <w:sz w:val="12"/>
                <w:szCs w:val="12"/>
                <w:highlight w:val="yellow"/>
              </w:rPr>
              <w:t>09</w:t>
            </w:r>
            <w:r w:rsidRPr="00CD295E">
              <w:rPr>
                <w:rFonts w:ascii="Calibri" w:hAnsi="Calibri"/>
                <w:sz w:val="12"/>
                <w:szCs w:val="12"/>
              </w:rPr>
              <w:t xml:space="preserve">=no,  </w:t>
            </w:r>
          </w:p>
          <w:p w14:paraId="1F9B9ACA" w14:textId="0C7E3C7B" w:rsidR="00760630" w:rsidRDefault="00760630" w:rsidP="00692EF7">
            <w:pPr>
              <w:keepNext/>
              <w:rPr>
                <w:rFonts w:ascii="Calibri" w:hAnsi="Calibri"/>
                <w:sz w:val="12"/>
                <w:szCs w:val="12"/>
              </w:rPr>
            </w:pPr>
            <w:r w:rsidRPr="00C600E0">
              <w:rPr>
                <w:rFonts w:ascii="Calibri" w:hAnsi="Calibri"/>
                <w:b/>
                <w:sz w:val="12"/>
                <w:szCs w:val="12"/>
              </w:rPr>
              <w:t>then</w:t>
            </w:r>
            <w:r w:rsidRPr="00CD295E">
              <w:rPr>
                <w:rFonts w:ascii="Calibri" w:hAnsi="Calibri"/>
                <w:sz w:val="12"/>
                <w:szCs w:val="12"/>
              </w:rPr>
              <w:t xml:space="preserve"> value in this field=yes</w:t>
            </w:r>
          </w:p>
          <w:p w14:paraId="61E2F68D" w14:textId="3B8381C8" w:rsidR="00760630" w:rsidRDefault="00760630" w:rsidP="00692EF7">
            <w:pPr>
              <w:keepNext/>
              <w:rPr>
                <w:rFonts w:ascii="Calibri" w:hAnsi="Calibri"/>
                <w:sz w:val="12"/>
                <w:szCs w:val="12"/>
              </w:rPr>
            </w:pPr>
          </w:p>
          <w:p w14:paraId="3F16B6C4" w14:textId="477599F8" w:rsidR="00760630" w:rsidRDefault="00760630" w:rsidP="00692EF7">
            <w:pPr>
              <w:keepNext/>
              <w:rPr>
                <w:rFonts w:ascii="Calibri" w:hAnsi="Calibri"/>
                <w:sz w:val="12"/>
                <w:szCs w:val="12"/>
              </w:rPr>
            </w:pPr>
            <w:r w:rsidRPr="00C600E0">
              <w:rPr>
                <w:rFonts w:ascii="Calibri" w:hAnsi="Calibri"/>
                <w:b/>
                <w:sz w:val="12"/>
                <w:szCs w:val="12"/>
              </w:rPr>
              <w:t>elseif</w:t>
            </w:r>
            <w:r w:rsidRPr="00047B83">
              <w:rPr>
                <w:rFonts w:ascii="Calibri" w:hAnsi="Calibri"/>
                <w:sz w:val="12"/>
                <w:szCs w:val="12"/>
              </w:rPr>
              <w:t xml:space="preserve"> either </w:t>
            </w:r>
            <w:r w:rsidRPr="00047B83">
              <w:rPr>
                <w:rFonts w:ascii="Calibri" w:hAnsi="Calibri"/>
                <w:sz w:val="12"/>
                <w:szCs w:val="12"/>
                <w:highlight w:val="yellow"/>
              </w:rPr>
              <w:t>F04</w:t>
            </w:r>
            <w:r w:rsidRPr="00047B83">
              <w:rPr>
                <w:rFonts w:ascii="Calibri" w:hAnsi="Calibri"/>
                <w:sz w:val="12"/>
                <w:szCs w:val="12"/>
              </w:rPr>
              <w:t xml:space="preserve"> or </w:t>
            </w:r>
            <w:r w:rsidRPr="00047B83">
              <w:rPr>
                <w:rFonts w:ascii="Calibri" w:hAnsi="Calibri"/>
                <w:sz w:val="12"/>
                <w:szCs w:val="12"/>
                <w:highlight w:val="yellow"/>
              </w:rPr>
              <w:t>H06</w:t>
            </w:r>
            <w:r w:rsidRPr="00047B83">
              <w:rPr>
                <w:rFonts w:ascii="Calibri" w:hAnsi="Calibri"/>
                <w:sz w:val="12"/>
                <w:szCs w:val="12"/>
              </w:rPr>
              <w:t xml:space="preserve"> = yes (CFI IAQ ventilation), then result= yes;</w:t>
            </w:r>
          </w:p>
          <w:p w14:paraId="1820AD22" w14:textId="00F859F0" w:rsidR="00760630" w:rsidRDefault="00760630" w:rsidP="00692EF7">
            <w:pPr>
              <w:keepNext/>
              <w:rPr>
                <w:rFonts w:ascii="Calibri" w:hAnsi="Calibri"/>
                <w:sz w:val="12"/>
                <w:szCs w:val="12"/>
              </w:rPr>
            </w:pPr>
          </w:p>
          <w:p w14:paraId="529EF04D" w14:textId="77777777" w:rsidR="00760630" w:rsidRPr="00CD295E" w:rsidRDefault="00760630" w:rsidP="00692EF7">
            <w:pPr>
              <w:keepNext/>
              <w:rPr>
                <w:rFonts w:ascii="Calibri" w:hAnsi="Calibri"/>
                <w:sz w:val="12"/>
                <w:szCs w:val="12"/>
              </w:rPr>
            </w:pPr>
          </w:p>
          <w:p w14:paraId="416EAD73" w14:textId="77777777" w:rsidR="00760630" w:rsidRPr="00CD295E" w:rsidRDefault="00760630" w:rsidP="00692EF7">
            <w:pPr>
              <w:keepNext/>
              <w:rPr>
                <w:rFonts w:ascii="Calibri" w:hAnsi="Calibri"/>
                <w:sz w:val="12"/>
                <w:szCs w:val="12"/>
              </w:rPr>
            </w:pPr>
          </w:p>
          <w:p w14:paraId="1F9B9AD1" w14:textId="1052A172" w:rsidR="00760630" w:rsidRPr="00D46D7C" w:rsidRDefault="00760630" w:rsidP="00692EF7">
            <w:pPr>
              <w:keepNext/>
              <w:rPr>
                <w:rFonts w:ascii="Calibri" w:hAnsi="Calibri"/>
                <w:sz w:val="16"/>
                <w:szCs w:val="16"/>
              </w:rPr>
            </w:pPr>
            <w:r w:rsidRPr="00CD295E">
              <w:rPr>
                <w:rFonts w:ascii="Calibri" w:hAnsi="Calibri"/>
                <w:sz w:val="12"/>
                <w:szCs w:val="12"/>
              </w:rPr>
              <w:t>else result=no&gt;&gt;</w:t>
            </w:r>
          </w:p>
        </w:tc>
        <w:tc>
          <w:tcPr>
            <w:tcW w:w="1163" w:type="dxa"/>
          </w:tcPr>
          <w:p w14:paraId="1F9B9AD8" w14:textId="72236513" w:rsidR="00760630" w:rsidRPr="00CD295E" w:rsidRDefault="00760630" w:rsidP="00692EF7">
            <w:pPr>
              <w:keepNext/>
              <w:tabs>
                <w:tab w:val="center" w:pos="4320"/>
                <w:tab w:val="right" w:pos="8640"/>
              </w:tabs>
              <w:rPr>
                <w:rFonts w:ascii="Calibri" w:hAnsi="Calibri"/>
                <w:sz w:val="12"/>
                <w:szCs w:val="12"/>
              </w:rPr>
            </w:pPr>
            <w:r w:rsidRPr="00CD295E">
              <w:rPr>
                <w:rFonts w:ascii="Calibri" w:hAnsi="Calibri"/>
                <w:sz w:val="12"/>
                <w:szCs w:val="12"/>
              </w:rPr>
              <w:t>&lt;&lt;calculated field:</w:t>
            </w:r>
          </w:p>
          <w:p w14:paraId="18493838" w14:textId="1E60125A" w:rsidR="00760630" w:rsidRPr="00CD295E" w:rsidRDefault="00760630" w:rsidP="00692EF7">
            <w:pPr>
              <w:keepNext/>
              <w:tabs>
                <w:tab w:val="center" w:pos="4320"/>
                <w:tab w:val="right" w:pos="8640"/>
              </w:tabs>
              <w:rPr>
                <w:rFonts w:ascii="Calibri" w:hAnsi="Calibri"/>
                <w:sz w:val="12"/>
                <w:szCs w:val="12"/>
              </w:rPr>
            </w:pPr>
          </w:p>
          <w:p w14:paraId="6E1D1A40" w14:textId="77777777" w:rsidR="00760630" w:rsidRPr="00CD295E" w:rsidRDefault="00760630" w:rsidP="00692EF7">
            <w:pPr>
              <w:keepNext/>
              <w:tabs>
                <w:tab w:val="center" w:pos="4320"/>
                <w:tab w:val="right" w:pos="8640"/>
              </w:tabs>
              <w:rPr>
                <w:rFonts w:ascii="Calibri" w:hAnsi="Calibri"/>
                <w:sz w:val="12"/>
                <w:szCs w:val="12"/>
              </w:rPr>
            </w:pPr>
          </w:p>
          <w:p w14:paraId="1F9B9ADC" w14:textId="16F181E2" w:rsidR="00760630" w:rsidRPr="00CD295E" w:rsidRDefault="00760630" w:rsidP="00692EF7">
            <w:pPr>
              <w:keepNext/>
              <w:rPr>
                <w:rFonts w:ascii="Calibri" w:hAnsi="Calibri"/>
                <w:sz w:val="12"/>
                <w:szCs w:val="12"/>
              </w:rPr>
            </w:pPr>
            <w:r w:rsidRPr="00011DF3">
              <w:rPr>
                <w:rFonts w:ascii="Calibri" w:hAnsi="Calibri"/>
                <w:b/>
                <w:sz w:val="12"/>
                <w:szCs w:val="12"/>
              </w:rPr>
              <w:t>if</w:t>
            </w:r>
            <w:r w:rsidRPr="00CD295E">
              <w:rPr>
                <w:rFonts w:ascii="Calibri" w:hAnsi="Calibri"/>
                <w:sz w:val="12"/>
                <w:szCs w:val="12"/>
              </w:rPr>
              <w:t xml:space="preserve"> </w:t>
            </w:r>
            <w:r w:rsidRPr="00047B83">
              <w:rPr>
                <w:rFonts w:ascii="Calibri" w:hAnsi="Calibri"/>
                <w:sz w:val="12"/>
                <w:szCs w:val="12"/>
                <w:highlight w:val="yellow"/>
              </w:rPr>
              <w:t>L11</w:t>
            </w:r>
            <w:r w:rsidRPr="00CD295E">
              <w:rPr>
                <w:rFonts w:ascii="Calibri" w:hAnsi="Calibri"/>
                <w:sz w:val="12"/>
                <w:szCs w:val="12"/>
              </w:rPr>
              <w:t xml:space="preserve"> result is </w:t>
            </w:r>
            <w:r w:rsidRPr="00CD295E">
              <w:rPr>
                <w:rFonts w:ascii="Calibri" w:hAnsi="Calibri"/>
                <w:sz w:val="12"/>
                <w:szCs w:val="12"/>
                <w:u w:val="single"/>
              </w:rPr>
              <w:t>Return Duct Design per Table 150.0-C, D;</w:t>
            </w:r>
            <w:r w:rsidRPr="00CD295E">
              <w:rPr>
                <w:rFonts w:ascii="Calibri" w:hAnsi="Calibri"/>
                <w:sz w:val="12"/>
                <w:szCs w:val="12"/>
              </w:rPr>
              <w:t xml:space="preserve"> </w:t>
            </w:r>
            <w:r w:rsidRPr="00C600E0">
              <w:rPr>
                <w:rFonts w:ascii="Calibri" w:hAnsi="Calibri"/>
                <w:b/>
                <w:sz w:val="12"/>
                <w:szCs w:val="12"/>
              </w:rPr>
              <w:t>then</w:t>
            </w:r>
            <w:r w:rsidRPr="00CD295E">
              <w:rPr>
                <w:rFonts w:ascii="Calibri" w:hAnsi="Calibri"/>
                <w:sz w:val="12"/>
                <w:szCs w:val="12"/>
              </w:rPr>
              <w:t xml:space="preserve"> result=yes </w:t>
            </w:r>
          </w:p>
          <w:p w14:paraId="0D4336A8" w14:textId="77777777" w:rsidR="00760630" w:rsidRPr="00CD295E" w:rsidRDefault="00760630" w:rsidP="00692EF7">
            <w:pPr>
              <w:keepNext/>
              <w:rPr>
                <w:rFonts w:ascii="Calibri" w:hAnsi="Calibri"/>
                <w:sz w:val="12"/>
                <w:szCs w:val="12"/>
              </w:rPr>
            </w:pPr>
          </w:p>
          <w:p w14:paraId="1F9B9ADE" w14:textId="30DD9F65" w:rsidR="00760630" w:rsidRPr="00D46D7C" w:rsidRDefault="00760630" w:rsidP="00692EF7">
            <w:pPr>
              <w:keepNext/>
              <w:rPr>
                <w:rFonts w:ascii="Calibri" w:hAnsi="Calibri"/>
                <w:sz w:val="16"/>
                <w:szCs w:val="16"/>
              </w:rPr>
            </w:pPr>
            <w:r w:rsidRPr="00C600E0">
              <w:rPr>
                <w:rFonts w:ascii="Calibri" w:hAnsi="Calibri"/>
                <w:b/>
                <w:sz w:val="12"/>
                <w:szCs w:val="12"/>
              </w:rPr>
              <w:t>else</w:t>
            </w:r>
            <w:r w:rsidRPr="00CD295E">
              <w:rPr>
                <w:rFonts w:ascii="Calibri" w:hAnsi="Calibri"/>
                <w:sz w:val="12"/>
                <w:szCs w:val="12"/>
              </w:rPr>
              <w:t xml:space="preserve"> result=no&gt;&gt;</w:t>
            </w:r>
          </w:p>
        </w:tc>
        <w:tc>
          <w:tcPr>
            <w:tcW w:w="1309" w:type="dxa"/>
          </w:tcPr>
          <w:p w14:paraId="5AEF132B" w14:textId="7ABF428E" w:rsidR="00760630" w:rsidRDefault="00760630" w:rsidP="00692EF7">
            <w:pPr>
              <w:keepNext/>
              <w:rPr>
                <w:rFonts w:ascii="Calibri" w:hAnsi="Calibri"/>
                <w:sz w:val="12"/>
                <w:szCs w:val="12"/>
              </w:rPr>
            </w:pPr>
            <w:r w:rsidRPr="00051953">
              <w:rPr>
                <w:rFonts w:ascii="Calibri" w:hAnsi="Calibri"/>
                <w:sz w:val="12"/>
                <w:szCs w:val="12"/>
              </w:rPr>
              <w:t>&lt;&lt;calculated field:</w:t>
            </w:r>
          </w:p>
          <w:p w14:paraId="63FF5384" w14:textId="77777777" w:rsidR="00760630" w:rsidRDefault="00760630" w:rsidP="00692EF7">
            <w:pPr>
              <w:keepNext/>
              <w:rPr>
                <w:rFonts w:ascii="Calibri" w:hAnsi="Calibri"/>
                <w:sz w:val="12"/>
                <w:szCs w:val="12"/>
              </w:rPr>
            </w:pPr>
          </w:p>
          <w:p w14:paraId="67A5AF3A" w14:textId="29BA6CA4" w:rsidR="00760630" w:rsidRDefault="00760630" w:rsidP="00692EF7">
            <w:pPr>
              <w:keepNext/>
              <w:rPr>
                <w:rFonts w:ascii="Calibri" w:hAnsi="Calibri"/>
                <w:sz w:val="12"/>
                <w:szCs w:val="12"/>
              </w:rPr>
            </w:pPr>
            <w:r w:rsidRPr="00C600E0">
              <w:rPr>
                <w:rFonts w:ascii="Calibri" w:hAnsi="Calibri"/>
                <w:b/>
                <w:sz w:val="12"/>
                <w:szCs w:val="12"/>
              </w:rPr>
              <w:t>if</w:t>
            </w:r>
            <w:r w:rsidRPr="00051953">
              <w:rPr>
                <w:rFonts w:ascii="Calibri" w:hAnsi="Calibri"/>
                <w:sz w:val="12"/>
                <w:szCs w:val="12"/>
              </w:rPr>
              <w:t xml:space="preserve"> the CF1R flags the requirement for HERS verified duct design (Supply Duct</w:t>
            </w:r>
            <w:r>
              <w:rPr>
                <w:rFonts w:ascii="Calibri" w:hAnsi="Calibri"/>
                <w:sz w:val="12"/>
                <w:szCs w:val="12"/>
              </w:rPr>
              <w:t xml:space="preserve"> </w:t>
            </w:r>
            <w:r w:rsidRPr="00051953">
              <w:rPr>
                <w:rFonts w:ascii="Calibri" w:hAnsi="Calibri"/>
                <w:sz w:val="12"/>
                <w:szCs w:val="12"/>
              </w:rPr>
              <w:t xml:space="preserve">Surface Area R-Value or Buried Ducts, </w:t>
            </w:r>
          </w:p>
          <w:p w14:paraId="1F9B9AE0" w14:textId="72DBABDE" w:rsidR="00760630" w:rsidRDefault="00760630" w:rsidP="00692EF7">
            <w:pPr>
              <w:keepNext/>
              <w:rPr>
                <w:rFonts w:ascii="Calibri" w:hAnsi="Calibri"/>
                <w:sz w:val="12"/>
                <w:szCs w:val="12"/>
              </w:rPr>
            </w:pPr>
            <w:r w:rsidRPr="00C600E0">
              <w:rPr>
                <w:rFonts w:ascii="Calibri" w:hAnsi="Calibri"/>
                <w:b/>
                <w:sz w:val="12"/>
                <w:szCs w:val="12"/>
              </w:rPr>
              <w:t>then</w:t>
            </w:r>
            <w:r w:rsidRPr="00051953">
              <w:rPr>
                <w:rFonts w:ascii="Calibri" w:hAnsi="Calibri"/>
                <w:sz w:val="12"/>
                <w:szCs w:val="12"/>
              </w:rPr>
              <w:t xml:space="preserve"> result=yes,</w:t>
            </w:r>
          </w:p>
          <w:p w14:paraId="705D49D9" w14:textId="77777777" w:rsidR="00760630" w:rsidRPr="00051953" w:rsidRDefault="00760630" w:rsidP="00692EF7">
            <w:pPr>
              <w:keepNext/>
              <w:rPr>
                <w:rFonts w:ascii="Calibri" w:hAnsi="Calibri"/>
                <w:sz w:val="12"/>
                <w:szCs w:val="12"/>
              </w:rPr>
            </w:pPr>
          </w:p>
          <w:p w14:paraId="1F9B9AE1" w14:textId="3EF9B549" w:rsidR="00760630" w:rsidRPr="00D46D7C" w:rsidRDefault="00760630" w:rsidP="00692EF7">
            <w:pPr>
              <w:keepNext/>
              <w:rPr>
                <w:rFonts w:ascii="Calibri" w:hAnsi="Calibri"/>
                <w:sz w:val="16"/>
                <w:szCs w:val="16"/>
              </w:rPr>
            </w:pPr>
            <w:r w:rsidRPr="00C600E0">
              <w:rPr>
                <w:rFonts w:ascii="Calibri" w:hAnsi="Calibri"/>
                <w:b/>
                <w:sz w:val="12"/>
                <w:szCs w:val="12"/>
              </w:rPr>
              <w:t>else</w:t>
            </w:r>
            <w:r w:rsidRPr="00051953">
              <w:rPr>
                <w:rFonts w:ascii="Calibri" w:hAnsi="Calibri"/>
                <w:sz w:val="12"/>
                <w:szCs w:val="12"/>
              </w:rPr>
              <w:t xml:space="preserve"> result=no&gt;&gt;</w:t>
            </w:r>
          </w:p>
        </w:tc>
        <w:tc>
          <w:tcPr>
            <w:tcW w:w="1309" w:type="dxa"/>
          </w:tcPr>
          <w:p w14:paraId="1F9B9AE2" w14:textId="77777777" w:rsidR="00760630" w:rsidRPr="00051953" w:rsidRDefault="00760630" w:rsidP="00692EF7">
            <w:pPr>
              <w:keepNext/>
              <w:rPr>
                <w:rFonts w:ascii="Calibri" w:hAnsi="Calibri"/>
                <w:sz w:val="12"/>
                <w:szCs w:val="12"/>
              </w:rPr>
            </w:pPr>
            <w:r w:rsidRPr="00051953">
              <w:rPr>
                <w:rFonts w:ascii="Calibri" w:hAnsi="Calibri"/>
                <w:sz w:val="12"/>
                <w:szCs w:val="12"/>
              </w:rPr>
              <w:t>&lt;&lt; calculated field:</w:t>
            </w:r>
          </w:p>
          <w:p w14:paraId="7418C0A4" w14:textId="046F2257" w:rsidR="00760630" w:rsidRDefault="00760630" w:rsidP="00601E75">
            <w:pPr>
              <w:keepNext/>
              <w:rPr>
                <w:rFonts w:ascii="Calibri" w:hAnsi="Calibri"/>
                <w:sz w:val="12"/>
                <w:szCs w:val="12"/>
              </w:rPr>
            </w:pPr>
          </w:p>
          <w:p w14:paraId="2F420EDC" w14:textId="7483C139" w:rsidR="00760630" w:rsidRPr="00601E75" w:rsidRDefault="00760630" w:rsidP="00601E75">
            <w:pPr>
              <w:keepNext/>
              <w:rPr>
                <w:rFonts w:ascii="Calibri" w:hAnsi="Calibri"/>
                <w:sz w:val="12"/>
                <w:szCs w:val="12"/>
              </w:rPr>
            </w:pPr>
            <w:r w:rsidRPr="00C600E0">
              <w:rPr>
                <w:rFonts w:ascii="Calibri" w:hAnsi="Calibri"/>
                <w:b/>
                <w:sz w:val="12"/>
                <w:szCs w:val="12"/>
              </w:rPr>
              <w:t>if</w:t>
            </w:r>
            <w:r w:rsidRPr="00601E75">
              <w:rPr>
                <w:rFonts w:ascii="Calibri" w:hAnsi="Calibri"/>
                <w:sz w:val="12"/>
                <w:szCs w:val="12"/>
              </w:rPr>
              <w:t xml:space="preserve"> </w:t>
            </w:r>
            <w:r w:rsidRPr="00601E75">
              <w:rPr>
                <w:rFonts w:ascii="Calibri" w:hAnsi="Calibri"/>
                <w:sz w:val="12"/>
                <w:szCs w:val="12"/>
                <w:highlight w:val="yellow"/>
              </w:rPr>
              <w:t>B0</w:t>
            </w:r>
            <w:r>
              <w:rPr>
                <w:rFonts w:ascii="Calibri" w:hAnsi="Calibri"/>
                <w:sz w:val="12"/>
                <w:szCs w:val="12"/>
              </w:rPr>
              <w:t>5</w:t>
            </w:r>
            <w:r w:rsidRPr="00601E75">
              <w:rPr>
                <w:rFonts w:ascii="Calibri" w:hAnsi="Calibri"/>
                <w:sz w:val="12"/>
                <w:szCs w:val="12"/>
              </w:rPr>
              <w:t xml:space="preserve"> = one of the following two values:</w:t>
            </w:r>
          </w:p>
          <w:p w14:paraId="1440D063" w14:textId="77777777" w:rsidR="00760630" w:rsidRPr="00601E75" w:rsidRDefault="00760630" w:rsidP="00601E75">
            <w:pPr>
              <w:keepNext/>
              <w:rPr>
                <w:rFonts w:ascii="Calibri" w:hAnsi="Calibri"/>
                <w:sz w:val="12"/>
                <w:szCs w:val="12"/>
              </w:rPr>
            </w:pPr>
            <w:r w:rsidRPr="00601E75">
              <w:rPr>
                <w:rFonts w:ascii="Calibri" w:hAnsi="Calibri"/>
                <w:sz w:val="12"/>
                <w:szCs w:val="12"/>
              </w:rPr>
              <w:t>*variable flow</w:t>
            </w:r>
          </w:p>
          <w:p w14:paraId="270AB88B" w14:textId="77777777" w:rsidR="008D552C" w:rsidRDefault="00760630" w:rsidP="00601E75">
            <w:pPr>
              <w:keepNext/>
              <w:rPr>
                <w:rFonts w:ascii="Calibri" w:hAnsi="Calibri"/>
                <w:sz w:val="12"/>
                <w:szCs w:val="12"/>
              </w:rPr>
            </w:pPr>
            <w:r w:rsidRPr="00601E75">
              <w:rPr>
                <w:rFonts w:ascii="Calibri" w:hAnsi="Calibri"/>
                <w:sz w:val="12"/>
                <w:szCs w:val="12"/>
              </w:rPr>
              <w:t>*fixed flow</w:t>
            </w:r>
          </w:p>
          <w:p w14:paraId="1F9B9AE3" w14:textId="036078E6" w:rsidR="00760630" w:rsidRPr="00051953" w:rsidRDefault="00760630" w:rsidP="00601E75">
            <w:pPr>
              <w:keepNext/>
              <w:rPr>
                <w:rFonts w:ascii="Calibri" w:hAnsi="Calibri"/>
                <w:sz w:val="12"/>
                <w:szCs w:val="12"/>
              </w:rPr>
            </w:pPr>
            <w:r w:rsidRPr="00C600E0">
              <w:rPr>
                <w:rFonts w:ascii="Calibri" w:hAnsi="Calibri"/>
                <w:b/>
                <w:sz w:val="12"/>
                <w:szCs w:val="12"/>
              </w:rPr>
              <w:t>then</w:t>
            </w:r>
            <w:r w:rsidRPr="00051953">
              <w:rPr>
                <w:rFonts w:ascii="Calibri" w:hAnsi="Calibri"/>
                <w:sz w:val="12"/>
                <w:szCs w:val="12"/>
              </w:rPr>
              <w:t xml:space="preserve"> result=yes,</w:t>
            </w:r>
          </w:p>
          <w:p w14:paraId="77C0578F" w14:textId="6FE69EA0" w:rsidR="00760630" w:rsidRPr="00601E75" w:rsidRDefault="00760630" w:rsidP="00601E75">
            <w:pPr>
              <w:keepNext/>
              <w:rPr>
                <w:rFonts w:ascii="Calibri" w:hAnsi="Calibri"/>
                <w:sz w:val="12"/>
                <w:szCs w:val="12"/>
              </w:rPr>
            </w:pPr>
            <w:r w:rsidRPr="00C600E0">
              <w:rPr>
                <w:rFonts w:ascii="Calibri" w:hAnsi="Calibri"/>
                <w:b/>
                <w:sz w:val="12"/>
                <w:szCs w:val="12"/>
              </w:rPr>
              <w:t>elseif</w:t>
            </w:r>
            <w:r w:rsidRPr="00601E75">
              <w:rPr>
                <w:rFonts w:ascii="Calibri" w:hAnsi="Calibri"/>
                <w:sz w:val="12"/>
                <w:szCs w:val="12"/>
              </w:rPr>
              <w:t xml:space="preserve"> </w:t>
            </w:r>
            <w:r w:rsidRPr="00601E75">
              <w:rPr>
                <w:rFonts w:ascii="Calibri" w:hAnsi="Calibri"/>
                <w:sz w:val="12"/>
                <w:szCs w:val="12"/>
                <w:highlight w:val="yellow"/>
              </w:rPr>
              <w:t>B05</w:t>
            </w:r>
            <w:r w:rsidRPr="00601E75">
              <w:rPr>
                <w:rFonts w:ascii="Calibri" w:hAnsi="Calibri"/>
                <w:sz w:val="12"/>
                <w:szCs w:val="12"/>
              </w:rPr>
              <w:t>=N/A,</w:t>
            </w:r>
          </w:p>
          <w:p w14:paraId="1F9B9AE4" w14:textId="28EBF8D2" w:rsidR="00760630" w:rsidRPr="00D46D7C" w:rsidRDefault="00760630" w:rsidP="00601E75">
            <w:pPr>
              <w:keepNext/>
              <w:rPr>
                <w:rFonts w:ascii="Calibri" w:hAnsi="Calibri"/>
                <w:sz w:val="16"/>
                <w:szCs w:val="16"/>
              </w:rPr>
            </w:pPr>
            <w:r w:rsidRPr="00601E75">
              <w:rPr>
                <w:rFonts w:ascii="Calibri" w:hAnsi="Calibri"/>
                <w:sz w:val="12"/>
                <w:szCs w:val="12"/>
              </w:rPr>
              <w:t xml:space="preserve">then </w:t>
            </w:r>
            <w:r w:rsidRPr="00051953">
              <w:rPr>
                <w:rFonts w:ascii="Calibri" w:hAnsi="Calibri"/>
                <w:sz w:val="12"/>
                <w:szCs w:val="12"/>
              </w:rPr>
              <w:t>result=no&gt;&gt;</w:t>
            </w:r>
          </w:p>
        </w:tc>
      </w:tr>
      <w:tr w:rsidR="00760630" w:rsidRPr="00295655" w14:paraId="1F9B9AF1" w14:textId="77777777" w:rsidTr="0005066C">
        <w:trPr>
          <w:cantSplit/>
          <w:trHeight w:val="330"/>
        </w:trPr>
        <w:tc>
          <w:tcPr>
            <w:tcW w:w="1075" w:type="dxa"/>
            <w:vAlign w:val="bottom"/>
          </w:tcPr>
          <w:p w14:paraId="1F9B9AE6" w14:textId="50DDD4DF" w:rsidR="00760630" w:rsidRPr="00295655" w:rsidRDefault="00760630" w:rsidP="00692EF7">
            <w:pPr>
              <w:keepNext/>
              <w:jc w:val="center"/>
              <w:rPr>
                <w:rFonts w:ascii="Calibri" w:hAnsi="Calibri"/>
                <w:sz w:val="18"/>
                <w:szCs w:val="18"/>
              </w:rPr>
            </w:pPr>
          </w:p>
        </w:tc>
        <w:tc>
          <w:tcPr>
            <w:tcW w:w="1170" w:type="dxa"/>
          </w:tcPr>
          <w:p w14:paraId="1F9B9AE7" w14:textId="77777777" w:rsidR="00760630" w:rsidRPr="00295655" w:rsidRDefault="00760630" w:rsidP="00692EF7">
            <w:pPr>
              <w:keepNext/>
              <w:jc w:val="center"/>
              <w:rPr>
                <w:rFonts w:ascii="Calibri" w:hAnsi="Calibri"/>
                <w:sz w:val="18"/>
                <w:szCs w:val="18"/>
              </w:rPr>
            </w:pPr>
          </w:p>
        </w:tc>
        <w:tc>
          <w:tcPr>
            <w:tcW w:w="1260" w:type="dxa"/>
          </w:tcPr>
          <w:p w14:paraId="4C920C7D" w14:textId="77777777" w:rsidR="00760630" w:rsidRPr="00295655" w:rsidRDefault="00760630" w:rsidP="00692EF7">
            <w:pPr>
              <w:keepNext/>
              <w:jc w:val="center"/>
              <w:rPr>
                <w:rFonts w:ascii="Calibri" w:hAnsi="Calibri"/>
                <w:sz w:val="18"/>
                <w:szCs w:val="18"/>
              </w:rPr>
            </w:pPr>
          </w:p>
        </w:tc>
        <w:tc>
          <w:tcPr>
            <w:tcW w:w="1260" w:type="dxa"/>
          </w:tcPr>
          <w:p w14:paraId="7A0F3000" w14:textId="6DC8D4A1" w:rsidR="00760630" w:rsidRPr="00295655" w:rsidRDefault="00760630" w:rsidP="00692EF7">
            <w:pPr>
              <w:keepNext/>
              <w:jc w:val="center"/>
              <w:rPr>
                <w:rFonts w:ascii="Calibri" w:hAnsi="Calibri"/>
                <w:sz w:val="18"/>
                <w:szCs w:val="18"/>
              </w:rPr>
            </w:pPr>
          </w:p>
        </w:tc>
        <w:tc>
          <w:tcPr>
            <w:tcW w:w="1530" w:type="dxa"/>
            <w:vAlign w:val="bottom"/>
          </w:tcPr>
          <w:p w14:paraId="1F9B9AE8" w14:textId="57307BEE" w:rsidR="00760630" w:rsidRPr="00295655" w:rsidRDefault="00760630" w:rsidP="00692EF7">
            <w:pPr>
              <w:keepNext/>
              <w:jc w:val="center"/>
              <w:rPr>
                <w:rFonts w:ascii="Calibri" w:hAnsi="Calibri"/>
                <w:sz w:val="18"/>
                <w:szCs w:val="18"/>
              </w:rPr>
            </w:pPr>
          </w:p>
        </w:tc>
        <w:tc>
          <w:tcPr>
            <w:tcW w:w="1710" w:type="dxa"/>
            <w:vAlign w:val="bottom"/>
          </w:tcPr>
          <w:p w14:paraId="1F9B9AE9" w14:textId="77777777" w:rsidR="00760630" w:rsidRPr="00295655" w:rsidRDefault="00760630" w:rsidP="00692EF7">
            <w:pPr>
              <w:keepNext/>
              <w:jc w:val="center"/>
              <w:rPr>
                <w:rFonts w:ascii="Calibri" w:hAnsi="Calibri"/>
                <w:sz w:val="18"/>
                <w:szCs w:val="18"/>
              </w:rPr>
            </w:pPr>
          </w:p>
        </w:tc>
        <w:tc>
          <w:tcPr>
            <w:tcW w:w="1156" w:type="dxa"/>
            <w:vAlign w:val="bottom"/>
          </w:tcPr>
          <w:p w14:paraId="1F9B9AEA" w14:textId="77777777" w:rsidR="00760630" w:rsidRPr="00295655" w:rsidRDefault="00760630" w:rsidP="00692EF7">
            <w:pPr>
              <w:keepNext/>
              <w:jc w:val="center"/>
              <w:rPr>
                <w:rFonts w:ascii="Calibri" w:hAnsi="Calibri"/>
                <w:sz w:val="18"/>
                <w:szCs w:val="18"/>
              </w:rPr>
            </w:pPr>
          </w:p>
        </w:tc>
        <w:tc>
          <w:tcPr>
            <w:tcW w:w="1454" w:type="dxa"/>
            <w:vAlign w:val="bottom"/>
          </w:tcPr>
          <w:p w14:paraId="1F9B9AEB" w14:textId="77777777" w:rsidR="00760630" w:rsidRPr="00295655" w:rsidRDefault="00760630" w:rsidP="00692EF7">
            <w:pPr>
              <w:keepNext/>
              <w:jc w:val="center"/>
              <w:rPr>
                <w:rFonts w:ascii="Calibri" w:hAnsi="Calibri"/>
                <w:sz w:val="18"/>
                <w:szCs w:val="18"/>
              </w:rPr>
            </w:pPr>
          </w:p>
        </w:tc>
        <w:tc>
          <w:tcPr>
            <w:tcW w:w="1163" w:type="dxa"/>
            <w:vAlign w:val="bottom"/>
          </w:tcPr>
          <w:p w14:paraId="1F9B9AEE" w14:textId="65443577" w:rsidR="00760630" w:rsidRPr="00295655" w:rsidRDefault="00760630" w:rsidP="00692EF7">
            <w:pPr>
              <w:keepNext/>
              <w:jc w:val="center"/>
              <w:rPr>
                <w:rFonts w:ascii="Calibri" w:hAnsi="Calibri"/>
                <w:sz w:val="18"/>
                <w:szCs w:val="18"/>
              </w:rPr>
            </w:pPr>
          </w:p>
        </w:tc>
        <w:tc>
          <w:tcPr>
            <w:tcW w:w="1309" w:type="dxa"/>
            <w:vAlign w:val="bottom"/>
          </w:tcPr>
          <w:p w14:paraId="1F9B9AEF" w14:textId="77777777" w:rsidR="00760630" w:rsidRPr="00295655" w:rsidRDefault="00760630" w:rsidP="00692EF7">
            <w:pPr>
              <w:keepNext/>
              <w:jc w:val="center"/>
              <w:rPr>
                <w:rFonts w:ascii="Calibri" w:hAnsi="Calibri"/>
                <w:sz w:val="18"/>
                <w:szCs w:val="18"/>
              </w:rPr>
            </w:pPr>
          </w:p>
        </w:tc>
        <w:tc>
          <w:tcPr>
            <w:tcW w:w="1309" w:type="dxa"/>
            <w:vAlign w:val="bottom"/>
          </w:tcPr>
          <w:p w14:paraId="1F9B9AF0" w14:textId="77777777" w:rsidR="00760630" w:rsidRPr="00295655" w:rsidRDefault="00760630" w:rsidP="00692EF7">
            <w:pPr>
              <w:keepNext/>
              <w:jc w:val="center"/>
              <w:rPr>
                <w:rFonts w:ascii="Calibri" w:hAnsi="Calibri"/>
                <w:sz w:val="18"/>
                <w:szCs w:val="18"/>
              </w:rPr>
            </w:pPr>
          </w:p>
        </w:tc>
      </w:tr>
      <w:tr w:rsidR="00692EF7" w:rsidRPr="00295655" w14:paraId="1F9B9AF3" w14:textId="77777777" w:rsidTr="00760630">
        <w:trPr>
          <w:cantSplit/>
          <w:trHeight w:val="217"/>
        </w:trPr>
        <w:tc>
          <w:tcPr>
            <w:tcW w:w="14396" w:type="dxa"/>
            <w:gridSpan w:val="11"/>
          </w:tcPr>
          <w:p w14:paraId="1F9B9AF2" w14:textId="19F5F5BF" w:rsidR="00692EF7" w:rsidRPr="00295655" w:rsidRDefault="00692EF7" w:rsidP="00692EF7">
            <w:pPr>
              <w:keepNext/>
              <w:rPr>
                <w:rFonts w:ascii="Calibri" w:hAnsi="Calibri"/>
                <w:sz w:val="18"/>
                <w:szCs w:val="18"/>
              </w:rPr>
            </w:pPr>
            <w:r w:rsidRPr="00295655">
              <w:rPr>
                <w:rFonts w:ascii="Calibri" w:hAnsi="Calibri"/>
                <w:sz w:val="18"/>
                <w:szCs w:val="18"/>
              </w:rPr>
              <w:t>Notes:</w:t>
            </w:r>
          </w:p>
        </w:tc>
      </w:tr>
    </w:tbl>
    <w:p w14:paraId="1F9B9AF4" w14:textId="77777777" w:rsidR="000F413D" w:rsidRPr="00295655" w:rsidRDefault="000F413D" w:rsidP="008846F4">
      <w:pPr>
        <w:rPr>
          <w:rFonts w:ascii="Calibri" w:hAnsi="Calibri"/>
          <w:sz w:val="18"/>
          <w:szCs w:val="18"/>
        </w:rPr>
      </w:pPr>
    </w:p>
    <w:p w14:paraId="1F9B9AF5" w14:textId="00CBFDEA" w:rsidR="00121294" w:rsidRDefault="00121294" w:rsidP="0035199F">
      <w:pPr>
        <w:rPr>
          <w:rFonts w:ascii="Calibri" w:hAnsi="Calibri"/>
          <w:sz w:val="18"/>
          <w:szCs w:val="18"/>
        </w:rPr>
      </w:pPr>
    </w:p>
    <w:tbl>
      <w:tblPr>
        <w:tblW w:w="415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432"/>
        <w:gridCol w:w="1521"/>
        <w:gridCol w:w="2169"/>
        <w:gridCol w:w="4413"/>
        <w:gridCol w:w="2429"/>
      </w:tblGrid>
      <w:tr w:rsidR="008E462F" w:rsidRPr="00295655" w14:paraId="7E2B64B1" w14:textId="0BCDF874" w:rsidTr="008E462F">
        <w:trPr>
          <w:cantSplit/>
        </w:trPr>
        <w:tc>
          <w:tcPr>
            <w:tcW w:w="11964" w:type="dxa"/>
            <w:gridSpan w:val="5"/>
          </w:tcPr>
          <w:p w14:paraId="73047E94" w14:textId="77777777" w:rsidR="008E462F" w:rsidRDefault="008E462F" w:rsidP="00B5666D">
            <w:pPr>
              <w:keepNext/>
              <w:rPr>
                <w:rFonts w:ascii="Calibri" w:hAnsi="Calibri"/>
                <w:b/>
                <w:szCs w:val="18"/>
              </w:rPr>
            </w:pPr>
            <w:r>
              <w:rPr>
                <w:rFonts w:ascii="Calibri" w:hAnsi="Calibri"/>
                <w:b/>
                <w:szCs w:val="18"/>
              </w:rPr>
              <w:t>P</w:t>
            </w:r>
            <w:r w:rsidRPr="00F9147E">
              <w:rPr>
                <w:rFonts w:ascii="Calibri" w:hAnsi="Calibri"/>
                <w:b/>
                <w:szCs w:val="18"/>
              </w:rPr>
              <w:t xml:space="preserve">. HERS Verification Requirements </w:t>
            </w:r>
            <w:r>
              <w:rPr>
                <w:rFonts w:ascii="Calibri" w:hAnsi="Calibri"/>
                <w:b/>
                <w:szCs w:val="18"/>
              </w:rPr>
              <w:t>for Space Conditioning Equipment</w:t>
            </w:r>
          </w:p>
          <w:p w14:paraId="0E78F5FF" w14:textId="77777777" w:rsidR="008E462F" w:rsidRDefault="008E462F" w:rsidP="00B5666D">
            <w:pPr>
              <w:keepNext/>
              <w:rPr>
                <w:rFonts w:ascii="Calibri" w:hAnsi="Calibri"/>
                <w:sz w:val="18"/>
                <w:szCs w:val="18"/>
              </w:rPr>
            </w:pPr>
            <w:r w:rsidRPr="00B24ACC">
              <w:rPr>
                <w:rFonts w:ascii="Calibri" w:hAnsi="Calibri"/>
                <w:sz w:val="18"/>
                <w:szCs w:val="18"/>
              </w:rPr>
              <w:t xml:space="preserve">&lt;&lt;require one row of data in this </w:t>
            </w:r>
            <w:r>
              <w:rPr>
                <w:rFonts w:ascii="Calibri" w:hAnsi="Calibri"/>
                <w:sz w:val="18"/>
                <w:szCs w:val="18"/>
              </w:rPr>
              <w:t xml:space="preserve">table for each of the SC Systems listed in </w:t>
            </w:r>
            <w:r>
              <w:rPr>
                <w:rFonts w:ascii="Calibri" w:hAnsi="Calibri"/>
                <w:sz w:val="18"/>
                <w:szCs w:val="18"/>
                <w:highlight w:val="yellow"/>
              </w:rPr>
              <w:t>G</w:t>
            </w:r>
            <w:r w:rsidRPr="003E6E1B">
              <w:rPr>
                <w:rFonts w:ascii="Calibri" w:hAnsi="Calibri"/>
                <w:sz w:val="18"/>
                <w:szCs w:val="18"/>
                <w:highlight w:val="yellow"/>
              </w:rPr>
              <w:t>01</w:t>
            </w:r>
            <w:r>
              <w:rPr>
                <w:rFonts w:ascii="Calibri" w:hAnsi="Calibri"/>
                <w:sz w:val="18"/>
                <w:szCs w:val="18"/>
              </w:rPr>
              <w:t xml:space="preserve"> and in </w:t>
            </w:r>
            <w:r>
              <w:rPr>
                <w:rFonts w:ascii="Calibri" w:hAnsi="Calibri"/>
                <w:sz w:val="18"/>
                <w:szCs w:val="18"/>
                <w:highlight w:val="yellow"/>
              </w:rPr>
              <w:t>I</w:t>
            </w:r>
            <w:r w:rsidRPr="003E6E1B">
              <w:rPr>
                <w:rFonts w:ascii="Calibri" w:hAnsi="Calibri"/>
                <w:sz w:val="18"/>
                <w:szCs w:val="18"/>
                <w:highlight w:val="yellow"/>
              </w:rPr>
              <w:t>01</w:t>
            </w:r>
            <w:r>
              <w:rPr>
                <w:rFonts w:ascii="Calibri" w:hAnsi="Calibri"/>
                <w:sz w:val="18"/>
                <w:szCs w:val="18"/>
              </w:rPr>
              <w:t xml:space="preserve">; </w:t>
            </w:r>
          </w:p>
          <w:p w14:paraId="77C1399A" w14:textId="5181DF6C" w:rsidR="008E462F" w:rsidRDefault="008E462F" w:rsidP="00B5666D">
            <w:pPr>
              <w:keepNext/>
              <w:rPr>
                <w:rFonts w:ascii="Calibri" w:hAnsi="Calibri"/>
                <w:b/>
                <w:szCs w:val="18"/>
              </w:rPr>
            </w:pPr>
            <w:r w:rsidRPr="0035556E">
              <w:rPr>
                <w:rFonts w:ascii="Calibri" w:hAnsi="Calibri"/>
                <w:b/>
                <w:sz w:val="18"/>
                <w:szCs w:val="18"/>
              </w:rPr>
              <w:t>==&gt;&gt;ALSO</w:t>
            </w:r>
            <w:r w:rsidRPr="0035556E">
              <w:rPr>
                <w:rFonts w:ascii="Calibri" w:hAnsi="Calibri"/>
                <w:sz w:val="18"/>
                <w:szCs w:val="18"/>
              </w:rPr>
              <w:t xml:space="preserve"> if section E applies, </w:t>
            </w:r>
            <w:r>
              <w:rPr>
                <w:rFonts w:ascii="Calibri" w:hAnsi="Calibri"/>
                <w:sz w:val="18"/>
                <w:szCs w:val="18"/>
              </w:rPr>
              <w:t xml:space="preserve">enter one row of data in this table for SC Systems for which </w:t>
            </w:r>
            <w:r w:rsidRPr="00540882">
              <w:rPr>
                <w:rFonts w:ascii="Calibri" w:hAnsi="Calibri"/>
                <w:sz w:val="18"/>
                <w:szCs w:val="18"/>
                <w:highlight w:val="yellow"/>
              </w:rPr>
              <w:t>D11</w:t>
            </w:r>
            <w:r w:rsidRPr="005704F0">
              <w:rPr>
                <w:rFonts w:ascii="Calibri" w:hAnsi="Calibri"/>
                <w:sz w:val="18"/>
                <w:szCs w:val="18"/>
              </w:rPr>
              <w:t xml:space="preserve"> = Existing</w:t>
            </w:r>
            <w:r>
              <w:rPr>
                <w:rFonts w:ascii="Calibri" w:hAnsi="Calibri"/>
                <w:sz w:val="18"/>
                <w:szCs w:val="18"/>
              </w:rPr>
              <w:t>, and</w:t>
            </w:r>
            <w:r w:rsidRPr="005704F0">
              <w:rPr>
                <w:rFonts w:ascii="Calibri" w:hAnsi="Calibri"/>
                <w:sz w:val="18"/>
                <w:szCs w:val="18"/>
                <w:highlight w:val="yellow"/>
              </w:rPr>
              <w:t xml:space="preserve"> </w:t>
            </w:r>
            <w:r w:rsidRPr="0035556E">
              <w:rPr>
                <w:rFonts w:ascii="Calibri" w:hAnsi="Calibri"/>
                <w:sz w:val="18"/>
                <w:szCs w:val="18"/>
                <w:highlight w:val="yellow"/>
              </w:rPr>
              <w:t>E04</w:t>
            </w:r>
            <w:r>
              <w:rPr>
                <w:rFonts w:ascii="Calibri" w:hAnsi="Calibri"/>
                <w:sz w:val="18"/>
                <w:szCs w:val="18"/>
              </w:rPr>
              <w:t>=yes&gt;&gt;</w:t>
            </w:r>
          </w:p>
        </w:tc>
      </w:tr>
      <w:tr w:rsidR="008E462F" w:rsidRPr="00295655" w14:paraId="0B608FFB" w14:textId="4ACBC361" w:rsidTr="008E462F">
        <w:trPr>
          <w:cantSplit/>
          <w:trHeight w:val="305"/>
        </w:trPr>
        <w:tc>
          <w:tcPr>
            <w:tcW w:w="1432" w:type="dxa"/>
            <w:vAlign w:val="center"/>
          </w:tcPr>
          <w:p w14:paraId="61C2DD80" w14:textId="58808BE9" w:rsidR="008E462F" w:rsidRPr="00295655" w:rsidRDefault="008E462F" w:rsidP="00B5666D">
            <w:pPr>
              <w:keepNext/>
              <w:jc w:val="center"/>
              <w:rPr>
                <w:rFonts w:ascii="Calibri" w:hAnsi="Calibri"/>
                <w:sz w:val="18"/>
                <w:szCs w:val="18"/>
              </w:rPr>
            </w:pPr>
            <w:r>
              <w:rPr>
                <w:rFonts w:ascii="Calibri" w:hAnsi="Calibri"/>
                <w:sz w:val="18"/>
                <w:szCs w:val="18"/>
              </w:rPr>
              <w:t xml:space="preserve"> 0</w:t>
            </w:r>
            <w:r w:rsidRPr="00295655">
              <w:rPr>
                <w:rFonts w:ascii="Calibri" w:hAnsi="Calibri"/>
                <w:sz w:val="18"/>
                <w:szCs w:val="18"/>
              </w:rPr>
              <w:t>1</w:t>
            </w:r>
          </w:p>
        </w:tc>
        <w:tc>
          <w:tcPr>
            <w:tcW w:w="1521" w:type="dxa"/>
            <w:vAlign w:val="center"/>
          </w:tcPr>
          <w:p w14:paraId="0BB85371" w14:textId="77777777" w:rsidR="008E462F" w:rsidRPr="00295655" w:rsidRDefault="008E462F" w:rsidP="00B5666D">
            <w:pPr>
              <w:keepNext/>
              <w:jc w:val="center"/>
              <w:rPr>
                <w:rFonts w:ascii="Calibri" w:hAnsi="Calibri"/>
                <w:sz w:val="18"/>
                <w:szCs w:val="18"/>
              </w:rPr>
            </w:pPr>
            <w:r>
              <w:rPr>
                <w:rFonts w:ascii="Calibri" w:hAnsi="Calibri"/>
                <w:sz w:val="18"/>
                <w:szCs w:val="18"/>
              </w:rPr>
              <w:t>0</w:t>
            </w:r>
            <w:r w:rsidRPr="00295655">
              <w:rPr>
                <w:rFonts w:ascii="Calibri" w:hAnsi="Calibri"/>
                <w:sz w:val="18"/>
                <w:szCs w:val="18"/>
              </w:rPr>
              <w:t>2</w:t>
            </w:r>
          </w:p>
        </w:tc>
        <w:tc>
          <w:tcPr>
            <w:tcW w:w="2169" w:type="dxa"/>
            <w:vAlign w:val="center"/>
          </w:tcPr>
          <w:p w14:paraId="3965C4A8" w14:textId="77777777" w:rsidR="008E462F" w:rsidRPr="00295655" w:rsidRDefault="008E462F" w:rsidP="00B5666D">
            <w:pPr>
              <w:keepNext/>
              <w:jc w:val="center"/>
              <w:rPr>
                <w:rFonts w:ascii="Calibri" w:hAnsi="Calibri"/>
                <w:sz w:val="18"/>
                <w:szCs w:val="18"/>
              </w:rPr>
            </w:pPr>
            <w:r>
              <w:rPr>
                <w:rFonts w:ascii="Calibri" w:hAnsi="Calibri"/>
                <w:sz w:val="18"/>
                <w:szCs w:val="18"/>
              </w:rPr>
              <w:t>03</w:t>
            </w:r>
          </w:p>
        </w:tc>
        <w:tc>
          <w:tcPr>
            <w:tcW w:w="4413" w:type="dxa"/>
            <w:vAlign w:val="center"/>
          </w:tcPr>
          <w:p w14:paraId="10363A20" w14:textId="77777777" w:rsidR="008E462F" w:rsidRPr="00295655" w:rsidRDefault="008E462F" w:rsidP="00B5666D">
            <w:pPr>
              <w:keepNext/>
              <w:jc w:val="center"/>
              <w:rPr>
                <w:rFonts w:ascii="Calibri" w:hAnsi="Calibri"/>
                <w:sz w:val="18"/>
                <w:szCs w:val="18"/>
              </w:rPr>
            </w:pPr>
            <w:r>
              <w:rPr>
                <w:rFonts w:ascii="Calibri" w:hAnsi="Calibri"/>
                <w:sz w:val="18"/>
                <w:szCs w:val="18"/>
              </w:rPr>
              <w:t>04</w:t>
            </w:r>
          </w:p>
        </w:tc>
        <w:tc>
          <w:tcPr>
            <w:tcW w:w="2429" w:type="dxa"/>
          </w:tcPr>
          <w:p w14:paraId="06133297" w14:textId="77777777" w:rsidR="008E462F" w:rsidRDefault="008E462F" w:rsidP="00B5666D">
            <w:pPr>
              <w:keepNext/>
              <w:jc w:val="center"/>
              <w:rPr>
                <w:rFonts w:ascii="Calibri" w:hAnsi="Calibri"/>
                <w:sz w:val="18"/>
                <w:szCs w:val="18"/>
              </w:rPr>
            </w:pPr>
          </w:p>
        </w:tc>
      </w:tr>
      <w:tr w:rsidR="008E462F" w:rsidRPr="00AF33B8" w14:paraId="4BFF767A" w14:textId="29886FDF" w:rsidTr="008E462F">
        <w:trPr>
          <w:cantSplit/>
          <w:trHeight w:val="359"/>
        </w:trPr>
        <w:tc>
          <w:tcPr>
            <w:tcW w:w="1432" w:type="dxa"/>
            <w:tcBorders>
              <w:bottom w:val="nil"/>
            </w:tcBorders>
            <w:vAlign w:val="bottom"/>
          </w:tcPr>
          <w:p w14:paraId="1280460F" w14:textId="77777777" w:rsidR="008E462F" w:rsidRPr="00B82750" w:rsidRDefault="008E462F" w:rsidP="008E462F">
            <w:pPr>
              <w:keepNext/>
              <w:rPr>
                <w:rFonts w:ascii="Calibri" w:hAnsi="Calibri"/>
                <w:sz w:val="18"/>
                <w:szCs w:val="18"/>
              </w:rPr>
            </w:pPr>
          </w:p>
        </w:tc>
        <w:tc>
          <w:tcPr>
            <w:tcW w:w="1521" w:type="dxa"/>
            <w:tcBorders>
              <w:top w:val="nil"/>
              <w:bottom w:val="nil"/>
            </w:tcBorders>
            <w:vAlign w:val="bottom"/>
          </w:tcPr>
          <w:p w14:paraId="5E0C77ED" w14:textId="77777777" w:rsidR="008E462F" w:rsidRPr="00AF33B8" w:rsidRDefault="008E462F" w:rsidP="008E462F">
            <w:pPr>
              <w:keepNext/>
              <w:rPr>
                <w:rFonts w:ascii="Calibri" w:hAnsi="Calibri"/>
                <w:sz w:val="18"/>
                <w:szCs w:val="18"/>
              </w:rPr>
            </w:pPr>
          </w:p>
        </w:tc>
        <w:tc>
          <w:tcPr>
            <w:tcW w:w="2169" w:type="dxa"/>
            <w:tcBorders>
              <w:top w:val="nil"/>
              <w:bottom w:val="nil"/>
            </w:tcBorders>
            <w:vAlign w:val="bottom"/>
          </w:tcPr>
          <w:p w14:paraId="1F61AE12" w14:textId="77777777" w:rsidR="008E462F" w:rsidRPr="00AF33B8" w:rsidRDefault="008E462F" w:rsidP="008E462F">
            <w:pPr>
              <w:keepNext/>
              <w:jc w:val="center"/>
              <w:rPr>
                <w:rFonts w:ascii="Calibri" w:hAnsi="Calibri"/>
                <w:sz w:val="18"/>
                <w:szCs w:val="18"/>
              </w:rPr>
            </w:pPr>
            <w:r w:rsidRPr="00AF33B8">
              <w:rPr>
                <w:rFonts w:ascii="Calibri" w:hAnsi="Calibri"/>
                <w:sz w:val="18"/>
                <w:szCs w:val="18"/>
              </w:rPr>
              <w:t>MCH-25</w:t>
            </w:r>
          </w:p>
        </w:tc>
        <w:tc>
          <w:tcPr>
            <w:tcW w:w="4413" w:type="dxa"/>
            <w:tcBorders>
              <w:top w:val="nil"/>
              <w:bottom w:val="nil"/>
            </w:tcBorders>
            <w:vAlign w:val="bottom"/>
          </w:tcPr>
          <w:p w14:paraId="015F9C65" w14:textId="77777777" w:rsidR="008E462F" w:rsidRPr="00AF33B8" w:rsidRDefault="008E462F" w:rsidP="008E462F">
            <w:pPr>
              <w:keepNext/>
              <w:jc w:val="center"/>
              <w:rPr>
                <w:rFonts w:ascii="Calibri" w:hAnsi="Calibri"/>
                <w:sz w:val="18"/>
                <w:szCs w:val="18"/>
              </w:rPr>
            </w:pPr>
            <w:r w:rsidRPr="00AF33B8">
              <w:rPr>
                <w:rFonts w:ascii="Calibri" w:hAnsi="Calibri"/>
                <w:sz w:val="18"/>
                <w:szCs w:val="18"/>
              </w:rPr>
              <w:t>MCH-26</w:t>
            </w:r>
          </w:p>
        </w:tc>
        <w:tc>
          <w:tcPr>
            <w:tcW w:w="2429" w:type="dxa"/>
            <w:tcBorders>
              <w:bottom w:val="nil"/>
            </w:tcBorders>
            <w:vAlign w:val="bottom"/>
          </w:tcPr>
          <w:p w14:paraId="72388D82" w14:textId="7920BFF2" w:rsidR="008E462F" w:rsidRPr="00AF33B8" w:rsidRDefault="008E462F" w:rsidP="008E462F">
            <w:pPr>
              <w:keepNext/>
              <w:jc w:val="center"/>
              <w:rPr>
                <w:rFonts w:ascii="Calibri" w:hAnsi="Calibri"/>
                <w:sz w:val="18"/>
                <w:szCs w:val="18"/>
              </w:rPr>
            </w:pPr>
            <w:ins w:id="308" w:author="jmiller20191120" w:date="2019-11-21T12:17:00Z">
              <w:r>
                <w:rPr>
                  <w:rFonts w:ascii="Calibri" w:hAnsi="Calibri"/>
                  <w:sz w:val="18"/>
                  <w:szCs w:val="18"/>
                </w:rPr>
                <w:t>MCH-33</w:t>
              </w:r>
            </w:ins>
          </w:p>
        </w:tc>
      </w:tr>
      <w:tr w:rsidR="008E462F" w:rsidRPr="00AF33B8" w14:paraId="6F21BC9D" w14:textId="7E99A9B6" w:rsidTr="008E462F">
        <w:trPr>
          <w:cantSplit/>
          <w:trHeight w:val="972"/>
        </w:trPr>
        <w:tc>
          <w:tcPr>
            <w:tcW w:w="1432" w:type="dxa"/>
            <w:tcBorders>
              <w:top w:val="nil"/>
            </w:tcBorders>
            <w:vAlign w:val="bottom"/>
          </w:tcPr>
          <w:p w14:paraId="22711179" w14:textId="6FA8554A" w:rsidR="008E462F" w:rsidRPr="00B82750" w:rsidRDefault="008E462F" w:rsidP="008E462F">
            <w:pPr>
              <w:keepNext/>
              <w:jc w:val="center"/>
              <w:rPr>
                <w:rFonts w:ascii="Calibri" w:hAnsi="Calibri"/>
                <w:sz w:val="18"/>
                <w:szCs w:val="18"/>
              </w:rPr>
            </w:pPr>
            <w:r w:rsidRPr="00B82750">
              <w:rPr>
                <w:rFonts w:ascii="Calibri" w:hAnsi="Calibri"/>
                <w:sz w:val="18"/>
                <w:szCs w:val="18"/>
              </w:rPr>
              <w:t xml:space="preserve">SC System </w:t>
            </w:r>
            <w:r>
              <w:rPr>
                <w:rFonts w:ascii="Calibri" w:hAnsi="Calibri"/>
                <w:sz w:val="18"/>
                <w:szCs w:val="18"/>
              </w:rPr>
              <w:t>ID/</w:t>
            </w:r>
            <w:r w:rsidRPr="00B82750">
              <w:rPr>
                <w:rFonts w:ascii="Calibri" w:hAnsi="Calibri"/>
                <w:sz w:val="18"/>
                <w:szCs w:val="18"/>
              </w:rPr>
              <w:t>Name</w:t>
            </w:r>
            <w:r>
              <w:rPr>
                <w:rFonts w:ascii="Calibri" w:hAnsi="Calibri"/>
                <w:sz w:val="18"/>
                <w:szCs w:val="18"/>
              </w:rPr>
              <w:t xml:space="preserve"> from CF1R</w:t>
            </w:r>
          </w:p>
        </w:tc>
        <w:tc>
          <w:tcPr>
            <w:tcW w:w="1521" w:type="dxa"/>
            <w:tcBorders>
              <w:top w:val="nil"/>
            </w:tcBorders>
            <w:vAlign w:val="bottom"/>
          </w:tcPr>
          <w:p w14:paraId="66B80427" w14:textId="77777777" w:rsidR="008E462F" w:rsidRPr="00AF33B8" w:rsidRDefault="008E462F" w:rsidP="008E462F">
            <w:pPr>
              <w:keepNext/>
              <w:jc w:val="center"/>
              <w:rPr>
                <w:rFonts w:ascii="Calibri" w:hAnsi="Calibri"/>
                <w:sz w:val="18"/>
                <w:szCs w:val="18"/>
              </w:rPr>
            </w:pPr>
            <w:r w:rsidRPr="00AF33B8">
              <w:rPr>
                <w:rFonts w:ascii="Calibri" w:hAnsi="Calibri"/>
                <w:sz w:val="18"/>
                <w:szCs w:val="18"/>
              </w:rPr>
              <w:t>SC System Description of Area Served</w:t>
            </w:r>
          </w:p>
        </w:tc>
        <w:tc>
          <w:tcPr>
            <w:tcW w:w="2169" w:type="dxa"/>
            <w:tcBorders>
              <w:top w:val="nil"/>
            </w:tcBorders>
            <w:vAlign w:val="bottom"/>
          </w:tcPr>
          <w:p w14:paraId="3C844B06" w14:textId="77777777" w:rsidR="008E462F" w:rsidRPr="00AF33B8" w:rsidRDefault="008E462F" w:rsidP="008E462F">
            <w:pPr>
              <w:keepNext/>
              <w:jc w:val="center"/>
              <w:rPr>
                <w:rFonts w:ascii="Calibri" w:hAnsi="Calibri"/>
                <w:sz w:val="18"/>
                <w:szCs w:val="18"/>
              </w:rPr>
            </w:pPr>
            <w:r w:rsidRPr="00AF33B8">
              <w:rPr>
                <w:rFonts w:ascii="Calibri" w:hAnsi="Calibri"/>
                <w:sz w:val="18"/>
                <w:szCs w:val="18"/>
              </w:rPr>
              <w:t>Refrigerant Charge</w:t>
            </w:r>
          </w:p>
        </w:tc>
        <w:tc>
          <w:tcPr>
            <w:tcW w:w="4413" w:type="dxa"/>
            <w:tcBorders>
              <w:top w:val="nil"/>
            </w:tcBorders>
            <w:vAlign w:val="bottom"/>
          </w:tcPr>
          <w:p w14:paraId="3A3EEC83" w14:textId="77777777" w:rsidR="008E462F" w:rsidRPr="00AF33B8" w:rsidRDefault="008E462F" w:rsidP="008E462F">
            <w:pPr>
              <w:keepNext/>
              <w:jc w:val="center"/>
              <w:rPr>
                <w:rFonts w:ascii="Calibri" w:hAnsi="Calibri"/>
                <w:sz w:val="18"/>
                <w:szCs w:val="18"/>
              </w:rPr>
            </w:pPr>
            <w:r w:rsidRPr="00AF33B8">
              <w:rPr>
                <w:rFonts w:ascii="Calibri" w:hAnsi="Calibri"/>
                <w:sz w:val="18"/>
                <w:szCs w:val="18"/>
              </w:rPr>
              <w:t>Rated</w:t>
            </w:r>
          </w:p>
          <w:p w14:paraId="1B04346F" w14:textId="77777777" w:rsidR="008E462F" w:rsidRPr="00AF33B8" w:rsidRDefault="008E462F" w:rsidP="008E462F">
            <w:pPr>
              <w:keepNext/>
              <w:jc w:val="center"/>
              <w:rPr>
                <w:rFonts w:ascii="Calibri" w:hAnsi="Calibri"/>
                <w:sz w:val="18"/>
                <w:szCs w:val="18"/>
              </w:rPr>
            </w:pPr>
            <w:r w:rsidRPr="00AF33B8">
              <w:rPr>
                <w:rFonts w:ascii="Calibri" w:hAnsi="Calibri"/>
                <w:sz w:val="18"/>
                <w:szCs w:val="18"/>
              </w:rPr>
              <w:t>SC System</w:t>
            </w:r>
          </w:p>
          <w:p w14:paraId="0B5C4DCF" w14:textId="77777777" w:rsidR="008E462F" w:rsidRPr="00AF33B8" w:rsidRDefault="008E462F" w:rsidP="008E462F">
            <w:pPr>
              <w:keepNext/>
              <w:jc w:val="center"/>
              <w:rPr>
                <w:rFonts w:ascii="Calibri" w:hAnsi="Calibri"/>
                <w:sz w:val="18"/>
                <w:szCs w:val="18"/>
              </w:rPr>
            </w:pPr>
            <w:r w:rsidRPr="00AF33B8">
              <w:rPr>
                <w:rFonts w:ascii="Calibri" w:hAnsi="Calibri"/>
                <w:sz w:val="18"/>
                <w:szCs w:val="18"/>
              </w:rPr>
              <w:t>Equipment Verification</w:t>
            </w:r>
          </w:p>
        </w:tc>
        <w:tc>
          <w:tcPr>
            <w:tcW w:w="2429" w:type="dxa"/>
            <w:tcBorders>
              <w:top w:val="nil"/>
            </w:tcBorders>
            <w:vAlign w:val="bottom"/>
          </w:tcPr>
          <w:p w14:paraId="6810A420" w14:textId="7870A085" w:rsidR="008E462F" w:rsidRPr="00AF33B8" w:rsidRDefault="008E462F" w:rsidP="008E462F">
            <w:pPr>
              <w:keepNext/>
              <w:jc w:val="center"/>
              <w:rPr>
                <w:rFonts w:ascii="Calibri" w:hAnsi="Calibri"/>
                <w:sz w:val="18"/>
                <w:szCs w:val="18"/>
              </w:rPr>
            </w:pPr>
            <w:ins w:id="309" w:author="jmiller20191120" w:date="2019-11-21T12:17:00Z">
              <w:r>
                <w:rPr>
                  <w:rFonts w:ascii="Calibri" w:hAnsi="Calibri"/>
                  <w:sz w:val="18"/>
                  <w:szCs w:val="18"/>
                </w:rPr>
                <w:t>VCHP</w:t>
              </w:r>
              <w:r w:rsidRPr="00905CE2">
                <w:rPr>
                  <w:rFonts w:ascii="Calibri" w:hAnsi="Calibri"/>
                  <w:sz w:val="18"/>
                  <w:szCs w:val="18"/>
                </w:rPr>
                <w:t xml:space="preserve"> Compliance Credit</w:t>
              </w:r>
            </w:ins>
          </w:p>
        </w:tc>
      </w:tr>
      <w:tr w:rsidR="008E462F" w:rsidRPr="00D46D7C" w14:paraId="04082581" w14:textId="617546F3" w:rsidTr="008E462F">
        <w:trPr>
          <w:cantSplit/>
        </w:trPr>
        <w:tc>
          <w:tcPr>
            <w:tcW w:w="1432" w:type="dxa"/>
          </w:tcPr>
          <w:p w14:paraId="7C4DB8A2" w14:textId="77777777" w:rsidR="008E462F" w:rsidRPr="00D46D7C" w:rsidRDefault="008E462F" w:rsidP="008E462F">
            <w:pPr>
              <w:keepNext/>
              <w:rPr>
                <w:rFonts w:ascii="Calibri" w:hAnsi="Calibri"/>
                <w:sz w:val="16"/>
                <w:szCs w:val="16"/>
              </w:rPr>
            </w:pPr>
            <w:r w:rsidRPr="00D46D7C">
              <w:rPr>
                <w:rFonts w:ascii="Calibri" w:hAnsi="Calibri"/>
                <w:sz w:val="16"/>
                <w:szCs w:val="16"/>
              </w:rPr>
              <w:t xml:space="preserve">&lt;&lt;auto filled from  </w:t>
            </w:r>
            <w:r w:rsidRPr="00AF33B8">
              <w:rPr>
                <w:rFonts w:ascii="Calibri" w:hAnsi="Calibri"/>
                <w:sz w:val="16"/>
                <w:szCs w:val="16"/>
                <w:highlight w:val="yellow"/>
              </w:rPr>
              <w:t>D01</w:t>
            </w:r>
            <w:r w:rsidRPr="00D46D7C">
              <w:rPr>
                <w:rFonts w:ascii="Calibri" w:hAnsi="Calibri"/>
                <w:sz w:val="16"/>
                <w:szCs w:val="16"/>
              </w:rPr>
              <w:t>&gt;&gt;</w:t>
            </w:r>
          </w:p>
        </w:tc>
        <w:tc>
          <w:tcPr>
            <w:tcW w:w="1521" w:type="dxa"/>
          </w:tcPr>
          <w:p w14:paraId="4CB12ABE" w14:textId="77777777" w:rsidR="008E462F" w:rsidRPr="00D46D7C" w:rsidRDefault="008E462F" w:rsidP="008E462F">
            <w:pPr>
              <w:keepNext/>
              <w:rPr>
                <w:rFonts w:ascii="Calibri" w:hAnsi="Calibri"/>
                <w:sz w:val="16"/>
                <w:szCs w:val="16"/>
              </w:rPr>
            </w:pPr>
            <w:r w:rsidRPr="00D46D7C">
              <w:rPr>
                <w:rFonts w:ascii="Calibri" w:hAnsi="Calibri"/>
                <w:sz w:val="16"/>
                <w:szCs w:val="16"/>
              </w:rPr>
              <w:t xml:space="preserve">&lt;&lt;auto filled from </w:t>
            </w:r>
            <w:r w:rsidRPr="00AF33B8">
              <w:rPr>
                <w:rFonts w:ascii="Calibri" w:hAnsi="Calibri"/>
                <w:sz w:val="16"/>
                <w:szCs w:val="16"/>
                <w:highlight w:val="yellow"/>
              </w:rPr>
              <w:t>D02</w:t>
            </w:r>
            <w:r w:rsidRPr="00D46D7C">
              <w:rPr>
                <w:rFonts w:ascii="Calibri" w:hAnsi="Calibri"/>
                <w:sz w:val="16"/>
                <w:szCs w:val="16"/>
              </w:rPr>
              <w:t>&gt;&gt;</w:t>
            </w:r>
          </w:p>
        </w:tc>
        <w:tc>
          <w:tcPr>
            <w:tcW w:w="2169" w:type="dxa"/>
          </w:tcPr>
          <w:p w14:paraId="1A020EA1" w14:textId="77777777" w:rsidR="008E462F" w:rsidRPr="007311C1" w:rsidRDefault="008E462F" w:rsidP="008E462F">
            <w:pPr>
              <w:keepNext/>
              <w:rPr>
                <w:rFonts w:ascii="Calibri" w:hAnsi="Calibri"/>
                <w:sz w:val="12"/>
                <w:szCs w:val="12"/>
              </w:rPr>
            </w:pPr>
            <w:r w:rsidRPr="007311C1">
              <w:rPr>
                <w:rFonts w:ascii="Calibri" w:hAnsi="Calibri"/>
                <w:sz w:val="12"/>
                <w:szCs w:val="12"/>
              </w:rPr>
              <w:t xml:space="preserve">&lt;&lt;Calculated field: </w:t>
            </w:r>
          </w:p>
          <w:p w14:paraId="0750D93D" w14:textId="60578E7C" w:rsidR="008E462F" w:rsidRPr="007311C1" w:rsidRDefault="008E462F" w:rsidP="008E462F">
            <w:pPr>
              <w:keepNext/>
              <w:rPr>
                <w:rFonts w:ascii="Calibri" w:hAnsi="Calibri"/>
                <w:sz w:val="12"/>
                <w:szCs w:val="12"/>
              </w:rPr>
            </w:pPr>
            <w:r w:rsidRPr="007311C1">
              <w:rPr>
                <w:rFonts w:ascii="Calibri" w:hAnsi="Calibri"/>
                <w:b/>
                <w:sz w:val="12"/>
                <w:szCs w:val="12"/>
              </w:rPr>
              <w:t>if</w:t>
            </w:r>
            <w:r w:rsidRPr="007311C1">
              <w:rPr>
                <w:rFonts w:ascii="Calibri" w:hAnsi="Calibri"/>
                <w:sz w:val="12"/>
                <w:szCs w:val="12"/>
              </w:rPr>
              <w:t xml:space="preserve"> </w:t>
            </w:r>
            <w:r w:rsidRPr="007311C1">
              <w:rPr>
                <w:rFonts w:ascii="Calibri" w:hAnsi="Calibri"/>
                <w:sz w:val="12"/>
                <w:szCs w:val="12"/>
                <w:highlight w:val="yellow"/>
              </w:rPr>
              <w:t>B11</w:t>
            </w:r>
            <w:r w:rsidRPr="007311C1">
              <w:rPr>
                <w:rFonts w:ascii="Calibri" w:hAnsi="Calibri"/>
                <w:sz w:val="12"/>
                <w:szCs w:val="12"/>
              </w:rPr>
              <w:t xml:space="preserve"> = one of the following two values: *New </w:t>
            </w:r>
          </w:p>
          <w:p w14:paraId="51FA46AF" w14:textId="77777777" w:rsidR="008E462F" w:rsidRPr="007311C1" w:rsidRDefault="008E462F" w:rsidP="008E462F">
            <w:pPr>
              <w:keepNext/>
              <w:rPr>
                <w:rFonts w:ascii="Calibri" w:hAnsi="Calibri"/>
                <w:sz w:val="12"/>
                <w:szCs w:val="12"/>
              </w:rPr>
            </w:pPr>
            <w:r w:rsidRPr="007311C1">
              <w:rPr>
                <w:rFonts w:ascii="Calibri" w:hAnsi="Calibri"/>
                <w:sz w:val="12"/>
                <w:szCs w:val="12"/>
              </w:rPr>
              <w:t xml:space="preserve">*Altered, </w:t>
            </w:r>
          </w:p>
          <w:p w14:paraId="1719B306" w14:textId="58DF737E" w:rsidR="008E462F" w:rsidRPr="007311C1" w:rsidRDefault="008E462F" w:rsidP="008E462F">
            <w:pPr>
              <w:keepNext/>
              <w:rPr>
                <w:rFonts w:ascii="Calibri" w:hAnsi="Calibri"/>
                <w:sz w:val="12"/>
                <w:szCs w:val="12"/>
              </w:rPr>
            </w:pPr>
            <w:r w:rsidRPr="007311C1">
              <w:rPr>
                <w:rFonts w:ascii="Calibri" w:hAnsi="Calibri"/>
                <w:b/>
                <w:sz w:val="12"/>
                <w:szCs w:val="12"/>
              </w:rPr>
              <w:t>and</w:t>
            </w:r>
            <w:r w:rsidRPr="007311C1">
              <w:rPr>
                <w:rFonts w:ascii="Calibri" w:hAnsi="Calibri"/>
                <w:sz w:val="12"/>
                <w:szCs w:val="12"/>
              </w:rPr>
              <w:t xml:space="preserve"> the CF1R reports verification of RC = Required, </w:t>
            </w:r>
          </w:p>
          <w:p w14:paraId="0E07DDFA" w14:textId="59E429B3" w:rsidR="008E462F" w:rsidRPr="007311C1" w:rsidRDefault="008E462F" w:rsidP="008E462F">
            <w:pPr>
              <w:keepNext/>
              <w:rPr>
                <w:rFonts w:ascii="Calibri" w:hAnsi="Calibri"/>
                <w:sz w:val="12"/>
                <w:szCs w:val="12"/>
              </w:rPr>
            </w:pPr>
            <w:r w:rsidRPr="007311C1">
              <w:rPr>
                <w:rFonts w:ascii="Calibri" w:hAnsi="Calibri"/>
                <w:b/>
                <w:sz w:val="12"/>
                <w:szCs w:val="12"/>
              </w:rPr>
              <w:t>then</w:t>
            </w:r>
            <w:r w:rsidRPr="007311C1">
              <w:rPr>
                <w:rFonts w:ascii="Calibri" w:hAnsi="Calibri"/>
                <w:sz w:val="12"/>
                <w:szCs w:val="12"/>
              </w:rPr>
              <w:t xml:space="preserve"> result = Yes; </w:t>
            </w:r>
          </w:p>
          <w:p w14:paraId="2120934B" w14:textId="77777777" w:rsidR="008E462F" w:rsidRPr="007311C1" w:rsidRDefault="008E462F" w:rsidP="008E462F">
            <w:pPr>
              <w:keepNext/>
              <w:rPr>
                <w:rFonts w:ascii="Calibri" w:hAnsi="Calibri"/>
                <w:sz w:val="12"/>
                <w:szCs w:val="12"/>
              </w:rPr>
            </w:pPr>
          </w:p>
          <w:p w14:paraId="7B88E553" w14:textId="71A34D86" w:rsidR="008E462F" w:rsidRPr="007311C1" w:rsidRDefault="008E462F" w:rsidP="008E462F">
            <w:pPr>
              <w:keepNext/>
              <w:rPr>
                <w:rFonts w:ascii="Calibri" w:hAnsi="Calibri"/>
                <w:sz w:val="12"/>
                <w:szCs w:val="12"/>
              </w:rPr>
            </w:pPr>
            <w:r w:rsidRPr="007311C1">
              <w:rPr>
                <w:rFonts w:ascii="Calibri" w:hAnsi="Calibri"/>
                <w:b/>
                <w:sz w:val="12"/>
                <w:szCs w:val="12"/>
              </w:rPr>
              <w:t>elseif</w:t>
            </w:r>
            <w:r w:rsidRPr="007311C1">
              <w:rPr>
                <w:rFonts w:ascii="Calibri" w:hAnsi="Calibri"/>
                <w:sz w:val="12"/>
                <w:szCs w:val="12"/>
              </w:rPr>
              <w:t xml:space="preserve"> the CF1R reports verification of RC = Not Required, </w:t>
            </w:r>
          </w:p>
          <w:p w14:paraId="14443715" w14:textId="3AAF8B89" w:rsidR="008E462F" w:rsidRPr="007311C1" w:rsidRDefault="008E462F" w:rsidP="008E462F">
            <w:pPr>
              <w:keepNext/>
              <w:rPr>
                <w:rFonts w:ascii="Calibri" w:hAnsi="Calibri"/>
                <w:sz w:val="12"/>
                <w:szCs w:val="12"/>
              </w:rPr>
            </w:pPr>
            <w:r w:rsidRPr="007311C1">
              <w:rPr>
                <w:rFonts w:ascii="Calibri" w:hAnsi="Calibri"/>
                <w:b/>
                <w:sz w:val="12"/>
                <w:szCs w:val="12"/>
              </w:rPr>
              <w:t>then</w:t>
            </w:r>
            <w:r w:rsidRPr="007311C1">
              <w:rPr>
                <w:rFonts w:ascii="Calibri" w:hAnsi="Calibri"/>
                <w:sz w:val="12"/>
                <w:szCs w:val="12"/>
              </w:rPr>
              <w:t xml:space="preserve"> result = No; </w:t>
            </w:r>
          </w:p>
          <w:p w14:paraId="02B63F0C" w14:textId="77777777" w:rsidR="008E462F" w:rsidRPr="007311C1" w:rsidRDefault="008E462F" w:rsidP="008E462F">
            <w:pPr>
              <w:keepNext/>
              <w:rPr>
                <w:rFonts w:ascii="Calibri" w:hAnsi="Calibri"/>
                <w:sz w:val="12"/>
                <w:szCs w:val="12"/>
              </w:rPr>
            </w:pPr>
          </w:p>
          <w:p w14:paraId="077A4B86" w14:textId="6767A8B3" w:rsidR="008E462F" w:rsidRPr="007311C1" w:rsidRDefault="008E462F" w:rsidP="008E462F">
            <w:pPr>
              <w:keepNext/>
              <w:rPr>
                <w:rFonts w:ascii="Calibri" w:hAnsi="Calibri"/>
                <w:sz w:val="12"/>
                <w:szCs w:val="12"/>
              </w:rPr>
            </w:pPr>
            <w:r w:rsidRPr="007311C1">
              <w:rPr>
                <w:rFonts w:ascii="Calibri" w:hAnsi="Calibri"/>
                <w:b/>
                <w:sz w:val="12"/>
                <w:szCs w:val="12"/>
              </w:rPr>
              <w:t>elseif</w:t>
            </w:r>
            <w:r w:rsidRPr="007311C1">
              <w:rPr>
                <w:rFonts w:ascii="Calibri" w:hAnsi="Calibri"/>
                <w:sz w:val="12"/>
                <w:szCs w:val="12"/>
              </w:rPr>
              <w:t xml:space="preserve"> </w:t>
            </w:r>
            <w:r>
              <w:rPr>
                <w:rFonts w:ascii="Calibri" w:hAnsi="Calibri"/>
                <w:sz w:val="12"/>
                <w:szCs w:val="12"/>
              </w:rPr>
              <w:t>Section E applies, and the following two conditions are true: 1:[</w:t>
            </w:r>
            <w:r w:rsidRPr="00540882">
              <w:rPr>
                <w:rFonts w:ascii="Calibri" w:hAnsi="Calibri"/>
                <w:sz w:val="12"/>
                <w:szCs w:val="12"/>
                <w:highlight w:val="yellow"/>
              </w:rPr>
              <w:t>D11</w:t>
            </w:r>
            <w:r w:rsidRPr="007311C1">
              <w:rPr>
                <w:rFonts w:ascii="Calibri" w:hAnsi="Calibri"/>
                <w:sz w:val="12"/>
                <w:szCs w:val="12"/>
              </w:rPr>
              <w:t xml:space="preserve"> = Existing</w:t>
            </w:r>
            <w:r>
              <w:rPr>
                <w:rFonts w:ascii="Calibri" w:hAnsi="Calibri"/>
                <w:sz w:val="12"/>
                <w:szCs w:val="12"/>
              </w:rPr>
              <w:t>]</w:t>
            </w:r>
            <w:r w:rsidRPr="007311C1">
              <w:rPr>
                <w:rFonts w:ascii="Calibri" w:hAnsi="Calibri"/>
                <w:sz w:val="12"/>
                <w:szCs w:val="12"/>
              </w:rPr>
              <w:t xml:space="preserve"> </w:t>
            </w:r>
            <w:r>
              <w:rPr>
                <w:rFonts w:ascii="Calibri" w:hAnsi="Calibri"/>
                <w:sz w:val="12"/>
                <w:szCs w:val="12"/>
              </w:rPr>
              <w:t>2:[</w:t>
            </w:r>
            <w:r w:rsidRPr="00C25850">
              <w:rPr>
                <w:rFonts w:ascii="Calibri" w:hAnsi="Calibri"/>
                <w:sz w:val="12"/>
                <w:szCs w:val="12"/>
                <w:highlight w:val="yellow"/>
              </w:rPr>
              <w:t>E04</w:t>
            </w:r>
            <w:r w:rsidRPr="007311C1">
              <w:rPr>
                <w:rFonts w:ascii="Calibri" w:hAnsi="Calibri"/>
                <w:sz w:val="12"/>
                <w:szCs w:val="12"/>
              </w:rPr>
              <w:t xml:space="preserve"> = Yes</w:t>
            </w:r>
            <w:r>
              <w:rPr>
                <w:rFonts w:ascii="Calibri" w:hAnsi="Calibri"/>
                <w:sz w:val="12"/>
                <w:szCs w:val="12"/>
              </w:rPr>
              <w:t>]</w:t>
            </w:r>
            <w:r w:rsidRPr="007311C1">
              <w:rPr>
                <w:rFonts w:ascii="Calibri" w:hAnsi="Calibri"/>
                <w:sz w:val="12"/>
                <w:szCs w:val="12"/>
              </w:rPr>
              <w:t xml:space="preserve">, </w:t>
            </w:r>
          </w:p>
          <w:p w14:paraId="0974728A" w14:textId="1C1FB548" w:rsidR="008E462F" w:rsidRPr="007311C1" w:rsidRDefault="008E462F" w:rsidP="008E462F">
            <w:pPr>
              <w:keepNext/>
              <w:rPr>
                <w:rFonts w:ascii="Calibri" w:hAnsi="Calibri"/>
                <w:sz w:val="12"/>
                <w:szCs w:val="12"/>
              </w:rPr>
            </w:pPr>
            <w:r w:rsidRPr="007311C1">
              <w:rPr>
                <w:rFonts w:ascii="Calibri" w:hAnsi="Calibri"/>
                <w:b/>
                <w:sz w:val="12"/>
                <w:szCs w:val="12"/>
              </w:rPr>
              <w:t>then</w:t>
            </w:r>
            <w:r w:rsidRPr="007311C1">
              <w:rPr>
                <w:rFonts w:ascii="Calibri" w:hAnsi="Calibri"/>
                <w:sz w:val="12"/>
                <w:szCs w:val="12"/>
              </w:rPr>
              <w:t xml:space="preserve"> result = Yes; </w:t>
            </w:r>
          </w:p>
          <w:p w14:paraId="10BCBAE4" w14:textId="77777777" w:rsidR="008E462F" w:rsidRPr="007311C1" w:rsidRDefault="008E462F" w:rsidP="008E462F">
            <w:pPr>
              <w:keepNext/>
              <w:rPr>
                <w:rFonts w:ascii="Calibri" w:hAnsi="Calibri"/>
                <w:sz w:val="12"/>
                <w:szCs w:val="12"/>
              </w:rPr>
            </w:pPr>
          </w:p>
          <w:p w14:paraId="4DFB7BEA" w14:textId="697B5DAF" w:rsidR="008E462F" w:rsidRPr="00D46D7C" w:rsidRDefault="008E462F" w:rsidP="008E462F">
            <w:pPr>
              <w:keepNext/>
              <w:rPr>
                <w:rFonts w:ascii="Calibri" w:hAnsi="Calibri"/>
                <w:sz w:val="16"/>
                <w:szCs w:val="16"/>
              </w:rPr>
            </w:pPr>
            <w:r w:rsidRPr="007311C1">
              <w:rPr>
                <w:rFonts w:ascii="Calibri" w:hAnsi="Calibri"/>
                <w:b/>
                <w:sz w:val="12"/>
                <w:szCs w:val="12"/>
              </w:rPr>
              <w:t>else</w:t>
            </w:r>
            <w:r w:rsidRPr="007311C1">
              <w:rPr>
                <w:rFonts w:ascii="Calibri" w:hAnsi="Calibri"/>
                <w:sz w:val="12"/>
                <w:szCs w:val="12"/>
              </w:rPr>
              <w:t xml:space="preserve"> result = No&gt;&gt;</w:t>
            </w:r>
          </w:p>
        </w:tc>
        <w:tc>
          <w:tcPr>
            <w:tcW w:w="4413" w:type="dxa"/>
          </w:tcPr>
          <w:p w14:paraId="7E90182C" w14:textId="14899FD0" w:rsidR="00D565A3" w:rsidRPr="00D565A3" w:rsidRDefault="008E462F" w:rsidP="00D565A3">
            <w:pPr>
              <w:keepNext/>
              <w:rPr>
                <w:ins w:id="310" w:author="jmiller20191120" w:date="2019-11-26T13:15:00Z"/>
                <w:rFonts w:ascii="Calibri" w:hAnsi="Calibri"/>
                <w:sz w:val="12"/>
                <w:szCs w:val="12"/>
              </w:rPr>
            </w:pPr>
            <w:r w:rsidRPr="00F45293">
              <w:rPr>
                <w:rFonts w:ascii="Calibri" w:hAnsi="Calibri"/>
                <w:sz w:val="12"/>
                <w:szCs w:val="12"/>
              </w:rPr>
              <w:t>&lt;&lt;</w:t>
            </w:r>
            <w:ins w:id="311" w:author="jmiller20191120" w:date="2019-11-26T13:15:00Z">
              <w:r w:rsidR="00D565A3" w:rsidRPr="00D565A3">
                <w:rPr>
                  <w:rFonts w:ascii="Calibri" w:hAnsi="Calibri"/>
                  <w:b/>
                  <w:sz w:val="12"/>
                  <w:szCs w:val="12"/>
                </w:rPr>
                <w:t>if</w:t>
              </w:r>
              <w:r w:rsidR="00D565A3" w:rsidRPr="00D565A3">
                <w:rPr>
                  <w:rFonts w:ascii="Calibri" w:hAnsi="Calibri"/>
                  <w:sz w:val="12"/>
                  <w:szCs w:val="12"/>
                </w:rPr>
                <w:t xml:space="preserve"> </w:t>
              </w:r>
              <w:r w:rsidR="00D565A3" w:rsidRPr="00D565A3">
                <w:rPr>
                  <w:rFonts w:ascii="Calibri" w:hAnsi="Calibri"/>
                  <w:sz w:val="12"/>
                  <w:szCs w:val="12"/>
                  <w:highlight w:val="yellow"/>
                </w:rPr>
                <w:t>B03</w:t>
              </w:r>
              <w:r w:rsidR="00D565A3" w:rsidRPr="00D565A3">
                <w:rPr>
                  <w:rFonts w:ascii="Calibri" w:hAnsi="Calibri"/>
                  <w:sz w:val="12"/>
                  <w:szCs w:val="12"/>
                </w:rPr>
                <w:t xml:space="preserve"> or </w:t>
              </w:r>
              <w:r w:rsidR="00D565A3" w:rsidRPr="00D565A3">
                <w:rPr>
                  <w:rFonts w:ascii="Calibri" w:hAnsi="Calibri"/>
                  <w:sz w:val="12"/>
                  <w:szCs w:val="12"/>
                  <w:highlight w:val="yellow"/>
                </w:rPr>
                <w:t>B04</w:t>
              </w:r>
              <w:r w:rsidR="00D565A3" w:rsidRPr="00D565A3">
                <w:rPr>
                  <w:rFonts w:ascii="Calibri" w:hAnsi="Calibri"/>
                  <w:sz w:val="12"/>
                  <w:szCs w:val="12"/>
                </w:rPr>
                <w:t>=one of the following three system types:</w:t>
              </w:r>
            </w:ins>
          </w:p>
          <w:p w14:paraId="78FC446B" w14:textId="77777777" w:rsidR="00D565A3" w:rsidRPr="00D565A3" w:rsidRDefault="00D565A3" w:rsidP="00D565A3">
            <w:pPr>
              <w:keepNext/>
              <w:rPr>
                <w:ins w:id="312" w:author="jmiller20191120" w:date="2019-11-26T13:15:00Z"/>
                <w:rFonts w:ascii="Calibri" w:hAnsi="Calibri"/>
                <w:sz w:val="12"/>
                <w:szCs w:val="12"/>
              </w:rPr>
            </w:pPr>
            <w:ins w:id="313" w:author="jmiller20191120" w:date="2019-11-26T13:15:00Z">
              <w:r w:rsidRPr="00D565A3">
                <w:rPr>
                  <w:rFonts w:ascii="Calibri" w:hAnsi="Calibri"/>
                  <w:sz w:val="12"/>
                  <w:szCs w:val="12"/>
                </w:rPr>
                <w:t>*ductless mini-split AC</w:t>
              </w:r>
            </w:ins>
          </w:p>
          <w:p w14:paraId="00D9C791" w14:textId="77777777" w:rsidR="00D565A3" w:rsidRPr="00D565A3" w:rsidRDefault="00D565A3" w:rsidP="00D565A3">
            <w:pPr>
              <w:keepNext/>
              <w:rPr>
                <w:ins w:id="314" w:author="jmiller20191120" w:date="2019-11-26T13:15:00Z"/>
                <w:rFonts w:ascii="Calibri" w:hAnsi="Calibri"/>
                <w:sz w:val="12"/>
                <w:szCs w:val="12"/>
              </w:rPr>
            </w:pPr>
            <w:ins w:id="315" w:author="jmiller20191120" w:date="2019-11-26T13:15:00Z">
              <w:r w:rsidRPr="00D565A3">
                <w:rPr>
                  <w:rFonts w:ascii="Calibri" w:hAnsi="Calibri"/>
                  <w:sz w:val="12"/>
                  <w:szCs w:val="12"/>
                </w:rPr>
                <w:t>*ductless mini-split HP</w:t>
              </w:r>
            </w:ins>
          </w:p>
          <w:p w14:paraId="3DC9C18B" w14:textId="77777777" w:rsidR="00D565A3" w:rsidRPr="00D565A3" w:rsidRDefault="00D565A3" w:rsidP="00D565A3">
            <w:pPr>
              <w:keepNext/>
              <w:rPr>
                <w:ins w:id="316" w:author="jmiller20191120" w:date="2019-11-26T13:15:00Z"/>
                <w:rFonts w:ascii="Calibri" w:hAnsi="Calibri"/>
                <w:sz w:val="12"/>
                <w:szCs w:val="12"/>
              </w:rPr>
            </w:pPr>
            <w:ins w:id="317" w:author="jmiller20191120" w:date="2019-11-26T13:15:00Z">
              <w:r w:rsidRPr="00D565A3">
                <w:rPr>
                  <w:rFonts w:ascii="Calibri" w:hAnsi="Calibri"/>
                  <w:sz w:val="12"/>
                  <w:szCs w:val="12"/>
                </w:rPr>
                <w:t>*ductless VRF AC;</w:t>
              </w:r>
            </w:ins>
          </w:p>
          <w:p w14:paraId="0012D05C" w14:textId="77777777" w:rsidR="00D565A3" w:rsidRPr="00D565A3" w:rsidRDefault="00D565A3" w:rsidP="00D565A3">
            <w:pPr>
              <w:keepNext/>
              <w:rPr>
                <w:ins w:id="318" w:author="jmiller20191120" w:date="2019-11-26T13:15:00Z"/>
                <w:rFonts w:ascii="Calibri" w:hAnsi="Calibri"/>
                <w:sz w:val="12"/>
                <w:szCs w:val="12"/>
              </w:rPr>
            </w:pPr>
            <w:ins w:id="319" w:author="jmiller20191120" w:date="2019-11-26T13:15:00Z">
              <w:r w:rsidRPr="00D565A3">
                <w:rPr>
                  <w:rFonts w:ascii="Calibri" w:hAnsi="Calibri"/>
                  <w:sz w:val="12"/>
                  <w:szCs w:val="12"/>
                </w:rPr>
                <w:t>*ductless VRF HP;</w:t>
              </w:r>
            </w:ins>
          </w:p>
          <w:p w14:paraId="6CD016B6" w14:textId="77777777" w:rsidR="00D565A3" w:rsidRPr="00D565A3" w:rsidRDefault="00D565A3" w:rsidP="00D565A3">
            <w:pPr>
              <w:keepNext/>
              <w:rPr>
                <w:ins w:id="320" w:author="jmiller20191120" w:date="2019-11-26T13:15:00Z"/>
                <w:rFonts w:ascii="Calibri" w:hAnsi="Calibri"/>
                <w:sz w:val="12"/>
                <w:szCs w:val="12"/>
              </w:rPr>
            </w:pPr>
            <w:ins w:id="321" w:author="jmiller20191120" w:date="2019-11-26T13:15:00Z">
              <w:r w:rsidRPr="00D565A3">
                <w:rPr>
                  <w:rFonts w:ascii="Calibri" w:hAnsi="Calibri"/>
                  <w:sz w:val="12"/>
                  <w:szCs w:val="12"/>
                </w:rPr>
                <w:t>*ductless multi-split AC</w:t>
              </w:r>
            </w:ins>
          </w:p>
          <w:p w14:paraId="0604344A" w14:textId="77777777" w:rsidR="00D565A3" w:rsidRPr="00D565A3" w:rsidRDefault="00D565A3" w:rsidP="00D565A3">
            <w:pPr>
              <w:keepNext/>
              <w:rPr>
                <w:ins w:id="322" w:author="jmiller20191120" w:date="2019-11-26T13:15:00Z"/>
                <w:rFonts w:ascii="Calibri" w:hAnsi="Calibri"/>
                <w:sz w:val="12"/>
                <w:szCs w:val="12"/>
              </w:rPr>
            </w:pPr>
            <w:ins w:id="323" w:author="jmiller20191120" w:date="2019-11-26T13:15:00Z">
              <w:r w:rsidRPr="00D565A3">
                <w:rPr>
                  <w:rFonts w:ascii="Calibri" w:hAnsi="Calibri"/>
                  <w:sz w:val="12"/>
                  <w:szCs w:val="12"/>
                </w:rPr>
                <w:t>*ductless multi-split HP</w:t>
              </w:r>
            </w:ins>
          </w:p>
          <w:p w14:paraId="6A56B8D9" w14:textId="77777777" w:rsidR="00D565A3" w:rsidRPr="00D565A3" w:rsidRDefault="00D565A3" w:rsidP="00D565A3">
            <w:pPr>
              <w:keepNext/>
              <w:rPr>
                <w:ins w:id="324" w:author="jmiller20191120" w:date="2019-11-26T13:15:00Z"/>
                <w:rFonts w:ascii="Calibri" w:hAnsi="Calibri"/>
                <w:sz w:val="12"/>
                <w:szCs w:val="12"/>
              </w:rPr>
            </w:pPr>
            <w:ins w:id="325" w:author="jmiller20191120" w:date="2019-11-26T13:15:00Z">
              <w:r w:rsidRPr="00D565A3">
                <w:rPr>
                  <w:rFonts w:ascii="Calibri" w:hAnsi="Calibri"/>
                  <w:sz w:val="12"/>
                  <w:szCs w:val="12"/>
                </w:rPr>
                <w:t>*ducted mini-split AC</w:t>
              </w:r>
            </w:ins>
          </w:p>
          <w:p w14:paraId="1BFE3EFE" w14:textId="77777777" w:rsidR="00D565A3" w:rsidRPr="00D565A3" w:rsidRDefault="00D565A3" w:rsidP="00D565A3">
            <w:pPr>
              <w:keepNext/>
              <w:rPr>
                <w:ins w:id="326" w:author="jmiller20191120" w:date="2019-11-26T13:15:00Z"/>
                <w:rFonts w:ascii="Calibri" w:hAnsi="Calibri"/>
                <w:sz w:val="12"/>
                <w:szCs w:val="12"/>
              </w:rPr>
            </w:pPr>
            <w:ins w:id="327" w:author="jmiller20191120" w:date="2019-11-26T13:15:00Z">
              <w:r w:rsidRPr="00D565A3">
                <w:rPr>
                  <w:rFonts w:ascii="Calibri" w:hAnsi="Calibri"/>
                  <w:sz w:val="12"/>
                  <w:szCs w:val="12"/>
                </w:rPr>
                <w:t>*ducted mini-split HP</w:t>
              </w:r>
            </w:ins>
          </w:p>
          <w:p w14:paraId="6D2FD2B2" w14:textId="03C347CE" w:rsidR="00D565A3" w:rsidRDefault="00D565A3" w:rsidP="00D565A3">
            <w:pPr>
              <w:keepNext/>
              <w:rPr>
                <w:ins w:id="328" w:author="jmiller20191120" w:date="2019-11-26T13:14:00Z"/>
                <w:rFonts w:ascii="Calibri" w:hAnsi="Calibri"/>
                <w:sz w:val="12"/>
                <w:szCs w:val="12"/>
              </w:rPr>
            </w:pPr>
            <w:ins w:id="329" w:author="jmiller20191120" w:date="2019-11-26T13:15:00Z">
              <w:r w:rsidRPr="00D565A3">
                <w:rPr>
                  <w:rFonts w:ascii="Calibri" w:hAnsi="Calibri"/>
                  <w:b/>
                  <w:sz w:val="12"/>
                  <w:szCs w:val="12"/>
                </w:rPr>
                <w:t>then</w:t>
              </w:r>
              <w:r w:rsidRPr="00D565A3">
                <w:rPr>
                  <w:rFonts w:ascii="Calibri" w:hAnsi="Calibri"/>
                  <w:sz w:val="12"/>
                  <w:szCs w:val="12"/>
                </w:rPr>
                <w:t xml:space="preserve"> result=no</w:t>
              </w:r>
            </w:ins>
          </w:p>
          <w:p w14:paraId="7FC29409" w14:textId="77777777" w:rsidR="00D565A3" w:rsidRDefault="00D565A3" w:rsidP="008E462F">
            <w:pPr>
              <w:keepNext/>
              <w:rPr>
                <w:ins w:id="330" w:author="jmiller20191120" w:date="2019-11-26T13:14:00Z"/>
                <w:rFonts w:ascii="Calibri" w:hAnsi="Calibri"/>
                <w:sz w:val="12"/>
                <w:szCs w:val="12"/>
              </w:rPr>
            </w:pPr>
          </w:p>
          <w:p w14:paraId="1C56C76D" w14:textId="77777777" w:rsidR="00D565A3" w:rsidRPr="00D565A3" w:rsidRDefault="00D565A3" w:rsidP="00D565A3">
            <w:pPr>
              <w:keepNext/>
              <w:rPr>
                <w:ins w:id="331" w:author="jmiller20191120" w:date="2019-11-26T13:15:00Z"/>
                <w:rFonts w:ascii="Calibri" w:hAnsi="Calibri"/>
                <w:sz w:val="12"/>
                <w:szCs w:val="12"/>
              </w:rPr>
            </w:pPr>
            <w:ins w:id="332" w:author="jmiller20191120" w:date="2019-11-26T13:15:00Z">
              <w:r w:rsidRPr="00D565A3">
                <w:rPr>
                  <w:rFonts w:ascii="Calibri" w:hAnsi="Calibri"/>
                  <w:sz w:val="12"/>
                  <w:szCs w:val="12"/>
                </w:rPr>
                <w:t xml:space="preserve">elseif </w:t>
              </w:r>
              <w:r w:rsidRPr="00D565A3">
                <w:rPr>
                  <w:rFonts w:ascii="Calibri" w:hAnsi="Calibri"/>
                  <w:sz w:val="12"/>
                  <w:szCs w:val="12"/>
                  <w:highlight w:val="yellow"/>
                </w:rPr>
                <w:t>B04</w:t>
              </w:r>
              <w:r w:rsidRPr="00D565A3">
                <w:rPr>
                  <w:rFonts w:ascii="Calibri" w:hAnsi="Calibri"/>
                  <w:sz w:val="12"/>
                  <w:szCs w:val="12"/>
                </w:rPr>
                <w:t xml:space="preserve">={Small Duct High Velocity AC system}, </w:t>
              </w:r>
            </w:ins>
          </w:p>
          <w:p w14:paraId="482D624F" w14:textId="77777777" w:rsidR="00D565A3" w:rsidRPr="00D565A3" w:rsidRDefault="00D565A3" w:rsidP="00D565A3">
            <w:pPr>
              <w:keepNext/>
              <w:rPr>
                <w:ins w:id="333" w:author="jmiller20191120" w:date="2019-11-26T13:15:00Z"/>
                <w:rFonts w:ascii="Calibri" w:hAnsi="Calibri"/>
                <w:sz w:val="12"/>
                <w:szCs w:val="12"/>
              </w:rPr>
            </w:pPr>
            <w:ins w:id="334" w:author="jmiller20191120" w:date="2019-11-26T13:15:00Z">
              <w:r w:rsidRPr="00D565A3">
                <w:rPr>
                  <w:rFonts w:ascii="Calibri" w:hAnsi="Calibri"/>
                  <w:sz w:val="12"/>
                  <w:szCs w:val="12"/>
                </w:rPr>
                <w:t xml:space="preserve">and </w:t>
              </w:r>
              <w:r w:rsidRPr="00D565A3">
                <w:rPr>
                  <w:rFonts w:ascii="Calibri" w:hAnsi="Calibri"/>
                  <w:sz w:val="12"/>
                  <w:szCs w:val="12"/>
                  <w:highlight w:val="yellow"/>
                </w:rPr>
                <w:t>C06</w:t>
              </w:r>
              <w:r w:rsidRPr="00D565A3">
                <w:rPr>
                  <w:rFonts w:ascii="Calibri" w:hAnsi="Calibri"/>
                  <w:sz w:val="12"/>
                  <w:szCs w:val="12"/>
                </w:rPr>
                <w:t xml:space="preserve"> &gt; 12,</w:t>
              </w:r>
            </w:ins>
          </w:p>
          <w:p w14:paraId="5C88F2BC" w14:textId="10215601" w:rsidR="00D565A3" w:rsidRDefault="00D565A3" w:rsidP="00D565A3">
            <w:pPr>
              <w:keepNext/>
              <w:rPr>
                <w:ins w:id="335" w:author="jmiller20191120" w:date="2019-11-26T13:14:00Z"/>
                <w:rFonts w:ascii="Calibri" w:hAnsi="Calibri"/>
                <w:sz w:val="12"/>
                <w:szCs w:val="12"/>
              </w:rPr>
            </w:pPr>
            <w:ins w:id="336" w:author="jmiller20191120" w:date="2019-11-26T13:15:00Z">
              <w:r w:rsidRPr="00D565A3">
                <w:rPr>
                  <w:rFonts w:ascii="Calibri" w:hAnsi="Calibri"/>
                  <w:sz w:val="12"/>
                  <w:szCs w:val="12"/>
                </w:rPr>
                <w:t>then result=yes.</w:t>
              </w:r>
            </w:ins>
          </w:p>
          <w:p w14:paraId="47B01EC4" w14:textId="77777777" w:rsidR="00D565A3" w:rsidRDefault="00D565A3" w:rsidP="008E462F">
            <w:pPr>
              <w:keepNext/>
              <w:rPr>
                <w:ins w:id="337" w:author="jmiller20191120" w:date="2019-11-26T13:14:00Z"/>
                <w:rFonts w:ascii="Calibri" w:hAnsi="Calibri"/>
                <w:sz w:val="12"/>
                <w:szCs w:val="12"/>
              </w:rPr>
            </w:pPr>
          </w:p>
          <w:p w14:paraId="731B4C0F" w14:textId="77777777" w:rsidR="00D565A3" w:rsidRDefault="00D565A3" w:rsidP="008E462F">
            <w:pPr>
              <w:keepNext/>
              <w:rPr>
                <w:ins w:id="338" w:author="jmiller20191120" w:date="2019-11-26T13:14:00Z"/>
                <w:rFonts w:ascii="Calibri" w:hAnsi="Calibri"/>
                <w:sz w:val="12"/>
                <w:szCs w:val="12"/>
              </w:rPr>
            </w:pPr>
          </w:p>
          <w:p w14:paraId="739688EC" w14:textId="038EF89B" w:rsidR="008E462F" w:rsidRPr="00F45293" w:rsidRDefault="00D565A3" w:rsidP="008E462F">
            <w:pPr>
              <w:keepNext/>
              <w:rPr>
                <w:rFonts w:ascii="Calibri" w:hAnsi="Calibri"/>
                <w:sz w:val="12"/>
                <w:szCs w:val="12"/>
              </w:rPr>
            </w:pPr>
            <w:ins w:id="339" w:author="jmiller20191120" w:date="2019-11-26T13:17:00Z">
              <w:r>
                <w:rPr>
                  <w:rFonts w:ascii="Calibri" w:hAnsi="Calibri"/>
                  <w:b/>
                  <w:sz w:val="12"/>
                  <w:szCs w:val="12"/>
                </w:rPr>
                <w:t>else</w:t>
              </w:r>
            </w:ins>
            <w:r w:rsidR="008E462F" w:rsidRPr="00F45293">
              <w:rPr>
                <w:rFonts w:ascii="Calibri" w:hAnsi="Calibri"/>
                <w:b/>
                <w:sz w:val="12"/>
                <w:szCs w:val="12"/>
              </w:rPr>
              <w:t>if</w:t>
            </w:r>
            <w:r w:rsidR="008E462F" w:rsidRPr="00F45293">
              <w:rPr>
                <w:rFonts w:ascii="Calibri" w:hAnsi="Calibri"/>
                <w:sz w:val="12"/>
                <w:szCs w:val="12"/>
              </w:rPr>
              <w:t xml:space="preserve"> </w:t>
            </w:r>
            <w:r w:rsidR="008E462F" w:rsidRPr="00F45293">
              <w:rPr>
                <w:rFonts w:ascii="Calibri" w:hAnsi="Calibri"/>
                <w:b/>
                <w:sz w:val="12"/>
                <w:szCs w:val="12"/>
              </w:rPr>
              <w:t>both</w:t>
            </w:r>
            <w:r w:rsidR="008E462F" w:rsidRPr="00F45293">
              <w:rPr>
                <w:rFonts w:ascii="Calibri" w:hAnsi="Calibri"/>
                <w:sz w:val="12"/>
                <w:szCs w:val="12"/>
              </w:rPr>
              <w:t xml:space="preserve"> of the following two criteria are true:  1: [</w:t>
            </w:r>
            <w:r w:rsidR="008E462F" w:rsidRPr="00F45293">
              <w:rPr>
                <w:rFonts w:ascii="Calibri" w:hAnsi="Calibri"/>
                <w:sz w:val="12"/>
                <w:szCs w:val="12"/>
                <w:highlight w:val="yellow"/>
              </w:rPr>
              <w:t>C06</w:t>
            </w:r>
            <w:r w:rsidR="008E462F" w:rsidRPr="00F45293">
              <w:rPr>
                <w:rFonts w:ascii="Calibri" w:hAnsi="Calibri" w:cs="Calibri"/>
                <w:sz w:val="12"/>
                <w:szCs w:val="12"/>
              </w:rPr>
              <w:t>≠</w:t>
            </w:r>
            <w:r w:rsidR="008E462F" w:rsidRPr="00F45293">
              <w:rPr>
                <w:rFonts w:ascii="Calibri" w:hAnsi="Calibri"/>
                <w:sz w:val="12"/>
                <w:szCs w:val="12"/>
              </w:rPr>
              <w:t>N/A]; 2: [</w:t>
            </w:r>
            <w:r w:rsidR="008E462F" w:rsidRPr="00F45293">
              <w:rPr>
                <w:rFonts w:ascii="Calibri" w:hAnsi="Calibri"/>
                <w:sz w:val="12"/>
                <w:szCs w:val="12"/>
                <w:highlight w:val="yellow"/>
              </w:rPr>
              <w:t>C06</w:t>
            </w:r>
            <w:r w:rsidR="008E462F" w:rsidRPr="00F45293">
              <w:rPr>
                <w:rFonts w:ascii="Calibri" w:hAnsi="Calibri"/>
                <w:sz w:val="12"/>
                <w:szCs w:val="12"/>
              </w:rPr>
              <w:t xml:space="preserve"> &gt; 14]; </w:t>
            </w:r>
          </w:p>
          <w:p w14:paraId="7AF82E49" w14:textId="6773D159" w:rsidR="008E462F" w:rsidRDefault="008E462F" w:rsidP="008E462F">
            <w:pPr>
              <w:keepNext/>
              <w:rPr>
                <w:rFonts w:ascii="Calibri" w:hAnsi="Calibri"/>
                <w:sz w:val="12"/>
                <w:szCs w:val="12"/>
              </w:rPr>
            </w:pPr>
            <w:r w:rsidRPr="00F45293">
              <w:rPr>
                <w:rFonts w:ascii="Calibri" w:hAnsi="Calibri"/>
                <w:b/>
                <w:sz w:val="12"/>
                <w:szCs w:val="12"/>
              </w:rPr>
              <w:t>then</w:t>
            </w:r>
            <w:r w:rsidRPr="00F45293">
              <w:rPr>
                <w:rFonts w:ascii="Calibri" w:hAnsi="Calibri"/>
                <w:sz w:val="12"/>
                <w:szCs w:val="12"/>
              </w:rPr>
              <w:t xml:space="preserve"> result=yes; </w:t>
            </w:r>
          </w:p>
          <w:p w14:paraId="61331E98" w14:textId="2C3B03A1" w:rsidR="008E462F" w:rsidRDefault="008E462F" w:rsidP="008E462F">
            <w:pPr>
              <w:keepNext/>
              <w:rPr>
                <w:rFonts w:ascii="Calibri" w:hAnsi="Calibri"/>
                <w:sz w:val="12"/>
                <w:szCs w:val="12"/>
              </w:rPr>
            </w:pPr>
          </w:p>
          <w:p w14:paraId="6E7635A7" w14:textId="30150227" w:rsidR="008E462F" w:rsidRPr="007311C1" w:rsidRDefault="008E462F" w:rsidP="008E462F">
            <w:pPr>
              <w:keepNext/>
              <w:rPr>
                <w:rFonts w:ascii="Calibri" w:hAnsi="Calibri"/>
                <w:sz w:val="12"/>
                <w:szCs w:val="12"/>
              </w:rPr>
            </w:pPr>
            <w:r w:rsidRPr="007311C1">
              <w:rPr>
                <w:rFonts w:ascii="Calibri" w:hAnsi="Calibri"/>
                <w:b/>
                <w:sz w:val="12"/>
                <w:szCs w:val="12"/>
              </w:rPr>
              <w:t>elseif</w:t>
            </w:r>
            <w:r w:rsidRPr="007311C1">
              <w:rPr>
                <w:rFonts w:ascii="Calibri" w:hAnsi="Calibri"/>
                <w:sz w:val="12"/>
                <w:szCs w:val="12"/>
              </w:rPr>
              <w:t xml:space="preserve"> </w:t>
            </w:r>
            <w:r>
              <w:rPr>
                <w:rFonts w:ascii="Calibri" w:hAnsi="Calibri"/>
                <w:sz w:val="12"/>
                <w:szCs w:val="12"/>
              </w:rPr>
              <w:t>P</w:t>
            </w:r>
            <w:r w:rsidRPr="007311C1">
              <w:rPr>
                <w:rFonts w:ascii="Calibri" w:hAnsi="Calibri"/>
                <w:sz w:val="12"/>
                <w:szCs w:val="12"/>
              </w:rPr>
              <w:t>01 is o</w:t>
            </w:r>
            <w:r>
              <w:rPr>
                <w:rFonts w:ascii="Calibri" w:hAnsi="Calibri"/>
                <w:sz w:val="12"/>
                <w:szCs w:val="12"/>
              </w:rPr>
              <w:t>ne of the HP systems listed in I</w:t>
            </w:r>
            <w:r w:rsidRPr="007311C1">
              <w:rPr>
                <w:rFonts w:ascii="Calibri" w:hAnsi="Calibri"/>
                <w:sz w:val="12"/>
                <w:szCs w:val="12"/>
              </w:rPr>
              <w:t>01,</w:t>
            </w:r>
          </w:p>
          <w:p w14:paraId="6F07087C" w14:textId="47F52D58" w:rsidR="008E462F" w:rsidRPr="00F45293" w:rsidRDefault="008E462F" w:rsidP="008E462F">
            <w:pPr>
              <w:keepNext/>
              <w:rPr>
                <w:rFonts w:ascii="Calibri" w:hAnsi="Calibri"/>
                <w:sz w:val="12"/>
                <w:szCs w:val="12"/>
              </w:rPr>
            </w:pPr>
            <w:r w:rsidRPr="007311C1">
              <w:rPr>
                <w:rFonts w:ascii="Calibri" w:hAnsi="Calibri"/>
                <w:sz w:val="12"/>
                <w:szCs w:val="12"/>
              </w:rPr>
              <w:t>then result = yes;</w:t>
            </w:r>
          </w:p>
          <w:p w14:paraId="49CB0171" w14:textId="77777777" w:rsidR="008E462F" w:rsidRPr="00F45293" w:rsidRDefault="008E462F" w:rsidP="008E462F">
            <w:pPr>
              <w:keepNext/>
              <w:rPr>
                <w:rFonts w:ascii="Calibri" w:hAnsi="Calibri"/>
                <w:sz w:val="12"/>
                <w:szCs w:val="12"/>
              </w:rPr>
            </w:pPr>
          </w:p>
          <w:p w14:paraId="5FC8C48F" w14:textId="4A481347" w:rsidR="00FD692B" w:rsidRDefault="008E462F" w:rsidP="008E462F">
            <w:pPr>
              <w:keepNext/>
              <w:rPr>
                <w:ins w:id="340" w:author="jmiller20191120" w:date="2019-11-26T13:30:00Z"/>
                <w:rFonts w:ascii="Calibri" w:hAnsi="Calibri"/>
                <w:b/>
                <w:sz w:val="12"/>
                <w:szCs w:val="12"/>
              </w:rPr>
            </w:pPr>
            <w:r w:rsidRPr="00F45293">
              <w:rPr>
                <w:rFonts w:ascii="Calibri" w:hAnsi="Calibri"/>
                <w:b/>
                <w:sz w:val="12"/>
                <w:szCs w:val="12"/>
              </w:rPr>
              <w:t>elseif</w:t>
            </w:r>
            <w:ins w:id="341" w:author="jmiller20191120" w:date="2019-11-26T13:29:00Z">
              <w:r w:rsidR="00FD692B" w:rsidRPr="00FD692B">
                <w:rPr>
                  <w:rFonts w:ascii="Calibri" w:hAnsi="Calibri"/>
                  <w:sz w:val="12"/>
                  <w:szCs w:val="12"/>
                </w:rPr>
                <w:t xml:space="preserve"> the following </w:t>
              </w:r>
            </w:ins>
            <w:ins w:id="342" w:author="jmiller20191120" w:date="2019-11-26T13:34:00Z">
              <w:r w:rsidR="00FD692B">
                <w:rPr>
                  <w:rFonts w:ascii="Calibri" w:hAnsi="Calibri"/>
                  <w:sz w:val="12"/>
                  <w:szCs w:val="12"/>
                </w:rPr>
                <w:t>three</w:t>
              </w:r>
            </w:ins>
            <w:ins w:id="343" w:author="jmiller20191120" w:date="2019-11-26T13:29:00Z">
              <w:r w:rsidR="00FD692B" w:rsidRPr="00FD692B">
                <w:rPr>
                  <w:rFonts w:ascii="Calibri" w:hAnsi="Calibri"/>
                  <w:sz w:val="12"/>
                  <w:szCs w:val="12"/>
                </w:rPr>
                <w:t xml:space="preserve"> conditions are true</w:t>
              </w:r>
              <w:r w:rsidR="00FD692B" w:rsidRPr="00FD692B">
                <w:rPr>
                  <w:rFonts w:ascii="Calibri" w:hAnsi="Calibri"/>
                  <w:b/>
                  <w:sz w:val="12"/>
                  <w:szCs w:val="12"/>
                </w:rPr>
                <w:t>:</w:t>
              </w:r>
            </w:ins>
          </w:p>
          <w:p w14:paraId="6710DEE5" w14:textId="776D3BA0" w:rsidR="00FD692B" w:rsidRDefault="00FD692B" w:rsidP="008E462F">
            <w:pPr>
              <w:keepNext/>
              <w:rPr>
                <w:ins w:id="344" w:author="jmiller20191120" w:date="2019-11-26T13:32:00Z"/>
                <w:rFonts w:ascii="Calibri" w:hAnsi="Calibri"/>
                <w:sz w:val="12"/>
                <w:szCs w:val="12"/>
              </w:rPr>
            </w:pPr>
            <w:ins w:id="345" w:author="jmiller20191120" w:date="2019-11-26T13:31:00Z">
              <w:r>
                <w:rPr>
                  <w:rFonts w:ascii="Calibri" w:hAnsi="Calibri"/>
                  <w:b/>
                  <w:sz w:val="12"/>
                  <w:szCs w:val="12"/>
                </w:rPr>
                <w:t>1:</w:t>
              </w:r>
            </w:ins>
            <w:r w:rsidR="008E462F" w:rsidRPr="00F45293">
              <w:rPr>
                <w:rFonts w:ascii="Calibri" w:hAnsi="Calibri"/>
                <w:sz w:val="12"/>
                <w:szCs w:val="12"/>
              </w:rPr>
              <w:t xml:space="preserve"> </w:t>
            </w:r>
            <w:ins w:id="346" w:author="jmiller20191120" w:date="2019-11-26T13:36:00Z">
              <w:r>
                <w:rPr>
                  <w:rFonts w:ascii="Calibri" w:hAnsi="Calibri"/>
                  <w:sz w:val="12"/>
                  <w:szCs w:val="12"/>
                </w:rPr>
                <w:t>[</w:t>
              </w:r>
            </w:ins>
            <w:del w:id="347" w:author="jmiller20191120" w:date="2019-11-26T13:28:00Z">
              <w:r w:rsidR="008E462F" w:rsidRPr="00FD692B" w:rsidDel="00FD692B">
                <w:rPr>
                  <w:rFonts w:ascii="Calibri" w:hAnsi="Calibri"/>
                  <w:sz w:val="12"/>
                  <w:szCs w:val="12"/>
                </w:rPr>
                <w:delText xml:space="preserve">D05 </w:delText>
              </w:r>
            </w:del>
            <w:ins w:id="348" w:author="jmiller20191120" w:date="2019-11-26T13:28:00Z">
              <w:r w:rsidRPr="00FD692B">
                <w:rPr>
                  <w:rFonts w:ascii="Calibri" w:hAnsi="Calibri"/>
                  <w:sz w:val="12"/>
                  <w:szCs w:val="12"/>
                  <w:highlight w:val="yellow"/>
                </w:rPr>
                <w:t>B04</w:t>
              </w:r>
              <w:r w:rsidRPr="00F45293">
                <w:rPr>
                  <w:rFonts w:ascii="Calibri" w:hAnsi="Calibri"/>
                  <w:sz w:val="12"/>
                  <w:szCs w:val="12"/>
                </w:rPr>
                <w:t xml:space="preserve"> </w:t>
              </w:r>
            </w:ins>
            <w:r w:rsidR="008E462F" w:rsidRPr="00F45293">
              <w:rPr>
                <w:rFonts w:ascii="Calibri" w:hAnsi="Calibri"/>
                <w:sz w:val="12"/>
                <w:szCs w:val="12"/>
              </w:rPr>
              <w:t xml:space="preserve">= </w:t>
            </w:r>
            <w:ins w:id="349" w:author="jmiller20191120" w:date="2019-11-26T13:32:00Z">
              <w:r>
                <w:rPr>
                  <w:rFonts w:ascii="Calibri" w:hAnsi="Calibri"/>
                  <w:sz w:val="12"/>
                  <w:szCs w:val="12"/>
                </w:rPr>
                <w:t>{</w:t>
              </w:r>
            </w:ins>
            <w:r w:rsidR="008E462F" w:rsidRPr="00F45293">
              <w:rPr>
                <w:rFonts w:ascii="Calibri" w:hAnsi="Calibri"/>
                <w:sz w:val="12"/>
                <w:szCs w:val="12"/>
              </w:rPr>
              <w:t>central packaged AC</w:t>
            </w:r>
            <w:ins w:id="350" w:author="jmiller20191120" w:date="2019-11-26T13:32:00Z">
              <w:r>
                <w:rPr>
                  <w:rFonts w:ascii="Calibri" w:hAnsi="Calibri"/>
                  <w:sz w:val="12"/>
                  <w:szCs w:val="12"/>
                </w:rPr>
                <w:t>}</w:t>
              </w:r>
            </w:ins>
            <w:ins w:id="351" w:author="jmiller20191120" w:date="2019-11-26T13:36:00Z">
              <w:r>
                <w:rPr>
                  <w:rFonts w:ascii="Calibri" w:hAnsi="Calibri"/>
                  <w:sz w:val="12"/>
                  <w:szCs w:val="12"/>
                </w:rPr>
                <w:t>]</w:t>
              </w:r>
            </w:ins>
            <w:r w:rsidR="008E462F" w:rsidRPr="00F45293">
              <w:rPr>
                <w:rFonts w:ascii="Calibri" w:hAnsi="Calibri"/>
                <w:sz w:val="12"/>
                <w:szCs w:val="12"/>
              </w:rPr>
              <w:t>,</w:t>
            </w:r>
          </w:p>
          <w:p w14:paraId="1828687E" w14:textId="77777777" w:rsidR="00FD692B" w:rsidRDefault="00FD692B" w:rsidP="008E462F">
            <w:pPr>
              <w:keepNext/>
              <w:rPr>
                <w:ins w:id="352" w:author="jmiller20191120" w:date="2019-11-26T13:33:00Z"/>
                <w:rFonts w:ascii="Calibri" w:hAnsi="Calibri"/>
                <w:sz w:val="12"/>
                <w:szCs w:val="12"/>
              </w:rPr>
            </w:pPr>
            <w:ins w:id="353" w:author="jmiller20191120" w:date="2019-11-26T13:32:00Z">
              <w:r w:rsidRPr="00FD692B">
                <w:rPr>
                  <w:rFonts w:ascii="Calibri" w:hAnsi="Calibri"/>
                  <w:b/>
                  <w:sz w:val="12"/>
                  <w:szCs w:val="12"/>
                </w:rPr>
                <w:t>2</w:t>
              </w:r>
              <w:r w:rsidRPr="00FD692B">
                <w:rPr>
                  <w:rFonts w:ascii="Calibri" w:hAnsi="Calibri"/>
                  <w:sz w:val="12"/>
                  <w:szCs w:val="12"/>
                </w:rPr>
                <w:t>:[</w:t>
              </w:r>
              <w:r w:rsidRPr="00FD692B">
                <w:rPr>
                  <w:rFonts w:ascii="Calibri" w:hAnsi="Calibri"/>
                  <w:sz w:val="12"/>
                  <w:szCs w:val="12"/>
                  <w:highlight w:val="yellow"/>
                </w:rPr>
                <w:t>C07</w:t>
              </w:r>
              <w:r w:rsidRPr="00FD692B">
                <w:rPr>
                  <w:rFonts w:ascii="Calibri" w:hAnsi="Calibri"/>
                  <w:sz w:val="12"/>
                  <w:szCs w:val="12"/>
                </w:rPr>
                <w:t xml:space="preserve">≠N/A];  </w:t>
              </w:r>
            </w:ins>
          </w:p>
          <w:p w14:paraId="5E3A19BF" w14:textId="19B682A4" w:rsidR="00FD692B" w:rsidRDefault="00FD692B" w:rsidP="008E462F">
            <w:pPr>
              <w:keepNext/>
              <w:rPr>
                <w:ins w:id="354" w:author="jmiller20191120" w:date="2019-11-26T13:33:00Z"/>
                <w:rFonts w:ascii="Calibri" w:hAnsi="Calibri"/>
                <w:sz w:val="12"/>
                <w:szCs w:val="12"/>
              </w:rPr>
            </w:pPr>
            <w:ins w:id="355" w:author="jmiller20191120" w:date="2019-11-26T13:33:00Z">
              <w:r w:rsidRPr="00FD692B">
                <w:rPr>
                  <w:rFonts w:ascii="Calibri" w:hAnsi="Calibri"/>
                  <w:b/>
                  <w:sz w:val="12"/>
                  <w:szCs w:val="12"/>
                </w:rPr>
                <w:t>3</w:t>
              </w:r>
            </w:ins>
            <w:ins w:id="356" w:author="jmiller20191120" w:date="2019-11-26T13:32:00Z">
              <w:r w:rsidRPr="00FD692B">
                <w:rPr>
                  <w:rFonts w:ascii="Calibri" w:hAnsi="Calibri"/>
                  <w:sz w:val="12"/>
                  <w:szCs w:val="12"/>
                </w:rPr>
                <w:t>:[</w:t>
              </w:r>
              <w:r w:rsidRPr="00FD692B">
                <w:rPr>
                  <w:rFonts w:ascii="Calibri" w:hAnsi="Calibri"/>
                  <w:sz w:val="12"/>
                  <w:szCs w:val="12"/>
                  <w:highlight w:val="yellow"/>
                </w:rPr>
                <w:t>C07</w:t>
              </w:r>
              <w:r w:rsidRPr="00FD692B">
                <w:rPr>
                  <w:rFonts w:ascii="Calibri" w:hAnsi="Calibri"/>
                  <w:sz w:val="12"/>
                  <w:szCs w:val="12"/>
                </w:rPr>
                <w:t xml:space="preserve"> &gt; 11.0];  </w:t>
              </w:r>
            </w:ins>
          </w:p>
          <w:p w14:paraId="659103C6" w14:textId="2D38A7EC" w:rsidR="00FD692B" w:rsidRDefault="00FD692B" w:rsidP="008E462F">
            <w:pPr>
              <w:keepNext/>
              <w:rPr>
                <w:ins w:id="357" w:author="jmiller20191120" w:date="2019-11-26T13:32:00Z"/>
                <w:rFonts w:ascii="Calibri" w:hAnsi="Calibri"/>
                <w:sz w:val="12"/>
                <w:szCs w:val="12"/>
              </w:rPr>
            </w:pPr>
            <w:ins w:id="358" w:author="jmiller20191120" w:date="2019-11-26T13:34:00Z">
              <w:r w:rsidRPr="00FD692B">
                <w:rPr>
                  <w:rFonts w:ascii="Calibri" w:hAnsi="Calibri"/>
                  <w:b/>
                  <w:sz w:val="12"/>
                  <w:szCs w:val="12"/>
                </w:rPr>
                <w:t>then</w:t>
              </w:r>
              <w:r w:rsidRPr="00FD692B">
                <w:rPr>
                  <w:rFonts w:ascii="Calibri" w:hAnsi="Calibri"/>
                  <w:sz w:val="12"/>
                  <w:szCs w:val="12"/>
                </w:rPr>
                <w:t xml:space="preserve"> result = yes;</w:t>
              </w:r>
            </w:ins>
          </w:p>
          <w:p w14:paraId="79B0A2EA" w14:textId="72E1EC67" w:rsidR="008E462F" w:rsidRPr="00F45293" w:rsidDel="00FD692B" w:rsidRDefault="008E462F" w:rsidP="008E462F">
            <w:pPr>
              <w:keepNext/>
              <w:rPr>
                <w:del w:id="359" w:author="jmiller20191120" w:date="2019-11-26T13:35:00Z"/>
                <w:rFonts w:ascii="Calibri" w:hAnsi="Calibri"/>
                <w:sz w:val="12"/>
                <w:szCs w:val="12"/>
              </w:rPr>
            </w:pPr>
            <w:del w:id="360" w:author="jmiller20191120" w:date="2019-11-26T13:35:00Z">
              <w:r w:rsidRPr="00F45293" w:rsidDel="00FD692B">
                <w:rPr>
                  <w:rFonts w:ascii="Calibri" w:hAnsi="Calibri"/>
                  <w:sz w:val="12"/>
                  <w:szCs w:val="12"/>
                </w:rPr>
                <w:delText xml:space="preserve"> </w:delText>
              </w:r>
              <w:r w:rsidRPr="00F45293" w:rsidDel="00FD692B">
                <w:rPr>
                  <w:rFonts w:ascii="Calibri" w:hAnsi="Calibri"/>
                  <w:b/>
                  <w:sz w:val="12"/>
                  <w:szCs w:val="12"/>
                </w:rPr>
                <w:delText>and</w:delText>
              </w:r>
              <w:r w:rsidRPr="00F45293" w:rsidDel="00FD692B">
                <w:rPr>
                  <w:rFonts w:ascii="Calibri" w:hAnsi="Calibri"/>
                  <w:sz w:val="12"/>
                  <w:szCs w:val="12"/>
                </w:rPr>
                <w:delText xml:space="preserve"> </w:delText>
              </w:r>
              <w:r w:rsidRPr="00F45293" w:rsidDel="00FD692B">
                <w:rPr>
                  <w:rFonts w:ascii="Calibri" w:hAnsi="Calibri"/>
                  <w:b/>
                  <w:sz w:val="12"/>
                  <w:szCs w:val="12"/>
                </w:rPr>
                <w:delText>all</w:delText>
              </w:r>
              <w:r w:rsidRPr="00F45293" w:rsidDel="00FD692B">
                <w:rPr>
                  <w:rFonts w:ascii="Calibri" w:hAnsi="Calibri"/>
                  <w:sz w:val="12"/>
                  <w:szCs w:val="12"/>
                </w:rPr>
                <w:delText xml:space="preserve"> of the following three criteria are true:  1:[</w:delText>
              </w:r>
              <w:r w:rsidRPr="00F45293" w:rsidDel="00FD692B">
                <w:rPr>
                  <w:rFonts w:ascii="Calibri" w:hAnsi="Calibri"/>
                  <w:sz w:val="12"/>
                  <w:szCs w:val="12"/>
                  <w:highlight w:val="yellow"/>
                </w:rPr>
                <w:delText>C07</w:delText>
              </w:r>
              <w:r w:rsidRPr="00F45293" w:rsidDel="00FD692B">
                <w:rPr>
                  <w:rFonts w:ascii="Calibri" w:hAnsi="Calibri"/>
                  <w:sz w:val="12"/>
                  <w:szCs w:val="12"/>
                </w:rPr>
                <w:delText xml:space="preserve">≠N/A];  </w:delText>
              </w:r>
              <w:r w:rsidDel="00FD692B">
                <w:rPr>
                  <w:rFonts w:ascii="Calibri" w:hAnsi="Calibri"/>
                  <w:sz w:val="12"/>
                  <w:szCs w:val="12"/>
                </w:rPr>
                <w:delText>2</w:delText>
              </w:r>
              <w:r w:rsidRPr="00F45293" w:rsidDel="00FD692B">
                <w:rPr>
                  <w:rFonts w:ascii="Calibri" w:hAnsi="Calibri"/>
                  <w:sz w:val="12"/>
                  <w:szCs w:val="12"/>
                </w:rPr>
                <w:delText>:[</w:delText>
              </w:r>
              <w:r w:rsidRPr="00F45293" w:rsidDel="00FD692B">
                <w:rPr>
                  <w:rFonts w:ascii="Calibri" w:hAnsi="Calibri"/>
                  <w:sz w:val="12"/>
                  <w:szCs w:val="12"/>
                  <w:highlight w:val="yellow"/>
                </w:rPr>
                <w:delText>C07</w:delText>
              </w:r>
              <w:r w:rsidRPr="00F45293" w:rsidDel="00FD692B">
                <w:rPr>
                  <w:rFonts w:ascii="Calibri" w:hAnsi="Calibri"/>
                  <w:sz w:val="12"/>
                  <w:szCs w:val="12"/>
                </w:rPr>
                <w:delText xml:space="preserve"> &gt; 11.0];  </w:delText>
              </w:r>
              <w:r w:rsidDel="00FD692B">
                <w:rPr>
                  <w:rFonts w:ascii="Calibri" w:hAnsi="Calibri"/>
                  <w:sz w:val="12"/>
                  <w:szCs w:val="12"/>
                </w:rPr>
                <w:delText>3</w:delText>
              </w:r>
              <w:r w:rsidRPr="00F45293" w:rsidDel="00FD692B">
                <w:rPr>
                  <w:rFonts w:ascii="Calibri" w:hAnsi="Calibri"/>
                  <w:sz w:val="12"/>
                  <w:szCs w:val="12"/>
                </w:rPr>
                <w:delText>:[</w:delText>
              </w:r>
              <w:r w:rsidRPr="008A3FF3" w:rsidDel="00FD692B">
                <w:rPr>
                  <w:rFonts w:ascii="Calibri" w:hAnsi="Calibri"/>
                  <w:sz w:val="12"/>
                  <w:szCs w:val="12"/>
                  <w:highlight w:val="yellow"/>
                </w:rPr>
                <w:delText>G04</w:delText>
              </w:r>
              <w:r w:rsidRPr="00F45293" w:rsidDel="00FD692B">
                <w:rPr>
                  <w:rFonts w:ascii="Calibri" w:hAnsi="Calibri"/>
                  <w:sz w:val="12"/>
                  <w:szCs w:val="12"/>
                </w:rPr>
                <w:delText xml:space="preserve"> &gt; 11.0];</w:delText>
              </w:r>
              <w:r w:rsidDel="00FD692B">
                <w:rPr>
                  <w:rFonts w:ascii="Calibri" w:hAnsi="Calibri"/>
                  <w:sz w:val="12"/>
                  <w:szCs w:val="12"/>
                </w:rPr>
                <w:delText xml:space="preserve">  </w:delText>
              </w:r>
            </w:del>
          </w:p>
          <w:p w14:paraId="2DBB5447" w14:textId="04AC3043" w:rsidR="008E462F" w:rsidRPr="00F45293" w:rsidDel="00FD692B" w:rsidRDefault="008E462F" w:rsidP="008E462F">
            <w:pPr>
              <w:keepNext/>
              <w:rPr>
                <w:del w:id="361" w:author="jmiller20191120" w:date="2019-11-26T13:35:00Z"/>
                <w:rFonts w:ascii="Calibri" w:hAnsi="Calibri"/>
                <w:sz w:val="12"/>
                <w:szCs w:val="12"/>
              </w:rPr>
            </w:pPr>
            <w:del w:id="362" w:author="jmiller20191120" w:date="2019-11-26T13:35:00Z">
              <w:r w:rsidRPr="00F45293" w:rsidDel="00FD692B">
                <w:rPr>
                  <w:rFonts w:ascii="Calibri" w:hAnsi="Calibri"/>
                  <w:b/>
                  <w:sz w:val="12"/>
                  <w:szCs w:val="12"/>
                </w:rPr>
                <w:delText>then</w:delText>
              </w:r>
              <w:r w:rsidRPr="00F45293" w:rsidDel="00FD692B">
                <w:rPr>
                  <w:rFonts w:ascii="Calibri" w:hAnsi="Calibri"/>
                  <w:sz w:val="12"/>
                  <w:szCs w:val="12"/>
                </w:rPr>
                <w:delText xml:space="preserve"> result = yes; </w:delText>
              </w:r>
            </w:del>
          </w:p>
          <w:p w14:paraId="6C130273" w14:textId="2773609A" w:rsidR="008E462F" w:rsidRPr="00F45293" w:rsidRDefault="008E462F" w:rsidP="008E462F">
            <w:pPr>
              <w:keepNext/>
              <w:rPr>
                <w:rFonts w:ascii="Calibri" w:hAnsi="Calibri"/>
                <w:sz w:val="12"/>
                <w:szCs w:val="12"/>
              </w:rPr>
            </w:pPr>
          </w:p>
          <w:p w14:paraId="62A70F71" w14:textId="2030CDBB" w:rsidR="008E462F" w:rsidRPr="00F45293" w:rsidRDefault="008E462F" w:rsidP="008E462F">
            <w:pPr>
              <w:keepNext/>
              <w:rPr>
                <w:rFonts w:ascii="Calibri" w:hAnsi="Calibri"/>
                <w:sz w:val="12"/>
                <w:szCs w:val="12"/>
              </w:rPr>
            </w:pPr>
            <w:r w:rsidRPr="00F45293">
              <w:rPr>
                <w:rFonts w:ascii="Calibri" w:hAnsi="Calibri"/>
                <w:b/>
                <w:sz w:val="12"/>
                <w:szCs w:val="12"/>
              </w:rPr>
              <w:t>elseif</w:t>
            </w:r>
            <w:r w:rsidRPr="00F45293">
              <w:rPr>
                <w:rFonts w:ascii="Calibri" w:hAnsi="Calibri"/>
                <w:sz w:val="12"/>
                <w:szCs w:val="12"/>
              </w:rPr>
              <w:t xml:space="preserve"> </w:t>
            </w:r>
            <w:del w:id="363" w:author="jmiller20191120" w:date="2019-11-26T13:39:00Z">
              <w:r w:rsidRPr="0022335B" w:rsidDel="0022335B">
                <w:rPr>
                  <w:rFonts w:ascii="Calibri" w:hAnsi="Calibri"/>
                  <w:sz w:val="12"/>
                  <w:szCs w:val="12"/>
                </w:rPr>
                <w:delText>D05</w:delText>
              </w:r>
              <w:r w:rsidRPr="00F45293" w:rsidDel="0022335B">
                <w:rPr>
                  <w:rFonts w:ascii="Calibri" w:hAnsi="Calibri"/>
                  <w:sz w:val="12"/>
                  <w:szCs w:val="12"/>
                </w:rPr>
                <w:delText xml:space="preserve"> </w:delText>
              </w:r>
            </w:del>
            <w:ins w:id="364" w:author="jmiller20191120" w:date="2019-11-26T13:39:00Z">
              <w:r w:rsidR="0022335B" w:rsidRPr="0022335B">
                <w:rPr>
                  <w:rFonts w:ascii="Calibri" w:hAnsi="Calibri"/>
                  <w:sz w:val="12"/>
                  <w:szCs w:val="12"/>
                  <w:highlight w:val="yellow"/>
                </w:rPr>
                <w:t>B04</w:t>
              </w:r>
              <w:r w:rsidR="0022335B" w:rsidRPr="00F45293">
                <w:rPr>
                  <w:rFonts w:ascii="Calibri" w:hAnsi="Calibri"/>
                  <w:sz w:val="12"/>
                  <w:szCs w:val="12"/>
                </w:rPr>
                <w:t xml:space="preserve"> </w:t>
              </w:r>
            </w:ins>
            <w:r w:rsidRPr="00F45293">
              <w:rPr>
                <w:rFonts w:ascii="Calibri" w:hAnsi="Calibri"/>
                <w:sz w:val="12"/>
                <w:szCs w:val="12"/>
              </w:rPr>
              <w:t xml:space="preserve">= "central split AC" </w:t>
            </w:r>
            <w:r w:rsidRPr="00F45293">
              <w:rPr>
                <w:rFonts w:ascii="Calibri" w:hAnsi="Calibri"/>
                <w:b/>
                <w:sz w:val="12"/>
                <w:szCs w:val="12"/>
              </w:rPr>
              <w:t>and</w:t>
            </w:r>
            <w:r w:rsidRPr="00F45293">
              <w:rPr>
                <w:rFonts w:ascii="Calibri" w:hAnsi="Calibri"/>
                <w:sz w:val="12"/>
                <w:szCs w:val="12"/>
              </w:rPr>
              <w:t xml:space="preserve"> </w:t>
            </w:r>
            <w:r w:rsidRPr="00F45293">
              <w:rPr>
                <w:rFonts w:ascii="Calibri" w:hAnsi="Calibri"/>
                <w:b/>
                <w:sz w:val="12"/>
                <w:szCs w:val="12"/>
              </w:rPr>
              <w:t>all</w:t>
            </w:r>
            <w:r w:rsidRPr="00F45293">
              <w:rPr>
                <w:rFonts w:ascii="Calibri" w:hAnsi="Calibri"/>
                <w:sz w:val="12"/>
                <w:szCs w:val="12"/>
              </w:rPr>
              <w:t xml:space="preserve"> </w:t>
            </w:r>
            <w:r>
              <w:rPr>
                <w:rFonts w:ascii="Calibri" w:hAnsi="Calibri"/>
                <w:sz w:val="12"/>
                <w:szCs w:val="12"/>
              </w:rPr>
              <w:t xml:space="preserve">of </w:t>
            </w:r>
            <w:r w:rsidRPr="00F45293">
              <w:rPr>
                <w:rFonts w:ascii="Calibri" w:hAnsi="Calibri"/>
                <w:sz w:val="12"/>
                <w:szCs w:val="12"/>
              </w:rPr>
              <w:t xml:space="preserve">the following </w:t>
            </w:r>
            <w:r>
              <w:rPr>
                <w:rFonts w:ascii="Calibri" w:hAnsi="Calibri"/>
                <w:sz w:val="12"/>
                <w:szCs w:val="12"/>
              </w:rPr>
              <w:t>three</w:t>
            </w:r>
            <w:r w:rsidRPr="00F45293">
              <w:rPr>
                <w:rFonts w:ascii="Calibri" w:hAnsi="Calibri"/>
                <w:sz w:val="12"/>
                <w:szCs w:val="12"/>
              </w:rPr>
              <w:t xml:space="preserve"> criteria are true: </w:t>
            </w:r>
            <w:r>
              <w:rPr>
                <w:rFonts w:ascii="Calibri" w:hAnsi="Calibri"/>
                <w:sz w:val="12"/>
                <w:szCs w:val="12"/>
              </w:rPr>
              <w:t xml:space="preserve"> </w:t>
            </w:r>
            <w:r w:rsidRPr="00F45293">
              <w:rPr>
                <w:rFonts w:ascii="Calibri" w:hAnsi="Calibri"/>
                <w:sz w:val="12"/>
                <w:szCs w:val="12"/>
              </w:rPr>
              <w:t>1:[</w:t>
            </w:r>
            <w:r w:rsidRPr="00F45293">
              <w:rPr>
                <w:rFonts w:ascii="Calibri" w:hAnsi="Calibri"/>
                <w:sz w:val="12"/>
                <w:szCs w:val="12"/>
                <w:highlight w:val="yellow"/>
              </w:rPr>
              <w:t>C07</w:t>
            </w:r>
            <w:r w:rsidRPr="00F45293">
              <w:rPr>
                <w:rFonts w:ascii="Calibri" w:hAnsi="Calibri"/>
                <w:sz w:val="12"/>
                <w:szCs w:val="12"/>
              </w:rPr>
              <w:t>≠N/A]</w:t>
            </w:r>
            <w:r>
              <w:rPr>
                <w:rFonts w:ascii="Calibri" w:hAnsi="Calibri"/>
                <w:sz w:val="12"/>
                <w:szCs w:val="12"/>
              </w:rPr>
              <w:t xml:space="preserve">;  </w:t>
            </w:r>
            <w:r w:rsidRPr="00F45293">
              <w:rPr>
                <w:rFonts w:ascii="Calibri" w:hAnsi="Calibri"/>
                <w:sz w:val="12"/>
                <w:szCs w:val="12"/>
              </w:rPr>
              <w:t>2:[</w:t>
            </w:r>
            <w:r w:rsidRPr="00F45293">
              <w:rPr>
                <w:rFonts w:ascii="Calibri" w:hAnsi="Calibri"/>
                <w:sz w:val="12"/>
                <w:szCs w:val="12"/>
                <w:highlight w:val="yellow"/>
              </w:rPr>
              <w:t>C07</w:t>
            </w:r>
            <w:r>
              <w:rPr>
                <w:rFonts w:ascii="Calibri" w:hAnsi="Calibri"/>
                <w:sz w:val="12"/>
                <w:szCs w:val="12"/>
              </w:rPr>
              <w:t xml:space="preserve"> &gt; 11.7];  </w:t>
            </w:r>
            <w:r w:rsidRPr="00F45293">
              <w:rPr>
                <w:rFonts w:ascii="Calibri" w:hAnsi="Calibri"/>
                <w:sz w:val="12"/>
                <w:szCs w:val="12"/>
              </w:rPr>
              <w:t>3:[</w:t>
            </w:r>
            <w:r w:rsidRPr="00F45293">
              <w:rPr>
                <w:rFonts w:ascii="Calibri" w:hAnsi="Calibri"/>
                <w:sz w:val="12"/>
                <w:szCs w:val="12"/>
                <w:highlight w:val="yellow"/>
              </w:rPr>
              <w:t>G10</w:t>
            </w:r>
            <w:r w:rsidRPr="00F45293">
              <w:rPr>
                <w:rFonts w:ascii="Calibri" w:hAnsi="Calibri"/>
                <w:sz w:val="12"/>
                <w:szCs w:val="12"/>
              </w:rPr>
              <w:t xml:space="preserve"> </w:t>
            </w:r>
            <w:r w:rsidRPr="00F45293">
              <w:rPr>
                <w:rFonts w:ascii="Calibri" w:hAnsi="Calibri" w:cs="Calibri"/>
                <w:sz w:val="12"/>
                <w:szCs w:val="12"/>
              </w:rPr>
              <w:t>≥</w:t>
            </w:r>
            <w:r w:rsidRPr="00F45293">
              <w:rPr>
                <w:rFonts w:ascii="Calibri" w:hAnsi="Calibri"/>
                <w:sz w:val="12"/>
                <w:szCs w:val="12"/>
              </w:rPr>
              <w:t xml:space="preserve"> 45000]</w:t>
            </w:r>
            <w:r>
              <w:rPr>
                <w:rFonts w:ascii="Calibri" w:hAnsi="Calibri"/>
                <w:sz w:val="12"/>
                <w:szCs w:val="12"/>
              </w:rPr>
              <w:t xml:space="preserve">; </w:t>
            </w:r>
          </w:p>
          <w:p w14:paraId="4F7FBF18" w14:textId="386FC336" w:rsidR="008E462F" w:rsidRDefault="008E462F" w:rsidP="008E462F">
            <w:pPr>
              <w:keepNext/>
              <w:rPr>
                <w:rFonts w:ascii="Calibri" w:hAnsi="Calibri"/>
                <w:sz w:val="12"/>
                <w:szCs w:val="12"/>
              </w:rPr>
            </w:pPr>
            <w:r w:rsidRPr="00F45293">
              <w:rPr>
                <w:rFonts w:ascii="Calibri" w:hAnsi="Calibri"/>
                <w:b/>
                <w:sz w:val="12"/>
                <w:szCs w:val="12"/>
              </w:rPr>
              <w:t>then</w:t>
            </w:r>
            <w:r w:rsidRPr="00F45293">
              <w:rPr>
                <w:rFonts w:ascii="Calibri" w:hAnsi="Calibri"/>
                <w:sz w:val="12"/>
                <w:szCs w:val="12"/>
              </w:rPr>
              <w:t xml:space="preserve"> result=yes;</w:t>
            </w:r>
          </w:p>
          <w:p w14:paraId="32A0BC8B" w14:textId="597AA0D0" w:rsidR="008E462F" w:rsidRDefault="008E462F" w:rsidP="008E462F">
            <w:pPr>
              <w:keepNext/>
              <w:rPr>
                <w:rFonts w:ascii="Calibri" w:hAnsi="Calibri"/>
                <w:sz w:val="12"/>
                <w:szCs w:val="12"/>
              </w:rPr>
            </w:pPr>
          </w:p>
          <w:p w14:paraId="67DDF7E0" w14:textId="19D30D42" w:rsidR="008E462F" w:rsidRPr="00F45293" w:rsidRDefault="008E462F" w:rsidP="008E462F">
            <w:pPr>
              <w:keepNext/>
              <w:rPr>
                <w:rFonts w:ascii="Calibri" w:hAnsi="Calibri"/>
                <w:sz w:val="12"/>
                <w:szCs w:val="12"/>
              </w:rPr>
            </w:pPr>
            <w:r w:rsidRPr="00F45293">
              <w:rPr>
                <w:rFonts w:ascii="Calibri" w:hAnsi="Calibri"/>
                <w:b/>
                <w:sz w:val="12"/>
                <w:szCs w:val="12"/>
              </w:rPr>
              <w:t>elseif</w:t>
            </w:r>
            <w:r w:rsidRPr="00F45293">
              <w:rPr>
                <w:rFonts w:ascii="Calibri" w:hAnsi="Calibri"/>
                <w:sz w:val="12"/>
                <w:szCs w:val="12"/>
              </w:rPr>
              <w:t xml:space="preserve"> </w:t>
            </w:r>
            <w:del w:id="365" w:author="jmiller20191120" w:date="2019-11-26T13:39:00Z">
              <w:r w:rsidRPr="0022335B" w:rsidDel="0022335B">
                <w:rPr>
                  <w:rFonts w:ascii="Calibri" w:hAnsi="Calibri"/>
                  <w:sz w:val="12"/>
                  <w:szCs w:val="12"/>
                </w:rPr>
                <w:delText>D05</w:delText>
              </w:r>
              <w:r w:rsidRPr="00F45293" w:rsidDel="0022335B">
                <w:rPr>
                  <w:rFonts w:ascii="Calibri" w:hAnsi="Calibri"/>
                  <w:sz w:val="12"/>
                  <w:szCs w:val="12"/>
                </w:rPr>
                <w:delText xml:space="preserve"> </w:delText>
              </w:r>
            </w:del>
            <w:ins w:id="366" w:author="jmiller20191120" w:date="2019-11-26T13:39:00Z">
              <w:r w:rsidR="0022335B" w:rsidRPr="0022335B">
                <w:rPr>
                  <w:rFonts w:ascii="Calibri" w:hAnsi="Calibri"/>
                  <w:sz w:val="12"/>
                  <w:szCs w:val="12"/>
                  <w:highlight w:val="yellow"/>
                </w:rPr>
                <w:t>B04</w:t>
              </w:r>
              <w:r w:rsidR="0022335B" w:rsidRPr="00F45293">
                <w:rPr>
                  <w:rFonts w:ascii="Calibri" w:hAnsi="Calibri"/>
                  <w:sz w:val="12"/>
                  <w:szCs w:val="12"/>
                </w:rPr>
                <w:t xml:space="preserve"> </w:t>
              </w:r>
            </w:ins>
            <w:r w:rsidRPr="00F45293">
              <w:rPr>
                <w:rFonts w:ascii="Calibri" w:hAnsi="Calibri"/>
                <w:sz w:val="12"/>
                <w:szCs w:val="12"/>
              </w:rPr>
              <w:t xml:space="preserve">= "central split AC" </w:t>
            </w:r>
            <w:r w:rsidRPr="00F45293">
              <w:rPr>
                <w:rFonts w:ascii="Calibri" w:hAnsi="Calibri"/>
                <w:b/>
                <w:sz w:val="12"/>
                <w:szCs w:val="12"/>
              </w:rPr>
              <w:t>and</w:t>
            </w:r>
            <w:r w:rsidRPr="00F45293">
              <w:rPr>
                <w:rFonts w:ascii="Calibri" w:hAnsi="Calibri"/>
                <w:sz w:val="12"/>
                <w:szCs w:val="12"/>
              </w:rPr>
              <w:t xml:space="preserve"> </w:t>
            </w:r>
            <w:r w:rsidRPr="00F45293">
              <w:rPr>
                <w:rFonts w:ascii="Calibri" w:hAnsi="Calibri"/>
                <w:b/>
                <w:sz w:val="12"/>
                <w:szCs w:val="12"/>
              </w:rPr>
              <w:t>all</w:t>
            </w:r>
            <w:r>
              <w:rPr>
                <w:rFonts w:ascii="Calibri" w:hAnsi="Calibri"/>
                <w:b/>
                <w:sz w:val="12"/>
                <w:szCs w:val="12"/>
              </w:rPr>
              <w:t xml:space="preserve"> of</w:t>
            </w:r>
            <w:r w:rsidRPr="00F45293">
              <w:rPr>
                <w:rFonts w:ascii="Calibri" w:hAnsi="Calibri"/>
                <w:sz w:val="12"/>
                <w:szCs w:val="12"/>
              </w:rPr>
              <w:t xml:space="preserve"> the following </w:t>
            </w:r>
            <w:r>
              <w:rPr>
                <w:rFonts w:ascii="Calibri" w:hAnsi="Calibri"/>
                <w:sz w:val="12"/>
                <w:szCs w:val="12"/>
              </w:rPr>
              <w:t>three</w:t>
            </w:r>
            <w:r w:rsidRPr="00F45293">
              <w:rPr>
                <w:rFonts w:ascii="Calibri" w:hAnsi="Calibri"/>
                <w:sz w:val="12"/>
                <w:szCs w:val="12"/>
              </w:rPr>
              <w:t xml:space="preserve"> criteria are true: </w:t>
            </w:r>
            <w:r>
              <w:rPr>
                <w:rFonts w:ascii="Calibri" w:hAnsi="Calibri"/>
                <w:sz w:val="12"/>
                <w:szCs w:val="12"/>
              </w:rPr>
              <w:t xml:space="preserve"> </w:t>
            </w:r>
            <w:r w:rsidRPr="00F45293">
              <w:rPr>
                <w:rFonts w:ascii="Calibri" w:hAnsi="Calibri"/>
                <w:sz w:val="12"/>
                <w:szCs w:val="12"/>
              </w:rPr>
              <w:t>1:[</w:t>
            </w:r>
            <w:r w:rsidRPr="00F45293">
              <w:rPr>
                <w:rFonts w:ascii="Calibri" w:hAnsi="Calibri"/>
                <w:sz w:val="12"/>
                <w:szCs w:val="12"/>
                <w:highlight w:val="yellow"/>
              </w:rPr>
              <w:t>C07</w:t>
            </w:r>
            <w:r w:rsidRPr="00F45293">
              <w:rPr>
                <w:rFonts w:ascii="Calibri" w:hAnsi="Calibri"/>
                <w:sz w:val="12"/>
                <w:szCs w:val="12"/>
              </w:rPr>
              <w:t>≠N/A]</w:t>
            </w:r>
            <w:r>
              <w:rPr>
                <w:rFonts w:ascii="Calibri" w:hAnsi="Calibri"/>
                <w:sz w:val="12"/>
                <w:szCs w:val="12"/>
              </w:rPr>
              <w:t xml:space="preserve">;  </w:t>
            </w:r>
            <w:r w:rsidRPr="00F45293">
              <w:rPr>
                <w:rFonts w:ascii="Calibri" w:hAnsi="Calibri"/>
                <w:sz w:val="12"/>
                <w:szCs w:val="12"/>
              </w:rPr>
              <w:t>2:[</w:t>
            </w:r>
            <w:del w:id="367" w:author="jmiller20191120" w:date="2019-11-26T13:41:00Z">
              <w:r w:rsidRPr="0022335B" w:rsidDel="0022335B">
                <w:rPr>
                  <w:rFonts w:ascii="Calibri" w:hAnsi="Calibri"/>
                  <w:sz w:val="12"/>
                  <w:szCs w:val="12"/>
                </w:rPr>
                <w:delText>G04</w:delText>
              </w:r>
              <w:r w:rsidDel="0022335B">
                <w:rPr>
                  <w:rFonts w:ascii="Calibri" w:hAnsi="Calibri"/>
                  <w:sz w:val="12"/>
                  <w:szCs w:val="12"/>
                </w:rPr>
                <w:delText xml:space="preserve"> </w:delText>
              </w:r>
            </w:del>
            <w:ins w:id="368" w:author="jmiller20191120" w:date="2019-11-26T13:41:00Z">
              <w:r w:rsidR="0022335B" w:rsidRPr="0022335B">
                <w:rPr>
                  <w:rFonts w:ascii="Calibri" w:hAnsi="Calibri"/>
                  <w:sz w:val="12"/>
                  <w:szCs w:val="12"/>
                  <w:highlight w:val="yellow"/>
                </w:rPr>
                <w:t>C07</w:t>
              </w:r>
              <w:r w:rsidR="0022335B">
                <w:rPr>
                  <w:rFonts w:ascii="Calibri" w:hAnsi="Calibri"/>
                  <w:sz w:val="12"/>
                  <w:szCs w:val="12"/>
                </w:rPr>
                <w:t xml:space="preserve"> </w:t>
              </w:r>
            </w:ins>
            <w:r>
              <w:rPr>
                <w:rFonts w:ascii="Calibri" w:hAnsi="Calibri"/>
                <w:sz w:val="12"/>
                <w:szCs w:val="12"/>
              </w:rPr>
              <w:t xml:space="preserve">&gt; 12.2];  </w:t>
            </w:r>
            <w:r w:rsidRPr="00F45293">
              <w:rPr>
                <w:rFonts w:ascii="Calibri" w:hAnsi="Calibri"/>
                <w:sz w:val="12"/>
                <w:szCs w:val="12"/>
              </w:rPr>
              <w:t>3:[</w:t>
            </w:r>
            <w:r w:rsidRPr="00F45293">
              <w:rPr>
                <w:rFonts w:ascii="Calibri" w:hAnsi="Calibri"/>
                <w:sz w:val="12"/>
                <w:szCs w:val="12"/>
                <w:highlight w:val="yellow"/>
              </w:rPr>
              <w:t>G10</w:t>
            </w:r>
            <w:r w:rsidRPr="00F45293">
              <w:rPr>
                <w:rFonts w:ascii="Calibri" w:hAnsi="Calibri"/>
                <w:sz w:val="12"/>
                <w:szCs w:val="12"/>
              </w:rPr>
              <w:t xml:space="preserve"> </w:t>
            </w:r>
            <w:r>
              <w:rPr>
                <w:rFonts w:ascii="Calibri" w:hAnsi="Calibri" w:cs="Calibri"/>
                <w:sz w:val="12"/>
                <w:szCs w:val="12"/>
              </w:rPr>
              <w:t>&lt;</w:t>
            </w:r>
            <w:r w:rsidRPr="00F45293">
              <w:rPr>
                <w:rFonts w:ascii="Calibri" w:hAnsi="Calibri"/>
                <w:sz w:val="12"/>
                <w:szCs w:val="12"/>
              </w:rPr>
              <w:t xml:space="preserve"> 45000]</w:t>
            </w:r>
            <w:r>
              <w:rPr>
                <w:rFonts w:ascii="Calibri" w:hAnsi="Calibri"/>
                <w:sz w:val="12"/>
                <w:szCs w:val="12"/>
              </w:rPr>
              <w:t xml:space="preserve">; </w:t>
            </w:r>
          </w:p>
          <w:p w14:paraId="497B44B6" w14:textId="77777777" w:rsidR="008E462F" w:rsidRDefault="008E462F" w:rsidP="008E462F">
            <w:pPr>
              <w:keepNext/>
              <w:rPr>
                <w:rFonts w:ascii="Calibri" w:hAnsi="Calibri"/>
                <w:sz w:val="12"/>
                <w:szCs w:val="12"/>
              </w:rPr>
            </w:pPr>
            <w:r w:rsidRPr="00F45293">
              <w:rPr>
                <w:rFonts w:ascii="Calibri" w:hAnsi="Calibri"/>
                <w:b/>
                <w:sz w:val="12"/>
                <w:szCs w:val="12"/>
              </w:rPr>
              <w:t>then</w:t>
            </w:r>
            <w:r w:rsidRPr="00F45293">
              <w:rPr>
                <w:rFonts w:ascii="Calibri" w:hAnsi="Calibri"/>
                <w:sz w:val="12"/>
                <w:szCs w:val="12"/>
              </w:rPr>
              <w:t xml:space="preserve"> result=yes;</w:t>
            </w:r>
          </w:p>
          <w:p w14:paraId="71571C2B" w14:textId="15B3CEDA" w:rsidR="008E462F" w:rsidRPr="00F45293" w:rsidRDefault="008E462F" w:rsidP="008E462F">
            <w:pPr>
              <w:keepNext/>
              <w:rPr>
                <w:rFonts w:ascii="Calibri" w:hAnsi="Calibri"/>
                <w:sz w:val="12"/>
                <w:szCs w:val="12"/>
              </w:rPr>
            </w:pPr>
          </w:p>
          <w:p w14:paraId="35E096DB" w14:textId="60BFEF79" w:rsidR="008E462F" w:rsidRPr="00F45293" w:rsidRDefault="008E462F" w:rsidP="008E462F">
            <w:pPr>
              <w:keepNext/>
              <w:rPr>
                <w:rFonts w:ascii="Calibri" w:hAnsi="Calibri"/>
                <w:sz w:val="12"/>
                <w:szCs w:val="12"/>
              </w:rPr>
            </w:pPr>
            <w:r w:rsidRPr="00F45293">
              <w:rPr>
                <w:rFonts w:ascii="Calibri" w:hAnsi="Calibri"/>
                <w:sz w:val="12"/>
                <w:szCs w:val="12"/>
              </w:rPr>
              <w:t xml:space="preserve">else result=no&gt;&gt; </w:t>
            </w:r>
          </w:p>
        </w:tc>
        <w:tc>
          <w:tcPr>
            <w:tcW w:w="2429" w:type="dxa"/>
          </w:tcPr>
          <w:p w14:paraId="13CB0707" w14:textId="77777777" w:rsidR="008E462F" w:rsidRDefault="008E462F" w:rsidP="008E462F">
            <w:pPr>
              <w:keepNext/>
              <w:rPr>
                <w:ins w:id="369" w:author="jmiller20191120" w:date="2019-11-21T12:17:00Z"/>
                <w:rFonts w:ascii="Calibri" w:hAnsi="Calibri"/>
                <w:sz w:val="16"/>
                <w:szCs w:val="16"/>
              </w:rPr>
            </w:pPr>
            <w:ins w:id="370" w:author="jmiller20191120" w:date="2019-11-21T12:17:00Z">
              <w:r w:rsidRPr="00897CE7">
                <w:rPr>
                  <w:rFonts w:ascii="Calibri" w:hAnsi="Calibri"/>
                  <w:sz w:val="16"/>
                  <w:szCs w:val="16"/>
                </w:rPr>
                <w:t>&lt;&lt;</w:t>
              </w:r>
              <w:r w:rsidRPr="00897CE7">
                <w:rPr>
                  <w:rFonts w:ascii="Calibri" w:hAnsi="Calibri"/>
                  <w:b/>
                  <w:sz w:val="16"/>
                  <w:szCs w:val="16"/>
                </w:rPr>
                <w:t>if</w:t>
              </w:r>
              <w:r>
                <w:rPr>
                  <w:rFonts w:ascii="Calibri" w:hAnsi="Calibri"/>
                  <w:sz w:val="16"/>
                  <w:szCs w:val="16"/>
                </w:rPr>
                <w:t xml:space="preserve"> </w:t>
              </w:r>
              <w:r w:rsidRPr="00C41C49">
                <w:rPr>
                  <w:rFonts w:ascii="Calibri" w:hAnsi="Calibri"/>
                  <w:sz w:val="16"/>
                  <w:szCs w:val="16"/>
                  <w:highlight w:val="yellow"/>
                </w:rPr>
                <w:t>D04</w:t>
              </w:r>
              <w:r>
                <w:rPr>
                  <w:rFonts w:ascii="Calibri" w:hAnsi="Calibri"/>
                  <w:sz w:val="16"/>
                  <w:szCs w:val="16"/>
                </w:rPr>
                <w:t xml:space="preserve"> or </w:t>
              </w:r>
              <w:r w:rsidRPr="00C41C49">
                <w:rPr>
                  <w:rFonts w:ascii="Calibri" w:hAnsi="Calibri"/>
                  <w:sz w:val="16"/>
                  <w:szCs w:val="16"/>
                  <w:highlight w:val="yellow"/>
                </w:rPr>
                <w:t>D05</w:t>
              </w:r>
              <w:r>
                <w:rPr>
                  <w:rFonts w:ascii="Calibri" w:hAnsi="Calibri"/>
                  <w:sz w:val="16"/>
                  <w:szCs w:val="16"/>
                </w:rPr>
                <w:t>=one of the following three system types:</w:t>
              </w:r>
            </w:ins>
          </w:p>
          <w:p w14:paraId="6ED962FE" w14:textId="77777777" w:rsidR="008E462F" w:rsidRPr="00AC07A6" w:rsidRDefault="008E462F" w:rsidP="008E462F">
            <w:pPr>
              <w:keepNext/>
              <w:rPr>
                <w:ins w:id="371" w:author="jmiller20191120" w:date="2019-11-21T12:17:00Z"/>
                <w:rFonts w:ascii="Calibri" w:hAnsi="Calibri"/>
                <w:sz w:val="16"/>
                <w:szCs w:val="16"/>
              </w:rPr>
            </w:pPr>
            <w:ins w:id="372" w:author="jmiller20191120" w:date="2019-11-21T12:17:00Z">
              <w:r>
                <w:rPr>
                  <w:rFonts w:ascii="Calibri" w:hAnsi="Calibri"/>
                  <w:sz w:val="16"/>
                  <w:szCs w:val="16"/>
                </w:rPr>
                <w:t>*VCHP-Ducted</w:t>
              </w:r>
            </w:ins>
          </w:p>
          <w:p w14:paraId="24B7A71B" w14:textId="77777777" w:rsidR="008E462F" w:rsidRPr="00AC07A6" w:rsidRDefault="008E462F" w:rsidP="008E462F">
            <w:pPr>
              <w:keepNext/>
              <w:rPr>
                <w:ins w:id="373" w:author="jmiller20191120" w:date="2019-11-21T12:17:00Z"/>
                <w:rFonts w:ascii="Calibri" w:hAnsi="Calibri"/>
                <w:sz w:val="16"/>
                <w:szCs w:val="16"/>
              </w:rPr>
            </w:pPr>
            <w:ins w:id="374" w:author="jmiller20191120" w:date="2019-11-21T12:17:00Z">
              <w:r w:rsidRPr="00AC07A6">
                <w:rPr>
                  <w:rFonts w:ascii="Calibri" w:hAnsi="Calibri"/>
                  <w:sz w:val="16"/>
                  <w:szCs w:val="16"/>
                </w:rPr>
                <w:t>*VCHP-Ductless</w:t>
              </w:r>
            </w:ins>
          </w:p>
          <w:p w14:paraId="349281F6" w14:textId="77777777" w:rsidR="008E462F" w:rsidRDefault="008E462F" w:rsidP="008E462F">
            <w:pPr>
              <w:keepNext/>
              <w:rPr>
                <w:ins w:id="375" w:author="jmiller20191120" w:date="2019-11-21T12:17:00Z"/>
                <w:rFonts w:ascii="Calibri" w:hAnsi="Calibri"/>
                <w:sz w:val="16"/>
                <w:szCs w:val="16"/>
              </w:rPr>
            </w:pPr>
            <w:ins w:id="376" w:author="jmiller20191120" w:date="2019-11-21T12:17:00Z">
              <w:r w:rsidRPr="00AC07A6">
                <w:rPr>
                  <w:rFonts w:ascii="Calibri" w:hAnsi="Calibri"/>
                  <w:sz w:val="16"/>
                  <w:szCs w:val="16"/>
                </w:rPr>
                <w:t>*VCHP -Ducted+Ductless</w:t>
              </w:r>
            </w:ins>
          </w:p>
          <w:p w14:paraId="73909B52" w14:textId="77777777" w:rsidR="008E462F" w:rsidRPr="00897CE7" w:rsidRDefault="008E462F" w:rsidP="008E462F">
            <w:pPr>
              <w:keepNext/>
              <w:rPr>
                <w:ins w:id="377" w:author="jmiller20191120" w:date="2019-11-21T12:17:00Z"/>
                <w:rFonts w:ascii="Calibri" w:hAnsi="Calibri"/>
                <w:sz w:val="16"/>
                <w:szCs w:val="16"/>
              </w:rPr>
            </w:pPr>
            <w:ins w:id="378" w:author="jmiller20191120" w:date="2019-11-21T12:17:00Z">
              <w:r w:rsidRPr="00897CE7">
                <w:rPr>
                  <w:rFonts w:ascii="Calibri" w:hAnsi="Calibri"/>
                  <w:b/>
                  <w:sz w:val="16"/>
                  <w:szCs w:val="16"/>
                </w:rPr>
                <w:t xml:space="preserve">then </w:t>
              </w:r>
              <w:r w:rsidRPr="00897CE7">
                <w:rPr>
                  <w:rFonts w:ascii="Calibri" w:hAnsi="Calibri"/>
                  <w:sz w:val="16"/>
                  <w:szCs w:val="16"/>
                </w:rPr>
                <w:t>result in this field=yes,</w:t>
              </w:r>
            </w:ins>
          </w:p>
          <w:p w14:paraId="0DA39AA5" w14:textId="77777777" w:rsidR="008E462F" w:rsidRDefault="008E462F" w:rsidP="008E462F">
            <w:pPr>
              <w:keepNext/>
              <w:rPr>
                <w:ins w:id="379" w:author="jmiller20191120" w:date="2019-11-21T12:17:00Z"/>
                <w:rFonts w:ascii="Calibri" w:hAnsi="Calibri"/>
                <w:sz w:val="16"/>
                <w:szCs w:val="16"/>
              </w:rPr>
            </w:pPr>
            <w:ins w:id="380" w:author="jmiller20191120" w:date="2019-11-21T12:17:00Z">
              <w:r w:rsidRPr="00AC07A6">
                <w:rPr>
                  <w:rFonts w:ascii="Calibri" w:hAnsi="Calibri"/>
                  <w:b/>
                  <w:sz w:val="16"/>
                  <w:szCs w:val="16"/>
                </w:rPr>
                <w:t>else</w:t>
              </w:r>
              <w:r>
                <w:rPr>
                  <w:rFonts w:ascii="Calibri" w:hAnsi="Calibri"/>
                  <w:sz w:val="16"/>
                  <w:szCs w:val="16"/>
                </w:rPr>
                <w:t xml:space="preserve"> </w:t>
              </w:r>
              <w:r w:rsidRPr="00897CE7">
                <w:rPr>
                  <w:rFonts w:ascii="Calibri" w:hAnsi="Calibri"/>
                  <w:sz w:val="16"/>
                  <w:szCs w:val="16"/>
                </w:rPr>
                <w:t>result in this field=</w:t>
              </w:r>
              <w:r>
                <w:rPr>
                  <w:rFonts w:ascii="Calibri" w:hAnsi="Calibri"/>
                  <w:sz w:val="16"/>
                  <w:szCs w:val="16"/>
                </w:rPr>
                <w:t>no&gt;&gt;</w:t>
              </w:r>
            </w:ins>
          </w:p>
          <w:p w14:paraId="6B2FC49F" w14:textId="77777777" w:rsidR="008E462F" w:rsidRPr="00F45293" w:rsidRDefault="008E462F" w:rsidP="008E462F">
            <w:pPr>
              <w:keepNext/>
              <w:rPr>
                <w:rFonts w:ascii="Calibri" w:hAnsi="Calibri"/>
                <w:sz w:val="12"/>
                <w:szCs w:val="12"/>
              </w:rPr>
            </w:pPr>
          </w:p>
        </w:tc>
      </w:tr>
      <w:tr w:rsidR="008E462F" w:rsidRPr="00295655" w14:paraId="6BDFA4CB" w14:textId="2296FAA1" w:rsidTr="008E462F">
        <w:trPr>
          <w:cantSplit/>
          <w:trHeight w:val="332"/>
        </w:trPr>
        <w:tc>
          <w:tcPr>
            <w:tcW w:w="1432" w:type="dxa"/>
            <w:vAlign w:val="bottom"/>
          </w:tcPr>
          <w:p w14:paraId="47938674" w14:textId="77777777" w:rsidR="008E462F" w:rsidRPr="00295655" w:rsidRDefault="008E462F" w:rsidP="008E462F">
            <w:pPr>
              <w:keepNext/>
              <w:rPr>
                <w:rFonts w:ascii="Calibri" w:hAnsi="Calibri"/>
                <w:sz w:val="18"/>
                <w:szCs w:val="18"/>
              </w:rPr>
            </w:pPr>
          </w:p>
        </w:tc>
        <w:tc>
          <w:tcPr>
            <w:tcW w:w="1521" w:type="dxa"/>
          </w:tcPr>
          <w:p w14:paraId="0199D9A6" w14:textId="77777777" w:rsidR="008E462F" w:rsidRPr="00295655" w:rsidRDefault="008E462F" w:rsidP="008E462F">
            <w:pPr>
              <w:keepNext/>
              <w:rPr>
                <w:rFonts w:ascii="Calibri" w:hAnsi="Calibri"/>
                <w:sz w:val="18"/>
                <w:szCs w:val="18"/>
              </w:rPr>
            </w:pPr>
          </w:p>
        </w:tc>
        <w:tc>
          <w:tcPr>
            <w:tcW w:w="2169" w:type="dxa"/>
            <w:vAlign w:val="bottom"/>
          </w:tcPr>
          <w:p w14:paraId="063F700D" w14:textId="77777777" w:rsidR="008E462F" w:rsidRPr="00295655" w:rsidRDefault="008E462F" w:rsidP="008E462F">
            <w:pPr>
              <w:keepNext/>
              <w:rPr>
                <w:rFonts w:ascii="Calibri" w:hAnsi="Calibri"/>
                <w:sz w:val="18"/>
                <w:szCs w:val="18"/>
              </w:rPr>
            </w:pPr>
          </w:p>
        </w:tc>
        <w:tc>
          <w:tcPr>
            <w:tcW w:w="4413" w:type="dxa"/>
            <w:vAlign w:val="bottom"/>
          </w:tcPr>
          <w:p w14:paraId="4ABA65C9" w14:textId="5A79833F" w:rsidR="008E462F" w:rsidRPr="00295655" w:rsidRDefault="008E462F" w:rsidP="008E462F">
            <w:pPr>
              <w:keepNext/>
              <w:rPr>
                <w:rFonts w:ascii="Calibri" w:hAnsi="Calibri"/>
                <w:sz w:val="18"/>
                <w:szCs w:val="18"/>
              </w:rPr>
            </w:pPr>
            <w:r>
              <w:rPr>
                <w:rFonts w:ascii="Calibri" w:hAnsi="Calibri"/>
                <w:sz w:val="18"/>
                <w:szCs w:val="18"/>
              </w:rPr>
              <w:t xml:space="preserve"> </w:t>
            </w:r>
          </w:p>
        </w:tc>
        <w:tc>
          <w:tcPr>
            <w:tcW w:w="2429" w:type="dxa"/>
          </w:tcPr>
          <w:p w14:paraId="1519B780" w14:textId="77777777" w:rsidR="008E462F" w:rsidRDefault="008E462F" w:rsidP="008E462F">
            <w:pPr>
              <w:keepNext/>
              <w:rPr>
                <w:rFonts w:ascii="Calibri" w:hAnsi="Calibri"/>
                <w:sz w:val="18"/>
                <w:szCs w:val="18"/>
              </w:rPr>
            </w:pPr>
          </w:p>
        </w:tc>
      </w:tr>
      <w:tr w:rsidR="008E462F" w:rsidRPr="00295655" w14:paraId="1587EA68" w14:textId="16A16825" w:rsidTr="008E462F">
        <w:trPr>
          <w:cantSplit/>
        </w:trPr>
        <w:tc>
          <w:tcPr>
            <w:tcW w:w="11964" w:type="dxa"/>
            <w:gridSpan w:val="5"/>
          </w:tcPr>
          <w:p w14:paraId="49250139" w14:textId="4E69E182" w:rsidR="008E462F" w:rsidRPr="00295655" w:rsidRDefault="008E462F" w:rsidP="008E462F">
            <w:pPr>
              <w:rPr>
                <w:rFonts w:ascii="Calibri" w:hAnsi="Calibri"/>
                <w:sz w:val="18"/>
                <w:szCs w:val="18"/>
              </w:rPr>
            </w:pPr>
            <w:r w:rsidRPr="00295655">
              <w:rPr>
                <w:rFonts w:ascii="Calibri" w:hAnsi="Calibri"/>
                <w:sz w:val="18"/>
                <w:szCs w:val="18"/>
              </w:rPr>
              <w:t>Notes:</w:t>
            </w:r>
          </w:p>
        </w:tc>
      </w:tr>
    </w:tbl>
    <w:p w14:paraId="4DBCF9B4" w14:textId="77777777" w:rsidR="0044171E" w:rsidRDefault="0044171E" w:rsidP="0035199F">
      <w:pPr>
        <w:rPr>
          <w:rFonts w:ascii="Calibri" w:hAnsi="Calibri"/>
          <w:sz w:val="18"/>
          <w:szCs w:val="18"/>
        </w:rPr>
      </w:pPr>
    </w:p>
    <w:p w14:paraId="1F9B9AF6" w14:textId="77777777" w:rsidR="00121294" w:rsidRPr="00295655" w:rsidRDefault="00121294" w:rsidP="0035199F">
      <w:pPr>
        <w:rPr>
          <w:rFonts w:ascii="Calibri" w:hAnsi="Calibri"/>
          <w:sz w:val="18"/>
          <w:szCs w:val="18"/>
        </w:rPr>
      </w:pPr>
    </w:p>
    <w:tbl>
      <w:tblPr>
        <w:tblW w:w="5013" w:type="pct"/>
        <w:tblInd w:w="-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2"/>
        <w:gridCol w:w="464"/>
        <w:gridCol w:w="13927"/>
        <w:gridCol w:w="24"/>
      </w:tblGrid>
      <w:tr w:rsidR="005A70E9" w:rsidRPr="00295655" w14:paraId="1F9B9AF9" w14:textId="77777777" w:rsidTr="00CC6567">
        <w:trPr>
          <w:gridBefore w:val="1"/>
          <w:gridAfter w:val="1"/>
          <w:wBefore w:w="12" w:type="dxa"/>
          <w:wAfter w:w="24" w:type="dxa"/>
          <w:cantSplit/>
        </w:trPr>
        <w:tc>
          <w:tcPr>
            <w:tcW w:w="14391" w:type="dxa"/>
            <w:gridSpan w:val="2"/>
            <w:shd w:val="clear" w:color="auto" w:fill="auto"/>
          </w:tcPr>
          <w:p w14:paraId="1F9B9AF7" w14:textId="295C332E" w:rsidR="005A70E9" w:rsidRPr="00295655" w:rsidRDefault="007311C1" w:rsidP="005A70E9">
            <w:pPr>
              <w:keepNext/>
              <w:rPr>
                <w:rFonts w:ascii="Calibri" w:hAnsi="Calibri"/>
                <w:b/>
                <w:sz w:val="18"/>
                <w:szCs w:val="18"/>
              </w:rPr>
            </w:pPr>
            <w:r>
              <w:rPr>
                <w:rFonts w:ascii="Calibri" w:hAnsi="Calibri"/>
                <w:b/>
                <w:sz w:val="18"/>
                <w:szCs w:val="18"/>
              </w:rPr>
              <w:t>Q</w:t>
            </w:r>
            <w:r w:rsidR="005A70E9" w:rsidRPr="00295655">
              <w:rPr>
                <w:rFonts w:ascii="Calibri" w:hAnsi="Calibri"/>
                <w:b/>
                <w:sz w:val="18"/>
                <w:szCs w:val="18"/>
              </w:rPr>
              <w:t>. Space Conditioning Systems, Ducts and Fans – Mandatory Requirements and Additional Measures</w:t>
            </w:r>
          </w:p>
          <w:p w14:paraId="1F9B9AF8" w14:textId="51243298" w:rsidR="005A70E9" w:rsidRPr="00295655" w:rsidRDefault="005A70E9" w:rsidP="005A70E9">
            <w:pPr>
              <w:keepNext/>
              <w:rPr>
                <w:rFonts w:ascii="Calibri" w:hAnsi="Calibri"/>
                <w:b/>
                <w:sz w:val="18"/>
                <w:szCs w:val="18"/>
              </w:rPr>
            </w:pPr>
            <w:r w:rsidRPr="00295655">
              <w:rPr>
                <w:rFonts w:asciiTheme="minorHAnsi" w:eastAsia="Cambria" w:hAnsiTheme="minorHAnsi"/>
                <w:sz w:val="18"/>
                <w:szCs w:val="18"/>
              </w:rPr>
              <w:t>Additional mandatory requirements from Section 150.0 that are not listed here may be applicable to some systems.  These requirements may be applicable to only newly installed equipment or portions of the system that are altered.  Existing equipment may be exempt from these requirements.</w:t>
            </w:r>
          </w:p>
        </w:tc>
      </w:tr>
      <w:tr w:rsidR="005A70E9" w:rsidRPr="00295655" w14:paraId="1F9B9AFB" w14:textId="77777777" w:rsidTr="00CC6567">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14427" w:type="dxa"/>
            <w:gridSpan w:val="4"/>
            <w:shd w:val="clear" w:color="auto" w:fill="auto"/>
            <w:vAlign w:val="center"/>
          </w:tcPr>
          <w:p w14:paraId="1F9B9AFA" w14:textId="77777777" w:rsidR="005A70E9" w:rsidRPr="00295655" w:rsidRDefault="005A70E9" w:rsidP="005A70E9">
            <w:pPr>
              <w:keepNext/>
              <w:rPr>
                <w:rFonts w:asciiTheme="minorHAnsi" w:eastAsia="Cambria" w:hAnsiTheme="minorHAnsi"/>
                <w:b/>
                <w:sz w:val="18"/>
                <w:szCs w:val="18"/>
              </w:rPr>
            </w:pPr>
            <w:r w:rsidRPr="00295655">
              <w:rPr>
                <w:rFonts w:asciiTheme="minorHAnsi" w:eastAsia="Cambria" w:hAnsiTheme="minorHAnsi"/>
                <w:b/>
                <w:sz w:val="18"/>
                <w:szCs w:val="18"/>
              </w:rPr>
              <w:t>Heating Equipment</w:t>
            </w:r>
          </w:p>
        </w:tc>
      </w:tr>
      <w:tr w:rsidR="005A70E9" w:rsidRPr="00295655" w14:paraId="1F9B9AFE" w14:textId="77777777" w:rsidTr="00CC6567">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76" w:type="dxa"/>
            <w:gridSpan w:val="2"/>
            <w:shd w:val="clear" w:color="auto" w:fill="auto"/>
            <w:vAlign w:val="center"/>
          </w:tcPr>
          <w:p w14:paraId="1F9B9AFC" w14:textId="77777777" w:rsidR="005A70E9" w:rsidRPr="00295655" w:rsidRDefault="005A70E9" w:rsidP="005A70E9">
            <w:pPr>
              <w:keepNext/>
              <w:rPr>
                <w:rFonts w:asciiTheme="minorHAnsi" w:eastAsia="Cambria" w:hAnsiTheme="minorHAnsi"/>
                <w:sz w:val="18"/>
                <w:szCs w:val="18"/>
              </w:rPr>
            </w:pPr>
            <w:r w:rsidRPr="00295655">
              <w:rPr>
                <w:rFonts w:asciiTheme="minorHAnsi" w:eastAsia="Cambria" w:hAnsiTheme="minorHAnsi"/>
                <w:sz w:val="18"/>
                <w:szCs w:val="18"/>
              </w:rPr>
              <w:t>01</w:t>
            </w:r>
          </w:p>
        </w:tc>
        <w:tc>
          <w:tcPr>
            <w:tcW w:w="13951" w:type="dxa"/>
            <w:gridSpan w:val="2"/>
            <w:shd w:val="clear" w:color="auto" w:fill="auto"/>
            <w:vAlign w:val="center"/>
          </w:tcPr>
          <w:p w14:paraId="1F9B9AFD" w14:textId="77777777" w:rsidR="005A70E9" w:rsidRPr="00295655" w:rsidRDefault="005A70E9" w:rsidP="005A70E9">
            <w:pPr>
              <w:keepNext/>
              <w:autoSpaceDE w:val="0"/>
              <w:autoSpaceDN w:val="0"/>
              <w:adjustRightInd w:val="0"/>
              <w:contextualSpacing/>
              <w:rPr>
                <w:rFonts w:asciiTheme="minorHAnsi" w:eastAsia="Cambria" w:hAnsiTheme="minorHAnsi"/>
                <w:sz w:val="18"/>
                <w:szCs w:val="18"/>
              </w:rPr>
            </w:pPr>
            <w:r w:rsidRPr="00295655">
              <w:rPr>
                <w:rFonts w:asciiTheme="minorHAnsi" w:eastAsia="Cambria" w:hAnsiTheme="minorHAnsi"/>
                <w:sz w:val="18"/>
                <w:szCs w:val="18"/>
              </w:rPr>
              <w:t>Equipment Efficiency: All heating equipment must meet the minimum efficiency requirements of Section 110.1 and Section 110.2(a) and the Appliance Efficiency Regulations.</w:t>
            </w:r>
          </w:p>
        </w:tc>
      </w:tr>
      <w:tr w:rsidR="005A70E9" w:rsidRPr="00295655" w14:paraId="1F9B9B01" w14:textId="77777777" w:rsidTr="00CC6567">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76" w:type="dxa"/>
            <w:gridSpan w:val="2"/>
            <w:shd w:val="clear" w:color="auto" w:fill="auto"/>
            <w:vAlign w:val="center"/>
          </w:tcPr>
          <w:p w14:paraId="1F9B9AFF" w14:textId="77777777" w:rsidR="005A70E9" w:rsidRPr="00295655" w:rsidRDefault="005A70E9" w:rsidP="005A70E9">
            <w:pPr>
              <w:keepNext/>
              <w:rPr>
                <w:rFonts w:asciiTheme="minorHAnsi" w:eastAsia="Cambria" w:hAnsiTheme="minorHAnsi"/>
                <w:sz w:val="18"/>
                <w:szCs w:val="18"/>
              </w:rPr>
            </w:pPr>
            <w:r w:rsidRPr="00295655">
              <w:rPr>
                <w:rFonts w:asciiTheme="minorHAnsi" w:eastAsia="Cambria" w:hAnsiTheme="minorHAnsi"/>
                <w:sz w:val="18"/>
                <w:szCs w:val="18"/>
              </w:rPr>
              <w:t>02</w:t>
            </w:r>
          </w:p>
        </w:tc>
        <w:tc>
          <w:tcPr>
            <w:tcW w:w="13951" w:type="dxa"/>
            <w:gridSpan w:val="2"/>
            <w:shd w:val="clear" w:color="auto" w:fill="auto"/>
            <w:vAlign w:val="center"/>
          </w:tcPr>
          <w:p w14:paraId="1F9B9B00" w14:textId="77777777" w:rsidR="005A70E9" w:rsidRPr="00295655" w:rsidRDefault="005A70E9" w:rsidP="005A70E9">
            <w:pPr>
              <w:keepNext/>
              <w:autoSpaceDE w:val="0"/>
              <w:autoSpaceDN w:val="0"/>
              <w:adjustRightInd w:val="0"/>
              <w:contextualSpacing/>
              <w:rPr>
                <w:rFonts w:asciiTheme="minorHAnsi" w:eastAsia="Cambria" w:hAnsiTheme="minorHAnsi"/>
                <w:sz w:val="18"/>
                <w:szCs w:val="18"/>
              </w:rPr>
            </w:pPr>
            <w:r w:rsidRPr="00295655">
              <w:rPr>
                <w:rFonts w:asciiTheme="minorHAnsi" w:eastAsia="Cambria" w:hAnsiTheme="minorHAnsi"/>
                <w:sz w:val="18"/>
                <w:szCs w:val="18"/>
              </w:rPr>
              <w:t>Controls:  All unitary heating systems, including heat pumps, must be controlled by a setback thermostat.  These thermostats must be capable of allowing the occupant to program the temperature set points for at least four different periods in 24 hours. See Sections 150.0(i), 110.2(b).</w:t>
            </w:r>
          </w:p>
        </w:tc>
      </w:tr>
      <w:tr w:rsidR="005A70E9" w:rsidRPr="00295655" w14:paraId="1F9B9B04" w14:textId="77777777" w:rsidTr="00CC6567">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76" w:type="dxa"/>
            <w:gridSpan w:val="2"/>
            <w:shd w:val="clear" w:color="auto" w:fill="auto"/>
            <w:vAlign w:val="center"/>
          </w:tcPr>
          <w:p w14:paraId="1F9B9B02" w14:textId="77777777" w:rsidR="005A70E9" w:rsidRPr="00295655" w:rsidRDefault="005A70E9" w:rsidP="005A70E9">
            <w:pPr>
              <w:keepNext/>
              <w:rPr>
                <w:rFonts w:asciiTheme="minorHAnsi" w:eastAsia="Cambria" w:hAnsiTheme="minorHAnsi"/>
                <w:sz w:val="18"/>
                <w:szCs w:val="18"/>
              </w:rPr>
            </w:pPr>
            <w:r w:rsidRPr="00295655">
              <w:rPr>
                <w:rFonts w:asciiTheme="minorHAnsi" w:eastAsia="Cambria" w:hAnsiTheme="minorHAnsi"/>
                <w:sz w:val="18"/>
                <w:szCs w:val="18"/>
              </w:rPr>
              <w:t>03</w:t>
            </w:r>
          </w:p>
        </w:tc>
        <w:tc>
          <w:tcPr>
            <w:tcW w:w="13951" w:type="dxa"/>
            <w:gridSpan w:val="2"/>
            <w:shd w:val="clear" w:color="auto" w:fill="auto"/>
            <w:vAlign w:val="center"/>
          </w:tcPr>
          <w:p w14:paraId="1F9B9B03" w14:textId="77777777" w:rsidR="005A70E9" w:rsidRPr="00295655" w:rsidRDefault="005A70E9" w:rsidP="005A70E9">
            <w:pPr>
              <w:keepNext/>
              <w:autoSpaceDE w:val="0"/>
              <w:autoSpaceDN w:val="0"/>
              <w:adjustRightInd w:val="0"/>
              <w:contextualSpacing/>
              <w:rPr>
                <w:rFonts w:asciiTheme="minorHAnsi" w:eastAsia="Cambria" w:hAnsiTheme="minorHAnsi"/>
                <w:sz w:val="18"/>
                <w:szCs w:val="18"/>
              </w:rPr>
            </w:pPr>
            <w:r w:rsidRPr="00295655">
              <w:rPr>
                <w:rFonts w:asciiTheme="minorHAnsi" w:eastAsia="Cambria" w:hAnsiTheme="minorHAnsi"/>
                <w:sz w:val="18"/>
                <w:szCs w:val="18"/>
              </w:rPr>
              <w:t>Sizing:  Heating load calculations must be done on portions of the building served by new heating systems to prevent inadvertent undersizing or oversizing. See sections 150.0(h)1 and 2).</w:t>
            </w:r>
          </w:p>
        </w:tc>
      </w:tr>
      <w:tr w:rsidR="005A70E9" w:rsidRPr="00295655" w14:paraId="1F9B9B07" w14:textId="77777777" w:rsidTr="00CC6567">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76" w:type="dxa"/>
            <w:gridSpan w:val="2"/>
            <w:shd w:val="clear" w:color="auto" w:fill="auto"/>
            <w:vAlign w:val="center"/>
          </w:tcPr>
          <w:p w14:paraId="1F9B9B05" w14:textId="77777777" w:rsidR="005A70E9" w:rsidRPr="00295655" w:rsidRDefault="005A70E9" w:rsidP="005A70E9">
            <w:pPr>
              <w:keepNext/>
              <w:rPr>
                <w:rFonts w:asciiTheme="minorHAnsi" w:eastAsia="Cambria" w:hAnsiTheme="minorHAnsi"/>
                <w:sz w:val="18"/>
                <w:szCs w:val="18"/>
              </w:rPr>
            </w:pPr>
            <w:r w:rsidRPr="00295655">
              <w:rPr>
                <w:rFonts w:asciiTheme="minorHAnsi" w:eastAsia="Cambria" w:hAnsiTheme="minorHAnsi"/>
                <w:sz w:val="18"/>
                <w:szCs w:val="18"/>
              </w:rPr>
              <w:t>04</w:t>
            </w:r>
          </w:p>
        </w:tc>
        <w:tc>
          <w:tcPr>
            <w:tcW w:w="13951" w:type="dxa"/>
            <w:gridSpan w:val="2"/>
            <w:shd w:val="clear" w:color="auto" w:fill="auto"/>
            <w:vAlign w:val="center"/>
          </w:tcPr>
          <w:p w14:paraId="1F9B9B06" w14:textId="77777777" w:rsidR="005A70E9" w:rsidRPr="00295655" w:rsidRDefault="005A70E9" w:rsidP="005A70E9">
            <w:pPr>
              <w:keepNext/>
              <w:autoSpaceDE w:val="0"/>
              <w:autoSpaceDN w:val="0"/>
              <w:adjustRightInd w:val="0"/>
              <w:contextualSpacing/>
              <w:rPr>
                <w:rFonts w:asciiTheme="minorHAnsi" w:eastAsia="Cambria" w:hAnsiTheme="minorHAnsi"/>
                <w:sz w:val="18"/>
                <w:szCs w:val="18"/>
              </w:rPr>
            </w:pPr>
            <w:r w:rsidRPr="00295655">
              <w:rPr>
                <w:rFonts w:asciiTheme="minorHAnsi" w:eastAsia="Cambria" w:hAnsiTheme="minorHAnsi"/>
                <w:sz w:val="18"/>
                <w:szCs w:val="18"/>
              </w:rPr>
              <w:t>Furnace Temperature Rise: Central forced-air heating furnace installations must be configured to operate at or below the furnace manufacturer's maximum inlet-to-outlet temperature rise specification. See Section 150.0(h)4.</w:t>
            </w:r>
          </w:p>
        </w:tc>
      </w:tr>
      <w:tr w:rsidR="005A70E9" w:rsidRPr="00295655" w14:paraId="1F9B9B0A" w14:textId="77777777" w:rsidTr="00CC6567">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76" w:type="dxa"/>
            <w:gridSpan w:val="2"/>
            <w:shd w:val="clear" w:color="auto" w:fill="auto"/>
            <w:vAlign w:val="center"/>
          </w:tcPr>
          <w:p w14:paraId="1F9B9B08" w14:textId="77777777" w:rsidR="005A70E9" w:rsidRPr="00295655" w:rsidRDefault="005A70E9" w:rsidP="005A70E9">
            <w:pPr>
              <w:keepNext/>
              <w:rPr>
                <w:rFonts w:asciiTheme="minorHAnsi" w:eastAsia="Cambria" w:hAnsiTheme="minorHAnsi"/>
                <w:sz w:val="18"/>
                <w:szCs w:val="18"/>
              </w:rPr>
            </w:pPr>
            <w:r w:rsidRPr="00295655">
              <w:rPr>
                <w:rFonts w:asciiTheme="minorHAnsi" w:eastAsia="Cambria" w:hAnsiTheme="minorHAnsi"/>
                <w:sz w:val="18"/>
                <w:szCs w:val="18"/>
              </w:rPr>
              <w:t>05</w:t>
            </w:r>
          </w:p>
        </w:tc>
        <w:tc>
          <w:tcPr>
            <w:tcW w:w="13951" w:type="dxa"/>
            <w:gridSpan w:val="2"/>
            <w:shd w:val="clear" w:color="auto" w:fill="auto"/>
            <w:vAlign w:val="center"/>
          </w:tcPr>
          <w:p w14:paraId="1F9B9B09" w14:textId="77777777" w:rsidR="005A70E9" w:rsidRPr="00295655" w:rsidRDefault="005A70E9" w:rsidP="005A70E9">
            <w:pPr>
              <w:keepNext/>
              <w:autoSpaceDE w:val="0"/>
              <w:autoSpaceDN w:val="0"/>
              <w:adjustRightInd w:val="0"/>
              <w:contextualSpacing/>
              <w:rPr>
                <w:rFonts w:asciiTheme="minorHAnsi" w:eastAsia="Cambria" w:hAnsiTheme="minorHAnsi"/>
                <w:sz w:val="18"/>
                <w:szCs w:val="18"/>
              </w:rPr>
            </w:pPr>
            <w:r w:rsidRPr="00295655">
              <w:rPr>
                <w:rFonts w:asciiTheme="minorHAnsi" w:eastAsia="Cambria" w:hAnsiTheme="minorHAnsi"/>
                <w:sz w:val="18"/>
                <w:szCs w:val="18"/>
              </w:rPr>
              <w:t>Standby Losses and Pilot Lights: Fan-type central furnaces may not have a continuously burning pilot light. Section 110.5 and Section 110.2(d).</w:t>
            </w:r>
          </w:p>
        </w:tc>
      </w:tr>
      <w:tr w:rsidR="005A70E9" w:rsidRPr="00295655" w14:paraId="1F9B9B0C" w14:textId="77777777" w:rsidTr="00CC6567">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14427" w:type="dxa"/>
            <w:gridSpan w:val="4"/>
            <w:shd w:val="clear" w:color="auto" w:fill="auto"/>
            <w:vAlign w:val="center"/>
          </w:tcPr>
          <w:p w14:paraId="1F9B9B0B" w14:textId="77777777" w:rsidR="005A70E9" w:rsidRPr="00295655" w:rsidRDefault="005A70E9" w:rsidP="005A70E9">
            <w:pPr>
              <w:keepNext/>
              <w:autoSpaceDE w:val="0"/>
              <w:autoSpaceDN w:val="0"/>
              <w:adjustRightInd w:val="0"/>
              <w:rPr>
                <w:rFonts w:asciiTheme="minorHAnsi" w:eastAsia="Cambria" w:hAnsiTheme="minorHAnsi"/>
                <w:b/>
                <w:sz w:val="18"/>
                <w:szCs w:val="18"/>
              </w:rPr>
            </w:pPr>
            <w:r w:rsidRPr="00295655">
              <w:rPr>
                <w:rFonts w:asciiTheme="minorHAnsi" w:eastAsia="Cambria" w:hAnsiTheme="minorHAnsi"/>
                <w:b/>
                <w:sz w:val="18"/>
                <w:szCs w:val="18"/>
              </w:rPr>
              <w:t>Cooling Equipment</w:t>
            </w:r>
          </w:p>
        </w:tc>
      </w:tr>
      <w:tr w:rsidR="005A70E9" w:rsidRPr="00295655" w14:paraId="1F9B9B0F" w14:textId="77777777" w:rsidTr="00CC6567">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76" w:type="dxa"/>
            <w:gridSpan w:val="2"/>
            <w:shd w:val="clear" w:color="auto" w:fill="auto"/>
            <w:vAlign w:val="center"/>
          </w:tcPr>
          <w:p w14:paraId="1F9B9B0D" w14:textId="77777777" w:rsidR="005A70E9" w:rsidRPr="00295655" w:rsidRDefault="005A70E9" w:rsidP="005A70E9">
            <w:pPr>
              <w:keepNext/>
              <w:rPr>
                <w:rFonts w:asciiTheme="minorHAnsi" w:eastAsia="Cambria" w:hAnsiTheme="minorHAnsi"/>
                <w:sz w:val="18"/>
                <w:szCs w:val="18"/>
              </w:rPr>
            </w:pPr>
            <w:r w:rsidRPr="00295655">
              <w:rPr>
                <w:rFonts w:asciiTheme="minorHAnsi" w:eastAsia="Cambria" w:hAnsiTheme="minorHAnsi"/>
                <w:sz w:val="18"/>
                <w:szCs w:val="18"/>
              </w:rPr>
              <w:t>06</w:t>
            </w:r>
          </w:p>
        </w:tc>
        <w:tc>
          <w:tcPr>
            <w:tcW w:w="13951" w:type="dxa"/>
            <w:gridSpan w:val="2"/>
            <w:shd w:val="clear" w:color="auto" w:fill="auto"/>
            <w:vAlign w:val="center"/>
          </w:tcPr>
          <w:p w14:paraId="1F9B9B0E" w14:textId="77777777" w:rsidR="005A70E9" w:rsidRPr="00295655" w:rsidRDefault="005A70E9" w:rsidP="005A70E9">
            <w:pPr>
              <w:keepNext/>
              <w:autoSpaceDE w:val="0"/>
              <w:autoSpaceDN w:val="0"/>
              <w:adjustRightInd w:val="0"/>
              <w:contextualSpacing/>
              <w:rPr>
                <w:rFonts w:asciiTheme="minorHAnsi" w:eastAsia="Cambria" w:hAnsiTheme="minorHAnsi"/>
                <w:sz w:val="18"/>
                <w:szCs w:val="18"/>
              </w:rPr>
            </w:pPr>
            <w:r w:rsidRPr="00295655">
              <w:rPr>
                <w:rFonts w:asciiTheme="minorHAnsi" w:eastAsia="Cambria" w:hAnsiTheme="minorHAnsi"/>
                <w:sz w:val="18"/>
                <w:szCs w:val="18"/>
              </w:rPr>
              <w:t>Equipment Efficiency:  All cooling equipment must meet the minimum efficiency requirements of Section 110.1 and Section 110.2(a) and the Appliance Efficiency Regulations.</w:t>
            </w:r>
          </w:p>
        </w:tc>
      </w:tr>
      <w:tr w:rsidR="005A70E9" w:rsidRPr="00295655" w14:paraId="1F9B9B12" w14:textId="77777777" w:rsidTr="00CC6567">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76" w:type="dxa"/>
            <w:gridSpan w:val="2"/>
            <w:shd w:val="clear" w:color="auto" w:fill="auto"/>
            <w:vAlign w:val="center"/>
          </w:tcPr>
          <w:p w14:paraId="1F9B9B10" w14:textId="77777777" w:rsidR="005A70E9" w:rsidRPr="00295655" w:rsidRDefault="005A70E9" w:rsidP="005A70E9">
            <w:pPr>
              <w:keepNext/>
              <w:rPr>
                <w:rFonts w:asciiTheme="minorHAnsi" w:eastAsia="Cambria" w:hAnsiTheme="minorHAnsi"/>
                <w:sz w:val="18"/>
                <w:szCs w:val="18"/>
              </w:rPr>
            </w:pPr>
            <w:r w:rsidRPr="00295655">
              <w:rPr>
                <w:rFonts w:asciiTheme="minorHAnsi" w:eastAsia="Cambria" w:hAnsiTheme="minorHAnsi"/>
                <w:sz w:val="18"/>
                <w:szCs w:val="18"/>
              </w:rPr>
              <w:t>07</w:t>
            </w:r>
          </w:p>
        </w:tc>
        <w:tc>
          <w:tcPr>
            <w:tcW w:w="13951" w:type="dxa"/>
            <w:gridSpan w:val="2"/>
            <w:shd w:val="clear" w:color="auto" w:fill="auto"/>
            <w:vAlign w:val="center"/>
          </w:tcPr>
          <w:p w14:paraId="1F9B9B11" w14:textId="77777777" w:rsidR="005A70E9" w:rsidRPr="00295655" w:rsidRDefault="005A70E9" w:rsidP="005A70E9">
            <w:pPr>
              <w:keepNext/>
              <w:autoSpaceDE w:val="0"/>
              <w:autoSpaceDN w:val="0"/>
              <w:adjustRightInd w:val="0"/>
              <w:contextualSpacing/>
              <w:rPr>
                <w:rFonts w:asciiTheme="minorHAnsi" w:eastAsia="Cambria" w:hAnsiTheme="minorHAnsi"/>
                <w:sz w:val="18"/>
                <w:szCs w:val="18"/>
              </w:rPr>
            </w:pPr>
            <w:r w:rsidRPr="00295655">
              <w:rPr>
                <w:rFonts w:asciiTheme="minorHAnsi" w:eastAsia="Cambria" w:hAnsiTheme="minorHAnsi"/>
                <w:sz w:val="18"/>
                <w:szCs w:val="18"/>
              </w:rPr>
              <w:t>Refrigerant Line Insulation:  All refrigerant line insulation in split system air conditioners and heat pumps must meet the R-value and protection requirements of Section 150.0(j)2 and 3, and Section 150.0(m)9.</w:t>
            </w:r>
          </w:p>
        </w:tc>
      </w:tr>
      <w:tr w:rsidR="005A70E9" w:rsidRPr="00295655" w14:paraId="1F9B9B15" w14:textId="77777777" w:rsidTr="00CC6567">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76" w:type="dxa"/>
            <w:gridSpan w:val="2"/>
            <w:shd w:val="clear" w:color="auto" w:fill="auto"/>
            <w:vAlign w:val="center"/>
          </w:tcPr>
          <w:p w14:paraId="1F9B9B13" w14:textId="77777777" w:rsidR="005A70E9" w:rsidRPr="00295655" w:rsidRDefault="005A70E9" w:rsidP="005A70E9">
            <w:pPr>
              <w:keepNext/>
              <w:rPr>
                <w:rFonts w:asciiTheme="minorHAnsi" w:eastAsia="Cambria" w:hAnsiTheme="minorHAnsi"/>
                <w:sz w:val="18"/>
                <w:szCs w:val="18"/>
              </w:rPr>
            </w:pPr>
            <w:r w:rsidRPr="00295655">
              <w:rPr>
                <w:rFonts w:asciiTheme="minorHAnsi" w:eastAsia="Cambria" w:hAnsiTheme="minorHAnsi"/>
                <w:sz w:val="18"/>
                <w:szCs w:val="18"/>
              </w:rPr>
              <w:t>08</w:t>
            </w:r>
          </w:p>
        </w:tc>
        <w:tc>
          <w:tcPr>
            <w:tcW w:w="13951" w:type="dxa"/>
            <w:gridSpan w:val="2"/>
            <w:shd w:val="clear" w:color="auto" w:fill="auto"/>
            <w:vAlign w:val="center"/>
          </w:tcPr>
          <w:p w14:paraId="1F9B9B14" w14:textId="77777777" w:rsidR="005A70E9" w:rsidRPr="00295655" w:rsidRDefault="005A70E9" w:rsidP="005A70E9">
            <w:pPr>
              <w:keepNext/>
              <w:autoSpaceDE w:val="0"/>
              <w:autoSpaceDN w:val="0"/>
              <w:adjustRightInd w:val="0"/>
              <w:contextualSpacing/>
              <w:rPr>
                <w:rFonts w:asciiTheme="minorHAnsi" w:eastAsia="Cambria" w:hAnsiTheme="minorHAnsi"/>
                <w:sz w:val="18"/>
                <w:szCs w:val="18"/>
              </w:rPr>
            </w:pPr>
            <w:r w:rsidRPr="00295655">
              <w:rPr>
                <w:rFonts w:asciiTheme="minorHAnsi" w:eastAsia="Cambria" w:hAnsiTheme="minorHAnsi"/>
                <w:sz w:val="18"/>
                <w:szCs w:val="18"/>
              </w:rPr>
              <w:t>Condensing Unit Location:  Condensing units shall not be placed within five (5) feet of a dryer vent outlet. See Section 150.0(h)3A.</w:t>
            </w:r>
          </w:p>
        </w:tc>
      </w:tr>
      <w:tr w:rsidR="00CC6567" w:rsidRPr="00295655" w14:paraId="4404AB56" w14:textId="77777777" w:rsidTr="00CC6567">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76"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60C127D4" w14:textId="77777777" w:rsidR="00CC6567" w:rsidRPr="00295655" w:rsidRDefault="00CC6567" w:rsidP="00B93682">
            <w:pPr>
              <w:keepNext/>
              <w:rPr>
                <w:rFonts w:asciiTheme="minorHAnsi" w:eastAsia="Cambria" w:hAnsiTheme="minorHAnsi"/>
                <w:sz w:val="18"/>
                <w:szCs w:val="18"/>
              </w:rPr>
            </w:pPr>
            <w:r>
              <w:rPr>
                <w:rFonts w:asciiTheme="minorHAnsi" w:eastAsia="Cambria" w:hAnsiTheme="minorHAnsi"/>
                <w:sz w:val="18"/>
                <w:szCs w:val="18"/>
              </w:rPr>
              <w:t>09</w:t>
            </w:r>
          </w:p>
        </w:tc>
        <w:tc>
          <w:tcPr>
            <w:tcW w:w="13951"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6D21C80E" w14:textId="77777777" w:rsidR="00CC6567" w:rsidRPr="00295655" w:rsidRDefault="00CC6567" w:rsidP="00CC6567">
            <w:pPr>
              <w:keepNext/>
              <w:autoSpaceDE w:val="0"/>
              <w:autoSpaceDN w:val="0"/>
              <w:adjustRightInd w:val="0"/>
              <w:contextualSpacing/>
              <w:rPr>
                <w:rFonts w:asciiTheme="minorHAnsi" w:eastAsia="Cambria" w:hAnsiTheme="minorHAnsi"/>
                <w:sz w:val="18"/>
                <w:szCs w:val="18"/>
              </w:rPr>
            </w:pPr>
            <w:r>
              <w:rPr>
                <w:rFonts w:asciiTheme="minorHAnsi" w:eastAsia="Cambria" w:hAnsiTheme="minorHAnsi"/>
                <w:sz w:val="18"/>
                <w:szCs w:val="18"/>
              </w:rPr>
              <w:t xml:space="preserve">Liquid Line Filter Drier: A liquid line filter drier shall be installed according to the manufacturer’s specifications </w:t>
            </w:r>
            <w:r w:rsidRPr="00A5418B">
              <w:rPr>
                <w:rFonts w:asciiTheme="minorHAnsi" w:eastAsia="Cambria" w:hAnsiTheme="minorHAnsi"/>
                <w:sz w:val="18"/>
                <w:szCs w:val="18"/>
              </w:rPr>
              <w:t>150.0(h)3</w:t>
            </w:r>
            <w:r>
              <w:rPr>
                <w:rFonts w:asciiTheme="minorHAnsi" w:eastAsia="Cambria" w:hAnsiTheme="minorHAnsi"/>
                <w:sz w:val="18"/>
                <w:szCs w:val="18"/>
              </w:rPr>
              <w:t>B.</w:t>
            </w:r>
          </w:p>
        </w:tc>
      </w:tr>
      <w:tr w:rsidR="005A70E9" w:rsidRPr="00295655" w14:paraId="1F9B9B18" w14:textId="77777777" w:rsidTr="00CC6567">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76" w:type="dxa"/>
            <w:gridSpan w:val="2"/>
            <w:shd w:val="clear" w:color="auto" w:fill="auto"/>
            <w:vAlign w:val="center"/>
          </w:tcPr>
          <w:p w14:paraId="1F9B9B16" w14:textId="74B5C49C" w:rsidR="005A70E9" w:rsidRPr="00295655" w:rsidRDefault="00CC6567" w:rsidP="005A70E9">
            <w:pPr>
              <w:keepNext/>
              <w:rPr>
                <w:rFonts w:asciiTheme="minorHAnsi" w:eastAsia="Cambria" w:hAnsiTheme="minorHAnsi"/>
                <w:sz w:val="18"/>
                <w:szCs w:val="18"/>
              </w:rPr>
            </w:pPr>
            <w:r>
              <w:rPr>
                <w:rFonts w:asciiTheme="minorHAnsi" w:eastAsia="Cambria" w:hAnsiTheme="minorHAnsi"/>
                <w:sz w:val="18"/>
                <w:szCs w:val="18"/>
              </w:rPr>
              <w:t>10</w:t>
            </w:r>
          </w:p>
        </w:tc>
        <w:tc>
          <w:tcPr>
            <w:tcW w:w="13951" w:type="dxa"/>
            <w:gridSpan w:val="2"/>
            <w:shd w:val="clear" w:color="auto" w:fill="auto"/>
            <w:vAlign w:val="center"/>
          </w:tcPr>
          <w:p w14:paraId="1F9B9B17" w14:textId="77777777" w:rsidR="005A70E9" w:rsidRPr="00295655" w:rsidRDefault="005A70E9" w:rsidP="005A70E9">
            <w:pPr>
              <w:keepNext/>
              <w:autoSpaceDE w:val="0"/>
              <w:autoSpaceDN w:val="0"/>
              <w:adjustRightInd w:val="0"/>
              <w:contextualSpacing/>
              <w:rPr>
                <w:rFonts w:asciiTheme="minorHAnsi" w:eastAsia="Cambria" w:hAnsiTheme="minorHAnsi"/>
                <w:sz w:val="18"/>
                <w:szCs w:val="18"/>
              </w:rPr>
            </w:pPr>
            <w:r w:rsidRPr="00295655">
              <w:rPr>
                <w:rFonts w:asciiTheme="minorHAnsi" w:eastAsia="Cambria" w:hAnsiTheme="minorHAnsi"/>
                <w:sz w:val="18"/>
                <w:szCs w:val="18"/>
              </w:rPr>
              <w:t>Sizing: Cooling load calculations must be done on portions of the building served by new cooling systems to prevent inadvertent undersizing or oversizing. See Section 150.0(h)1 and 2.</w:t>
            </w:r>
          </w:p>
        </w:tc>
      </w:tr>
      <w:tr w:rsidR="005A70E9" w:rsidRPr="00295655" w14:paraId="1F9B9B1A" w14:textId="77777777" w:rsidTr="00CC6567">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14427" w:type="dxa"/>
            <w:gridSpan w:val="4"/>
            <w:shd w:val="clear" w:color="auto" w:fill="auto"/>
            <w:vAlign w:val="center"/>
          </w:tcPr>
          <w:p w14:paraId="1F9B9B19" w14:textId="77777777" w:rsidR="005A70E9" w:rsidRPr="00295655" w:rsidRDefault="005A70E9" w:rsidP="005A70E9">
            <w:pPr>
              <w:keepNext/>
              <w:autoSpaceDE w:val="0"/>
              <w:autoSpaceDN w:val="0"/>
              <w:adjustRightInd w:val="0"/>
              <w:rPr>
                <w:rFonts w:asciiTheme="minorHAnsi" w:eastAsia="Cambria" w:hAnsiTheme="minorHAnsi"/>
                <w:b/>
                <w:sz w:val="18"/>
                <w:szCs w:val="18"/>
              </w:rPr>
            </w:pPr>
            <w:r w:rsidRPr="00295655">
              <w:rPr>
                <w:rFonts w:asciiTheme="minorHAnsi" w:eastAsia="Cambria" w:hAnsiTheme="minorHAnsi"/>
                <w:b/>
                <w:sz w:val="18"/>
                <w:szCs w:val="18"/>
              </w:rPr>
              <w:t>Air Distribution System Ducts, Plenums and Fans</w:t>
            </w:r>
          </w:p>
        </w:tc>
      </w:tr>
      <w:tr w:rsidR="005A70E9" w:rsidRPr="00295655" w14:paraId="1F9B9B1D" w14:textId="77777777" w:rsidTr="00CC6567">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76" w:type="dxa"/>
            <w:gridSpan w:val="2"/>
            <w:shd w:val="clear" w:color="auto" w:fill="auto"/>
            <w:vAlign w:val="center"/>
          </w:tcPr>
          <w:p w14:paraId="1F9B9B1B" w14:textId="7C449B3D" w:rsidR="005A70E9" w:rsidRPr="00295655" w:rsidRDefault="00CC6567" w:rsidP="005A70E9">
            <w:pPr>
              <w:keepNext/>
              <w:rPr>
                <w:rFonts w:asciiTheme="minorHAnsi" w:eastAsia="Cambria" w:hAnsiTheme="minorHAnsi"/>
                <w:sz w:val="18"/>
                <w:szCs w:val="18"/>
              </w:rPr>
            </w:pPr>
            <w:r>
              <w:rPr>
                <w:rFonts w:asciiTheme="minorHAnsi" w:eastAsia="Cambria" w:hAnsiTheme="minorHAnsi"/>
                <w:sz w:val="18"/>
                <w:szCs w:val="18"/>
              </w:rPr>
              <w:t>11</w:t>
            </w:r>
          </w:p>
        </w:tc>
        <w:tc>
          <w:tcPr>
            <w:tcW w:w="13951" w:type="dxa"/>
            <w:gridSpan w:val="2"/>
            <w:shd w:val="clear" w:color="auto" w:fill="auto"/>
            <w:vAlign w:val="center"/>
          </w:tcPr>
          <w:p w14:paraId="1F9B9B1C" w14:textId="6F047C0D" w:rsidR="005A70E9" w:rsidRPr="00295655" w:rsidRDefault="005A70E9" w:rsidP="00CC6567">
            <w:pPr>
              <w:keepNext/>
              <w:autoSpaceDE w:val="0"/>
              <w:autoSpaceDN w:val="0"/>
              <w:adjustRightInd w:val="0"/>
              <w:contextualSpacing/>
              <w:rPr>
                <w:rFonts w:asciiTheme="minorHAnsi" w:eastAsia="Cambria" w:hAnsiTheme="minorHAnsi"/>
                <w:sz w:val="18"/>
                <w:szCs w:val="18"/>
              </w:rPr>
            </w:pPr>
            <w:r w:rsidRPr="00295655">
              <w:rPr>
                <w:rFonts w:asciiTheme="minorHAnsi" w:eastAsia="Cambria" w:hAnsiTheme="minorHAnsi"/>
                <w:sz w:val="18"/>
                <w:szCs w:val="18"/>
              </w:rPr>
              <w:t xml:space="preserve">Insulation:  </w:t>
            </w:r>
            <w:r w:rsidR="00CC6567">
              <w:rPr>
                <w:rFonts w:asciiTheme="minorHAnsi" w:eastAsia="Cambria" w:hAnsiTheme="minorHAnsi"/>
                <w:sz w:val="18"/>
                <w:szCs w:val="18"/>
              </w:rPr>
              <w:t xml:space="preserve">The </w:t>
            </w:r>
            <w:r w:rsidRPr="00295655">
              <w:rPr>
                <w:rFonts w:asciiTheme="minorHAnsi" w:eastAsia="Cambria" w:hAnsiTheme="minorHAnsi"/>
                <w:sz w:val="18"/>
                <w:szCs w:val="18"/>
              </w:rPr>
              <w:t>minimum duct insulation value is R-6. Note that higher values may be required by the prescriptive or performance requirements. See Section 150.0(m)1.</w:t>
            </w:r>
          </w:p>
        </w:tc>
      </w:tr>
      <w:tr w:rsidR="005A70E9" w:rsidRPr="00295655" w14:paraId="1F9B9B20" w14:textId="77777777" w:rsidTr="00CC6567">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76" w:type="dxa"/>
            <w:gridSpan w:val="2"/>
            <w:shd w:val="clear" w:color="auto" w:fill="auto"/>
            <w:vAlign w:val="center"/>
          </w:tcPr>
          <w:p w14:paraId="1F9B9B1E" w14:textId="1A17F988" w:rsidR="005A70E9" w:rsidRPr="00295655" w:rsidRDefault="00CC6567" w:rsidP="005A70E9">
            <w:pPr>
              <w:keepNext/>
              <w:rPr>
                <w:rFonts w:asciiTheme="minorHAnsi" w:eastAsia="Cambria" w:hAnsiTheme="minorHAnsi"/>
                <w:sz w:val="18"/>
                <w:szCs w:val="18"/>
              </w:rPr>
            </w:pPr>
            <w:r>
              <w:rPr>
                <w:rFonts w:asciiTheme="minorHAnsi" w:eastAsia="Cambria" w:hAnsiTheme="minorHAnsi"/>
                <w:sz w:val="18"/>
                <w:szCs w:val="18"/>
              </w:rPr>
              <w:t>12</w:t>
            </w:r>
          </w:p>
        </w:tc>
        <w:tc>
          <w:tcPr>
            <w:tcW w:w="13951" w:type="dxa"/>
            <w:gridSpan w:val="2"/>
            <w:shd w:val="clear" w:color="auto" w:fill="auto"/>
            <w:vAlign w:val="center"/>
          </w:tcPr>
          <w:p w14:paraId="1F9B9B1F" w14:textId="51F53985" w:rsidR="005A70E9" w:rsidRPr="00295655" w:rsidRDefault="005A70E9" w:rsidP="00CC6567">
            <w:pPr>
              <w:keepNext/>
              <w:rPr>
                <w:rFonts w:asciiTheme="minorHAnsi" w:eastAsia="Cambria" w:hAnsiTheme="minorHAnsi"/>
                <w:sz w:val="18"/>
                <w:szCs w:val="18"/>
              </w:rPr>
            </w:pPr>
            <w:r w:rsidRPr="00295655">
              <w:rPr>
                <w:rFonts w:asciiTheme="minorHAnsi" w:eastAsia="Cambria" w:hAnsiTheme="minorHAnsi"/>
                <w:sz w:val="18"/>
                <w:szCs w:val="18"/>
              </w:rPr>
              <w:t xml:space="preserve">Connections and Closures: All installed air-distribution system ducts and plenums must meet the requirements of CMC Sections 601.0, 602.0, 603.0, 604.0, 605.0 and ANSI/SMACNA-006-2006:  Supply-air and return-air ducts and plenums must be insulated to a minimum installed level of R-6.0 </w:t>
            </w:r>
            <w:r w:rsidR="00CC6567" w:rsidRPr="00CC6567">
              <w:rPr>
                <w:rFonts w:asciiTheme="minorHAnsi" w:eastAsia="Cambria" w:hAnsiTheme="minorHAnsi"/>
                <w:sz w:val="18"/>
                <w:szCs w:val="18"/>
              </w:rPr>
              <w:t xml:space="preserve">otherwise a minimum of R-4.2 is allowed if the system is </w:t>
            </w:r>
            <w:r w:rsidRPr="00295655">
              <w:rPr>
                <w:rFonts w:asciiTheme="minorHAnsi" w:eastAsia="Cambria" w:hAnsiTheme="minorHAnsi"/>
                <w:sz w:val="18"/>
                <w:szCs w:val="18"/>
              </w:rPr>
              <w:t xml:space="preserve">enclosed entirely in conditioned space as confirmed through field verification and diagnostic testing in accordance with the requirements of Reference Residential Appendix RA3.1.4.3.8. </w:t>
            </w:r>
            <w:r w:rsidR="00CC6567" w:rsidRPr="00CC6567">
              <w:rPr>
                <w:rFonts w:asciiTheme="minorHAnsi" w:eastAsia="Cambria" w:hAnsiTheme="minorHAnsi"/>
                <w:sz w:val="18"/>
                <w:szCs w:val="18"/>
              </w:rPr>
              <w:t>Exceptions for ducts in interior wall cavities or exposed ducts entirely in conditioned space are specified in Section 150.0(m)1B</w:t>
            </w:r>
            <w:r w:rsidR="00CC6567">
              <w:rPr>
                <w:rFonts w:asciiTheme="minorHAnsi" w:eastAsia="Cambria" w:hAnsiTheme="minorHAnsi"/>
                <w:sz w:val="18"/>
                <w:szCs w:val="18"/>
              </w:rPr>
              <w:t>.</w:t>
            </w:r>
          </w:p>
        </w:tc>
      </w:tr>
      <w:tr w:rsidR="005A70E9" w:rsidRPr="00295655" w14:paraId="1F9B9B22" w14:textId="77777777" w:rsidTr="00CC6567">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14427" w:type="dxa"/>
            <w:gridSpan w:val="4"/>
            <w:shd w:val="clear" w:color="auto" w:fill="auto"/>
            <w:vAlign w:val="center"/>
          </w:tcPr>
          <w:p w14:paraId="1F9B9B21" w14:textId="77777777" w:rsidR="005A70E9" w:rsidRPr="00295655" w:rsidRDefault="005A70E9" w:rsidP="005A70E9">
            <w:pPr>
              <w:keepNext/>
              <w:autoSpaceDE w:val="0"/>
              <w:autoSpaceDN w:val="0"/>
              <w:adjustRightInd w:val="0"/>
              <w:rPr>
                <w:rFonts w:asciiTheme="minorHAnsi" w:eastAsia="Cambria" w:hAnsiTheme="minorHAnsi"/>
                <w:b/>
                <w:sz w:val="18"/>
                <w:szCs w:val="18"/>
              </w:rPr>
            </w:pPr>
            <w:r w:rsidRPr="00295655">
              <w:rPr>
                <w:rFonts w:asciiTheme="minorHAnsi" w:eastAsia="Cambria" w:hAnsiTheme="minorHAnsi"/>
                <w:b/>
                <w:sz w:val="18"/>
                <w:szCs w:val="18"/>
              </w:rPr>
              <w:t xml:space="preserve">Heat Pump Thermostat </w:t>
            </w:r>
          </w:p>
        </w:tc>
      </w:tr>
      <w:tr w:rsidR="005A70E9" w:rsidRPr="00295655" w14:paraId="1F9B9B25" w14:textId="77777777" w:rsidTr="00CC6567">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76" w:type="dxa"/>
            <w:gridSpan w:val="2"/>
            <w:shd w:val="clear" w:color="auto" w:fill="auto"/>
            <w:vAlign w:val="center"/>
          </w:tcPr>
          <w:p w14:paraId="1F9B9B23" w14:textId="47AC86D2" w:rsidR="005A70E9" w:rsidRPr="00295655" w:rsidRDefault="00CC6567" w:rsidP="005A70E9">
            <w:pPr>
              <w:keepNext/>
              <w:rPr>
                <w:rFonts w:asciiTheme="minorHAnsi" w:eastAsia="Cambria" w:hAnsiTheme="minorHAnsi"/>
                <w:sz w:val="18"/>
                <w:szCs w:val="18"/>
              </w:rPr>
            </w:pPr>
            <w:r>
              <w:rPr>
                <w:rFonts w:asciiTheme="minorHAnsi" w:eastAsia="Cambria" w:hAnsiTheme="minorHAnsi"/>
                <w:sz w:val="18"/>
                <w:szCs w:val="18"/>
              </w:rPr>
              <w:t>13</w:t>
            </w:r>
          </w:p>
        </w:tc>
        <w:tc>
          <w:tcPr>
            <w:tcW w:w="13951" w:type="dxa"/>
            <w:gridSpan w:val="2"/>
            <w:shd w:val="clear" w:color="auto" w:fill="auto"/>
            <w:vAlign w:val="center"/>
          </w:tcPr>
          <w:p w14:paraId="1F9B9B24" w14:textId="77777777" w:rsidR="005A70E9" w:rsidRPr="00295655" w:rsidRDefault="005A70E9" w:rsidP="005A70E9">
            <w:pPr>
              <w:keepNext/>
              <w:rPr>
                <w:rFonts w:asciiTheme="minorHAnsi" w:eastAsia="Cambria" w:hAnsiTheme="minorHAnsi"/>
                <w:sz w:val="18"/>
                <w:szCs w:val="18"/>
              </w:rPr>
            </w:pPr>
            <w:r w:rsidRPr="00295655">
              <w:rPr>
                <w:rFonts w:ascii="Calibri" w:hAnsi="Calibri"/>
                <w:sz w:val="18"/>
                <w:szCs w:val="18"/>
              </w:rPr>
              <w:t>A thermostat shall be installed that meets the requirements of Section 110.2(b) and Section 110.2(c).</w:t>
            </w:r>
          </w:p>
        </w:tc>
      </w:tr>
      <w:tr w:rsidR="005A70E9" w:rsidRPr="00295655" w14:paraId="1F9B9B28" w14:textId="77777777" w:rsidTr="00CC6567">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76" w:type="dxa"/>
            <w:gridSpan w:val="2"/>
            <w:shd w:val="clear" w:color="auto" w:fill="auto"/>
            <w:vAlign w:val="center"/>
          </w:tcPr>
          <w:p w14:paraId="1F9B9B26" w14:textId="40BD0885" w:rsidR="005A70E9" w:rsidRPr="00295655" w:rsidRDefault="00CC6567" w:rsidP="005A70E9">
            <w:pPr>
              <w:keepNext/>
              <w:rPr>
                <w:rFonts w:asciiTheme="minorHAnsi" w:eastAsia="Cambria" w:hAnsiTheme="minorHAnsi"/>
                <w:sz w:val="18"/>
                <w:szCs w:val="18"/>
              </w:rPr>
            </w:pPr>
            <w:r>
              <w:rPr>
                <w:rFonts w:asciiTheme="minorHAnsi" w:eastAsia="Cambria" w:hAnsiTheme="minorHAnsi"/>
                <w:sz w:val="18"/>
                <w:szCs w:val="18"/>
              </w:rPr>
              <w:t>14</w:t>
            </w:r>
          </w:p>
        </w:tc>
        <w:tc>
          <w:tcPr>
            <w:tcW w:w="13951" w:type="dxa"/>
            <w:gridSpan w:val="2"/>
            <w:shd w:val="clear" w:color="auto" w:fill="auto"/>
            <w:vAlign w:val="center"/>
          </w:tcPr>
          <w:p w14:paraId="1F9B9B27" w14:textId="77777777" w:rsidR="005A70E9" w:rsidRPr="00295655" w:rsidRDefault="005A70E9" w:rsidP="005A70E9">
            <w:pPr>
              <w:keepNext/>
              <w:rPr>
                <w:rFonts w:asciiTheme="minorHAnsi" w:eastAsia="Cambria" w:hAnsiTheme="minorHAnsi"/>
                <w:sz w:val="18"/>
                <w:szCs w:val="18"/>
              </w:rPr>
            </w:pPr>
            <w:r w:rsidRPr="00295655">
              <w:rPr>
                <w:rFonts w:ascii="Calibri" w:hAnsi="Calibri"/>
                <w:sz w:val="18"/>
                <w:szCs w:val="18"/>
              </w:rPr>
              <w:t>The thermostat shall be installed in accordance with the manufacturers published installation specifications.</w:t>
            </w:r>
          </w:p>
        </w:tc>
      </w:tr>
      <w:tr w:rsidR="005A70E9" w:rsidRPr="00295655" w14:paraId="1F9B9B2B" w14:textId="77777777" w:rsidTr="00CC6567">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76" w:type="dxa"/>
            <w:gridSpan w:val="2"/>
            <w:shd w:val="clear" w:color="auto" w:fill="auto"/>
            <w:vAlign w:val="center"/>
          </w:tcPr>
          <w:p w14:paraId="1F9B9B29" w14:textId="2EFCB52D" w:rsidR="005A70E9" w:rsidRPr="00295655" w:rsidRDefault="00CC6567" w:rsidP="005A70E9">
            <w:pPr>
              <w:keepNext/>
              <w:rPr>
                <w:rFonts w:asciiTheme="minorHAnsi" w:eastAsia="Cambria" w:hAnsiTheme="minorHAnsi"/>
                <w:sz w:val="18"/>
                <w:szCs w:val="18"/>
              </w:rPr>
            </w:pPr>
            <w:r>
              <w:rPr>
                <w:rFonts w:asciiTheme="minorHAnsi" w:eastAsia="Cambria" w:hAnsiTheme="minorHAnsi"/>
                <w:sz w:val="18"/>
                <w:szCs w:val="18"/>
              </w:rPr>
              <w:t>15</w:t>
            </w:r>
          </w:p>
        </w:tc>
        <w:tc>
          <w:tcPr>
            <w:tcW w:w="13951" w:type="dxa"/>
            <w:gridSpan w:val="2"/>
            <w:shd w:val="clear" w:color="auto" w:fill="auto"/>
            <w:vAlign w:val="center"/>
          </w:tcPr>
          <w:p w14:paraId="1F9B9B2A" w14:textId="77777777" w:rsidR="005A70E9" w:rsidRPr="00295655" w:rsidRDefault="005A70E9" w:rsidP="005A70E9">
            <w:pPr>
              <w:keepNext/>
              <w:rPr>
                <w:rFonts w:asciiTheme="minorHAnsi" w:eastAsia="Cambria" w:hAnsiTheme="minorHAnsi"/>
                <w:sz w:val="18"/>
                <w:szCs w:val="18"/>
              </w:rPr>
            </w:pPr>
            <w:r w:rsidRPr="00295655">
              <w:rPr>
                <w:rFonts w:ascii="Calibri" w:hAnsi="Calibri"/>
                <w:sz w:val="18"/>
                <w:szCs w:val="18"/>
              </w:rPr>
              <w:t>First stage of heating shall be assigned to heat pump heating.</w:t>
            </w:r>
          </w:p>
        </w:tc>
      </w:tr>
      <w:tr w:rsidR="005A70E9" w:rsidRPr="00295655" w14:paraId="1F9B9B2E" w14:textId="77777777" w:rsidTr="00CC6567">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76" w:type="dxa"/>
            <w:gridSpan w:val="2"/>
            <w:shd w:val="clear" w:color="auto" w:fill="auto"/>
            <w:vAlign w:val="center"/>
          </w:tcPr>
          <w:p w14:paraId="1F9B9B2C" w14:textId="2FBF578A" w:rsidR="005A70E9" w:rsidRPr="00295655" w:rsidRDefault="00CC6567" w:rsidP="005A70E9">
            <w:pPr>
              <w:keepNext/>
              <w:rPr>
                <w:rFonts w:asciiTheme="minorHAnsi" w:eastAsia="Cambria" w:hAnsiTheme="minorHAnsi"/>
                <w:sz w:val="18"/>
                <w:szCs w:val="18"/>
              </w:rPr>
            </w:pPr>
            <w:r>
              <w:rPr>
                <w:rFonts w:asciiTheme="minorHAnsi" w:eastAsia="Cambria" w:hAnsiTheme="minorHAnsi"/>
                <w:sz w:val="18"/>
                <w:szCs w:val="18"/>
              </w:rPr>
              <w:t>16</w:t>
            </w:r>
          </w:p>
        </w:tc>
        <w:tc>
          <w:tcPr>
            <w:tcW w:w="13951" w:type="dxa"/>
            <w:gridSpan w:val="2"/>
            <w:shd w:val="clear" w:color="auto" w:fill="auto"/>
            <w:vAlign w:val="center"/>
          </w:tcPr>
          <w:p w14:paraId="1F9B9B2D" w14:textId="77777777" w:rsidR="005A70E9" w:rsidRPr="00295655" w:rsidRDefault="005A70E9" w:rsidP="005A70E9">
            <w:pPr>
              <w:keepNext/>
              <w:rPr>
                <w:rFonts w:asciiTheme="minorHAnsi" w:eastAsia="Cambria" w:hAnsiTheme="minorHAnsi"/>
                <w:sz w:val="18"/>
                <w:szCs w:val="18"/>
              </w:rPr>
            </w:pPr>
            <w:r w:rsidRPr="00295655">
              <w:rPr>
                <w:rFonts w:ascii="Calibri" w:hAnsi="Calibri"/>
                <w:sz w:val="18"/>
                <w:szCs w:val="18"/>
              </w:rPr>
              <w:t>Second stage back up heating shall be set to come on only when the indoor set temperature cannot be met.</w:t>
            </w:r>
          </w:p>
        </w:tc>
      </w:tr>
      <w:tr w:rsidR="005A70E9" w14:paraId="1F9B9B30" w14:textId="77777777" w:rsidTr="00CC6567">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14427" w:type="dxa"/>
            <w:gridSpan w:val="4"/>
            <w:shd w:val="clear" w:color="auto" w:fill="auto"/>
          </w:tcPr>
          <w:p w14:paraId="1F9B9B2F" w14:textId="77777777" w:rsidR="005A70E9" w:rsidRPr="007E2934" w:rsidRDefault="005A70E9" w:rsidP="005A70E9">
            <w:pPr>
              <w:keepNext/>
              <w:rPr>
                <w:rFonts w:ascii="Calibri" w:hAnsi="Calibri"/>
                <w:b/>
                <w:sz w:val="18"/>
                <w:szCs w:val="18"/>
              </w:rPr>
            </w:pPr>
            <w:r w:rsidRPr="00295655">
              <w:rPr>
                <w:rFonts w:ascii="Calibri" w:hAnsi="Calibri"/>
                <w:b/>
                <w:sz w:val="18"/>
                <w:szCs w:val="18"/>
              </w:rPr>
              <w:t>The responsible person’s signature on this compliance document affirms that all applicable requirements in this table have been met.</w:t>
            </w:r>
          </w:p>
        </w:tc>
      </w:tr>
    </w:tbl>
    <w:p w14:paraId="4DE21E4B" w14:textId="553D98BD" w:rsidR="0044171E" w:rsidRPr="002F7A16" w:rsidRDefault="009F7E82" w:rsidP="0035199F">
      <w:pPr>
        <w:rPr>
          <w:rFonts w:ascii="Calibri" w:hAnsi="Calibri"/>
          <w:sz w:val="18"/>
          <w:szCs w:val="18"/>
        </w:rPr>
      </w:pPr>
      <w:r>
        <w:rPr>
          <w:rFonts w:ascii="Calibri" w:hAnsi="Calibri"/>
          <w:sz w:val="18"/>
          <w:szCs w:val="18"/>
        </w:rPr>
        <w:t xml:space="preserve"> </w:t>
      </w:r>
    </w:p>
    <w:sectPr w:rsidR="0044171E" w:rsidRPr="002F7A16" w:rsidSect="00EF13C4">
      <w:headerReference w:type="even" r:id="rId18"/>
      <w:headerReference w:type="default" r:id="rId19"/>
      <w:headerReference w:type="first" r:id="rId20"/>
      <w:pgSz w:w="15840" w:h="12240" w:orient="landscape" w:code="1"/>
      <w:pgMar w:top="1296" w:right="720" w:bottom="1008" w:left="720" w:header="720" w:footer="576"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74C063A" w14:textId="77777777" w:rsidR="004251A2" w:rsidRDefault="004251A2">
      <w:r>
        <w:separator/>
      </w:r>
    </w:p>
  </w:endnote>
  <w:endnote w:type="continuationSeparator" w:id="0">
    <w:p w14:paraId="3BB71C22" w14:textId="77777777" w:rsidR="004251A2" w:rsidRDefault="004251A2">
      <w:r>
        <w:continuationSeparator/>
      </w:r>
    </w:p>
  </w:endnote>
  <w:endnote w:type="continuationNotice" w:id="1">
    <w:p w14:paraId="10637612" w14:textId="77777777" w:rsidR="004251A2" w:rsidRDefault="004251A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BlackItalic">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16BBBE" w14:textId="77777777" w:rsidR="004251A2" w:rsidRDefault="004251A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9B9B49" w14:textId="77777777" w:rsidR="004251A2" w:rsidRPr="00EF13C4" w:rsidRDefault="004251A2" w:rsidP="00EF13C4">
    <w:pPr>
      <w:pStyle w:val="Footer"/>
    </w:pPr>
    <w:r w:rsidRPr="00EF13C4">
      <w:t xml:space="preserve">Registration Number:                                                                                          Registration Date/Time:                                                                                                            HERS Provider:                       </w:t>
    </w:r>
  </w:p>
  <w:p w14:paraId="1F9B9B4A" w14:textId="2B018455" w:rsidR="004251A2" w:rsidRPr="00EF13C4" w:rsidRDefault="004251A2" w:rsidP="00EF13C4">
    <w:pPr>
      <w:pStyle w:val="Footer"/>
    </w:pPr>
    <w:r w:rsidRPr="00EF13C4">
      <w:t xml:space="preserve">CA Building Energy Efficiency Standards - </w:t>
    </w:r>
    <w:r>
      <w:t>2019</w:t>
    </w:r>
    <w:r w:rsidRPr="00EF13C4">
      <w:t xml:space="preserve"> Residential Compliance</w:t>
    </w:r>
    <w:r w:rsidRPr="00EF13C4">
      <w:tab/>
    </w:r>
    <w:r w:rsidRPr="00EF13C4">
      <w:tab/>
    </w:r>
    <w:r w:rsidRPr="00EF13C4">
      <w:tab/>
    </w:r>
    <w:r>
      <w:t>January 20</w:t>
    </w:r>
    <w:del w:id="10" w:author="Markstrum, Alexis@Energy" w:date="2019-11-27T08:42:00Z">
      <w:r w:rsidDel="004251A2">
        <w:delText>19</w:delText>
      </w:r>
    </w:del>
    <w:ins w:id="11" w:author="Markstrum, Alexis@Energy" w:date="2019-11-27T08:42:00Z">
      <w:r>
        <w:t>20</w:t>
      </w:r>
    </w:ins>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0EC8F8" w14:textId="77777777" w:rsidR="004251A2" w:rsidRDefault="004251A2">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9B9B54" w14:textId="157114FC" w:rsidR="004251A2" w:rsidRPr="00A51249" w:rsidRDefault="004251A2" w:rsidP="00EF13C4">
    <w:pPr>
      <w:pStyle w:val="Footer"/>
    </w:pPr>
    <w:r w:rsidRPr="00EF13C4">
      <w:t xml:space="preserve">CA Building Energy Efficiency Standards - </w:t>
    </w:r>
    <w:r>
      <w:t>2019</w:t>
    </w:r>
    <w:r w:rsidRPr="00EF13C4">
      <w:t xml:space="preserve"> Residential Compliance</w:t>
    </w:r>
    <w:r w:rsidRPr="00EF13C4">
      <w:tab/>
    </w:r>
    <w:r>
      <w:tab/>
    </w:r>
    <w:r>
      <w:tab/>
      <w:t>January 20</w:t>
    </w:r>
    <w:del w:id="14" w:author="Markstrum, Alexis@Energy" w:date="2019-11-27T08:42:00Z">
      <w:r w:rsidDel="004251A2">
        <w:delText>19</w:delText>
      </w:r>
    </w:del>
    <w:ins w:id="15" w:author="Markstrum, Alexis@Energy" w:date="2019-11-27T08:42:00Z">
      <w:r>
        <w:t>20</w:t>
      </w:r>
    </w:ins>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FE39BD3" w14:textId="77777777" w:rsidR="004251A2" w:rsidRDefault="004251A2">
      <w:r>
        <w:separator/>
      </w:r>
    </w:p>
  </w:footnote>
  <w:footnote w:type="continuationSeparator" w:id="0">
    <w:p w14:paraId="2ECD40D5" w14:textId="77777777" w:rsidR="004251A2" w:rsidRDefault="004251A2">
      <w:r>
        <w:continuationSeparator/>
      </w:r>
    </w:p>
  </w:footnote>
  <w:footnote w:type="continuationNotice" w:id="1">
    <w:p w14:paraId="237A4F7F" w14:textId="77777777" w:rsidR="004251A2" w:rsidRDefault="004251A2"/>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9B9B36" w14:textId="77777777" w:rsidR="004251A2" w:rsidRDefault="006E51BF">
    <w:pPr>
      <w:pStyle w:val="Header"/>
    </w:pPr>
    <w:r>
      <w:rPr>
        <w:noProof/>
      </w:rPr>
      <w:pict w14:anchorId="1F9B9B5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113235" o:spid="_x0000_s2050" type="#_x0000_t75" style="position:absolute;margin-left:0;margin-top:0;width:10in;height:540pt;z-index:-251658238;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9B9B37" w14:textId="07E6757F" w:rsidR="004251A2" w:rsidRPr="007770C5" w:rsidRDefault="004251A2" w:rsidP="00587D54">
    <w:pPr>
      <w:suppressAutoHyphens/>
      <w:ind w:left="-90"/>
      <w:rPr>
        <w:rFonts w:ascii="Arial" w:hAnsi="Arial" w:cs="Arial"/>
        <w:sz w:val="14"/>
        <w:szCs w:val="14"/>
      </w:rPr>
    </w:pPr>
    <w:r>
      <w:rPr>
        <w:noProof/>
      </w:rPr>
      <w:drawing>
        <wp:anchor distT="0" distB="0" distL="114300" distR="114300" simplePos="0" relativeHeight="251658240" behindDoc="0" locked="0" layoutInCell="1" allowOverlap="1" wp14:anchorId="1F9B9B61" wp14:editId="2E307DA8">
          <wp:simplePos x="0" y="0"/>
          <wp:positionH relativeFrom="margin">
            <wp:posOffset>8877300</wp:posOffset>
          </wp:positionH>
          <wp:positionV relativeFrom="margin">
            <wp:posOffset>-1236980</wp:posOffset>
          </wp:positionV>
          <wp:extent cx="316230" cy="277495"/>
          <wp:effectExtent l="0" t="0" r="0" b="0"/>
          <wp:wrapSquare wrapText="bothSides"/>
          <wp:docPr id="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EC_Seal-75x72"/>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316230" cy="277495"/>
                  </a:xfrm>
                  <a:prstGeom prst="rect">
                    <a:avLst/>
                  </a:prstGeom>
                  <a:noFill/>
                </pic:spPr>
              </pic:pic>
            </a:graphicData>
          </a:graphic>
          <wp14:sizeRelV relativeFrom="margin">
            <wp14:pctHeight>0</wp14:pctHeight>
          </wp14:sizeRelV>
        </wp:anchor>
      </w:drawing>
    </w:r>
    <w:r w:rsidR="006E51BF">
      <w:rPr>
        <w:rFonts w:ascii="Arial" w:hAnsi="Arial" w:cs="Arial"/>
        <w:noProof/>
        <w:sz w:val="14"/>
        <w:szCs w:val="14"/>
      </w:rPr>
      <w:pict w14:anchorId="1F9B9B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113236" o:spid="_x0000_s2051" type="#_x0000_t75" style="position:absolute;left:0;text-align:left;margin-left:0;margin-top:0;width:10in;height:540pt;z-index:-251658237;mso-position-horizontal:center;mso-position-horizontal-relative:margin;mso-position-vertical:center;mso-position-vertical-relative:margin" o:allowincell="f">
          <v:imagedata r:id="rId2" o:title="Watermark" gain="19661f" blacklevel="22938f"/>
          <w10:wrap anchorx="margin" anchory="margin"/>
        </v:shape>
      </w:pict>
    </w:r>
    <w:r w:rsidRPr="007770C5">
      <w:rPr>
        <w:rFonts w:ascii="Arial" w:hAnsi="Arial" w:cs="Arial"/>
        <w:sz w:val="14"/>
        <w:szCs w:val="14"/>
      </w:rPr>
      <w:t xml:space="preserve">STATE OF </w:t>
    </w:r>
    <w:smartTag w:uri="urn:schemas-microsoft-com:office:smarttags" w:element="place">
      <w:smartTag w:uri="urn:schemas-microsoft-com:office:smarttags" w:element="State">
        <w:r w:rsidRPr="007770C5">
          <w:rPr>
            <w:rFonts w:ascii="Arial" w:hAnsi="Arial" w:cs="Arial"/>
            <w:sz w:val="14"/>
            <w:szCs w:val="14"/>
          </w:rPr>
          <w:t>CALIFORNIA</w:t>
        </w:r>
      </w:smartTag>
    </w:smartTag>
  </w:p>
  <w:p w14:paraId="1F9B9B38" w14:textId="619F6873" w:rsidR="004251A2" w:rsidRPr="007770C5" w:rsidRDefault="004251A2" w:rsidP="00587D54">
    <w:pPr>
      <w:suppressAutoHyphens/>
      <w:ind w:left="-90"/>
      <w:rPr>
        <w:rFonts w:ascii="Arial" w:hAnsi="Arial" w:cs="Arial"/>
        <w:b/>
        <w:sz w:val="24"/>
        <w:szCs w:val="24"/>
      </w:rPr>
    </w:pPr>
    <w:r>
      <w:rPr>
        <w:rFonts w:ascii="Arial" w:hAnsi="Arial" w:cs="Arial"/>
        <w:b/>
        <w:noProof/>
        <w:sz w:val="24"/>
        <w:szCs w:val="24"/>
      </w:rPr>
      <w:t>SPACE CONDITIONING SYSTEMS DUCTS AND FANS</w:t>
    </w:r>
  </w:p>
  <w:p w14:paraId="1F9B9B39" w14:textId="31E2B330" w:rsidR="004251A2" w:rsidRPr="007770C5" w:rsidRDefault="004251A2" w:rsidP="00587D54">
    <w:pPr>
      <w:suppressAutoHyphens/>
      <w:ind w:left="-90"/>
      <w:rPr>
        <w:rFonts w:ascii="Arial" w:hAnsi="Arial" w:cs="Arial"/>
        <w:sz w:val="14"/>
        <w:szCs w:val="14"/>
      </w:rPr>
    </w:pPr>
    <w:r>
      <w:rPr>
        <w:rFonts w:ascii="Arial" w:hAnsi="Arial" w:cs="Arial"/>
        <w:sz w:val="14"/>
        <w:szCs w:val="14"/>
      </w:rPr>
      <w:t>CEC-CF2R-MCH-01-H</w:t>
    </w:r>
    <w:r w:rsidRPr="007770C5">
      <w:rPr>
        <w:rFonts w:ascii="Arial" w:hAnsi="Arial" w:cs="Arial"/>
        <w:sz w:val="14"/>
        <w:szCs w:val="14"/>
      </w:rPr>
      <w:t xml:space="preserve"> (Revised </w:t>
    </w:r>
    <w:r>
      <w:rPr>
        <w:rFonts w:ascii="Arial" w:hAnsi="Arial" w:cs="Arial"/>
        <w:sz w:val="14"/>
        <w:szCs w:val="14"/>
      </w:rPr>
      <w:t>01/</w:t>
    </w:r>
    <w:del w:id="8" w:author="Markstrum, Alexis@Energy" w:date="2019-11-27T08:42:00Z">
      <w:r w:rsidDel="004251A2">
        <w:rPr>
          <w:rFonts w:ascii="Arial" w:hAnsi="Arial" w:cs="Arial"/>
          <w:sz w:val="14"/>
          <w:szCs w:val="14"/>
        </w:rPr>
        <w:delText>19</w:delText>
      </w:r>
    </w:del>
    <w:ins w:id="9" w:author="Markstrum, Alexis@Energy" w:date="2019-11-27T08:42:00Z">
      <w:r>
        <w:rPr>
          <w:rFonts w:ascii="Arial" w:hAnsi="Arial" w:cs="Arial"/>
          <w:sz w:val="14"/>
          <w:szCs w:val="14"/>
        </w:rPr>
        <w:t>20</w:t>
      </w:r>
    </w:ins>
    <w:r w:rsidRPr="007770C5">
      <w:rPr>
        <w:rFonts w:ascii="Arial" w:hAnsi="Arial" w:cs="Arial"/>
        <w:sz w:val="14"/>
        <w:szCs w:val="14"/>
      </w:rPr>
      <w:t xml:space="preserve">)                                                                                                                               </w:t>
    </w:r>
    <w:r>
      <w:rPr>
        <w:rFonts w:ascii="Arial" w:hAnsi="Arial" w:cs="Arial"/>
        <w:sz w:val="14"/>
        <w:szCs w:val="14"/>
      </w:rPr>
      <w:tab/>
    </w:r>
    <w:r>
      <w:rPr>
        <w:rFonts w:ascii="Arial" w:hAnsi="Arial" w:cs="Arial"/>
        <w:sz w:val="14"/>
        <w:szCs w:val="14"/>
      </w:rPr>
      <w:tab/>
    </w:r>
    <w:r>
      <w:rPr>
        <w:rFonts w:ascii="Arial" w:hAnsi="Arial" w:cs="Arial"/>
        <w:sz w:val="14"/>
        <w:szCs w:val="14"/>
      </w:rPr>
      <w:tab/>
    </w:r>
    <w:r>
      <w:rPr>
        <w:rFonts w:ascii="Arial" w:hAnsi="Arial" w:cs="Arial"/>
        <w:sz w:val="14"/>
        <w:szCs w:val="14"/>
      </w:rPr>
      <w:tab/>
    </w:r>
    <w:r w:rsidRPr="007770C5">
      <w:rPr>
        <w:rFonts w:ascii="Arial" w:hAnsi="Arial" w:cs="Arial"/>
        <w:sz w:val="14"/>
        <w:szCs w:val="14"/>
      </w:rPr>
      <w:t xml:space="preserve">    </w:t>
    </w:r>
    <w:r>
      <w:rPr>
        <w:rFonts w:ascii="Arial" w:hAnsi="Arial" w:cs="Arial"/>
        <w:sz w:val="14"/>
        <w:szCs w:val="14"/>
      </w:rPr>
      <w:t xml:space="preserve">             </w:t>
    </w:r>
    <w:r w:rsidRPr="007770C5">
      <w:rPr>
        <w:rFonts w:ascii="Arial" w:hAnsi="Arial" w:cs="Arial"/>
        <w:sz w:val="14"/>
        <w:szCs w:val="14"/>
      </w:rPr>
      <w:t>CALIFORNIA ENERGY COMMISSION</w:t>
    </w:r>
  </w:p>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6801"/>
      <w:gridCol w:w="400"/>
      <w:gridCol w:w="5167"/>
      <w:gridCol w:w="2034"/>
    </w:tblGrid>
    <w:tr w:rsidR="004251A2" w:rsidRPr="00F85124" w14:paraId="1F9B9B3C" w14:textId="77777777" w:rsidTr="00587D54">
      <w:trPr>
        <w:cantSplit/>
        <w:trHeight w:val="288"/>
      </w:trPr>
      <w:tc>
        <w:tcPr>
          <w:tcW w:w="4155" w:type="pct"/>
          <w:gridSpan w:val="3"/>
          <w:tcBorders>
            <w:right w:val="nil"/>
          </w:tcBorders>
          <w:vAlign w:val="center"/>
        </w:tcPr>
        <w:p w14:paraId="1F9B9B3A" w14:textId="77777777" w:rsidR="004251A2" w:rsidRPr="00F85124" w:rsidRDefault="004251A2" w:rsidP="00A20629">
          <w:pPr>
            <w:pStyle w:val="Heading1"/>
            <w:rPr>
              <w:rFonts w:ascii="Calibri" w:hAnsi="Calibri"/>
              <w:b w:val="0"/>
              <w:bCs/>
              <w:sz w:val="20"/>
            </w:rPr>
          </w:pPr>
          <w:r>
            <w:rPr>
              <w:rFonts w:ascii="Calibri" w:hAnsi="Calibri"/>
              <w:b w:val="0"/>
              <w:bCs/>
              <w:sz w:val="20"/>
            </w:rPr>
            <w:t>CERTIFICATE OF INSTALLATION</w:t>
          </w:r>
        </w:p>
      </w:tc>
      <w:tc>
        <w:tcPr>
          <w:tcW w:w="845" w:type="pct"/>
          <w:tcBorders>
            <w:left w:val="nil"/>
          </w:tcBorders>
          <w:tcMar>
            <w:left w:w="115" w:type="dxa"/>
            <w:right w:w="115" w:type="dxa"/>
          </w:tcMar>
          <w:vAlign w:val="center"/>
        </w:tcPr>
        <w:p w14:paraId="1F9B9B3B" w14:textId="77777777" w:rsidR="004251A2" w:rsidRPr="00F85124" w:rsidRDefault="004251A2" w:rsidP="00196EEF">
          <w:pPr>
            <w:pStyle w:val="Heading1"/>
            <w:jc w:val="right"/>
            <w:rPr>
              <w:rFonts w:ascii="Calibri" w:hAnsi="Calibri"/>
              <w:b w:val="0"/>
              <w:bCs/>
              <w:sz w:val="20"/>
            </w:rPr>
          </w:pPr>
          <w:r>
            <w:rPr>
              <w:rFonts w:ascii="Calibri" w:hAnsi="Calibri"/>
              <w:b w:val="0"/>
              <w:bCs/>
              <w:sz w:val="20"/>
            </w:rPr>
            <w:t>CF2R-MCH-01-E</w:t>
          </w:r>
        </w:p>
      </w:tc>
    </w:tr>
    <w:tr w:rsidR="004251A2" w:rsidRPr="00F85124" w14:paraId="1F9B9B3F" w14:textId="77777777" w:rsidTr="00A20629">
      <w:trPr>
        <w:cantSplit/>
        <w:trHeight w:val="288"/>
      </w:trPr>
      <w:tc>
        <w:tcPr>
          <w:tcW w:w="2500" w:type="pct"/>
          <w:gridSpan w:val="2"/>
          <w:tcBorders>
            <w:right w:val="nil"/>
          </w:tcBorders>
        </w:tcPr>
        <w:p w14:paraId="1F9B9B3D" w14:textId="77777777" w:rsidR="004251A2" w:rsidRPr="00F85124" w:rsidRDefault="004251A2" w:rsidP="00A20629">
          <w:pPr>
            <w:tabs>
              <w:tab w:val="right" w:pos="10543"/>
            </w:tabs>
            <w:rPr>
              <w:rFonts w:ascii="Calibri" w:hAnsi="Calibri"/>
              <w:sz w:val="12"/>
              <w:szCs w:val="12"/>
            </w:rPr>
          </w:pPr>
          <w:r>
            <w:rPr>
              <w:rFonts w:ascii="Calibri" w:hAnsi="Calibri"/>
              <w:bCs/>
            </w:rPr>
            <w:t>Space Conditioning Systems Ducts and Fans</w:t>
          </w:r>
        </w:p>
      </w:tc>
      <w:tc>
        <w:tcPr>
          <w:tcW w:w="2500" w:type="pct"/>
          <w:gridSpan w:val="2"/>
          <w:tcBorders>
            <w:left w:val="nil"/>
          </w:tcBorders>
        </w:tcPr>
        <w:p w14:paraId="1F9B9B3E" w14:textId="50041E4C" w:rsidR="004251A2" w:rsidRPr="00F85124" w:rsidRDefault="004251A2" w:rsidP="00A20629">
          <w:pPr>
            <w:tabs>
              <w:tab w:val="right" w:pos="10543"/>
            </w:tabs>
            <w:jc w:val="right"/>
            <w:rPr>
              <w:rFonts w:ascii="Calibri" w:hAnsi="Calibri"/>
              <w:sz w:val="12"/>
              <w:szCs w:val="12"/>
            </w:rPr>
          </w:pPr>
          <w:r w:rsidRPr="00F85124">
            <w:rPr>
              <w:rFonts w:ascii="Calibri" w:hAnsi="Calibri"/>
              <w:bCs/>
            </w:rPr>
            <w:t xml:space="preserve">(Page </w:t>
          </w:r>
          <w:r w:rsidRPr="00E32371">
            <w:rPr>
              <w:rFonts w:ascii="Calibri" w:hAnsi="Calibri"/>
              <w:bCs/>
            </w:rPr>
            <w:fldChar w:fldCharType="begin"/>
          </w:r>
          <w:r w:rsidRPr="00E32371">
            <w:rPr>
              <w:rFonts w:ascii="Calibri" w:hAnsi="Calibri"/>
              <w:bCs/>
            </w:rPr>
            <w:instrText xml:space="preserve"> PAGE   \* MERGEFORMAT </w:instrText>
          </w:r>
          <w:r w:rsidRPr="00E32371">
            <w:rPr>
              <w:rFonts w:ascii="Calibri" w:hAnsi="Calibri"/>
              <w:bCs/>
            </w:rPr>
            <w:fldChar w:fldCharType="separate"/>
          </w:r>
          <w:r w:rsidR="006E51BF">
            <w:rPr>
              <w:rFonts w:ascii="Calibri" w:hAnsi="Calibri"/>
              <w:bCs/>
              <w:noProof/>
            </w:rPr>
            <w:t>2</w:t>
          </w:r>
          <w:r w:rsidRPr="00E32371">
            <w:rPr>
              <w:rFonts w:ascii="Calibri" w:hAnsi="Calibri"/>
              <w:bCs/>
            </w:rPr>
            <w:fldChar w:fldCharType="end"/>
          </w:r>
          <w:r w:rsidRPr="00F85124">
            <w:rPr>
              <w:rFonts w:ascii="Calibri" w:hAnsi="Calibri"/>
              <w:bCs/>
            </w:rPr>
            <w:t xml:space="preserve"> of </w:t>
          </w:r>
          <w:r>
            <w:rPr>
              <w:rFonts w:ascii="Calibri" w:hAnsi="Calibri"/>
              <w:bCs/>
              <w:noProof/>
            </w:rPr>
            <w:fldChar w:fldCharType="begin"/>
          </w:r>
          <w:r>
            <w:rPr>
              <w:rFonts w:ascii="Calibri" w:hAnsi="Calibri"/>
              <w:bCs/>
              <w:noProof/>
            </w:rPr>
            <w:instrText xml:space="preserve"> SECTIONPAGES   \* MERGEFORMAT </w:instrText>
          </w:r>
          <w:r>
            <w:rPr>
              <w:rFonts w:ascii="Calibri" w:hAnsi="Calibri"/>
              <w:bCs/>
              <w:noProof/>
            </w:rPr>
            <w:fldChar w:fldCharType="separate"/>
          </w:r>
          <w:r w:rsidR="006E51BF">
            <w:rPr>
              <w:rFonts w:ascii="Calibri" w:hAnsi="Calibri"/>
              <w:bCs/>
              <w:noProof/>
            </w:rPr>
            <w:t>9</w:t>
          </w:r>
          <w:r>
            <w:rPr>
              <w:rFonts w:ascii="Calibri" w:hAnsi="Calibri"/>
              <w:bCs/>
              <w:noProof/>
            </w:rPr>
            <w:fldChar w:fldCharType="end"/>
          </w:r>
          <w:r w:rsidRPr="00F85124">
            <w:rPr>
              <w:rFonts w:ascii="Calibri" w:hAnsi="Calibri"/>
              <w:bCs/>
            </w:rPr>
            <w:t>)</w:t>
          </w:r>
        </w:p>
      </w:tc>
    </w:tr>
    <w:tr w:rsidR="004251A2" w:rsidRPr="00F85124" w14:paraId="1F9B9B43" w14:textId="77777777" w:rsidTr="00587D54">
      <w:trPr>
        <w:cantSplit/>
        <w:trHeight w:val="288"/>
      </w:trPr>
      <w:tc>
        <w:tcPr>
          <w:tcW w:w="0" w:type="auto"/>
        </w:tcPr>
        <w:p w14:paraId="1F9B9B40" w14:textId="77777777" w:rsidR="004251A2" w:rsidRPr="00F85124" w:rsidRDefault="004251A2" w:rsidP="00A20629">
          <w:pPr>
            <w:rPr>
              <w:rFonts w:ascii="Calibri" w:hAnsi="Calibri"/>
              <w:sz w:val="12"/>
              <w:szCs w:val="12"/>
            </w:rPr>
          </w:pPr>
          <w:r w:rsidRPr="00F85124">
            <w:rPr>
              <w:rFonts w:ascii="Calibri" w:hAnsi="Calibri"/>
              <w:sz w:val="12"/>
              <w:szCs w:val="12"/>
            </w:rPr>
            <w:t>Project Name:</w:t>
          </w:r>
        </w:p>
      </w:tc>
      <w:tc>
        <w:tcPr>
          <w:tcW w:w="1794" w:type="pct"/>
          <w:gridSpan w:val="2"/>
        </w:tcPr>
        <w:p w14:paraId="1F9B9B41" w14:textId="77777777" w:rsidR="004251A2" w:rsidRPr="00F85124" w:rsidRDefault="004251A2" w:rsidP="00A20629">
          <w:pPr>
            <w:rPr>
              <w:rFonts w:ascii="Calibri" w:hAnsi="Calibri"/>
              <w:sz w:val="12"/>
              <w:szCs w:val="12"/>
            </w:rPr>
          </w:pPr>
          <w:r w:rsidRPr="00F85124">
            <w:rPr>
              <w:rFonts w:ascii="Calibri" w:hAnsi="Calibri"/>
              <w:sz w:val="12"/>
              <w:szCs w:val="12"/>
            </w:rPr>
            <w:t>Enforcement Agency:</w:t>
          </w:r>
        </w:p>
      </w:tc>
      <w:tc>
        <w:tcPr>
          <w:tcW w:w="845" w:type="pct"/>
        </w:tcPr>
        <w:p w14:paraId="1F9B9B42" w14:textId="77777777" w:rsidR="004251A2" w:rsidRPr="00F85124" w:rsidRDefault="004251A2" w:rsidP="00A20629">
          <w:pPr>
            <w:rPr>
              <w:rFonts w:ascii="Calibri" w:hAnsi="Calibri"/>
              <w:sz w:val="12"/>
              <w:szCs w:val="12"/>
            </w:rPr>
          </w:pPr>
          <w:r w:rsidRPr="00F85124">
            <w:rPr>
              <w:rFonts w:ascii="Calibri" w:hAnsi="Calibri"/>
              <w:sz w:val="12"/>
              <w:szCs w:val="12"/>
            </w:rPr>
            <w:t>Permit Number:</w:t>
          </w:r>
        </w:p>
      </w:tc>
    </w:tr>
    <w:tr w:rsidR="004251A2" w:rsidRPr="00F85124" w14:paraId="1F9B9B47" w14:textId="77777777" w:rsidTr="00587D54">
      <w:trPr>
        <w:cantSplit/>
        <w:trHeight w:val="288"/>
      </w:trPr>
      <w:tc>
        <w:tcPr>
          <w:tcW w:w="0" w:type="auto"/>
        </w:tcPr>
        <w:p w14:paraId="1F9B9B44" w14:textId="77777777" w:rsidR="004251A2" w:rsidRPr="00F85124" w:rsidRDefault="004251A2" w:rsidP="00A20629">
          <w:pPr>
            <w:rPr>
              <w:rFonts w:ascii="Calibri" w:hAnsi="Calibri"/>
              <w:sz w:val="12"/>
              <w:szCs w:val="12"/>
              <w:vertAlign w:val="superscript"/>
            </w:rPr>
          </w:pPr>
          <w:r w:rsidRPr="00F85124">
            <w:rPr>
              <w:rFonts w:ascii="Calibri" w:hAnsi="Calibri"/>
              <w:sz w:val="12"/>
              <w:szCs w:val="12"/>
            </w:rPr>
            <w:t>Dwelling Address:</w:t>
          </w:r>
        </w:p>
      </w:tc>
      <w:tc>
        <w:tcPr>
          <w:tcW w:w="1794" w:type="pct"/>
          <w:gridSpan w:val="2"/>
        </w:tcPr>
        <w:p w14:paraId="1F9B9B45" w14:textId="2599D030" w:rsidR="004251A2" w:rsidRPr="00F85124" w:rsidRDefault="004251A2" w:rsidP="00A20629">
          <w:pPr>
            <w:rPr>
              <w:rFonts w:ascii="Calibri" w:hAnsi="Calibri"/>
              <w:sz w:val="12"/>
              <w:szCs w:val="12"/>
              <w:vertAlign w:val="superscript"/>
            </w:rPr>
          </w:pPr>
          <w:r w:rsidRPr="00F85124">
            <w:rPr>
              <w:rFonts w:ascii="Calibri" w:hAnsi="Calibri"/>
              <w:sz w:val="12"/>
              <w:szCs w:val="12"/>
            </w:rPr>
            <w:t>City</w:t>
          </w:r>
          <w:r>
            <w:rPr>
              <w:rFonts w:ascii="Calibri" w:hAnsi="Calibri"/>
              <w:sz w:val="12"/>
              <w:szCs w:val="12"/>
            </w:rPr>
            <w:t>:</w:t>
          </w:r>
        </w:p>
      </w:tc>
      <w:tc>
        <w:tcPr>
          <w:tcW w:w="845" w:type="pct"/>
        </w:tcPr>
        <w:p w14:paraId="1F9B9B46" w14:textId="18D47597" w:rsidR="004251A2" w:rsidRPr="00F85124" w:rsidRDefault="004251A2" w:rsidP="00A20629">
          <w:pPr>
            <w:rPr>
              <w:rFonts w:ascii="Calibri" w:hAnsi="Calibri"/>
              <w:sz w:val="12"/>
              <w:szCs w:val="12"/>
              <w:vertAlign w:val="superscript"/>
            </w:rPr>
          </w:pPr>
          <w:r w:rsidRPr="00F85124">
            <w:rPr>
              <w:rFonts w:ascii="Calibri" w:hAnsi="Calibri"/>
              <w:sz w:val="12"/>
              <w:szCs w:val="12"/>
            </w:rPr>
            <w:t>Zip Code</w:t>
          </w:r>
          <w:r>
            <w:rPr>
              <w:rFonts w:ascii="Calibri" w:hAnsi="Calibri"/>
              <w:sz w:val="12"/>
              <w:szCs w:val="12"/>
            </w:rPr>
            <w:t>:</w:t>
          </w:r>
        </w:p>
      </w:tc>
    </w:tr>
  </w:tbl>
  <w:p w14:paraId="1F9B9B48" w14:textId="77777777" w:rsidR="004251A2" w:rsidRDefault="004251A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9B9B4B" w14:textId="77777777" w:rsidR="004251A2" w:rsidRDefault="006E51BF">
    <w:pPr>
      <w:pStyle w:val="Header"/>
    </w:pPr>
    <w:r>
      <w:rPr>
        <w:noProof/>
      </w:rPr>
      <w:pict w14:anchorId="1F9B9B6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113234" o:spid="_x0000_s2049" type="#_x0000_t75" style="position:absolute;margin-left:0;margin-top:0;width:10in;height:540pt;z-index:-251658239;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9B9B4C" w14:textId="77777777" w:rsidR="004251A2" w:rsidRDefault="006E51BF">
    <w:pPr>
      <w:pStyle w:val="Header"/>
    </w:pPr>
    <w:r>
      <w:rPr>
        <w:noProof/>
      </w:rPr>
      <w:pict w14:anchorId="1F9B9B6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113238" o:spid="_x0000_s2053" type="#_x0000_t75" style="position:absolute;margin-left:0;margin-top:0;width:10in;height:540pt;z-index:-251658235;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7201"/>
      <w:gridCol w:w="4367"/>
      <w:gridCol w:w="2834"/>
    </w:tblGrid>
    <w:tr w:rsidR="004251A2" w:rsidRPr="00F85124" w14:paraId="1F9B9B4F" w14:textId="77777777" w:rsidTr="0035199F">
      <w:trPr>
        <w:cantSplit/>
        <w:trHeight w:val="288"/>
      </w:trPr>
      <w:tc>
        <w:tcPr>
          <w:tcW w:w="4016" w:type="pct"/>
          <w:gridSpan w:val="2"/>
          <w:tcBorders>
            <w:right w:val="nil"/>
          </w:tcBorders>
          <w:vAlign w:val="center"/>
        </w:tcPr>
        <w:p w14:paraId="1F9B9B4D" w14:textId="21719AF8" w:rsidR="004251A2" w:rsidRPr="00F85124" w:rsidRDefault="004251A2" w:rsidP="00A20629">
          <w:pPr>
            <w:pStyle w:val="Heading1"/>
            <w:rPr>
              <w:rFonts w:ascii="Calibri" w:hAnsi="Calibri"/>
              <w:b w:val="0"/>
              <w:bCs/>
              <w:sz w:val="20"/>
            </w:rPr>
          </w:pPr>
          <w:r>
            <w:rPr>
              <w:rFonts w:ascii="Calibri" w:hAnsi="Calibri"/>
              <w:b w:val="0"/>
              <w:bCs/>
              <w:sz w:val="20"/>
            </w:rPr>
            <w:t>CERTIFICATE OF INSTALLATION - USER INSTRUCTIONS</w:t>
          </w:r>
        </w:p>
      </w:tc>
      <w:tc>
        <w:tcPr>
          <w:tcW w:w="984" w:type="pct"/>
          <w:tcBorders>
            <w:left w:val="nil"/>
          </w:tcBorders>
          <w:tcMar>
            <w:left w:w="115" w:type="dxa"/>
            <w:right w:w="115" w:type="dxa"/>
          </w:tcMar>
          <w:vAlign w:val="center"/>
        </w:tcPr>
        <w:p w14:paraId="1F9B9B4E" w14:textId="77777777" w:rsidR="004251A2" w:rsidRPr="00F85124" w:rsidRDefault="004251A2" w:rsidP="00196EEF">
          <w:pPr>
            <w:pStyle w:val="Heading1"/>
            <w:jc w:val="right"/>
            <w:rPr>
              <w:rFonts w:ascii="Calibri" w:hAnsi="Calibri"/>
              <w:b w:val="0"/>
              <w:bCs/>
              <w:sz w:val="20"/>
            </w:rPr>
          </w:pPr>
          <w:r>
            <w:rPr>
              <w:rFonts w:ascii="Calibri" w:hAnsi="Calibri"/>
              <w:b w:val="0"/>
              <w:bCs/>
              <w:sz w:val="20"/>
            </w:rPr>
            <w:t>CF2R-MCH-01-E</w:t>
          </w:r>
        </w:p>
      </w:tc>
    </w:tr>
    <w:tr w:rsidR="004251A2" w:rsidRPr="00F85124" w14:paraId="1F9B9B52" w14:textId="77777777" w:rsidTr="00A20629">
      <w:trPr>
        <w:cantSplit/>
        <w:trHeight w:val="288"/>
      </w:trPr>
      <w:tc>
        <w:tcPr>
          <w:tcW w:w="2500" w:type="pct"/>
          <w:tcBorders>
            <w:right w:val="nil"/>
          </w:tcBorders>
        </w:tcPr>
        <w:p w14:paraId="1F9B9B50" w14:textId="77777777" w:rsidR="004251A2" w:rsidRPr="00F85124" w:rsidRDefault="004251A2" w:rsidP="00A20629">
          <w:pPr>
            <w:tabs>
              <w:tab w:val="right" w:pos="10543"/>
            </w:tabs>
            <w:rPr>
              <w:rFonts w:ascii="Calibri" w:hAnsi="Calibri"/>
              <w:sz w:val="12"/>
              <w:szCs w:val="12"/>
            </w:rPr>
          </w:pPr>
          <w:r>
            <w:rPr>
              <w:rFonts w:ascii="Calibri" w:hAnsi="Calibri"/>
              <w:bCs/>
            </w:rPr>
            <w:t>Space Conditioning Systems Ducts and Fans - MCH-01</w:t>
          </w:r>
        </w:p>
      </w:tc>
      <w:tc>
        <w:tcPr>
          <w:tcW w:w="2500" w:type="pct"/>
          <w:gridSpan w:val="2"/>
          <w:tcBorders>
            <w:left w:val="nil"/>
          </w:tcBorders>
        </w:tcPr>
        <w:p w14:paraId="1F9B9B51" w14:textId="411A2B2A" w:rsidR="004251A2" w:rsidRPr="00F85124" w:rsidRDefault="004251A2" w:rsidP="0035199F">
          <w:pPr>
            <w:tabs>
              <w:tab w:val="right" w:pos="10543"/>
            </w:tabs>
            <w:jc w:val="right"/>
            <w:rPr>
              <w:rFonts w:ascii="Calibri" w:hAnsi="Calibri"/>
              <w:sz w:val="12"/>
              <w:szCs w:val="12"/>
            </w:rPr>
          </w:pPr>
          <w:r w:rsidRPr="00F85124">
            <w:rPr>
              <w:rFonts w:ascii="Calibri" w:hAnsi="Calibri"/>
              <w:bCs/>
            </w:rPr>
            <w:t xml:space="preserve">(Page </w:t>
          </w:r>
          <w:r>
            <w:rPr>
              <w:rFonts w:ascii="Calibri" w:hAnsi="Calibri"/>
              <w:bCs/>
              <w:noProof/>
            </w:rPr>
            <w:fldChar w:fldCharType="begin"/>
          </w:r>
          <w:r>
            <w:rPr>
              <w:rFonts w:ascii="Calibri" w:hAnsi="Calibri"/>
              <w:bCs/>
              <w:noProof/>
            </w:rPr>
            <w:instrText xml:space="preserve"> SECTIONPAGES   \* MERGEFORMAT </w:instrText>
          </w:r>
          <w:r>
            <w:rPr>
              <w:rFonts w:ascii="Calibri" w:hAnsi="Calibri"/>
              <w:bCs/>
              <w:noProof/>
            </w:rPr>
            <w:fldChar w:fldCharType="separate"/>
          </w:r>
          <w:r w:rsidR="006E51BF">
            <w:rPr>
              <w:rFonts w:ascii="Calibri" w:hAnsi="Calibri"/>
              <w:bCs/>
              <w:noProof/>
            </w:rPr>
            <w:t>9</w:t>
          </w:r>
          <w:r>
            <w:rPr>
              <w:rFonts w:ascii="Calibri" w:hAnsi="Calibri"/>
              <w:bCs/>
              <w:noProof/>
            </w:rPr>
            <w:fldChar w:fldCharType="end"/>
          </w:r>
          <w:r w:rsidRPr="00F85124">
            <w:rPr>
              <w:rFonts w:ascii="Calibri" w:hAnsi="Calibri"/>
              <w:bCs/>
            </w:rPr>
            <w:t xml:space="preserve"> of </w:t>
          </w:r>
          <w:r>
            <w:rPr>
              <w:rFonts w:ascii="Calibri" w:hAnsi="Calibri"/>
              <w:bCs/>
              <w:noProof/>
            </w:rPr>
            <w:fldChar w:fldCharType="begin"/>
          </w:r>
          <w:r>
            <w:rPr>
              <w:rFonts w:ascii="Calibri" w:hAnsi="Calibri"/>
              <w:bCs/>
              <w:noProof/>
            </w:rPr>
            <w:instrText xml:space="preserve"> SECTIONPAGES   \* MERGEFORMAT </w:instrText>
          </w:r>
          <w:r>
            <w:rPr>
              <w:rFonts w:ascii="Calibri" w:hAnsi="Calibri"/>
              <w:bCs/>
              <w:noProof/>
            </w:rPr>
            <w:fldChar w:fldCharType="separate"/>
          </w:r>
          <w:r w:rsidR="006E51BF">
            <w:rPr>
              <w:rFonts w:ascii="Calibri" w:hAnsi="Calibri"/>
              <w:bCs/>
              <w:noProof/>
            </w:rPr>
            <w:t>9</w:t>
          </w:r>
          <w:r>
            <w:rPr>
              <w:rFonts w:ascii="Calibri" w:hAnsi="Calibri"/>
              <w:bCs/>
              <w:noProof/>
            </w:rPr>
            <w:fldChar w:fldCharType="end"/>
          </w:r>
          <w:r w:rsidRPr="00F85124">
            <w:rPr>
              <w:rFonts w:ascii="Calibri" w:hAnsi="Calibri"/>
              <w:bCs/>
            </w:rPr>
            <w:t>)</w:t>
          </w:r>
        </w:p>
      </w:tc>
    </w:tr>
  </w:tbl>
  <w:p w14:paraId="1F9B9B53" w14:textId="1E52E9B9" w:rsidR="004251A2" w:rsidRDefault="006E51BF">
    <w:pPr>
      <w:pStyle w:val="Header"/>
    </w:pPr>
    <w:r>
      <w:rPr>
        <w:rFonts w:ascii="Calibri" w:hAnsi="Calibri"/>
        <w:b/>
        <w:bCs/>
        <w:noProof/>
      </w:rPr>
      <w:pict w14:anchorId="1F9B9B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113239" o:spid="_x0000_s2059" type="#_x0000_t75" style="position:absolute;margin-left:0;margin-top:0;width:10in;height:540pt;z-index:-251658234;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9B9B55" w14:textId="77777777" w:rsidR="004251A2" w:rsidRDefault="006E51BF">
    <w:pPr>
      <w:pStyle w:val="Header"/>
    </w:pPr>
    <w:r>
      <w:rPr>
        <w:noProof/>
      </w:rPr>
      <w:pict w14:anchorId="1F9B9B6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113237" o:spid="_x0000_s2052" type="#_x0000_t75" style="position:absolute;margin-left:0;margin-top:0;width:10in;height:540pt;z-index:-251658236;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9B9B56" w14:textId="77777777" w:rsidR="004251A2" w:rsidRDefault="006E51BF">
    <w:pPr>
      <w:pStyle w:val="Header"/>
    </w:pPr>
    <w:r>
      <w:rPr>
        <w:noProof/>
      </w:rPr>
      <w:pict w14:anchorId="1F9B9B6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113241" o:spid="_x0000_s2056" type="#_x0000_t75" style="position:absolute;margin-left:0;margin-top:0;width:10in;height:540pt;z-index:-251658232;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0295"/>
      <w:gridCol w:w="1273"/>
      <w:gridCol w:w="2834"/>
    </w:tblGrid>
    <w:tr w:rsidR="004251A2" w:rsidRPr="00F85124" w14:paraId="1F9B9B59" w14:textId="77777777" w:rsidTr="0035199F">
      <w:trPr>
        <w:cantSplit/>
        <w:trHeight w:val="288"/>
      </w:trPr>
      <w:tc>
        <w:tcPr>
          <w:tcW w:w="4016" w:type="pct"/>
          <w:gridSpan w:val="2"/>
          <w:tcBorders>
            <w:right w:val="nil"/>
          </w:tcBorders>
          <w:vAlign w:val="center"/>
        </w:tcPr>
        <w:p w14:paraId="1F9B9B57" w14:textId="789792B1" w:rsidR="004251A2" w:rsidRPr="00F85124" w:rsidRDefault="004251A2" w:rsidP="00A20629">
          <w:pPr>
            <w:pStyle w:val="Heading1"/>
            <w:rPr>
              <w:rFonts w:ascii="Calibri" w:hAnsi="Calibri"/>
              <w:b w:val="0"/>
              <w:bCs/>
              <w:sz w:val="20"/>
            </w:rPr>
          </w:pPr>
          <w:r>
            <w:rPr>
              <w:rFonts w:ascii="Calibri" w:hAnsi="Calibri"/>
              <w:b w:val="0"/>
              <w:bCs/>
              <w:sz w:val="20"/>
            </w:rPr>
            <w:t xml:space="preserve">CERTIFICATE OF INSTALLATION - </w:t>
          </w:r>
          <w:r w:rsidRPr="0035199F">
            <w:rPr>
              <w:rFonts w:ascii="Calibri" w:hAnsi="Calibri"/>
              <w:b w:val="0"/>
              <w:bCs/>
              <w:sz w:val="20"/>
            </w:rPr>
            <w:t>DATA FIELD DEFINITIONS AND CALCULATIONS</w:t>
          </w:r>
        </w:p>
      </w:tc>
      <w:tc>
        <w:tcPr>
          <w:tcW w:w="984" w:type="pct"/>
          <w:tcBorders>
            <w:left w:val="nil"/>
          </w:tcBorders>
          <w:tcMar>
            <w:left w:w="115" w:type="dxa"/>
            <w:right w:w="115" w:type="dxa"/>
          </w:tcMar>
          <w:vAlign w:val="center"/>
        </w:tcPr>
        <w:p w14:paraId="1F9B9B58" w14:textId="77777777" w:rsidR="004251A2" w:rsidRPr="00F85124" w:rsidRDefault="004251A2" w:rsidP="00196EEF">
          <w:pPr>
            <w:pStyle w:val="Heading1"/>
            <w:jc w:val="right"/>
            <w:rPr>
              <w:rFonts w:ascii="Calibri" w:hAnsi="Calibri"/>
              <w:b w:val="0"/>
              <w:bCs/>
              <w:sz w:val="20"/>
            </w:rPr>
          </w:pPr>
          <w:r>
            <w:rPr>
              <w:rFonts w:ascii="Calibri" w:hAnsi="Calibri"/>
              <w:b w:val="0"/>
              <w:bCs/>
              <w:sz w:val="20"/>
            </w:rPr>
            <w:t>CF2R-MCH-01-E</w:t>
          </w:r>
        </w:p>
      </w:tc>
    </w:tr>
    <w:tr w:rsidR="004251A2" w:rsidRPr="00F85124" w14:paraId="1F9B9B5C" w14:textId="77777777" w:rsidTr="0035199F">
      <w:trPr>
        <w:cantSplit/>
        <w:trHeight w:val="288"/>
      </w:trPr>
      <w:tc>
        <w:tcPr>
          <w:tcW w:w="3574" w:type="pct"/>
          <w:tcBorders>
            <w:right w:val="nil"/>
          </w:tcBorders>
        </w:tcPr>
        <w:p w14:paraId="1F9B9B5A" w14:textId="77777777" w:rsidR="004251A2" w:rsidRPr="00F85124" w:rsidRDefault="004251A2" w:rsidP="00F6468E">
          <w:pPr>
            <w:tabs>
              <w:tab w:val="right" w:pos="10543"/>
            </w:tabs>
            <w:rPr>
              <w:rFonts w:ascii="Calibri" w:hAnsi="Calibri"/>
              <w:sz w:val="12"/>
              <w:szCs w:val="12"/>
            </w:rPr>
          </w:pPr>
          <w:r>
            <w:rPr>
              <w:rFonts w:ascii="Calibri" w:hAnsi="Calibri"/>
              <w:bCs/>
            </w:rPr>
            <w:t>Space Conditioning Systems Ducts and Fans</w:t>
          </w:r>
        </w:p>
      </w:tc>
      <w:tc>
        <w:tcPr>
          <w:tcW w:w="1426" w:type="pct"/>
          <w:gridSpan w:val="2"/>
          <w:tcBorders>
            <w:left w:val="nil"/>
          </w:tcBorders>
        </w:tcPr>
        <w:p w14:paraId="1F9B9B5B" w14:textId="2389C9D0" w:rsidR="004251A2" w:rsidRPr="00F85124" w:rsidRDefault="004251A2" w:rsidP="0035199F">
          <w:pPr>
            <w:tabs>
              <w:tab w:val="right" w:pos="10543"/>
            </w:tabs>
            <w:jc w:val="right"/>
            <w:rPr>
              <w:rFonts w:ascii="Calibri" w:hAnsi="Calibri"/>
              <w:sz w:val="12"/>
              <w:szCs w:val="12"/>
            </w:rPr>
          </w:pPr>
          <w:r w:rsidRPr="00F85124">
            <w:rPr>
              <w:rFonts w:ascii="Calibri" w:hAnsi="Calibri"/>
              <w:bCs/>
            </w:rPr>
            <w:t>(Page</w:t>
          </w:r>
          <w:r>
            <w:rPr>
              <w:rFonts w:ascii="Calibri" w:hAnsi="Calibri"/>
              <w:bCs/>
            </w:rPr>
            <w:t xml:space="preserve"> </w:t>
          </w:r>
          <w:r>
            <w:rPr>
              <w:rStyle w:val="PageNumber"/>
            </w:rPr>
            <w:fldChar w:fldCharType="begin"/>
          </w:r>
          <w:r>
            <w:rPr>
              <w:rStyle w:val="PageNumber"/>
            </w:rPr>
            <w:instrText xml:space="preserve"> PAGE </w:instrText>
          </w:r>
          <w:r>
            <w:rPr>
              <w:rStyle w:val="PageNumber"/>
            </w:rPr>
            <w:fldChar w:fldCharType="separate"/>
          </w:r>
          <w:r w:rsidR="006E51BF">
            <w:rPr>
              <w:rStyle w:val="PageNumber"/>
              <w:noProof/>
            </w:rPr>
            <w:t>4</w:t>
          </w:r>
          <w:r>
            <w:rPr>
              <w:rStyle w:val="PageNumber"/>
            </w:rPr>
            <w:fldChar w:fldCharType="end"/>
          </w:r>
          <w:r w:rsidRPr="00F85124">
            <w:rPr>
              <w:rFonts w:ascii="Calibri" w:hAnsi="Calibri"/>
              <w:bCs/>
            </w:rPr>
            <w:t xml:space="preserve"> of </w:t>
          </w:r>
          <w:r>
            <w:rPr>
              <w:rFonts w:ascii="Calibri" w:hAnsi="Calibri"/>
              <w:bCs/>
              <w:noProof/>
            </w:rPr>
            <w:fldChar w:fldCharType="begin"/>
          </w:r>
          <w:r>
            <w:rPr>
              <w:rFonts w:ascii="Calibri" w:hAnsi="Calibri"/>
              <w:bCs/>
              <w:noProof/>
            </w:rPr>
            <w:instrText xml:space="preserve"> SECTIONPAGES   \* MERGEFORMAT </w:instrText>
          </w:r>
          <w:r>
            <w:rPr>
              <w:rFonts w:ascii="Calibri" w:hAnsi="Calibri"/>
              <w:bCs/>
              <w:noProof/>
            </w:rPr>
            <w:fldChar w:fldCharType="separate"/>
          </w:r>
          <w:r w:rsidR="006E51BF">
            <w:rPr>
              <w:rFonts w:ascii="Calibri" w:hAnsi="Calibri"/>
              <w:bCs/>
              <w:noProof/>
            </w:rPr>
            <w:t>21</w:t>
          </w:r>
          <w:r>
            <w:rPr>
              <w:rFonts w:ascii="Calibri" w:hAnsi="Calibri"/>
              <w:bCs/>
              <w:noProof/>
            </w:rPr>
            <w:fldChar w:fldCharType="end"/>
          </w:r>
          <w:r w:rsidRPr="00F85124">
            <w:rPr>
              <w:rFonts w:ascii="Calibri" w:hAnsi="Calibri"/>
              <w:bCs/>
            </w:rPr>
            <w:t>)</w:t>
          </w:r>
        </w:p>
      </w:tc>
    </w:tr>
  </w:tbl>
  <w:p w14:paraId="1F9B9B5D" w14:textId="69E38C61" w:rsidR="004251A2" w:rsidRDefault="006E51BF">
    <w:pPr>
      <w:pStyle w:val="Header"/>
    </w:pPr>
    <w:r>
      <w:rPr>
        <w:rFonts w:ascii="Calibri" w:hAnsi="Calibri"/>
        <w:b/>
        <w:bCs/>
        <w:noProof/>
      </w:rPr>
      <w:pict w14:anchorId="1F9B9B6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113242" o:spid="_x0000_s2058" type="#_x0000_t75" style="position:absolute;margin-left:0;margin-top:0;width:10in;height:540pt;z-index:-251658231;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9B9B5E" w14:textId="77777777" w:rsidR="004251A2" w:rsidRDefault="006E51BF">
    <w:pPr>
      <w:pStyle w:val="Header"/>
    </w:pPr>
    <w:r>
      <w:rPr>
        <w:noProof/>
      </w:rPr>
      <w:pict w14:anchorId="1F9B9B6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113240" o:spid="_x0000_s2055" type="#_x0000_t75" style="position:absolute;margin-left:0;margin-top:0;width:10in;height:540pt;z-index:-251658233;mso-position-horizontal:center;mso-position-horizontal-relative:margin;mso-position-vertical:center;mso-position-vertical-relative:margin" o:allowincell="f">
          <v:imagedata r:id="rId1" o:title="Watermark"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E"/>
    <w:multiLevelType w:val="singleLevel"/>
    <w:tmpl w:val="D9040760"/>
    <w:lvl w:ilvl="0">
      <w:start w:val="1"/>
      <w:numFmt w:val="decimal"/>
      <w:pStyle w:val="Heading3"/>
      <w:lvlText w:val="%1."/>
      <w:lvlJc w:val="left"/>
      <w:pPr>
        <w:tabs>
          <w:tab w:val="num" w:pos="1080"/>
        </w:tabs>
        <w:ind w:left="1080" w:hanging="360"/>
      </w:pPr>
      <w:rPr>
        <w:rFonts w:cs="Times New Roman"/>
      </w:rPr>
    </w:lvl>
  </w:abstractNum>
  <w:abstractNum w:abstractNumId="1" w15:restartNumberingAfterBreak="0">
    <w:nsid w:val="FFFFFF80"/>
    <w:multiLevelType w:val="singleLevel"/>
    <w:tmpl w:val="C91CF59E"/>
    <w:lvl w:ilvl="0">
      <w:start w:val="1"/>
      <w:numFmt w:val="bullet"/>
      <w:pStyle w:val="Heading2"/>
      <w:lvlText w:val=""/>
      <w:lvlJc w:val="left"/>
      <w:pPr>
        <w:tabs>
          <w:tab w:val="num" w:pos="1800"/>
        </w:tabs>
        <w:ind w:left="1800" w:hanging="360"/>
      </w:pPr>
      <w:rPr>
        <w:rFonts w:ascii="Symbol" w:hAnsi="Symbol" w:hint="default"/>
      </w:rPr>
    </w:lvl>
  </w:abstractNum>
  <w:abstractNum w:abstractNumId="2" w15:restartNumberingAfterBreak="0">
    <w:nsid w:val="0A767CAD"/>
    <w:multiLevelType w:val="multilevel"/>
    <w:tmpl w:val="26588134"/>
    <w:lvl w:ilvl="0">
      <w:start w:val="3"/>
      <w:numFmt w:val="decimal"/>
      <w:lvlText w:val="%1."/>
      <w:lvlJc w:val="left"/>
      <w:pPr>
        <w:tabs>
          <w:tab w:val="num" w:pos="360"/>
        </w:tabs>
      </w:pPr>
      <w:rPr>
        <w:rFonts w:cs="Times New Roman" w:hint="default"/>
      </w:rPr>
    </w:lvl>
    <w:lvl w:ilvl="1">
      <w:start w:val="7"/>
      <w:numFmt w:val="decimal"/>
      <w:lvlText w:val="%1.%2"/>
      <w:lvlJc w:val="left"/>
      <w:pPr>
        <w:tabs>
          <w:tab w:val="num" w:pos="720"/>
        </w:tabs>
      </w:pPr>
      <w:rPr>
        <w:rFonts w:cs="Times New Roman" w:hint="default"/>
      </w:rPr>
    </w:lvl>
    <w:lvl w:ilvl="2">
      <w:start w:val="3"/>
      <w:numFmt w:val="decimal"/>
      <w:lvlText w:val="%1.%2.%3"/>
      <w:lvlJc w:val="left"/>
      <w:pPr>
        <w:tabs>
          <w:tab w:val="num" w:pos="1080"/>
        </w:tabs>
      </w:pPr>
      <w:rPr>
        <w:rFonts w:cs="Times New Roman" w:hint="default"/>
      </w:rPr>
    </w:lvl>
    <w:lvl w:ilvl="3">
      <w:start w:val="1"/>
      <w:numFmt w:val="decimal"/>
      <w:suff w:val="nothing"/>
      <w:lvlText w:val="%4.1.1.1"/>
      <w:lvlJc w:val="left"/>
      <w:pPr>
        <w:ind w:left="-6646"/>
      </w:pPr>
      <w:rPr>
        <w:rFonts w:cs="Times New Roman" w:hint="default"/>
      </w:rPr>
    </w:lvl>
    <w:lvl w:ilvl="4">
      <w:start w:val="1"/>
      <w:numFmt w:val="none"/>
      <w:suff w:val="nothing"/>
      <w:lvlText w:val=""/>
      <w:lvlJc w:val="left"/>
      <w:pPr>
        <w:ind w:left="-6646"/>
      </w:pPr>
      <w:rPr>
        <w:rFonts w:cs="Times New Roman" w:hint="default"/>
      </w:rPr>
    </w:lvl>
    <w:lvl w:ilvl="5">
      <w:numFmt w:val="decimal"/>
      <w:lvlText w:val="%6"/>
      <w:lvlJc w:val="left"/>
      <w:pPr>
        <w:tabs>
          <w:tab w:val="num" w:pos="-6646"/>
        </w:tabs>
        <w:ind w:left="-6646"/>
      </w:pPr>
      <w:rPr>
        <w:rFonts w:ascii="Times New Roman" w:hAnsi="Times New Roman" w:cs="Times New Roman" w:hint="default"/>
      </w:rPr>
    </w:lvl>
    <w:lvl w:ilvl="6">
      <w:start w:val="1"/>
      <w:numFmt w:val="none"/>
      <w:suff w:val="nothing"/>
      <w:lvlText w:val=""/>
      <w:lvlJc w:val="left"/>
      <w:pPr>
        <w:ind w:left="-6646"/>
      </w:pPr>
      <w:rPr>
        <w:rFonts w:cs="Times New Roman" w:hint="default"/>
      </w:rPr>
    </w:lvl>
    <w:lvl w:ilvl="7">
      <w:start w:val="1"/>
      <w:numFmt w:val="none"/>
      <w:suff w:val="nothing"/>
      <w:lvlText w:val=""/>
      <w:lvlJc w:val="left"/>
      <w:pPr>
        <w:ind w:left="-6646"/>
      </w:pPr>
      <w:rPr>
        <w:rFonts w:cs="Times New Roman" w:hint="default"/>
      </w:rPr>
    </w:lvl>
    <w:lvl w:ilvl="8">
      <w:start w:val="1"/>
      <w:numFmt w:val="none"/>
      <w:suff w:val="nothing"/>
      <w:lvlText w:val=""/>
      <w:lvlJc w:val="left"/>
      <w:pPr>
        <w:ind w:left="-6646"/>
      </w:pPr>
      <w:rPr>
        <w:rFonts w:cs="Times New Roman" w:hint="default"/>
      </w:rPr>
    </w:lvl>
  </w:abstractNum>
  <w:abstractNum w:abstractNumId="3" w15:restartNumberingAfterBreak="0">
    <w:nsid w:val="26455D8B"/>
    <w:multiLevelType w:val="multilevel"/>
    <w:tmpl w:val="38DE0982"/>
    <w:lvl w:ilvl="0">
      <w:start w:val="2"/>
      <w:numFmt w:val="decimal"/>
      <w:pStyle w:val="Style4"/>
      <w:lvlText w:val="%1."/>
      <w:lvlJc w:val="left"/>
      <w:pPr>
        <w:tabs>
          <w:tab w:val="num" w:pos="-2966"/>
        </w:tabs>
        <w:ind w:left="-3326"/>
      </w:pPr>
      <w:rPr>
        <w:rFonts w:cs="Times New Roman" w:hint="default"/>
      </w:rPr>
    </w:lvl>
    <w:lvl w:ilvl="1">
      <w:start w:val="5"/>
      <w:numFmt w:val="decimal"/>
      <w:lvlText w:val="%1.%2"/>
      <w:lvlJc w:val="left"/>
      <w:pPr>
        <w:tabs>
          <w:tab w:val="num" w:pos="-2606"/>
        </w:tabs>
        <w:ind w:left="-3326"/>
      </w:pPr>
      <w:rPr>
        <w:rFonts w:cs="Times New Roman" w:hint="default"/>
      </w:rPr>
    </w:lvl>
    <w:lvl w:ilvl="2">
      <w:start w:val="1"/>
      <w:numFmt w:val="decimal"/>
      <w:lvlText w:val="%1.%2.%3"/>
      <w:lvlJc w:val="left"/>
      <w:pPr>
        <w:tabs>
          <w:tab w:val="num" w:pos="-2606"/>
        </w:tabs>
        <w:ind w:left="-3326"/>
      </w:pPr>
      <w:rPr>
        <w:rFonts w:cs="Times New Roman" w:hint="default"/>
      </w:rPr>
    </w:lvl>
    <w:lvl w:ilvl="3">
      <w:start w:val="1"/>
      <w:numFmt w:val="decimal"/>
      <w:suff w:val="nothing"/>
      <w:lvlText w:val="%4.1.1.1"/>
      <w:lvlJc w:val="left"/>
      <w:pPr>
        <w:ind w:left="-9972"/>
      </w:pPr>
      <w:rPr>
        <w:rFonts w:cs="Times New Roman" w:hint="default"/>
      </w:rPr>
    </w:lvl>
    <w:lvl w:ilvl="4">
      <w:start w:val="1"/>
      <w:numFmt w:val="none"/>
      <w:suff w:val="nothing"/>
      <w:lvlText w:val=""/>
      <w:lvlJc w:val="left"/>
      <w:pPr>
        <w:ind w:left="-9972"/>
      </w:pPr>
      <w:rPr>
        <w:rFonts w:cs="Times New Roman" w:hint="default"/>
      </w:rPr>
    </w:lvl>
    <w:lvl w:ilvl="5">
      <w:numFmt w:val="decimal"/>
      <w:lvlText w:val="%6"/>
      <w:lvlJc w:val="left"/>
      <w:pPr>
        <w:tabs>
          <w:tab w:val="num" w:pos="-9972"/>
        </w:tabs>
        <w:ind w:left="-9972"/>
      </w:pPr>
      <w:rPr>
        <w:rFonts w:ascii="Times New Roman" w:hAnsi="Times New Roman" w:cs="Times New Roman" w:hint="default"/>
      </w:rPr>
    </w:lvl>
    <w:lvl w:ilvl="6">
      <w:start w:val="1"/>
      <w:numFmt w:val="none"/>
      <w:suff w:val="nothing"/>
      <w:lvlText w:val=""/>
      <w:lvlJc w:val="left"/>
      <w:pPr>
        <w:ind w:left="-9972"/>
      </w:pPr>
      <w:rPr>
        <w:rFonts w:cs="Times New Roman" w:hint="default"/>
      </w:rPr>
    </w:lvl>
    <w:lvl w:ilvl="7">
      <w:start w:val="1"/>
      <w:numFmt w:val="none"/>
      <w:suff w:val="nothing"/>
      <w:lvlText w:val=""/>
      <w:lvlJc w:val="left"/>
      <w:pPr>
        <w:ind w:left="-9972"/>
      </w:pPr>
      <w:rPr>
        <w:rFonts w:cs="Times New Roman" w:hint="default"/>
      </w:rPr>
    </w:lvl>
    <w:lvl w:ilvl="8">
      <w:start w:val="1"/>
      <w:numFmt w:val="none"/>
      <w:suff w:val="nothing"/>
      <w:lvlText w:val=""/>
      <w:lvlJc w:val="left"/>
      <w:pPr>
        <w:ind w:left="-9972"/>
      </w:pPr>
      <w:rPr>
        <w:rFonts w:cs="Times New Roman" w:hint="default"/>
      </w:rPr>
    </w:lvl>
  </w:abstractNum>
  <w:abstractNum w:abstractNumId="4" w15:restartNumberingAfterBreak="0">
    <w:nsid w:val="26D03FC9"/>
    <w:multiLevelType w:val="hybridMultilevel"/>
    <w:tmpl w:val="0AE2F2F6"/>
    <w:lvl w:ilvl="0" w:tplc="A7469F62">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7AD4FAA"/>
    <w:multiLevelType w:val="hybridMultilevel"/>
    <w:tmpl w:val="2602927C"/>
    <w:lvl w:ilvl="0" w:tplc="2C32D7C6">
      <w:start w:val="1"/>
      <w:numFmt w:val="decimal"/>
      <w:lvlText w:val="%1."/>
      <w:lvlJc w:val="left"/>
      <w:pPr>
        <w:ind w:left="360" w:hanging="360"/>
      </w:pPr>
      <w:rPr>
        <w:rFonts w:cs="Times New Roman" w:hint="default"/>
        <w:sz w:val="18"/>
        <w:szCs w:val="18"/>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BF46B38"/>
    <w:multiLevelType w:val="hybridMultilevel"/>
    <w:tmpl w:val="44B40B2C"/>
    <w:lvl w:ilvl="0" w:tplc="EECC8CC8">
      <w:start w:val="1"/>
      <w:numFmt w:val="decimal"/>
      <w:lvlText w:val="%1."/>
      <w:lvlJc w:val="left"/>
      <w:pPr>
        <w:ind w:left="360" w:hanging="360"/>
      </w:pPr>
      <w:rPr>
        <w:rFonts w:cs="Times New Roman" w:hint="default"/>
        <w:sz w:val="18"/>
        <w:szCs w:val="20"/>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23E321D"/>
    <w:multiLevelType w:val="multilevel"/>
    <w:tmpl w:val="8786C0C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3679710B"/>
    <w:multiLevelType w:val="hybridMultilevel"/>
    <w:tmpl w:val="E7DC9F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0483AA1"/>
    <w:multiLevelType w:val="hybridMultilevel"/>
    <w:tmpl w:val="A3FEEE98"/>
    <w:lvl w:ilvl="0" w:tplc="C76E700C">
      <w:start w:val="1"/>
      <w:numFmt w:val="bullet"/>
      <w:lvlText w:val=""/>
      <w:legacy w:legacy="1" w:legacySpace="120" w:legacyIndent="360"/>
      <w:lvlJc w:val="left"/>
      <w:pPr>
        <w:ind w:left="1440" w:hanging="360"/>
      </w:pPr>
      <w:rPr>
        <w:rFonts w:ascii="Symbol" w:hAnsi="Symbol" w:hint="default"/>
      </w:rPr>
    </w:lvl>
    <w:lvl w:ilvl="1" w:tplc="10027426">
      <w:start w:val="1"/>
      <w:numFmt w:val="bullet"/>
      <w:lvlText w:val="o"/>
      <w:lvlJc w:val="left"/>
      <w:pPr>
        <w:tabs>
          <w:tab w:val="num" w:pos="2520"/>
        </w:tabs>
        <w:ind w:left="2520" w:hanging="360"/>
      </w:pPr>
      <w:rPr>
        <w:rFonts w:ascii="Courier New" w:hAnsi="Courier New" w:hint="default"/>
      </w:rPr>
    </w:lvl>
    <w:lvl w:ilvl="2" w:tplc="5C189F9E" w:tentative="1">
      <w:start w:val="1"/>
      <w:numFmt w:val="bullet"/>
      <w:lvlText w:val=""/>
      <w:lvlJc w:val="left"/>
      <w:pPr>
        <w:tabs>
          <w:tab w:val="num" w:pos="3240"/>
        </w:tabs>
        <w:ind w:left="3240" w:hanging="360"/>
      </w:pPr>
      <w:rPr>
        <w:rFonts w:ascii="Wingdings" w:hAnsi="Wingdings" w:hint="default"/>
      </w:rPr>
    </w:lvl>
    <w:lvl w:ilvl="3" w:tplc="DE749958" w:tentative="1">
      <w:start w:val="1"/>
      <w:numFmt w:val="bullet"/>
      <w:lvlText w:val=""/>
      <w:lvlJc w:val="left"/>
      <w:pPr>
        <w:tabs>
          <w:tab w:val="num" w:pos="3960"/>
        </w:tabs>
        <w:ind w:left="3960" w:hanging="360"/>
      </w:pPr>
      <w:rPr>
        <w:rFonts w:ascii="Symbol" w:hAnsi="Symbol" w:hint="default"/>
      </w:rPr>
    </w:lvl>
    <w:lvl w:ilvl="4" w:tplc="3374635E" w:tentative="1">
      <w:start w:val="1"/>
      <w:numFmt w:val="bullet"/>
      <w:lvlText w:val="o"/>
      <w:lvlJc w:val="left"/>
      <w:pPr>
        <w:tabs>
          <w:tab w:val="num" w:pos="4680"/>
        </w:tabs>
        <w:ind w:left="4680" w:hanging="360"/>
      </w:pPr>
      <w:rPr>
        <w:rFonts w:ascii="Courier New" w:hAnsi="Courier New" w:hint="default"/>
      </w:rPr>
    </w:lvl>
    <w:lvl w:ilvl="5" w:tplc="957E9596" w:tentative="1">
      <w:start w:val="1"/>
      <w:numFmt w:val="bullet"/>
      <w:lvlText w:val=""/>
      <w:lvlJc w:val="left"/>
      <w:pPr>
        <w:tabs>
          <w:tab w:val="num" w:pos="5400"/>
        </w:tabs>
        <w:ind w:left="5400" w:hanging="360"/>
      </w:pPr>
      <w:rPr>
        <w:rFonts w:ascii="Wingdings" w:hAnsi="Wingdings" w:hint="default"/>
      </w:rPr>
    </w:lvl>
    <w:lvl w:ilvl="6" w:tplc="2F88F650" w:tentative="1">
      <w:start w:val="1"/>
      <w:numFmt w:val="bullet"/>
      <w:lvlText w:val=""/>
      <w:lvlJc w:val="left"/>
      <w:pPr>
        <w:tabs>
          <w:tab w:val="num" w:pos="6120"/>
        </w:tabs>
        <w:ind w:left="6120" w:hanging="360"/>
      </w:pPr>
      <w:rPr>
        <w:rFonts w:ascii="Symbol" w:hAnsi="Symbol" w:hint="default"/>
      </w:rPr>
    </w:lvl>
    <w:lvl w:ilvl="7" w:tplc="074C37B8" w:tentative="1">
      <w:start w:val="1"/>
      <w:numFmt w:val="bullet"/>
      <w:lvlText w:val="o"/>
      <w:lvlJc w:val="left"/>
      <w:pPr>
        <w:tabs>
          <w:tab w:val="num" w:pos="6840"/>
        </w:tabs>
        <w:ind w:left="6840" w:hanging="360"/>
      </w:pPr>
      <w:rPr>
        <w:rFonts w:ascii="Courier New" w:hAnsi="Courier New" w:hint="default"/>
      </w:rPr>
    </w:lvl>
    <w:lvl w:ilvl="8" w:tplc="1CF666E2" w:tentative="1">
      <w:start w:val="1"/>
      <w:numFmt w:val="bullet"/>
      <w:lvlText w:val=""/>
      <w:lvlJc w:val="left"/>
      <w:pPr>
        <w:tabs>
          <w:tab w:val="num" w:pos="7560"/>
        </w:tabs>
        <w:ind w:left="7560" w:hanging="360"/>
      </w:pPr>
      <w:rPr>
        <w:rFonts w:ascii="Wingdings" w:hAnsi="Wingdings" w:hint="default"/>
      </w:rPr>
    </w:lvl>
  </w:abstractNum>
  <w:abstractNum w:abstractNumId="10" w15:restartNumberingAfterBreak="0">
    <w:nsid w:val="42226737"/>
    <w:multiLevelType w:val="hybridMultilevel"/>
    <w:tmpl w:val="8E3E48A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29F7F1C"/>
    <w:multiLevelType w:val="hybridMultilevel"/>
    <w:tmpl w:val="65C81F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338080F"/>
    <w:multiLevelType w:val="hybridMultilevel"/>
    <w:tmpl w:val="8E3E48A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47C04307"/>
    <w:multiLevelType w:val="singleLevel"/>
    <w:tmpl w:val="D9040760"/>
    <w:lvl w:ilvl="0">
      <w:start w:val="1"/>
      <w:numFmt w:val="decimal"/>
      <w:lvlText w:val="%1."/>
      <w:lvlJc w:val="left"/>
      <w:pPr>
        <w:tabs>
          <w:tab w:val="num" w:pos="1080"/>
        </w:tabs>
        <w:ind w:left="1080" w:hanging="360"/>
      </w:pPr>
      <w:rPr>
        <w:rFonts w:cs="Times New Roman"/>
      </w:rPr>
    </w:lvl>
  </w:abstractNum>
  <w:abstractNum w:abstractNumId="14" w15:restartNumberingAfterBreak="0">
    <w:nsid w:val="495B6FE3"/>
    <w:multiLevelType w:val="hybridMultilevel"/>
    <w:tmpl w:val="4C46772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49EA55EA"/>
    <w:multiLevelType w:val="hybridMultilevel"/>
    <w:tmpl w:val="5CB4BD72"/>
    <w:lvl w:ilvl="0" w:tplc="9C1EC6AC">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535A6455"/>
    <w:multiLevelType w:val="hybridMultilevel"/>
    <w:tmpl w:val="E93E7AD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5839551D"/>
    <w:multiLevelType w:val="hybridMultilevel"/>
    <w:tmpl w:val="FE40A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AD26970"/>
    <w:multiLevelType w:val="hybridMultilevel"/>
    <w:tmpl w:val="E584916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5DB82A73"/>
    <w:multiLevelType w:val="hybridMultilevel"/>
    <w:tmpl w:val="822AF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4AC5D3F"/>
    <w:multiLevelType w:val="hybridMultilevel"/>
    <w:tmpl w:val="8E3E48A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665E6A3A"/>
    <w:multiLevelType w:val="hybridMultilevel"/>
    <w:tmpl w:val="E2FEB1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67574AD1"/>
    <w:multiLevelType w:val="hybridMultilevel"/>
    <w:tmpl w:val="83E6B8DE"/>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B486821"/>
    <w:multiLevelType w:val="hybridMultilevel"/>
    <w:tmpl w:val="8E3E48A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6B526B0D"/>
    <w:multiLevelType w:val="hybridMultilevel"/>
    <w:tmpl w:val="5BA67DE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73B70D63"/>
    <w:multiLevelType w:val="hybridMultilevel"/>
    <w:tmpl w:val="E02A6660"/>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99A660B"/>
    <w:multiLevelType w:val="hybridMultilevel"/>
    <w:tmpl w:val="8E3E48A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7EC76F37"/>
    <w:multiLevelType w:val="hybridMultilevel"/>
    <w:tmpl w:val="8E3E48A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 w:numId="3">
    <w:abstractNumId w:val="3"/>
  </w:num>
  <w:num w:numId="4">
    <w:abstractNumId w:val="2"/>
  </w:num>
  <w:num w:numId="5">
    <w:abstractNumId w:val="9"/>
  </w:num>
  <w:num w:numId="6">
    <w:abstractNumId w:val="1"/>
  </w:num>
  <w:num w:numId="7">
    <w:abstractNumId w:val="0"/>
  </w:num>
  <w:num w:numId="8">
    <w:abstractNumId w:val="19"/>
  </w:num>
  <w:num w:numId="9">
    <w:abstractNumId w:val="8"/>
  </w:num>
  <w:num w:numId="10">
    <w:abstractNumId w:val="17"/>
  </w:num>
  <w:num w:numId="11">
    <w:abstractNumId w:val="6"/>
  </w:num>
  <w:num w:numId="12">
    <w:abstractNumId w:val="5"/>
  </w:num>
  <w:num w:numId="13">
    <w:abstractNumId w:val="7"/>
  </w:num>
  <w:num w:numId="1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4"/>
  </w:num>
  <w:num w:numId="17">
    <w:abstractNumId w:val="15"/>
  </w:num>
  <w:num w:numId="18">
    <w:abstractNumId w:val="16"/>
  </w:num>
  <w:num w:numId="19">
    <w:abstractNumId w:val="24"/>
  </w:num>
  <w:num w:numId="20">
    <w:abstractNumId w:val="21"/>
  </w:num>
  <w:num w:numId="21">
    <w:abstractNumId w:val="20"/>
  </w:num>
  <w:num w:numId="22">
    <w:abstractNumId w:val="27"/>
  </w:num>
  <w:num w:numId="23">
    <w:abstractNumId w:val="10"/>
  </w:num>
  <w:num w:numId="24">
    <w:abstractNumId w:val="26"/>
  </w:num>
  <w:num w:numId="25">
    <w:abstractNumId w:val="12"/>
  </w:num>
  <w:num w:numId="26">
    <w:abstractNumId w:val="23"/>
  </w:num>
  <w:num w:numId="27">
    <w:abstractNumId w:val="18"/>
  </w:num>
  <w:num w:numId="28">
    <w:abstractNumId w:val="11"/>
  </w:num>
  <w:num w:numId="29">
    <w:abstractNumId w:val="13"/>
    <w:lvlOverride w:ilvl="0">
      <w:startOverride w:val="1"/>
    </w:lvlOverride>
  </w:num>
  <w:num w:numId="30">
    <w:abstractNumId w:val="5"/>
    <w:lvlOverride w:ilvl="0">
      <w:startOverride w:val="1"/>
    </w:lvlOverride>
    <w:lvlOverride w:ilvl="1"/>
    <w:lvlOverride w:ilvl="2"/>
    <w:lvlOverride w:ilvl="3"/>
    <w:lvlOverride w:ilvl="4"/>
    <w:lvlOverride w:ilvl="5"/>
    <w:lvlOverride w:ilvl="6"/>
    <w:lvlOverride w:ilvl="7"/>
    <w:lvlOverride w:ilvl="8"/>
  </w:num>
  <w:num w:numId="31">
    <w:abstractNumId w:val="25"/>
  </w:num>
  <w:num w:numId="32">
    <w:abstractNumId w:val="22"/>
  </w:num>
  <w:num w:numId="33">
    <w:abstractNumId w:val="14"/>
  </w:num>
  <w:numIdMacAtCleanup w:val="10"/>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arkstrum, Alexis@Energy">
    <w15:presenceInfo w15:providerId="AD" w15:userId="S-1-5-21-606747145-1060284298-682003330-86948"/>
  </w15:person>
  <w15:person w15:author="jmiller20191120">
    <w15:presenceInfo w15:providerId="None" w15:userId="jmiller2019112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DateAndTim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oNotTrackFormatting/>
  <w:defaultTabStop w:val="720"/>
  <w:drawingGridHorizontalSpacing w:val="100"/>
  <w:drawingGridVerticalSpacing w:val="109"/>
  <w:displayHorizontalDrawingGridEvery w:val="0"/>
  <w:displayVerticalDrawingGridEvery w:val="2"/>
  <w:noPunctuationKerning/>
  <w:characterSpacingControl w:val="doNotCompress"/>
  <w:hdrShapeDefaults>
    <o:shapedefaults v:ext="edit" spidmax="2060"/>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7B2F"/>
    <w:rsid w:val="0000045A"/>
    <w:rsid w:val="000009A7"/>
    <w:rsid w:val="000016CE"/>
    <w:rsid w:val="00002AA3"/>
    <w:rsid w:val="00003076"/>
    <w:rsid w:val="000031F8"/>
    <w:rsid w:val="000036FF"/>
    <w:rsid w:val="00005A67"/>
    <w:rsid w:val="00007A64"/>
    <w:rsid w:val="00007C52"/>
    <w:rsid w:val="00010658"/>
    <w:rsid w:val="00010B3A"/>
    <w:rsid w:val="00011A7C"/>
    <w:rsid w:val="00011DF3"/>
    <w:rsid w:val="000121B8"/>
    <w:rsid w:val="00013B2A"/>
    <w:rsid w:val="0001423A"/>
    <w:rsid w:val="00015CDB"/>
    <w:rsid w:val="00016141"/>
    <w:rsid w:val="00017720"/>
    <w:rsid w:val="0002100F"/>
    <w:rsid w:val="000215F6"/>
    <w:rsid w:val="000215FE"/>
    <w:rsid w:val="00021E6F"/>
    <w:rsid w:val="000222EC"/>
    <w:rsid w:val="00024031"/>
    <w:rsid w:val="00024738"/>
    <w:rsid w:val="000252C5"/>
    <w:rsid w:val="00025A95"/>
    <w:rsid w:val="00026750"/>
    <w:rsid w:val="00026F9B"/>
    <w:rsid w:val="0002718C"/>
    <w:rsid w:val="000277B8"/>
    <w:rsid w:val="00027E61"/>
    <w:rsid w:val="000302DB"/>
    <w:rsid w:val="00030592"/>
    <w:rsid w:val="00031066"/>
    <w:rsid w:val="00031AD6"/>
    <w:rsid w:val="00031E79"/>
    <w:rsid w:val="00031FA7"/>
    <w:rsid w:val="000348FE"/>
    <w:rsid w:val="00034C4D"/>
    <w:rsid w:val="00034F4B"/>
    <w:rsid w:val="00035A79"/>
    <w:rsid w:val="00035B21"/>
    <w:rsid w:val="0003649D"/>
    <w:rsid w:val="0003670F"/>
    <w:rsid w:val="00037926"/>
    <w:rsid w:val="00040203"/>
    <w:rsid w:val="0004100C"/>
    <w:rsid w:val="000417B3"/>
    <w:rsid w:val="000437E7"/>
    <w:rsid w:val="00044007"/>
    <w:rsid w:val="00044F60"/>
    <w:rsid w:val="00045C77"/>
    <w:rsid w:val="000470D7"/>
    <w:rsid w:val="000471F6"/>
    <w:rsid w:val="00047B1F"/>
    <w:rsid w:val="00047B83"/>
    <w:rsid w:val="0005066C"/>
    <w:rsid w:val="00051953"/>
    <w:rsid w:val="000519FE"/>
    <w:rsid w:val="00051F14"/>
    <w:rsid w:val="0005250B"/>
    <w:rsid w:val="00052900"/>
    <w:rsid w:val="00052D97"/>
    <w:rsid w:val="00053A0E"/>
    <w:rsid w:val="000565F7"/>
    <w:rsid w:val="00056987"/>
    <w:rsid w:val="00057359"/>
    <w:rsid w:val="00057966"/>
    <w:rsid w:val="0006016B"/>
    <w:rsid w:val="000607E6"/>
    <w:rsid w:val="000610E8"/>
    <w:rsid w:val="00062CDE"/>
    <w:rsid w:val="000631C6"/>
    <w:rsid w:val="000631C9"/>
    <w:rsid w:val="000634FF"/>
    <w:rsid w:val="000644B7"/>
    <w:rsid w:val="000674BA"/>
    <w:rsid w:val="00070574"/>
    <w:rsid w:val="00072013"/>
    <w:rsid w:val="00074663"/>
    <w:rsid w:val="000755A8"/>
    <w:rsid w:val="00076F08"/>
    <w:rsid w:val="000773B2"/>
    <w:rsid w:val="000803B2"/>
    <w:rsid w:val="0008088B"/>
    <w:rsid w:val="00080A37"/>
    <w:rsid w:val="00080EEE"/>
    <w:rsid w:val="0008294C"/>
    <w:rsid w:val="00082C75"/>
    <w:rsid w:val="000833D7"/>
    <w:rsid w:val="00083684"/>
    <w:rsid w:val="00084659"/>
    <w:rsid w:val="000861F1"/>
    <w:rsid w:val="00087A0E"/>
    <w:rsid w:val="00087D0A"/>
    <w:rsid w:val="00091139"/>
    <w:rsid w:val="00091594"/>
    <w:rsid w:val="00091D81"/>
    <w:rsid w:val="00093594"/>
    <w:rsid w:val="00093896"/>
    <w:rsid w:val="000939F9"/>
    <w:rsid w:val="00094EF2"/>
    <w:rsid w:val="000952B6"/>
    <w:rsid w:val="0009746F"/>
    <w:rsid w:val="000A02D3"/>
    <w:rsid w:val="000A0D18"/>
    <w:rsid w:val="000A105B"/>
    <w:rsid w:val="000A1F02"/>
    <w:rsid w:val="000A20F1"/>
    <w:rsid w:val="000A23E5"/>
    <w:rsid w:val="000A35C7"/>
    <w:rsid w:val="000A4A99"/>
    <w:rsid w:val="000A559D"/>
    <w:rsid w:val="000B101B"/>
    <w:rsid w:val="000B1D07"/>
    <w:rsid w:val="000B31CA"/>
    <w:rsid w:val="000B3FCA"/>
    <w:rsid w:val="000B4491"/>
    <w:rsid w:val="000B5004"/>
    <w:rsid w:val="000B6216"/>
    <w:rsid w:val="000B650D"/>
    <w:rsid w:val="000B78E2"/>
    <w:rsid w:val="000B7F1D"/>
    <w:rsid w:val="000C08B8"/>
    <w:rsid w:val="000C1A4A"/>
    <w:rsid w:val="000C2427"/>
    <w:rsid w:val="000C3399"/>
    <w:rsid w:val="000C4B09"/>
    <w:rsid w:val="000C4C97"/>
    <w:rsid w:val="000C5791"/>
    <w:rsid w:val="000C5E8E"/>
    <w:rsid w:val="000C614B"/>
    <w:rsid w:val="000C6426"/>
    <w:rsid w:val="000C6B8F"/>
    <w:rsid w:val="000C6F83"/>
    <w:rsid w:val="000C72C1"/>
    <w:rsid w:val="000C7320"/>
    <w:rsid w:val="000C7849"/>
    <w:rsid w:val="000D12C7"/>
    <w:rsid w:val="000D25DB"/>
    <w:rsid w:val="000D3152"/>
    <w:rsid w:val="000D36F8"/>
    <w:rsid w:val="000D45A1"/>
    <w:rsid w:val="000D45E6"/>
    <w:rsid w:val="000D48E7"/>
    <w:rsid w:val="000D508A"/>
    <w:rsid w:val="000D5794"/>
    <w:rsid w:val="000D6702"/>
    <w:rsid w:val="000D67D9"/>
    <w:rsid w:val="000D6F0D"/>
    <w:rsid w:val="000D7244"/>
    <w:rsid w:val="000D78D5"/>
    <w:rsid w:val="000D7DA8"/>
    <w:rsid w:val="000E0BE1"/>
    <w:rsid w:val="000E176D"/>
    <w:rsid w:val="000E29A1"/>
    <w:rsid w:val="000E306F"/>
    <w:rsid w:val="000E3D4A"/>
    <w:rsid w:val="000E3F77"/>
    <w:rsid w:val="000E4A7F"/>
    <w:rsid w:val="000E53E9"/>
    <w:rsid w:val="000E5B7E"/>
    <w:rsid w:val="000E5CA2"/>
    <w:rsid w:val="000E640D"/>
    <w:rsid w:val="000E6CB8"/>
    <w:rsid w:val="000E7ABD"/>
    <w:rsid w:val="000F070F"/>
    <w:rsid w:val="000F0BA7"/>
    <w:rsid w:val="000F0E4F"/>
    <w:rsid w:val="000F1E4A"/>
    <w:rsid w:val="000F202C"/>
    <w:rsid w:val="000F3C76"/>
    <w:rsid w:val="000F413D"/>
    <w:rsid w:val="000F51B7"/>
    <w:rsid w:val="000F67E7"/>
    <w:rsid w:val="000F754C"/>
    <w:rsid w:val="000F76FE"/>
    <w:rsid w:val="000F7E99"/>
    <w:rsid w:val="00101201"/>
    <w:rsid w:val="00102302"/>
    <w:rsid w:val="00103243"/>
    <w:rsid w:val="001040D0"/>
    <w:rsid w:val="00104811"/>
    <w:rsid w:val="001050B4"/>
    <w:rsid w:val="001115E4"/>
    <w:rsid w:val="00112135"/>
    <w:rsid w:val="001131A2"/>
    <w:rsid w:val="001139B2"/>
    <w:rsid w:val="00116A5B"/>
    <w:rsid w:val="00121294"/>
    <w:rsid w:val="001216F2"/>
    <w:rsid w:val="00121803"/>
    <w:rsid w:val="001228C6"/>
    <w:rsid w:val="00123E4E"/>
    <w:rsid w:val="0012443A"/>
    <w:rsid w:val="00124995"/>
    <w:rsid w:val="00125D98"/>
    <w:rsid w:val="00125ECB"/>
    <w:rsid w:val="001267CA"/>
    <w:rsid w:val="00126F26"/>
    <w:rsid w:val="001302F5"/>
    <w:rsid w:val="0013049F"/>
    <w:rsid w:val="001305CE"/>
    <w:rsid w:val="001306F6"/>
    <w:rsid w:val="001315EE"/>
    <w:rsid w:val="001325A2"/>
    <w:rsid w:val="001345D1"/>
    <w:rsid w:val="00134A55"/>
    <w:rsid w:val="00135763"/>
    <w:rsid w:val="00136E6C"/>
    <w:rsid w:val="00136E88"/>
    <w:rsid w:val="001372AB"/>
    <w:rsid w:val="001376EB"/>
    <w:rsid w:val="00137AA4"/>
    <w:rsid w:val="00140E5E"/>
    <w:rsid w:val="00141F5A"/>
    <w:rsid w:val="0014222D"/>
    <w:rsid w:val="001424F2"/>
    <w:rsid w:val="00142FD3"/>
    <w:rsid w:val="00143240"/>
    <w:rsid w:val="00143898"/>
    <w:rsid w:val="00144566"/>
    <w:rsid w:val="00145E36"/>
    <w:rsid w:val="00147EFB"/>
    <w:rsid w:val="001503BA"/>
    <w:rsid w:val="00150950"/>
    <w:rsid w:val="00150F73"/>
    <w:rsid w:val="001524F0"/>
    <w:rsid w:val="00152BAA"/>
    <w:rsid w:val="00155ACD"/>
    <w:rsid w:val="001568F5"/>
    <w:rsid w:val="00156F77"/>
    <w:rsid w:val="00156F7A"/>
    <w:rsid w:val="001577AB"/>
    <w:rsid w:val="001600C0"/>
    <w:rsid w:val="00160749"/>
    <w:rsid w:val="00160CCA"/>
    <w:rsid w:val="001615D7"/>
    <w:rsid w:val="00162081"/>
    <w:rsid w:val="00162930"/>
    <w:rsid w:val="00165799"/>
    <w:rsid w:val="00165D7A"/>
    <w:rsid w:val="00165F25"/>
    <w:rsid w:val="001664FC"/>
    <w:rsid w:val="00167F1C"/>
    <w:rsid w:val="00171597"/>
    <w:rsid w:val="0017334A"/>
    <w:rsid w:val="00173712"/>
    <w:rsid w:val="001739FA"/>
    <w:rsid w:val="00173ABA"/>
    <w:rsid w:val="00174AE8"/>
    <w:rsid w:val="00174BD1"/>
    <w:rsid w:val="00174C11"/>
    <w:rsid w:val="0017592C"/>
    <w:rsid w:val="00175CEA"/>
    <w:rsid w:val="00175D42"/>
    <w:rsid w:val="00175E6E"/>
    <w:rsid w:val="00176ED3"/>
    <w:rsid w:val="00177383"/>
    <w:rsid w:val="00181190"/>
    <w:rsid w:val="00181EA5"/>
    <w:rsid w:val="00183D3F"/>
    <w:rsid w:val="001850AB"/>
    <w:rsid w:val="00185100"/>
    <w:rsid w:val="00185DD8"/>
    <w:rsid w:val="00185FC9"/>
    <w:rsid w:val="001869F0"/>
    <w:rsid w:val="00186CCE"/>
    <w:rsid w:val="00187A43"/>
    <w:rsid w:val="001900C6"/>
    <w:rsid w:val="001919B3"/>
    <w:rsid w:val="00191DE8"/>
    <w:rsid w:val="00192591"/>
    <w:rsid w:val="00192959"/>
    <w:rsid w:val="00192A04"/>
    <w:rsid w:val="00193835"/>
    <w:rsid w:val="00194CFE"/>
    <w:rsid w:val="00195540"/>
    <w:rsid w:val="0019624F"/>
    <w:rsid w:val="00196EEF"/>
    <w:rsid w:val="00197110"/>
    <w:rsid w:val="00197ED6"/>
    <w:rsid w:val="001A067E"/>
    <w:rsid w:val="001A0C0A"/>
    <w:rsid w:val="001A11F4"/>
    <w:rsid w:val="001A21AA"/>
    <w:rsid w:val="001A3494"/>
    <w:rsid w:val="001A5583"/>
    <w:rsid w:val="001A5FB2"/>
    <w:rsid w:val="001A6AAB"/>
    <w:rsid w:val="001A7034"/>
    <w:rsid w:val="001A7412"/>
    <w:rsid w:val="001A7A22"/>
    <w:rsid w:val="001B32FF"/>
    <w:rsid w:val="001B3D5A"/>
    <w:rsid w:val="001B5BA4"/>
    <w:rsid w:val="001C0A72"/>
    <w:rsid w:val="001C33F2"/>
    <w:rsid w:val="001C36C9"/>
    <w:rsid w:val="001C385F"/>
    <w:rsid w:val="001C3D31"/>
    <w:rsid w:val="001C49C0"/>
    <w:rsid w:val="001C6AE4"/>
    <w:rsid w:val="001D0ACD"/>
    <w:rsid w:val="001D1D73"/>
    <w:rsid w:val="001D2E6D"/>
    <w:rsid w:val="001D3976"/>
    <w:rsid w:val="001D42DF"/>
    <w:rsid w:val="001D6926"/>
    <w:rsid w:val="001D7E33"/>
    <w:rsid w:val="001E07BB"/>
    <w:rsid w:val="001E0DD9"/>
    <w:rsid w:val="001E1ED7"/>
    <w:rsid w:val="001E22BC"/>
    <w:rsid w:val="001E3C52"/>
    <w:rsid w:val="001E47B4"/>
    <w:rsid w:val="001E5C7B"/>
    <w:rsid w:val="001E7839"/>
    <w:rsid w:val="001E7920"/>
    <w:rsid w:val="001F0E8D"/>
    <w:rsid w:val="001F20EE"/>
    <w:rsid w:val="001F38BC"/>
    <w:rsid w:val="001F43F8"/>
    <w:rsid w:val="001F4561"/>
    <w:rsid w:val="001F5077"/>
    <w:rsid w:val="001F6EDB"/>
    <w:rsid w:val="00200E53"/>
    <w:rsid w:val="0020216D"/>
    <w:rsid w:val="00202608"/>
    <w:rsid w:val="00202704"/>
    <w:rsid w:val="00205184"/>
    <w:rsid w:val="00206039"/>
    <w:rsid w:val="002072E1"/>
    <w:rsid w:val="00207768"/>
    <w:rsid w:val="002136D6"/>
    <w:rsid w:val="00213D2B"/>
    <w:rsid w:val="00213E3A"/>
    <w:rsid w:val="00213E8E"/>
    <w:rsid w:val="002151EA"/>
    <w:rsid w:val="002154FF"/>
    <w:rsid w:val="00216C55"/>
    <w:rsid w:val="00216D91"/>
    <w:rsid w:val="00217F57"/>
    <w:rsid w:val="002200E1"/>
    <w:rsid w:val="00221E2E"/>
    <w:rsid w:val="00222249"/>
    <w:rsid w:val="00222414"/>
    <w:rsid w:val="00222DFE"/>
    <w:rsid w:val="00222F6D"/>
    <w:rsid w:val="0022335B"/>
    <w:rsid w:val="002241A5"/>
    <w:rsid w:val="0022519C"/>
    <w:rsid w:val="0022682E"/>
    <w:rsid w:val="00230CA5"/>
    <w:rsid w:val="00231393"/>
    <w:rsid w:val="00231885"/>
    <w:rsid w:val="0023194E"/>
    <w:rsid w:val="00233996"/>
    <w:rsid w:val="00233D5E"/>
    <w:rsid w:val="00234F7F"/>
    <w:rsid w:val="0023666B"/>
    <w:rsid w:val="0023681F"/>
    <w:rsid w:val="00240D6F"/>
    <w:rsid w:val="00241395"/>
    <w:rsid w:val="002420D2"/>
    <w:rsid w:val="0024285A"/>
    <w:rsid w:val="00243047"/>
    <w:rsid w:val="0024332B"/>
    <w:rsid w:val="00243EF2"/>
    <w:rsid w:val="0024436D"/>
    <w:rsid w:val="00245857"/>
    <w:rsid w:val="00245AF0"/>
    <w:rsid w:val="00245D5D"/>
    <w:rsid w:val="002472E2"/>
    <w:rsid w:val="002500A1"/>
    <w:rsid w:val="00251B09"/>
    <w:rsid w:val="002532A8"/>
    <w:rsid w:val="002553A5"/>
    <w:rsid w:val="002562A4"/>
    <w:rsid w:val="00256D12"/>
    <w:rsid w:val="00260316"/>
    <w:rsid w:val="002615BC"/>
    <w:rsid w:val="00262721"/>
    <w:rsid w:val="002641C7"/>
    <w:rsid w:val="002641E9"/>
    <w:rsid w:val="002643C4"/>
    <w:rsid w:val="00265ACF"/>
    <w:rsid w:val="00265AD4"/>
    <w:rsid w:val="00270152"/>
    <w:rsid w:val="00270181"/>
    <w:rsid w:val="00270657"/>
    <w:rsid w:val="002710BB"/>
    <w:rsid w:val="002719D2"/>
    <w:rsid w:val="00271E1D"/>
    <w:rsid w:val="00274618"/>
    <w:rsid w:val="00274BFC"/>
    <w:rsid w:val="002756B9"/>
    <w:rsid w:val="002765C2"/>
    <w:rsid w:val="00277212"/>
    <w:rsid w:val="0028137F"/>
    <w:rsid w:val="00281866"/>
    <w:rsid w:val="00281C08"/>
    <w:rsid w:val="00281D53"/>
    <w:rsid w:val="00281F61"/>
    <w:rsid w:val="00282E45"/>
    <w:rsid w:val="0028466E"/>
    <w:rsid w:val="00284AFC"/>
    <w:rsid w:val="00284C8F"/>
    <w:rsid w:val="00285326"/>
    <w:rsid w:val="0028534D"/>
    <w:rsid w:val="002856B8"/>
    <w:rsid w:val="00285A7C"/>
    <w:rsid w:val="00285BA3"/>
    <w:rsid w:val="00285F79"/>
    <w:rsid w:val="0028649B"/>
    <w:rsid w:val="00287573"/>
    <w:rsid w:val="002902E5"/>
    <w:rsid w:val="002903CA"/>
    <w:rsid w:val="00291F24"/>
    <w:rsid w:val="00291F72"/>
    <w:rsid w:val="0029376A"/>
    <w:rsid w:val="002945CD"/>
    <w:rsid w:val="00295655"/>
    <w:rsid w:val="00295ED5"/>
    <w:rsid w:val="00297B0B"/>
    <w:rsid w:val="002A018B"/>
    <w:rsid w:val="002A0854"/>
    <w:rsid w:val="002A1004"/>
    <w:rsid w:val="002A199B"/>
    <w:rsid w:val="002A1EA1"/>
    <w:rsid w:val="002A2C6B"/>
    <w:rsid w:val="002A302F"/>
    <w:rsid w:val="002A3F41"/>
    <w:rsid w:val="002A6A1F"/>
    <w:rsid w:val="002A7A3B"/>
    <w:rsid w:val="002A7CFB"/>
    <w:rsid w:val="002B2393"/>
    <w:rsid w:val="002B2D2B"/>
    <w:rsid w:val="002B4F6F"/>
    <w:rsid w:val="002B5509"/>
    <w:rsid w:val="002B5A46"/>
    <w:rsid w:val="002C107D"/>
    <w:rsid w:val="002C131A"/>
    <w:rsid w:val="002C1EAE"/>
    <w:rsid w:val="002C2B5E"/>
    <w:rsid w:val="002C37F3"/>
    <w:rsid w:val="002C3C8B"/>
    <w:rsid w:val="002C586B"/>
    <w:rsid w:val="002C7180"/>
    <w:rsid w:val="002D06AE"/>
    <w:rsid w:val="002D1475"/>
    <w:rsid w:val="002D1BC0"/>
    <w:rsid w:val="002D1CAC"/>
    <w:rsid w:val="002D234B"/>
    <w:rsid w:val="002D2E8F"/>
    <w:rsid w:val="002D3B3F"/>
    <w:rsid w:val="002D3BA6"/>
    <w:rsid w:val="002D5DC2"/>
    <w:rsid w:val="002D61F8"/>
    <w:rsid w:val="002D6333"/>
    <w:rsid w:val="002D680A"/>
    <w:rsid w:val="002D7AB2"/>
    <w:rsid w:val="002D7DB8"/>
    <w:rsid w:val="002E07DC"/>
    <w:rsid w:val="002E10B9"/>
    <w:rsid w:val="002E233B"/>
    <w:rsid w:val="002E3676"/>
    <w:rsid w:val="002E3B86"/>
    <w:rsid w:val="002E4045"/>
    <w:rsid w:val="002E42FC"/>
    <w:rsid w:val="002E47D0"/>
    <w:rsid w:val="002E4C75"/>
    <w:rsid w:val="002E62BB"/>
    <w:rsid w:val="002E6EE7"/>
    <w:rsid w:val="002E782A"/>
    <w:rsid w:val="002E7941"/>
    <w:rsid w:val="002E7EA3"/>
    <w:rsid w:val="002F0194"/>
    <w:rsid w:val="002F205C"/>
    <w:rsid w:val="002F40A7"/>
    <w:rsid w:val="002F4C09"/>
    <w:rsid w:val="002F555F"/>
    <w:rsid w:val="002F5AD8"/>
    <w:rsid w:val="002F6775"/>
    <w:rsid w:val="002F6794"/>
    <w:rsid w:val="002F6DFF"/>
    <w:rsid w:val="002F728A"/>
    <w:rsid w:val="002F7A16"/>
    <w:rsid w:val="00300C51"/>
    <w:rsid w:val="003031A9"/>
    <w:rsid w:val="00303D9C"/>
    <w:rsid w:val="00303F7D"/>
    <w:rsid w:val="00304219"/>
    <w:rsid w:val="00304C1C"/>
    <w:rsid w:val="003051D0"/>
    <w:rsid w:val="00305621"/>
    <w:rsid w:val="0030586F"/>
    <w:rsid w:val="00305C3E"/>
    <w:rsid w:val="00306026"/>
    <w:rsid w:val="00306762"/>
    <w:rsid w:val="003119B5"/>
    <w:rsid w:val="00312146"/>
    <w:rsid w:val="003123C2"/>
    <w:rsid w:val="003144AA"/>
    <w:rsid w:val="00314D52"/>
    <w:rsid w:val="00314EC3"/>
    <w:rsid w:val="003150AE"/>
    <w:rsid w:val="00317EDB"/>
    <w:rsid w:val="0032018D"/>
    <w:rsid w:val="00320F01"/>
    <w:rsid w:val="00321039"/>
    <w:rsid w:val="0032194D"/>
    <w:rsid w:val="003247CA"/>
    <w:rsid w:val="00326E86"/>
    <w:rsid w:val="00327807"/>
    <w:rsid w:val="0032787D"/>
    <w:rsid w:val="00327EE1"/>
    <w:rsid w:val="00330F80"/>
    <w:rsid w:val="003312CB"/>
    <w:rsid w:val="003322AF"/>
    <w:rsid w:val="00332F00"/>
    <w:rsid w:val="00334AED"/>
    <w:rsid w:val="00334F25"/>
    <w:rsid w:val="0033558F"/>
    <w:rsid w:val="00336F9A"/>
    <w:rsid w:val="00337397"/>
    <w:rsid w:val="00337BD0"/>
    <w:rsid w:val="00340885"/>
    <w:rsid w:val="00340A61"/>
    <w:rsid w:val="00340CE9"/>
    <w:rsid w:val="00340F1F"/>
    <w:rsid w:val="00341708"/>
    <w:rsid w:val="00342DD4"/>
    <w:rsid w:val="0034589A"/>
    <w:rsid w:val="00347E55"/>
    <w:rsid w:val="003500C8"/>
    <w:rsid w:val="00350A8C"/>
    <w:rsid w:val="0035199F"/>
    <w:rsid w:val="00351E42"/>
    <w:rsid w:val="00353C3B"/>
    <w:rsid w:val="00353F90"/>
    <w:rsid w:val="00355206"/>
    <w:rsid w:val="0035556E"/>
    <w:rsid w:val="00355F17"/>
    <w:rsid w:val="0035603C"/>
    <w:rsid w:val="00357343"/>
    <w:rsid w:val="003576B8"/>
    <w:rsid w:val="0036092C"/>
    <w:rsid w:val="00360D6F"/>
    <w:rsid w:val="0036233F"/>
    <w:rsid w:val="00363A97"/>
    <w:rsid w:val="00364142"/>
    <w:rsid w:val="003648F2"/>
    <w:rsid w:val="003649EC"/>
    <w:rsid w:val="00364B64"/>
    <w:rsid w:val="00371157"/>
    <w:rsid w:val="00371711"/>
    <w:rsid w:val="003726C9"/>
    <w:rsid w:val="00372700"/>
    <w:rsid w:val="00374D89"/>
    <w:rsid w:val="0037539C"/>
    <w:rsid w:val="0037562D"/>
    <w:rsid w:val="00376783"/>
    <w:rsid w:val="00376830"/>
    <w:rsid w:val="00376EAA"/>
    <w:rsid w:val="00377BE2"/>
    <w:rsid w:val="00380474"/>
    <w:rsid w:val="003809C0"/>
    <w:rsid w:val="00380B60"/>
    <w:rsid w:val="00381011"/>
    <w:rsid w:val="00382625"/>
    <w:rsid w:val="003841FD"/>
    <w:rsid w:val="003850C5"/>
    <w:rsid w:val="003850E9"/>
    <w:rsid w:val="00386209"/>
    <w:rsid w:val="0038684E"/>
    <w:rsid w:val="0039014B"/>
    <w:rsid w:val="003903AB"/>
    <w:rsid w:val="00390476"/>
    <w:rsid w:val="0039142A"/>
    <w:rsid w:val="00394357"/>
    <w:rsid w:val="00394C8C"/>
    <w:rsid w:val="0039559C"/>
    <w:rsid w:val="00396BC4"/>
    <w:rsid w:val="003A18D8"/>
    <w:rsid w:val="003A2B08"/>
    <w:rsid w:val="003A2DEA"/>
    <w:rsid w:val="003A30F6"/>
    <w:rsid w:val="003A3B66"/>
    <w:rsid w:val="003A3D89"/>
    <w:rsid w:val="003A4BD6"/>
    <w:rsid w:val="003A543D"/>
    <w:rsid w:val="003A60B5"/>
    <w:rsid w:val="003B1D03"/>
    <w:rsid w:val="003B3641"/>
    <w:rsid w:val="003B46BF"/>
    <w:rsid w:val="003B5B3C"/>
    <w:rsid w:val="003B5EDF"/>
    <w:rsid w:val="003B63B2"/>
    <w:rsid w:val="003B7EE6"/>
    <w:rsid w:val="003C0E97"/>
    <w:rsid w:val="003C24DD"/>
    <w:rsid w:val="003C371F"/>
    <w:rsid w:val="003C41F9"/>
    <w:rsid w:val="003C4297"/>
    <w:rsid w:val="003C5900"/>
    <w:rsid w:val="003C5B61"/>
    <w:rsid w:val="003C5D2C"/>
    <w:rsid w:val="003C6649"/>
    <w:rsid w:val="003C6E48"/>
    <w:rsid w:val="003C7394"/>
    <w:rsid w:val="003C7B7A"/>
    <w:rsid w:val="003D115A"/>
    <w:rsid w:val="003D349A"/>
    <w:rsid w:val="003D37BE"/>
    <w:rsid w:val="003D5183"/>
    <w:rsid w:val="003D5350"/>
    <w:rsid w:val="003D5C94"/>
    <w:rsid w:val="003D61BA"/>
    <w:rsid w:val="003D72D1"/>
    <w:rsid w:val="003D7A4D"/>
    <w:rsid w:val="003D7B89"/>
    <w:rsid w:val="003D7C64"/>
    <w:rsid w:val="003E080B"/>
    <w:rsid w:val="003E1094"/>
    <w:rsid w:val="003E1652"/>
    <w:rsid w:val="003E1E09"/>
    <w:rsid w:val="003E1ED6"/>
    <w:rsid w:val="003E22AB"/>
    <w:rsid w:val="003E2EE9"/>
    <w:rsid w:val="003E30C0"/>
    <w:rsid w:val="003E36EF"/>
    <w:rsid w:val="003E5536"/>
    <w:rsid w:val="003E5DAA"/>
    <w:rsid w:val="003E5EBC"/>
    <w:rsid w:val="003E6157"/>
    <w:rsid w:val="003E7BEE"/>
    <w:rsid w:val="003E7CC4"/>
    <w:rsid w:val="003F064C"/>
    <w:rsid w:val="003F1C6F"/>
    <w:rsid w:val="003F1FD6"/>
    <w:rsid w:val="003F2EA9"/>
    <w:rsid w:val="003F49BD"/>
    <w:rsid w:val="003F5D0E"/>
    <w:rsid w:val="003F6A76"/>
    <w:rsid w:val="003F6B08"/>
    <w:rsid w:val="003F6C8D"/>
    <w:rsid w:val="003F6CED"/>
    <w:rsid w:val="00400466"/>
    <w:rsid w:val="004005DE"/>
    <w:rsid w:val="00401282"/>
    <w:rsid w:val="004016C1"/>
    <w:rsid w:val="00404296"/>
    <w:rsid w:val="0040574B"/>
    <w:rsid w:val="00406705"/>
    <w:rsid w:val="00406DCE"/>
    <w:rsid w:val="0041315D"/>
    <w:rsid w:val="00413C9C"/>
    <w:rsid w:val="00413F22"/>
    <w:rsid w:val="00414AB5"/>
    <w:rsid w:val="00415FD0"/>
    <w:rsid w:val="00415FE8"/>
    <w:rsid w:val="00417B62"/>
    <w:rsid w:val="004217F8"/>
    <w:rsid w:val="004232AB"/>
    <w:rsid w:val="00423E59"/>
    <w:rsid w:val="004251A2"/>
    <w:rsid w:val="004268D4"/>
    <w:rsid w:val="00427B33"/>
    <w:rsid w:val="00430476"/>
    <w:rsid w:val="00430650"/>
    <w:rsid w:val="00430CEA"/>
    <w:rsid w:val="00430D2F"/>
    <w:rsid w:val="00430D84"/>
    <w:rsid w:val="00431A34"/>
    <w:rsid w:val="00431E83"/>
    <w:rsid w:val="00431ECC"/>
    <w:rsid w:val="00432098"/>
    <w:rsid w:val="00432186"/>
    <w:rsid w:val="00432A13"/>
    <w:rsid w:val="004337F6"/>
    <w:rsid w:val="0043390E"/>
    <w:rsid w:val="00433D88"/>
    <w:rsid w:val="0043422C"/>
    <w:rsid w:val="00435279"/>
    <w:rsid w:val="00435DFE"/>
    <w:rsid w:val="00435E57"/>
    <w:rsid w:val="00437092"/>
    <w:rsid w:val="004379EB"/>
    <w:rsid w:val="00437DEC"/>
    <w:rsid w:val="00440841"/>
    <w:rsid w:val="0044153D"/>
    <w:rsid w:val="0044171E"/>
    <w:rsid w:val="00441DA5"/>
    <w:rsid w:val="0044267C"/>
    <w:rsid w:val="00444858"/>
    <w:rsid w:val="0044534F"/>
    <w:rsid w:val="00445B60"/>
    <w:rsid w:val="00445DF8"/>
    <w:rsid w:val="004468C8"/>
    <w:rsid w:val="004473D7"/>
    <w:rsid w:val="004507D3"/>
    <w:rsid w:val="004508EE"/>
    <w:rsid w:val="004510F5"/>
    <w:rsid w:val="0045127C"/>
    <w:rsid w:val="00451494"/>
    <w:rsid w:val="004521FC"/>
    <w:rsid w:val="00452390"/>
    <w:rsid w:val="004528A4"/>
    <w:rsid w:val="004531BB"/>
    <w:rsid w:val="00453F11"/>
    <w:rsid w:val="00454C3D"/>
    <w:rsid w:val="00455131"/>
    <w:rsid w:val="00456310"/>
    <w:rsid w:val="0045695E"/>
    <w:rsid w:val="00460FAF"/>
    <w:rsid w:val="004619D4"/>
    <w:rsid w:val="00461E0C"/>
    <w:rsid w:val="00462AC1"/>
    <w:rsid w:val="00462D42"/>
    <w:rsid w:val="0046309D"/>
    <w:rsid w:val="00463152"/>
    <w:rsid w:val="0046421C"/>
    <w:rsid w:val="004652A7"/>
    <w:rsid w:val="004658DF"/>
    <w:rsid w:val="0046705B"/>
    <w:rsid w:val="004707E3"/>
    <w:rsid w:val="00470951"/>
    <w:rsid w:val="00470B4C"/>
    <w:rsid w:val="00471A46"/>
    <w:rsid w:val="00471DEE"/>
    <w:rsid w:val="00472AF1"/>
    <w:rsid w:val="00472B7E"/>
    <w:rsid w:val="00472C36"/>
    <w:rsid w:val="004737C4"/>
    <w:rsid w:val="00474509"/>
    <w:rsid w:val="00474A7A"/>
    <w:rsid w:val="00475987"/>
    <w:rsid w:val="00477D56"/>
    <w:rsid w:val="004802F2"/>
    <w:rsid w:val="0048031E"/>
    <w:rsid w:val="00480989"/>
    <w:rsid w:val="004809EE"/>
    <w:rsid w:val="00481508"/>
    <w:rsid w:val="00481CD7"/>
    <w:rsid w:val="00482632"/>
    <w:rsid w:val="004828F0"/>
    <w:rsid w:val="0048399E"/>
    <w:rsid w:val="00484C46"/>
    <w:rsid w:val="0048509C"/>
    <w:rsid w:val="00485533"/>
    <w:rsid w:val="00486237"/>
    <w:rsid w:val="00486F0B"/>
    <w:rsid w:val="004876DC"/>
    <w:rsid w:val="0049036B"/>
    <w:rsid w:val="004909E3"/>
    <w:rsid w:val="00490AC8"/>
    <w:rsid w:val="00490C18"/>
    <w:rsid w:val="004913FA"/>
    <w:rsid w:val="004914FE"/>
    <w:rsid w:val="0049157F"/>
    <w:rsid w:val="00491A25"/>
    <w:rsid w:val="00492D16"/>
    <w:rsid w:val="00492DDC"/>
    <w:rsid w:val="00493E54"/>
    <w:rsid w:val="004944D6"/>
    <w:rsid w:val="004948E2"/>
    <w:rsid w:val="0049575F"/>
    <w:rsid w:val="0049778F"/>
    <w:rsid w:val="00497888"/>
    <w:rsid w:val="004A0183"/>
    <w:rsid w:val="004A0937"/>
    <w:rsid w:val="004A0C9C"/>
    <w:rsid w:val="004A122F"/>
    <w:rsid w:val="004A1BEB"/>
    <w:rsid w:val="004A1C53"/>
    <w:rsid w:val="004A264A"/>
    <w:rsid w:val="004A490C"/>
    <w:rsid w:val="004A5A0D"/>
    <w:rsid w:val="004A5C7F"/>
    <w:rsid w:val="004A5C98"/>
    <w:rsid w:val="004A6412"/>
    <w:rsid w:val="004A6E0D"/>
    <w:rsid w:val="004A6E7F"/>
    <w:rsid w:val="004A70E6"/>
    <w:rsid w:val="004B03BC"/>
    <w:rsid w:val="004B1012"/>
    <w:rsid w:val="004B138B"/>
    <w:rsid w:val="004B2C18"/>
    <w:rsid w:val="004B38E4"/>
    <w:rsid w:val="004B3A6C"/>
    <w:rsid w:val="004B457B"/>
    <w:rsid w:val="004B4582"/>
    <w:rsid w:val="004B4A53"/>
    <w:rsid w:val="004B5C0E"/>
    <w:rsid w:val="004B6FF3"/>
    <w:rsid w:val="004B731B"/>
    <w:rsid w:val="004B7BD2"/>
    <w:rsid w:val="004C0268"/>
    <w:rsid w:val="004C03FA"/>
    <w:rsid w:val="004C0A95"/>
    <w:rsid w:val="004C0AC5"/>
    <w:rsid w:val="004C1609"/>
    <w:rsid w:val="004C18DE"/>
    <w:rsid w:val="004C23D9"/>
    <w:rsid w:val="004C2C61"/>
    <w:rsid w:val="004C3F4C"/>
    <w:rsid w:val="004C5851"/>
    <w:rsid w:val="004C5E41"/>
    <w:rsid w:val="004C678C"/>
    <w:rsid w:val="004C67D2"/>
    <w:rsid w:val="004C79C1"/>
    <w:rsid w:val="004D17DC"/>
    <w:rsid w:val="004D1CE3"/>
    <w:rsid w:val="004D287C"/>
    <w:rsid w:val="004D2B87"/>
    <w:rsid w:val="004D4234"/>
    <w:rsid w:val="004D48D8"/>
    <w:rsid w:val="004D508A"/>
    <w:rsid w:val="004D5501"/>
    <w:rsid w:val="004D5D0C"/>
    <w:rsid w:val="004D722F"/>
    <w:rsid w:val="004D78B1"/>
    <w:rsid w:val="004E112A"/>
    <w:rsid w:val="004E22E9"/>
    <w:rsid w:val="004E230B"/>
    <w:rsid w:val="004E2330"/>
    <w:rsid w:val="004E47DC"/>
    <w:rsid w:val="004E5B78"/>
    <w:rsid w:val="004E670E"/>
    <w:rsid w:val="004E6B02"/>
    <w:rsid w:val="004F0A7F"/>
    <w:rsid w:val="004F3617"/>
    <w:rsid w:val="004F384B"/>
    <w:rsid w:val="004F40C1"/>
    <w:rsid w:val="004F44CF"/>
    <w:rsid w:val="004F4BAD"/>
    <w:rsid w:val="004F59FF"/>
    <w:rsid w:val="0050079A"/>
    <w:rsid w:val="0050375C"/>
    <w:rsid w:val="00503A01"/>
    <w:rsid w:val="00503B51"/>
    <w:rsid w:val="005043D6"/>
    <w:rsid w:val="005046FD"/>
    <w:rsid w:val="00505E05"/>
    <w:rsid w:val="00505EAA"/>
    <w:rsid w:val="00506180"/>
    <w:rsid w:val="00506557"/>
    <w:rsid w:val="00507653"/>
    <w:rsid w:val="00510646"/>
    <w:rsid w:val="005119F9"/>
    <w:rsid w:val="005133EE"/>
    <w:rsid w:val="0051364F"/>
    <w:rsid w:val="005139C0"/>
    <w:rsid w:val="00513D83"/>
    <w:rsid w:val="00514035"/>
    <w:rsid w:val="0051493E"/>
    <w:rsid w:val="00514ADB"/>
    <w:rsid w:val="00516471"/>
    <w:rsid w:val="00520412"/>
    <w:rsid w:val="00520BCD"/>
    <w:rsid w:val="005210D6"/>
    <w:rsid w:val="0052155E"/>
    <w:rsid w:val="005222CB"/>
    <w:rsid w:val="005223A6"/>
    <w:rsid w:val="00522926"/>
    <w:rsid w:val="00524AF7"/>
    <w:rsid w:val="00524C14"/>
    <w:rsid w:val="005264ED"/>
    <w:rsid w:val="005271A8"/>
    <w:rsid w:val="00527245"/>
    <w:rsid w:val="0052736A"/>
    <w:rsid w:val="00527ACC"/>
    <w:rsid w:val="00530A54"/>
    <w:rsid w:val="00530F4C"/>
    <w:rsid w:val="00531044"/>
    <w:rsid w:val="00532124"/>
    <w:rsid w:val="0053273C"/>
    <w:rsid w:val="00532B26"/>
    <w:rsid w:val="005340A2"/>
    <w:rsid w:val="005358AC"/>
    <w:rsid w:val="00536AA4"/>
    <w:rsid w:val="00537719"/>
    <w:rsid w:val="00537AD5"/>
    <w:rsid w:val="00537C5B"/>
    <w:rsid w:val="00537D25"/>
    <w:rsid w:val="00540882"/>
    <w:rsid w:val="00541088"/>
    <w:rsid w:val="00541293"/>
    <w:rsid w:val="00543105"/>
    <w:rsid w:val="00543720"/>
    <w:rsid w:val="005437EB"/>
    <w:rsid w:val="0054543E"/>
    <w:rsid w:val="005458B0"/>
    <w:rsid w:val="00550A27"/>
    <w:rsid w:val="00551599"/>
    <w:rsid w:val="00551D3F"/>
    <w:rsid w:val="005524B4"/>
    <w:rsid w:val="00552A3E"/>
    <w:rsid w:val="00552EC1"/>
    <w:rsid w:val="00552F18"/>
    <w:rsid w:val="00553341"/>
    <w:rsid w:val="00555884"/>
    <w:rsid w:val="005565BE"/>
    <w:rsid w:val="00557689"/>
    <w:rsid w:val="0056101F"/>
    <w:rsid w:val="00562BA8"/>
    <w:rsid w:val="005632F6"/>
    <w:rsid w:val="00565656"/>
    <w:rsid w:val="00565841"/>
    <w:rsid w:val="005669D1"/>
    <w:rsid w:val="0056774C"/>
    <w:rsid w:val="005678C7"/>
    <w:rsid w:val="00567E59"/>
    <w:rsid w:val="005704F0"/>
    <w:rsid w:val="00571A3B"/>
    <w:rsid w:val="00572B72"/>
    <w:rsid w:val="00573417"/>
    <w:rsid w:val="00573E38"/>
    <w:rsid w:val="00574E6A"/>
    <w:rsid w:val="00580886"/>
    <w:rsid w:val="005813CE"/>
    <w:rsid w:val="00581ACC"/>
    <w:rsid w:val="005821CB"/>
    <w:rsid w:val="005825B3"/>
    <w:rsid w:val="005831C0"/>
    <w:rsid w:val="00583EAF"/>
    <w:rsid w:val="0058404E"/>
    <w:rsid w:val="00585C08"/>
    <w:rsid w:val="00586965"/>
    <w:rsid w:val="00587550"/>
    <w:rsid w:val="005877FC"/>
    <w:rsid w:val="005878C4"/>
    <w:rsid w:val="00587D54"/>
    <w:rsid w:val="0059070E"/>
    <w:rsid w:val="00591E85"/>
    <w:rsid w:val="00592F49"/>
    <w:rsid w:val="00593EBD"/>
    <w:rsid w:val="00594C36"/>
    <w:rsid w:val="005958C7"/>
    <w:rsid w:val="00595C72"/>
    <w:rsid w:val="005965AF"/>
    <w:rsid w:val="005A0768"/>
    <w:rsid w:val="005A09B6"/>
    <w:rsid w:val="005A09BE"/>
    <w:rsid w:val="005A1C95"/>
    <w:rsid w:val="005A208B"/>
    <w:rsid w:val="005A3E12"/>
    <w:rsid w:val="005A4DB0"/>
    <w:rsid w:val="005A527B"/>
    <w:rsid w:val="005A5C17"/>
    <w:rsid w:val="005A625E"/>
    <w:rsid w:val="005A70E9"/>
    <w:rsid w:val="005A7D36"/>
    <w:rsid w:val="005B239D"/>
    <w:rsid w:val="005B278B"/>
    <w:rsid w:val="005B2D16"/>
    <w:rsid w:val="005B41FC"/>
    <w:rsid w:val="005B4D4A"/>
    <w:rsid w:val="005B7164"/>
    <w:rsid w:val="005B7507"/>
    <w:rsid w:val="005C2A73"/>
    <w:rsid w:val="005C3BB4"/>
    <w:rsid w:val="005C3BBF"/>
    <w:rsid w:val="005C4233"/>
    <w:rsid w:val="005C5038"/>
    <w:rsid w:val="005C629A"/>
    <w:rsid w:val="005C73C7"/>
    <w:rsid w:val="005D070C"/>
    <w:rsid w:val="005D15B1"/>
    <w:rsid w:val="005D2752"/>
    <w:rsid w:val="005D30D4"/>
    <w:rsid w:val="005D33EB"/>
    <w:rsid w:val="005D480E"/>
    <w:rsid w:val="005D55BB"/>
    <w:rsid w:val="005D7423"/>
    <w:rsid w:val="005D7ECA"/>
    <w:rsid w:val="005E07A3"/>
    <w:rsid w:val="005E23CD"/>
    <w:rsid w:val="005E2724"/>
    <w:rsid w:val="005E3E55"/>
    <w:rsid w:val="005E56C7"/>
    <w:rsid w:val="005E68FF"/>
    <w:rsid w:val="005F0D59"/>
    <w:rsid w:val="005F178B"/>
    <w:rsid w:val="005F2373"/>
    <w:rsid w:val="005F31D3"/>
    <w:rsid w:val="005F34CB"/>
    <w:rsid w:val="005F4CDC"/>
    <w:rsid w:val="005F5DAC"/>
    <w:rsid w:val="005F5E46"/>
    <w:rsid w:val="005F620A"/>
    <w:rsid w:val="005F70F5"/>
    <w:rsid w:val="005F7844"/>
    <w:rsid w:val="005F792A"/>
    <w:rsid w:val="005F7B7B"/>
    <w:rsid w:val="006001F4"/>
    <w:rsid w:val="006014C4"/>
    <w:rsid w:val="006016EB"/>
    <w:rsid w:val="006019F9"/>
    <w:rsid w:val="00601A89"/>
    <w:rsid w:val="00601C19"/>
    <w:rsid w:val="00601E75"/>
    <w:rsid w:val="00603944"/>
    <w:rsid w:val="006047F3"/>
    <w:rsid w:val="00604D04"/>
    <w:rsid w:val="00605563"/>
    <w:rsid w:val="00605944"/>
    <w:rsid w:val="0060689C"/>
    <w:rsid w:val="00606A4E"/>
    <w:rsid w:val="006075D4"/>
    <w:rsid w:val="0060781E"/>
    <w:rsid w:val="00610D74"/>
    <w:rsid w:val="00611910"/>
    <w:rsid w:val="00612763"/>
    <w:rsid w:val="0061281C"/>
    <w:rsid w:val="00612D54"/>
    <w:rsid w:val="00613BC0"/>
    <w:rsid w:val="00613F4A"/>
    <w:rsid w:val="00614268"/>
    <w:rsid w:val="0061440C"/>
    <w:rsid w:val="006150E2"/>
    <w:rsid w:val="00616C4D"/>
    <w:rsid w:val="00616FA8"/>
    <w:rsid w:val="00617B42"/>
    <w:rsid w:val="00617BC3"/>
    <w:rsid w:val="006200D7"/>
    <w:rsid w:val="006200E9"/>
    <w:rsid w:val="00620333"/>
    <w:rsid w:val="006203BE"/>
    <w:rsid w:val="0062068C"/>
    <w:rsid w:val="00621378"/>
    <w:rsid w:val="006227B1"/>
    <w:rsid w:val="00622990"/>
    <w:rsid w:val="00622A6B"/>
    <w:rsid w:val="00622F0C"/>
    <w:rsid w:val="0062332B"/>
    <w:rsid w:val="00623CFE"/>
    <w:rsid w:val="00623D5B"/>
    <w:rsid w:val="00625B5D"/>
    <w:rsid w:val="006265E6"/>
    <w:rsid w:val="006302B5"/>
    <w:rsid w:val="00631115"/>
    <w:rsid w:val="0063131D"/>
    <w:rsid w:val="00632399"/>
    <w:rsid w:val="00632E65"/>
    <w:rsid w:val="00632F51"/>
    <w:rsid w:val="00632F73"/>
    <w:rsid w:val="006343F5"/>
    <w:rsid w:val="0063464D"/>
    <w:rsid w:val="006364D4"/>
    <w:rsid w:val="0063693C"/>
    <w:rsid w:val="006411CF"/>
    <w:rsid w:val="00641793"/>
    <w:rsid w:val="006417A1"/>
    <w:rsid w:val="00641C71"/>
    <w:rsid w:val="00642577"/>
    <w:rsid w:val="0064300C"/>
    <w:rsid w:val="006438C9"/>
    <w:rsid w:val="00643CEB"/>
    <w:rsid w:val="0064433A"/>
    <w:rsid w:val="00644C91"/>
    <w:rsid w:val="00644D21"/>
    <w:rsid w:val="00646463"/>
    <w:rsid w:val="00646ED2"/>
    <w:rsid w:val="00647027"/>
    <w:rsid w:val="006471B9"/>
    <w:rsid w:val="0065034F"/>
    <w:rsid w:val="0065068B"/>
    <w:rsid w:val="0065166F"/>
    <w:rsid w:val="006527B2"/>
    <w:rsid w:val="0065306D"/>
    <w:rsid w:val="00654943"/>
    <w:rsid w:val="00654F37"/>
    <w:rsid w:val="006561AE"/>
    <w:rsid w:val="006562EF"/>
    <w:rsid w:val="006623E7"/>
    <w:rsid w:val="00662E66"/>
    <w:rsid w:val="006631E0"/>
    <w:rsid w:val="00663510"/>
    <w:rsid w:val="00663AF7"/>
    <w:rsid w:val="00664996"/>
    <w:rsid w:val="00664A73"/>
    <w:rsid w:val="00664C23"/>
    <w:rsid w:val="006663D9"/>
    <w:rsid w:val="00667362"/>
    <w:rsid w:val="00670C94"/>
    <w:rsid w:val="0067132E"/>
    <w:rsid w:val="00671E4B"/>
    <w:rsid w:val="0067341E"/>
    <w:rsid w:val="00673A64"/>
    <w:rsid w:val="006744C3"/>
    <w:rsid w:val="00674A22"/>
    <w:rsid w:val="00674FED"/>
    <w:rsid w:val="0067503F"/>
    <w:rsid w:val="00675986"/>
    <w:rsid w:val="0068226F"/>
    <w:rsid w:val="00682CBA"/>
    <w:rsid w:val="00682E52"/>
    <w:rsid w:val="00683CF0"/>
    <w:rsid w:val="00684D26"/>
    <w:rsid w:val="006858D6"/>
    <w:rsid w:val="00685D72"/>
    <w:rsid w:val="00686B8B"/>
    <w:rsid w:val="006912BA"/>
    <w:rsid w:val="00691740"/>
    <w:rsid w:val="00691CED"/>
    <w:rsid w:val="00692E46"/>
    <w:rsid w:val="00692EDF"/>
    <w:rsid w:val="00692EF7"/>
    <w:rsid w:val="006930E5"/>
    <w:rsid w:val="006938F7"/>
    <w:rsid w:val="00695B4E"/>
    <w:rsid w:val="00695CA7"/>
    <w:rsid w:val="00697221"/>
    <w:rsid w:val="00697E29"/>
    <w:rsid w:val="006A156C"/>
    <w:rsid w:val="006A1F09"/>
    <w:rsid w:val="006A371C"/>
    <w:rsid w:val="006A57F1"/>
    <w:rsid w:val="006A5C8E"/>
    <w:rsid w:val="006A6752"/>
    <w:rsid w:val="006A722E"/>
    <w:rsid w:val="006B0565"/>
    <w:rsid w:val="006B1723"/>
    <w:rsid w:val="006B1949"/>
    <w:rsid w:val="006B1B54"/>
    <w:rsid w:val="006B1F4B"/>
    <w:rsid w:val="006B2073"/>
    <w:rsid w:val="006B20A1"/>
    <w:rsid w:val="006B406F"/>
    <w:rsid w:val="006B4081"/>
    <w:rsid w:val="006B45D6"/>
    <w:rsid w:val="006B6A97"/>
    <w:rsid w:val="006B6DA7"/>
    <w:rsid w:val="006C0044"/>
    <w:rsid w:val="006C0AED"/>
    <w:rsid w:val="006C0E98"/>
    <w:rsid w:val="006C11F9"/>
    <w:rsid w:val="006C2731"/>
    <w:rsid w:val="006C3166"/>
    <w:rsid w:val="006C3F63"/>
    <w:rsid w:val="006C4716"/>
    <w:rsid w:val="006C473F"/>
    <w:rsid w:val="006C587B"/>
    <w:rsid w:val="006C6CFC"/>
    <w:rsid w:val="006C7335"/>
    <w:rsid w:val="006C7406"/>
    <w:rsid w:val="006C7E0C"/>
    <w:rsid w:val="006D1DA1"/>
    <w:rsid w:val="006D21DC"/>
    <w:rsid w:val="006D2B27"/>
    <w:rsid w:val="006D2BA9"/>
    <w:rsid w:val="006D388B"/>
    <w:rsid w:val="006D414C"/>
    <w:rsid w:val="006D49E9"/>
    <w:rsid w:val="006D4D01"/>
    <w:rsid w:val="006D4E67"/>
    <w:rsid w:val="006D52F7"/>
    <w:rsid w:val="006D6010"/>
    <w:rsid w:val="006D71E9"/>
    <w:rsid w:val="006D7492"/>
    <w:rsid w:val="006E00F6"/>
    <w:rsid w:val="006E0131"/>
    <w:rsid w:val="006E07AE"/>
    <w:rsid w:val="006E0E02"/>
    <w:rsid w:val="006E1FC1"/>
    <w:rsid w:val="006E2D1A"/>
    <w:rsid w:val="006E2EC9"/>
    <w:rsid w:val="006E2F40"/>
    <w:rsid w:val="006E3960"/>
    <w:rsid w:val="006E3C7C"/>
    <w:rsid w:val="006E47CD"/>
    <w:rsid w:val="006E48A1"/>
    <w:rsid w:val="006E51BF"/>
    <w:rsid w:val="006E5B91"/>
    <w:rsid w:val="006E5F17"/>
    <w:rsid w:val="006E6DA4"/>
    <w:rsid w:val="006E781A"/>
    <w:rsid w:val="006E7988"/>
    <w:rsid w:val="006E7C6B"/>
    <w:rsid w:val="006F0277"/>
    <w:rsid w:val="006F0546"/>
    <w:rsid w:val="006F0652"/>
    <w:rsid w:val="006F084A"/>
    <w:rsid w:val="006F1163"/>
    <w:rsid w:val="006F12BA"/>
    <w:rsid w:val="006F1B7F"/>
    <w:rsid w:val="006F2C70"/>
    <w:rsid w:val="006F31A3"/>
    <w:rsid w:val="006F3535"/>
    <w:rsid w:val="006F36E0"/>
    <w:rsid w:val="006F5702"/>
    <w:rsid w:val="006F6403"/>
    <w:rsid w:val="006F6B45"/>
    <w:rsid w:val="00702918"/>
    <w:rsid w:val="00702BAF"/>
    <w:rsid w:val="00702D9B"/>
    <w:rsid w:val="0070354F"/>
    <w:rsid w:val="00704B79"/>
    <w:rsid w:val="00704F4E"/>
    <w:rsid w:val="007055D5"/>
    <w:rsid w:val="0070639B"/>
    <w:rsid w:val="00706747"/>
    <w:rsid w:val="00706FFC"/>
    <w:rsid w:val="00707D0C"/>
    <w:rsid w:val="007108CC"/>
    <w:rsid w:val="007121BB"/>
    <w:rsid w:val="00712B5E"/>
    <w:rsid w:val="007136CC"/>
    <w:rsid w:val="0071397C"/>
    <w:rsid w:val="00714442"/>
    <w:rsid w:val="00714A70"/>
    <w:rsid w:val="00714CBC"/>
    <w:rsid w:val="00714DAD"/>
    <w:rsid w:val="00715CAE"/>
    <w:rsid w:val="00716599"/>
    <w:rsid w:val="00716EBA"/>
    <w:rsid w:val="00716F5B"/>
    <w:rsid w:val="0071761E"/>
    <w:rsid w:val="00717DEA"/>
    <w:rsid w:val="00720306"/>
    <w:rsid w:val="0072286F"/>
    <w:rsid w:val="00723136"/>
    <w:rsid w:val="007232D0"/>
    <w:rsid w:val="0072336A"/>
    <w:rsid w:val="00724036"/>
    <w:rsid w:val="00726820"/>
    <w:rsid w:val="007270DF"/>
    <w:rsid w:val="007311C1"/>
    <w:rsid w:val="00731610"/>
    <w:rsid w:val="007326AA"/>
    <w:rsid w:val="00733B6D"/>
    <w:rsid w:val="0073400C"/>
    <w:rsid w:val="0073412E"/>
    <w:rsid w:val="00734C67"/>
    <w:rsid w:val="00737158"/>
    <w:rsid w:val="007372AC"/>
    <w:rsid w:val="00740132"/>
    <w:rsid w:val="00740263"/>
    <w:rsid w:val="00740742"/>
    <w:rsid w:val="00741378"/>
    <w:rsid w:val="0074150C"/>
    <w:rsid w:val="00742361"/>
    <w:rsid w:val="00743217"/>
    <w:rsid w:val="007441ED"/>
    <w:rsid w:val="0074424A"/>
    <w:rsid w:val="007452FF"/>
    <w:rsid w:val="0074699A"/>
    <w:rsid w:val="0074750A"/>
    <w:rsid w:val="00750DAB"/>
    <w:rsid w:val="00751673"/>
    <w:rsid w:val="00751A1C"/>
    <w:rsid w:val="00751F56"/>
    <w:rsid w:val="00753224"/>
    <w:rsid w:val="00753329"/>
    <w:rsid w:val="007536FC"/>
    <w:rsid w:val="00753CFA"/>
    <w:rsid w:val="00754724"/>
    <w:rsid w:val="007551EC"/>
    <w:rsid w:val="0075625B"/>
    <w:rsid w:val="00757A1E"/>
    <w:rsid w:val="0076019B"/>
    <w:rsid w:val="00760630"/>
    <w:rsid w:val="007607D4"/>
    <w:rsid w:val="00760B0E"/>
    <w:rsid w:val="00761625"/>
    <w:rsid w:val="0076282D"/>
    <w:rsid w:val="00762B64"/>
    <w:rsid w:val="00762BE3"/>
    <w:rsid w:val="00763596"/>
    <w:rsid w:val="007635A5"/>
    <w:rsid w:val="00763966"/>
    <w:rsid w:val="0076441C"/>
    <w:rsid w:val="00765F67"/>
    <w:rsid w:val="007678B7"/>
    <w:rsid w:val="00770715"/>
    <w:rsid w:val="00771C02"/>
    <w:rsid w:val="007722E2"/>
    <w:rsid w:val="00772F91"/>
    <w:rsid w:val="007738E8"/>
    <w:rsid w:val="00773912"/>
    <w:rsid w:val="0077426D"/>
    <w:rsid w:val="00774E6F"/>
    <w:rsid w:val="007755D6"/>
    <w:rsid w:val="00775625"/>
    <w:rsid w:val="007756F6"/>
    <w:rsid w:val="00776288"/>
    <w:rsid w:val="00776799"/>
    <w:rsid w:val="007770C5"/>
    <w:rsid w:val="007772D7"/>
    <w:rsid w:val="00777B2F"/>
    <w:rsid w:val="00777EB3"/>
    <w:rsid w:val="007800B2"/>
    <w:rsid w:val="00780A09"/>
    <w:rsid w:val="007812EE"/>
    <w:rsid w:val="007821F5"/>
    <w:rsid w:val="007822B3"/>
    <w:rsid w:val="007840F2"/>
    <w:rsid w:val="00784D90"/>
    <w:rsid w:val="00784F6F"/>
    <w:rsid w:val="00785629"/>
    <w:rsid w:val="00785B34"/>
    <w:rsid w:val="0079005E"/>
    <w:rsid w:val="00790726"/>
    <w:rsid w:val="00790E20"/>
    <w:rsid w:val="007922A2"/>
    <w:rsid w:val="007931AC"/>
    <w:rsid w:val="00793E1C"/>
    <w:rsid w:val="00794311"/>
    <w:rsid w:val="007946A0"/>
    <w:rsid w:val="0079580A"/>
    <w:rsid w:val="00795A04"/>
    <w:rsid w:val="00795EB8"/>
    <w:rsid w:val="00797058"/>
    <w:rsid w:val="00797224"/>
    <w:rsid w:val="00797290"/>
    <w:rsid w:val="00797860"/>
    <w:rsid w:val="007A2903"/>
    <w:rsid w:val="007A2B47"/>
    <w:rsid w:val="007A2FF6"/>
    <w:rsid w:val="007A38DE"/>
    <w:rsid w:val="007A41D2"/>
    <w:rsid w:val="007A4603"/>
    <w:rsid w:val="007A5835"/>
    <w:rsid w:val="007A6241"/>
    <w:rsid w:val="007A68AD"/>
    <w:rsid w:val="007A7F4A"/>
    <w:rsid w:val="007B0261"/>
    <w:rsid w:val="007B1DB9"/>
    <w:rsid w:val="007B230A"/>
    <w:rsid w:val="007B273A"/>
    <w:rsid w:val="007B2A3B"/>
    <w:rsid w:val="007B2EB9"/>
    <w:rsid w:val="007B348E"/>
    <w:rsid w:val="007B3C45"/>
    <w:rsid w:val="007B4123"/>
    <w:rsid w:val="007B4973"/>
    <w:rsid w:val="007B4A55"/>
    <w:rsid w:val="007B4BEA"/>
    <w:rsid w:val="007B5F44"/>
    <w:rsid w:val="007B645E"/>
    <w:rsid w:val="007B799C"/>
    <w:rsid w:val="007C072C"/>
    <w:rsid w:val="007C12FC"/>
    <w:rsid w:val="007C17C5"/>
    <w:rsid w:val="007C24A3"/>
    <w:rsid w:val="007C3F8C"/>
    <w:rsid w:val="007C4172"/>
    <w:rsid w:val="007C4435"/>
    <w:rsid w:val="007C4891"/>
    <w:rsid w:val="007C4A1B"/>
    <w:rsid w:val="007C72A4"/>
    <w:rsid w:val="007C74DC"/>
    <w:rsid w:val="007D05CE"/>
    <w:rsid w:val="007D060B"/>
    <w:rsid w:val="007D0D8F"/>
    <w:rsid w:val="007D130C"/>
    <w:rsid w:val="007D19B2"/>
    <w:rsid w:val="007D2DD3"/>
    <w:rsid w:val="007D401C"/>
    <w:rsid w:val="007D5178"/>
    <w:rsid w:val="007D5605"/>
    <w:rsid w:val="007D6EEE"/>
    <w:rsid w:val="007D726A"/>
    <w:rsid w:val="007D77F0"/>
    <w:rsid w:val="007D7803"/>
    <w:rsid w:val="007E0124"/>
    <w:rsid w:val="007E092E"/>
    <w:rsid w:val="007E1836"/>
    <w:rsid w:val="007E26E9"/>
    <w:rsid w:val="007E2934"/>
    <w:rsid w:val="007E32B3"/>
    <w:rsid w:val="007E3916"/>
    <w:rsid w:val="007E3BA8"/>
    <w:rsid w:val="007E49E0"/>
    <w:rsid w:val="007E6A74"/>
    <w:rsid w:val="007F213C"/>
    <w:rsid w:val="007F3E17"/>
    <w:rsid w:val="007F4A99"/>
    <w:rsid w:val="007F4CEE"/>
    <w:rsid w:val="007F57DC"/>
    <w:rsid w:val="007F61F6"/>
    <w:rsid w:val="007F726D"/>
    <w:rsid w:val="008003B0"/>
    <w:rsid w:val="008007AD"/>
    <w:rsid w:val="00800D57"/>
    <w:rsid w:val="00800E64"/>
    <w:rsid w:val="00801277"/>
    <w:rsid w:val="0080162F"/>
    <w:rsid w:val="008027D7"/>
    <w:rsid w:val="00802802"/>
    <w:rsid w:val="00803702"/>
    <w:rsid w:val="00803F95"/>
    <w:rsid w:val="00804C36"/>
    <w:rsid w:val="00805393"/>
    <w:rsid w:val="00805BB6"/>
    <w:rsid w:val="00805CCB"/>
    <w:rsid w:val="008060B8"/>
    <w:rsid w:val="0080645E"/>
    <w:rsid w:val="00806FF1"/>
    <w:rsid w:val="00807045"/>
    <w:rsid w:val="00807188"/>
    <w:rsid w:val="00807202"/>
    <w:rsid w:val="00807475"/>
    <w:rsid w:val="008102F9"/>
    <w:rsid w:val="008105C9"/>
    <w:rsid w:val="008108A2"/>
    <w:rsid w:val="00810BFF"/>
    <w:rsid w:val="0081114D"/>
    <w:rsid w:val="00811C80"/>
    <w:rsid w:val="00811FEA"/>
    <w:rsid w:val="0081265E"/>
    <w:rsid w:val="00812A70"/>
    <w:rsid w:val="008137DF"/>
    <w:rsid w:val="00815A3D"/>
    <w:rsid w:val="00815AA1"/>
    <w:rsid w:val="00815DD0"/>
    <w:rsid w:val="0081628C"/>
    <w:rsid w:val="008173B1"/>
    <w:rsid w:val="00820605"/>
    <w:rsid w:val="00821556"/>
    <w:rsid w:val="00821F42"/>
    <w:rsid w:val="00823D93"/>
    <w:rsid w:val="0082409B"/>
    <w:rsid w:val="0082448D"/>
    <w:rsid w:val="00825320"/>
    <w:rsid w:val="00825A31"/>
    <w:rsid w:val="00825F16"/>
    <w:rsid w:val="00827844"/>
    <w:rsid w:val="00830BDC"/>
    <w:rsid w:val="008318B8"/>
    <w:rsid w:val="00832661"/>
    <w:rsid w:val="00833334"/>
    <w:rsid w:val="008353B6"/>
    <w:rsid w:val="0083592E"/>
    <w:rsid w:val="00836E7D"/>
    <w:rsid w:val="00840EBF"/>
    <w:rsid w:val="00841186"/>
    <w:rsid w:val="00844A6D"/>
    <w:rsid w:val="008459F6"/>
    <w:rsid w:val="00846590"/>
    <w:rsid w:val="00846A44"/>
    <w:rsid w:val="00847459"/>
    <w:rsid w:val="00847E91"/>
    <w:rsid w:val="00847EF3"/>
    <w:rsid w:val="00851CF6"/>
    <w:rsid w:val="008521FE"/>
    <w:rsid w:val="0085268F"/>
    <w:rsid w:val="00852880"/>
    <w:rsid w:val="00853177"/>
    <w:rsid w:val="008539CC"/>
    <w:rsid w:val="008540F3"/>
    <w:rsid w:val="00854904"/>
    <w:rsid w:val="008558F4"/>
    <w:rsid w:val="0085655C"/>
    <w:rsid w:val="0085676F"/>
    <w:rsid w:val="00857277"/>
    <w:rsid w:val="008577D4"/>
    <w:rsid w:val="00857939"/>
    <w:rsid w:val="0086044E"/>
    <w:rsid w:val="00860A70"/>
    <w:rsid w:val="00860E60"/>
    <w:rsid w:val="00861580"/>
    <w:rsid w:val="00861BF8"/>
    <w:rsid w:val="008625AC"/>
    <w:rsid w:val="0086313A"/>
    <w:rsid w:val="008647AC"/>
    <w:rsid w:val="00864B56"/>
    <w:rsid w:val="00865861"/>
    <w:rsid w:val="008660DE"/>
    <w:rsid w:val="008660E4"/>
    <w:rsid w:val="00866406"/>
    <w:rsid w:val="00866ABB"/>
    <w:rsid w:val="00866AF2"/>
    <w:rsid w:val="00866E21"/>
    <w:rsid w:val="008671DA"/>
    <w:rsid w:val="0086749B"/>
    <w:rsid w:val="008703DD"/>
    <w:rsid w:val="00870511"/>
    <w:rsid w:val="008723FF"/>
    <w:rsid w:val="008730DB"/>
    <w:rsid w:val="0087355C"/>
    <w:rsid w:val="00873A16"/>
    <w:rsid w:val="0087576C"/>
    <w:rsid w:val="00875C96"/>
    <w:rsid w:val="0087668B"/>
    <w:rsid w:val="00877A59"/>
    <w:rsid w:val="00877F58"/>
    <w:rsid w:val="00880402"/>
    <w:rsid w:val="00881FD4"/>
    <w:rsid w:val="0088307D"/>
    <w:rsid w:val="00883227"/>
    <w:rsid w:val="008838DC"/>
    <w:rsid w:val="008841BB"/>
    <w:rsid w:val="008846F4"/>
    <w:rsid w:val="008849FF"/>
    <w:rsid w:val="00885676"/>
    <w:rsid w:val="00886660"/>
    <w:rsid w:val="00887BC4"/>
    <w:rsid w:val="00890B25"/>
    <w:rsid w:val="00890DB2"/>
    <w:rsid w:val="008918EA"/>
    <w:rsid w:val="00891AF4"/>
    <w:rsid w:val="00893633"/>
    <w:rsid w:val="00894E3E"/>
    <w:rsid w:val="00895184"/>
    <w:rsid w:val="008960C4"/>
    <w:rsid w:val="0089704C"/>
    <w:rsid w:val="008A0F03"/>
    <w:rsid w:val="008A1593"/>
    <w:rsid w:val="008A2317"/>
    <w:rsid w:val="008A23DC"/>
    <w:rsid w:val="008A24D6"/>
    <w:rsid w:val="008A2DD0"/>
    <w:rsid w:val="008A3FF3"/>
    <w:rsid w:val="008A4148"/>
    <w:rsid w:val="008A4C28"/>
    <w:rsid w:val="008A4EAE"/>
    <w:rsid w:val="008A528A"/>
    <w:rsid w:val="008A5B91"/>
    <w:rsid w:val="008A631C"/>
    <w:rsid w:val="008A6B97"/>
    <w:rsid w:val="008A6F5C"/>
    <w:rsid w:val="008A7891"/>
    <w:rsid w:val="008A7F5C"/>
    <w:rsid w:val="008B046D"/>
    <w:rsid w:val="008B05CC"/>
    <w:rsid w:val="008B0B23"/>
    <w:rsid w:val="008B28C3"/>
    <w:rsid w:val="008B2D24"/>
    <w:rsid w:val="008B35A6"/>
    <w:rsid w:val="008B54A2"/>
    <w:rsid w:val="008B5EDF"/>
    <w:rsid w:val="008B63F9"/>
    <w:rsid w:val="008B6B86"/>
    <w:rsid w:val="008C016B"/>
    <w:rsid w:val="008C0DBC"/>
    <w:rsid w:val="008C10F1"/>
    <w:rsid w:val="008C236E"/>
    <w:rsid w:val="008C23D7"/>
    <w:rsid w:val="008C2C4A"/>
    <w:rsid w:val="008C2EB1"/>
    <w:rsid w:val="008C522F"/>
    <w:rsid w:val="008C6ADC"/>
    <w:rsid w:val="008C761E"/>
    <w:rsid w:val="008D0256"/>
    <w:rsid w:val="008D054D"/>
    <w:rsid w:val="008D06CE"/>
    <w:rsid w:val="008D0B8D"/>
    <w:rsid w:val="008D2856"/>
    <w:rsid w:val="008D2A0C"/>
    <w:rsid w:val="008D3743"/>
    <w:rsid w:val="008D37F3"/>
    <w:rsid w:val="008D3813"/>
    <w:rsid w:val="008D4172"/>
    <w:rsid w:val="008D4DF7"/>
    <w:rsid w:val="008D552C"/>
    <w:rsid w:val="008D5873"/>
    <w:rsid w:val="008E002C"/>
    <w:rsid w:val="008E011B"/>
    <w:rsid w:val="008E10A1"/>
    <w:rsid w:val="008E1E76"/>
    <w:rsid w:val="008E302A"/>
    <w:rsid w:val="008E429B"/>
    <w:rsid w:val="008E4542"/>
    <w:rsid w:val="008E462F"/>
    <w:rsid w:val="008E4D63"/>
    <w:rsid w:val="008E55D7"/>
    <w:rsid w:val="008E72A2"/>
    <w:rsid w:val="008F039E"/>
    <w:rsid w:val="008F1106"/>
    <w:rsid w:val="008F1900"/>
    <w:rsid w:val="008F2BFE"/>
    <w:rsid w:val="008F3D86"/>
    <w:rsid w:val="008F4E48"/>
    <w:rsid w:val="008F776F"/>
    <w:rsid w:val="00900286"/>
    <w:rsid w:val="0090054B"/>
    <w:rsid w:val="00900C86"/>
    <w:rsid w:val="00901793"/>
    <w:rsid w:val="0090198A"/>
    <w:rsid w:val="00901A7D"/>
    <w:rsid w:val="00902230"/>
    <w:rsid w:val="0090246C"/>
    <w:rsid w:val="00902F3C"/>
    <w:rsid w:val="00904DC9"/>
    <w:rsid w:val="00907A5B"/>
    <w:rsid w:val="00907B23"/>
    <w:rsid w:val="00910674"/>
    <w:rsid w:val="00910FDE"/>
    <w:rsid w:val="009119ED"/>
    <w:rsid w:val="00912101"/>
    <w:rsid w:val="00912603"/>
    <w:rsid w:val="00912F26"/>
    <w:rsid w:val="0091343B"/>
    <w:rsid w:val="00913933"/>
    <w:rsid w:val="009140EF"/>
    <w:rsid w:val="00915BCF"/>
    <w:rsid w:val="009164AC"/>
    <w:rsid w:val="0091716A"/>
    <w:rsid w:val="009206C7"/>
    <w:rsid w:val="00922006"/>
    <w:rsid w:val="009221FB"/>
    <w:rsid w:val="0092220C"/>
    <w:rsid w:val="00923070"/>
    <w:rsid w:val="00923EC3"/>
    <w:rsid w:val="0092588B"/>
    <w:rsid w:val="00927968"/>
    <w:rsid w:val="00927A5B"/>
    <w:rsid w:val="00930DF4"/>
    <w:rsid w:val="009316CC"/>
    <w:rsid w:val="009317AC"/>
    <w:rsid w:val="0093207C"/>
    <w:rsid w:val="00933EFF"/>
    <w:rsid w:val="009342BE"/>
    <w:rsid w:val="009345AD"/>
    <w:rsid w:val="009356EF"/>
    <w:rsid w:val="009379DB"/>
    <w:rsid w:val="00937D85"/>
    <w:rsid w:val="0094124A"/>
    <w:rsid w:val="00941459"/>
    <w:rsid w:val="00941530"/>
    <w:rsid w:val="0094170F"/>
    <w:rsid w:val="0094176C"/>
    <w:rsid w:val="00941D40"/>
    <w:rsid w:val="00941E17"/>
    <w:rsid w:val="009437C6"/>
    <w:rsid w:val="00944062"/>
    <w:rsid w:val="009441B1"/>
    <w:rsid w:val="009441FC"/>
    <w:rsid w:val="0094486F"/>
    <w:rsid w:val="00945329"/>
    <w:rsid w:val="00946688"/>
    <w:rsid w:val="00947437"/>
    <w:rsid w:val="0095048D"/>
    <w:rsid w:val="00950A89"/>
    <w:rsid w:val="00951856"/>
    <w:rsid w:val="00951A08"/>
    <w:rsid w:val="00951DAA"/>
    <w:rsid w:val="00951DF5"/>
    <w:rsid w:val="00951F8F"/>
    <w:rsid w:val="009553D5"/>
    <w:rsid w:val="00955A9A"/>
    <w:rsid w:val="009564C7"/>
    <w:rsid w:val="00957065"/>
    <w:rsid w:val="009572B7"/>
    <w:rsid w:val="00960261"/>
    <w:rsid w:val="0096058F"/>
    <w:rsid w:val="009622D2"/>
    <w:rsid w:val="00962FED"/>
    <w:rsid w:val="009635F6"/>
    <w:rsid w:val="00964224"/>
    <w:rsid w:val="00965978"/>
    <w:rsid w:val="0097048D"/>
    <w:rsid w:val="009706CE"/>
    <w:rsid w:val="00970D23"/>
    <w:rsid w:val="00970DFC"/>
    <w:rsid w:val="00972766"/>
    <w:rsid w:val="009727B8"/>
    <w:rsid w:val="00973257"/>
    <w:rsid w:val="00973E29"/>
    <w:rsid w:val="009744A5"/>
    <w:rsid w:val="0097504B"/>
    <w:rsid w:val="00975514"/>
    <w:rsid w:val="0097558E"/>
    <w:rsid w:val="009764A9"/>
    <w:rsid w:val="00976637"/>
    <w:rsid w:val="00977832"/>
    <w:rsid w:val="00980F0C"/>
    <w:rsid w:val="00980FB6"/>
    <w:rsid w:val="0098136D"/>
    <w:rsid w:val="00981B42"/>
    <w:rsid w:val="00982535"/>
    <w:rsid w:val="009839B0"/>
    <w:rsid w:val="0098475B"/>
    <w:rsid w:val="00984D38"/>
    <w:rsid w:val="009852D0"/>
    <w:rsid w:val="0098534B"/>
    <w:rsid w:val="00986586"/>
    <w:rsid w:val="00987F5D"/>
    <w:rsid w:val="00990CE6"/>
    <w:rsid w:val="009910C0"/>
    <w:rsid w:val="00991802"/>
    <w:rsid w:val="00992035"/>
    <w:rsid w:val="00992EF8"/>
    <w:rsid w:val="009938B0"/>
    <w:rsid w:val="00995955"/>
    <w:rsid w:val="009963F1"/>
    <w:rsid w:val="00997629"/>
    <w:rsid w:val="009A059F"/>
    <w:rsid w:val="009A082E"/>
    <w:rsid w:val="009A0CFD"/>
    <w:rsid w:val="009A1F14"/>
    <w:rsid w:val="009A3318"/>
    <w:rsid w:val="009A378F"/>
    <w:rsid w:val="009A40A5"/>
    <w:rsid w:val="009A47A5"/>
    <w:rsid w:val="009A49DD"/>
    <w:rsid w:val="009A4F22"/>
    <w:rsid w:val="009A698F"/>
    <w:rsid w:val="009A6B37"/>
    <w:rsid w:val="009A6CEC"/>
    <w:rsid w:val="009A6F10"/>
    <w:rsid w:val="009A6FD3"/>
    <w:rsid w:val="009B0E4A"/>
    <w:rsid w:val="009B16EE"/>
    <w:rsid w:val="009B3A7E"/>
    <w:rsid w:val="009B3B39"/>
    <w:rsid w:val="009B4B1B"/>
    <w:rsid w:val="009B6EE6"/>
    <w:rsid w:val="009B73A7"/>
    <w:rsid w:val="009C1F4E"/>
    <w:rsid w:val="009C20E4"/>
    <w:rsid w:val="009C2577"/>
    <w:rsid w:val="009C2DC7"/>
    <w:rsid w:val="009C49BD"/>
    <w:rsid w:val="009C4B49"/>
    <w:rsid w:val="009C4EE1"/>
    <w:rsid w:val="009C4F9A"/>
    <w:rsid w:val="009C543C"/>
    <w:rsid w:val="009C55A0"/>
    <w:rsid w:val="009C6373"/>
    <w:rsid w:val="009C63C2"/>
    <w:rsid w:val="009C72E1"/>
    <w:rsid w:val="009C7726"/>
    <w:rsid w:val="009D0F10"/>
    <w:rsid w:val="009D1A93"/>
    <w:rsid w:val="009D2E49"/>
    <w:rsid w:val="009D331A"/>
    <w:rsid w:val="009D4A00"/>
    <w:rsid w:val="009D5171"/>
    <w:rsid w:val="009D5A43"/>
    <w:rsid w:val="009D6DBF"/>
    <w:rsid w:val="009E0018"/>
    <w:rsid w:val="009E04C7"/>
    <w:rsid w:val="009E19AC"/>
    <w:rsid w:val="009E219D"/>
    <w:rsid w:val="009E2447"/>
    <w:rsid w:val="009E2775"/>
    <w:rsid w:val="009E286D"/>
    <w:rsid w:val="009E2E57"/>
    <w:rsid w:val="009E3BB5"/>
    <w:rsid w:val="009E3C1C"/>
    <w:rsid w:val="009E5119"/>
    <w:rsid w:val="009E531C"/>
    <w:rsid w:val="009E6B59"/>
    <w:rsid w:val="009F0708"/>
    <w:rsid w:val="009F08A1"/>
    <w:rsid w:val="009F17D2"/>
    <w:rsid w:val="009F2090"/>
    <w:rsid w:val="009F2C48"/>
    <w:rsid w:val="009F3F43"/>
    <w:rsid w:val="009F4F7F"/>
    <w:rsid w:val="009F5987"/>
    <w:rsid w:val="009F6D70"/>
    <w:rsid w:val="009F7663"/>
    <w:rsid w:val="009F7E82"/>
    <w:rsid w:val="00A0027A"/>
    <w:rsid w:val="00A00AE7"/>
    <w:rsid w:val="00A00C89"/>
    <w:rsid w:val="00A01268"/>
    <w:rsid w:val="00A02090"/>
    <w:rsid w:val="00A03926"/>
    <w:rsid w:val="00A04FDF"/>
    <w:rsid w:val="00A055C1"/>
    <w:rsid w:val="00A05D8F"/>
    <w:rsid w:val="00A06D40"/>
    <w:rsid w:val="00A07D19"/>
    <w:rsid w:val="00A12015"/>
    <w:rsid w:val="00A12B19"/>
    <w:rsid w:val="00A154A7"/>
    <w:rsid w:val="00A154C8"/>
    <w:rsid w:val="00A16208"/>
    <w:rsid w:val="00A1635F"/>
    <w:rsid w:val="00A16546"/>
    <w:rsid w:val="00A16E77"/>
    <w:rsid w:val="00A20063"/>
    <w:rsid w:val="00A20629"/>
    <w:rsid w:val="00A20A3C"/>
    <w:rsid w:val="00A22580"/>
    <w:rsid w:val="00A22E02"/>
    <w:rsid w:val="00A24BE2"/>
    <w:rsid w:val="00A24F9F"/>
    <w:rsid w:val="00A25C42"/>
    <w:rsid w:val="00A26694"/>
    <w:rsid w:val="00A26AFF"/>
    <w:rsid w:val="00A278F5"/>
    <w:rsid w:val="00A27F4F"/>
    <w:rsid w:val="00A312CD"/>
    <w:rsid w:val="00A31BAC"/>
    <w:rsid w:val="00A33A50"/>
    <w:rsid w:val="00A3438B"/>
    <w:rsid w:val="00A34954"/>
    <w:rsid w:val="00A34F6A"/>
    <w:rsid w:val="00A35A72"/>
    <w:rsid w:val="00A369FD"/>
    <w:rsid w:val="00A36CE6"/>
    <w:rsid w:val="00A373F5"/>
    <w:rsid w:val="00A37C65"/>
    <w:rsid w:val="00A37F21"/>
    <w:rsid w:val="00A410FF"/>
    <w:rsid w:val="00A4179A"/>
    <w:rsid w:val="00A42831"/>
    <w:rsid w:val="00A42C60"/>
    <w:rsid w:val="00A432E8"/>
    <w:rsid w:val="00A435DB"/>
    <w:rsid w:val="00A44A18"/>
    <w:rsid w:val="00A4575F"/>
    <w:rsid w:val="00A46AEC"/>
    <w:rsid w:val="00A51249"/>
    <w:rsid w:val="00A51851"/>
    <w:rsid w:val="00A51B1C"/>
    <w:rsid w:val="00A52612"/>
    <w:rsid w:val="00A52637"/>
    <w:rsid w:val="00A526CF"/>
    <w:rsid w:val="00A53DED"/>
    <w:rsid w:val="00A53F9F"/>
    <w:rsid w:val="00A54334"/>
    <w:rsid w:val="00A5438A"/>
    <w:rsid w:val="00A55365"/>
    <w:rsid w:val="00A55444"/>
    <w:rsid w:val="00A55482"/>
    <w:rsid w:val="00A56156"/>
    <w:rsid w:val="00A57FA5"/>
    <w:rsid w:val="00A600A9"/>
    <w:rsid w:val="00A601A9"/>
    <w:rsid w:val="00A61B69"/>
    <w:rsid w:val="00A62429"/>
    <w:rsid w:val="00A664F5"/>
    <w:rsid w:val="00A66F36"/>
    <w:rsid w:val="00A67494"/>
    <w:rsid w:val="00A677BB"/>
    <w:rsid w:val="00A67AB4"/>
    <w:rsid w:val="00A67BC6"/>
    <w:rsid w:val="00A702F0"/>
    <w:rsid w:val="00A704DE"/>
    <w:rsid w:val="00A70722"/>
    <w:rsid w:val="00A70803"/>
    <w:rsid w:val="00A70BC5"/>
    <w:rsid w:val="00A734D8"/>
    <w:rsid w:val="00A742B3"/>
    <w:rsid w:val="00A74A81"/>
    <w:rsid w:val="00A752BE"/>
    <w:rsid w:val="00A75B9B"/>
    <w:rsid w:val="00A75F79"/>
    <w:rsid w:val="00A76033"/>
    <w:rsid w:val="00A77529"/>
    <w:rsid w:val="00A77C9A"/>
    <w:rsid w:val="00A806CE"/>
    <w:rsid w:val="00A81137"/>
    <w:rsid w:val="00A81BF8"/>
    <w:rsid w:val="00A822EF"/>
    <w:rsid w:val="00A82EF3"/>
    <w:rsid w:val="00A841B2"/>
    <w:rsid w:val="00A84FBB"/>
    <w:rsid w:val="00A86AB2"/>
    <w:rsid w:val="00A86AE7"/>
    <w:rsid w:val="00A86B66"/>
    <w:rsid w:val="00A87572"/>
    <w:rsid w:val="00A90002"/>
    <w:rsid w:val="00A90F02"/>
    <w:rsid w:val="00A91097"/>
    <w:rsid w:val="00A91211"/>
    <w:rsid w:val="00A94DF7"/>
    <w:rsid w:val="00A94EE1"/>
    <w:rsid w:val="00A960D9"/>
    <w:rsid w:val="00A96758"/>
    <w:rsid w:val="00A96C03"/>
    <w:rsid w:val="00A96C9B"/>
    <w:rsid w:val="00AA01C1"/>
    <w:rsid w:val="00AA0F0B"/>
    <w:rsid w:val="00AA13E7"/>
    <w:rsid w:val="00AA18EC"/>
    <w:rsid w:val="00AA19A8"/>
    <w:rsid w:val="00AA2AEE"/>
    <w:rsid w:val="00AA3921"/>
    <w:rsid w:val="00AA767E"/>
    <w:rsid w:val="00AB0291"/>
    <w:rsid w:val="00AB033A"/>
    <w:rsid w:val="00AB1578"/>
    <w:rsid w:val="00AB2BD9"/>
    <w:rsid w:val="00AB32F7"/>
    <w:rsid w:val="00AB4166"/>
    <w:rsid w:val="00AB489D"/>
    <w:rsid w:val="00AB4D14"/>
    <w:rsid w:val="00AB542E"/>
    <w:rsid w:val="00AB659F"/>
    <w:rsid w:val="00AB703A"/>
    <w:rsid w:val="00AC13F3"/>
    <w:rsid w:val="00AC187B"/>
    <w:rsid w:val="00AC1F44"/>
    <w:rsid w:val="00AC2984"/>
    <w:rsid w:val="00AC2C0E"/>
    <w:rsid w:val="00AC2CDF"/>
    <w:rsid w:val="00AC30DF"/>
    <w:rsid w:val="00AC348D"/>
    <w:rsid w:val="00AC3857"/>
    <w:rsid w:val="00AC41A9"/>
    <w:rsid w:val="00AC4755"/>
    <w:rsid w:val="00AC4D51"/>
    <w:rsid w:val="00AC5DE9"/>
    <w:rsid w:val="00AC65B1"/>
    <w:rsid w:val="00AC69F1"/>
    <w:rsid w:val="00AC6AD7"/>
    <w:rsid w:val="00AC6F92"/>
    <w:rsid w:val="00AC70F5"/>
    <w:rsid w:val="00AC711D"/>
    <w:rsid w:val="00AD09C6"/>
    <w:rsid w:val="00AD147E"/>
    <w:rsid w:val="00AD2115"/>
    <w:rsid w:val="00AD33C9"/>
    <w:rsid w:val="00AD3DF7"/>
    <w:rsid w:val="00AD4FAE"/>
    <w:rsid w:val="00AD5A7C"/>
    <w:rsid w:val="00AD62D3"/>
    <w:rsid w:val="00AD6689"/>
    <w:rsid w:val="00AD67BC"/>
    <w:rsid w:val="00AE39A0"/>
    <w:rsid w:val="00AE39CC"/>
    <w:rsid w:val="00AE3BC2"/>
    <w:rsid w:val="00AE421E"/>
    <w:rsid w:val="00AE5424"/>
    <w:rsid w:val="00AE651F"/>
    <w:rsid w:val="00AE717B"/>
    <w:rsid w:val="00AE7294"/>
    <w:rsid w:val="00AE7B33"/>
    <w:rsid w:val="00AF06DE"/>
    <w:rsid w:val="00AF0835"/>
    <w:rsid w:val="00AF140F"/>
    <w:rsid w:val="00AF4004"/>
    <w:rsid w:val="00AF46BC"/>
    <w:rsid w:val="00AF4B12"/>
    <w:rsid w:val="00AF6CE7"/>
    <w:rsid w:val="00AF72DB"/>
    <w:rsid w:val="00B0243E"/>
    <w:rsid w:val="00B02E79"/>
    <w:rsid w:val="00B0443D"/>
    <w:rsid w:val="00B0584E"/>
    <w:rsid w:val="00B06536"/>
    <w:rsid w:val="00B06F29"/>
    <w:rsid w:val="00B07005"/>
    <w:rsid w:val="00B070C0"/>
    <w:rsid w:val="00B07877"/>
    <w:rsid w:val="00B10068"/>
    <w:rsid w:val="00B109CE"/>
    <w:rsid w:val="00B10B9C"/>
    <w:rsid w:val="00B10DF6"/>
    <w:rsid w:val="00B11AFD"/>
    <w:rsid w:val="00B12846"/>
    <w:rsid w:val="00B12CFA"/>
    <w:rsid w:val="00B133B3"/>
    <w:rsid w:val="00B17F24"/>
    <w:rsid w:val="00B230A1"/>
    <w:rsid w:val="00B23304"/>
    <w:rsid w:val="00B23571"/>
    <w:rsid w:val="00B238E7"/>
    <w:rsid w:val="00B23E43"/>
    <w:rsid w:val="00B254BE"/>
    <w:rsid w:val="00B273D8"/>
    <w:rsid w:val="00B279CF"/>
    <w:rsid w:val="00B27A2A"/>
    <w:rsid w:val="00B27C35"/>
    <w:rsid w:val="00B309A9"/>
    <w:rsid w:val="00B31A50"/>
    <w:rsid w:val="00B31C38"/>
    <w:rsid w:val="00B331A4"/>
    <w:rsid w:val="00B3336B"/>
    <w:rsid w:val="00B33471"/>
    <w:rsid w:val="00B33DCA"/>
    <w:rsid w:val="00B34290"/>
    <w:rsid w:val="00B34FCF"/>
    <w:rsid w:val="00B35C45"/>
    <w:rsid w:val="00B36706"/>
    <w:rsid w:val="00B37132"/>
    <w:rsid w:val="00B401EA"/>
    <w:rsid w:val="00B411B0"/>
    <w:rsid w:val="00B4146E"/>
    <w:rsid w:val="00B41DD8"/>
    <w:rsid w:val="00B4216F"/>
    <w:rsid w:val="00B429F3"/>
    <w:rsid w:val="00B446FE"/>
    <w:rsid w:val="00B458E5"/>
    <w:rsid w:val="00B45BFF"/>
    <w:rsid w:val="00B465C7"/>
    <w:rsid w:val="00B47386"/>
    <w:rsid w:val="00B47621"/>
    <w:rsid w:val="00B477D0"/>
    <w:rsid w:val="00B47B99"/>
    <w:rsid w:val="00B5036A"/>
    <w:rsid w:val="00B50F98"/>
    <w:rsid w:val="00B5122D"/>
    <w:rsid w:val="00B51352"/>
    <w:rsid w:val="00B524E0"/>
    <w:rsid w:val="00B52C82"/>
    <w:rsid w:val="00B53D00"/>
    <w:rsid w:val="00B54388"/>
    <w:rsid w:val="00B54790"/>
    <w:rsid w:val="00B54D8E"/>
    <w:rsid w:val="00B55F60"/>
    <w:rsid w:val="00B55F73"/>
    <w:rsid w:val="00B5666D"/>
    <w:rsid w:val="00B56901"/>
    <w:rsid w:val="00B57625"/>
    <w:rsid w:val="00B57C97"/>
    <w:rsid w:val="00B60256"/>
    <w:rsid w:val="00B61863"/>
    <w:rsid w:val="00B6238C"/>
    <w:rsid w:val="00B625D7"/>
    <w:rsid w:val="00B62959"/>
    <w:rsid w:val="00B6390C"/>
    <w:rsid w:val="00B63D56"/>
    <w:rsid w:val="00B654AF"/>
    <w:rsid w:val="00B6647D"/>
    <w:rsid w:val="00B669A9"/>
    <w:rsid w:val="00B673AE"/>
    <w:rsid w:val="00B70EAE"/>
    <w:rsid w:val="00B7247B"/>
    <w:rsid w:val="00B738D2"/>
    <w:rsid w:val="00B73E17"/>
    <w:rsid w:val="00B74B3D"/>
    <w:rsid w:val="00B769C8"/>
    <w:rsid w:val="00B778B9"/>
    <w:rsid w:val="00B7799D"/>
    <w:rsid w:val="00B8061B"/>
    <w:rsid w:val="00B80B75"/>
    <w:rsid w:val="00B812D5"/>
    <w:rsid w:val="00B82750"/>
    <w:rsid w:val="00B82CAC"/>
    <w:rsid w:val="00B82F13"/>
    <w:rsid w:val="00B82F48"/>
    <w:rsid w:val="00B83314"/>
    <w:rsid w:val="00B83B46"/>
    <w:rsid w:val="00B83FD9"/>
    <w:rsid w:val="00B84A54"/>
    <w:rsid w:val="00B84E9B"/>
    <w:rsid w:val="00B85D1D"/>
    <w:rsid w:val="00B867D6"/>
    <w:rsid w:val="00B902EA"/>
    <w:rsid w:val="00B90943"/>
    <w:rsid w:val="00B90CEF"/>
    <w:rsid w:val="00B9256D"/>
    <w:rsid w:val="00B9297A"/>
    <w:rsid w:val="00B93682"/>
    <w:rsid w:val="00B93D6E"/>
    <w:rsid w:val="00B941F2"/>
    <w:rsid w:val="00B94DF1"/>
    <w:rsid w:val="00B95B88"/>
    <w:rsid w:val="00B96567"/>
    <w:rsid w:val="00B972D7"/>
    <w:rsid w:val="00B97A50"/>
    <w:rsid w:val="00B97A72"/>
    <w:rsid w:val="00BA02F4"/>
    <w:rsid w:val="00BA0405"/>
    <w:rsid w:val="00BA1733"/>
    <w:rsid w:val="00BA2927"/>
    <w:rsid w:val="00BA3419"/>
    <w:rsid w:val="00BA3C17"/>
    <w:rsid w:val="00BA4F49"/>
    <w:rsid w:val="00BA5762"/>
    <w:rsid w:val="00BA590F"/>
    <w:rsid w:val="00BA6169"/>
    <w:rsid w:val="00BA6FA0"/>
    <w:rsid w:val="00BB1516"/>
    <w:rsid w:val="00BB2280"/>
    <w:rsid w:val="00BB2E68"/>
    <w:rsid w:val="00BB40E7"/>
    <w:rsid w:val="00BB675D"/>
    <w:rsid w:val="00BC0876"/>
    <w:rsid w:val="00BC0A2C"/>
    <w:rsid w:val="00BC49D6"/>
    <w:rsid w:val="00BC4B6B"/>
    <w:rsid w:val="00BC4C1D"/>
    <w:rsid w:val="00BC61D7"/>
    <w:rsid w:val="00BC6F83"/>
    <w:rsid w:val="00BC78C1"/>
    <w:rsid w:val="00BD057D"/>
    <w:rsid w:val="00BD070E"/>
    <w:rsid w:val="00BD1033"/>
    <w:rsid w:val="00BD3423"/>
    <w:rsid w:val="00BD7039"/>
    <w:rsid w:val="00BD71C5"/>
    <w:rsid w:val="00BD7DA4"/>
    <w:rsid w:val="00BE0071"/>
    <w:rsid w:val="00BE06C8"/>
    <w:rsid w:val="00BE0D1A"/>
    <w:rsid w:val="00BE123A"/>
    <w:rsid w:val="00BE12B8"/>
    <w:rsid w:val="00BE2145"/>
    <w:rsid w:val="00BE4ADE"/>
    <w:rsid w:val="00BE5EB7"/>
    <w:rsid w:val="00BE7F99"/>
    <w:rsid w:val="00BF2635"/>
    <w:rsid w:val="00BF2718"/>
    <w:rsid w:val="00BF2A52"/>
    <w:rsid w:val="00BF2B6D"/>
    <w:rsid w:val="00BF2C99"/>
    <w:rsid w:val="00BF40A1"/>
    <w:rsid w:val="00BF530C"/>
    <w:rsid w:val="00BF5D34"/>
    <w:rsid w:val="00C02AF2"/>
    <w:rsid w:val="00C037A0"/>
    <w:rsid w:val="00C0383D"/>
    <w:rsid w:val="00C0470D"/>
    <w:rsid w:val="00C04798"/>
    <w:rsid w:val="00C0488E"/>
    <w:rsid w:val="00C04EA8"/>
    <w:rsid w:val="00C05911"/>
    <w:rsid w:val="00C06085"/>
    <w:rsid w:val="00C060F0"/>
    <w:rsid w:val="00C06AE0"/>
    <w:rsid w:val="00C072DB"/>
    <w:rsid w:val="00C07632"/>
    <w:rsid w:val="00C107D2"/>
    <w:rsid w:val="00C10A80"/>
    <w:rsid w:val="00C11A29"/>
    <w:rsid w:val="00C13757"/>
    <w:rsid w:val="00C13DF9"/>
    <w:rsid w:val="00C14210"/>
    <w:rsid w:val="00C14944"/>
    <w:rsid w:val="00C15371"/>
    <w:rsid w:val="00C1615E"/>
    <w:rsid w:val="00C1617F"/>
    <w:rsid w:val="00C163CF"/>
    <w:rsid w:val="00C173DB"/>
    <w:rsid w:val="00C21D8E"/>
    <w:rsid w:val="00C22188"/>
    <w:rsid w:val="00C22C25"/>
    <w:rsid w:val="00C23AAB"/>
    <w:rsid w:val="00C2497D"/>
    <w:rsid w:val="00C24A3C"/>
    <w:rsid w:val="00C24B0D"/>
    <w:rsid w:val="00C24DBE"/>
    <w:rsid w:val="00C25850"/>
    <w:rsid w:val="00C2642A"/>
    <w:rsid w:val="00C27AD1"/>
    <w:rsid w:val="00C27DAF"/>
    <w:rsid w:val="00C30A7E"/>
    <w:rsid w:val="00C30FB6"/>
    <w:rsid w:val="00C30FDD"/>
    <w:rsid w:val="00C32697"/>
    <w:rsid w:val="00C32C72"/>
    <w:rsid w:val="00C330BE"/>
    <w:rsid w:val="00C3362F"/>
    <w:rsid w:val="00C33E3C"/>
    <w:rsid w:val="00C3400A"/>
    <w:rsid w:val="00C35471"/>
    <w:rsid w:val="00C367B7"/>
    <w:rsid w:val="00C36879"/>
    <w:rsid w:val="00C374B0"/>
    <w:rsid w:val="00C4017F"/>
    <w:rsid w:val="00C40909"/>
    <w:rsid w:val="00C40D30"/>
    <w:rsid w:val="00C42AF0"/>
    <w:rsid w:val="00C42C38"/>
    <w:rsid w:val="00C46465"/>
    <w:rsid w:val="00C473C2"/>
    <w:rsid w:val="00C477A7"/>
    <w:rsid w:val="00C500CF"/>
    <w:rsid w:val="00C50E08"/>
    <w:rsid w:val="00C51617"/>
    <w:rsid w:val="00C55855"/>
    <w:rsid w:val="00C5702B"/>
    <w:rsid w:val="00C600E0"/>
    <w:rsid w:val="00C60365"/>
    <w:rsid w:val="00C6068F"/>
    <w:rsid w:val="00C65399"/>
    <w:rsid w:val="00C65957"/>
    <w:rsid w:val="00C663C4"/>
    <w:rsid w:val="00C67305"/>
    <w:rsid w:val="00C67B6B"/>
    <w:rsid w:val="00C71EA2"/>
    <w:rsid w:val="00C72093"/>
    <w:rsid w:val="00C72452"/>
    <w:rsid w:val="00C739B8"/>
    <w:rsid w:val="00C73E32"/>
    <w:rsid w:val="00C7513A"/>
    <w:rsid w:val="00C7569D"/>
    <w:rsid w:val="00C76778"/>
    <w:rsid w:val="00C77CB0"/>
    <w:rsid w:val="00C80E36"/>
    <w:rsid w:val="00C8190B"/>
    <w:rsid w:val="00C81DCF"/>
    <w:rsid w:val="00C8388E"/>
    <w:rsid w:val="00C84D21"/>
    <w:rsid w:val="00C85105"/>
    <w:rsid w:val="00C8564E"/>
    <w:rsid w:val="00C867C4"/>
    <w:rsid w:val="00C874DA"/>
    <w:rsid w:val="00C929CE"/>
    <w:rsid w:val="00C93A2A"/>
    <w:rsid w:val="00C96A30"/>
    <w:rsid w:val="00CA0126"/>
    <w:rsid w:val="00CA09D1"/>
    <w:rsid w:val="00CA129C"/>
    <w:rsid w:val="00CA184D"/>
    <w:rsid w:val="00CA1A3D"/>
    <w:rsid w:val="00CA1FA3"/>
    <w:rsid w:val="00CA2968"/>
    <w:rsid w:val="00CA2C09"/>
    <w:rsid w:val="00CA2CCA"/>
    <w:rsid w:val="00CA2DE1"/>
    <w:rsid w:val="00CA34AB"/>
    <w:rsid w:val="00CA530C"/>
    <w:rsid w:val="00CA5B15"/>
    <w:rsid w:val="00CA7DCC"/>
    <w:rsid w:val="00CB303E"/>
    <w:rsid w:val="00CB3D99"/>
    <w:rsid w:val="00CB48AD"/>
    <w:rsid w:val="00CB4CE9"/>
    <w:rsid w:val="00CB55E3"/>
    <w:rsid w:val="00CB5C6C"/>
    <w:rsid w:val="00CB61C1"/>
    <w:rsid w:val="00CB6757"/>
    <w:rsid w:val="00CB7159"/>
    <w:rsid w:val="00CB7532"/>
    <w:rsid w:val="00CB7B75"/>
    <w:rsid w:val="00CB7CB1"/>
    <w:rsid w:val="00CC0D4A"/>
    <w:rsid w:val="00CC1D57"/>
    <w:rsid w:val="00CC1EF2"/>
    <w:rsid w:val="00CC211E"/>
    <w:rsid w:val="00CC290A"/>
    <w:rsid w:val="00CC2F36"/>
    <w:rsid w:val="00CC3614"/>
    <w:rsid w:val="00CC3DEC"/>
    <w:rsid w:val="00CC5080"/>
    <w:rsid w:val="00CC6567"/>
    <w:rsid w:val="00CC67FE"/>
    <w:rsid w:val="00CC6E96"/>
    <w:rsid w:val="00CD1E57"/>
    <w:rsid w:val="00CD295E"/>
    <w:rsid w:val="00CD322A"/>
    <w:rsid w:val="00CD394A"/>
    <w:rsid w:val="00CD3EBD"/>
    <w:rsid w:val="00CD42F0"/>
    <w:rsid w:val="00CD4771"/>
    <w:rsid w:val="00CD511E"/>
    <w:rsid w:val="00CD59AE"/>
    <w:rsid w:val="00CD694B"/>
    <w:rsid w:val="00CD70D9"/>
    <w:rsid w:val="00CD7D13"/>
    <w:rsid w:val="00CE0193"/>
    <w:rsid w:val="00CE0AD9"/>
    <w:rsid w:val="00CE2183"/>
    <w:rsid w:val="00CE2409"/>
    <w:rsid w:val="00CE33A8"/>
    <w:rsid w:val="00CE3FDA"/>
    <w:rsid w:val="00CE4AF0"/>
    <w:rsid w:val="00CE4CCD"/>
    <w:rsid w:val="00CE4D38"/>
    <w:rsid w:val="00CE52E9"/>
    <w:rsid w:val="00CE532D"/>
    <w:rsid w:val="00CE6EA5"/>
    <w:rsid w:val="00CE7EC5"/>
    <w:rsid w:val="00CF0B09"/>
    <w:rsid w:val="00CF2C96"/>
    <w:rsid w:val="00CF5912"/>
    <w:rsid w:val="00CF6791"/>
    <w:rsid w:val="00CF7057"/>
    <w:rsid w:val="00CF7827"/>
    <w:rsid w:val="00CF7B77"/>
    <w:rsid w:val="00D00C1A"/>
    <w:rsid w:val="00D01766"/>
    <w:rsid w:val="00D01832"/>
    <w:rsid w:val="00D03485"/>
    <w:rsid w:val="00D05A28"/>
    <w:rsid w:val="00D06E4B"/>
    <w:rsid w:val="00D06F10"/>
    <w:rsid w:val="00D07715"/>
    <w:rsid w:val="00D11F80"/>
    <w:rsid w:val="00D12202"/>
    <w:rsid w:val="00D1366B"/>
    <w:rsid w:val="00D13AA7"/>
    <w:rsid w:val="00D13C00"/>
    <w:rsid w:val="00D13FCF"/>
    <w:rsid w:val="00D1452A"/>
    <w:rsid w:val="00D14923"/>
    <w:rsid w:val="00D14FC2"/>
    <w:rsid w:val="00D15DC3"/>
    <w:rsid w:val="00D162D7"/>
    <w:rsid w:val="00D165AA"/>
    <w:rsid w:val="00D16A0B"/>
    <w:rsid w:val="00D173A7"/>
    <w:rsid w:val="00D1745C"/>
    <w:rsid w:val="00D17E5B"/>
    <w:rsid w:val="00D220B5"/>
    <w:rsid w:val="00D2254D"/>
    <w:rsid w:val="00D22B86"/>
    <w:rsid w:val="00D22CB0"/>
    <w:rsid w:val="00D2415C"/>
    <w:rsid w:val="00D24328"/>
    <w:rsid w:val="00D24A5F"/>
    <w:rsid w:val="00D25305"/>
    <w:rsid w:val="00D25548"/>
    <w:rsid w:val="00D26570"/>
    <w:rsid w:val="00D2673F"/>
    <w:rsid w:val="00D26A5B"/>
    <w:rsid w:val="00D2716B"/>
    <w:rsid w:val="00D27A79"/>
    <w:rsid w:val="00D30681"/>
    <w:rsid w:val="00D309B7"/>
    <w:rsid w:val="00D31BD1"/>
    <w:rsid w:val="00D32BE4"/>
    <w:rsid w:val="00D32E10"/>
    <w:rsid w:val="00D32E73"/>
    <w:rsid w:val="00D35026"/>
    <w:rsid w:val="00D35B5D"/>
    <w:rsid w:val="00D36C4B"/>
    <w:rsid w:val="00D36E0D"/>
    <w:rsid w:val="00D37AB9"/>
    <w:rsid w:val="00D37AE4"/>
    <w:rsid w:val="00D430F6"/>
    <w:rsid w:val="00D43B79"/>
    <w:rsid w:val="00D4483B"/>
    <w:rsid w:val="00D455DF"/>
    <w:rsid w:val="00D462C2"/>
    <w:rsid w:val="00D463A3"/>
    <w:rsid w:val="00D46D7C"/>
    <w:rsid w:val="00D475D3"/>
    <w:rsid w:val="00D47F2D"/>
    <w:rsid w:val="00D504C9"/>
    <w:rsid w:val="00D50B07"/>
    <w:rsid w:val="00D514D8"/>
    <w:rsid w:val="00D51B00"/>
    <w:rsid w:val="00D52F75"/>
    <w:rsid w:val="00D53275"/>
    <w:rsid w:val="00D53364"/>
    <w:rsid w:val="00D53733"/>
    <w:rsid w:val="00D556EE"/>
    <w:rsid w:val="00D559A9"/>
    <w:rsid w:val="00D55CAB"/>
    <w:rsid w:val="00D565A3"/>
    <w:rsid w:val="00D56952"/>
    <w:rsid w:val="00D56CD8"/>
    <w:rsid w:val="00D5755B"/>
    <w:rsid w:val="00D62902"/>
    <w:rsid w:val="00D62DB5"/>
    <w:rsid w:val="00D635CD"/>
    <w:rsid w:val="00D66740"/>
    <w:rsid w:val="00D6699A"/>
    <w:rsid w:val="00D67071"/>
    <w:rsid w:val="00D70255"/>
    <w:rsid w:val="00D719C3"/>
    <w:rsid w:val="00D71AF5"/>
    <w:rsid w:val="00D75009"/>
    <w:rsid w:val="00D762A1"/>
    <w:rsid w:val="00D7654D"/>
    <w:rsid w:val="00D77E2E"/>
    <w:rsid w:val="00D804BD"/>
    <w:rsid w:val="00D81C36"/>
    <w:rsid w:val="00D81E1A"/>
    <w:rsid w:val="00D81ED4"/>
    <w:rsid w:val="00D82516"/>
    <w:rsid w:val="00D82C48"/>
    <w:rsid w:val="00D83CD6"/>
    <w:rsid w:val="00D84532"/>
    <w:rsid w:val="00D84FAB"/>
    <w:rsid w:val="00D85AB5"/>
    <w:rsid w:val="00D87559"/>
    <w:rsid w:val="00D90207"/>
    <w:rsid w:val="00D90638"/>
    <w:rsid w:val="00D90912"/>
    <w:rsid w:val="00D913FB"/>
    <w:rsid w:val="00D916A4"/>
    <w:rsid w:val="00D939C4"/>
    <w:rsid w:val="00D93C43"/>
    <w:rsid w:val="00D96D0D"/>
    <w:rsid w:val="00DA0917"/>
    <w:rsid w:val="00DA149F"/>
    <w:rsid w:val="00DA18FC"/>
    <w:rsid w:val="00DA19DB"/>
    <w:rsid w:val="00DA23E0"/>
    <w:rsid w:val="00DA2699"/>
    <w:rsid w:val="00DA279B"/>
    <w:rsid w:val="00DA3826"/>
    <w:rsid w:val="00DA3D14"/>
    <w:rsid w:val="00DA41D8"/>
    <w:rsid w:val="00DA437E"/>
    <w:rsid w:val="00DA5592"/>
    <w:rsid w:val="00DA5AC7"/>
    <w:rsid w:val="00DA60CA"/>
    <w:rsid w:val="00DA7914"/>
    <w:rsid w:val="00DA7D36"/>
    <w:rsid w:val="00DB0265"/>
    <w:rsid w:val="00DB02DB"/>
    <w:rsid w:val="00DB09C7"/>
    <w:rsid w:val="00DB17CA"/>
    <w:rsid w:val="00DB1CDD"/>
    <w:rsid w:val="00DB392D"/>
    <w:rsid w:val="00DB44FE"/>
    <w:rsid w:val="00DB49D1"/>
    <w:rsid w:val="00DB5125"/>
    <w:rsid w:val="00DB6E81"/>
    <w:rsid w:val="00DB7FE8"/>
    <w:rsid w:val="00DC0321"/>
    <w:rsid w:val="00DC0505"/>
    <w:rsid w:val="00DC06DB"/>
    <w:rsid w:val="00DC1C6C"/>
    <w:rsid w:val="00DC20F2"/>
    <w:rsid w:val="00DC242D"/>
    <w:rsid w:val="00DC3171"/>
    <w:rsid w:val="00DC3EC8"/>
    <w:rsid w:val="00DC535F"/>
    <w:rsid w:val="00DC6782"/>
    <w:rsid w:val="00DC6874"/>
    <w:rsid w:val="00DC7484"/>
    <w:rsid w:val="00DC7B8F"/>
    <w:rsid w:val="00DD000F"/>
    <w:rsid w:val="00DD03E5"/>
    <w:rsid w:val="00DD05DB"/>
    <w:rsid w:val="00DD077D"/>
    <w:rsid w:val="00DD0782"/>
    <w:rsid w:val="00DD1539"/>
    <w:rsid w:val="00DD1701"/>
    <w:rsid w:val="00DD21C5"/>
    <w:rsid w:val="00DD29F2"/>
    <w:rsid w:val="00DD2B0C"/>
    <w:rsid w:val="00DD2E5C"/>
    <w:rsid w:val="00DD2E96"/>
    <w:rsid w:val="00DD404F"/>
    <w:rsid w:val="00DD4E4E"/>
    <w:rsid w:val="00DD4EE1"/>
    <w:rsid w:val="00DD5CB8"/>
    <w:rsid w:val="00DD5E8C"/>
    <w:rsid w:val="00DD6DF1"/>
    <w:rsid w:val="00DE0192"/>
    <w:rsid w:val="00DE0708"/>
    <w:rsid w:val="00DE0768"/>
    <w:rsid w:val="00DE0AD3"/>
    <w:rsid w:val="00DE38C3"/>
    <w:rsid w:val="00DE4005"/>
    <w:rsid w:val="00DE451F"/>
    <w:rsid w:val="00DE4647"/>
    <w:rsid w:val="00DE52AD"/>
    <w:rsid w:val="00DE5449"/>
    <w:rsid w:val="00DE54AE"/>
    <w:rsid w:val="00DE6C15"/>
    <w:rsid w:val="00DE7B2A"/>
    <w:rsid w:val="00DF01AD"/>
    <w:rsid w:val="00DF1740"/>
    <w:rsid w:val="00DF197D"/>
    <w:rsid w:val="00DF27FC"/>
    <w:rsid w:val="00DF3084"/>
    <w:rsid w:val="00DF3C99"/>
    <w:rsid w:val="00DF41AB"/>
    <w:rsid w:val="00DF425C"/>
    <w:rsid w:val="00DF6614"/>
    <w:rsid w:val="00DF6A33"/>
    <w:rsid w:val="00DF6ADD"/>
    <w:rsid w:val="00DF7D6C"/>
    <w:rsid w:val="00E000BF"/>
    <w:rsid w:val="00E00E2C"/>
    <w:rsid w:val="00E00EEC"/>
    <w:rsid w:val="00E00F00"/>
    <w:rsid w:val="00E0253D"/>
    <w:rsid w:val="00E04009"/>
    <w:rsid w:val="00E04CB2"/>
    <w:rsid w:val="00E074BC"/>
    <w:rsid w:val="00E0793C"/>
    <w:rsid w:val="00E07CD9"/>
    <w:rsid w:val="00E11E13"/>
    <w:rsid w:val="00E120DB"/>
    <w:rsid w:val="00E120E6"/>
    <w:rsid w:val="00E12FCC"/>
    <w:rsid w:val="00E13992"/>
    <w:rsid w:val="00E1414A"/>
    <w:rsid w:val="00E14401"/>
    <w:rsid w:val="00E14CBD"/>
    <w:rsid w:val="00E15E01"/>
    <w:rsid w:val="00E16BBC"/>
    <w:rsid w:val="00E1746B"/>
    <w:rsid w:val="00E174CA"/>
    <w:rsid w:val="00E176EF"/>
    <w:rsid w:val="00E178B9"/>
    <w:rsid w:val="00E17C64"/>
    <w:rsid w:val="00E20255"/>
    <w:rsid w:val="00E2034D"/>
    <w:rsid w:val="00E21C47"/>
    <w:rsid w:val="00E224A4"/>
    <w:rsid w:val="00E22A2B"/>
    <w:rsid w:val="00E22AAF"/>
    <w:rsid w:val="00E23A7C"/>
    <w:rsid w:val="00E242A0"/>
    <w:rsid w:val="00E25F01"/>
    <w:rsid w:val="00E2772C"/>
    <w:rsid w:val="00E3026D"/>
    <w:rsid w:val="00E31007"/>
    <w:rsid w:val="00E31113"/>
    <w:rsid w:val="00E311C0"/>
    <w:rsid w:val="00E31ABF"/>
    <w:rsid w:val="00E31DFA"/>
    <w:rsid w:val="00E32371"/>
    <w:rsid w:val="00E32430"/>
    <w:rsid w:val="00E336A6"/>
    <w:rsid w:val="00E34070"/>
    <w:rsid w:val="00E36AEC"/>
    <w:rsid w:val="00E37871"/>
    <w:rsid w:val="00E40256"/>
    <w:rsid w:val="00E40A37"/>
    <w:rsid w:val="00E419F7"/>
    <w:rsid w:val="00E41B27"/>
    <w:rsid w:val="00E41B7F"/>
    <w:rsid w:val="00E41BD2"/>
    <w:rsid w:val="00E42CE9"/>
    <w:rsid w:val="00E43B2C"/>
    <w:rsid w:val="00E46A0D"/>
    <w:rsid w:val="00E46C8E"/>
    <w:rsid w:val="00E4720B"/>
    <w:rsid w:val="00E47D3A"/>
    <w:rsid w:val="00E47DD4"/>
    <w:rsid w:val="00E47FB6"/>
    <w:rsid w:val="00E50B37"/>
    <w:rsid w:val="00E510FF"/>
    <w:rsid w:val="00E5194F"/>
    <w:rsid w:val="00E52E86"/>
    <w:rsid w:val="00E52FA1"/>
    <w:rsid w:val="00E532AB"/>
    <w:rsid w:val="00E5430C"/>
    <w:rsid w:val="00E55DB5"/>
    <w:rsid w:val="00E56160"/>
    <w:rsid w:val="00E570A4"/>
    <w:rsid w:val="00E606D4"/>
    <w:rsid w:val="00E60FD8"/>
    <w:rsid w:val="00E61ADA"/>
    <w:rsid w:val="00E62A98"/>
    <w:rsid w:val="00E63056"/>
    <w:rsid w:val="00E6527C"/>
    <w:rsid w:val="00E66261"/>
    <w:rsid w:val="00E67B37"/>
    <w:rsid w:val="00E706DA"/>
    <w:rsid w:val="00E70832"/>
    <w:rsid w:val="00E70D31"/>
    <w:rsid w:val="00E719F4"/>
    <w:rsid w:val="00E72366"/>
    <w:rsid w:val="00E72A00"/>
    <w:rsid w:val="00E72BF5"/>
    <w:rsid w:val="00E72C8F"/>
    <w:rsid w:val="00E732D1"/>
    <w:rsid w:val="00E756C6"/>
    <w:rsid w:val="00E75CF4"/>
    <w:rsid w:val="00E76912"/>
    <w:rsid w:val="00E779B8"/>
    <w:rsid w:val="00E77C99"/>
    <w:rsid w:val="00E80238"/>
    <w:rsid w:val="00E8095A"/>
    <w:rsid w:val="00E82483"/>
    <w:rsid w:val="00E824FB"/>
    <w:rsid w:val="00E827DE"/>
    <w:rsid w:val="00E829EB"/>
    <w:rsid w:val="00E84EC1"/>
    <w:rsid w:val="00E84EF3"/>
    <w:rsid w:val="00E85E9E"/>
    <w:rsid w:val="00E8775B"/>
    <w:rsid w:val="00E910C4"/>
    <w:rsid w:val="00E91CEC"/>
    <w:rsid w:val="00E93D64"/>
    <w:rsid w:val="00E9472F"/>
    <w:rsid w:val="00E9540C"/>
    <w:rsid w:val="00E958BE"/>
    <w:rsid w:val="00E96222"/>
    <w:rsid w:val="00EA0473"/>
    <w:rsid w:val="00EA15CF"/>
    <w:rsid w:val="00EA20EE"/>
    <w:rsid w:val="00EA6A68"/>
    <w:rsid w:val="00EA7E99"/>
    <w:rsid w:val="00EB00C7"/>
    <w:rsid w:val="00EB1719"/>
    <w:rsid w:val="00EB19D1"/>
    <w:rsid w:val="00EB2B8D"/>
    <w:rsid w:val="00EB3384"/>
    <w:rsid w:val="00EB386F"/>
    <w:rsid w:val="00EB42BF"/>
    <w:rsid w:val="00EB4332"/>
    <w:rsid w:val="00EB607A"/>
    <w:rsid w:val="00EB625C"/>
    <w:rsid w:val="00EB6A58"/>
    <w:rsid w:val="00EB71C5"/>
    <w:rsid w:val="00EB7DE2"/>
    <w:rsid w:val="00EC318C"/>
    <w:rsid w:val="00EC33DE"/>
    <w:rsid w:val="00EC35F5"/>
    <w:rsid w:val="00EC37F4"/>
    <w:rsid w:val="00EC3CF5"/>
    <w:rsid w:val="00EC508C"/>
    <w:rsid w:val="00EC57F9"/>
    <w:rsid w:val="00EC6303"/>
    <w:rsid w:val="00EC661C"/>
    <w:rsid w:val="00EC6D39"/>
    <w:rsid w:val="00EC7819"/>
    <w:rsid w:val="00ED09EA"/>
    <w:rsid w:val="00ED0EBB"/>
    <w:rsid w:val="00ED185C"/>
    <w:rsid w:val="00ED2AEB"/>
    <w:rsid w:val="00ED345C"/>
    <w:rsid w:val="00ED562A"/>
    <w:rsid w:val="00ED631E"/>
    <w:rsid w:val="00ED7B73"/>
    <w:rsid w:val="00EE05EC"/>
    <w:rsid w:val="00EE19D8"/>
    <w:rsid w:val="00EE1F18"/>
    <w:rsid w:val="00EE2A79"/>
    <w:rsid w:val="00EE2BF6"/>
    <w:rsid w:val="00EE33F4"/>
    <w:rsid w:val="00EE35D0"/>
    <w:rsid w:val="00EE4B66"/>
    <w:rsid w:val="00EE5276"/>
    <w:rsid w:val="00EE53FE"/>
    <w:rsid w:val="00EE660D"/>
    <w:rsid w:val="00EE6EA4"/>
    <w:rsid w:val="00EE7347"/>
    <w:rsid w:val="00EE77ED"/>
    <w:rsid w:val="00EF00B4"/>
    <w:rsid w:val="00EF1254"/>
    <w:rsid w:val="00EF13C4"/>
    <w:rsid w:val="00EF2BE8"/>
    <w:rsid w:val="00EF630C"/>
    <w:rsid w:val="00EF6476"/>
    <w:rsid w:val="00EF6ACA"/>
    <w:rsid w:val="00EF7497"/>
    <w:rsid w:val="00EF7EB3"/>
    <w:rsid w:val="00F00493"/>
    <w:rsid w:val="00F0066E"/>
    <w:rsid w:val="00F0087C"/>
    <w:rsid w:val="00F00B7C"/>
    <w:rsid w:val="00F01047"/>
    <w:rsid w:val="00F0164F"/>
    <w:rsid w:val="00F02E53"/>
    <w:rsid w:val="00F03C64"/>
    <w:rsid w:val="00F041E2"/>
    <w:rsid w:val="00F0495F"/>
    <w:rsid w:val="00F07118"/>
    <w:rsid w:val="00F0756C"/>
    <w:rsid w:val="00F07F68"/>
    <w:rsid w:val="00F1179B"/>
    <w:rsid w:val="00F122B8"/>
    <w:rsid w:val="00F1255E"/>
    <w:rsid w:val="00F1259E"/>
    <w:rsid w:val="00F12851"/>
    <w:rsid w:val="00F130FE"/>
    <w:rsid w:val="00F13427"/>
    <w:rsid w:val="00F13AB0"/>
    <w:rsid w:val="00F14813"/>
    <w:rsid w:val="00F15215"/>
    <w:rsid w:val="00F15361"/>
    <w:rsid w:val="00F15E89"/>
    <w:rsid w:val="00F203BD"/>
    <w:rsid w:val="00F20699"/>
    <w:rsid w:val="00F20837"/>
    <w:rsid w:val="00F21DB7"/>
    <w:rsid w:val="00F22718"/>
    <w:rsid w:val="00F230AF"/>
    <w:rsid w:val="00F23130"/>
    <w:rsid w:val="00F235A1"/>
    <w:rsid w:val="00F238EB"/>
    <w:rsid w:val="00F23B4A"/>
    <w:rsid w:val="00F24C76"/>
    <w:rsid w:val="00F24F9F"/>
    <w:rsid w:val="00F25D56"/>
    <w:rsid w:val="00F27BDA"/>
    <w:rsid w:val="00F31B25"/>
    <w:rsid w:val="00F31DA2"/>
    <w:rsid w:val="00F31EF2"/>
    <w:rsid w:val="00F31F3E"/>
    <w:rsid w:val="00F330A0"/>
    <w:rsid w:val="00F34E9D"/>
    <w:rsid w:val="00F35181"/>
    <w:rsid w:val="00F35BA2"/>
    <w:rsid w:val="00F36AB6"/>
    <w:rsid w:val="00F37D46"/>
    <w:rsid w:val="00F405AB"/>
    <w:rsid w:val="00F40DE9"/>
    <w:rsid w:val="00F421BA"/>
    <w:rsid w:val="00F42668"/>
    <w:rsid w:val="00F43165"/>
    <w:rsid w:val="00F433FC"/>
    <w:rsid w:val="00F4463F"/>
    <w:rsid w:val="00F45293"/>
    <w:rsid w:val="00F45775"/>
    <w:rsid w:val="00F45CAA"/>
    <w:rsid w:val="00F47975"/>
    <w:rsid w:val="00F47A74"/>
    <w:rsid w:val="00F50209"/>
    <w:rsid w:val="00F512AC"/>
    <w:rsid w:val="00F52219"/>
    <w:rsid w:val="00F52755"/>
    <w:rsid w:val="00F5361C"/>
    <w:rsid w:val="00F53F9A"/>
    <w:rsid w:val="00F54F7A"/>
    <w:rsid w:val="00F5614E"/>
    <w:rsid w:val="00F564A5"/>
    <w:rsid w:val="00F56523"/>
    <w:rsid w:val="00F568B3"/>
    <w:rsid w:val="00F57D7A"/>
    <w:rsid w:val="00F60828"/>
    <w:rsid w:val="00F60E55"/>
    <w:rsid w:val="00F6119E"/>
    <w:rsid w:val="00F6281E"/>
    <w:rsid w:val="00F6376C"/>
    <w:rsid w:val="00F6468E"/>
    <w:rsid w:val="00F6637F"/>
    <w:rsid w:val="00F66E2D"/>
    <w:rsid w:val="00F6781E"/>
    <w:rsid w:val="00F724E9"/>
    <w:rsid w:val="00F725F3"/>
    <w:rsid w:val="00F739C8"/>
    <w:rsid w:val="00F74FE8"/>
    <w:rsid w:val="00F7587F"/>
    <w:rsid w:val="00F76642"/>
    <w:rsid w:val="00F7772B"/>
    <w:rsid w:val="00F77DA0"/>
    <w:rsid w:val="00F80635"/>
    <w:rsid w:val="00F809DB"/>
    <w:rsid w:val="00F81046"/>
    <w:rsid w:val="00F818DB"/>
    <w:rsid w:val="00F81E72"/>
    <w:rsid w:val="00F82115"/>
    <w:rsid w:val="00F821B1"/>
    <w:rsid w:val="00F82310"/>
    <w:rsid w:val="00F825CB"/>
    <w:rsid w:val="00F828FA"/>
    <w:rsid w:val="00F840AC"/>
    <w:rsid w:val="00F840C6"/>
    <w:rsid w:val="00F844C5"/>
    <w:rsid w:val="00F85124"/>
    <w:rsid w:val="00F8588B"/>
    <w:rsid w:val="00F877F8"/>
    <w:rsid w:val="00F9046F"/>
    <w:rsid w:val="00F90728"/>
    <w:rsid w:val="00F907C7"/>
    <w:rsid w:val="00F91E51"/>
    <w:rsid w:val="00F92216"/>
    <w:rsid w:val="00F92A69"/>
    <w:rsid w:val="00F92CC3"/>
    <w:rsid w:val="00F95797"/>
    <w:rsid w:val="00F95FA6"/>
    <w:rsid w:val="00F97401"/>
    <w:rsid w:val="00F97581"/>
    <w:rsid w:val="00F97A50"/>
    <w:rsid w:val="00FA120B"/>
    <w:rsid w:val="00FA1346"/>
    <w:rsid w:val="00FA1400"/>
    <w:rsid w:val="00FA1CBA"/>
    <w:rsid w:val="00FA2927"/>
    <w:rsid w:val="00FA2F41"/>
    <w:rsid w:val="00FA30CD"/>
    <w:rsid w:val="00FA3C27"/>
    <w:rsid w:val="00FA3CD5"/>
    <w:rsid w:val="00FA4801"/>
    <w:rsid w:val="00FA4A52"/>
    <w:rsid w:val="00FA51AA"/>
    <w:rsid w:val="00FA56E6"/>
    <w:rsid w:val="00FA67C4"/>
    <w:rsid w:val="00FA6955"/>
    <w:rsid w:val="00FA7B6F"/>
    <w:rsid w:val="00FB0DE8"/>
    <w:rsid w:val="00FB13CE"/>
    <w:rsid w:val="00FB13E0"/>
    <w:rsid w:val="00FB23AA"/>
    <w:rsid w:val="00FB2562"/>
    <w:rsid w:val="00FB2FA7"/>
    <w:rsid w:val="00FB3189"/>
    <w:rsid w:val="00FB3217"/>
    <w:rsid w:val="00FB3C4C"/>
    <w:rsid w:val="00FB438C"/>
    <w:rsid w:val="00FB4BFD"/>
    <w:rsid w:val="00FB50FE"/>
    <w:rsid w:val="00FB54E0"/>
    <w:rsid w:val="00FB569C"/>
    <w:rsid w:val="00FB61F5"/>
    <w:rsid w:val="00FB7B4D"/>
    <w:rsid w:val="00FC0300"/>
    <w:rsid w:val="00FC0833"/>
    <w:rsid w:val="00FC25BE"/>
    <w:rsid w:val="00FC2A0E"/>
    <w:rsid w:val="00FC2C59"/>
    <w:rsid w:val="00FC3409"/>
    <w:rsid w:val="00FC55A7"/>
    <w:rsid w:val="00FC61DD"/>
    <w:rsid w:val="00FC62F2"/>
    <w:rsid w:val="00FD0203"/>
    <w:rsid w:val="00FD0D34"/>
    <w:rsid w:val="00FD1218"/>
    <w:rsid w:val="00FD2B2F"/>
    <w:rsid w:val="00FD3283"/>
    <w:rsid w:val="00FD3686"/>
    <w:rsid w:val="00FD380D"/>
    <w:rsid w:val="00FD3EC4"/>
    <w:rsid w:val="00FD3F8A"/>
    <w:rsid w:val="00FD692B"/>
    <w:rsid w:val="00FD6E95"/>
    <w:rsid w:val="00FD7A8A"/>
    <w:rsid w:val="00FE0734"/>
    <w:rsid w:val="00FE07CF"/>
    <w:rsid w:val="00FE153B"/>
    <w:rsid w:val="00FE241B"/>
    <w:rsid w:val="00FE3982"/>
    <w:rsid w:val="00FE4117"/>
    <w:rsid w:val="00FE553C"/>
    <w:rsid w:val="00FE5D91"/>
    <w:rsid w:val="00FE6A33"/>
    <w:rsid w:val="00FE6A43"/>
    <w:rsid w:val="00FF26E0"/>
    <w:rsid w:val="00FF54F2"/>
    <w:rsid w:val="00FF5C25"/>
    <w:rsid w:val="00FF69A8"/>
    <w:rsid w:val="00FF6C82"/>
    <w:rsid w:val="00FF73DA"/>
    <w:rsid w:val="00FF750E"/>
    <w:rsid w:val="00FF7C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State"/>
  <w:smartTagType w:namespaceuri="urn:schemas-microsoft-com:office:smarttags" w:name="place"/>
  <w:shapeDefaults>
    <o:shapedefaults v:ext="edit" spidmax="2060"/>
    <o:shapelayout v:ext="edit">
      <o:idmap v:ext="edit" data="1"/>
    </o:shapelayout>
  </w:shapeDefaults>
  <w:decimalSymbol w:val="."/>
  <w:listSeparator w:val=","/>
  <w14:docId w14:val="1F9B92C8"/>
  <w15:docId w15:val="{7EE8AAA7-5415-46F7-8012-225D44C34B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qFormat="1"/>
    <w:lsdException w:name="heading 2" w:locked="1" w:qFormat="1"/>
    <w:lsdException w:name="heading 3" w:lock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locked="1"/>
    <w:lsdException w:name="header" w:locked="1"/>
    <w:lsdException w:name="footer" w:lock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05563"/>
    <w:rPr>
      <w:sz w:val="20"/>
      <w:szCs w:val="20"/>
    </w:rPr>
  </w:style>
  <w:style w:type="paragraph" w:styleId="Heading1">
    <w:name w:val="heading 1"/>
    <w:basedOn w:val="Normal"/>
    <w:next w:val="Normal"/>
    <w:link w:val="Heading1Char"/>
    <w:uiPriority w:val="99"/>
    <w:qFormat/>
    <w:rsid w:val="00777B2F"/>
    <w:pPr>
      <w:keepNext/>
      <w:outlineLvl w:val="0"/>
    </w:pPr>
    <w:rPr>
      <w:b/>
      <w:sz w:val="30"/>
    </w:rPr>
  </w:style>
  <w:style w:type="paragraph" w:styleId="Heading2">
    <w:name w:val="heading 2"/>
    <w:aliases w:val="h2,h21,h22"/>
    <w:basedOn w:val="Normal"/>
    <w:next w:val="Normal"/>
    <w:link w:val="Heading2Char"/>
    <w:uiPriority w:val="99"/>
    <w:qFormat/>
    <w:rsid w:val="00DA5AC7"/>
    <w:pPr>
      <w:keepNext/>
      <w:numPr>
        <w:ilvl w:val="1"/>
        <w:numId w:val="1"/>
      </w:numPr>
      <w:pBdr>
        <w:top w:val="single" w:sz="4" w:space="1" w:color="auto"/>
      </w:pBdr>
      <w:tabs>
        <w:tab w:val="clear" w:pos="1800"/>
        <w:tab w:val="num" w:pos="-2606"/>
      </w:tabs>
      <w:spacing w:before="720"/>
      <w:ind w:left="-3326" w:firstLine="0"/>
      <w:outlineLvl w:val="1"/>
    </w:pPr>
    <w:rPr>
      <w:rFonts w:ascii="Arial" w:hAnsi="Arial"/>
      <w:b/>
      <w:i/>
      <w:sz w:val="22"/>
    </w:rPr>
  </w:style>
  <w:style w:type="paragraph" w:styleId="Heading3">
    <w:name w:val="heading 3"/>
    <w:aliases w:val="h3,h31,h32"/>
    <w:basedOn w:val="Normal"/>
    <w:next w:val="Normal"/>
    <w:link w:val="Heading3Char"/>
    <w:uiPriority w:val="99"/>
    <w:qFormat/>
    <w:rsid w:val="00DA5AC7"/>
    <w:pPr>
      <w:keepNext/>
      <w:numPr>
        <w:ilvl w:val="2"/>
        <w:numId w:val="2"/>
      </w:numPr>
      <w:tabs>
        <w:tab w:val="left" w:pos="-2600"/>
      </w:tabs>
      <w:spacing w:before="480"/>
      <w:ind w:left="0" w:firstLine="0"/>
      <w:outlineLvl w:val="2"/>
    </w:pPr>
    <w:rPr>
      <w:rFonts w:ascii="Arial Black" w:hAnsi="Arial Black"/>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885676"/>
    <w:rPr>
      <w:rFonts w:cs="Times New Roman"/>
      <w:b/>
      <w:sz w:val="30"/>
    </w:rPr>
  </w:style>
  <w:style w:type="character" w:customStyle="1" w:styleId="Heading2Char">
    <w:name w:val="Heading 2 Char"/>
    <w:aliases w:val="h2 Char,h21 Char,h22 Char"/>
    <w:basedOn w:val="DefaultParagraphFont"/>
    <w:link w:val="Heading2"/>
    <w:uiPriority w:val="9"/>
    <w:semiHidden/>
    <w:rsid w:val="00EB3B5F"/>
    <w:rPr>
      <w:rFonts w:asciiTheme="majorHAnsi" w:eastAsiaTheme="majorEastAsia" w:hAnsiTheme="majorHAnsi" w:cstheme="majorBidi"/>
      <w:b/>
      <w:bCs/>
      <w:i/>
      <w:iCs/>
      <w:sz w:val="28"/>
      <w:szCs w:val="28"/>
    </w:rPr>
  </w:style>
  <w:style w:type="character" w:customStyle="1" w:styleId="Heading3Char">
    <w:name w:val="Heading 3 Char"/>
    <w:aliases w:val="h3 Char,h31 Char,h32 Char"/>
    <w:basedOn w:val="DefaultParagraphFont"/>
    <w:link w:val="Heading3"/>
    <w:uiPriority w:val="99"/>
    <w:locked/>
    <w:rsid w:val="00B4146E"/>
    <w:rPr>
      <w:rFonts w:ascii="Arial Black" w:hAnsi="Arial Black" w:cs="Times New Roman"/>
      <w:sz w:val="22"/>
      <w:lang w:val="en-US" w:eastAsia="en-US" w:bidi="ar-SA"/>
    </w:rPr>
  </w:style>
  <w:style w:type="paragraph" w:customStyle="1" w:styleId="Style2">
    <w:name w:val="Style2"/>
    <w:basedOn w:val="Normal"/>
    <w:uiPriority w:val="99"/>
    <w:rsid w:val="007E26E9"/>
    <w:pPr>
      <w:spacing w:before="120"/>
    </w:pPr>
  </w:style>
  <w:style w:type="paragraph" w:customStyle="1" w:styleId="Style3">
    <w:name w:val="Style3"/>
    <w:basedOn w:val="Normal"/>
    <w:autoRedefine/>
    <w:uiPriority w:val="99"/>
    <w:rsid w:val="007E26E9"/>
    <w:pPr>
      <w:spacing w:before="120"/>
    </w:pPr>
  </w:style>
  <w:style w:type="paragraph" w:customStyle="1" w:styleId="Style4">
    <w:name w:val="Style4"/>
    <w:basedOn w:val="Normal"/>
    <w:uiPriority w:val="99"/>
    <w:rsid w:val="007E26E9"/>
    <w:pPr>
      <w:numPr>
        <w:numId w:val="3"/>
      </w:numPr>
      <w:tabs>
        <w:tab w:val="clear" w:pos="-2966"/>
        <w:tab w:val="num" w:pos="720"/>
      </w:tabs>
      <w:spacing w:before="120"/>
      <w:ind w:left="720" w:hanging="360"/>
    </w:pPr>
    <w:rPr>
      <w:sz w:val="22"/>
    </w:rPr>
  </w:style>
  <w:style w:type="paragraph" w:customStyle="1" w:styleId="Style5">
    <w:name w:val="Style5"/>
    <w:basedOn w:val="Normal"/>
    <w:autoRedefine/>
    <w:uiPriority w:val="99"/>
    <w:rsid w:val="007E26E9"/>
    <w:pPr>
      <w:spacing w:before="120"/>
    </w:pPr>
    <w:rPr>
      <w:sz w:val="22"/>
    </w:rPr>
  </w:style>
  <w:style w:type="paragraph" w:customStyle="1" w:styleId="Style6">
    <w:name w:val="Style6"/>
    <w:basedOn w:val="Normal"/>
    <w:uiPriority w:val="99"/>
    <w:rsid w:val="007E26E9"/>
    <w:pPr>
      <w:spacing w:before="120"/>
    </w:pPr>
    <w:rPr>
      <w:sz w:val="22"/>
      <w:szCs w:val="22"/>
    </w:rPr>
  </w:style>
  <w:style w:type="paragraph" w:customStyle="1" w:styleId="Style8">
    <w:name w:val="Style8"/>
    <w:basedOn w:val="Heading2"/>
    <w:uiPriority w:val="99"/>
    <w:rsid w:val="000A1F02"/>
    <w:pPr>
      <w:numPr>
        <w:ilvl w:val="0"/>
        <w:numId w:val="0"/>
      </w:numPr>
      <w:pBdr>
        <w:top w:val="none" w:sz="0" w:space="0" w:color="auto"/>
      </w:pBdr>
      <w:autoSpaceDE w:val="0"/>
      <w:autoSpaceDN w:val="0"/>
      <w:adjustRightInd w:val="0"/>
      <w:spacing w:before="0"/>
    </w:pPr>
    <w:rPr>
      <w:rFonts w:ascii="Arial-BlackItalic" w:hAnsi="Arial-BlackItalic"/>
      <w:b w:val="0"/>
      <w:iCs/>
      <w:szCs w:val="22"/>
    </w:rPr>
  </w:style>
  <w:style w:type="paragraph" w:styleId="Footer">
    <w:name w:val="footer"/>
    <w:basedOn w:val="Normal"/>
    <w:link w:val="FooterChar"/>
    <w:autoRedefine/>
    <w:uiPriority w:val="99"/>
    <w:rsid w:val="00EF13C4"/>
    <w:pPr>
      <w:pBdr>
        <w:top w:val="single" w:sz="4" w:space="1" w:color="auto"/>
      </w:pBdr>
      <w:tabs>
        <w:tab w:val="center" w:pos="6480"/>
        <w:tab w:val="center" w:pos="11520"/>
        <w:tab w:val="right" w:pos="14400"/>
      </w:tabs>
    </w:pPr>
    <w:rPr>
      <w:rFonts w:ascii="Calibri" w:hAnsi="Calibri"/>
      <w:sz w:val="18"/>
      <w:szCs w:val="18"/>
    </w:rPr>
  </w:style>
  <w:style w:type="character" w:customStyle="1" w:styleId="FooterChar">
    <w:name w:val="Footer Char"/>
    <w:basedOn w:val="DefaultParagraphFont"/>
    <w:link w:val="Footer"/>
    <w:uiPriority w:val="99"/>
    <w:locked/>
    <w:rsid w:val="00EF13C4"/>
    <w:rPr>
      <w:rFonts w:ascii="Calibri" w:hAnsi="Calibri" w:cs="Times New Roman"/>
      <w:sz w:val="18"/>
      <w:szCs w:val="18"/>
    </w:rPr>
  </w:style>
  <w:style w:type="paragraph" w:styleId="Index1">
    <w:name w:val="index 1"/>
    <w:basedOn w:val="Normal"/>
    <w:next w:val="Normal"/>
    <w:autoRedefine/>
    <w:uiPriority w:val="99"/>
    <w:semiHidden/>
    <w:rsid w:val="00777B2F"/>
    <w:pPr>
      <w:ind w:left="200" w:hanging="200"/>
    </w:pPr>
  </w:style>
  <w:style w:type="paragraph" w:styleId="IndexHeading">
    <w:name w:val="index heading"/>
    <w:basedOn w:val="Normal"/>
    <w:next w:val="Index1"/>
    <w:uiPriority w:val="99"/>
    <w:semiHidden/>
    <w:rsid w:val="00777B2F"/>
    <w:rPr>
      <w:rFonts w:ascii="Arial" w:hAnsi="Arial"/>
      <w:b/>
    </w:rPr>
  </w:style>
  <w:style w:type="paragraph" w:styleId="ListBullet5">
    <w:name w:val="List Bullet 5"/>
    <w:basedOn w:val="Normal"/>
    <w:autoRedefine/>
    <w:uiPriority w:val="99"/>
    <w:rsid w:val="00777B2F"/>
    <w:pPr>
      <w:tabs>
        <w:tab w:val="num" w:pos="1800"/>
      </w:tabs>
      <w:ind w:left="1800" w:hanging="360"/>
    </w:pPr>
  </w:style>
  <w:style w:type="paragraph" w:styleId="CommentText">
    <w:name w:val="annotation text"/>
    <w:basedOn w:val="Normal"/>
    <w:link w:val="CommentTextChar"/>
    <w:uiPriority w:val="99"/>
    <w:rsid w:val="00777B2F"/>
  </w:style>
  <w:style w:type="character" w:customStyle="1" w:styleId="CommentTextChar">
    <w:name w:val="Comment Text Char"/>
    <w:basedOn w:val="DefaultParagraphFont"/>
    <w:link w:val="CommentText"/>
    <w:uiPriority w:val="99"/>
    <w:locked/>
    <w:rsid w:val="007635A5"/>
    <w:rPr>
      <w:rFonts w:cs="Times New Roman"/>
    </w:rPr>
  </w:style>
  <w:style w:type="paragraph" w:styleId="CommentSubject">
    <w:name w:val="annotation subject"/>
    <w:basedOn w:val="CommentText"/>
    <w:next w:val="CommentText"/>
    <w:link w:val="CommentSubjectChar"/>
    <w:uiPriority w:val="99"/>
    <w:semiHidden/>
    <w:rsid w:val="00777B2F"/>
    <w:rPr>
      <w:b/>
      <w:bCs/>
    </w:rPr>
  </w:style>
  <w:style w:type="character" w:customStyle="1" w:styleId="CommentSubjectChar">
    <w:name w:val="Comment Subject Char"/>
    <w:basedOn w:val="DefaultParagraphFont"/>
    <w:link w:val="CommentSubject"/>
    <w:uiPriority w:val="99"/>
    <w:semiHidden/>
    <w:locked/>
    <w:rsid w:val="007635A5"/>
    <w:rPr>
      <w:rFonts w:cs="Times New Roman"/>
      <w:b/>
      <w:bCs/>
    </w:rPr>
  </w:style>
  <w:style w:type="paragraph" w:styleId="Header">
    <w:name w:val="header"/>
    <w:basedOn w:val="Normal"/>
    <w:link w:val="HeaderChar"/>
    <w:uiPriority w:val="99"/>
    <w:rsid w:val="00AC65B1"/>
    <w:pPr>
      <w:tabs>
        <w:tab w:val="center" w:pos="4320"/>
        <w:tab w:val="right" w:pos="8640"/>
      </w:tabs>
    </w:pPr>
  </w:style>
  <w:style w:type="character" w:customStyle="1" w:styleId="HeaderChar">
    <w:name w:val="Header Char"/>
    <w:basedOn w:val="DefaultParagraphFont"/>
    <w:link w:val="Header"/>
    <w:uiPriority w:val="99"/>
    <w:locked/>
    <w:rsid w:val="007635A5"/>
    <w:rPr>
      <w:rFonts w:cs="Times New Roman"/>
    </w:rPr>
  </w:style>
  <w:style w:type="paragraph" w:styleId="FootnoteText">
    <w:name w:val="footnote text"/>
    <w:basedOn w:val="Normal"/>
    <w:link w:val="FootnoteTextChar"/>
    <w:uiPriority w:val="99"/>
    <w:semiHidden/>
    <w:rsid w:val="00A75B9B"/>
  </w:style>
  <w:style w:type="character" w:customStyle="1" w:styleId="FootnoteTextChar">
    <w:name w:val="Footnote Text Char"/>
    <w:basedOn w:val="DefaultParagraphFont"/>
    <w:link w:val="FootnoteText"/>
    <w:uiPriority w:val="99"/>
    <w:semiHidden/>
    <w:locked/>
    <w:rsid w:val="00CE4CCD"/>
    <w:rPr>
      <w:rFonts w:cs="Times New Roman"/>
    </w:rPr>
  </w:style>
  <w:style w:type="paragraph" w:styleId="ListNumber3">
    <w:name w:val="List Number 3"/>
    <w:basedOn w:val="Normal"/>
    <w:uiPriority w:val="99"/>
    <w:rsid w:val="00A75B9B"/>
    <w:pPr>
      <w:tabs>
        <w:tab w:val="num" w:pos="1080"/>
      </w:tabs>
      <w:ind w:left="1080" w:hanging="360"/>
    </w:pPr>
  </w:style>
  <w:style w:type="paragraph" w:customStyle="1" w:styleId="doublelineabove">
    <w:name w:val="double line above"/>
    <w:basedOn w:val="Normal"/>
    <w:uiPriority w:val="99"/>
    <w:rsid w:val="00F5614E"/>
    <w:pPr>
      <w:pBdr>
        <w:top w:val="double" w:sz="4" w:space="1" w:color="auto"/>
      </w:pBdr>
      <w:tabs>
        <w:tab w:val="left" w:pos="360"/>
        <w:tab w:val="left" w:pos="3600"/>
        <w:tab w:val="left" w:pos="4680"/>
        <w:tab w:val="left" w:pos="5940"/>
        <w:tab w:val="left" w:pos="6930"/>
        <w:tab w:val="left" w:pos="8100"/>
        <w:tab w:val="left" w:pos="9090"/>
      </w:tabs>
    </w:pPr>
    <w:rPr>
      <w:b/>
      <w:szCs w:val="24"/>
    </w:rPr>
  </w:style>
  <w:style w:type="paragraph" w:customStyle="1" w:styleId="p2">
    <w:name w:val="p2"/>
    <w:basedOn w:val="Normal"/>
    <w:uiPriority w:val="99"/>
    <w:rsid w:val="00A75B9B"/>
    <w:pPr>
      <w:widowControl w:val="0"/>
      <w:tabs>
        <w:tab w:val="left" w:pos="357"/>
      </w:tabs>
      <w:spacing w:line="255" w:lineRule="atLeast"/>
      <w:ind w:left="1083" w:hanging="357"/>
    </w:pPr>
    <w:rPr>
      <w:sz w:val="24"/>
    </w:rPr>
  </w:style>
  <w:style w:type="paragraph" w:styleId="BlockText">
    <w:name w:val="Block Text"/>
    <w:basedOn w:val="Normal"/>
    <w:uiPriority w:val="99"/>
    <w:rsid w:val="00A75B9B"/>
    <w:pPr>
      <w:spacing w:after="120"/>
      <w:ind w:left="1440" w:right="1440"/>
    </w:pPr>
  </w:style>
  <w:style w:type="paragraph" w:styleId="BalloonText">
    <w:name w:val="Balloon Text"/>
    <w:basedOn w:val="Normal"/>
    <w:link w:val="BalloonTextChar"/>
    <w:uiPriority w:val="99"/>
    <w:semiHidden/>
    <w:rsid w:val="00262721"/>
    <w:rPr>
      <w:rFonts w:ascii="Tahoma" w:hAnsi="Tahoma" w:cs="Tahoma"/>
      <w:sz w:val="16"/>
      <w:szCs w:val="16"/>
    </w:rPr>
  </w:style>
  <w:style w:type="character" w:customStyle="1" w:styleId="BalloonTextChar">
    <w:name w:val="Balloon Text Char"/>
    <w:basedOn w:val="DefaultParagraphFont"/>
    <w:link w:val="BalloonText"/>
    <w:uiPriority w:val="99"/>
    <w:semiHidden/>
    <w:rsid w:val="00EB3B5F"/>
    <w:rPr>
      <w:sz w:val="0"/>
      <w:szCs w:val="0"/>
    </w:rPr>
  </w:style>
  <w:style w:type="character" w:styleId="CommentReference">
    <w:name w:val="annotation reference"/>
    <w:basedOn w:val="DefaultParagraphFont"/>
    <w:uiPriority w:val="99"/>
    <w:semiHidden/>
    <w:rsid w:val="00262721"/>
    <w:rPr>
      <w:rFonts w:cs="Times New Roman"/>
      <w:sz w:val="16"/>
      <w:szCs w:val="16"/>
    </w:rPr>
  </w:style>
  <w:style w:type="paragraph" w:styleId="Revision">
    <w:name w:val="Revision"/>
    <w:hidden/>
    <w:uiPriority w:val="99"/>
    <w:semiHidden/>
    <w:rsid w:val="000470D7"/>
    <w:rPr>
      <w:sz w:val="20"/>
      <w:szCs w:val="20"/>
    </w:rPr>
  </w:style>
  <w:style w:type="table" w:styleId="TableGrid">
    <w:name w:val="Table Grid"/>
    <w:basedOn w:val="TableNormal"/>
    <w:uiPriority w:val="99"/>
    <w:rsid w:val="009727B8"/>
    <w:rPr>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Emphasis">
    <w:name w:val="Emphasis"/>
    <w:basedOn w:val="DefaultParagraphFont"/>
    <w:uiPriority w:val="99"/>
    <w:qFormat/>
    <w:rsid w:val="00F5614E"/>
    <w:rPr>
      <w:rFonts w:cs="Times New Roman"/>
      <w:i/>
      <w:iCs/>
    </w:rPr>
  </w:style>
  <w:style w:type="paragraph" w:customStyle="1" w:styleId="Style1">
    <w:name w:val="Style1"/>
    <w:link w:val="Style1Char"/>
    <w:uiPriority w:val="99"/>
    <w:rsid w:val="00080A37"/>
    <w:rPr>
      <w:b/>
      <w:sz w:val="20"/>
      <w:szCs w:val="24"/>
    </w:rPr>
  </w:style>
  <w:style w:type="character" w:customStyle="1" w:styleId="Style1Char">
    <w:name w:val="Style1 Char"/>
    <w:basedOn w:val="DefaultParagraphFont"/>
    <w:link w:val="Style1"/>
    <w:uiPriority w:val="99"/>
    <w:locked/>
    <w:rsid w:val="00080A37"/>
    <w:rPr>
      <w:rFonts w:cs="Times New Roman"/>
      <w:b/>
      <w:sz w:val="24"/>
      <w:szCs w:val="24"/>
      <w:lang w:val="en-US" w:eastAsia="en-US" w:bidi="ar-SA"/>
    </w:rPr>
  </w:style>
  <w:style w:type="character" w:styleId="Hyperlink">
    <w:name w:val="Hyperlink"/>
    <w:basedOn w:val="DefaultParagraphFont"/>
    <w:uiPriority w:val="99"/>
    <w:rsid w:val="00486237"/>
    <w:rPr>
      <w:rFonts w:cs="Times New Roman"/>
      <w:color w:val="0000FF"/>
      <w:u w:val="single"/>
    </w:rPr>
  </w:style>
  <w:style w:type="paragraph" w:customStyle="1" w:styleId="BulletB1Number">
    <w:name w:val="Bullet B (1. Number)"/>
    <w:basedOn w:val="Normal"/>
    <w:uiPriority w:val="99"/>
    <w:rsid w:val="007E3BA8"/>
    <w:pPr>
      <w:spacing w:before="120"/>
      <w:ind w:left="720" w:hanging="360"/>
    </w:pPr>
  </w:style>
  <w:style w:type="character" w:customStyle="1" w:styleId="Char-Bold">
    <w:name w:val="Char - Bold"/>
    <w:basedOn w:val="DefaultParagraphFont"/>
    <w:uiPriority w:val="99"/>
    <w:rsid w:val="007E3BA8"/>
    <w:rPr>
      <w:rFonts w:cs="Times New Roman"/>
      <w:b/>
      <w:bCs/>
    </w:rPr>
  </w:style>
  <w:style w:type="paragraph" w:styleId="ListParagraph">
    <w:name w:val="List Paragraph"/>
    <w:basedOn w:val="Normal"/>
    <w:uiPriority w:val="34"/>
    <w:qFormat/>
    <w:rsid w:val="00AD2115"/>
    <w:pPr>
      <w:ind w:left="720"/>
      <w:contextualSpacing/>
    </w:pPr>
  </w:style>
  <w:style w:type="character" w:styleId="PageNumber">
    <w:name w:val="page number"/>
    <w:basedOn w:val="DefaultParagraphFont"/>
    <w:uiPriority w:val="99"/>
    <w:rsid w:val="006E6DA4"/>
    <w:rPr>
      <w:rFonts w:cs="Times New Roman"/>
    </w:rPr>
  </w:style>
  <w:style w:type="paragraph" w:styleId="PlainText">
    <w:name w:val="Plain Text"/>
    <w:basedOn w:val="Normal"/>
    <w:link w:val="PlainTextChar"/>
    <w:uiPriority w:val="99"/>
    <w:unhideWhenUsed/>
    <w:rsid w:val="005C3BB4"/>
    <w:rPr>
      <w:rFonts w:ascii="Consolas" w:hAnsi="Consolas"/>
      <w:sz w:val="21"/>
      <w:szCs w:val="21"/>
    </w:rPr>
  </w:style>
  <w:style w:type="character" w:customStyle="1" w:styleId="PlainTextChar">
    <w:name w:val="Plain Text Char"/>
    <w:basedOn w:val="DefaultParagraphFont"/>
    <w:link w:val="PlainText"/>
    <w:uiPriority w:val="99"/>
    <w:rsid w:val="005C3BB4"/>
    <w:rPr>
      <w:rFonts w:ascii="Consolas" w:hAnsi="Consolas"/>
      <w:sz w:val="21"/>
      <w:szCs w:val="21"/>
    </w:rPr>
  </w:style>
  <w:style w:type="paragraph" w:customStyle="1" w:styleId="Default">
    <w:name w:val="Default"/>
    <w:rsid w:val="005E56C7"/>
    <w:pPr>
      <w:autoSpaceDE w:val="0"/>
      <w:autoSpaceDN w:val="0"/>
      <w:adjustRightInd w:val="0"/>
    </w:pPr>
    <w:rPr>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7278402">
      <w:bodyDiv w:val="1"/>
      <w:marLeft w:val="0"/>
      <w:marRight w:val="0"/>
      <w:marTop w:val="0"/>
      <w:marBottom w:val="0"/>
      <w:divBdr>
        <w:top w:val="none" w:sz="0" w:space="0" w:color="auto"/>
        <w:left w:val="none" w:sz="0" w:space="0" w:color="auto"/>
        <w:bottom w:val="none" w:sz="0" w:space="0" w:color="auto"/>
        <w:right w:val="none" w:sz="0" w:space="0" w:color="auto"/>
      </w:divBdr>
    </w:div>
    <w:div w:id="315888210">
      <w:marLeft w:val="0"/>
      <w:marRight w:val="0"/>
      <w:marTop w:val="0"/>
      <w:marBottom w:val="0"/>
      <w:divBdr>
        <w:top w:val="none" w:sz="0" w:space="0" w:color="auto"/>
        <w:left w:val="none" w:sz="0" w:space="0" w:color="auto"/>
        <w:bottom w:val="none" w:sz="0" w:space="0" w:color="auto"/>
        <w:right w:val="none" w:sz="0" w:space="0" w:color="auto"/>
      </w:divBdr>
    </w:div>
    <w:div w:id="315888211">
      <w:marLeft w:val="0"/>
      <w:marRight w:val="0"/>
      <w:marTop w:val="0"/>
      <w:marBottom w:val="0"/>
      <w:divBdr>
        <w:top w:val="none" w:sz="0" w:space="0" w:color="auto"/>
        <w:left w:val="none" w:sz="0" w:space="0" w:color="auto"/>
        <w:bottom w:val="none" w:sz="0" w:space="0" w:color="auto"/>
        <w:right w:val="none" w:sz="0" w:space="0" w:color="auto"/>
      </w:divBdr>
    </w:div>
    <w:div w:id="981928252">
      <w:bodyDiv w:val="1"/>
      <w:marLeft w:val="0"/>
      <w:marRight w:val="0"/>
      <w:marTop w:val="0"/>
      <w:marBottom w:val="0"/>
      <w:divBdr>
        <w:top w:val="none" w:sz="0" w:space="0" w:color="auto"/>
        <w:left w:val="none" w:sz="0" w:space="0" w:color="auto"/>
        <w:bottom w:val="none" w:sz="0" w:space="0" w:color="auto"/>
        <w:right w:val="none" w:sz="0" w:space="0" w:color="auto"/>
      </w:divBdr>
    </w:div>
    <w:div w:id="1068648905">
      <w:bodyDiv w:val="1"/>
      <w:marLeft w:val="0"/>
      <w:marRight w:val="0"/>
      <w:marTop w:val="0"/>
      <w:marBottom w:val="0"/>
      <w:divBdr>
        <w:top w:val="none" w:sz="0" w:space="0" w:color="auto"/>
        <w:left w:val="none" w:sz="0" w:space="0" w:color="auto"/>
        <w:bottom w:val="none" w:sz="0" w:space="0" w:color="auto"/>
        <w:right w:val="none" w:sz="0" w:space="0" w:color="auto"/>
      </w:divBdr>
    </w:div>
    <w:div w:id="1476338015">
      <w:bodyDiv w:val="1"/>
      <w:marLeft w:val="0"/>
      <w:marRight w:val="0"/>
      <w:marTop w:val="0"/>
      <w:marBottom w:val="0"/>
      <w:divBdr>
        <w:top w:val="none" w:sz="0" w:space="0" w:color="auto"/>
        <w:left w:val="none" w:sz="0" w:space="0" w:color="auto"/>
        <w:bottom w:val="none" w:sz="0" w:space="0" w:color="auto"/>
        <w:right w:val="none" w:sz="0" w:space="0" w:color="auto"/>
      </w:divBdr>
    </w:div>
    <w:div w:id="2065444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7.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eader" Target="header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eader" Target="header8.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microsoft.com/office/2011/relationships/people" Target="peop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_rels/header7.xml.rels><?xml version="1.0" encoding="UTF-8" standalone="yes"?>
<Relationships xmlns="http://schemas.openxmlformats.org/package/2006/relationships"><Relationship Id="rId1" Type="http://schemas.openxmlformats.org/officeDocument/2006/relationships/image" Target="media/image1.jpeg"/></Relationships>
</file>

<file path=word/_rels/header8.xml.rels><?xml version="1.0" encoding="UTF-8" standalone="yes"?>
<Relationships xmlns="http://schemas.openxmlformats.org/package/2006/relationships"><Relationship Id="rId1" Type="http://schemas.openxmlformats.org/officeDocument/2006/relationships/image" Target="media/image1.jpeg"/></Relationships>
</file>

<file path=word/_rels/header9.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B007EDC-17FD-4F16-A1F8-025B0E978E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39</Pages>
  <Words>19000</Words>
  <Characters>101819</Characters>
  <Application>Microsoft Office Word</Application>
  <DocSecurity>0</DocSecurity>
  <Lines>848</Lines>
  <Paragraphs>241</Paragraphs>
  <ScaleCrop>false</ScaleCrop>
  <HeadingPairs>
    <vt:vector size="2" baseType="variant">
      <vt:variant>
        <vt:lpstr>Title</vt:lpstr>
      </vt:variant>
      <vt:variant>
        <vt:i4>1</vt:i4>
      </vt:variant>
    </vt:vector>
  </HeadingPairs>
  <TitlesOfParts>
    <vt:vector size="1" baseType="lpstr">
      <vt:lpstr/>
    </vt:vector>
  </TitlesOfParts>
  <Company>California Energy Commission</Company>
  <LinksUpToDate>false</LinksUpToDate>
  <CharactersWithSpaces>120578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jmiller20160114</dc:creator>
  <cp:lastModifiedBy>Markstrum, Alexis@Energy</cp:lastModifiedBy>
  <cp:revision>2</cp:revision>
  <cp:lastPrinted>2018-10-25T19:08:00Z</cp:lastPrinted>
  <dcterms:created xsi:type="dcterms:W3CDTF">2019-12-03T16:24:00Z</dcterms:created>
  <dcterms:modified xsi:type="dcterms:W3CDTF">2019-12-03T16:24:00Z</dcterms:modified>
</cp:coreProperties>
</file>
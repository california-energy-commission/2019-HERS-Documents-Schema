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74F19E58"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6640E6">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6640E6">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6640E6">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6640E6">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6640E6">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6640E6">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6640E6">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6640E6">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6640E6">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2947146" w:rsidR="007056D7" w:rsidRDefault="007056D7" w:rsidP="00D76417">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sidR="00D76417">
              <w:rPr>
                <w:rFonts w:asciiTheme="minorHAnsi" w:hAnsiTheme="minorHAnsi"/>
                <w:b/>
                <w:szCs w:val="18"/>
              </w:rPr>
              <w:t>c</w:t>
            </w:r>
            <w:r>
              <w:rPr>
                <w:rFonts w:asciiTheme="minorHAnsi" w:hAnsiTheme="minorHAnsi"/>
                <w:b/>
                <w:szCs w:val="18"/>
              </w:rPr>
              <w:t xml:space="preserve"> – Single Family</w:t>
            </w:r>
            <w:r w:rsidR="00D76417">
              <w:rPr>
                <w:rFonts w:asciiTheme="minorHAnsi" w:hAnsiTheme="minorHAnsi"/>
                <w:b/>
                <w:szCs w:val="18"/>
              </w:rPr>
              <w:t xml:space="preserve"> and Multifamily – Scheduled and Real-Time Control</w:t>
            </w:r>
          </w:p>
        </w:tc>
      </w:tr>
    </w:tbl>
    <w:p w14:paraId="0435B194" w14:textId="77777777" w:rsidR="007056D7" w:rsidRPr="009D3D1C"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D76417" w14:paraId="323BE832" w14:textId="77777777" w:rsidTr="00D76417">
        <w:tc>
          <w:tcPr>
            <w:tcW w:w="10790" w:type="dxa"/>
          </w:tcPr>
          <w:p w14:paraId="2AD10454" w14:textId="77777777" w:rsidR="00D76417" w:rsidRDefault="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587FC1FF" w14:textId="77777777" w:rsidR="00D76417" w:rsidRDefault="00D76417">
            <w:pPr>
              <w:rPr>
                <w:rFonts w:asciiTheme="minorHAnsi" w:hAnsiTheme="minorHAnsi" w:cstheme="minorHAnsi"/>
                <w:sz w:val="18"/>
                <w:szCs w:val="18"/>
              </w:rPr>
            </w:pPr>
          </w:p>
          <w:p w14:paraId="1F7DA551" w14:textId="6B62CCE0" w:rsidR="00D76417" w:rsidRDefault="00D76417">
            <w:pPr>
              <w:rPr>
                <w:rFonts w:asciiTheme="minorHAnsi" w:hAnsiTheme="minorHAnsi" w:cstheme="minorHAnsi"/>
                <w:sz w:val="18"/>
                <w:szCs w:val="18"/>
              </w:rPr>
            </w:pPr>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6B788CCC" w14:textId="6FB65E61" w:rsidR="00380356" w:rsidRPr="009D3D1C" w:rsidRDefault="00380356">
      <w:pPr>
        <w:rPr>
          <w:rFonts w:asciiTheme="minorHAnsi" w:hAnsiTheme="minorHAnsi" w:cs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5162D5" w14:paraId="5C9A21ED" w14:textId="77777777" w:rsidTr="005162D5">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945249B" w14:textId="78291543" w:rsidR="005162D5" w:rsidRPr="00A75DC5" w:rsidRDefault="005162D5" w:rsidP="005162D5">
            <w:pPr>
              <w:keepNext/>
              <w:rPr>
                <w:rFonts w:asciiTheme="minorHAnsi" w:hAnsiTheme="minorHAnsi"/>
                <w:b/>
                <w:bCs/>
                <w:szCs w:val="18"/>
              </w:rPr>
            </w:pPr>
            <w:r>
              <w:rPr>
                <w:rFonts w:asciiTheme="minorHAnsi" w:hAnsiTheme="minorHAnsi"/>
                <w:b/>
                <w:bCs/>
                <w:szCs w:val="18"/>
              </w:rPr>
              <w:lastRenderedPageBreak/>
              <w:t>B</w:t>
            </w:r>
            <w:r w:rsidRPr="0029047D">
              <w:rPr>
                <w:rFonts w:asciiTheme="minorHAnsi" w:hAnsiTheme="minorHAnsi"/>
                <w:b/>
                <w:bCs/>
                <w:szCs w:val="18"/>
              </w:rPr>
              <w:t>. Other Requirements</w:t>
            </w:r>
          </w:p>
        </w:tc>
      </w:tr>
      <w:tr w:rsidR="005162D5" w14:paraId="4C07CBC9" w14:textId="77777777" w:rsidTr="005162D5">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0147636" w14:textId="43CA8CA8" w:rsidR="005162D5" w:rsidRPr="00A75DC5" w:rsidRDefault="005162D5" w:rsidP="005162D5">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5162D5" w14:paraId="33838723"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21B383"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1F08C18" w14:textId="77777777" w:rsidR="005162D5" w:rsidRDefault="005162D5" w:rsidP="005162D5">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443B56F3" w14:textId="77777777" w:rsidR="005162D5" w:rsidRDefault="005162D5" w:rsidP="005162D5">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5162D5" w14:paraId="191933C6"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7E421E8"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5F5931A" w14:textId="77777777" w:rsidR="005162D5" w:rsidRDefault="005162D5" w:rsidP="005162D5">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5162D5" w14:paraId="2AFE3D96"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6E3F8E9"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2D0F583" w14:textId="77777777" w:rsidR="005162D5" w:rsidRDefault="005162D5" w:rsidP="005162D5">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45676799" w14:textId="77777777" w:rsidR="005162D5" w:rsidRDefault="005162D5" w:rsidP="005162D5">
            <w:pPr>
              <w:ind w:left="274"/>
              <w:rPr>
                <w:sz w:val="22"/>
              </w:rPr>
            </w:pPr>
            <w:r w:rsidRPr="00215D5D">
              <w:rPr>
                <w:rFonts w:asciiTheme="minorHAnsi" w:hAnsiTheme="minorHAnsi" w:cstheme="minorHAnsi"/>
                <w:sz w:val="18"/>
                <w:szCs w:val="18"/>
              </w:rPr>
              <w:t>Exception: Condensing dryers plumbed to a drain.</w:t>
            </w:r>
          </w:p>
        </w:tc>
      </w:tr>
      <w:tr w:rsidR="005162D5" w14:paraId="0931B7D5"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68D77A2"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C338162" w14:textId="77777777" w:rsidR="005162D5" w:rsidRDefault="005162D5" w:rsidP="005162D5">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4EF74612" w14:textId="77777777" w:rsidR="005162D5" w:rsidRDefault="005162D5" w:rsidP="005162D5">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7F480696" w14:textId="77777777" w:rsidR="005162D5" w:rsidRDefault="005162D5" w:rsidP="005162D5">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5162D5" w14:paraId="7A34E6C1"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3662C49"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1BDD86B" w14:textId="77777777" w:rsidR="005162D5" w:rsidRDefault="005162D5" w:rsidP="005162D5">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3B2449ED" w14:textId="77777777" w:rsidR="005162D5" w:rsidRDefault="005162D5" w:rsidP="005162D5">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5162D5" w14:paraId="37209527"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A857C43"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DFD03CF" w14:textId="77777777" w:rsidR="005162D5" w:rsidRDefault="005162D5" w:rsidP="005162D5">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7E88047F" w14:textId="77777777" w:rsidR="005162D5" w:rsidRDefault="005162D5" w:rsidP="005162D5">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43217658" w14:textId="77777777" w:rsidR="005162D5" w:rsidRDefault="005162D5" w:rsidP="005162D5">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75C5F1B2"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Exceptions:</w:t>
            </w:r>
          </w:p>
          <w:p w14:paraId="45D630CD" w14:textId="77777777" w:rsidR="005162D5" w:rsidRDefault="005162D5" w:rsidP="005162D5">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451AFB1E" w14:textId="77777777" w:rsidR="005162D5" w:rsidRDefault="005162D5" w:rsidP="005162D5">
            <w:pPr>
              <w:keepNext/>
              <w:ind w:left="1397" w:hanging="274"/>
            </w:pPr>
            <w:r w:rsidRPr="0001108C">
              <w:rPr>
                <w:rFonts w:asciiTheme="minorHAnsi" w:hAnsiTheme="minorHAnsi"/>
                <w:sz w:val="18"/>
                <w:szCs w:val="18"/>
              </w:rPr>
              <w:t>2. Toilet compartments in bathrooms.</w:t>
            </w:r>
          </w:p>
        </w:tc>
      </w:tr>
      <w:tr w:rsidR="005162D5" w14:paraId="28B1481A"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806B82E"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4D4B3B3" w14:textId="77777777" w:rsidR="005162D5" w:rsidRDefault="005162D5" w:rsidP="005162D5">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5EFE9E96" w14:textId="77777777" w:rsidR="005162D5" w:rsidRDefault="005162D5" w:rsidP="005162D5">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6916C20C" w14:textId="77777777" w:rsidR="005162D5" w:rsidRDefault="005162D5" w:rsidP="003F0923">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291F333B" w14:textId="77777777" w:rsidR="005162D5" w:rsidRDefault="005162D5" w:rsidP="005162D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2CFD355A" w14:textId="77777777" w:rsidR="005162D5" w:rsidRDefault="005162D5" w:rsidP="003F0923">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08F48C26" w14:textId="77777777" w:rsidR="005162D5" w:rsidRDefault="005162D5" w:rsidP="006640E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5162D5" w14:paraId="771C4475"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427CD0F"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F29A74" w14:textId="77777777" w:rsidR="005162D5" w:rsidRDefault="005162D5" w:rsidP="005162D5">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5162D5" w14:paraId="18B2ED18" w14:textId="77777777" w:rsidTr="005162D5">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27B2123" w14:textId="77777777" w:rsidR="005162D5" w:rsidRDefault="005162D5" w:rsidP="005162D5">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233E8019" w14:textId="77777777" w:rsidR="005162D5" w:rsidRDefault="005162D5" w:rsidP="005162D5"/>
    <w:p w14:paraId="2FC4F269" w14:textId="77777777" w:rsidR="005162D5" w:rsidRDefault="005162D5" w:rsidP="005162D5">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5162D5" w:rsidRPr="006C4FD8" w14:paraId="3BCA0FFD" w14:textId="77777777" w:rsidTr="005162D5">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25AEBE5F" w14:textId="63722FE1" w:rsidR="005162D5" w:rsidRPr="0047390B" w:rsidRDefault="005162D5" w:rsidP="005162D5">
            <w:pPr>
              <w:rPr>
                <w:rFonts w:asciiTheme="minorHAnsi" w:hAnsiTheme="minorHAnsi" w:cs="Arial"/>
                <w:b/>
                <w:szCs w:val="18"/>
              </w:rPr>
            </w:pPr>
            <w:r>
              <w:rPr>
                <w:rFonts w:asciiTheme="minorHAnsi" w:hAnsiTheme="minorHAnsi" w:cs="Arial"/>
                <w:b/>
                <w:szCs w:val="18"/>
              </w:rPr>
              <w:lastRenderedPageBreak/>
              <w:t>C</w:t>
            </w:r>
            <w:r w:rsidRPr="0047390B">
              <w:rPr>
                <w:rFonts w:asciiTheme="minorHAnsi" w:hAnsiTheme="minorHAnsi" w:cs="Arial"/>
                <w:b/>
                <w:szCs w:val="18"/>
              </w:rPr>
              <w:t>. Air Moving Equipment</w:t>
            </w:r>
          </w:p>
        </w:tc>
      </w:tr>
      <w:tr w:rsidR="005162D5" w:rsidRPr="006C4FD8" w14:paraId="54370194" w14:textId="77777777" w:rsidTr="005162D5">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51D42FB5" w14:textId="77777777" w:rsidR="005162D5" w:rsidRPr="0047390B" w:rsidRDefault="005162D5" w:rsidP="005162D5">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5162D5" w:rsidRPr="006C4FD8" w14:paraId="198D2CC4"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D4467E6" w14:textId="77777777" w:rsidR="005162D5" w:rsidRPr="006C4FD8" w:rsidRDefault="005162D5" w:rsidP="005162D5">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2452DA4B" w14:textId="5285EADC" w:rsidR="005162D5" w:rsidRPr="00DA6319" w:rsidRDefault="005162D5" w:rsidP="005162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3F0923">
              <w:rPr>
                <w:rFonts w:asciiTheme="minorHAnsi" w:hAnsiTheme="minorHAnsi"/>
                <w:sz w:val="18"/>
                <w:szCs w:val="18"/>
              </w:rPr>
              <w:t>Ventilation devices and</w:t>
            </w:r>
            <w:r>
              <w:rPr>
                <w:rFonts w:asciiTheme="minorHAnsi" w:hAnsiTheme="minorHAnsi"/>
                <w:bCs/>
                <w:sz w:val="18"/>
                <w:szCs w:val="18"/>
              </w:rPr>
              <w:t xml:space="preserve"> </w:t>
            </w:r>
            <w:r w:rsidRPr="003F0923">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3F0923">
              <w:rPr>
                <w:rFonts w:asciiTheme="minorHAnsi" w:hAnsiTheme="minorHAnsi"/>
                <w:sz w:val="18"/>
                <w:szCs w:val="18"/>
              </w:rPr>
              <w:t>accordance with ANSI/ASHRAE Standard 51/AMCA 210,</w:t>
            </w:r>
            <w:r>
              <w:rPr>
                <w:rFonts w:asciiTheme="minorHAnsi" w:hAnsiTheme="minorHAnsi"/>
                <w:bCs/>
                <w:sz w:val="18"/>
                <w:szCs w:val="18"/>
              </w:rPr>
              <w:t xml:space="preserve"> </w:t>
            </w:r>
            <w:r w:rsidRPr="003F0923">
              <w:rPr>
                <w:rFonts w:asciiTheme="minorHAnsi" w:hAnsiTheme="minorHAnsi"/>
                <w:i/>
                <w:sz w:val="18"/>
                <w:szCs w:val="18"/>
              </w:rPr>
              <w:t>Laboratory Methods of Testing Fans for Aerodynamic Performance Rating</w:t>
            </w:r>
            <w:r w:rsidRPr="006640E6">
              <w:rPr>
                <w:rFonts w:asciiTheme="minorHAnsi" w:hAnsiTheme="minorHAnsi"/>
                <w:sz w:val="18"/>
                <w:szCs w:val="18"/>
              </w:rPr>
              <w:t xml:space="preserve">, and ANSI/AMCA Standard 300, </w:t>
            </w:r>
            <w:r w:rsidRPr="006640E6">
              <w:rPr>
                <w:rFonts w:asciiTheme="minorHAnsi" w:hAnsiTheme="minorHAnsi"/>
                <w:i/>
                <w:sz w:val="18"/>
                <w:szCs w:val="18"/>
              </w:rPr>
              <w:t>Reverberant Room Method for Sound Testing of Fans</w:t>
            </w:r>
            <w:r w:rsidRPr="00B82057">
              <w:rPr>
                <w:rFonts w:asciiTheme="minorHAnsi" w:hAnsiTheme="minorHAnsi"/>
                <w:sz w:val="18"/>
                <w:szCs w:val="18"/>
              </w:rPr>
              <w:t>, and rated in</w:t>
            </w:r>
            <w:r>
              <w:rPr>
                <w:rFonts w:asciiTheme="minorHAnsi" w:hAnsiTheme="minorHAnsi"/>
                <w:bCs/>
                <w:sz w:val="18"/>
                <w:szCs w:val="18"/>
              </w:rPr>
              <w:t xml:space="preserve"> </w:t>
            </w:r>
            <w:r w:rsidRPr="003F0923">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3F0923">
              <w:rPr>
                <w:rFonts w:asciiTheme="minorHAnsi" w:hAnsiTheme="minorHAnsi"/>
                <w:sz w:val="18"/>
                <w:szCs w:val="18"/>
              </w:rPr>
              <w:t xml:space="preserve">the Home Ventilating Institute (HVI) (HVI 915, </w:t>
            </w:r>
            <w:r w:rsidRPr="006640E6">
              <w:rPr>
                <w:rFonts w:asciiTheme="minorHAnsi" w:hAnsiTheme="minorHAnsi"/>
                <w:i/>
                <w:sz w:val="18"/>
                <w:szCs w:val="18"/>
              </w:rPr>
              <w:t>Loudness Testing and Rating Procedure</w:t>
            </w:r>
            <w:r w:rsidRPr="006640E6">
              <w:rPr>
                <w:rFonts w:asciiTheme="minorHAnsi" w:hAnsiTheme="minorHAnsi"/>
                <w:sz w:val="18"/>
                <w:szCs w:val="18"/>
              </w:rPr>
              <w:t xml:space="preserve">; HVI 916, </w:t>
            </w:r>
            <w:r w:rsidRPr="006640E6">
              <w:rPr>
                <w:rFonts w:asciiTheme="minorHAnsi" w:hAnsiTheme="minorHAnsi"/>
                <w:i/>
                <w:sz w:val="18"/>
                <w:szCs w:val="18"/>
              </w:rPr>
              <w:t>Air Flow Test Procedure</w:t>
            </w:r>
            <w:r w:rsidRPr="00B82057">
              <w:rPr>
                <w:rFonts w:asciiTheme="minorHAnsi" w:hAnsiTheme="minorHAnsi"/>
                <w:sz w:val="18"/>
                <w:szCs w:val="18"/>
              </w:rPr>
              <w:t xml:space="preserve"> ; and HVI 920, </w:t>
            </w:r>
            <w:r w:rsidRPr="00B82057">
              <w:rPr>
                <w:rFonts w:asciiTheme="minorHAnsi" w:hAnsiTheme="minorHAnsi"/>
                <w:i/>
                <w:sz w:val="18"/>
                <w:szCs w:val="18"/>
              </w:rPr>
              <w:t>Product Performance Certification Procedure Including Verification and Challenge</w:t>
            </w:r>
            <w:r w:rsidRPr="00B82057">
              <w:rPr>
                <w:rFonts w:asciiTheme="minorHAnsi" w:hAnsiTheme="minorHAnsi"/>
                <w:sz w:val="18"/>
                <w:szCs w:val="18"/>
              </w:rPr>
              <w:t>).</w:t>
            </w:r>
            <w:r>
              <w:rPr>
                <w:rFonts w:asciiTheme="minorHAnsi" w:hAnsiTheme="minorHAnsi"/>
                <w:bCs/>
                <w:sz w:val="18"/>
                <w:szCs w:val="18"/>
              </w:rPr>
              <w:t xml:space="preserve"> </w:t>
            </w:r>
            <w:r w:rsidRPr="003F0923">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3F0923">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3F0923">
              <w:rPr>
                <w:rFonts w:asciiTheme="minorHAnsi" w:hAnsiTheme="minorHAnsi"/>
                <w:sz w:val="18"/>
                <w:szCs w:val="18"/>
              </w:rPr>
              <w:t>installation instructions.</w:t>
            </w:r>
          </w:p>
        </w:tc>
      </w:tr>
      <w:tr w:rsidR="005162D5" w:rsidRPr="006C4FD8" w14:paraId="4EE513AD"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7FB138C" w14:textId="77777777" w:rsidR="005162D5" w:rsidRPr="006C4FD8" w:rsidRDefault="005162D5" w:rsidP="005162D5">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5629D27A" w14:textId="77777777" w:rsidR="005162D5" w:rsidRDefault="005162D5" w:rsidP="005162D5">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F0923">
              <w:rPr>
                <w:rFonts w:asciiTheme="minorHAnsi" w:hAnsiTheme="minorHAnsi"/>
                <w:sz w:val="18"/>
                <w:szCs w:val="18"/>
              </w:rPr>
              <w:t xml:space="preserve"> Ventilation fa</w:t>
            </w:r>
            <w:r w:rsidRPr="006640E6">
              <w:rPr>
                <w:rFonts w:asciiTheme="minorHAnsi" w:hAnsiTheme="minorHAnsi"/>
                <w:sz w:val="18"/>
                <w:szCs w:val="18"/>
              </w:rPr>
              <w:t>ns shall be rated</w:t>
            </w:r>
            <w:r>
              <w:rPr>
                <w:rFonts w:asciiTheme="minorHAnsi" w:hAnsiTheme="minorHAnsi"/>
                <w:bCs/>
                <w:sz w:val="18"/>
                <w:szCs w:val="18"/>
              </w:rPr>
              <w:t xml:space="preserve"> </w:t>
            </w:r>
            <w:r w:rsidRPr="003F0923">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3F0923">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3F0923">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3F0923">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3F0923">
              <w:rPr>
                <w:rFonts w:asciiTheme="minorHAnsi" w:hAnsiTheme="minorHAnsi"/>
                <w:sz w:val="18"/>
                <w:szCs w:val="18"/>
              </w:rPr>
              <w:t>7.1.</w:t>
            </w:r>
          </w:p>
          <w:p w14:paraId="1D7C6C63" w14:textId="77777777" w:rsidR="005162D5" w:rsidRDefault="005162D5" w:rsidP="005162D5">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22C9FBBD" w14:textId="77777777" w:rsidR="005162D5" w:rsidRDefault="005162D5" w:rsidP="003F0923">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3F0923">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3F0923">
              <w:rPr>
                <w:rFonts w:asciiTheme="minorHAnsi" w:hAnsiTheme="minorHAnsi"/>
                <w:sz w:val="18"/>
                <w:szCs w:val="18"/>
              </w:rPr>
              <w:t>of 1.0 sone.</w:t>
            </w:r>
          </w:p>
          <w:p w14:paraId="47EFA147" w14:textId="77777777" w:rsidR="005162D5" w:rsidRDefault="005162D5" w:rsidP="005162D5">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4F0AFBAE"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Exceptions:</w:t>
            </w:r>
          </w:p>
          <w:p w14:paraId="736628B6"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3134BA8A" w14:textId="075E1722" w:rsidR="005162D5" w:rsidRDefault="005162D5" w:rsidP="003F0923">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5162D5" w:rsidRPr="006C4FD8" w14:paraId="4537E862"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530C1FE" w14:textId="77777777" w:rsidR="005162D5" w:rsidRPr="006C4FD8" w:rsidRDefault="005162D5" w:rsidP="005162D5">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7A8F078F" w14:textId="77777777" w:rsidR="005162D5" w:rsidRDefault="005162D5" w:rsidP="005162D5">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5C21F46E" w14:textId="7BFF9770" w:rsidR="005162D5" w:rsidRDefault="005162D5" w:rsidP="005162D5">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3F0923">
              <w:rPr>
                <w:rFonts w:asciiTheme="minorHAnsi" w:hAnsiTheme="minorHAnsi"/>
                <w:sz w:val="18"/>
                <w:szCs w:val="18"/>
              </w:rPr>
              <w:t>Exhaust</w:t>
            </w:r>
            <w:r>
              <w:rPr>
                <w:rFonts w:asciiTheme="minorHAnsi" w:hAnsiTheme="minorHAnsi"/>
                <w:bCs/>
                <w:sz w:val="18"/>
                <w:szCs w:val="18"/>
              </w:rPr>
              <w:t xml:space="preserve"> </w:t>
            </w:r>
            <w:r w:rsidRPr="003F0923">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3F0923">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3F0923">
              <w:rPr>
                <w:rFonts w:asciiTheme="minorHAnsi" w:hAnsiTheme="minorHAnsi"/>
                <w:sz w:val="18"/>
                <w:szCs w:val="18"/>
              </w:rPr>
              <w:t>dwelling unit shares a common exhaust duct, each fan shall</w:t>
            </w:r>
            <w:r>
              <w:rPr>
                <w:rFonts w:asciiTheme="minorHAnsi" w:hAnsiTheme="minorHAnsi"/>
                <w:bCs/>
                <w:sz w:val="18"/>
                <w:szCs w:val="18"/>
              </w:rPr>
              <w:t xml:space="preserve"> </w:t>
            </w:r>
            <w:r w:rsidRPr="003F0923">
              <w:rPr>
                <w:rFonts w:asciiTheme="minorHAnsi" w:hAnsiTheme="minorHAnsi"/>
                <w:sz w:val="18"/>
                <w:szCs w:val="18"/>
              </w:rPr>
              <w:t>be equipped with a backdra</w:t>
            </w:r>
            <w:r w:rsidRPr="006640E6">
              <w:rPr>
                <w:rFonts w:asciiTheme="minorHAnsi" w:hAnsiTheme="minorHAnsi"/>
                <w:sz w:val="18"/>
                <w:szCs w:val="18"/>
              </w:rPr>
              <w:t>ft damper to prevent the recirculation</w:t>
            </w:r>
            <w:r>
              <w:rPr>
                <w:rFonts w:asciiTheme="minorHAnsi" w:hAnsiTheme="minorHAnsi"/>
                <w:bCs/>
                <w:sz w:val="18"/>
                <w:szCs w:val="18"/>
              </w:rPr>
              <w:t xml:space="preserve"> </w:t>
            </w:r>
            <w:r w:rsidRPr="003F0923">
              <w:rPr>
                <w:rFonts w:asciiTheme="minorHAnsi" w:hAnsiTheme="minorHAnsi"/>
                <w:sz w:val="18"/>
                <w:szCs w:val="18"/>
              </w:rPr>
              <w:t>of exhaust air from one room to another through the</w:t>
            </w:r>
            <w:r>
              <w:rPr>
                <w:rFonts w:asciiTheme="minorHAnsi" w:hAnsiTheme="minorHAnsi"/>
                <w:bCs/>
                <w:sz w:val="18"/>
                <w:szCs w:val="18"/>
              </w:rPr>
              <w:t xml:space="preserve"> </w:t>
            </w:r>
            <w:r w:rsidRPr="003F0923">
              <w:rPr>
                <w:rFonts w:asciiTheme="minorHAnsi" w:hAnsiTheme="minorHAnsi"/>
                <w:sz w:val="18"/>
                <w:szCs w:val="18"/>
              </w:rPr>
              <w:t>exhaust ducting system</w:t>
            </w:r>
            <w:r w:rsidRPr="00F47345">
              <w:rPr>
                <w:rFonts w:asciiTheme="minorHAnsi" w:hAnsiTheme="minorHAnsi"/>
                <w:b/>
                <w:bCs/>
                <w:sz w:val="18"/>
                <w:szCs w:val="18"/>
              </w:rPr>
              <w:t>.</w:t>
            </w:r>
          </w:p>
          <w:p w14:paraId="1DAB06FD" w14:textId="08603CA2" w:rsidR="005162D5" w:rsidRPr="003F0923" w:rsidRDefault="005162D5" w:rsidP="005162D5">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3F0923">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3F0923">
              <w:rPr>
                <w:rFonts w:asciiTheme="minorHAnsi" w:hAnsiTheme="minorHAnsi" w:cstheme="minorHAnsi"/>
                <w:sz w:val="18"/>
                <w:szCs w:val="18"/>
              </w:rPr>
              <w:t>dwelling units, one or more exha</w:t>
            </w:r>
            <w:r w:rsidRPr="006640E6">
              <w:rPr>
                <w:rFonts w:asciiTheme="minorHAnsi" w:hAnsiTheme="minorHAnsi" w:cstheme="minorHAnsi"/>
                <w:sz w:val="18"/>
                <w:szCs w:val="18"/>
              </w:rPr>
              <w:t>ust fans located downstream</w:t>
            </w:r>
            <w:r>
              <w:rPr>
                <w:rFonts w:asciiTheme="minorHAnsi" w:hAnsiTheme="minorHAnsi" w:cstheme="minorHAnsi"/>
                <w:sz w:val="18"/>
                <w:szCs w:val="18"/>
              </w:rPr>
              <w:t xml:space="preserve"> </w:t>
            </w:r>
            <w:r w:rsidRPr="003F0923">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3F0923">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3F0923">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3F0923">
              <w:rPr>
                <w:rFonts w:asciiTheme="minorHAnsi" w:hAnsiTheme="minorHAnsi" w:cstheme="minorHAnsi"/>
                <w:sz w:val="18"/>
                <w:szCs w:val="18"/>
              </w:rPr>
              <w:t xml:space="preserve">duct when the fan is not </w:t>
            </w:r>
            <w:r w:rsidRPr="007668AF">
              <w:rPr>
                <w:rFonts w:asciiTheme="minorHAnsi" w:hAnsiTheme="minorHAnsi" w:cstheme="minorHAnsi"/>
                <w:sz w:val="18"/>
                <w:szCs w:val="18"/>
              </w:rPr>
              <w:t>running</w:t>
            </w:r>
            <w:r>
              <w:rPr>
                <w:rFonts w:asciiTheme="minorHAnsi" w:hAnsiTheme="minorHAnsi" w:cstheme="minorHAnsi"/>
                <w:sz w:val="18"/>
                <w:szCs w:val="18"/>
              </w:rPr>
              <w:t>.</w:t>
            </w:r>
            <w:r w:rsidRPr="007668AF">
              <w:rPr>
                <w:rFonts w:asciiTheme="minorHAnsi" w:hAnsiTheme="minorHAnsi" w:cstheme="minorHAnsi"/>
                <w:sz w:val="18"/>
                <w:szCs w:val="18"/>
              </w:rPr>
              <w:t xml:space="preserve"> </w:t>
            </w:r>
          </w:p>
        </w:tc>
      </w:tr>
      <w:tr w:rsidR="005162D5" w:rsidRPr="006C4FD8" w14:paraId="0A1FCB02"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CDAD497" w14:textId="77777777" w:rsidR="005162D5" w:rsidRPr="006C4FD8" w:rsidRDefault="005162D5" w:rsidP="005162D5">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421A684B" w14:textId="77777777" w:rsidR="005162D5" w:rsidRDefault="005162D5" w:rsidP="005162D5">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5162D5" w:rsidRPr="006C4FD8" w14:paraId="3E411873" w14:textId="77777777" w:rsidTr="005162D5">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0BBC354" w14:textId="77777777" w:rsidR="005162D5" w:rsidRPr="006C4FD8" w:rsidRDefault="005162D5" w:rsidP="005162D5">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435B1E3" w14:textId="77777777" w:rsidR="007056D7" w:rsidRPr="009D3D1C" w:rsidRDefault="007056D7" w:rsidP="007056D7">
      <w:pPr>
        <w:rPr>
          <w:rFonts w:asciiTheme="minorHAnsi" w:hAnsiTheme="minorHAnsi" w:cstheme="minorHAnsi"/>
          <w:sz w:val="18"/>
          <w:szCs w:val="18"/>
        </w:rPr>
      </w:pPr>
    </w:p>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52336" w:rsidRPr="009E2C1C" w14:paraId="0435B2AD" w14:textId="77777777" w:rsidTr="00FB7C8C">
        <w:trPr>
          <w:trHeight w:val="323"/>
        </w:trPr>
        <w:tc>
          <w:tcPr>
            <w:tcW w:w="10950" w:type="dxa"/>
            <w:gridSpan w:val="4"/>
            <w:vAlign w:val="center"/>
          </w:tcPr>
          <w:p w14:paraId="0435B2AC"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0435B2AF" w14:textId="77777777" w:rsidTr="00E37C19">
        <w:trPr>
          <w:trHeight w:val="206"/>
        </w:trPr>
        <w:tc>
          <w:tcPr>
            <w:tcW w:w="10950" w:type="dxa"/>
            <w:gridSpan w:val="4"/>
            <w:vAlign w:val="center"/>
          </w:tcPr>
          <w:p w14:paraId="0435B2AE"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0435B2B2" w14:textId="77777777" w:rsidTr="00E37C19">
        <w:trPr>
          <w:trHeight w:val="360"/>
        </w:trPr>
        <w:tc>
          <w:tcPr>
            <w:tcW w:w="5577" w:type="dxa"/>
            <w:gridSpan w:val="2"/>
          </w:tcPr>
          <w:p w14:paraId="0435B2B0"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435B2B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0435B2B5" w14:textId="77777777" w:rsidTr="00E37C19">
        <w:trPr>
          <w:trHeight w:val="360"/>
        </w:trPr>
        <w:tc>
          <w:tcPr>
            <w:tcW w:w="5577" w:type="dxa"/>
            <w:gridSpan w:val="2"/>
          </w:tcPr>
          <w:p w14:paraId="0435B2B3"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0435B2B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0435B2B8" w14:textId="77777777" w:rsidTr="00E37C19">
        <w:trPr>
          <w:trHeight w:val="360"/>
        </w:trPr>
        <w:tc>
          <w:tcPr>
            <w:tcW w:w="5577" w:type="dxa"/>
            <w:gridSpan w:val="2"/>
          </w:tcPr>
          <w:p w14:paraId="0435B2B6"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0435B2B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0435B2BB" w14:textId="77777777" w:rsidTr="00E37C19">
        <w:trPr>
          <w:trHeight w:val="360"/>
        </w:trPr>
        <w:tc>
          <w:tcPr>
            <w:tcW w:w="5577" w:type="dxa"/>
            <w:gridSpan w:val="2"/>
          </w:tcPr>
          <w:p w14:paraId="0435B2B9"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0435B2BA"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0435B2BD" w14:textId="77777777" w:rsidTr="00E37C19">
        <w:tblPrEx>
          <w:tblCellMar>
            <w:left w:w="115" w:type="dxa"/>
            <w:right w:w="115" w:type="dxa"/>
          </w:tblCellMar>
        </w:tblPrEx>
        <w:trPr>
          <w:trHeight w:val="296"/>
        </w:trPr>
        <w:tc>
          <w:tcPr>
            <w:tcW w:w="10950" w:type="dxa"/>
            <w:gridSpan w:val="4"/>
            <w:vAlign w:val="center"/>
          </w:tcPr>
          <w:p w14:paraId="0435B2BC"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0435B2C4" w14:textId="77777777" w:rsidTr="00E37C19">
        <w:tblPrEx>
          <w:tblCellMar>
            <w:left w:w="115" w:type="dxa"/>
            <w:right w:w="115" w:type="dxa"/>
          </w:tblCellMar>
        </w:tblPrEx>
        <w:trPr>
          <w:trHeight w:val="504"/>
        </w:trPr>
        <w:tc>
          <w:tcPr>
            <w:tcW w:w="10950" w:type="dxa"/>
            <w:gridSpan w:val="4"/>
          </w:tcPr>
          <w:p w14:paraId="0435B2BE"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2BF"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2C0"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2C1"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2C2"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2C3"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0435B2C7" w14:textId="77777777" w:rsidTr="00E37C19">
        <w:tblPrEx>
          <w:tblCellMar>
            <w:left w:w="108" w:type="dxa"/>
            <w:right w:w="108" w:type="dxa"/>
          </w:tblCellMar>
        </w:tblPrEx>
        <w:trPr>
          <w:trHeight w:val="360"/>
        </w:trPr>
        <w:tc>
          <w:tcPr>
            <w:tcW w:w="5307" w:type="dxa"/>
          </w:tcPr>
          <w:p w14:paraId="0435B2C5"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0435B2C6"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0435B2CA"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8"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435B2C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0435B2CD"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B"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435B2C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0435B2D1"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435B2CF"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435B2D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0435B2D4"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D2"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35B2D3"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0435B2D8" w14:textId="2F3375FB"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D76417">
        <w:rPr>
          <w:rFonts w:asciiTheme="minorHAnsi" w:hAnsiTheme="minorHAnsi"/>
          <w:b/>
          <w:szCs w:val="18"/>
        </w:rPr>
        <w:t>c</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5E76B769"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7CA0426E"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3D65DEF0"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4885A422"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06686D90"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0435B2E1" w14:textId="68AF5223"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3E8BD50B"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539DDB11"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w:t>
      </w:r>
      <w:r w:rsidR="006150E9">
        <w:rPr>
          <w:rFonts w:asciiTheme="minorHAnsi" w:hAnsiTheme="minorHAnsi" w:cstheme="minorHAnsi"/>
          <w:sz w:val="18"/>
          <w:szCs w:val="18"/>
        </w:rPr>
        <w:t>06</w:t>
      </w:r>
      <w:r w:rsidRPr="00802732">
        <w:rPr>
          <w:rFonts w:asciiTheme="minorHAnsi" w:hAnsiTheme="minorHAnsi" w:cstheme="minorHAnsi"/>
          <w:sz w:val="18"/>
          <w:szCs w:val="18"/>
        </w:rPr>
        <w:t>) = Central Fan Integrated &amp; “Ventilation Operation Schedule” (A</w:t>
      </w:r>
      <w:r w:rsidR="008002F8">
        <w:rPr>
          <w:rFonts w:asciiTheme="minorHAnsi" w:hAnsiTheme="minorHAnsi" w:cstheme="minorHAnsi"/>
          <w:sz w:val="18"/>
          <w:szCs w:val="18"/>
        </w:rPr>
        <w:t>0</w:t>
      </w:r>
      <w:r w:rsidR="006150E9">
        <w:rPr>
          <w:rFonts w:asciiTheme="minorHAnsi" w:hAnsiTheme="minorHAnsi" w:cstheme="minorHAnsi"/>
          <w:sz w:val="18"/>
          <w:szCs w:val="18"/>
        </w:rPr>
        <w:t>7</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35B652" w14:textId="77777777" w:rsidR="00636F83" w:rsidRPr="00A35980" w:rsidRDefault="00636F83" w:rsidP="00636F83">
      <w:pPr>
        <w:contextualSpacing/>
        <w:rPr>
          <w:rFonts w:asciiTheme="minorHAnsi" w:eastAsia="Cambria" w:hAnsiTheme="minorHAnsi"/>
          <w:sz w:val="18"/>
          <w:szCs w:val="18"/>
        </w:rPr>
      </w:pPr>
    </w:p>
    <w:p w14:paraId="0435B660" w14:textId="2D26E7C8" w:rsidR="00EE3065" w:rsidRPr="006849B6" w:rsidRDefault="00EE3065" w:rsidP="008464D7">
      <w:pPr>
        <w:pStyle w:val="ListParagraph"/>
        <w:numPr>
          <w:ilvl w:val="0"/>
          <w:numId w:val="33"/>
        </w:numPr>
        <w:rPr>
          <w:rFonts w:asciiTheme="minorHAnsi" w:eastAsia="Cambria" w:hAnsiTheme="minorHAnsi"/>
          <w:sz w:val="18"/>
          <w:szCs w:val="18"/>
        </w:rPr>
        <w:sectPr w:rsidR="00EE3065" w:rsidRPr="006849B6"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74FE7DB8"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9D3D1C"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6640E6">
        <w:tc>
          <w:tcPr>
            <w:tcW w:w="10790" w:type="dxa"/>
            <w:gridSpan w:val="3"/>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6640E6">
        <w:trPr>
          <w:trHeight w:val="158"/>
        </w:trPr>
        <w:tc>
          <w:tcPr>
            <w:tcW w:w="638" w:type="dxa"/>
            <w:vAlign w:val="center"/>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6229E903"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6640E6">
        <w:trPr>
          <w:trHeight w:val="158"/>
        </w:trPr>
        <w:tc>
          <w:tcPr>
            <w:tcW w:w="638" w:type="dxa"/>
            <w:vAlign w:val="center"/>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045B5E3A" w:rsidR="002A1F1B" w:rsidRPr="00F5715E" w:rsidRDefault="00912920" w:rsidP="00EE3065">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w:t>
            </w:r>
            <w:r>
              <w:rPr>
                <w:rFonts w:asciiTheme="minorHAnsi" w:hAnsiTheme="minorHAnsi"/>
                <w:sz w:val="18"/>
                <w:szCs w:val="18"/>
              </w:rPr>
              <w:t>&gt;&gt;</w:t>
            </w:r>
          </w:p>
        </w:tc>
      </w:tr>
      <w:tr w:rsidR="002A1F1B" w:rsidRPr="00D2491C" w14:paraId="0435B675" w14:textId="77777777" w:rsidTr="006640E6">
        <w:trPr>
          <w:trHeight w:val="158"/>
        </w:trPr>
        <w:tc>
          <w:tcPr>
            <w:tcW w:w="638" w:type="dxa"/>
            <w:vAlign w:val="center"/>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20A59140"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F5715E">
              <w:rPr>
                <w:rFonts w:asciiTheme="minorHAnsi" w:hAnsiTheme="minorHAnsi"/>
                <w:sz w:val="18"/>
                <w:szCs w:val="18"/>
                <w:u w:val="single"/>
              </w:rPr>
              <w:t>&gt;&gt;</w:t>
            </w:r>
          </w:p>
        </w:tc>
      </w:tr>
      <w:tr w:rsidR="002A1F1B" w:rsidRPr="00D2491C" w14:paraId="0435B67A" w14:textId="77777777" w:rsidTr="006640E6">
        <w:trPr>
          <w:trHeight w:val="158"/>
        </w:trPr>
        <w:tc>
          <w:tcPr>
            <w:tcW w:w="638" w:type="dxa"/>
            <w:vAlign w:val="center"/>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18118B95"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6640E6">
        <w:trPr>
          <w:trHeight w:val="158"/>
        </w:trPr>
        <w:tc>
          <w:tcPr>
            <w:tcW w:w="638" w:type="dxa"/>
            <w:vAlign w:val="center"/>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74248CAC"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6640E6">
        <w:trPr>
          <w:trHeight w:val="158"/>
        </w:trPr>
        <w:tc>
          <w:tcPr>
            <w:tcW w:w="638" w:type="dxa"/>
            <w:vAlign w:val="center"/>
          </w:tcPr>
          <w:p w14:paraId="0435B6AB" w14:textId="603D38AC"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6640E6">
        <w:trPr>
          <w:trHeight w:val="158"/>
        </w:trPr>
        <w:tc>
          <w:tcPr>
            <w:tcW w:w="638" w:type="dxa"/>
            <w:vAlign w:val="center"/>
          </w:tcPr>
          <w:p w14:paraId="0435B6B9" w14:textId="1DA2EE72"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1F7B1E">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**Continuous; or</w:t>
            </w:r>
          </w:p>
          <w:p w14:paraId="2F4BBC3C" w14:textId="77777777" w:rsidR="00501B11" w:rsidRDefault="00EE3065" w:rsidP="00501B11">
            <w:pPr>
              <w:rPr>
                <w:ins w:id="7" w:author="Markstrum, Alexis@Energy" w:date="2019-10-03T09:21:00Z"/>
                <w:rFonts w:asciiTheme="minorHAnsi" w:hAnsiTheme="minorHAnsi" w:cstheme="minorHAnsi"/>
                <w:sz w:val="18"/>
                <w:szCs w:val="18"/>
              </w:rPr>
            </w:pPr>
            <w:r w:rsidRPr="001C365C">
              <w:rPr>
                <w:rFonts w:asciiTheme="minorHAnsi" w:hAnsiTheme="minorHAnsi" w:cstheme="minorHAnsi"/>
                <w:sz w:val="18"/>
                <w:szCs w:val="18"/>
              </w:rPr>
              <w:t xml:space="preserve">**Short-Term Average; </w:t>
            </w:r>
          </w:p>
          <w:p w14:paraId="0435B6BE" w14:textId="434E5626" w:rsidR="00EE3065" w:rsidRPr="001C365C" w:rsidDel="00501B11" w:rsidRDefault="00EE3065" w:rsidP="00501B11">
            <w:pPr>
              <w:rPr>
                <w:del w:id="8" w:author="Markstrum, Alexis@Energy" w:date="2019-10-03T09:20:00Z"/>
                <w:rFonts w:asciiTheme="minorHAnsi" w:hAnsiTheme="minorHAnsi" w:cstheme="minorHAnsi"/>
                <w:sz w:val="18"/>
                <w:szCs w:val="18"/>
              </w:rPr>
            </w:pPr>
            <w:del w:id="9" w:author="Markstrum, Alexis@Energy" w:date="2019-10-03T09:20:00Z">
              <w:r w:rsidRPr="001C365C" w:rsidDel="00501B11">
                <w:rPr>
                  <w:rFonts w:asciiTheme="minorHAnsi" w:hAnsiTheme="minorHAnsi" w:cstheme="minorHAnsi"/>
                  <w:sz w:val="18"/>
                  <w:szCs w:val="18"/>
                </w:rPr>
                <w:delText>or</w:delText>
              </w:r>
            </w:del>
          </w:p>
          <w:p w14:paraId="0435B6BF" w14:textId="6BE589F9" w:rsidR="00EE3065" w:rsidRPr="001C365C" w:rsidDel="00501B11" w:rsidRDefault="00EE3065">
            <w:pPr>
              <w:rPr>
                <w:del w:id="10" w:author="Markstrum, Alexis@Energy" w:date="2019-10-03T09:20:00Z"/>
                <w:rFonts w:asciiTheme="minorHAnsi" w:hAnsiTheme="minorHAnsi" w:cstheme="minorHAnsi"/>
                <w:sz w:val="18"/>
                <w:szCs w:val="18"/>
              </w:rPr>
            </w:pPr>
            <w:del w:id="11" w:author="Markstrum, Alexis@Energy" w:date="2019-10-03T09:20:00Z">
              <w:r w:rsidRPr="001C365C" w:rsidDel="00501B11">
                <w:rPr>
                  <w:rFonts w:asciiTheme="minorHAnsi" w:hAnsiTheme="minorHAnsi" w:cstheme="minorHAnsi"/>
                  <w:sz w:val="18"/>
                  <w:szCs w:val="18"/>
                </w:rPr>
                <w:delText>**Scheduled; or</w:delText>
              </w:r>
            </w:del>
          </w:p>
          <w:p w14:paraId="0435B6C0" w14:textId="575D5524" w:rsidR="00EE3065" w:rsidRPr="007A5D38" w:rsidRDefault="00EE3065" w:rsidP="00501B11">
            <w:pPr>
              <w:rPr>
                <w:rFonts w:asciiTheme="minorHAnsi" w:hAnsiTheme="minorHAnsi" w:cstheme="minorHAnsi"/>
                <w:sz w:val="18"/>
                <w:szCs w:val="18"/>
                <w:u w:val="single"/>
              </w:rPr>
            </w:pPr>
            <w:del w:id="12" w:author="Markstrum, Alexis@Energy" w:date="2019-10-03T09:20:00Z">
              <w:r w:rsidRPr="001C365C" w:rsidDel="00501B11">
                <w:rPr>
                  <w:rFonts w:asciiTheme="minorHAnsi" w:hAnsiTheme="minorHAnsi" w:cstheme="minorHAnsi"/>
                  <w:sz w:val="18"/>
                  <w:szCs w:val="18"/>
                </w:rPr>
                <w:delText>**Real-time Control;</w:delText>
              </w:r>
              <w:r w:rsidRPr="007A5D38" w:rsidDel="00501B11">
                <w:rPr>
                  <w:rFonts w:asciiTheme="minorHAnsi" w:hAnsiTheme="minorHAnsi" w:cstheme="minorHAnsi"/>
                  <w:sz w:val="18"/>
                  <w:szCs w:val="18"/>
                  <w:u w:val="single"/>
                </w:rPr>
                <w:br/>
              </w:r>
            </w:del>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6640E6">
        <w:trPr>
          <w:trHeight w:val="158"/>
        </w:trPr>
        <w:tc>
          <w:tcPr>
            <w:tcW w:w="638" w:type="dxa"/>
            <w:vAlign w:val="center"/>
          </w:tcPr>
          <w:p w14:paraId="0435B6DA" w14:textId="39358F81" w:rsidR="00EE3065" w:rsidRDefault="008002F8" w:rsidP="00355CC6">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2" w14:textId="23EF99BA" w:rsidR="00EE3065" w:rsidRPr="007A5D38"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D" w14:textId="336DBF4C"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57FB533C" w:rsidR="00EE3065"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43622C9B" w14:textId="0803B1F9" w:rsidR="00B82057" w:rsidRPr="007A5D38" w:rsidRDefault="00B82057" w:rsidP="00B82057">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ins w:id="13" w:author="Markstrum, Alexis@Energy" w:date="2019-10-02T08:30:00Z">
              <w:r w:rsidR="00C06625">
                <w:rPr>
                  <w:rFonts w:asciiTheme="minorHAnsi" w:hAnsiTheme="minorHAnsi" w:cstheme="minorHAnsi"/>
                  <w:sz w:val="18"/>
                  <w:szCs w:val="18"/>
                  <w:u w:val="single"/>
                </w:rPr>
                <w:t xml:space="preserve"> </w:t>
              </w:r>
              <w:r w:rsidR="00C06625" w:rsidRPr="00F156EB">
                <w:rPr>
                  <w:rFonts w:ascii="Calibri" w:eastAsia="Calibri" w:hAnsi="Calibri"/>
                  <w:sz w:val="18"/>
                  <w:szCs w:val="18"/>
                </w:rPr>
                <w:t>and</w:t>
              </w:r>
              <w:r w:rsidR="00C06625" w:rsidRPr="00F156EB">
                <w:rPr>
                  <w:rFonts w:ascii="Calibri" w:eastAsia="Calibri" w:hAnsi="Calibri"/>
                  <w:sz w:val="22"/>
                  <w:szCs w:val="22"/>
                </w:rPr>
                <w:t xml:space="preserve"> </w:t>
              </w:r>
              <w:r w:rsidR="00C06625" w:rsidRPr="00F156EB">
                <w:rPr>
                  <w:rFonts w:ascii="Calibri" w:eastAsia="Calibri" w:hAnsi="Calibri" w:cs="Calibri"/>
                  <w:sz w:val="18"/>
                  <w:szCs w:val="18"/>
                </w:rPr>
                <w:t>“Ventilation System Type” (A06) = Central Ventilation System – Supply</w:t>
              </w:r>
              <w:r w:rsidR="00C06625" w:rsidRPr="00F156EB">
                <w:rPr>
                  <w:rFonts w:ascii="Calibri" w:eastAsia="Calibri" w:hAnsi="Calibri"/>
                  <w:sz w:val="18"/>
                  <w:szCs w:val="18"/>
                </w:rPr>
                <w:t>, Central Ventilation System – Exhaust, or Central Ventilation System – Balanced</w:t>
              </w:r>
            </w:ins>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5FB4FB0A" w14:textId="2856012A" w:rsidR="00B82057" w:rsidRPr="007A5D38" w:rsidRDefault="00B82057" w:rsidP="00B82057">
            <w:pPr>
              <w:rPr>
                <w:rFonts w:asciiTheme="minorHAnsi" w:hAnsiTheme="minorHAnsi" w:cstheme="minorHAnsi"/>
                <w:b/>
                <w:sz w:val="18"/>
                <w:szCs w:val="18"/>
                <w:u w:val="single"/>
              </w:rPr>
            </w:pPr>
            <w:r w:rsidRPr="007A5D38">
              <w:rPr>
                <w:rFonts w:asciiTheme="minorHAnsi" w:hAnsiTheme="minorHAnsi" w:cstheme="minorHAnsi"/>
                <w:b/>
                <w:sz w:val="18"/>
                <w:szCs w:val="18"/>
              </w:rPr>
              <w:t>**27b – Multifamily Ventilation</w:t>
            </w:r>
            <w:r w:rsidRPr="007A5D38">
              <w:rPr>
                <w:rFonts w:asciiTheme="minorHAnsi" w:hAnsiTheme="minorHAnsi" w:cstheme="minorHAnsi"/>
                <w:b/>
                <w:sz w:val="18"/>
                <w:szCs w:val="18"/>
                <w:u w:val="single"/>
              </w:rPr>
              <w:t>;</w:t>
            </w:r>
          </w:p>
          <w:p w14:paraId="0435B6EF" w14:textId="77777777"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p>
          <w:p w14:paraId="0435B6F0" w14:textId="01B81897" w:rsidR="00EE3065" w:rsidRPr="007A5D38" w:rsidRDefault="00EE3065">
            <w:pPr>
              <w:rPr>
                <w:rFonts w:asciiTheme="minorHAnsi" w:hAnsiTheme="minorHAnsi" w:cstheme="minorHAnsi"/>
                <w:sz w:val="18"/>
                <w:szCs w:val="18"/>
              </w:rPr>
            </w:pPr>
            <w:r w:rsidRPr="007A5D38">
              <w:rPr>
                <w:rFonts w:asciiTheme="minorHAnsi" w:hAnsiTheme="minorHAnsi" w:cstheme="minorHAnsi"/>
                <w:b/>
                <w:sz w:val="18"/>
                <w:szCs w:val="18"/>
              </w:rPr>
              <w:t>**27</w:t>
            </w:r>
            <w:r w:rsidR="00C0202F">
              <w:rPr>
                <w:rFonts w:asciiTheme="minorHAnsi" w:hAnsiTheme="minorHAnsi" w:cstheme="minorHAnsi"/>
                <w:b/>
                <w:sz w:val="18"/>
                <w:szCs w:val="18"/>
              </w:rPr>
              <w:t>d</w:t>
            </w:r>
            <w:r w:rsidRPr="007A5D38">
              <w:rPr>
                <w:rFonts w:asciiTheme="minorHAnsi" w:hAnsiTheme="minorHAnsi" w:cstheme="minorHAnsi"/>
                <w:b/>
                <w:sz w:val="18"/>
                <w:szCs w:val="18"/>
              </w:rPr>
              <w:t xml:space="preserve"> – Non-dwelling unit&gt;&gt;</w:t>
            </w:r>
          </w:p>
        </w:tc>
      </w:tr>
      <w:tr w:rsidR="00EE3065" w:rsidRPr="00D2491C" w14:paraId="0435B708" w14:textId="77777777" w:rsidTr="006640E6">
        <w:trPr>
          <w:trHeight w:val="158"/>
        </w:trPr>
        <w:tc>
          <w:tcPr>
            <w:tcW w:w="10790" w:type="dxa"/>
            <w:gridSpan w:val="3"/>
            <w:vAlign w:val="center"/>
          </w:tcPr>
          <w:p w14:paraId="0435B706"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9D3D1C"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1B7A9AAB" w:rsidR="003F49B9" w:rsidRDefault="0029047D" w:rsidP="00A653AF">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A653AF">
              <w:rPr>
                <w:rFonts w:asciiTheme="minorHAnsi" w:hAnsiTheme="minorHAnsi"/>
                <w:b/>
                <w:szCs w:val="18"/>
              </w:rPr>
              <w:t>c</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76417">
              <w:rPr>
                <w:rFonts w:asciiTheme="minorHAnsi" w:hAnsiTheme="minorHAnsi"/>
                <w:b/>
                <w:szCs w:val="18"/>
              </w:rPr>
              <w:t>and Multifamily – Scheduled and Real-Time Control</w:t>
            </w:r>
          </w:p>
        </w:tc>
      </w:tr>
    </w:tbl>
    <w:p w14:paraId="01F667EE" w14:textId="15D210A1" w:rsidR="006E08B4" w:rsidRPr="009D3D1C" w:rsidRDefault="006E08B4">
      <w:pPr>
        <w:rPr>
          <w:rFonts w:asciiTheme="minorHAnsi" w:hAnsiTheme="minorHAnsi" w:cstheme="minorHAnsi"/>
          <w:sz w:val="18"/>
          <w:szCs w:val="18"/>
        </w:rPr>
      </w:pPr>
    </w:p>
    <w:tbl>
      <w:tblPr>
        <w:tblStyle w:val="TableGrid"/>
        <w:tblW w:w="10790" w:type="dxa"/>
        <w:tblLook w:val="04A0" w:firstRow="1" w:lastRow="0" w:firstColumn="1" w:lastColumn="0" w:noHBand="0" w:noVBand="1"/>
      </w:tblPr>
      <w:tblGrid>
        <w:gridCol w:w="10790"/>
      </w:tblGrid>
      <w:tr w:rsidR="00A653AF" w14:paraId="6FADE231" w14:textId="77777777" w:rsidTr="00A653AF">
        <w:tc>
          <w:tcPr>
            <w:tcW w:w="10790" w:type="dxa"/>
          </w:tcPr>
          <w:p w14:paraId="6869FE94" w14:textId="77777777" w:rsidR="00A653AF" w:rsidRDefault="00A653AF" w:rsidP="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455867FB" w14:textId="77777777" w:rsidR="00A653AF" w:rsidRDefault="00A653AF" w:rsidP="00D76417">
            <w:pPr>
              <w:rPr>
                <w:rFonts w:asciiTheme="minorHAnsi" w:hAnsiTheme="minorHAnsi" w:cstheme="minorHAnsi"/>
                <w:sz w:val="18"/>
                <w:szCs w:val="18"/>
              </w:rPr>
            </w:pPr>
          </w:p>
          <w:p w14:paraId="324AB79A" w14:textId="6B99D775" w:rsidR="00A653AF" w:rsidRDefault="00A653AF" w:rsidP="00D76417">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36D4B460" w14:textId="77777777" w:rsidR="006E08B4" w:rsidRDefault="006E08B4"/>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5162D5" w14:paraId="37C885C3" w14:textId="77777777" w:rsidTr="005162D5">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6BE8A3" w14:textId="639BCD32" w:rsidR="005162D5" w:rsidRPr="00A75DC5" w:rsidRDefault="005162D5" w:rsidP="005162D5">
            <w:pPr>
              <w:keepNext/>
              <w:rPr>
                <w:rFonts w:asciiTheme="minorHAnsi" w:hAnsiTheme="minorHAnsi"/>
                <w:b/>
                <w:bCs/>
                <w:szCs w:val="18"/>
              </w:rPr>
            </w:pPr>
            <w:r>
              <w:rPr>
                <w:rFonts w:asciiTheme="minorHAnsi" w:hAnsiTheme="minorHAnsi"/>
                <w:b/>
                <w:bCs/>
                <w:szCs w:val="18"/>
              </w:rPr>
              <w:t>B</w:t>
            </w:r>
            <w:r w:rsidRPr="0029047D">
              <w:rPr>
                <w:rFonts w:asciiTheme="minorHAnsi" w:hAnsiTheme="minorHAnsi"/>
                <w:b/>
                <w:bCs/>
                <w:szCs w:val="18"/>
              </w:rPr>
              <w:t>. Other Requirements</w:t>
            </w:r>
          </w:p>
        </w:tc>
      </w:tr>
      <w:tr w:rsidR="005162D5" w14:paraId="4B40EA6C" w14:textId="77777777" w:rsidTr="005162D5">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2C06DCC" w14:textId="498C5FF9" w:rsidR="005162D5" w:rsidRPr="00A75DC5" w:rsidRDefault="005162D5" w:rsidP="005162D5">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5162D5" w14:paraId="6EDD4D75"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46E1DBC"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F77695F" w14:textId="77777777" w:rsidR="005162D5" w:rsidRDefault="005162D5" w:rsidP="005162D5">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3124492" w14:textId="77777777" w:rsidR="005162D5" w:rsidRDefault="005162D5" w:rsidP="005162D5">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5162D5" w14:paraId="3314CBBB"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AF17918"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CBF5460" w14:textId="77777777" w:rsidR="005162D5" w:rsidRDefault="005162D5" w:rsidP="005162D5">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5162D5" w14:paraId="168AF06C"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FD88B24"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15EC57B" w14:textId="77777777" w:rsidR="005162D5" w:rsidRDefault="005162D5" w:rsidP="005162D5">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5BCB04FB" w14:textId="77777777" w:rsidR="005162D5" w:rsidRDefault="005162D5" w:rsidP="005162D5">
            <w:pPr>
              <w:ind w:left="274"/>
              <w:rPr>
                <w:sz w:val="22"/>
              </w:rPr>
            </w:pPr>
            <w:r w:rsidRPr="00215D5D">
              <w:rPr>
                <w:rFonts w:asciiTheme="minorHAnsi" w:hAnsiTheme="minorHAnsi" w:cstheme="minorHAnsi"/>
                <w:sz w:val="18"/>
                <w:szCs w:val="18"/>
              </w:rPr>
              <w:t>Exception: Condensing dryers plumbed to a drain.</w:t>
            </w:r>
          </w:p>
        </w:tc>
      </w:tr>
      <w:tr w:rsidR="005162D5" w14:paraId="4FAD2CB7"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B360D8A"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3B24AB7" w14:textId="77777777" w:rsidR="005162D5" w:rsidRDefault="005162D5" w:rsidP="005162D5">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39E91164" w14:textId="77777777" w:rsidR="005162D5" w:rsidRDefault="005162D5" w:rsidP="005162D5">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3D4D0B09" w14:textId="77777777" w:rsidR="005162D5" w:rsidRDefault="005162D5" w:rsidP="005162D5">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5162D5" w14:paraId="7026E8FD"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1993728"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E5C8BB" w14:textId="77777777" w:rsidR="005162D5" w:rsidRDefault="005162D5" w:rsidP="005162D5">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6352878C" w14:textId="77777777" w:rsidR="005162D5" w:rsidRDefault="005162D5" w:rsidP="005162D5">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5162D5" w14:paraId="78A04B3C"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FC517AA"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729A202" w14:textId="77777777" w:rsidR="005162D5" w:rsidRDefault="005162D5" w:rsidP="005162D5">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43390AFB" w14:textId="77777777" w:rsidR="005162D5" w:rsidRDefault="005162D5" w:rsidP="005162D5">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7E671A5E" w14:textId="77777777" w:rsidR="005162D5" w:rsidRDefault="005162D5" w:rsidP="005162D5">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546B8A86"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Exceptions:</w:t>
            </w:r>
          </w:p>
          <w:p w14:paraId="3CAE129E" w14:textId="77777777" w:rsidR="005162D5" w:rsidRDefault="005162D5" w:rsidP="005162D5">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7D0D0C5D" w14:textId="77777777" w:rsidR="005162D5" w:rsidRDefault="005162D5" w:rsidP="005162D5">
            <w:pPr>
              <w:keepNext/>
              <w:ind w:left="1397" w:hanging="274"/>
            </w:pPr>
            <w:r w:rsidRPr="0001108C">
              <w:rPr>
                <w:rFonts w:asciiTheme="minorHAnsi" w:hAnsiTheme="minorHAnsi"/>
                <w:sz w:val="18"/>
                <w:szCs w:val="18"/>
              </w:rPr>
              <w:t>2. Toilet compartments in bathrooms.</w:t>
            </w:r>
          </w:p>
        </w:tc>
      </w:tr>
      <w:tr w:rsidR="005162D5" w14:paraId="47FD4D6B"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8733BF3"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7CFBC8F" w14:textId="77777777" w:rsidR="005162D5" w:rsidRDefault="005162D5" w:rsidP="005162D5">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37818747" w14:textId="77777777" w:rsidR="005162D5" w:rsidRDefault="005162D5" w:rsidP="005162D5">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7F2F73A6" w14:textId="77777777" w:rsidR="005162D5" w:rsidRDefault="005162D5" w:rsidP="006640E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5A74A4BC" w14:textId="77777777" w:rsidR="005162D5" w:rsidRDefault="005162D5" w:rsidP="005162D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47E09CD5" w14:textId="77777777" w:rsidR="005162D5" w:rsidRDefault="005162D5" w:rsidP="006640E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0EED7DBC" w14:textId="77777777" w:rsidR="005162D5" w:rsidRDefault="005162D5" w:rsidP="006640E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5162D5" w14:paraId="2EA7C40A"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B8FDD95"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934838E" w14:textId="77777777" w:rsidR="005162D5" w:rsidRDefault="005162D5" w:rsidP="005162D5">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5162D5" w14:paraId="49A1F082" w14:textId="77777777" w:rsidTr="005162D5">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188B39" w14:textId="77777777" w:rsidR="005162D5" w:rsidRDefault="005162D5" w:rsidP="005162D5">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4948D28" w14:textId="77777777" w:rsidR="005162D5" w:rsidRDefault="005162D5" w:rsidP="005162D5"/>
    <w:p w14:paraId="31F820E2" w14:textId="77777777" w:rsidR="005162D5" w:rsidRDefault="005162D5" w:rsidP="005162D5">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5162D5" w:rsidRPr="006C4FD8" w14:paraId="0D99A46F" w14:textId="77777777" w:rsidTr="005162D5">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23DF2D5" w14:textId="0092DA49" w:rsidR="005162D5" w:rsidRPr="0047390B" w:rsidRDefault="005162D5" w:rsidP="005162D5">
            <w:pPr>
              <w:rPr>
                <w:rFonts w:asciiTheme="minorHAnsi" w:hAnsiTheme="minorHAnsi" w:cs="Arial"/>
                <w:b/>
                <w:szCs w:val="18"/>
              </w:rPr>
            </w:pPr>
            <w:r>
              <w:rPr>
                <w:rFonts w:asciiTheme="minorHAnsi" w:hAnsiTheme="minorHAnsi" w:cs="Arial"/>
                <w:b/>
                <w:szCs w:val="18"/>
              </w:rPr>
              <w:t>C</w:t>
            </w:r>
            <w:r w:rsidRPr="0047390B">
              <w:rPr>
                <w:rFonts w:asciiTheme="minorHAnsi" w:hAnsiTheme="minorHAnsi" w:cs="Arial"/>
                <w:b/>
                <w:szCs w:val="18"/>
              </w:rPr>
              <w:t>. Air Moving Equipment</w:t>
            </w:r>
          </w:p>
        </w:tc>
      </w:tr>
      <w:tr w:rsidR="005162D5" w:rsidRPr="006C4FD8" w14:paraId="4507E796" w14:textId="77777777" w:rsidTr="005162D5">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5A45DBA3" w14:textId="77777777" w:rsidR="005162D5" w:rsidRPr="0047390B" w:rsidRDefault="005162D5" w:rsidP="005162D5">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5162D5" w:rsidRPr="006C4FD8" w14:paraId="67DAA952"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B4C4A7F" w14:textId="77777777" w:rsidR="005162D5" w:rsidRPr="006C4FD8" w:rsidRDefault="005162D5" w:rsidP="005162D5">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18D2BE49" w14:textId="2F51C084" w:rsidR="005162D5" w:rsidRPr="00DA6319" w:rsidRDefault="005162D5" w:rsidP="005162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6640E6">
              <w:rPr>
                <w:rFonts w:asciiTheme="minorHAnsi" w:hAnsiTheme="minorHAnsi"/>
                <w:sz w:val="18"/>
                <w:szCs w:val="18"/>
              </w:rPr>
              <w:t>Ventilation devices and</w:t>
            </w:r>
            <w:r>
              <w:rPr>
                <w:rFonts w:asciiTheme="minorHAnsi" w:hAnsiTheme="minorHAnsi"/>
                <w:bCs/>
                <w:sz w:val="18"/>
                <w:szCs w:val="18"/>
              </w:rPr>
              <w:t xml:space="preserve"> </w:t>
            </w:r>
            <w:r w:rsidRPr="006640E6">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6640E6">
              <w:rPr>
                <w:rFonts w:asciiTheme="minorHAnsi" w:hAnsiTheme="minorHAnsi"/>
                <w:sz w:val="18"/>
                <w:szCs w:val="18"/>
              </w:rPr>
              <w:t>accordance with ANSI/ASHRAE Standard 51/AMCA 210,</w:t>
            </w:r>
            <w:r>
              <w:rPr>
                <w:rFonts w:asciiTheme="minorHAnsi" w:hAnsiTheme="minorHAnsi"/>
                <w:bCs/>
                <w:sz w:val="18"/>
                <w:szCs w:val="18"/>
              </w:rPr>
              <w:t xml:space="preserve"> </w:t>
            </w:r>
            <w:r w:rsidRPr="006640E6">
              <w:rPr>
                <w:rFonts w:asciiTheme="minorHAnsi" w:hAnsiTheme="minorHAnsi"/>
                <w:i/>
                <w:sz w:val="18"/>
                <w:szCs w:val="18"/>
              </w:rPr>
              <w:t>Laboratory Methods of Testing Fans for Aerodynamic Performance Rating</w:t>
            </w:r>
            <w:r w:rsidRPr="006640E6">
              <w:rPr>
                <w:rFonts w:asciiTheme="minorHAnsi" w:hAnsiTheme="minorHAnsi"/>
                <w:sz w:val="18"/>
                <w:szCs w:val="18"/>
              </w:rPr>
              <w:t xml:space="preserve">, and ANSI/AMCA Standard 300, </w:t>
            </w:r>
            <w:r w:rsidRPr="006640E6">
              <w:rPr>
                <w:rFonts w:asciiTheme="minorHAnsi" w:hAnsiTheme="minorHAnsi"/>
                <w:i/>
                <w:sz w:val="18"/>
                <w:szCs w:val="18"/>
              </w:rPr>
              <w:t>Reverberant Room Method for Sound Testing of Fans</w:t>
            </w:r>
            <w:r w:rsidRPr="00B82057">
              <w:rPr>
                <w:rFonts w:asciiTheme="minorHAnsi" w:hAnsiTheme="minorHAnsi"/>
                <w:sz w:val="18"/>
                <w:szCs w:val="18"/>
              </w:rPr>
              <w:t>, and rated in</w:t>
            </w:r>
            <w:r>
              <w:rPr>
                <w:rFonts w:asciiTheme="minorHAnsi" w:hAnsiTheme="minorHAnsi"/>
                <w:bCs/>
                <w:sz w:val="18"/>
                <w:szCs w:val="18"/>
              </w:rPr>
              <w:t xml:space="preserve"> </w:t>
            </w:r>
            <w:r w:rsidRPr="006640E6">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6640E6">
              <w:rPr>
                <w:rFonts w:asciiTheme="minorHAnsi" w:hAnsiTheme="minorHAnsi"/>
                <w:sz w:val="18"/>
                <w:szCs w:val="18"/>
              </w:rPr>
              <w:t xml:space="preserve">the Home Ventilating Institute (HVI) (HVI 915, </w:t>
            </w:r>
            <w:r w:rsidRPr="006640E6">
              <w:rPr>
                <w:rFonts w:asciiTheme="minorHAnsi" w:hAnsiTheme="minorHAnsi"/>
                <w:i/>
                <w:sz w:val="18"/>
                <w:szCs w:val="18"/>
              </w:rPr>
              <w:t>Loudness Testing and Rating Procedure</w:t>
            </w:r>
            <w:r w:rsidRPr="006640E6">
              <w:rPr>
                <w:rFonts w:asciiTheme="minorHAnsi" w:hAnsiTheme="minorHAnsi"/>
                <w:sz w:val="18"/>
                <w:szCs w:val="18"/>
              </w:rPr>
              <w:t xml:space="preserve">; HVI 916, </w:t>
            </w:r>
            <w:r w:rsidRPr="00B82057">
              <w:rPr>
                <w:rFonts w:asciiTheme="minorHAnsi" w:hAnsiTheme="minorHAnsi"/>
                <w:i/>
                <w:sz w:val="18"/>
                <w:szCs w:val="18"/>
              </w:rPr>
              <w:t>Air Flow Test Procedure</w:t>
            </w:r>
            <w:r w:rsidRPr="00B82057">
              <w:rPr>
                <w:rFonts w:asciiTheme="minorHAnsi" w:hAnsiTheme="minorHAnsi"/>
                <w:sz w:val="18"/>
                <w:szCs w:val="18"/>
              </w:rPr>
              <w:t xml:space="preserve"> ; and HVI 920, </w:t>
            </w:r>
            <w:r w:rsidRPr="003723C0">
              <w:rPr>
                <w:rFonts w:asciiTheme="minorHAnsi" w:hAnsiTheme="minorHAnsi"/>
                <w:i/>
                <w:sz w:val="18"/>
                <w:szCs w:val="18"/>
              </w:rPr>
              <w:t>Product Performance Certification Procedure Including Verification and Challenge</w:t>
            </w:r>
            <w:r w:rsidRPr="003723C0">
              <w:rPr>
                <w:rFonts w:asciiTheme="minorHAnsi" w:hAnsiTheme="minorHAnsi"/>
                <w:sz w:val="18"/>
                <w:szCs w:val="18"/>
              </w:rPr>
              <w:t>).</w:t>
            </w:r>
            <w:r>
              <w:rPr>
                <w:rFonts w:asciiTheme="minorHAnsi" w:hAnsiTheme="minorHAnsi"/>
                <w:bCs/>
                <w:sz w:val="18"/>
                <w:szCs w:val="18"/>
              </w:rPr>
              <w:t xml:space="preserve"> </w:t>
            </w:r>
            <w:r w:rsidRPr="006640E6">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6640E6">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6640E6">
              <w:rPr>
                <w:rFonts w:asciiTheme="minorHAnsi" w:hAnsiTheme="minorHAnsi"/>
                <w:sz w:val="18"/>
                <w:szCs w:val="18"/>
              </w:rPr>
              <w:t>installation instructions.</w:t>
            </w:r>
          </w:p>
        </w:tc>
      </w:tr>
      <w:tr w:rsidR="005162D5" w:rsidRPr="006C4FD8" w14:paraId="1B97465A"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A9E8E79" w14:textId="77777777" w:rsidR="005162D5" w:rsidRPr="006C4FD8" w:rsidRDefault="005162D5" w:rsidP="005162D5">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3FCC9013" w14:textId="77777777" w:rsidR="005162D5" w:rsidRDefault="005162D5" w:rsidP="005162D5">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6640E6">
              <w:rPr>
                <w:rFonts w:asciiTheme="minorHAnsi" w:hAnsiTheme="minorHAnsi"/>
                <w:sz w:val="18"/>
                <w:szCs w:val="18"/>
              </w:rPr>
              <w:t xml:space="preserve"> Ventilation fans shall be rated</w:t>
            </w:r>
            <w:r>
              <w:rPr>
                <w:rFonts w:asciiTheme="minorHAnsi" w:hAnsiTheme="minorHAnsi"/>
                <w:bCs/>
                <w:sz w:val="18"/>
                <w:szCs w:val="18"/>
              </w:rPr>
              <w:t xml:space="preserve"> </w:t>
            </w:r>
            <w:r w:rsidRPr="006640E6">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6640E6">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6640E6">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6640E6">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6640E6">
              <w:rPr>
                <w:rFonts w:asciiTheme="minorHAnsi" w:hAnsiTheme="minorHAnsi"/>
                <w:sz w:val="18"/>
                <w:szCs w:val="18"/>
              </w:rPr>
              <w:t>7.1.</w:t>
            </w:r>
          </w:p>
          <w:p w14:paraId="25BFF3C2" w14:textId="77777777" w:rsidR="005162D5" w:rsidRDefault="005162D5" w:rsidP="005162D5">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565C3FEB" w14:textId="77777777" w:rsidR="005162D5" w:rsidRDefault="005162D5" w:rsidP="006640E6">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6640E6">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6640E6">
              <w:rPr>
                <w:rFonts w:asciiTheme="minorHAnsi" w:hAnsiTheme="minorHAnsi"/>
                <w:sz w:val="18"/>
                <w:szCs w:val="18"/>
              </w:rPr>
              <w:t>of 1.0 sone.</w:t>
            </w:r>
          </w:p>
          <w:p w14:paraId="0C48BC05" w14:textId="77777777" w:rsidR="005162D5" w:rsidRDefault="005162D5" w:rsidP="005162D5">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5D61C19D"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Exceptions:</w:t>
            </w:r>
          </w:p>
          <w:p w14:paraId="0A4D8DEA"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5C49F05F" w14:textId="43322644" w:rsidR="005162D5" w:rsidRDefault="005162D5" w:rsidP="006640E6">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5162D5" w:rsidRPr="006C4FD8" w14:paraId="2B3E2E54"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572BC5F" w14:textId="77777777" w:rsidR="005162D5" w:rsidRPr="006C4FD8" w:rsidRDefault="005162D5" w:rsidP="005162D5">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6DB13B89" w14:textId="77777777" w:rsidR="005162D5" w:rsidRDefault="005162D5" w:rsidP="005162D5">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4345EB5C" w14:textId="7EFFEE76" w:rsidR="005162D5" w:rsidRDefault="005162D5" w:rsidP="005162D5">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6640E6">
              <w:rPr>
                <w:rFonts w:asciiTheme="minorHAnsi" w:hAnsiTheme="minorHAnsi"/>
                <w:sz w:val="18"/>
                <w:szCs w:val="18"/>
              </w:rPr>
              <w:t>Exhaust</w:t>
            </w:r>
            <w:r>
              <w:rPr>
                <w:rFonts w:asciiTheme="minorHAnsi" w:hAnsiTheme="minorHAnsi"/>
                <w:bCs/>
                <w:sz w:val="18"/>
                <w:szCs w:val="18"/>
              </w:rPr>
              <w:t xml:space="preserve"> </w:t>
            </w:r>
            <w:r w:rsidRPr="006640E6">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6640E6">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6640E6">
              <w:rPr>
                <w:rFonts w:asciiTheme="minorHAnsi" w:hAnsiTheme="minorHAnsi"/>
                <w:sz w:val="18"/>
                <w:szCs w:val="18"/>
              </w:rPr>
              <w:t>dwelling unit shares a common exhaust duct, each fan shall</w:t>
            </w:r>
            <w:r>
              <w:rPr>
                <w:rFonts w:asciiTheme="minorHAnsi" w:hAnsiTheme="minorHAnsi"/>
                <w:bCs/>
                <w:sz w:val="18"/>
                <w:szCs w:val="18"/>
              </w:rPr>
              <w:t xml:space="preserve"> </w:t>
            </w:r>
            <w:r w:rsidRPr="006640E6">
              <w:rPr>
                <w:rFonts w:asciiTheme="minorHAnsi" w:hAnsiTheme="minorHAnsi"/>
                <w:sz w:val="18"/>
                <w:szCs w:val="18"/>
              </w:rPr>
              <w:t>be equipped with a backdraft damper to prevent the recirculation</w:t>
            </w:r>
            <w:r>
              <w:rPr>
                <w:rFonts w:asciiTheme="minorHAnsi" w:hAnsiTheme="minorHAnsi"/>
                <w:bCs/>
                <w:sz w:val="18"/>
                <w:szCs w:val="18"/>
              </w:rPr>
              <w:t xml:space="preserve"> </w:t>
            </w:r>
            <w:r w:rsidRPr="006640E6">
              <w:rPr>
                <w:rFonts w:asciiTheme="minorHAnsi" w:hAnsiTheme="minorHAnsi"/>
                <w:sz w:val="18"/>
                <w:szCs w:val="18"/>
              </w:rPr>
              <w:t>of exhaust air from one room to another through the</w:t>
            </w:r>
            <w:r>
              <w:rPr>
                <w:rFonts w:asciiTheme="minorHAnsi" w:hAnsiTheme="minorHAnsi"/>
                <w:bCs/>
                <w:sz w:val="18"/>
                <w:szCs w:val="18"/>
              </w:rPr>
              <w:t xml:space="preserve"> </w:t>
            </w:r>
            <w:r w:rsidRPr="006640E6">
              <w:rPr>
                <w:rFonts w:asciiTheme="minorHAnsi" w:hAnsiTheme="minorHAnsi"/>
                <w:sz w:val="18"/>
                <w:szCs w:val="18"/>
              </w:rPr>
              <w:t>exhaust ducting system</w:t>
            </w:r>
            <w:r w:rsidRPr="00F47345">
              <w:rPr>
                <w:rFonts w:asciiTheme="minorHAnsi" w:hAnsiTheme="minorHAnsi"/>
                <w:b/>
                <w:bCs/>
                <w:sz w:val="18"/>
                <w:szCs w:val="18"/>
              </w:rPr>
              <w:t>.</w:t>
            </w:r>
          </w:p>
          <w:p w14:paraId="6C62F42C" w14:textId="33C7DA90" w:rsidR="005162D5" w:rsidRPr="006640E6" w:rsidRDefault="005162D5" w:rsidP="005162D5">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6640E6">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6640E6">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6640E6">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6640E6">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6640E6">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6640E6">
              <w:rPr>
                <w:rFonts w:asciiTheme="minorHAnsi" w:hAnsiTheme="minorHAnsi" w:cstheme="minorHAnsi"/>
                <w:sz w:val="18"/>
                <w:szCs w:val="18"/>
              </w:rPr>
              <w:t xml:space="preserve">duct when the fan is not </w:t>
            </w:r>
            <w:r w:rsidRPr="007668AF">
              <w:rPr>
                <w:rFonts w:asciiTheme="minorHAnsi" w:hAnsiTheme="minorHAnsi" w:cstheme="minorHAnsi"/>
                <w:sz w:val="18"/>
                <w:szCs w:val="18"/>
              </w:rPr>
              <w:t>running</w:t>
            </w:r>
            <w:r>
              <w:rPr>
                <w:rFonts w:asciiTheme="minorHAnsi" w:hAnsiTheme="minorHAnsi" w:cstheme="minorHAnsi"/>
                <w:sz w:val="18"/>
                <w:szCs w:val="18"/>
              </w:rPr>
              <w:t>.</w:t>
            </w:r>
            <w:r w:rsidRPr="007668AF">
              <w:rPr>
                <w:rFonts w:asciiTheme="minorHAnsi" w:hAnsiTheme="minorHAnsi" w:cstheme="minorHAnsi"/>
                <w:sz w:val="18"/>
                <w:szCs w:val="18"/>
              </w:rPr>
              <w:t xml:space="preserve"> </w:t>
            </w:r>
          </w:p>
        </w:tc>
      </w:tr>
      <w:tr w:rsidR="005162D5" w:rsidRPr="006C4FD8" w14:paraId="2360C6CF"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B840730" w14:textId="77777777" w:rsidR="005162D5" w:rsidRPr="006C4FD8" w:rsidRDefault="005162D5" w:rsidP="005162D5">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63147887" w14:textId="77777777" w:rsidR="005162D5" w:rsidRDefault="005162D5" w:rsidP="005162D5">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5162D5" w:rsidRPr="006C4FD8" w14:paraId="6E28427C" w14:textId="77777777" w:rsidTr="005162D5">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52B7BF07" w14:textId="77777777" w:rsidR="005162D5" w:rsidRPr="006C4FD8" w:rsidRDefault="005162D5" w:rsidP="005162D5">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435B743" w14:textId="77777777" w:rsidR="00A947A7" w:rsidRDefault="00A947A7">
      <w:r>
        <w:br w:type="page"/>
      </w:r>
    </w:p>
    <w:tbl>
      <w:tblPr>
        <w:tblW w:w="4940"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64"/>
        <w:gridCol w:w="263"/>
        <w:gridCol w:w="2485"/>
        <w:gridCol w:w="2749"/>
      </w:tblGrid>
      <w:tr w:rsidR="000F7AAF" w:rsidRPr="009E2C1C" w14:paraId="0435B83E" w14:textId="77777777" w:rsidTr="00D76417">
        <w:trPr>
          <w:trHeight w:val="323"/>
        </w:trPr>
        <w:tc>
          <w:tcPr>
            <w:tcW w:w="10661" w:type="dxa"/>
            <w:gridSpan w:val="4"/>
            <w:vAlign w:val="center"/>
          </w:tcPr>
          <w:p w14:paraId="0435B83D"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0F7AAF" w:rsidRPr="001B14D6" w14:paraId="0435B840" w14:textId="77777777" w:rsidTr="00D76417">
        <w:trPr>
          <w:trHeight w:val="206"/>
        </w:trPr>
        <w:tc>
          <w:tcPr>
            <w:tcW w:w="10661" w:type="dxa"/>
            <w:gridSpan w:val="4"/>
            <w:vAlign w:val="center"/>
          </w:tcPr>
          <w:p w14:paraId="0435B83F"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0435B843" w14:textId="77777777" w:rsidTr="00D76417">
        <w:trPr>
          <w:trHeight w:val="360"/>
        </w:trPr>
        <w:tc>
          <w:tcPr>
            <w:tcW w:w="5427" w:type="dxa"/>
            <w:gridSpan w:val="2"/>
          </w:tcPr>
          <w:p w14:paraId="0435B841"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34" w:type="dxa"/>
            <w:gridSpan w:val="2"/>
          </w:tcPr>
          <w:p w14:paraId="0435B842"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0435B846" w14:textId="77777777" w:rsidTr="00D76417">
        <w:trPr>
          <w:trHeight w:val="360"/>
        </w:trPr>
        <w:tc>
          <w:tcPr>
            <w:tcW w:w="5427" w:type="dxa"/>
            <w:gridSpan w:val="2"/>
          </w:tcPr>
          <w:p w14:paraId="0435B844"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34" w:type="dxa"/>
            <w:gridSpan w:val="2"/>
          </w:tcPr>
          <w:p w14:paraId="0435B84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0435B849" w14:textId="77777777" w:rsidTr="00D76417">
        <w:trPr>
          <w:trHeight w:val="360"/>
        </w:trPr>
        <w:tc>
          <w:tcPr>
            <w:tcW w:w="5427" w:type="dxa"/>
            <w:gridSpan w:val="2"/>
          </w:tcPr>
          <w:p w14:paraId="0435B84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234" w:type="dxa"/>
            <w:gridSpan w:val="2"/>
          </w:tcPr>
          <w:p w14:paraId="0435B848"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0435B84C" w14:textId="77777777" w:rsidTr="00D76417">
        <w:trPr>
          <w:trHeight w:val="360"/>
        </w:trPr>
        <w:tc>
          <w:tcPr>
            <w:tcW w:w="5427" w:type="dxa"/>
            <w:gridSpan w:val="2"/>
          </w:tcPr>
          <w:p w14:paraId="0435B84A"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234" w:type="dxa"/>
            <w:gridSpan w:val="2"/>
          </w:tcPr>
          <w:p w14:paraId="0435B84B"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0435B84E" w14:textId="77777777" w:rsidTr="00D76417">
        <w:tblPrEx>
          <w:tblCellMar>
            <w:left w:w="115" w:type="dxa"/>
            <w:right w:w="115" w:type="dxa"/>
          </w:tblCellMar>
        </w:tblPrEx>
        <w:trPr>
          <w:trHeight w:val="296"/>
        </w:trPr>
        <w:tc>
          <w:tcPr>
            <w:tcW w:w="10661" w:type="dxa"/>
            <w:gridSpan w:val="4"/>
            <w:vAlign w:val="center"/>
          </w:tcPr>
          <w:p w14:paraId="0435B84D"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0435B855" w14:textId="77777777" w:rsidTr="00D76417">
        <w:tblPrEx>
          <w:tblCellMar>
            <w:left w:w="115" w:type="dxa"/>
            <w:right w:w="115" w:type="dxa"/>
          </w:tblCellMar>
        </w:tblPrEx>
        <w:trPr>
          <w:trHeight w:val="504"/>
        </w:trPr>
        <w:tc>
          <w:tcPr>
            <w:tcW w:w="10661" w:type="dxa"/>
            <w:gridSpan w:val="4"/>
          </w:tcPr>
          <w:p w14:paraId="0435B84F"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850"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851"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852"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85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854"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0435B858" w14:textId="77777777" w:rsidTr="00D76417">
        <w:tblPrEx>
          <w:tblCellMar>
            <w:left w:w="108" w:type="dxa"/>
            <w:right w:w="108" w:type="dxa"/>
          </w:tblCellMar>
        </w:tblPrEx>
        <w:trPr>
          <w:trHeight w:val="360"/>
        </w:trPr>
        <w:tc>
          <w:tcPr>
            <w:tcW w:w="5164" w:type="dxa"/>
          </w:tcPr>
          <w:p w14:paraId="0435B856"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97" w:type="dxa"/>
            <w:gridSpan w:val="3"/>
          </w:tcPr>
          <w:p w14:paraId="0435B857"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0435B85B" w14:textId="77777777" w:rsidTr="00D76417">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97" w:type="dxa"/>
            <w:gridSpan w:val="3"/>
            <w:tcBorders>
              <w:top w:val="single" w:sz="4" w:space="0" w:color="auto"/>
              <w:left w:val="single" w:sz="4" w:space="0" w:color="auto"/>
              <w:bottom w:val="single" w:sz="4" w:space="0" w:color="auto"/>
              <w:right w:val="single" w:sz="4" w:space="0" w:color="auto"/>
            </w:tcBorders>
          </w:tcPr>
          <w:p w14:paraId="0435B85A"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0435B85E" w14:textId="77777777" w:rsidTr="00D76417">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97" w:type="dxa"/>
            <w:gridSpan w:val="3"/>
            <w:tcBorders>
              <w:top w:val="single" w:sz="4" w:space="0" w:color="auto"/>
              <w:left w:val="single" w:sz="4" w:space="0" w:color="auto"/>
              <w:bottom w:val="single" w:sz="4" w:space="0" w:color="auto"/>
              <w:right w:val="single" w:sz="4" w:space="0" w:color="auto"/>
            </w:tcBorders>
          </w:tcPr>
          <w:p w14:paraId="0435B85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0435B862" w14:textId="77777777" w:rsidTr="00D76417">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48" w:type="dxa"/>
            <w:gridSpan w:val="2"/>
            <w:tcBorders>
              <w:top w:val="single" w:sz="4" w:space="0" w:color="auto"/>
              <w:left w:val="single" w:sz="4" w:space="0" w:color="auto"/>
              <w:bottom w:val="single" w:sz="4" w:space="0" w:color="auto"/>
              <w:right w:val="single" w:sz="4" w:space="0" w:color="auto"/>
            </w:tcBorders>
          </w:tcPr>
          <w:p w14:paraId="0435B8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749" w:type="dxa"/>
            <w:tcBorders>
              <w:top w:val="single" w:sz="4" w:space="0" w:color="auto"/>
              <w:left w:val="single" w:sz="4" w:space="0" w:color="auto"/>
              <w:bottom w:val="single" w:sz="4" w:space="0" w:color="auto"/>
              <w:right w:val="single" w:sz="4" w:space="0" w:color="auto"/>
            </w:tcBorders>
          </w:tcPr>
          <w:p w14:paraId="0435B86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435B865" w14:textId="77777777" w:rsidTr="00D76417">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63"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497" w:type="dxa"/>
            <w:gridSpan w:val="3"/>
            <w:tcBorders>
              <w:top w:val="single" w:sz="4" w:space="0" w:color="auto"/>
              <w:left w:val="single" w:sz="4" w:space="0" w:color="auto"/>
              <w:bottom w:val="single" w:sz="4" w:space="0" w:color="auto"/>
              <w:right w:val="single" w:sz="4" w:space="0" w:color="auto"/>
            </w:tcBorders>
          </w:tcPr>
          <w:p w14:paraId="0435B864"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68A23" w14:textId="77777777" w:rsidR="00EB5B50" w:rsidRDefault="00EB5B50">
      <w:r>
        <w:separator/>
      </w:r>
    </w:p>
  </w:endnote>
  <w:endnote w:type="continuationSeparator" w:id="0">
    <w:p w14:paraId="79730BFE" w14:textId="77777777" w:rsidR="00EB5B50" w:rsidRDefault="00EB5B50">
      <w:r>
        <w:continuationSeparator/>
      </w:r>
    </w:p>
  </w:endnote>
  <w:endnote w:type="continuationNotice" w:id="1">
    <w:p w14:paraId="0CB2F8C8" w14:textId="77777777" w:rsidR="00EB5B50" w:rsidRDefault="00EB5B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EB5B50" w:rsidRPr="009213E6" w:rsidRDefault="00EB5B50" w:rsidP="009213E6">
    <w:pPr>
      <w:pStyle w:val="Footer"/>
      <w:rPr>
        <w:b/>
      </w:rPr>
    </w:pPr>
    <w:r w:rsidRPr="009213E6">
      <w:t xml:space="preserve">Registration Number:                                            Registration Date/Time:                                                    HERS Provider:                                   </w:t>
    </w:r>
  </w:p>
  <w:p w14:paraId="0435B886" w14:textId="56DB1997" w:rsidR="00EB5B50" w:rsidRPr="009213E6" w:rsidRDefault="00EB5B50" w:rsidP="009213E6">
    <w:pPr>
      <w:pStyle w:val="Footer"/>
    </w:pPr>
    <w:r w:rsidRPr="009213E6">
      <w:t>CA Building Energy Efficiency Standards - 201</w:t>
    </w:r>
    <w:r>
      <w:t>9</w:t>
    </w:r>
    <w:r w:rsidRPr="009213E6">
      <w:t xml:space="preserve"> Residential Compliance</w:t>
    </w:r>
    <w:r w:rsidRPr="009213E6">
      <w:tab/>
    </w:r>
    <w:r>
      <w:t xml:space="preserve">January </w:t>
    </w:r>
    <w:del w:id="3" w:author="Markstrum, Alexis@Energy" w:date="2019-10-10T15:27:00Z">
      <w:r w:rsidDel="00AB5308">
        <w:delText>2019</w:delText>
      </w:r>
    </w:del>
    <w:ins w:id="4" w:author="Markstrum, Alexis@Energy" w:date="2019-10-10T15:27:00Z">
      <w:r w:rsidR="00AB5308">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13497C43" w:rsidR="00EB5B50" w:rsidRPr="009213E6" w:rsidRDefault="00EB5B50" w:rsidP="009213E6">
    <w:pPr>
      <w:pStyle w:val="Footer"/>
    </w:pPr>
    <w:r w:rsidRPr="009213E6">
      <w:t>CA Building Energy Efficiency Standards - 201</w:t>
    </w:r>
    <w:r>
      <w:t>9</w:t>
    </w:r>
    <w:r w:rsidRPr="009213E6">
      <w:t xml:space="preserve"> Residential Compliance</w:t>
    </w:r>
    <w:r w:rsidRPr="009213E6">
      <w:tab/>
    </w:r>
    <w:r>
      <w:t xml:space="preserve">January </w:t>
    </w:r>
    <w:del w:id="5" w:author="Markstrum, Alexis@Energy" w:date="2019-10-10T15:27:00Z">
      <w:r w:rsidDel="00AB5308">
        <w:delText>2019</w:delText>
      </w:r>
    </w:del>
    <w:ins w:id="6" w:author="Markstrum, Alexis@Energy" w:date="2019-10-10T15:27:00Z">
      <w:r w:rsidR="00AB5308">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7C16D597" w:rsidR="00EB5B50" w:rsidRPr="00A165EE" w:rsidRDefault="00EB5B50"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14" w:author="Markstrum, Alexis@Energy" w:date="2019-10-10T15:28:00Z">
      <w:r w:rsidDel="00AB5308">
        <w:delText>2019</w:delText>
      </w:r>
    </w:del>
    <w:ins w:id="15" w:author="Markstrum, Alexis@Energy" w:date="2019-10-10T15:28:00Z">
      <w:r w:rsidR="00AB5308">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657EA" w14:textId="77777777" w:rsidR="00EB5B50" w:rsidRDefault="00EB5B50">
      <w:r>
        <w:separator/>
      </w:r>
    </w:p>
  </w:footnote>
  <w:footnote w:type="continuationSeparator" w:id="0">
    <w:p w14:paraId="062E2901" w14:textId="77777777" w:rsidR="00EB5B50" w:rsidRDefault="00EB5B50">
      <w:r>
        <w:continuationSeparator/>
      </w:r>
    </w:p>
  </w:footnote>
  <w:footnote w:type="continuationNotice" w:id="1">
    <w:p w14:paraId="5B7A3C52" w14:textId="77777777" w:rsidR="00EB5B50" w:rsidRDefault="00EB5B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EB5B50" w:rsidRDefault="000024FE">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EB5B50" w:rsidRPr="007770C5" w:rsidRDefault="000024FE"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B5B50" w:rsidRPr="007770C5">
      <w:rPr>
        <w:rFonts w:ascii="Arial" w:hAnsi="Arial" w:cs="Arial"/>
        <w:sz w:val="14"/>
        <w:szCs w:val="14"/>
      </w:rPr>
      <w:t>STATE OF CALIFORNIA</w:t>
    </w:r>
  </w:p>
  <w:p w14:paraId="0435B874" w14:textId="77777777" w:rsidR="00EB5B50" w:rsidRPr="007770C5" w:rsidRDefault="00EB5B50"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2CC81B38" w:rsidR="00EB5B50" w:rsidRPr="007770C5" w:rsidRDefault="00EB5B50" w:rsidP="00352336">
    <w:pPr>
      <w:suppressAutoHyphens/>
      <w:ind w:left="-90"/>
      <w:rPr>
        <w:rFonts w:ascii="Arial" w:hAnsi="Arial" w:cs="Arial"/>
        <w:sz w:val="14"/>
        <w:szCs w:val="14"/>
      </w:rPr>
    </w:pPr>
    <w:r>
      <w:rPr>
        <w:rFonts w:ascii="Arial" w:hAnsi="Arial" w:cs="Arial"/>
        <w:sz w:val="14"/>
        <w:szCs w:val="14"/>
      </w:rPr>
      <w:t>CEC-CF2R-MCH-27c-H</w:t>
    </w:r>
    <w:r w:rsidRPr="007770C5">
      <w:rPr>
        <w:rFonts w:ascii="Arial" w:hAnsi="Arial" w:cs="Arial"/>
        <w:sz w:val="14"/>
        <w:szCs w:val="14"/>
      </w:rPr>
      <w:t xml:space="preserve"> (Revised</w:t>
    </w:r>
    <w:r>
      <w:rPr>
        <w:rFonts w:ascii="Arial" w:hAnsi="Arial" w:cs="Arial"/>
        <w:sz w:val="14"/>
        <w:szCs w:val="14"/>
      </w:rPr>
      <w:t xml:space="preserve"> 01/</w:t>
    </w:r>
    <w:del w:id="1" w:author="Markstrum, Alexis@Energy" w:date="2019-10-10T15:27:00Z">
      <w:r w:rsidDel="00AB5308">
        <w:rPr>
          <w:rFonts w:ascii="Arial" w:hAnsi="Arial" w:cs="Arial"/>
          <w:sz w:val="14"/>
          <w:szCs w:val="14"/>
        </w:rPr>
        <w:delText>19</w:delText>
      </w:r>
    </w:del>
    <w:ins w:id="2" w:author="Markstrum, Alexis@Energy" w:date="2019-10-10T15:27:00Z">
      <w:r w:rsidR="00AB5308">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B5B50"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77777777" w:rsidR="00EB5B50" w:rsidRPr="00D65FA1" w:rsidRDefault="00EB5B50"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0435B877" w14:textId="77777777" w:rsidR="00EB5B50" w:rsidRPr="00D65FA1" w:rsidRDefault="00EB5B50" w:rsidP="007F6151">
          <w:pPr>
            <w:pStyle w:val="Style18"/>
            <w:rPr>
              <w:b/>
              <w:sz w:val="20"/>
            </w:rPr>
          </w:pPr>
          <w:r w:rsidRPr="00D65FA1">
            <w:rPr>
              <w:sz w:val="20"/>
            </w:rPr>
            <w:t>CF2R-MCH-27</w:t>
          </w:r>
          <w:r>
            <w:rPr>
              <w:sz w:val="20"/>
            </w:rPr>
            <w:t>-H</w:t>
          </w:r>
        </w:p>
      </w:tc>
    </w:tr>
    <w:tr w:rsidR="00EB5B50" w:rsidRPr="00F85124" w14:paraId="0435B87B" w14:textId="77777777" w:rsidTr="0013183D">
      <w:trPr>
        <w:cantSplit/>
        <w:trHeight w:val="288"/>
      </w:trPr>
      <w:tc>
        <w:tcPr>
          <w:tcW w:w="2285" w:type="pct"/>
          <w:tcBorders>
            <w:right w:val="nil"/>
          </w:tcBorders>
        </w:tcPr>
        <w:p w14:paraId="0435B879" w14:textId="77777777" w:rsidR="00EB5B50" w:rsidRPr="00F85124" w:rsidRDefault="00EB5B50" w:rsidP="0013183D">
          <w:pPr>
            <w:pStyle w:val="Style19"/>
            <w:rPr>
              <w:sz w:val="12"/>
              <w:szCs w:val="12"/>
            </w:rPr>
          </w:pPr>
          <w:r w:rsidRPr="00505A99">
            <w:t>Indoor Air Quality and Mechanical Ventilation</w:t>
          </w:r>
        </w:p>
      </w:tc>
      <w:tc>
        <w:tcPr>
          <w:tcW w:w="2715" w:type="pct"/>
          <w:gridSpan w:val="2"/>
          <w:tcBorders>
            <w:left w:val="nil"/>
          </w:tcBorders>
        </w:tcPr>
        <w:p w14:paraId="0435B87A" w14:textId="72E27543" w:rsidR="00EB5B50" w:rsidRPr="00F85124" w:rsidRDefault="00EB5B50"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0024FE" w:rsidRPr="000024FE">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024FE">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EB5B50" w:rsidRPr="00F85124" w14:paraId="0435B87F" w14:textId="77777777" w:rsidTr="0013183D">
      <w:trPr>
        <w:cantSplit/>
        <w:trHeight w:val="288"/>
      </w:trPr>
      <w:tc>
        <w:tcPr>
          <w:tcW w:w="0" w:type="auto"/>
        </w:tcPr>
        <w:p w14:paraId="0435B87C" w14:textId="77777777" w:rsidR="00EB5B50" w:rsidRPr="00F85124" w:rsidRDefault="00EB5B50" w:rsidP="0013183D">
          <w:pPr>
            <w:pStyle w:val="Style20"/>
          </w:pPr>
          <w:r w:rsidRPr="00F85124">
            <w:t>Project Name:</w:t>
          </w:r>
        </w:p>
      </w:tc>
      <w:tc>
        <w:tcPr>
          <w:tcW w:w="1596" w:type="pct"/>
        </w:tcPr>
        <w:p w14:paraId="0435B87D" w14:textId="77777777" w:rsidR="00EB5B50" w:rsidRPr="00F85124" w:rsidRDefault="00EB5B50" w:rsidP="0013183D">
          <w:pPr>
            <w:pStyle w:val="Style20"/>
          </w:pPr>
          <w:r w:rsidRPr="00F85124">
            <w:t>Enforcement Agency:</w:t>
          </w:r>
        </w:p>
      </w:tc>
      <w:tc>
        <w:tcPr>
          <w:tcW w:w="1119" w:type="pct"/>
        </w:tcPr>
        <w:p w14:paraId="0435B87E" w14:textId="77777777" w:rsidR="00EB5B50" w:rsidRPr="00F85124" w:rsidRDefault="00EB5B50" w:rsidP="0013183D">
          <w:pPr>
            <w:pStyle w:val="Style20"/>
          </w:pPr>
          <w:r w:rsidRPr="00F85124">
            <w:t>Permit Number:</w:t>
          </w:r>
        </w:p>
      </w:tc>
    </w:tr>
    <w:tr w:rsidR="00EB5B50" w:rsidRPr="00F85124" w14:paraId="0435B883" w14:textId="77777777" w:rsidTr="0013183D">
      <w:trPr>
        <w:cantSplit/>
        <w:trHeight w:val="288"/>
      </w:trPr>
      <w:tc>
        <w:tcPr>
          <w:tcW w:w="0" w:type="auto"/>
        </w:tcPr>
        <w:p w14:paraId="0435B880" w14:textId="77777777" w:rsidR="00EB5B50" w:rsidRPr="00F85124" w:rsidRDefault="00EB5B50" w:rsidP="0013183D">
          <w:pPr>
            <w:pStyle w:val="Style20"/>
            <w:rPr>
              <w:vertAlign w:val="superscript"/>
            </w:rPr>
          </w:pPr>
          <w:r w:rsidRPr="00F85124">
            <w:t>Dwelling Address:</w:t>
          </w:r>
        </w:p>
      </w:tc>
      <w:tc>
        <w:tcPr>
          <w:tcW w:w="1596" w:type="pct"/>
        </w:tcPr>
        <w:p w14:paraId="0435B881" w14:textId="77777777" w:rsidR="00EB5B50" w:rsidRPr="00F85124" w:rsidRDefault="00EB5B50" w:rsidP="0013183D">
          <w:pPr>
            <w:pStyle w:val="Style20"/>
            <w:rPr>
              <w:vertAlign w:val="superscript"/>
            </w:rPr>
          </w:pPr>
          <w:r w:rsidRPr="00F85124">
            <w:t>City</w:t>
          </w:r>
          <w:r>
            <w:t>:</w:t>
          </w:r>
        </w:p>
      </w:tc>
      <w:tc>
        <w:tcPr>
          <w:tcW w:w="1119" w:type="pct"/>
        </w:tcPr>
        <w:p w14:paraId="0435B882" w14:textId="77777777" w:rsidR="00EB5B50" w:rsidRPr="00F85124" w:rsidRDefault="00EB5B50" w:rsidP="0013183D">
          <w:pPr>
            <w:pStyle w:val="Style20"/>
            <w:rPr>
              <w:vertAlign w:val="superscript"/>
            </w:rPr>
          </w:pPr>
          <w:r w:rsidRPr="00F85124">
            <w:t>Zip Code</w:t>
          </w:r>
          <w:r>
            <w:t>:</w:t>
          </w:r>
        </w:p>
      </w:tc>
    </w:tr>
  </w:tbl>
  <w:p w14:paraId="0435B884" w14:textId="77777777" w:rsidR="00EB5B50" w:rsidRDefault="00EB5B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EB5B50" w:rsidRDefault="000024FE">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EB5B50" w:rsidRDefault="000024FE">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B5B50"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77777777" w:rsidR="00EB5B50" w:rsidRPr="00927918" w:rsidRDefault="00EB5B50"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77777777" w:rsidR="00EB5B50" w:rsidRPr="00927918" w:rsidRDefault="00EB5B50" w:rsidP="00D85A3A">
          <w:pPr>
            <w:pStyle w:val="Style18"/>
            <w:rPr>
              <w:b/>
              <w:sz w:val="20"/>
            </w:rPr>
          </w:pPr>
          <w:r w:rsidRPr="00927918">
            <w:rPr>
              <w:sz w:val="20"/>
            </w:rPr>
            <w:t>CF2R-MCH-27</w:t>
          </w:r>
          <w:r>
            <w:rPr>
              <w:sz w:val="20"/>
            </w:rPr>
            <w:t>-H</w:t>
          </w:r>
        </w:p>
      </w:tc>
    </w:tr>
    <w:tr w:rsidR="00EB5B50" w:rsidRPr="00F85124" w14:paraId="0435B88E" w14:textId="77777777" w:rsidTr="00023A98">
      <w:trPr>
        <w:cantSplit/>
        <w:trHeight w:val="288"/>
      </w:trPr>
      <w:tc>
        <w:tcPr>
          <w:tcW w:w="2285" w:type="pct"/>
          <w:tcBorders>
            <w:right w:val="nil"/>
          </w:tcBorders>
        </w:tcPr>
        <w:p w14:paraId="0435B88C" w14:textId="154BE469" w:rsidR="00EB5B50" w:rsidRPr="00F85124" w:rsidRDefault="00EB5B50" w:rsidP="00D76417">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8D" w14:textId="4BC5E6A4" w:rsidR="00EB5B50" w:rsidRPr="00F85124" w:rsidRDefault="00EB5B50"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0024FE" w:rsidRPr="000024FE">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024FE">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0435B88F" w14:textId="77777777" w:rsidR="00EB5B50" w:rsidRDefault="000024FE"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EB5B50" w:rsidRDefault="000024FE">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EB5B50" w:rsidRDefault="000024FE">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B5B50"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77777777" w:rsidR="00EB5B50" w:rsidRPr="00D65FA1" w:rsidRDefault="00EB5B50"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0435B894" w14:textId="77777777" w:rsidR="00EB5B50" w:rsidRPr="00D65FA1" w:rsidRDefault="00EB5B50" w:rsidP="00D85A3A">
          <w:pPr>
            <w:pStyle w:val="Style18"/>
            <w:rPr>
              <w:b/>
              <w:sz w:val="20"/>
            </w:rPr>
          </w:pPr>
          <w:r w:rsidRPr="00D65FA1">
            <w:rPr>
              <w:sz w:val="20"/>
            </w:rPr>
            <w:t>CF2R-MCH-27</w:t>
          </w:r>
          <w:r>
            <w:rPr>
              <w:sz w:val="20"/>
            </w:rPr>
            <w:t>-H</w:t>
          </w:r>
        </w:p>
      </w:tc>
    </w:tr>
    <w:tr w:rsidR="00EB5B50" w:rsidRPr="00F85124" w14:paraId="0435B898" w14:textId="77777777" w:rsidTr="00023A98">
      <w:trPr>
        <w:cantSplit/>
        <w:trHeight w:val="288"/>
      </w:trPr>
      <w:tc>
        <w:tcPr>
          <w:tcW w:w="2285" w:type="pct"/>
          <w:tcBorders>
            <w:right w:val="nil"/>
          </w:tcBorders>
        </w:tcPr>
        <w:p w14:paraId="0435B896" w14:textId="3FAEDCC5" w:rsidR="00EB5B50" w:rsidRPr="00F85124" w:rsidRDefault="00EB5B50" w:rsidP="0070033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97" w14:textId="19C931A4" w:rsidR="00EB5B50" w:rsidRPr="00F85124" w:rsidRDefault="00EB5B50"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0024FE" w:rsidRPr="000024FE">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024FE">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bl>
  <w:p w14:paraId="0435B899" w14:textId="77777777" w:rsidR="00EB5B50" w:rsidRDefault="000024FE"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EB5B50" w:rsidRDefault="000024FE">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9"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9"/>
  </w:num>
  <w:num w:numId="4">
    <w:abstractNumId w:val="1"/>
  </w:num>
  <w:num w:numId="5">
    <w:abstractNumId w:val="0"/>
  </w:num>
  <w:num w:numId="6">
    <w:abstractNumId w:val="9"/>
  </w:num>
  <w:num w:numId="7">
    <w:abstractNumId w:val="20"/>
  </w:num>
  <w:num w:numId="8">
    <w:abstractNumId w:val="22"/>
  </w:num>
  <w:num w:numId="9">
    <w:abstractNumId w:val="8"/>
  </w:num>
  <w:num w:numId="10">
    <w:abstractNumId w:val="15"/>
  </w:num>
  <w:num w:numId="11">
    <w:abstractNumId w:val="25"/>
  </w:num>
  <w:num w:numId="12">
    <w:abstractNumId w:val="17"/>
  </w:num>
  <w:num w:numId="13">
    <w:abstractNumId w:val="11"/>
  </w:num>
  <w:num w:numId="14">
    <w:abstractNumId w:val="18"/>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29"/>
  </w:num>
  <w:num w:numId="21">
    <w:abstractNumId w:val="12"/>
  </w:num>
  <w:num w:numId="22">
    <w:abstractNumId w:val="16"/>
  </w:num>
  <w:num w:numId="23">
    <w:abstractNumId w:val="27"/>
  </w:num>
  <w:num w:numId="24">
    <w:abstractNumId w:val="4"/>
  </w:num>
  <w:num w:numId="25">
    <w:abstractNumId w:val="2"/>
  </w:num>
  <w:num w:numId="26">
    <w:abstractNumId w:val="26"/>
  </w:num>
  <w:num w:numId="27">
    <w:abstractNumId w:val="14"/>
  </w:num>
  <w:num w:numId="28">
    <w:abstractNumId w:val="21"/>
  </w:num>
  <w:num w:numId="29">
    <w:abstractNumId w:val="23"/>
  </w:num>
  <w:num w:numId="30">
    <w:abstractNumId w:val="24"/>
  </w:num>
  <w:num w:numId="31">
    <w:abstractNumId w:val="13"/>
  </w:num>
  <w:num w:numId="32">
    <w:abstractNumId w:val="3"/>
  </w:num>
  <w:num w:numId="33">
    <w:abstractNumId w:val="2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4FE"/>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2313"/>
    <w:rsid w:val="001947AA"/>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0C9"/>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7FF4"/>
    <w:rsid w:val="003F0923"/>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501B11"/>
    <w:rsid w:val="00502543"/>
    <w:rsid w:val="00502D64"/>
    <w:rsid w:val="00505A99"/>
    <w:rsid w:val="005066B1"/>
    <w:rsid w:val="00511464"/>
    <w:rsid w:val="005162D5"/>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50E9"/>
    <w:rsid w:val="006312CE"/>
    <w:rsid w:val="006368EF"/>
    <w:rsid w:val="00636F83"/>
    <w:rsid w:val="0064067F"/>
    <w:rsid w:val="00640CBD"/>
    <w:rsid w:val="0064119B"/>
    <w:rsid w:val="00644DA5"/>
    <w:rsid w:val="00647B86"/>
    <w:rsid w:val="006610B8"/>
    <w:rsid w:val="0066221E"/>
    <w:rsid w:val="006640E6"/>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6FE1"/>
    <w:rsid w:val="006E0082"/>
    <w:rsid w:val="006E08B4"/>
    <w:rsid w:val="006E3552"/>
    <w:rsid w:val="006F20AA"/>
    <w:rsid w:val="006F5261"/>
    <w:rsid w:val="00700338"/>
    <w:rsid w:val="007043ED"/>
    <w:rsid w:val="007056D7"/>
    <w:rsid w:val="00707DEC"/>
    <w:rsid w:val="0072157A"/>
    <w:rsid w:val="00724B33"/>
    <w:rsid w:val="00731786"/>
    <w:rsid w:val="00746984"/>
    <w:rsid w:val="00752BAF"/>
    <w:rsid w:val="00753879"/>
    <w:rsid w:val="00762E40"/>
    <w:rsid w:val="0076421E"/>
    <w:rsid w:val="007668AF"/>
    <w:rsid w:val="00771100"/>
    <w:rsid w:val="00777B2F"/>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2F8"/>
    <w:rsid w:val="00800C91"/>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69F2"/>
    <w:rsid w:val="009402F9"/>
    <w:rsid w:val="00951BB7"/>
    <w:rsid w:val="009528FF"/>
    <w:rsid w:val="00954811"/>
    <w:rsid w:val="00954E27"/>
    <w:rsid w:val="0096325C"/>
    <w:rsid w:val="00972E73"/>
    <w:rsid w:val="00992AE0"/>
    <w:rsid w:val="0099732B"/>
    <w:rsid w:val="009A4F12"/>
    <w:rsid w:val="009A4F6D"/>
    <w:rsid w:val="009A708E"/>
    <w:rsid w:val="009B1087"/>
    <w:rsid w:val="009B1D56"/>
    <w:rsid w:val="009B68D4"/>
    <w:rsid w:val="009C7275"/>
    <w:rsid w:val="009D3D1C"/>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653AF"/>
    <w:rsid w:val="00A70D8F"/>
    <w:rsid w:val="00A71969"/>
    <w:rsid w:val="00A729CA"/>
    <w:rsid w:val="00A75DC5"/>
    <w:rsid w:val="00A768FF"/>
    <w:rsid w:val="00A947A7"/>
    <w:rsid w:val="00AA157A"/>
    <w:rsid w:val="00AA3550"/>
    <w:rsid w:val="00AA3A32"/>
    <w:rsid w:val="00AA4AC4"/>
    <w:rsid w:val="00AA5BE8"/>
    <w:rsid w:val="00AA686E"/>
    <w:rsid w:val="00AA7267"/>
    <w:rsid w:val="00AB4A68"/>
    <w:rsid w:val="00AB4B57"/>
    <w:rsid w:val="00AB5308"/>
    <w:rsid w:val="00AB55F0"/>
    <w:rsid w:val="00AC01B4"/>
    <w:rsid w:val="00AC0F91"/>
    <w:rsid w:val="00AC1547"/>
    <w:rsid w:val="00AC2089"/>
    <w:rsid w:val="00AC36B4"/>
    <w:rsid w:val="00AC7866"/>
    <w:rsid w:val="00AC79A0"/>
    <w:rsid w:val="00AD1A32"/>
    <w:rsid w:val="00AD590B"/>
    <w:rsid w:val="00AE10C0"/>
    <w:rsid w:val="00AE4108"/>
    <w:rsid w:val="00AE5DAC"/>
    <w:rsid w:val="00AE6DE8"/>
    <w:rsid w:val="00AF584B"/>
    <w:rsid w:val="00B002FE"/>
    <w:rsid w:val="00B07B81"/>
    <w:rsid w:val="00B2607A"/>
    <w:rsid w:val="00B3284C"/>
    <w:rsid w:val="00B37E3B"/>
    <w:rsid w:val="00B41FFD"/>
    <w:rsid w:val="00B461A4"/>
    <w:rsid w:val="00B47A76"/>
    <w:rsid w:val="00B573A6"/>
    <w:rsid w:val="00B64414"/>
    <w:rsid w:val="00B71555"/>
    <w:rsid w:val="00B7353D"/>
    <w:rsid w:val="00B82057"/>
    <w:rsid w:val="00B85083"/>
    <w:rsid w:val="00B866CA"/>
    <w:rsid w:val="00B9070D"/>
    <w:rsid w:val="00B91C90"/>
    <w:rsid w:val="00B96332"/>
    <w:rsid w:val="00B97159"/>
    <w:rsid w:val="00BA3C37"/>
    <w:rsid w:val="00BA4F7A"/>
    <w:rsid w:val="00BA4F86"/>
    <w:rsid w:val="00BA6D7A"/>
    <w:rsid w:val="00BB2399"/>
    <w:rsid w:val="00BB7005"/>
    <w:rsid w:val="00BC2AE6"/>
    <w:rsid w:val="00BC564F"/>
    <w:rsid w:val="00BD285F"/>
    <w:rsid w:val="00BF340F"/>
    <w:rsid w:val="00BF54E0"/>
    <w:rsid w:val="00C01E1A"/>
    <w:rsid w:val="00C0202F"/>
    <w:rsid w:val="00C03396"/>
    <w:rsid w:val="00C053EF"/>
    <w:rsid w:val="00C06625"/>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76417"/>
    <w:rsid w:val="00D84059"/>
    <w:rsid w:val="00D85A3A"/>
    <w:rsid w:val="00D85C84"/>
    <w:rsid w:val="00D906DC"/>
    <w:rsid w:val="00D92BB9"/>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B5B50"/>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CF1"/>
    <w:rsid w:val="00FB7C8C"/>
    <w:rsid w:val="00FC25CF"/>
    <w:rsid w:val="00FC5CD6"/>
    <w:rsid w:val="00FC6E8F"/>
    <w:rsid w:val="00FD0B67"/>
    <w:rsid w:val="00FD4D9A"/>
    <w:rsid w:val="00FE7376"/>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82601-0E5B-4CFE-8170-4BD4911ED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5301</Words>
  <Characters>30216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2018-11-21T19:12:00Z</cp:lastPrinted>
  <dcterms:created xsi:type="dcterms:W3CDTF">2019-11-20T18:00:00Z</dcterms:created>
  <dcterms:modified xsi:type="dcterms:W3CDTF">2019-11-20T18:00:00Z</dcterms:modified>
</cp:coreProperties>
</file>
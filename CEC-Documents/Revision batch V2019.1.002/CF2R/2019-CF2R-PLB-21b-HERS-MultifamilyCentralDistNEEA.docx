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2"/>
        <w:gridCol w:w="2378"/>
        <w:gridCol w:w="7690"/>
      </w:tblGrid>
      <w:tr w:rsidR="0030669C" w:rsidRPr="00406301" w14:paraId="24E14D35" w14:textId="77777777" w:rsidTr="0058631B">
        <w:trPr>
          <w:trHeight w:val="144"/>
        </w:trPr>
        <w:tc>
          <w:tcPr>
            <w:tcW w:w="10790" w:type="dxa"/>
            <w:gridSpan w:val="3"/>
            <w:tcBorders>
              <w:top w:val="single" w:sz="4" w:space="0" w:color="auto"/>
              <w:bottom w:val="single" w:sz="4" w:space="0" w:color="auto"/>
            </w:tcBorders>
            <w:vAlign w:val="center"/>
          </w:tcPr>
          <w:p w14:paraId="2A33EB9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18"/>
                <w:szCs w:val="18"/>
              </w:rPr>
            </w:pPr>
            <w:bookmarkStart w:id="0" w:name="_GoBack"/>
            <w:bookmarkEnd w:id="0"/>
            <w:r w:rsidRPr="00800D21">
              <w:rPr>
                <w:rFonts w:eastAsia="Calibri" w:cstheme="minorHAnsi"/>
                <w:b/>
                <w:sz w:val="18"/>
                <w:szCs w:val="18"/>
              </w:rPr>
              <w:t>A. General Information</w:t>
            </w:r>
          </w:p>
        </w:tc>
      </w:tr>
      <w:tr w:rsidR="0030669C" w:rsidRPr="00406301" w14:paraId="08C7C537" w14:textId="77777777" w:rsidTr="0058631B">
        <w:trPr>
          <w:trHeight w:val="144"/>
        </w:trPr>
        <w:tc>
          <w:tcPr>
            <w:tcW w:w="722" w:type="dxa"/>
            <w:tcBorders>
              <w:top w:val="single" w:sz="4" w:space="0" w:color="auto"/>
              <w:bottom w:val="single" w:sz="4" w:space="0" w:color="auto"/>
              <w:right w:val="single" w:sz="4" w:space="0" w:color="auto"/>
            </w:tcBorders>
            <w:vAlign w:val="center"/>
          </w:tcPr>
          <w:p w14:paraId="725BB15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18"/>
                <w:szCs w:val="18"/>
              </w:rPr>
            </w:pPr>
            <w:r w:rsidRPr="00800D21">
              <w:rPr>
                <w:rFonts w:eastAsia="Times New Roman" w:cstheme="minorHAnsi"/>
                <w:sz w:val="18"/>
                <w:szCs w:val="18"/>
              </w:rPr>
              <w:t>01</w:t>
            </w:r>
          </w:p>
        </w:tc>
        <w:tc>
          <w:tcPr>
            <w:tcW w:w="2378" w:type="dxa"/>
            <w:tcBorders>
              <w:top w:val="single" w:sz="4" w:space="0" w:color="auto"/>
              <w:left w:val="single" w:sz="4" w:space="0" w:color="auto"/>
              <w:bottom w:val="single" w:sz="4" w:space="0" w:color="auto"/>
              <w:right w:val="single" w:sz="4" w:space="0" w:color="auto"/>
            </w:tcBorders>
            <w:vAlign w:val="center"/>
          </w:tcPr>
          <w:p w14:paraId="42AE8EC9"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18"/>
                <w:szCs w:val="18"/>
              </w:rPr>
            </w:pPr>
            <w:r w:rsidRPr="00800D21">
              <w:rPr>
                <w:rFonts w:eastAsia="Times New Roman" w:cstheme="minorHAnsi"/>
                <w:sz w:val="18"/>
                <w:szCs w:val="18"/>
              </w:rPr>
              <w:t>Building Name</w:t>
            </w:r>
          </w:p>
        </w:tc>
        <w:tc>
          <w:tcPr>
            <w:tcW w:w="7690" w:type="dxa"/>
            <w:tcBorders>
              <w:top w:val="single" w:sz="4" w:space="0" w:color="auto"/>
              <w:left w:val="single" w:sz="4" w:space="0" w:color="auto"/>
              <w:bottom w:val="single" w:sz="4" w:space="0" w:color="auto"/>
            </w:tcBorders>
            <w:vAlign w:val="center"/>
          </w:tcPr>
          <w:p w14:paraId="3DA89E2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4BB51BD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365"/>
        <w:gridCol w:w="1858"/>
        <w:gridCol w:w="1937"/>
        <w:gridCol w:w="2295"/>
        <w:gridCol w:w="2340"/>
      </w:tblGrid>
      <w:tr w:rsidR="00AE6CF3" w:rsidRPr="00406301" w14:paraId="46326497" w14:textId="77777777" w:rsidTr="00B125FB">
        <w:tc>
          <w:tcPr>
            <w:tcW w:w="10795" w:type="dxa"/>
            <w:gridSpan w:val="5"/>
            <w:vAlign w:val="bottom"/>
          </w:tcPr>
          <w:p w14:paraId="6DEC4C4B" w14:textId="77777777" w:rsidR="00AE6CF3" w:rsidRPr="00427CFB" w:rsidRDefault="00AE6CF3" w:rsidP="00AE6CF3">
            <w:pPr>
              <w:rPr>
                <w:rFonts w:cstheme="minorHAnsi"/>
                <w:b/>
                <w:sz w:val="20"/>
                <w:szCs w:val="20"/>
              </w:rPr>
            </w:pPr>
            <w:r w:rsidRPr="00427CFB">
              <w:rPr>
                <w:rFonts w:cstheme="minorHAnsi"/>
                <w:b/>
                <w:sz w:val="20"/>
                <w:szCs w:val="20"/>
              </w:rPr>
              <w:t xml:space="preserve">B. Design HERS Verified </w:t>
            </w:r>
            <w:r>
              <w:rPr>
                <w:rFonts w:cstheme="minorHAnsi"/>
                <w:b/>
                <w:sz w:val="20"/>
                <w:szCs w:val="20"/>
              </w:rPr>
              <w:t xml:space="preserve">Central </w:t>
            </w:r>
            <w:r w:rsidRPr="00427CFB">
              <w:rPr>
                <w:rFonts w:cstheme="minorHAnsi"/>
                <w:b/>
                <w:sz w:val="20"/>
                <w:szCs w:val="20"/>
              </w:rPr>
              <w:t>Water Heater System Information</w:t>
            </w:r>
          </w:p>
          <w:p w14:paraId="2CC96B9E" w14:textId="529606A9" w:rsidR="00AE6CF3" w:rsidRPr="00800D21" w:rsidRDefault="00AE6CF3" w:rsidP="00AE6CF3">
            <w:pPr>
              <w:rPr>
                <w:rFonts w:eastAsia="Times New Roman" w:cstheme="minorHAnsi"/>
                <w:sz w:val="18"/>
                <w:szCs w:val="18"/>
              </w:rPr>
            </w:pPr>
            <w:r w:rsidRPr="00427CFB">
              <w:rPr>
                <w:rFonts w:cstheme="minorHAnsi"/>
                <w:sz w:val="20"/>
                <w:szCs w:val="20"/>
              </w:rPr>
              <w:t>This table reports the water heating system(s specified on the registered CF1R compliance document for this project.</w:t>
            </w:r>
          </w:p>
        </w:tc>
      </w:tr>
      <w:tr w:rsidR="00CD2EA6" w:rsidRPr="00406301" w14:paraId="3DC38D56" w14:textId="203D1BF1" w:rsidTr="00CD2EA6">
        <w:tc>
          <w:tcPr>
            <w:tcW w:w="2365" w:type="dxa"/>
            <w:vAlign w:val="bottom"/>
          </w:tcPr>
          <w:p w14:paraId="45720043"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01</w:t>
            </w:r>
          </w:p>
        </w:tc>
        <w:tc>
          <w:tcPr>
            <w:tcW w:w="1858" w:type="dxa"/>
            <w:vAlign w:val="bottom"/>
          </w:tcPr>
          <w:p w14:paraId="4180DE09"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02</w:t>
            </w:r>
          </w:p>
        </w:tc>
        <w:tc>
          <w:tcPr>
            <w:tcW w:w="1937" w:type="dxa"/>
          </w:tcPr>
          <w:p w14:paraId="07D2D4F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03</w:t>
            </w:r>
          </w:p>
        </w:tc>
        <w:tc>
          <w:tcPr>
            <w:tcW w:w="2295" w:type="dxa"/>
          </w:tcPr>
          <w:p w14:paraId="3E41BFF5"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04</w:t>
            </w:r>
          </w:p>
        </w:tc>
        <w:tc>
          <w:tcPr>
            <w:tcW w:w="2340" w:type="dxa"/>
          </w:tcPr>
          <w:p w14:paraId="7B6DEFDE" w14:textId="77777777" w:rsidR="00CD2EA6" w:rsidRPr="00800D21" w:rsidRDefault="00CD2EA6" w:rsidP="00E14525">
            <w:pPr>
              <w:jc w:val="center"/>
              <w:rPr>
                <w:rFonts w:eastAsia="Times New Roman" w:cstheme="minorHAnsi"/>
                <w:sz w:val="18"/>
                <w:szCs w:val="18"/>
              </w:rPr>
            </w:pPr>
            <w:r w:rsidRPr="00800D21">
              <w:rPr>
                <w:rFonts w:eastAsia="Times New Roman" w:cstheme="minorHAnsi"/>
                <w:sz w:val="18"/>
                <w:szCs w:val="18"/>
              </w:rPr>
              <w:t>05</w:t>
            </w:r>
          </w:p>
        </w:tc>
      </w:tr>
      <w:tr w:rsidR="00CD2EA6" w:rsidRPr="00406301" w14:paraId="1DCC0E86" w14:textId="4C6881D6" w:rsidTr="00CD2EA6">
        <w:tc>
          <w:tcPr>
            <w:tcW w:w="2365" w:type="dxa"/>
            <w:vAlign w:val="bottom"/>
          </w:tcPr>
          <w:p w14:paraId="121203F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Water Heating System ID</w:t>
            </w:r>
          </w:p>
          <w:p w14:paraId="582E1D60"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or Name</w:t>
            </w:r>
          </w:p>
        </w:tc>
        <w:tc>
          <w:tcPr>
            <w:tcW w:w="1858" w:type="dxa"/>
            <w:vAlign w:val="bottom"/>
          </w:tcPr>
          <w:p w14:paraId="7C29CA2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6A3C6785" w14:textId="77777777" w:rsidR="00CD2EA6" w:rsidRPr="00800D21" w:rsidRDefault="00CD2EA6" w:rsidP="00E14525">
            <w:pPr>
              <w:jc w:val="center"/>
              <w:rPr>
                <w:rFonts w:cstheme="minorHAnsi"/>
                <w:sz w:val="18"/>
                <w:szCs w:val="18"/>
              </w:rPr>
            </w:pPr>
            <w:r w:rsidRPr="00800D21">
              <w:rPr>
                <w:rFonts w:eastAsia="Times New Roman" w:cstheme="minorHAnsi"/>
                <w:sz w:val="18"/>
                <w:szCs w:val="18"/>
              </w:rPr>
              <w:t>Make and Model</w:t>
            </w:r>
          </w:p>
        </w:tc>
        <w:tc>
          <w:tcPr>
            <w:tcW w:w="1937" w:type="dxa"/>
            <w:vAlign w:val="bottom"/>
          </w:tcPr>
          <w:p w14:paraId="31E36C02" w14:textId="4A94A5C9"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of Water Heaters in System</w:t>
            </w:r>
          </w:p>
        </w:tc>
        <w:tc>
          <w:tcPr>
            <w:tcW w:w="2295" w:type="dxa"/>
            <w:vAlign w:val="bottom"/>
          </w:tcPr>
          <w:p w14:paraId="7CB366C2"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340" w:type="dxa"/>
            <w:vAlign w:val="bottom"/>
          </w:tcPr>
          <w:p w14:paraId="097A1F1C" w14:textId="77777777" w:rsidR="00CD2EA6" w:rsidRPr="00800D21" w:rsidRDefault="00CD2EA6" w:rsidP="00E14525">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CD2EA6" w:rsidRPr="00406301" w14:paraId="74D791EA" w14:textId="099B0E10" w:rsidTr="00CD2EA6">
        <w:tc>
          <w:tcPr>
            <w:tcW w:w="2365" w:type="dxa"/>
          </w:tcPr>
          <w:p w14:paraId="3855F469" w14:textId="77777777" w:rsidR="00CD2EA6" w:rsidRPr="00800D21" w:rsidRDefault="00CD2EA6" w:rsidP="00E14525">
            <w:pPr>
              <w:jc w:val="center"/>
              <w:rPr>
                <w:rFonts w:cstheme="minorHAnsi"/>
                <w:sz w:val="18"/>
                <w:szCs w:val="18"/>
              </w:rPr>
            </w:pPr>
          </w:p>
        </w:tc>
        <w:tc>
          <w:tcPr>
            <w:tcW w:w="1858" w:type="dxa"/>
          </w:tcPr>
          <w:p w14:paraId="548E2FCB" w14:textId="77777777" w:rsidR="00CD2EA6" w:rsidRPr="00800D21" w:rsidRDefault="00CD2EA6" w:rsidP="00E14525">
            <w:pPr>
              <w:jc w:val="center"/>
              <w:rPr>
                <w:rFonts w:cstheme="minorHAnsi"/>
                <w:sz w:val="18"/>
                <w:szCs w:val="18"/>
              </w:rPr>
            </w:pPr>
          </w:p>
        </w:tc>
        <w:tc>
          <w:tcPr>
            <w:tcW w:w="1937" w:type="dxa"/>
          </w:tcPr>
          <w:p w14:paraId="6DCC5BCE" w14:textId="77777777" w:rsidR="00CD2EA6" w:rsidRPr="00800D21" w:rsidRDefault="00CD2EA6" w:rsidP="00E14525">
            <w:pPr>
              <w:jc w:val="center"/>
              <w:rPr>
                <w:rFonts w:eastAsia="Times New Roman" w:cstheme="minorHAnsi"/>
                <w:b/>
                <w:i/>
                <w:color w:val="FF0000"/>
                <w:sz w:val="18"/>
                <w:szCs w:val="18"/>
              </w:rPr>
            </w:pPr>
          </w:p>
        </w:tc>
        <w:tc>
          <w:tcPr>
            <w:tcW w:w="2295" w:type="dxa"/>
          </w:tcPr>
          <w:p w14:paraId="53EADE9A" w14:textId="77777777" w:rsidR="00CD2EA6" w:rsidRPr="00800D21" w:rsidRDefault="00CD2EA6" w:rsidP="00E14525">
            <w:pPr>
              <w:jc w:val="center"/>
              <w:rPr>
                <w:rFonts w:eastAsia="Times New Roman" w:cstheme="minorHAnsi"/>
                <w:b/>
                <w:i/>
                <w:color w:val="FF0000"/>
                <w:sz w:val="18"/>
                <w:szCs w:val="18"/>
              </w:rPr>
            </w:pPr>
          </w:p>
        </w:tc>
        <w:tc>
          <w:tcPr>
            <w:tcW w:w="2340" w:type="dxa"/>
          </w:tcPr>
          <w:p w14:paraId="746AA205" w14:textId="77777777" w:rsidR="00CD2EA6" w:rsidRPr="00800D21" w:rsidRDefault="00CD2EA6" w:rsidP="00E14525">
            <w:pPr>
              <w:jc w:val="center"/>
              <w:rPr>
                <w:rFonts w:cstheme="minorHAnsi"/>
                <w:sz w:val="18"/>
                <w:szCs w:val="18"/>
              </w:rPr>
            </w:pPr>
          </w:p>
        </w:tc>
      </w:tr>
      <w:tr w:rsidR="00CD2EA6" w:rsidRPr="00406301" w14:paraId="6D391DF5" w14:textId="2488EE1B" w:rsidTr="00CD2EA6">
        <w:tc>
          <w:tcPr>
            <w:tcW w:w="2365" w:type="dxa"/>
          </w:tcPr>
          <w:p w14:paraId="0D05AD0E" w14:textId="77777777" w:rsidR="00CD2EA6" w:rsidRPr="00800D21" w:rsidRDefault="00CD2EA6" w:rsidP="00E14525">
            <w:pPr>
              <w:jc w:val="center"/>
              <w:rPr>
                <w:rFonts w:cstheme="minorHAnsi"/>
                <w:sz w:val="18"/>
                <w:szCs w:val="18"/>
              </w:rPr>
            </w:pPr>
          </w:p>
        </w:tc>
        <w:tc>
          <w:tcPr>
            <w:tcW w:w="1858" w:type="dxa"/>
          </w:tcPr>
          <w:p w14:paraId="2DCCAD0E" w14:textId="77777777" w:rsidR="00CD2EA6" w:rsidRPr="00800D21" w:rsidRDefault="00CD2EA6" w:rsidP="00E14525">
            <w:pPr>
              <w:jc w:val="center"/>
              <w:rPr>
                <w:rFonts w:cstheme="minorHAnsi"/>
                <w:sz w:val="18"/>
                <w:szCs w:val="18"/>
              </w:rPr>
            </w:pPr>
          </w:p>
        </w:tc>
        <w:tc>
          <w:tcPr>
            <w:tcW w:w="1937" w:type="dxa"/>
          </w:tcPr>
          <w:p w14:paraId="2017CA0E" w14:textId="77777777" w:rsidR="00CD2EA6" w:rsidRPr="00800D21" w:rsidRDefault="00CD2EA6" w:rsidP="00E14525">
            <w:pPr>
              <w:jc w:val="center"/>
              <w:rPr>
                <w:rFonts w:cstheme="minorHAnsi"/>
                <w:sz w:val="18"/>
                <w:szCs w:val="18"/>
              </w:rPr>
            </w:pPr>
          </w:p>
        </w:tc>
        <w:tc>
          <w:tcPr>
            <w:tcW w:w="2295" w:type="dxa"/>
          </w:tcPr>
          <w:p w14:paraId="4BAF3801" w14:textId="77777777" w:rsidR="00CD2EA6" w:rsidRPr="00800D21" w:rsidRDefault="00CD2EA6" w:rsidP="00E14525">
            <w:pPr>
              <w:jc w:val="center"/>
              <w:rPr>
                <w:rFonts w:cstheme="minorHAnsi"/>
                <w:sz w:val="18"/>
                <w:szCs w:val="18"/>
              </w:rPr>
            </w:pPr>
          </w:p>
        </w:tc>
        <w:tc>
          <w:tcPr>
            <w:tcW w:w="2340" w:type="dxa"/>
          </w:tcPr>
          <w:p w14:paraId="1C044BB1" w14:textId="77777777" w:rsidR="00CD2EA6" w:rsidRPr="00800D21" w:rsidRDefault="00CD2EA6" w:rsidP="00E14525">
            <w:pPr>
              <w:jc w:val="center"/>
              <w:rPr>
                <w:rFonts w:cstheme="minorHAnsi"/>
                <w:sz w:val="18"/>
                <w:szCs w:val="18"/>
              </w:rPr>
            </w:pPr>
          </w:p>
        </w:tc>
      </w:tr>
    </w:tbl>
    <w:p w14:paraId="23443F41" w14:textId="77777777" w:rsidR="0030669C" w:rsidRPr="00800D21" w:rsidRDefault="0030669C" w:rsidP="006F6AAC">
      <w:pPr>
        <w:spacing w:after="0"/>
        <w:rPr>
          <w:rFonts w:cstheme="minorHAnsi"/>
          <w:sz w:val="18"/>
          <w:szCs w:val="18"/>
        </w:rPr>
      </w:pPr>
    </w:p>
    <w:tbl>
      <w:tblPr>
        <w:tblStyle w:val="TableGrid"/>
        <w:tblW w:w="10795" w:type="dxa"/>
        <w:tblLook w:val="04A0" w:firstRow="1" w:lastRow="0" w:firstColumn="1" w:lastColumn="0" w:noHBand="0" w:noVBand="1"/>
      </w:tblPr>
      <w:tblGrid>
        <w:gridCol w:w="2159"/>
        <w:gridCol w:w="2159"/>
        <w:gridCol w:w="2159"/>
        <w:gridCol w:w="2159"/>
        <w:gridCol w:w="2159"/>
      </w:tblGrid>
      <w:tr w:rsidR="006F6AAC" w:rsidRPr="00406301" w14:paraId="1079728A" w14:textId="77777777" w:rsidTr="00D76187">
        <w:tc>
          <w:tcPr>
            <w:tcW w:w="10795" w:type="dxa"/>
            <w:gridSpan w:val="5"/>
          </w:tcPr>
          <w:p w14:paraId="1BA17224" w14:textId="4D8A3CF2" w:rsidR="006F6AAC" w:rsidRPr="00800D21" w:rsidRDefault="006F6AAC" w:rsidP="006F6AAC">
            <w:pPr>
              <w:rPr>
                <w:rFonts w:cstheme="minorHAnsi"/>
                <w:b/>
                <w:sz w:val="18"/>
                <w:szCs w:val="18"/>
              </w:rPr>
            </w:pPr>
            <w:r w:rsidRPr="00800D21">
              <w:rPr>
                <w:rFonts w:cstheme="minorHAnsi"/>
                <w:b/>
                <w:sz w:val="18"/>
                <w:szCs w:val="18"/>
              </w:rPr>
              <w:t xml:space="preserve">C. Installed </w:t>
            </w:r>
            <w:r w:rsidR="009061B3" w:rsidRPr="00800D21">
              <w:rPr>
                <w:rFonts w:cstheme="minorHAnsi"/>
                <w:b/>
                <w:sz w:val="18"/>
                <w:szCs w:val="18"/>
              </w:rPr>
              <w:t xml:space="preserve">HERS Verified </w:t>
            </w:r>
            <w:r w:rsidR="00D23A04" w:rsidRPr="00800D21">
              <w:rPr>
                <w:rFonts w:cstheme="minorHAnsi"/>
                <w:b/>
                <w:sz w:val="18"/>
                <w:szCs w:val="18"/>
              </w:rPr>
              <w:t xml:space="preserve">Central </w:t>
            </w:r>
            <w:r w:rsidRPr="00800D21">
              <w:rPr>
                <w:rFonts w:cstheme="minorHAnsi"/>
                <w:b/>
                <w:sz w:val="18"/>
                <w:szCs w:val="18"/>
              </w:rPr>
              <w:t>Water Heater System Information</w:t>
            </w:r>
          </w:p>
          <w:p w14:paraId="1BA47DC3" w14:textId="77777777" w:rsidR="006F6AAC" w:rsidRPr="00800D21" w:rsidRDefault="006F6AAC" w:rsidP="006F6AAC">
            <w:pPr>
              <w:rPr>
                <w:rFonts w:cstheme="minorHAnsi"/>
                <w:sz w:val="18"/>
                <w:szCs w:val="18"/>
              </w:rPr>
            </w:pPr>
            <w:r w:rsidRPr="00800D21">
              <w:rPr>
                <w:rFonts w:cstheme="minorHAnsi"/>
                <w:sz w:val="18"/>
                <w:szCs w:val="18"/>
              </w:rPr>
              <w:t>This table reports the water heating system(s) specified on the registered CF1R compliance document for this project.</w:t>
            </w:r>
          </w:p>
        </w:tc>
      </w:tr>
      <w:tr w:rsidR="00563D42" w:rsidRPr="00406301" w14:paraId="20999C10" w14:textId="77777777" w:rsidTr="00800D21">
        <w:tc>
          <w:tcPr>
            <w:tcW w:w="2159" w:type="dxa"/>
            <w:vAlign w:val="bottom"/>
          </w:tcPr>
          <w:p w14:paraId="1E2BE3A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01</w:t>
            </w:r>
          </w:p>
        </w:tc>
        <w:tc>
          <w:tcPr>
            <w:tcW w:w="2159" w:type="dxa"/>
            <w:vAlign w:val="bottom"/>
          </w:tcPr>
          <w:p w14:paraId="14C9A7D5"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02</w:t>
            </w:r>
          </w:p>
        </w:tc>
        <w:tc>
          <w:tcPr>
            <w:tcW w:w="2159" w:type="dxa"/>
          </w:tcPr>
          <w:p w14:paraId="17385D44"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03</w:t>
            </w:r>
          </w:p>
        </w:tc>
        <w:tc>
          <w:tcPr>
            <w:tcW w:w="2159" w:type="dxa"/>
          </w:tcPr>
          <w:p w14:paraId="685EA6BC"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04</w:t>
            </w:r>
          </w:p>
        </w:tc>
        <w:tc>
          <w:tcPr>
            <w:tcW w:w="2159" w:type="dxa"/>
          </w:tcPr>
          <w:p w14:paraId="122F5A82" w14:textId="77777777" w:rsidR="00563D42" w:rsidRPr="00800D21" w:rsidRDefault="00563D42" w:rsidP="006F6AAC">
            <w:pPr>
              <w:jc w:val="center"/>
              <w:rPr>
                <w:rFonts w:eastAsia="Times New Roman" w:cstheme="minorHAnsi"/>
                <w:sz w:val="18"/>
                <w:szCs w:val="18"/>
              </w:rPr>
            </w:pPr>
            <w:r w:rsidRPr="00800D21">
              <w:rPr>
                <w:rFonts w:eastAsia="Times New Roman" w:cstheme="minorHAnsi"/>
                <w:sz w:val="18"/>
                <w:szCs w:val="18"/>
              </w:rPr>
              <w:t>05</w:t>
            </w:r>
          </w:p>
        </w:tc>
      </w:tr>
      <w:tr w:rsidR="00563D42" w:rsidRPr="00406301" w14:paraId="07F553DA" w14:textId="77777777" w:rsidTr="00800D21">
        <w:tc>
          <w:tcPr>
            <w:tcW w:w="2159" w:type="dxa"/>
            <w:vAlign w:val="bottom"/>
          </w:tcPr>
          <w:p w14:paraId="151996A4" w14:textId="43A8FC5E" w:rsidR="00563D42" w:rsidRPr="00800D21" w:rsidRDefault="00563D42" w:rsidP="00800D21">
            <w:pPr>
              <w:keepNext/>
              <w:tabs>
                <w:tab w:val="left" w:pos="2160"/>
                <w:tab w:val="left" w:pos="2700"/>
                <w:tab w:val="left" w:pos="3420"/>
                <w:tab w:val="left" w:pos="3780"/>
                <w:tab w:val="left" w:pos="5760"/>
                <w:tab w:val="left" w:pos="7212"/>
              </w:tabs>
              <w:jc w:val="center"/>
              <w:rPr>
                <w:rFonts w:cstheme="minorHAnsi"/>
                <w:sz w:val="18"/>
                <w:szCs w:val="18"/>
              </w:rPr>
            </w:pPr>
            <w:r w:rsidRPr="00800D21">
              <w:rPr>
                <w:rFonts w:eastAsia="Times New Roman" w:cstheme="minorHAnsi"/>
                <w:sz w:val="18"/>
                <w:szCs w:val="18"/>
              </w:rPr>
              <w:t>Water Heating System ID</w:t>
            </w:r>
            <w:r w:rsidR="00B5122E" w:rsidRPr="00800D21">
              <w:rPr>
                <w:rFonts w:eastAsia="Times New Roman" w:cstheme="minorHAnsi"/>
                <w:sz w:val="18"/>
                <w:szCs w:val="18"/>
              </w:rPr>
              <w:t xml:space="preserve"> </w:t>
            </w:r>
            <w:r w:rsidRPr="00800D21">
              <w:rPr>
                <w:rFonts w:eastAsia="Times New Roman" w:cstheme="minorHAnsi"/>
                <w:sz w:val="18"/>
                <w:szCs w:val="18"/>
              </w:rPr>
              <w:t>or Name</w:t>
            </w:r>
          </w:p>
        </w:tc>
        <w:tc>
          <w:tcPr>
            <w:tcW w:w="2159" w:type="dxa"/>
            <w:vAlign w:val="bottom"/>
          </w:tcPr>
          <w:p w14:paraId="11B4C475"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Modeled Equipment</w:t>
            </w:r>
          </w:p>
          <w:p w14:paraId="5EE17CCA" w14:textId="77777777" w:rsidR="00563D42" w:rsidRPr="00800D21" w:rsidRDefault="00563D42" w:rsidP="006F6AAC">
            <w:pPr>
              <w:jc w:val="center"/>
              <w:rPr>
                <w:rFonts w:cstheme="minorHAnsi"/>
                <w:sz w:val="18"/>
                <w:szCs w:val="18"/>
              </w:rPr>
            </w:pPr>
            <w:r w:rsidRPr="00800D21">
              <w:rPr>
                <w:rFonts w:eastAsia="Times New Roman" w:cstheme="minorHAnsi"/>
                <w:sz w:val="18"/>
                <w:szCs w:val="18"/>
              </w:rPr>
              <w:t>Make and Model</w:t>
            </w:r>
          </w:p>
        </w:tc>
        <w:tc>
          <w:tcPr>
            <w:tcW w:w="2159" w:type="dxa"/>
            <w:vAlign w:val="bottom"/>
          </w:tcPr>
          <w:p w14:paraId="60CF8340" w14:textId="44E66EA6" w:rsidR="00563D42" w:rsidRPr="00800D21" w:rsidRDefault="00B5122E">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 xml:space="preserve"># </w:t>
            </w:r>
            <w:r w:rsidR="00563D42" w:rsidRPr="00800D21">
              <w:rPr>
                <w:rFonts w:eastAsia="Times New Roman" w:cstheme="minorHAnsi"/>
                <w:sz w:val="18"/>
                <w:szCs w:val="18"/>
              </w:rPr>
              <w:t>of Water Heaters</w:t>
            </w:r>
            <w:r w:rsidRPr="00800D21">
              <w:rPr>
                <w:rFonts w:eastAsia="Times New Roman" w:cstheme="minorHAnsi"/>
                <w:sz w:val="18"/>
                <w:szCs w:val="18"/>
              </w:rPr>
              <w:t xml:space="preserve"> in System</w:t>
            </w:r>
          </w:p>
        </w:tc>
        <w:tc>
          <w:tcPr>
            <w:tcW w:w="2159" w:type="dxa"/>
            <w:vAlign w:val="bottom"/>
          </w:tcPr>
          <w:p w14:paraId="13EB162E" w14:textId="77777777" w:rsidR="00563D42" w:rsidRPr="00800D21" w:rsidRDefault="00563D42" w:rsidP="006F6AA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Tank Location</w:t>
            </w:r>
          </w:p>
        </w:tc>
        <w:tc>
          <w:tcPr>
            <w:tcW w:w="2159" w:type="dxa"/>
            <w:vAlign w:val="bottom"/>
          </w:tcPr>
          <w:p w14:paraId="3CBE93B7" w14:textId="77777777" w:rsidR="00563D42" w:rsidRPr="00800D21" w:rsidRDefault="00563D42" w:rsidP="00B9298C">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800D21">
              <w:rPr>
                <w:rFonts w:eastAsia="Times New Roman" w:cstheme="minorHAnsi"/>
                <w:sz w:val="18"/>
                <w:szCs w:val="18"/>
              </w:rPr>
              <w:t>Exterior Tank Insulation R-value</w:t>
            </w:r>
          </w:p>
        </w:tc>
      </w:tr>
      <w:tr w:rsidR="00563D42" w:rsidRPr="00406301" w14:paraId="28AB2E6B" w14:textId="77777777" w:rsidTr="00800D21">
        <w:tc>
          <w:tcPr>
            <w:tcW w:w="2159" w:type="dxa"/>
          </w:tcPr>
          <w:p w14:paraId="699E78B5" w14:textId="77777777" w:rsidR="00563D42" w:rsidRPr="00800D21" w:rsidRDefault="00563D42" w:rsidP="006F6AAC">
            <w:pPr>
              <w:jc w:val="center"/>
              <w:rPr>
                <w:rFonts w:cstheme="minorHAnsi"/>
                <w:sz w:val="18"/>
                <w:szCs w:val="18"/>
              </w:rPr>
            </w:pPr>
          </w:p>
        </w:tc>
        <w:tc>
          <w:tcPr>
            <w:tcW w:w="2159" w:type="dxa"/>
          </w:tcPr>
          <w:p w14:paraId="7F89B685" w14:textId="77777777" w:rsidR="00563D42" w:rsidRPr="00800D21" w:rsidRDefault="00563D42" w:rsidP="006F6AAC">
            <w:pPr>
              <w:jc w:val="center"/>
              <w:rPr>
                <w:rFonts w:cstheme="minorHAnsi"/>
                <w:sz w:val="18"/>
                <w:szCs w:val="18"/>
              </w:rPr>
            </w:pPr>
          </w:p>
        </w:tc>
        <w:tc>
          <w:tcPr>
            <w:tcW w:w="2159" w:type="dxa"/>
          </w:tcPr>
          <w:p w14:paraId="612C0A1F" w14:textId="77777777" w:rsidR="00563D42" w:rsidRPr="00800D21" w:rsidRDefault="00563D42" w:rsidP="006F6AAC">
            <w:pPr>
              <w:jc w:val="center"/>
              <w:rPr>
                <w:rFonts w:eastAsia="Times New Roman" w:cstheme="minorHAnsi"/>
                <w:b/>
                <w:i/>
                <w:color w:val="FF0000"/>
                <w:sz w:val="18"/>
                <w:szCs w:val="18"/>
              </w:rPr>
            </w:pPr>
          </w:p>
        </w:tc>
        <w:tc>
          <w:tcPr>
            <w:tcW w:w="2159" w:type="dxa"/>
          </w:tcPr>
          <w:p w14:paraId="718D2033" w14:textId="77777777" w:rsidR="00563D42" w:rsidRPr="00800D21" w:rsidRDefault="00563D42" w:rsidP="006F6AAC">
            <w:pPr>
              <w:jc w:val="center"/>
              <w:rPr>
                <w:rFonts w:eastAsia="Times New Roman" w:cstheme="minorHAnsi"/>
                <w:b/>
                <w:i/>
                <w:color w:val="FF0000"/>
                <w:sz w:val="18"/>
                <w:szCs w:val="18"/>
              </w:rPr>
            </w:pPr>
          </w:p>
        </w:tc>
        <w:tc>
          <w:tcPr>
            <w:tcW w:w="2159" w:type="dxa"/>
          </w:tcPr>
          <w:p w14:paraId="4E1935AB" w14:textId="77777777" w:rsidR="00563D42" w:rsidRPr="00800D21" w:rsidRDefault="00563D42" w:rsidP="006F6AAC">
            <w:pPr>
              <w:jc w:val="center"/>
              <w:rPr>
                <w:rFonts w:cstheme="minorHAnsi"/>
                <w:sz w:val="18"/>
                <w:szCs w:val="18"/>
              </w:rPr>
            </w:pPr>
          </w:p>
        </w:tc>
      </w:tr>
      <w:tr w:rsidR="00563D42" w:rsidRPr="00406301" w14:paraId="7DB60BE4" w14:textId="77777777" w:rsidTr="00800D21">
        <w:tc>
          <w:tcPr>
            <w:tcW w:w="2159" w:type="dxa"/>
          </w:tcPr>
          <w:p w14:paraId="4A208647" w14:textId="77777777" w:rsidR="00563D42" w:rsidRPr="00800D21" w:rsidRDefault="00563D42" w:rsidP="006F6AAC">
            <w:pPr>
              <w:jc w:val="center"/>
              <w:rPr>
                <w:rFonts w:cstheme="minorHAnsi"/>
                <w:sz w:val="18"/>
                <w:szCs w:val="18"/>
              </w:rPr>
            </w:pPr>
          </w:p>
        </w:tc>
        <w:tc>
          <w:tcPr>
            <w:tcW w:w="2159" w:type="dxa"/>
          </w:tcPr>
          <w:p w14:paraId="5CCC2F9A" w14:textId="77777777" w:rsidR="00563D42" w:rsidRPr="00800D21" w:rsidRDefault="00563D42" w:rsidP="006F6AAC">
            <w:pPr>
              <w:jc w:val="center"/>
              <w:rPr>
                <w:rFonts w:cstheme="minorHAnsi"/>
                <w:sz w:val="18"/>
                <w:szCs w:val="18"/>
              </w:rPr>
            </w:pPr>
          </w:p>
        </w:tc>
        <w:tc>
          <w:tcPr>
            <w:tcW w:w="2159" w:type="dxa"/>
          </w:tcPr>
          <w:p w14:paraId="204B10AC" w14:textId="77777777" w:rsidR="00563D42" w:rsidRPr="00800D21" w:rsidRDefault="00563D42" w:rsidP="006F6AAC">
            <w:pPr>
              <w:jc w:val="center"/>
              <w:rPr>
                <w:rFonts w:cstheme="minorHAnsi"/>
                <w:sz w:val="18"/>
                <w:szCs w:val="18"/>
              </w:rPr>
            </w:pPr>
          </w:p>
        </w:tc>
        <w:tc>
          <w:tcPr>
            <w:tcW w:w="2159" w:type="dxa"/>
          </w:tcPr>
          <w:p w14:paraId="7ACB5545" w14:textId="77777777" w:rsidR="00563D42" w:rsidRPr="00800D21" w:rsidRDefault="00563D42" w:rsidP="006F6AAC">
            <w:pPr>
              <w:jc w:val="center"/>
              <w:rPr>
                <w:rFonts w:cstheme="minorHAnsi"/>
                <w:sz w:val="18"/>
                <w:szCs w:val="18"/>
              </w:rPr>
            </w:pPr>
          </w:p>
        </w:tc>
        <w:tc>
          <w:tcPr>
            <w:tcW w:w="2159" w:type="dxa"/>
          </w:tcPr>
          <w:p w14:paraId="65934082" w14:textId="77777777" w:rsidR="00563D42" w:rsidRPr="00800D21" w:rsidRDefault="00563D42" w:rsidP="006F6AAC">
            <w:pPr>
              <w:jc w:val="center"/>
              <w:rPr>
                <w:rFonts w:cstheme="minorHAnsi"/>
                <w:sz w:val="18"/>
                <w:szCs w:val="18"/>
              </w:rPr>
            </w:pPr>
          </w:p>
        </w:tc>
      </w:tr>
    </w:tbl>
    <w:p w14:paraId="2A2F8B6F" w14:textId="1E8D6801" w:rsidR="006F6AAC" w:rsidRPr="00800D21" w:rsidRDefault="006F6AAC" w:rsidP="006F6AAC">
      <w:pPr>
        <w:spacing w:after="0"/>
        <w:rPr>
          <w:rFonts w:cstheme="minorHAnsi"/>
          <w:sz w:val="18"/>
          <w:szCs w:val="18"/>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596"/>
        <w:gridCol w:w="3597"/>
        <w:gridCol w:w="3597"/>
      </w:tblGrid>
      <w:tr w:rsidR="0030669C" w:rsidRPr="00406301" w14:paraId="36496482" w14:textId="77777777" w:rsidTr="0030669C">
        <w:trPr>
          <w:cantSplit/>
          <w:trHeight w:val="144"/>
        </w:trPr>
        <w:tc>
          <w:tcPr>
            <w:tcW w:w="10790" w:type="dxa"/>
            <w:gridSpan w:val="3"/>
            <w:tcBorders>
              <w:top w:val="single" w:sz="4" w:space="0" w:color="auto"/>
              <w:left w:val="single" w:sz="4" w:space="0" w:color="auto"/>
              <w:bottom w:val="single" w:sz="4" w:space="0" w:color="auto"/>
              <w:right w:val="single" w:sz="4" w:space="0" w:color="auto"/>
            </w:tcBorders>
          </w:tcPr>
          <w:p w14:paraId="4312E8CF" w14:textId="63C852FD"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D. Design HERS Verified </w:t>
            </w:r>
            <w:r w:rsidR="00D23A04" w:rsidRPr="00800D21">
              <w:rPr>
                <w:rFonts w:eastAsia="Calibri" w:cstheme="minorHAnsi"/>
                <w:b/>
                <w:sz w:val="18"/>
                <w:szCs w:val="18"/>
              </w:rPr>
              <w:t xml:space="preserve">Central </w:t>
            </w:r>
            <w:r w:rsidRPr="00800D21">
              <w:rPr>
                <w:rFonts w:eastAsia="Calibri" w:cstheme="minorHAnsi"/>
                <w:b/>
                <w:sz w:val="18"/>
                <w:szCs w:val="18"/>
              </w:rPr>
              <w:t>Water Heating Distribution Systems Information</w:t>
            </w:r>
          </w:p>
          <w:p w14:paraId="477A34D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r w:rsidRPr="00800D21">
              <w:rPr>
                <w:rFonts w:eastAsia="Calibri" w:cstheme="minorHAnsi"/>
                <w:b/>
                <w:sz w:val="18"/>
                <w:szCs w:val="18"/>
              </w:rPr>
              <w:t xml:space="preserve"> </w:t>
            </w:r>
          </w:p>
        </w:tc>
      </w:tr>
      <w:tr w:rsidR="0030669C" w:rsidRPr="00406301" w14:paraId="5A69880C"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38A1B19C"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vAlign w:val="center"/>
          </w:tcPr>
          <w:p w14:paraId="2E27741B"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3A9DFFC2"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30669C" w:rsidRPr="00406301" w14:paraId="11127211"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bottom"/>
          </w:tcPr>
          <w:p w14:paraId="1D9514A5"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vAlign w:val="bottom"/>
          </w:tcPr>
          <w:p w14:paraId="7B45C113"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Central DHW System </w:t>
            </w:r>
          </w:p>
          <w:p w14:paraId="3E0CEC8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10DA4C1D"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Dwelling Unit DHW System</w:t>
            </w:r>
          </w:p>
          <w:p w14:paraId="21A6A4F1"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30669C" w:rsidRPr="00406301" w14:paraId="44B0FC9E"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0BAEB8B7"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48F10358"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611A300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30669C" w:rsidRPr="00406301" w14:paraId="376D66A7" w14:textId="77777777" w:rsidTr="00800D21">
        <w:trPr>
          <w:cantSplit/>
          <w:trHeight w:val="144"/>
        </w:trPr>
        <w:tc>
          <w:tcPr>
            <w:tcW w:w="3596" w:type="dxa"/>
            <w:tcBorders>
              <w:top w:val="single" w:sz="4" w:space="0" w:color="auto"/>
              <w:left w:val="single" w:sz="4" w:space="0" w:color="auto"/>
              <w:bottom w:val="single" w:sz="4" w:space="0" w:color="auto"/>
              <w:right w:val="single" w:sz="4" w:space="0" w:color="auto"/>
            </w:tcBorders>
            <w:vAlign w:val="center"/>
          </w:tcPr>
          <w:p w14:paraId="54D81A34"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017230CF"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14C7289A" w14:textId="77777777" w:rsidR="0030669C" w:rsidRPr="00800D21"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2D787982" w14:textId="77777777" w:rsidR="0030669C" w:rsidRPr="00800D21" w:rsidRDefault="0030669C" w:rsidP="006F6AAC">
      <w:pPr>
        <w:spacing w:after="0"/>
        <w:rPr>
          <w:rFonts w:cstheme="minorHAnsi"/>
          <w:sz w:val="18"/>
          <w:szCs w:val="18"/>
        </w:rPr>
      </w:pPr>
    </w:p>
    <w:tbl>
      <w:tblPr>
        <w:tblW w:w="0" w:type="auto"/>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firstRow="0" w:lastRow="0" w:firstColumn="0" w:lastColumn="0" w:noHBand="0" w:noVBand="0"/>
      </w:tblPr>
      <w:tblGrid>
        <w:gridCol w:w="3597"/>
        <w:gridCol w:w="3597"/>
        <w:gridCol w:w="3597"/>
      </w:tblGrid>
      <w:tr w:rsidR="006F6AAC" w:rsidRPr="00406301" w14:paraId="0BFE73F8" w14:textId="77777777" w:rsidTr="00947E19">
        <w:trPr>
          <w:cantSplit/>
          <w:trHeight w:val="144"/>
        </w:trPr>
        <w:tc>
          <w:tcPr>
            <w:tcW w:w="10791" w:type="dxa"/>
            <w:gridSpan w:val="3"/>
            <w:tcBorders>
              <w:top w:val="single" w:sz="4" w:space="0" w:color="auto"/>
              <w:left w:val="single" w:sz="4" w:space="0" w:color="auto"/>
              <w:bottom w:val="single" w:sz="4" w:space="0" w:color="auto"/>
              <w:right w:val="single" w:sz="4" w:space="0" w:color="auto"/>
            </w:tcBorders>
          </w:tcPr>
          <w:p w14:paraId="48B1DCE6" w14:textId="02651966" w:rsidR="006F6AAC" w:rsidRPr="00800D21" w:rsidRDefault="0030669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E</w:t>
            </w:r>
            <w:r w:rsidR="006F6AAC" w:rsidRPr="00800D21">
              <w:rPr>
                <w:rFonts w:eastAsia="Calibri" w:cstheme="minorHAnsi"/>
                <w:b/>
                <w:sz w:val="18"/>
                <w:szCs w:val="18"/>
              </w:rPr>
              <w:t>. Installed</w:t>
            </w:r>
            <w:r w:rsidR="009061B3" w:rsidRPr="00800D21">
              <w:rPr>
                <w:rFonts w:eastAsia="Calibri" w:cstheme="minorHAnsi"/>
                <w:b/>
                <w:sz w:val="18"/>
                <w:szCs w:val="18"/>
              </w:rPr>
              <w:t xml:space="preserve"> HERS Verified</w:t>
            </w:r>
            <w:r w:rsidR="006F6AAC" w:rsidRPr="00800D21">
              <w:rPr>
                <w:rFonts w:eastAsia="Calibri" w:cstheme="minorHAnsi"/>
                <w:b/>
                <w:sz w:val="18"/>
                <w:szCs w:val="18"/>
              </w:rPr>
              <w:t xml:space="preserve"> </w:t>
            </w:r>
            <w:r w:rsidR="00D23A04" w:rsidRPr="00800D21">
              <w:rPr>
                <w:rFonts w:eastAsia="Calibri" w:cstheme="minorHAnsi"/>
                <w:b/>
                <w:sz w:val="18"/>
                <w:szCs w:val="18"/>
              </w:rPr>
              <w:t xml:space="preserve">Central </w:t>
            </w:r>
            <w:r w:rsidR="006F6AAC" w:rsidRPr="00800D21">
              <w:rPr>
                <w:rFonts w:eastAsia="Calibri" w:cstheme="minorHAnsi"/>
                <w:b/>
                <w:sz w:val="18"/>
                <w:szCs w:val="18"/>
              </w:rPr>
              <w:t>Water Heating Distribution Systems Information</w:t>
            </w:r>
            <w:r w:rsidR="00D76187" w:rsidRPr="00800D21">
              <w:rPr>
                <w:rFonts w:eastAsia="Calibri" w:cstheme="minorHAnsi"/>
                <w:b/>
                <w:sz w:val="18"/>
                <w:szCs w:val="18"/>
              </w:rPr>
              <w:t xml:space="preserve"> (RA3.6.8)</w:t>
            </w:r>
          </w:p>
          <w:p w14:paraId="6A742FD4"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Times New Roman" w:cstheme="minorHAnsi"/>
                <w:sz w:val="18"/>
                <w:szCs w:val="18"/>
              </w:rPr>
              <w:t>This table reports the water heating distribution types specified on the registered CF1R compliance document for this project.</w:t>
            </w:r>
          </w:p>
          <w:p w14:paraId="065BD4C6"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rPr>
                <w:rFonts w:eastAsia="Calibri" w:cstheme="minorHAnsi"/>
                <w:b/>
                <w:sz w:val="18"/>
                <w:szCs w:val="18"/>
              </w:rPr>
            </w:pPr>
            <w:r w:rsidRPr="00800D21">
              <w:rPr>
                <w:rFonts w:eastAsia="Calibri" w:cstheme="minorHAnsi"/>
                <w:b/>
                <w:sz w:val="18"/>
                <w:szCs w:val="18"/>
              </w:rPr>
              <w:t xml:space="preserve"> </w:t>
            </w:r>
          </w:p>
        </w:tc>
      </w:tr>
      <w:tr w:rsidR="006F6AAC" w:rsidRPr="00406301" w14:paraId="5EDC3B3A"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BB3A1DF"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01</w:t>
            </w:r>
          </w:p>
        </w:tc>
        <w:tc>
          <w:tcPr>
            <w:tcW w:w="3597" w:type="dxa"/>
            <w:tcBorders>
              <w:top w:val="single" w:sz="4" w:space="0" w:color="auto"/>
              <w:left w:val="single" w:sz="4" w:space="0" w:color="auto"/>
              <w:bottom w:val="single" w:sz="4" w:space="0" w:color="auto"/>
              <w:right w:val="single" w:sz="4" w:space="0" w:color="auto"/>
            </w:tcBorders>
          </w:tcPr>
          <w:p w14:paraId="7555CB5D"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02</w:t>
            </w:r>
          </w:p>
        </w:tc>
        <w:tc>
          <w:tcPr>
            <w:tcW w:w="3597" w:type="dxa"/>
            <w:tcBorders>
              <w:top w:val="single" w:sz="4" w:space="0" w:color="auto"/>
              <w:left w:val="single" w:sz="4" w:space="0" w:color="auto"/>
              <w:bottom w:val="single" w:sz="4" w:space="0" w:color="auto"/>
              <w:right w:val="single" w:sz="4" w:space="0" w:color="auto"/>
            </w:tcBorders>
            <w:vAlign w:val="center"/>
          </w:tcPr>
          <w:p w14:paraId="7767A971"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03</w:t>
            </w:r>
          </w:p>
        </w:tc>
      </w:tr>
      <w:tr w:rsidR="006F6AAC" w:rsidRPr="00406301" w14:paraId="53993DF2"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bottom"/>
          </w:tcPr>
          <w:p w14:paraId="41D8FE8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Water Heating System ID or Name</w:t>
            </w:r>
          </w:p>
        </w:tc>
        <w:tc>
          <w:tcPr>
            <w:tcW w:w="3597" w:type="dxa"/>
            <w:tcBorders>
              <w:top w:val="single" w:sz="4" w:space="0" w:color="auto"/>
              <w:left w:val="single" w:sz="4" w:space="0" w:color="auto"/>
              <w:bottom w:val="single" w:sz="4" w:space="0" w:color="auto"/>
              <w:right w:val="single" w:sz="4" w:space="0" w:color="auto"/>
            </w:tcBorders>
          </w:tcPr>
          <w:p w14:paraId="3CAA694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Central DHW System Distribution Type</w:t>
            </w:r>
          </w:p>
        </w:tc>
        <w:tc>
          <w:tcPr>
            <w:tcW w:w="3597" w:type="dxa"/>
            <w:tcBorders>
              <w:top w:val="single" w:sz="4" w:space="0" w:color="auto"/>
              <w:left w:val="single" w:sz="4" w:space="0" w:color="auto"/>
              <w:bottom w:val="single" w:sz="4" w:space="0" w:color="auto"/>
              <w:right w:val="single" w:sz="4" w:space="0" w:color="auto"/>
            </w:tcBorders>
            <w:vAlign w:val="bottom"/>
          </w:tcPr>
          <w:p w14:paraId="70966F0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 xml:space="preserve">Dwelling Unit DHW System </w:t>
            </w:r>
          </w:p>
          <w:p w14:paraId="562E91B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r w:rsidRPr="00800D21">
              <w:rPr>
                <w:rFonts w:eastAsia="Times New Roman" w:cstheme="minorHAnsi"/>
                <w:sz w:val="18"/>
                <w:szCs w:val="18"/>
              </w:rPr>
              <w:t>Distribution Type</w:t>
            </w:r>
          </w:p>
        </w:tc>
      </w:tr>
      <w:tr w:rsidR="006F6AAC" w:rsidRPr="00406301" w14:paraId="771EDE2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38EA61A7"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12B11D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2FC01629"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18"/>
                <w:szCs w:val="18"/>
              </w:rPr>
            </w:pPr>
          </w:p>
        </w:tc>
      </w:tr>
      <w:tr w:rsidR="006F6AAC" w:rsidRPr="00406301" w14:paraId="3A08BD49" w14:textId="77777777" w:rsidTr="00800D21">
        <w:trPr>
          <w:cantSplit/>
          <w:trHeight w:val="144"/>
        </w:trPr>
        <w:tc>
          <w:tcPr>
            <w:tcW w:w="3597" w:type="dxa"/>
            <w:tcBorders>
              <w:top w:val="single" w:sz="4" w:space="0" w:color="auto"/>
              <w:left w:val="single" w:sz="4" w:space="0" w:color="auto"/>
              <w:bottom w:val="single" w:sz="4" w:space="0" w:color="auto"/>
              <w:right w:val="single" w:sz="4" w:space="0" w:color="auto"/>
            </w:tcBorders>
            <w:vAlign w:val="center"/>
          </w:tcPr>
          <w:p w14:paraId="763DBEBB"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tcPr>
          <w:p w14:paraId="39CB053E"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c>
          <w:tcPr>
            <w:tcW w:w="3597" w:type="dxa"/>
            <w:tcBorders>
              <w:top w:val="single" w:sz="4" w:space="0" w:color="auto"/>
              <w:left w:val="single" w:sz="4" w:space="0" w:color="auto"/>
              <w:bottom w:val="single" w:sz="4" w:space="0" w:color="auto"/>
              <w:right w:val="single" w:sz="4" w:space="0" w:color="auto"/>
            </w:tcBorders>
            <w:vAlign w:val="center"/>
          </w:tcPr>
          <w:p w14:paraId="3C94F85C" w14:textId="77777777" w:rsidR="006F6AAC" w:rsidRPr="00800D21" w:rsidRDefault="006F6AAC" w:rsidP="006F6AA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18"/>
                <w:szCs w:val="18"/>
              </w:rPr>
            </w:pPr>
          </w:p>
        </w:tc>
      </w:tr>
    </w:tbl>
    <w:p w14:paraId="7C526784" w14:textId="77777777" w:rsidR="006F6AAC" w:rsidRPr="00800D21" w:rsidRDefault="006F6AAC" w:rsidP="006F6AAC">
      <w:pPr>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0"/>
      </w:tblGrid>
      <w:tr w:rsidR="006F6AAC" w:rsidRPr="00406301" w14:paraId="0DDC7509" w14:textId="77777777" w:rsidTr="006F6AAC">
        <w:trPr>
          <w:trHeight w:val="144"/>
        </w:trPr>
        <w:tc>
          <w:tcPr>
            <w:tcW w:w="10790" w:type="dxa"/>
            <w:gridSpan w:val="2"/>
          </w:tcPr>
          <w:p w14:paraId="4A67DED5" w14:textId="36B25514" w:rsidR="006F6AAC" w:rsidRPr="00800D21" w:rsidRDefault="0030669C" w:rsidP="0030669C">
            <w:pPr>
              <w:keepNext/>
              <w:spacing w:after="0" w:line="240" w:lineRule="auto"/>
              <w:jc w:val="both"/>
              <w:rPr>
                <w:rFonts w:eastAsia="Calibri" w:cstheme="minorHAnsi"/>
                <w:sz w:val="18"/>
                <w:szCs w:val="18"/>
              </w:rPr>
            </w:pPr>
            <w:r w:rsidRPr="00800D21">
              <w:rPr>
                <w:rFonts w:eastAsia="Calibri" w:cstheme="minorHAnsi"/>
                <w:b/>
                <w:sz w:val="18"/>
                <w:szCs w:val="18"/>
              </w:rPr>
              <w:lastRenderedPageBreak/>
              <w:t>F</w:t>
            </w:r>
            <w:r w:rsidR="006F6AAC" w:rsidRPr="00800D21">
              <w:rPr>
                <w:rFonts w:eastAsia="Calibri" w:cstheme="minorHAnsi"/>
                <w:b/>
                <w:sz w:val="18"/>
                <w:szCs w:val="18"/>
              </w:rPr>
              <w:t>. Mandatory Requirements for All Central Domestic Hot Water Systems</w:t>
            </w:r>
          </w:p>
        </w:tc>
      </w:tr>
      <w:tr w:rsidR="006F6AAC" w:rsidRPr="00406301" w14:paraId="7E741E41" w14:textId="77777777" w:rsidTr="006F6AAC">
        <w:trPr>
          <w:trHeight w:val="144"/>
        </w:trPr>
        <w:tc>
          <w:tcPr>
            <w:tcW w:w="590" w:type="dxa"/>
            <w:vAlign w:val="center"/>
          </w:tcPr>
          <w:p w14:paraId="5D82A413"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01</w:t>
            </w:r>
          </w:p>
        </w:tc>
        <w:tc>
          <w:tcPr>
            <w:tcW w:w="10200" w:type="dxa"/>
          </w:tcPr>
          <w:p w14:paraId="77DD4384"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bCs/>
                <w:sz w:val="18"/>
                <w:szCs w:val="18"/>
              </w:rPr>
              <w:t xml:space="preserve">On systems that have a total capacity greater than 167,000 Btu/hr, outlets that require higher than service water temperatures as listed in the ASHRAE Handbook </w:t>
            </w:r>
            <w:r w:rsidRPr="00800D21">
              <w:rPr>
                <w:rFonts w:eastAsia="Calibri" w:cstheme="minorHAnsi"/>
                <w:sz w:val="18"/>
                <w:szCs w:val="18"/>
              </w:rPr>
              <w:t>have separate remote heaters, heat exchangers, or boosters to supply the outlet with the higher temperature</w:t>
            </w:r>
            <w:r w:rsidRPr="00800D21">
              <w:rPr>
                <w:rFonts w:eastAsia="Calibri" w:cstheme="minorHAnsi"/>
                <w:bCs/>
                <w:sz w:val="18"/>
                <w:szCs w:val="18"/>
              </w:rPr>
              <w:t>.  (Section 110.3 (c)1)</w:t>
            </w:r>
          </w:p>
        </w:tc>
      </w:tr>
      <w:tr w:rsidR="006F6AAC" w:rsidRPr="00406301" w14:paraId="5B769EB5" w14:textId="77777777" w:rsidTr="006F6AAC">
        <w:trPr>
          <w:trHeight w:val="144"/>
        </w:trPr>
        <w:tc>
          <w:tcPr>
            <w:tcW w:w="590" w:type="dxa"/>
            <w:vAlign w:val="center"/>
          </w:tcPr>
          <w:p w14:paraId="47B994D4" w14:textId="77777777" w:rsidR="006F6AAC" w:rsidRPr="00800D21" w:rsidRDefault="006F6AAC" w:rsidP="006F6AAC">
            <w:pPr>
              <w:keepNext/>
              <w:spacing w:after="0" w:line="240" w:lineRule="auto"/>
              <w:jc w:val="center"/>
              <w:rPr>
                <w:rFonts w:eastAsia="Calibri" w:cstheme="minorHAnsi"/>
                <w:sz w:val="18"/>
                <w:szCs w:val="18"/>
              </w:rPr>
            </w:pPr>
            <w:r w:rsidRPr="00800D21">
              <w:rPr>
                <w:rFonts w:eastAsia="Calibri" w:cstheme="minorHAnsi"/>
                <w:sz w:val="18"/>
                <w:szCs w:val="18"/>
              </w:rPr>
              <w:t>02</w:t>
            </w:r>
          </w:p>
        </w:tc>
        <w:tc>
          <w:tcPr>
            <w:tcW w:w="10200" w:type="dxa"/>
          </w:tcPr>
          <w:p w14:paraId="358F748A" w14:textId="77777777" w:rsidR="006F6AAC" w:rsidRPr="00800D21" w:rsidRDefault="006F6AAC" w:rsidP="006F6AAC">
            <w:pPr>
              <w:keepNext/>
              <w:autoSpaceDE w:val="0"/>
              <w:autoSpaceDN w:val="0"/>
              <w:adjustRightInd w:val="0"/>
              <w:spacing w:after="0" w:line="240" w:lineRule="auto"/>
              <w:rPr>
                <w:rFonts w:eastAsia="Calibri" w:cstheme="minorHAnsi"/>
                <w:sz w:val="18"/>
                <w:szCs w:val="18"/>
              </w:rPr>
            </w:pPr>
            <w:r w:rsidRPr="00800D21">
              <w:rPr>
                <w:rFonts w:eastAsia="Calibri" w:cstheme="minorHAnsi"/>
                <w:sz w:val="18"/>
                <w:szCs w:val="18"/>
              </w:rPr>
              <w:t>Systems with circulating pumps or with electrical heat trace systems shall be capable of automatically turning off the system.  (Section 110.3(c)2).</w:t>
            </w:r>
          </w:p>
        </w:tc>
      </w:tr>
      <w:tr w:rsidR="00406301" w:rsidRPr="00406301" w:rsidDel="00E41D1D" w14:paraId="312E07F7" w14:textId="77777777" w:rsidTr="006F6AAC">
        <w:trPr>
          <w:trHeight w:val="144"/>
        </w:trPr>
        <w:tc>
          <w:tcPr>
            <w:tcW w:w="590" w:type="dxa"/>
            <w:vAlign w:val="center"/>
          </w:tcPr>
          <w:p w14:paraId="70B37804" w14:textId="77777777" w:rsidR="00406301" w:rsidRPr="00800D21" w:rsidRDefault="00406301" w:rsidP="00406301">
            <w:pPr>
              <w:keepNext/>
              <w:spacing w:after="0" w:line="240" w:lineRule="auto"/>
              <w:jc w:val="center"/>
              <w:rPr>
                <w:rFonts w:eastAsia="Calibri" w:cstheme="minorHAnsi"/>
                <w:sz w:val="18"/>
                <w:szCs w:val="18"/>
              </w:rPr>
            </w:pPr>
            <w:r w:rsidRPr="00800D21">
              <w:rPr>
                <w:rFonts w:eastAsia="Calibri" w:cstheme="minorHAnsi"/>
                <w:sz w:val="18"/>
                <w:szCs w:val="18"/>
              </w:rPr>
              <w:t>03</w:t>
            </w:r>
          </w:p>
        </w:tc>
        <w:tc>
          <w:tcPr>
            <w:tcW w:w="10200" w:type="dxa"/>
          </w:tcPr>
          <w:p w14:paraId="3E0DC43C" w14:textId="0B4343B4" w:rsidR="00406301" w:rsidRPr="00800D21" w:rsidRDefault="00406301" w:rsidP="00406301">
            <w:pPr>
              <w:keepNext/>
              <w:autoSpaceDE w:val="0"/>
              <w:autoSpaceDN w:val="0"/>
              <w:adjustRightInd w:val="0"/>
              <w:spacing w:after="0" w:line="240" w:lineRule="auto"/>
              <w:rPr>
                <w:rFonts w:eastAsia="Calibri" w:cstheme="minorHAnsi"/>
                <w:bCs/>
                <w:sz w:val="18"/>
                <w:szCs w:val="18"/>
              </w:rPr>
            </w:pPr>
            <w:r w:rsidRPr="001074AE">
              <w:rPr>
                <w:rFonts w:cstheme="minorHAnsi"/>
                <w:sz w:val="18"/>
                <w:szCs w:val="20"/>
              </w:rPr>
              <w:t>Unfired storage tanks are insulated with an external R-12 or combination of R-16 internal and external Insulation. (Section 110.3(c)4).</w:t>
            </w:r>
          </w:p>
        </w:tc>
      </w:tr>
      <w:tr w:rsidR="00406301" w:rsidRPr="00406301" w14:paraId="2A85C065" w14:textId="77777777" w:rsidTr="006F6AAC">
        <w:trPr>
          <w:trHeight w:val="144"/>
        </w:trPr>
        <w:tc>
          <w:tcPr>
            <w:tcW w:w="590" w:type="dxa"/>
            <w:vAlign w:val="center"/>
          </w:tcPr>
          <w:p w14:paraId="4DF46439"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04</w:t>
            </w:r>
          </w:p>
        </w:tc>
        <w:tc>
          <w:tcPr>
            <w:tcW w:w="10200" w:type="dxa"/>
          </w:tcPr>
          <w:p w14:paraId="33B5C236" w14:textId="23A31ED8"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Recirculation loops shall meet the following requirements:</w:t>
            </w:r>
          </w:p>
          <w:p w14:paraId="5EE873D9" w14:textId="078FB5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bCs/>
                <w:sz w:val="18"/>
                <w:szCs w:val="18"/>
              </w:rPr>
              <w:t>The recirculation pump is mounted on a vertical section of the return line, OR an automatic air release valve is installed on a riser at least 12 inches in length, on the inlet side of the recirculation pump, no more than 4 feet from the pump. (</w:t>
            </w:r>
            <w:r w:rsidRPr="00406301">
              <w:rPr>
                <w:rFonts w:eastAsia="Calibri" w:cstheme="minorHAnsi"/>
                <w:sz w:val="18"/>
                <w:szCs w:val="18"/>
              </w:rPr>
              <w:t>Section 110.3(c) 4A).</w:t>
            </w:r>
          </w:p>
          <w:p w14:paraId="16B12AB2" w14:textId="4BBB4CF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check valve is located between the recirculation pump and the water heater. (Section 110.3(c) 4B).</w:t>
            </w:r>
          </w:p>
          <w:p w14:paraId="25BFA07E" w14:textId="6890E891"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A hose bib is installed between the pump and the water heating equipment with an isolation valve between the hose bib and the water heating equipment. (Section 110.3(c) 4C).</w:t>
            </w:r>
          </w:p>
          <w:p w14:paraId="437CD398" w14:textId="02028B74"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Isolation valves shall be installed on both sides of the pump, of which the valve </w:t>
            </w:r>
            <w:r>
              <w:rPr>
                <w:rFonts w:eastAsia="Calibri" w:cstheme="minorHAnsi"/>
                <w:sz w:val="18"/>
                <w:szCs w:val="18"/>
              </w:rPr>
              <w:t xml:space="preserve">required in 110.3(c)4C </w:t>
            </w:r>
            <w:r w:rsidRPr="00406301">
              <w:rPr>
                <w:rFonts w:eastAsia="Calibri" w:cstheme="minorHAnsi"/>
                <w:sz w:val="18"/>
                <w:szCs w:val="18"/>
              </w:rPr>
              <w:t>can be one. (Section 110.3(c)4D).</w:t>
            </w:r>
          </w:p>
          <w:p w14:paraId="26CE558C" w14:textId="4030854E" w:rsidR="00406301" w:rsidRPr="00406301" w:rsidRDefault="00406301" w:rsidP="00406301">
            <w:pPr>
              <w:keepNext/>
              <w:numPr>
                <w:ilvl w:val="1"/>
                <w:numId w:val="6"/>
              </w:numPr>
              <w:autoSpaceDE w:val="0"/>
              <w:autoSpaceDN w:val="0"/>
              <w:adjustRightInd w:val="0"/>
              <w:spacing w:after="0" w:line="240" w:lineRule="auto"/>
              <w:ind w:left="736" w:hanging="286"/>
              <w:contextualSpacing/>
              <w:rPr>
                <w:rFonts w:eastAsia="Calibri" w:cstheme="minorHAnsi"/>
                <w:bCs/>
                <w:sz w:val="18"/>
                <w:szCs w:val="18"/>
              </w:rPr>
            </w:pPr>
            <w:r w:rsidRPr="00406301">
              <w:rPr>
                <w:rFonts w:eastAsia="Calibri" w:cstheme="minorHAnsi"/>
                <w:sz w:val="18"/>
                <w:szCs w:val="18"/>
              </w:rPr>
              <w:t xml:space="preserve">The cold water piping and the recirculation loop piping shall not be connected to the hot water storage tank drain port. (Section 110.3(c)4E). </w:t>
            </w:r>
          </w:p>
          <w:p w14:paraId="30B1A7F9" w14:textId="36AC9391" w:rsidR="00406301" w:rsidRPr="00406301" w:rsidRDefault="00406301" w:rsidP="00800D21">
            <w:pPr>
              <w:keepNext/>
              <w:numPr>
                <w:ilvl w:val="1"/>
                <w:numId w:val="6"/>
              </w:numPr>
              <w:autoSpaceDE w:val="0"/>
              <w:autoSpaceDN w:val="0"/>
              <w:adjustRightInd w:val="0"/>
              <w:spacing w:after="0" w:line="240" w:lineRule="auto"/>
              <w:ind w:left="736" w:hanging="286"/>
              <w:contextualSpacing/>
              <w:rPr>
                <w:rFonts w:eastAsia="Calibri" w:cstheme="minorHAnsi"/>
                <w:sz w:val="18"/>
                <w:szCs w:val="18"/>
              </w:rPr>
            </w:pPr>
            <w:r w:rsidRPr="00406301">
              <w:rPr>
                <w:rFonts w:eastAsia="Calibri" w:cstheme="minorHAnsi"/>
                <w:sz w:val="18"/>
                <w:szCs w:val="18"/>
              </w:rPr>
              <w:t>A check valve shall be installed on the cold water supply line between the hot water system and the next closest tee on the cold water supply line. (Section 110.3(c) 4F)</w:t>
            </w:r>
            <w:r w:rsidRPr="00406301">
              <w:rPr>
                <w:rFonts w:eastAsia="Calibri" w:cstheme="minorHAnsi"/>
                <w:bCs/>
                <w:sz w:val="18"/>
                <w:szCs w:val="18"/>
              </w:rPr>
              <w:t>.</w:t>
            </w:r>
          </w:p>
        </w:tc>
      </w:tr>
      <w:tr w:rsidR="00406301" w:rsidRPr="00406301" w14:paraId="7EE65D82" w14:textId="77777777" w:rsidTr="006F6AAC">
        <w:trPr>
          <w:trHeight w:val="144"/>
        </w:trPr>
        <w:tc>
          <w:tcPr>
            <w:tcW w:w="590" w:type="dxa"/>
            <w:vAlign w:val="center"/>
          </w:tcPr>
          <w:p w14:paraId="68329A5C"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05</w:t>
            </w:r>
          </w:p>
        </w:tc>
        <w:tc>
          <w:tcPr>
            <w:tcW w:w="10200" w:type="dxa"/>
          </w:tcPr>
          <w:p w14:paraId="7858BA0C" w14:textId="1D162F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eastAsia="Calibri" w:cstheme="minorHAnsi"/>
                <w:bCs/>
                <w:sz w:val="18"/>
                <w:szCs w:val="18"/>
              </w:rPr>
              <w:t>Instantaneous water heaters with an input greater than 6.8 kBtu/hr (2kW) shall have isolation valves on both the cold water supply and the hot water line. (Section 110.3 (c)6).</w:t>
            </w:r>
          </w:p>
        </w:tc>
      </w:tr>
      <w:tr w:rsidR="00406301" w:rsidRPr="00406301" w14:paraId="3C4B2323" w14:textId="77777777" w:rsidTr="006F6AAC">
        <w:trPr>
          <w:trHeight w:val="144"/>
        </w:trPr>
        <w:tc>
          <w:tcPr>
            <w:tcW w:w="590" w:type="dxa"/>
            <w:vAlign w:val="center"/>
          </w:tcPr>
          <w:p w14:paraId="669E4DDE" w14:textId="77777777" w:rsidR="00406301" w:rsidRPr="00406301" w:rsidRDefault="00406301" w:rsidP="00406301">
            <w:pPr>
              <w:keepNext/>
              <w:spacing w:after="0" w:line="240" w:lineRule="auto"/>
              <w:jc w:val="center"/>
              <w:rPr>
                <w:rFonts w:eastAsia="Calibri" w:cstheme="minorHAnsi"/>
                <w:sz w:val="18"/>
                <w:szCs w:val="18"/>
              </w:rPr>
            </w:pPr>
            <w:r w:rsidRPr="00406301">
              <w:rPr>
                <w:rFonts w:eastAsia="Calibri" w:cstheme="minorHAnsi"/>
                <w:sz w:val="18"/>
                <w:szCs w:val="18"/>
              </w:rPr>
              <w:t>06</w:t>
            </w:r>
          </w:p>
        </w:tc>
        <w:tc>
          <w:tcPr>
            <w:tcW w:w="10200" w:type="dxa"/>
          </w:tcPr>
          <w:p w14:paraId="7FCB97F3" w14:textId="77777777" w:rsidR="00406301" w:rsidRPr="00406301" w:rsidRDefault="00406301" w:rsidP="00406301">
            <w:pPr>
              <w:keepNext/>
              <w:autoSpaceDE w:val="0"/>
              <w:autoSpaceDN w:val="0"/>
              <w:adjustRightInd w:val="0"/>
              <w:spacing w:after="0" w:line="240" w:lineRule="auto"/>
              <w:rPr>
                <w:rFonts w:cstheme="minorHAnsi"/>
                <w:b/>
                <w:bCs/>
                <w:sz w:val="18"/>
                <w:szCs w:val="20"/>
              </w:rPr>
            </w:pPr>
            <w:r w:rsidRPr="00406301">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40913A0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The first 5 feet (1.5 meters) of cold water pipes from the storage tank.</w:t>
            </w:r>
          </w:p>
          <w:p w14:paraId="1E6B854B"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piping with a nominal diameter of 3/4 inch (19 millimeter) and less than 1 inch.</w:t>
            </w:r>
          </w:p>
          <w:p w14:paraId="1DE55FEC"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hot water piping from the heating source to the kitchen fixtures.</w:t>
            </w:r>
          </w:p>
          <w:p w14:paraId="039D93C4"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Piping from the heating source to storage tank or between tanks.</w:t>
            </w:r>
          </w:p>
          <w:p w14:paraId="4F3A6E10"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18"/>
                <w:szCs w:val="20"/>
              </w:rPr>
            </w:pPr>
            <w:r w:rsidRPr="00406301">
              <w:rPr>
                <w:rFonts w:eastAsia="Times New Roman" w:cstheme="minorHAnsi"/>
                <w:bCs/>
                <w:sz w:val="18"/>
                <w:szCs w:val="20"/>
              </w:rPr>
              <w:t>All piping associated with a recirculation system</w:t>
            </w:r>
          </w:p>
          <w:p w14:paraId="0F9D4DEE" w14:textId="77777777" w:rsidR="00406301" w:rsidRPr="00406301" w:rsidRDefault="00406301" w:rsidP="00406301">
            <w:pPr>
              <w:keepNext/>
              <w:numPr>
                <w:ilvl w:val="1"/>
                <w:numId w:val="14"/>
              </w:numPr>
              <w:autoSpaceDE w:val="0"/>
              <w:autoSpaceDN w:val="0"/>
              <w:adjustRightInd w:val="0"/>
              <w:spacing w:after="0" w:line="240" w:lineRule="auto"/>
              <w:contextualSpacing/>
              <w:rPr>
                <w:rFonts w:eastAsia="Times New Roman" w:cstheme="minorHAnsi"/>
                <w:b/>
                <w:bCs/>
                <w:sz w:val="18"/>
                <w:szCs w:val="20"/>
              </w:rPr>
            </w:pPr>
            <w:r w:rsidRPr="00406301">
              <w:rPr>
                <w:rFonts w:eastAsia="Times New Roman" w:cstheme="minorHAnsi"/>
                <w:bCs/>
                <w:sz w:val="18"/>
                <w:szCs w:val="20"/>
              </w:rPr>
              <w:t>All underground piping.</w:t>
            </w:r>
          </w:p>
          <w:p w14:paraId="20C36F71" w14:textId="77777777" w:rsidR="00406301" w:rsidRPr="00406301" w:rsidRDefault="00406301" w:rsidP="000E3207">
            <w:pPr>
              <w:keepNext/>
              <w:numPr>
                <w:ilvl w:val="1"/>
                <w:numId w:val="12"/>
              </w:numPr>
              <w:autoSpaceDE w:val="0"/>
              <w:autoSpaceDN w:val="0"/>
              <w:adjustRightInd w:val="0"/>
              <w:spacing w:after="0" w:line="240" w:lineRule="auto"/>
              <w:ind w:left="376"/>
              <w:contextualSpacing/>
              <w:rPr>
                <w:rFonts w:eastAsia="Times New Roman" w:cstheme="minorHAnsi"/>
                <w:bCs/>
                <w:sz w:val="18"/>
                <w:szCs w:val="20"/>
              </w:rPr>
            </w:pPr>
            <w:r w:rsidRPr="00406301">
              <w:rPr>
                <w:rFonts w:eastAsia="Times New Roman" w:cstheme="minorHAnsi"/>
                <w:bCs/>
                <w:sz w:val="18"/>
                <w:szCs w:val="20"/>
              </w:rPr>
              <w:t>Insulation buried below grade must be installed in a waterproof and non-crushable casing or sleeve.</w:t>
            </w:r>
          </w:p>
          <w:p w14:paraId="0496FC93"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F64418F" w14:textId="468E7B0D"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interior or exterior walls that is surrounded on all sides by at least 1 inch (</w:t>
            </w:r>
            <w:r w:rsidR="00BE33BD">
              <w:rPr>
                <w:rFonts w:eastAsia="Times New Roman" w:cstheme="minorHAnsi"/>
                <w:bCs/>
                <w:sz w:val="18"/>
                <w:szCs w:val="20"/>
              </w:rPr>
              <w:t>2.</w:t>
            </w:r>
            <w:r w:rsidRPr="00406301">
              <w:rPr>
                <w:rFonts w:eastAsia="Times New Roman" w:cstheme="minorHAnsi"/>
                <w:bCs/>
                <w:sz w:val="18"/>
                <w:szCs w:val="20"/>
              </w:rPr>
              <w:t>5 cm) of insulation.</w:t>
            </w:r>
          </w:p>
          <w:p w14:paraId="3433E098" w14:textId="1B07A1AF"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crawlspace with a minimum of 1 inches (</w:t>
            </w:r>
            <w:r w:rsidR="00BE33BD">
              <w:rPr>
                <w:rFonts w:eastAsia="Times New Roman" w:cstheme="minorHAnsi"/>
                <w:bCs/>
                <w:sz w:val="18"/>
                <w:szCs w:val="20"/>
              </w:rPr>
              <w:t>2.</w:t>
            </w:r>
            <w:r w:rsidRPr="00406301">
              <w:rPr>
                <w:rFonts w:eastAsia="Times New Roman" w:cstheme="minorHAnsi"/>
                <w:bCs/>
                <w:sz w:val="18"/>
                <w:szCs w:val="20"/>
              </w:rPr>
              <w:t>5 cm) of crawlspace insulation above and below.</w:t>
            </w:r>
          </w:p>
          <w:p w14:paraId="453BF24C" w14:textId="77777777" w:rsidR="00406301" w:rsidRPr="00406301"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
                <w:bCs/>
                <w:sz w:val="18"/>
                <w:szCs w:val="20"/>
              </w:rPr>
            </w:pPr>
            <w:r w:rsidRPr="00406301">
              <w:rPr>
                <w:rFonts w:eastAsia="Times New Roman" w:cstheme="minorHAnsi"/>
                <w:bCs/>
                <w:sz w:val="18"/>
                <w:szCs w:val="20"/>
              </w:rPr>
              <w:t>Piping installed in attics with a minimum of 4 inches (10 cm) of attic insulation on top.</w:t>
            </w:r>
          </w:p>
          <w:p w14:paraId="67943892" w14:textId="573D634B" w:rsidR="00406301" w:rsidRPr="00406301" w:rsidRDefault="00406301" w:rsidP="00800D21">
            <w:pPr>
              <w:keepNext/>
              <w:autoSpaceDE w:val="0"/>
              <w:autoSpaceDN w:val="0"/>
              <w:adjustRightInd w:val="0"/>
              <w:spacing w:after="0"/>
              <w:rPr>
                <w:rFonts w:eastAsia="Calibri" w:cstheme="minorHAnsi"/>
                <w:bCs/>
                <w:sz w:val="18"/>
                <w:szCs w:val="18"/>
              </w:rPr>
            </w:pPr>
            <w:r w:rsidRPr="00406301">
              <w:rPr>
                <w:rFonts w:eastAsia="Times New Roman" w:cstheme="minorHAnsi"/>
                <w:bCs/>
                <w:sz w:val="18"/>
                <w:szCs w:val="20"/>
              </w:rPr>
              <w:t>Pipe insulation shall fit tightly and all elbows and tees shall be fully insulated</w:t>
            </w:r>
            <w:r>
              <w:rPr>
                <w:rFonts w:eastAsia="Times New Roman" w:cstheme="minorHAnsi"/>
                <w:bCs/>
                <w:sz w:val="18"/>
                <w:szCs w:val="20"/>
              </w:rPr>
              <w:t>.</w:t>
            </w:r>
          </w:p>
        </w:tc>
      </w:tr>
      <w:tr w:rsidR="00406301" w:rsidRPr="00406301" w14:paraId="0E453ED0" w14:textId="77777777" w:rsidTr="006F6AAC">
        <w:trPr>
          <w:trHeight w:val="144"/>
        </w:trPr>
        <w:tc>
          <w:tcPr>
            <w:tcW w:w="10790" w:type="dxa"/>
            <w:gridSpan w:val="2"/>
            <w:vAlign w:val="center"/>
          </w:tcPr>
          <w:p w14:paraId="298FD759" w14:textId="77777777" w:rsidR="00406301" w:rsidRPr="00406301" w:rsidRDefault="00406301" w:rsidP="00406301">
            <w:pPr>
              <w:keepNext/>
              <w:autoSpaceDE w:val="0"/>
              <w:autoSpaceDN w:val="0"/>
              <w:adjustRightInd w:val="0"/>
              <w:spacing w:after="0" w:line="240" w:lineRule="auto"/>
              <w:rPr>
                <w:rFonts w:eastAsia="Calibri" w:cstheme="minorHAnsi"/>
                <w:bCs/>
                <w:sz w:val="18"/>
                <w:szCs w:val="18"/>
              </w:rPr>
            </w:pPr>
            <w:r w:rsidRPr="00406301">
              <w:rPr>
                <w:rFonts w:cstheme="minorHAnsi"/>
                <w:b/>
                <w:sz w:val="18"/>
                <w:szCs w:val="18"/>
              </w:rPr>
              <w:t xml:space="preserve">The responsible person’s signature on this compliance document affirms that all applicable requirements in this table have been met.  </w:t>
            </w:r>
          </w:p>
        </w:tc>
      </w:tr>
    </w:tbl>
    <w:p w14:paraId="7294BCD3" w14:textId="584E1416" w:rsidR="006F6AAC" w:rsidRPr="00406301" w:rsidRDefault="006F6AAC" w:rsidP="00E14525">
      <w:pPr>
        <w:spacing w:after="0"/>
        <w:rPr>
          <w:rFonts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10203"/>
      </w:tblGrid>
      <w:tr w:rsidR="0030669C" w:rsidRPr="00406301" w14:paraId="6C1F3F47" w14:textId="77777777" w:rsidTr="00A7728F">
        <w:trPr>
          <w:trHeight w:val="144"/>
        </w:trPr>
        <w:tc>
          <w:tcPr>
            <w:tcW w:w="10790" w:type="dxa"/>
            <w:gridSpan w:val="2"/>
          </w:tcPr>
          <w:p w14:paraId="170FEC60" w14:textId="172E9E6D" w:rsidR="0030669C" w:rsidRPr="00BA265B" w:rsidRDefault="0030669C" w:rsidP="0030669C">
            <w:pPr>
              <w:spacing w:after="0" w:line="240" w:lineRule="auto"/>
              <w:rPr>
                <w:rFonts w:eastAsia="Calibri" w:cstheme="minorHAnsi"/>
                <w:b/>
                <w:sz w:val="18"/>
                <w:szCs w:val="18"/>
              </w:rPr>
            </w:pPr>
            <w:r w:rsidRPr="00BA265B">
              <w:rPr>
                <w:rFonts w:eastAsia="Calibri" w:cstheme="minorHAnsi"/>
                <w:b/>
                <w:sz w:val="18"/>
                <w:szCs w:val="18"/>
              </w:rPr>
              <w:t>G. HERS-Verified Multiple Recirculation Loops for DHW Systems Serving Multiple Dwelling Units Requirements</w:t>
            </w:r>
            <w:r w:rsidR="00D76187" w:rsidRPr="00BA265B">
              <w:rPr>
                <w:rFonts w:eastAsia="Calibri" w:cstheme="minorHAnsi"/>
                <w:b/>
                <w:sz w:val="18"/>
                <w:szCs w:val="18"/>
              </w:rPr>
              <w:t xml:space="preserve"> (RA3.6.8)</w:t>
            </w:r>
          </w:p>
          <w:p w14:paraId="58EBE0E3" w14:textId="77777777" w:rsidR="0030669C" w:rsidRPr="00BA265B" w:rsidRDefault="0030669C" w:rsidP="0030669C">
            <w:pPr>
              <w:spacing w:after="0" w:line="240" w:lineRule="auto"/>
              <w:rPr>
                <w:rFonts w:eastAsia="Calibri" w:cstheme="minorHAnsi"/>
                <w:sz w:val="18"/>
                <w:szCs w:val="18"/>
              </w:rPr>
            </w:pPr>
            <w:r w:rsidRPr="00BA265B">
              <w:rPr>
                <w:rFonts w:eastAsia="Calibri" w:cstheme="minorHAnsi"/>
                <w:sz w:val="18"/>
                <w:szCs w:val="18"/>
              </w:rPr>
              <w:t>All distribution systems listed on this form shall comply with these requirements.</w:t>
            </w:r>
          </w:p>
        </w:tc>
      </w:tr>
      <w:tr w:rsidR="0030669C" w:rsidRPr="00406301" w14:paraId="08A355A2" w14:textId="77777777" w:rsidTr="00A7728F">
        <w:trPr>
          <w:trHeight w:val="144"/>
        </w:trPr>
        <w:tc>
          <w:tcPr>
            <w:tcW w:w="587" w:type="dxa"/>
            <w:vAlign w:val="center"/>
          </w:tcPr>
          <w:p w14:paraId="05CB6655" w14:textId="77777777" w:rsidR="0030669C" w:rsidRPr="00800D21" w:rsidRDefault="0030669C" w:rsidP="0030669C">
            <w:pPr>
              <w:spacing w:after="0" w:line="240" w:lineRule="auto"/>
              <w:jc w:val="center"/>
              <w:rPr>
                <w:rFonts w:eastAsia="Calibri" w:cstheme="minorHAnsi"/>
                <w:bCs/>
                <w:sz w:val="18"/>
                <w:szCs w:val="18"/>
              </w:rPr>
            </w:pPr>
            <w:r w:rsidRPr="00800D21">
              <w:rPr>
                <w:rFonts w:eastAsia="Calibri" w:cstheme="minorHAnsi"/>
                <w:bCs/>
                <w:sz w:val="18"/>
                <w:szCs w:val="18"/>
              </w:rPr>
              <w:t>01</w:t>
            </w:r>
          </w:p>
        </w:tc>
        <w:tc>
          <w:tcPr>
            <w:tcW w:w="10203" w:type="dxa"/>
            <w:vAlign w:val="center"/>
          </w:tcPr>
          <w:p w14:paraId="67216EC4" w14:textId="77777777" w:rsidR="0030669C" w:rsidRPr="00800D21" w:rsidRDefault="0030669C" w:rsidP="0030669C">
            <w:pPr>
              <w:spacing w:after="0" w:line="240" w:lineRule="auto"/>
              <w:rPr>
                <w:rFonts w:eastAsia="Calibri" w:cstheme="minorHAnsi"/>
                <w:b/>
                <w:sz w:val="18"/>
                <w:szCs w:val="18"/>
              </w:rPr>
            </w:pPr>
            <w:r w:rsidRPr="00800D21">
              <w:rPr>
                <w:rFonts w:eastAsia="Calibri" w:cstheme="minorHAnsi"/>
                <w:sz w:val="18"/>
                <w:szCs w:val="18"/>
              </w:rPr>
              <w:t>All buildings with 8 or more dwelling units have a</w:t>
            </w:r>
            <w:r w:rsidRPr="00800D21">
              <w:rPr>
                <w:rFonts w:eastAsia="Calibri" w:cstheme="minorHAnsi"/>
                <w:b/>
                <w:sz w:val="18"/>
                <w:szCs w:val="18"/>
              </w:rPr>
              <w:t xml:space="preserve"> minimum</w:t>
            </w:r>
            <w:r w:rsidRPr="00800D21">
              <w:rPr>
                <w:rFonts w:eastAsia="Calibri" w:cstheme="minorHAnsi"/>
                <w:sz w:val="18"/>
                <w:szCs w:val="18"/>
              </w:rPr>
              <w:t xml:space="preserve"> of 2 recirculation loops.</w:t>
            </w:r>
          </w:p>
        </w:tc>
      </w:tr>
      <w:tr w:rsidR="00406301" w:rsidRPr="00406301" w14:paraId="6E12F93A" w14:textId="77777777" w:rsidTr="00A7728F">
        <w:trPr>
          <w:trHeight w:val="144"/>
        </w:trPr>
        <w:tc>
          <w:tcPr>
            <w:tcW w:w="587" w:type="dxa"/>
            <w:vAlign w:val="center"/>
          </w:tcPr>
          <w:p w14:paraId="0EDC0017" w14:textId="507E76E0" w:rsidR="00406301" w:rsidRPr="00406301" w:rsidRDefault="00406301" w:rsidP="0030669C">
            <w:pPr>
              <w:spacing w:after="0" w:line="240" w:lineRule="auto"/>
              <w:jc w:val="center"/>
              <w:rPr>
                <w:rFonts w:eastAsia="Calibri" w:cstheme="minorHAnsi"/>
                <w:bCs/>
                <w:sz w:val="18"/>
                <w:szCs w:val="18"/>
              </w:rPr>
            </w:pPr>
            <w:r>
              <w:rPr>
                <w:rFonts w:eastAsia="Calibri" w:cstheme="minorHAnsi"/>
                <w:bCs/>
                <w:sz w:val="18"/>
                <w:szCs w:val="18"/>
              </w:rPr>
              <w:t>02</w:t>
            </w:r>
          </w:p>
        </w:tc>
        <w:tc>
          <w:tcPr>
            <w:tcW w:w="10203" w:type="dxa"/>
            <w:vAlign w:val="center"/>
          </w:tcPr>
          <w:p w14:paraId="28FC31E5" w14:textId="57766B71" w:rsidR="00406301" w:rsidRPr="00BA265B" w:rsidRDefault="00406301" w:rsidP="0030669C">
            <w:pPr>
              <w:spacing w:after="0" w:line="240" w:lineRule="auto"/>
              <w:rPr>
                <w:rFonts w:eastAsia="Calibri" w:cstheme="minorHAnsi"/>
                <w:sz w:val="18"/>
                <w:szCs w:val="18"/>
              </w:rPr>
            </w:pPr>
            <w:r w:rsidRPr="00BA265B">
              <w:rPr>
                <w:rFonts w:cstheme="minorHAnsi"/>
                <w:sz w:val="18"/>
                <w:szCs w:val="20"/>
              </w:rPr>
              <w:t>Each loop roughly serves the same number of dwellings.</w:t>
            </w:r>
          </w:p>
        </w:tc>
      </w:tr>
      <w:tr w:rsidR="0030669C" w:rsidRPr="00406301" w14:paraId="3F8BA134" w14:textId="77777777" w:rsidTr="00A7728F">
        <w:trPr>
          <w:trHeight w:val="144"/>
        </w:trPr>
        <w:tc>
          <w:tcPr>
            <w:tcW w:w="10790" w:type="dxa"/>
            <w:gridSpan w:val="2"/>
            <w:vAlign w:val="center"/>
          </w:tcPr>
          <w:p w14:paraId="7D18E810" w14:textId="77777777" w:rsidR="0030669C" w:rsidRPr="00800D21" w:rsidRDefault="0030669C" w:rsidP="0030669C">
            <w:pPr>
              <w:spacing w:after="0" w:line="240" w:lineRule="auto"/>
              <w:rPr>
                <w:rFonts w:eastAsia="Calibri" w:cstheme="minorHAnsi"/>
                <w:bCs/>
                <w:sz w:val="18"/>
                <w:szCs w:val="18"/>
              </w:rPr>
            </w:pPr>
            <w:r w:rsidRPr="00800D21">
              <w:rPr>
                <w:rFonts w:eastAsia="Calibri" w:cstheme="minorHAnsi"/>
                <w:b/>
                <w:sz w:val="18"/>
                <w:szCs w:val="18"/>
              </w:rPr>
              <w:t xml:space="preserve">The responsible person’s signature on this compliance document affirms that all applicable requirements in this table have been met.    </w:t>
            </w:r>
          </w:p>
        </w:tc>
      </w:tr>
    </w:tbl>
    <w:p w14:paraId="79017EE2" w14:textId="788A2D4A" w:rsidR="00743796" w:rsidRPr="00427CFB" w:rsidRDefault="00743796">
      <w:pPr>
        <w:rPr>
          <w:rFonts w:cstheme="minorHAnsi"/>
          <w:sz w:val="20"/>
          <w:szCs w:val="20"/>
        </w:rPr>
      </w:pPr>
    </w:p>
    <w:p w14:paraId="596B6371" w14:textId="77777777" w:rsidR="00A7728F" w:rsidRDefault="00A7728F">
      <w:pPr>
        <w:rPr>
          <w:rFonts w:cstheme="minorHAnsi"/>
          <w:sz w:val="20"/>
          <w:szCs w:val="20"/>
        </w:rPr>
      </w:pPr>
    </w:p>
    <w:p w14:paraId="1995248D" w14:textId="77777777" w:rsidR="00A7728F" w:rsidRDefault="00A7728F">
      <w:pPr>
        <w:rPr>
          <w:rFonts w:cstheme="minorHAnsi"/>
          <w:sz w:val="20"/>
          <w:szCs w:val="20"/>
        </w:rPr>
      </w:pPr>
      <w:r>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91"/>
        <w:gridCol w:w="270"/>
        <w:gridCol w:w="2518"/>
        <w:gridCol w:w="2783"/>
      </w:tblGrid>
      <w:tr w:rsidR="006B1CAD" w:rsidRPr="00427CFB" w14:paraId="4FCB042F" w14:textId="77777777" w:rsidTr="00A7728F">
        <w:trPr>
          <w:trHeight w:val="206"/>
        </w:trPr>
        <w:tc>
          <w:tcPr>
            <w:tcW w:w="10762" w:type="dxa"/>
            <w:gridSpan w:val="4"/>
            <w:vAlign w:val="center"/>
          </w:tcPr>
          <w:p w14:paraId="4FCB042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lastRenderedPageBreak/>
              <w:t>Documentation Author's Declaration Statement</w:t>
            </w:r>
          </w:p>
        </w:tc>
      </w:tr>
      <w:tr w:rsidR="006B1CAD" w:rsidRPr="00427CFB" w14:paraId="4FCB0431" w14:textId="77777777" w:rsidTr="00A7728F">
        <w:trPr>
          <w:trHeight w:hRule="exact" w:val="360"/>
        </w:trPr>
        <w:tc>
          <w:tcPr>
            <w:tcW w:w="10762" w:type="dxa"/>
            <w:gridSpan w:val="4"/>
            <w:vAlign w:val="center"/>
          </w:tcPr>
          <w:p w14:paraId="4FCB0430" w14:textId="77777777" w:rsidR="006B1CAD" w:rsidRPr="00427CFB"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6B1CAD" w:rsidRPr="00427CFB" w14:paraId="4FCB0434" w14:textId="77777777" w:rsidTr="00A7728F">
        <w:trPr>
          <w:trHeight w:val="360"/>
        </w:trPr>
        <w:tc>
          <w:tcPr>
            <w:tcW w:w="5461" w:type="dxa"/>
            <w:gridSpan w:val="2"/>
          </w:tcPr>
          <w:p w14:paraId="4FCB0432"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Name:</w:t>
            </w:r>
          </w:p>
        </w:tc>
        <w:tc>
          <w:tcPr>
            <w:tcW w:w="5301" w:type="dxa"/>
            <w:gridSpan w:val="2"/>
          </w:tcPr>
          <w:p w14:paraId="4FCB0433"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Signature:</w:t>
            </w:r>
          </w:p>
        </w:tc>
      </w:tr>
      <w:tr w:rsidR="006B1CAD" w:rsidRPr="00427CFB" w14:paraId="4FCB0437" w14:textId="77777777" w:rsidTr="00A7728F">
        <w:trPr>
          <w:trHeight w:val="360"/>
        </w:trPr>
        <w:tc>
          <w:tcPr>
            <w:tcW w:w="5461" w:type="dxa"/>
            <w:gridSpan w:val="2"/>
          </w:tcPr>
          <w:p w14:paraId="4FCB0435" w14:textId="77777777" w:rsidR="006B1CAD" w:rsidRPr="00427CFB" w:rsidRDefault="006B1CAD" w:rsidP="006530E0">
            <w:pPr>
              <w:keepNext/>
              <w:spacing w:after="0"/>
              <w:rPr>
                <w:rFonts w:cstheme="minorHAnsi"/>
                <w:sz w:val="20"/>
                <w:szCs w:val="20"/>
              </w:rPr>
            </w:pPr>
            <w:r w:rsidRPr="00427CFB">
              <w:rPr>
                <w:rFonts w:cstheme="minorHAnsi"/>
                <w:sz w:val="20"/>
                <w:szCs w:val="20"/>
              </w:rPr>
              <w:t>Documentation Author Company Name:</w:t>
            </w:r>
          </w:p>
        </w:tc>
        <w:tc>
          <w:tcPr>
            <w:tcW w:w="5301" w:type="dxa"/>
            <w:gridSpan w:val="2"/>
          </w:tcPr>
          <w:p w14:paraId="4FCB0436" w14:textId="77777777" w:rsidR="006B1CAD" w:rsidRPr="00427CFB" w:rsidRDefault="006B1CAD" w:rsidP="006530E0">
            <w:pPr>
              <w:keepNext/>
              <w:spacing w:after="0"/>
              <w:rPr>
                <w:rFonts w:cstheme="minorHAnsi"/>
                <w:sz w:val="20"/>
                <w:szCs w:val="20"/>
              </w:rPr>
            </w:pPr>
            <w:r w:rsidRPr="00427CFB">
              <w:rPr>
                <w:rFonts w:cstheme="minorHAnsi"/>
                <w:sz w:val="20"/>
                <w:szCs w:val="20"/>
              </w:rPr>
              <w:t>Date Signed:</w:t>
            </w:r>
          </w:p>
        </w:tc>
      </w:tr>
      <w:tr w:rsidR="006B1CAD" w:rsidRPr="00427CFB" w14:paraId="4FCB043A" w14:textId="77777777" w:rsidTr="00A7728F">
        <w:trPr>
          <w:trHeight w:val="360"/>
        </w:trPr>
        <w:tc>
          <w:tcPr>
            <w:tcW w:w="5461" w:type="dxa"/>
            <w:gridSpan w:val="2"/>
          </w:tcPr>
          <w:p w14:paraId="4FCB0438" w14:textId="77777777" w:rsidR="006B1CAD" w:rsidRPr="00427CFB" w:rsidRDefault="006B1CAD" w:rsidP="006530E0">
            <w:pPr>
              <w:keepNext/>
              <w:spacing w:after="0"/>
              <w:rPr>
                <w:rFonts w:cstheme="minorHAnsi"/>
                <w:sz w:val="20"/>
                <w:szCs w:val="20"/>
              </w:rPr>
            </w:pPr>
            <w:r w:rsidRPr="00427CFB">
              <w:rPr>
                <w:rFonts w:cstheme="minorHAnsi"/>
                <w:sz w:val="20"/>
                <w:szCs w:val="20"/>
              </w:rPr>
              <w:t>Address:</w:t>
            </w:r>
          </w:p>
        </w:tc>
        <w:tc>
          <w:tcPr>
            <w:tcW w:w="5301" w:type="dxa"/>
            <w:gridSpan w:val="2"/>
          </w:tcPr>
          <w:p w14:paraId="4FCB0439" w14:textId="77777777" w:rsidR="006B1CAD" w:rsidRPr="00427CFB" w:rsidRDefault="006B1CAD" w:rsidP="006530E0">
            <w:pPr>
              <w:keepNext/>
              <w:spacing w:after="0"/>
              <w:rPr>
                <w:rFonts w:cstheme="minorHAnsi"/>
                <w:sz w:val="20"/>
                <w:szCs w:val="20"/>
              </w:rPr>
            </w:pPr>
            <w:r w:rsidRPr="00427CFB">
              <w:rPr>
                <w:rFonts w:cstheme="minorHAnsi"/>
                <w:sz w:val="20"/>
                <w:szCs w:val="20"/>
              </w:rPr>
              <w:t>CEA/HERS Certification I</w:t>
            </w:r>
            <w:r w:rsidR="00F1204F" w:rsidRPr="00427CFB">
              <w:rPr>
                <w:rFonts w:cstheme="minorHAnsi"/>
                <w:sz w:val="20"/>
                <w:szCs w:val="20"/>
              </w:rPr>
              <w:t>dentification (i</w:t>
            </w:r>
            <w:r w:rsidRPr="00427CFB">
              <w:rPr>
                <w:rFonts w:cstheme="minorHAnsi"/>
                <w:sz w:val="20"/>
                <w:szCs w:val="20"/>
              </w:rPr>
              <w:t>f applicable):</w:t>
            </w:r>
          </w:p>
        </w:tc>
      </w:tr>
      <w:tr w:rsidR="006B1CAD" w:rsidRPr="00427CFB" w14:paraId="4FCB043D" w14:textId="77777777" w:rsidTr="00A7728F">
        <w:trPr>
          <w:trHeight w:val="360"/>
        </w:trPr>
        <w:tc>
          <w:tcPr>
            <w:tcW w:w="5461" w:type="dxa"/>
            <w:gridSpan w:val="2"/>
          </w:tcPr>
          <w:p w14:paraId="4FCB043B" w14:textId="77777777" w:rsidR="006B1CAD" w:rsidRPr="00427CFB" w:rsidRDefault="006B1CAD" w:rsidP="006530E0">
            <w:pPr>
              <w:keepNext/>
              <w:spacing w:after="0"/>
              <w:rPr>
                <w:rFonts w:cstheme="minorHAnsi"/>
                <w:sz w:val="20"/>
                <w:szCs w:val="20"/>
              </w:rPr>
            </w:pPr>
            <w:r w:rsidRPr="00427CFB">
              <w:rPr>
                <w:rFonts w:cstheme="minorHAnsi"/>
                <w:sz w:val="20"/>
                <w:szCs w:val="20"/>
              </w:rPr>
              <w:t>City/State/Zip:</w:t>
            </w:r>
          </w:p>
        </w:tc>
        <w:tc>
          <w:tcPr>
            <w:tcW w:w="5301" w:type="dxa"/>
            <w:gridSpan w:val="2"/>
          </w:tcPr>
          <w:p w14:paraId="4FCB043C" w14:textId="77777777" w:rsidR="006B1CAD" w:rsidRPr="00427CFB" w:rsidRDefault="006B1CAD" w:rsidP="006530E0">
            <w:pPr>
              <w:keepNext/>
              <w:spacing w:after="0"/>
              <w:rPr>
                <w:rFonts w:cstheme="minorHAnsi"/>
                <w:sz w:val="20"/>
                <w:szCs w:val="20"/>
              </w:rPr>
            </w:pPr>
            <w:r w:rsidRPr="00427CFB">
              <w:rPr>
                <w:rFonts w:cstheme="minorHAnsi"/>
                <w:sz w:val="20"/>
                <w:szCs w:val="20"/>
              </w:rPr>
              <w:t>Phone:</w:t>
            </w:r>
          </w:p>
        </w:tc>
      </w:tr>
      <w:tr w:rsidR="006B1CAD" w:rsidRPr="00427CFB" w14:paraId="4FCB043F" w14:textId="77777777" w:rsidTr="00A7728F">
        <w:tblPrEx>
          <w:tblCellMar>
            <w:left w:w="115" w:type="dxa"/>
            <w:right w:w="115" w:type="dxa"/>
          </w:tblCellMar>
        </w:tblPrEx>
        <w:trPr>
          <w:trHeight w:val="269"/>
        </w:trPr>
        <w:tc>
          <w:tcPr>
            <w:tcW w:w="10762" w:type="dxa"/>
            <w:gridSpan w:val="4"/>
            <w:vAlign w:val="center"/>
          </w:tcPr>
          <w:p w14:paraId="4FCB043E" w14:textId="77777777" w:rsidR="006B1CAD" w:rsidRPr="00427CFB"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6B1CAD" w:rsidRPr="00427CFB" w14:paraId="4FCB0446" w14:textId="77777777" w:rsidTr="00A7728F">
        <w:tblPrEx>
          <w:tblCellMar>
            <w:left w:w="115" w:type="dxa"/>
            <w:right w:w="115" w:type="dxa"/>
          </w:tblCellMar>
        </w:tblPrEx>
        <w:trPr>
          <w:trHeight w:val="504"/>
        </w:trPr>
        <w:tc>
          <w:tcPr>
            <w:tcW w:w="10762" w:type="dxa"/>
            <w:gridSpan w:val="4"/>
          </w:tcPr>
          <w:p w14:paraId="5382A2D3" w14:textId="77777777" w:rsidR="007C5F5D" w:rsidRPr="00427CFB" w:rsidRDefault="007C5F5D" w:rsidP="006530E0">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55AD5843" w14:textId="77777777" w:rsidR="007C5F5D" w:rsidRPr="00427CFB"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761FD37C" w14:textId="71140934" w:rsidR="007C5F5D" w:rsidRPr="00427CFB" w:rsidRDefault="007C5F5D" w:rsidP="006530E0">
            <w:pPr>
              <w:keepNext/>
              <w:widowControl w:val="0"/>
              <w:numPr>
                <w:ilvl w:val="0"/>
                <w:numId w:val="2"/>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3E013163" w14:textId="28B21052" w:rsidR="007C5F5D" w:rsidRPr="00427CFB" w:rsidRDefault="007C5F5D" w:rsidP="006530E0">
            <w:pPr>
              <w:pStyle w:val="ListParagraph"/>
              <w:keepNext/>
              <w:numPr>
                <w:ilvl w:val="0"/>
                <w:numId w:val="2"/>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427CFB" w:rsidRDefault="007C5F5D" w:rsidP="006530E0">
            <w:pPr>
              <w:pStyle w:val="ListParagraph"/>
              <w:keepNext/>
              <w:numPr>
                <w:ilvl w:val="0"/>
                <w:numId w:val="2"/>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427CFB" w14:paraId="4FCB0449" w14:textId="77777777" w:rsidTr="00A7728F">
        <w:tblPrEx>
          <w:tblCellMar>
            <w:left w:w="108" w:type="dxa"/>
            <w:right w:w="108" w:type="dxa"/>
          </w:tblCellMar>
        </w:tblPrEx>
        <w:trPr>
          <w:trHeight w:val="360"/>
        </w:trPr>
        <w:tc>
          <w:tcPr>
            <w:tcW w:w="5191" w:type="dxa"/>
          </w:tcPr>
          <w:p w14:paraId="4FCB0447"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5571" w:type="dxa"/>
            <w:gridSpan w:val="3"/>
          </w:tcPr>
          <w:p w14:paraId="4FCB0448" w14:textId="77777777" w:rsidR="006B1CAD" w:rsidRPr="00427CF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6B1CAD" w:rsidRPr="00427CFB" w14:paraId="4FCB044C"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A" w14:textId="77777777" w:rsidR="006B1CAD" w:rsidRPr="00427CF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 xml:space="preserve">Company Name: </w:t>
            </w:r>
            <w:r w:rsidR="006B1CAD" w:rsidRPr="00427CFB">
              <w:rPr>
                <w:rFonts w:cstheme="minorHAnsi"/>
                <w:sz w:val="20"/>
                <w:szCs w:val="20"/>
              </w:rPr>
              <w:t>(Installing Subcontractor or General Contractor or Builder/Owner)</w:t>
            </w:r>
          </w:p>
        </w:tc>
        <w:tc>
          <w:tcPr>
            <w:tcW w:w="5571"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6B1CAD" w:rsidRPr="00427CFB" w14:paraId="4FCB044F"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4D"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5571"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6B1CAD" w:rsidRPr="00427CFB" w14:paraId="4FCB0453" w14:textId="77777777" w:rsidTr="00A7728F">
        <w:tblPrEx>
          <w:tblCellMar>
            <w:left w:w="108" w:type="dxa"/>
            <w:right w:w="108" w:type="dxa"/>
          </w:tblCellMar>
        </w:tblPrEx>
        <w:trPr>
          <w:trHeight w:val="360"/>
        </w:trPr>
        <w:tc>
          <w:tcPr>
            <w:tcW w:w="5191" w:type="dxa"/>
            <w:tcBorders>
              <w:top w:val="single" w:sz="4" w:space="0" w:color="auto"/>
              <w:left w:val="single" w:sz="4" w:space="0" w:color="auto"/>
              <w:bottom w:val="single" w:sz="4" w:space="0" w:color="auto"/>
              <w:right w:val="single" w:sz="4" w:space="0" w:color="auto"/>
            </w:tcBorders>
          </w:tcPr>
          <w:p w14:paraId="4FCB0450"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88"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2783" w:type="dxa"/>
            <w:tcBorders>
              <w:top w:val="single" w:sz="4" w:space="0" w:color="auto"/>
              <w:left w:val="single" w:sz="4" w:space="0" w:color="auto"/>
              <w:bottom w:val="single" w:sz="4" w:space="0" w:color="auto"/>
              <w:right w:val="single" w:sz="4" w:space="0" w:color="auto"/>
            </w:tcBorders>
          </w:tcPr>
          <w:p w14:paraId="4FCB0452" w14:textId="77777777" w:rsidR="006B1CAD" w:rsidRPr="00427CF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4FCB0454" w14:textId="77777777" w:rsidR="006B1CAD" w:rsidRPr="00427CFB" w:rsidRDefault="006B1CAD" w:rsidP="006530E0">
      <w:pPr>
        <w:spacing w:after="0"/>
        <w:rPr>
          <w:rFonts w:cstheme="minorHAnsi"/>
          <w:sz w:val="20"/>
          <w:szCs w:val="20"/>
        </w:rPr>
      </w:pPr>
    </w:p>
    <w:p w14:paraId="4FCB0455" w14:textId="77777777" w:rsidR="006B1CAD" w:rsidRPr="00427CFB" w:rsidRDefault="006B1CAD" w:rsidP="006530E0">
      <w:pPr>
        <w:spacing w:after="0"/>
        <w:rPr>
          <w:rFonts w:cstheme="minorHAnsi"/>
          <w:sz w:val="20"/>
          <w:szCs w:val="20"/>
        </w:rPr>
      </w:pPr>
    </w:p>
    <w:p w14:paraId="4FCB0456" w14:textId="77777777" w:rsidR="006B1CAD" w:rsidRPr="00427CFB" w:rsidRDefault="006B1CAD" w:rsidP="006530E0">
      <w:pPr>
        <w:spacing w:after="0"/>
        <w:rPr>
          <w:rFonts w:cstheme="minorHAnsi"/>
          <w:sz w:val="20"/>
          <w:szCs w:val="20"/>
        </w:rPr>
        <w:sectPr w:rsidR="006B1CAD" w:rsidRPr="00427CFB" w:rsidSect="00947E19">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57520D6C"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lastRenderedPageBreak/>
        <w:t>A. General Information</w:t>
      </w:r>
    </w:p>
    <w:p w14:paraId="01D9D58F" w14:textId="77777777" w:rsidR="008C413F" w:rsidRPr="00E14525" w:rsidRDefault="008C413F" w:rsidP="008C413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E14525">
        <w:rPr>
          <w:rFonts w:eastAsia="Calibri" w:cstheme="minorHAnsi"/>
          <w:sz w:val="20"/>
          <w:szCs w:val="20"/>
        </w:rPr>
        <w:t xml:space="preserve">This table reports the building location as specified on the Registered CF1R. </w:t>
      </w:r>
    </w:p>
    <w:p w14:paraId="663C89B5" w14:textId="77777777" w:rsidR="008C413F"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p>
    <w:p w14:paraId="0574D937" w14:textId="016AAFA4" w:rsidR="00F053D2" w:rsidRPr="00E14525" w:rsidRDefault="008C413F" w:rsidP="00F053D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E14525">
        <w:rPr>
          <w:rFonts w:eastAsia="Calibri" w:cstheme="minorHAnsi"/>
          <w:b/>
          <w:sz w:val="20"/>
          <w:szCs w:val="20"/>
        </w:rPr>
        <w:t>B</w:t>
      </w:r>
      <w:r w:rsidR="00F053D2" w:rsidRPr="00E14525">
        <w:rPr>
          <w:rFonts w:eastAsia="Calibri" w:cstheme="minorHAnsi"/>
          <w:b/>
          <w:sz w:val="20"/>
          <w:szCs w:val="20"/>
        </w:rPr>
        <w:t xml:space="preserve">. Design </w:t>
      </w:r>
      <w:r w:rsidR="00D23A04" w:rsidRPr="00E14525">
        <w:rPr>
          <w:rFonts w:eastAsia="Calibri" w:cstheme="minorHAnsi"/>
          <w:b/>
          <w:sz w:val="20"/>
          <w:szCs w:val="20"/>
        </w:rPr>
        <w:t xml:space="preserve">HERS Verified </w:t>
      </w:r>
      <w:r w:rsidR="00F053D2" w:rsidRPr="00E14525">
        <w:rPr>
          <w:rFonts w:eastAsia="Calibri" w:cstheme="minorHAnsi"/>
          <w:b/>
          <w:sz w:val="20"/>
          <w:szCs w:val="20"/>
        </w:rPr>
        <w:t>Central Water Heating Systems Information</w:t>
      </w:r>
    </w:p>
    <w:p w14:paraId="6EBDC5C8" w14:textId="476A6AF5"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features that were specified on the registered CF1R compliance document for this project. </w:t>
      </w:r>
      <w:r w:rsidR="00B5122E" w:rsidRPr="00E14525">
        <w:rPr>
          <w:rFonts w:eastAsia="Calibri" w:cstheme="minorHAnsi"/>
          <w:sz w:val="20"/>
          <w:szCs w:val="20"/>
        </w:rPr>
        <w:t>This section is f</w:t>
      </w:r>
      <w:r w:rsidRPr="00E14525">
        <w:rPr>
          <w:rFonts w:eastAsia="Calibri" w:cstheme="minorHAnsi"/>
          <w:sz w:val="20"/>
          <w:szCs w:val="20"/>
        </w:rPr>
        <w:t>or information</w:t>
      </w:r>
      <w:r w:rsidR="00B5122E" w:rsidRPr="00E14525">
        <w:rPr>
          <w:rFonts w:eastAsia="Calibri" w:cstheme="minorHAnsi"/>
          <w:sz w:val="20"/>
          <w:szCs w:val="20"/>
        </w:rPr>
        <w:t>/verification purposes</w:t>
      </w:r>
      <w:r w:rsidRPr="00E14525">
        <w:rPr>
          <w:rFonts w:eastAsia="Calibri" w:cstheme="minorHAnsi"/>
          <w:sz w:val="20"/>
          <w:szCs w:val="20"/>
        </w:rPr>
        <w:t xml:space="preserve"> only and requires no user input.</w:t>
      </w:r>
    </w:p>
    <w:p w14:paraId="01596958" w14:textId="77777777" w:rsidR="00F053D2" w:rsidRPr="00E14525" w:rsidRDefault="00F053D2" w:rsidP="00F053D2">
      <w:pPr>
        <w:keepNext/>
        <w:spacing w:after="0" w:line="240" w:lineRule="auto"/>
        <w:rPr>
          <w:rFonts w:eastAsia="Calibri" w:cstheme="minorHAnsi"/>
          <w:sz w:val="20"/>
          <w:szCs w:val="20"/>
        </w:rPr>
      </w:pPr>
    </w:p>
    <w:p w14:paraId="5E2B06CB" w14:textId="479BA3FA" w:rsidR="00F053D2" w:rsidRPr="00E14525" w:rsidRDefault="00F053D2" w:rsidP="00F053D2">
      <w:pPr>
        <w:keepNext/>
        <w:spacing w:after="0" w:line="240" w:lineRule="auto"/>
        <w:rPr>
          <w:rFonts w:eastAsia="Calibri" w:cstheme="minorHAnsi"/>
          <w:sz w:val="20"/>
          <w:szCs w:val="20"/>
        </w:rPr>
      </w:pPr>
      <w:r w:rsidRPr="00E14525">
        <w:rPr>
          <w:rFonts w:eastAsia="Calibri" w:cstheme="minorHAnsi"/>
          <w:b/>
          <w:sz w:val="20"/>
          <w:szCs w:val="20"/>
        </w:rPr>
        <w:t xml:space="preserve">C. Installed </w:t>
      </w:r>
      <w:r w:rsidR="00D23A04" w:rsidRPr="00E14525">
        <w:rPr>
          <w:rFonts w:eastAsia="Calibri" w:cstheme="minorHAnsi"/>
          <w:b/>
          <w:sz w:val="20"/>
          <w:szCs w:val="20"/>
        </w:rPr>
        <w:t xml:space="preserve">HER Verified </w:t>
      </w:r>
      <w:r w:rsidRPr="00E14525">
        <w:rPr>
          <w:rFonts w:eastAsia="Calibri" w:cstheme="minorHAnsi"/>
          <w:b/>
          <w:sz w:val="20"/>
          <w:szCs w:val="20"/>
        </w:rPr>
        <w:t>Central Water Heating Systems Information</w:t>
      </w:r>
      <w:r w:rsidR="00DC6106" w:rsidRPr="00E14525">
        <w:rPr>
          <w:rFonts w:eastAsia="Calibri" w:cstheme="minorHAnsi"/>
          <w:b/>
          <w:sz w:val="20"/>
          <w:szCs w:val="20"/>
        </w:rPr>
        <w:t xml:space="preserve"> (</w:t>
      </w:r>
      <w:r w:rsidR="00DC6106" w:rsidRPr="00E14525">
        <w:rPr>
          <w:rFonts w:eastAsia="Calibri" w:cstheme="minorHAnsi"/>
          <w:b/>
          <w:sz w:val="20"/>
          <w:szCs w:val="20"/>
          <w:u w:val="single"/>
        </w:rPr>
        <w:t>for performance compliance with heat pumps only)</w:t>
      </w:r>
    </w:p>
    <w:p w14:paraId="33B091EF" w14:textId="389566B6" w:rsidR="00F053D2" w:rsidRPr="00E14525" w:rsidRDefault="00F053D2" w:rsidP="00F053D2">
      <w:pPr>
        <w:keepNext/>
        <w:spacing w:after="0" w:line="240" w:lineRule="auto"/>
        <w:rPr>
          <w:rFonts w:eastAsia="Calibri" w:cstheme="minorHAnsi"/>
          <w:sz w:val="20"/>
          <w:szCs w:val="20"/>
        </w:rPr>
      </w:pPr>
      <w:r w:rsidRPr="00E14525">
        <w:rPr>
          <w:rFonts w:eastAsia="Calibri" w:cstheme="minorHAnsi"/>
          <w:sz w:val="20"/>
          <w:szCs w:val="20"/>
        </w:rPr>
        <w:t xml:space="preserve">This table reports the water heating system information that is being installed.  Require one line for each </w:t>
      </w:r>
      <w:del w:id="9" w:author="Shewmaker, Michael@Energy" w:date="2019-11-19T11:14:00Z">
        <w:r w:rsidRPr="00E14525" w:rsidDel="00157A9E">
          <w:rPr>
            <w:rFonts w:eastAsia="Calibri" w:cstheme="minorHAnsi"/>
            <w:sz w:val="20"/>
            <w:szCs w:val="20"/>
          </w:rPr>
          <w:delText>central system</w:delText>
        </w:r>
      </w:del>
      <w:ins w:id="10" w:author="Shewmaker, Michael@Energy" w:date="2019-11-19T11:14:00Z">
        <w:r w:rsidR="00157A9E">
          <w:rPr>
            <w:rFonts w:eastAsia="Calibri" w:cstheme="minorHAnsi"/>
            <w:sz w:val="20"/>
            <w:szCs w:val="20"/>
          </w:rPr>
          <w:t>installed water heater</w:t>
        </w:r>
      </w:ins>
      <w:r w:rsidRPr="00E14525">
        <w:rPr>
          <w:rFonts w:eastAsia="Calibri" w:cstheme="minorHAnsi"/>
          <w:sz w:val="20"/>
          <w:szCs w:val="20"/>
        </w:rPr>
        <w:t>.</w:t>
      </w:r>
    </w:p>
    <w:p w14:paraId="17DB4A41"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01 Water Heating System ID or Name – Reference information from CF1R.</w:t>
      </w:r>
    </w:p>
    <w:p w14:paraId="52BC5D94"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 xml:space="preserve">02 Manufacturer/Model – User Input must be equal to or equivalent to Reference information from CF1R. </w:t>
      </w:r>
    </w:p>
    <w:p w14:paraId="1F5ED8ED" w14:textId="77777777"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03 # of Water Heaters in System – Reference information from CF1R.</w:t>
      </w:r>
    </w:p>
    <w:p w14:paraId="14B4ADA1" w14:textId="4E3492CC" w:rsidR="00F053D2" w:rsidRPr="00E14525"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04 Tank Location – User Input must be equal to Reference</w:t>
      </w:r>
      <w:r w:rsidR="00B5122E" w:rsidRPr="00E14525">
        <w:rPr>
          <w:rFonts w:eastAsia="Calibri" w:cstheme="minorHAnsi"/>
          <w:sz w:val="20"/>
          <w:szCs w:val="20"/>
        </w:rPr>
        <w:t>.</w:t>
      </w:r>
    </w:p>
    <w:p w14:paraId="7275AF6F" w14:textId="77777777" w:rsidR="00F053D2" w:rsidRPr="00F053D2" w:rsidRDefault="00F053D2" w:rsidP="00F053D2">
      <w:pPr>
        <w:keepNext/>
        <w:spacing w:after="0" w:line="240" w:lineRule="auto"/>
        <w:ind w:left="720" w:hanging="450"/>
        <w:rPr>
          <w:rFonts w:eastAsia="Calibri" w:cstheme="minorHAnsi"/>
          <w:sz w:val="20"/>
          <w:szCs w:val="20"/>
        </w:rPr>
      </w:pPr>
      <w:r w:rsidRPr="00E14525">
        <w:rPr>
          <w:rFonts w:eastAsia="Calibri" w:cstheme="minorHAnsi"/>
          <w:sz w:val="20"/>
          <w:szCs w:val="20"/>
        </w:rPr>
        <w:t>05 Exterior Insulation. R-Value – User input. Must be equal to</w:t>
      </w:r>
      <w:r w:rsidRPr="00F053D2">
        <w:rPr>
          <w:rFonts w:eastAsia="Calibri" w:cstheme="minorHAnsi"/>
          <w:sz w:val="20"/>
          <w:szCs w:val="20"/>
        </w:rPr>
        <w:t xml:space="preserve"> or higher than value indicated on the CF1R. Value may be N/A if CF1R value is N/A.  </w:t>
      </w:r>
    </w:p>
    <w:p w14:paraId="27D82D23" w14:textId="671A4FAE" w:rsidR="00F053D2" w:rsidRDefault="00F053D2" w:rsidP="00F053D2">
      <w:pPr>
        <w:keepNext/>
        <w:spacing w:after="0" w:line="240" w:lineRule="auto"/>
        <w:ind w:left="720" w:hanging="450"/>
        <w:rPr>
          <w:rFonts w:eastAsia="Calibri" w:cstheme="minorHAnsi"/>
          <w:sz w:val="20"/>
          <w:szCs w:val="20"/>
        </w:rPr>
      </w:pPr>
    </w:p>
    <w:p w14:paraId="3E42AF3C" w14:textId="62E2F5B5" w:rsidR="008C413F" w:rsidRPr="008C413F" w:rsidRDefault="008C413F" w:rsidP="008C413F">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8C413F">
        <w:rPr>
          <w:rFonts w:eastAsia="Calibri" w:cstheme="minorHAnsi"/>
          <w:b/>
          <w:sz w:val="20"/>
          <w:szCs w:val="20"/>
        </w:rPr>
        <w:t xml:space="preserve">D. Design </w:t>
      </w:r>
      <w:r w:rsidR="00D23A04">
        <w:rPr>
          <w:rFonts w:eastAsia="Calibri" w:cstheme="minorHAnsi"/>
          <w:b/>
          <w:sz w:val="20"/>
          <w:szCs w:val="20"/>
        </w:rPr>
        <w:t xml:space="preserve">HERS Verified </w:t>
      </w:r>
      <w:r w:rsidRPr="008C413F">
        <w:rPr>
          <w:rFonts w:eastAsia="Calibri" w:cstheme="minorHAnsi"/>
          <w:b/>
          <w:sz w:val="20"/>
          <w:szCs w:val="20"/>
        </w:rPr>
        <w:t>Water Heating Distribution Systems Information</w:t>
      </w:r>
    </w:p>
    <w:p w14:paraId="1F496252" w14:textId="77777777" w:rsidR="008C413F" w:rsidRPr="008C413F" w:rsidRDefault="008C413F" w:rsidP="008C413F">
      <w:pPr>
        <w:keepNext/>
        <w:spacing w:after="0" w:line="240" w:lineRule="auto"/>
        <w:ind w:left="720" w:hanging="450"/>
        <w:rPr>
          <w:rFonts w:eastAsia="Calibri" w:cstheme="minorHAnsi"/>
          <w:sz w:val="20"/>
          <w:szCs w:val="20"/>
        </w:rPr>
      </w:pPr>
      <w:r w:rsidRPr="008C413F">
        <w:rPr>
          <w:rFonts w:eastAsia="Times New Roman" w:cstheme="minorHAnsi"/>
          <w:sz w:val="20"/>
          <w:szCs w:val="20"/>
        </w:rPr>
        <w:t>This table reports the water heating distribution types specified on the registered CF1R compliance document for this project.</w:t>
      </w:r>
      <w:r w:rsidRPr="008C413F">
        <w:rPr>
          <w:rFonts w:eastAsia="Calibri" w:cstheme="minorHAnsi"/>
          <w:b/>
          <w:sz w:val="20"/>
          <w:szCs w:val="20"/>
        </w:rPr>
        <w:t xml:space="preserve"> </w:t>
      </w:r>
    </w:p>
    <w:p w14:paraId="63CA16E9" w14:textId="77777777" w:rsidR="008C413F" w:rsidRPr="00F053D2" w:rsidRDefault="008C413F" w:rsidP="00F053D2">
      <w:pPr>
        <w:keepNext/>
        <w:spacing w:after="0" w:line="240" w:lineRule="auto"/>
        <w:ind w:left="720" w:hanging="450"/>
        <w:rPr>
          <w:rFonts w:eastAsia="Calibri" w:cstheme="minorHAnsi"/>
          <w:sz w:val="20"/>
          <w:szCs w:val="20"/>
        </w:rPr>
      </w:pPr>
    </w:p>
    <w:p w14:paraId="2B485C47" w14:textId="2626F28F" w:rsidR="00F053D2" w:rsidRPr="00F053D2" w:rsidRDefault="00F053D2" w:rsidP="00F053D2">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r w:rsidRPr="00F053D2">
        <w:rPr>
          <w:rFonts w:eastAsia="Calibri" w:cstheme="minorHAnsi"/>
          <w:b/>
          <w:sz w:val="20"/>
          <w:szCs w:val="20"/>
        </w:rPr>
        <w:t xml:space="preserve">E. Installed </w:t>
      </w:r>
      <w:r w:rsidR="00D23A04">
        <w:rPr>
          <w:rFonts w:eastAsia="Calibri" w:cstheme="minorHAnsi"/>
          <w:b/>
          <w:sz w:val="20"/>
          <w:szCs w:val="20"/>
        </w:rPr>
        <w:t xml:space="preserve">HERS Verified </w:t>
      </w:r>
      <w:r w:rsidRPr="00F053D2">
        <w:rPr>
          <w:rFonts w:eastAsia="Calibri" w:cstheme="minorHAnsi"/>
          <w:b/>
          <w:sz w:val="20"/>
          <w:szCs w:val="20"/>
        </w:rPr>
        <w:t>Water Heating Distribution Systems Information</w:t>
      </w:r>
    </w:p>
    <w:p w14:paraId="7236DE3F" w14:textId="3DF95646" w:rsidR="00B5122E"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 xml:space="preserve">01 </w:t>
      </w:r>
      <w:r w:rsidR="00B5122E">
        <w:rPr>
          <w:rFonts w:eastAsia="Calibri" w:cstheme="minorHAnsi"/>
          <w:sz w:val="20"/>
          <w:szCs w:val="20"/>
        </w:rPr>
        <w:t>Water Heating System ID or Name – Reference information from CF1R.</w:t>
      </w:r>
    </w:p>
    <w:p w14:paraId="1208CAFD" w14:textId="55742D80" w:rsidR="00F053D2" w:rsidRPr="00F053D2" w:rsidRDefault="00B5122E" w:rsidP="00F053D2">
      <w:pPr>
        <w:keepNext/>
        <w:spacing w:after="0" w:line="240" w:lineRule="auto"/>
        <w:ind w:left="720" w:hanging="450"/>
        <w:rPr>
          <w:rFonts w:eastAsia="Calibri" w:cstheme="minorHAnsi"/>
          <w:sz w:val="20"/>
          <w:szCs w:val="20"/>
        </w:rPr>
      </w:pPr>
      <w:r>
        <w:rPr>
          <w:rFonts w:eastAsia="Calibri" w:cstheme="minorHAnsi"/>
          <w:sz w:val="20"/>
          <w:szCs w:val="20"/>
        </w:rPr>
        <w:t xml:space="preserve">02 </w:t>
      </w:r>
      <w:r w:rsidR="00F053D2" w:rsidRPr="00F053D2">
        <w:rPr>
          <w:rFonts w:eastAsia="Calibri" w:cstheme="minorHAnsi"/>
          <w:sz w:val="20"/>
          <w:szCs w:val="20"/>
        </w:rPr>
        <w:t>Central DHW System Distribution Type - Reference information from CF1R.</w:t>
      </w:r>
    </w:p>
    <w:p w14:paraId="7660126A" w14:textId="589618D6" w:rsidR="00F053D2" w:rsidRPr="00F053D2" w:rsidRDefault="00F053D2" w:rsidP="00F053D2">
      <w:pPr>
        <w:keepNext/>
        <w:spacing w:after="0" w:line="240" w:lineRule="auto"/>
        <w:ind w:left="720" w:hanging="450"/>
        <w:rPr>
          <w:rFonts w:eastAsia="Calibri" w:cstheme="minorHAnsi"/>
          <w:sz w:val="20"/>
          <w:szCs w:val="20"/>
        </w:rPr>
      </w:pPr>
      <w:r w:rsidRPr="00F053D2">
        <w:rPr>
          <w:rFonts w:eastAsia="Calibri" w:cstheme="minorHAnsi"/>
          <w:sz w:val="20"/>
          <w:szCs w:val="20"/>
        </w:rPr>
        <w:t>0</w:t>
      </w:r>
      <w:r w:rsidR="00B5122E">
        <w:rPr>
          <w:rFonts w:eastAsia="Calibri" w:cstheme="minorHAnsi"/>
          <w:sz w:val="20"/>
          <w:szCs w:val="20"/>
        </w:rPr>
        <w:t>3</w:t>
      </w:r>
      <w:r w:rsidRPr="00F053D2">
        <w:rPr>
          <w:rFonts w:eastAsia="Calibri" w:cstheme="minorHAnsi"/>
          <w:sz w:val="20"/>
          <w:szCs w:val="20"/>
        </w:rPr>
        <w:t xml:space="preserve"> Dwelling Unit DHW System Distribution Type - Reference information from CF1R.</w:t>
      </w:r>
    </w:p>
    <w:p w14:paraId="5EAF69C9"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20"/>
          <w:szCs w:val="20"/>
        </w:rPr>
      </w:pPr>
    </w:p>
    <w:p w14:paraId="0A7A38D6" w14:textId="77777777" w:rsidR="00F053D2" w:rsidRPr="00F053D2" w:rsidRDefault="00F053D2" w:rsidP="00F053D2">
      <w:pPr>
        <w:tabs>
          <w:tab w:val="left" w:pos="-720"/>
          <w:tab w:val="left" w:pos="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F053D2">
        <w:rPr>
          <w:rFonts w:eastAsia="Calibri" w:cstheme="minorHAnsi"/>
          <w:b/>
          <w:sz w:val="20"/>
          <w:szCs w:val="20"/>
        </w:rPr>
        <w:t>F. Mandatory Requirements for All Central Domestic Hot Water Recirculation Systems</w:t>
      </w:r>
    </w:p>
    <w:p w14:paraId="0DE3240A"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F053D2">
        <w:rPr>
          <w:rFonts w:eastAsia="Calibri" w:cstheme="minorHAnsi"/>
          <w:sz w:val="20"/>
          <w:szCs w:val="20"/>
        </w:rPr>
        <w:t xml:space="preserve">This table lists the requirements for all central recirculation systems.  Installer must ensure all the requirements in this table are met. </w:t>
      </w:r>
    </w:p>
    <w:p w14:paraId="5DEA533F" w14:textId="77777777" w:rsidR="00F053D2" w:rsidRPr="00F053D2" w:rsidRDefault="00F053D2" w:rsidP="00F053D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p>
    <w:p w14:paraId="1E599ACD" w14:textId="5D2A12E3" w:rsidR="008C460B" w:rsidRPr="00427CFB" w:rsidRDefault="008C460B" w:rsidP="008C460B">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r>
        <w:rPr>
          <w:rFonts w:eastAsia="Calibri" w:cstheme="minorHAnsi"/>
          <w:b/>
          <w:sz w:val="20"/>
          <w:szCs w:val="20"/>
        </w:rPr>
        <w:t>.</w:t>
      </w:r>
    </w:p>
    <w:p w14:paraId="5EA102AC" w14:textId="758CDB1A" w:rsidR="00F053D2" w:rsidRDefault="008C460B" w:rsidP="008C460B">
      <w:pPr>
        <w:spacing w:after="0"/>
        <w:rPr>
          <w:rFonts w:eastAsia="Calibri" w:cstheme="minorHAnsi"/>
          <w:sz w:val="20"/>
          <w:szCs w:val="20"/>
        </w:rPr>
      </w:pPr>
      <w:r w:rsidRPr="00427CFB">
        <w:rPr>
          <w:rFonts w:eastAsia="Calibri" w:cstheme="minorHAnsi"/>
          <w:sz w:val="20"/>
          <w:szCs w:val="20"/>
        </w:rPr>
        <w:t>All distribution systems listed on this form shall comply with these requirements</w:t>
      </w:r>
    </w:p>
    <w:p w14:paraId="6B12EEFD" w14:textId="520F6595" w:rsidR="00743796" w:rsidRPr="00427CFB" w:rsidRDefault="00743796" w:rsidP="006530E0">
      <w:pPr>
        <w:spacing w:after="0"/>
        <w:rPr>
          <w:rFonts w:cstheme="minorHAnsi"/>
          <w:sz w:val="20"/>
          <w:szCs w:val="20"/>
        </w:rPr>
      </w:pPr>
    </w:p>
    <w:p w14:paraId="33B8D647" w14:textId="2FE7E02C" w:rsidR="00743796" w:rsidRPr="00427CFB" w:rsidRDefault="00743796" w:rsidP="006530E0">
      <w:pPr>
        <w:spacing w:after="0"/>
        <w:rPr>
          <w:rFonts w:cstheme="minorHAnsi"/>
          <w:sz w:val="20"/>
          <w:szCs w:val="20"/>
        </w:rPr>
      </w:pPr>
    </w:p>
    <w:p w14:paraId="6D8FC0F6" w14:textId="06C219E0" w:rsidR="00743796" w:rsidRPr="00427CFB" w:rsidRDefault="00743796" w:rsidP="006530E0">
      <w:pPr>
        <w:spacing w:after="0"/>
        <w:rPr>
          <w:rFonts w:cstheme="minorHAnsi"/>
          <w:sz w:val="20"/>
          <w:szCs w:val="20"/>
        </w:rPr>
      </w:pPr>
    </w:p>
    <w:p w14:paraId="5F676430" w14:textId="44173E99" w:rsidR="00743796" w:rsidRPr="00427CFB" w:rsidRDefault="00743796" w:rsidP="006530E0">
      <w:pPr>
        <w:spacing w:after="0"/>
        <w:rPr>
          <w:rFonts w:cstheme="minorHAnsi"/>
          <w:sz w:val="20"/>
          <w:szCs w:val="20"/>
        </w:rPr>
      </w:pPr>
    </w:p>
    <w:p w14:paraId="4AC94CF9" w14:textId="629C44BC" w:rsidR="00743796" w:rsidRPr="00427CFB" w:rsidRDefault="00743796" w:rsidP="006530E0">
      <w:pPr>
        <w:spacing w:after="0"/>
        <w:rPr>
          <w:rFonts w:cstheme="minorHAnsi"/>
          <w:sz w:val="20"/>
          <w:szCs w:val="20"/>
        </w:rPr>
      </w:pPr>
    </w:p>
    <w:p w14:paraId="2005CB4C" w14:textId="1934E29B" w:rsidR="00743796" w:rsidRPr="00427CFB" w:rsidRDefault="00743796" w:rsidP="006530E0">
      <w:pPr>
        <w:spacing w:after="0"/>
        <w:rPr>
          <w:rFonts w:cstheme="minorHAnsi"/>
          <w:sz w:val="20"/>
          <w:szCs w:val="20"/>
        </w:rPr>
      </w:pPr>
    </w:p>
    <w:p w14:paraId="1CE6217D" w14:textId="424AD636" w:rsidR="00743796" w:rsidRPr="00427CFB" w:rsidRDefault="00743796" w:rsidP="006530E0">
      <w:pPr>
        <w:spacing w:after="0"/>
        <w:rPr>
          <w:rFonts w:cstheme="minorHAnsi"/>
          <w:sz w:val="20"/>
          <w:szCs w:val="20"/>
        </w:rPr>
      </w:pPr>
    </w:p>
    <w:p w14:paraId="4C08BBD2" w14:textId="6067F1BB" w:rsidR="00743796" w:rsidRPr="00427CFB" w:rsidRDefault="00743796" w:rsidP="006530E0">
      <w:pPr>
        <w:spacing w:after="0"/>
        <w:rPr>
          <w:rFonts w:cstheme="minorHAnsi"/>
          <w:sz w:val="20"/>
          <w:szCs w:val="20"/>
        </w:rPr>
      </w:pPr>
    </w:p>
    <w:p w14:paraId="0EB1855A" w14:textId="780889D2" w:rsidR="00743796" w:rsidRPr="00427CFB" w:rsidRDefault="00743796" w:rsidP="006530E0">
      <w:pPr>
        <w:spacing w:after="0"/>
        <w:rPr>
          <w:rFonts w:cstheme="minorHAnsi"/>
          <w:sz w:val="20"/>
          <w:szCs w:val="20"/>
        </w:rPr>
      </w:pPr>
    </w:p>
    <w:p w14:paraId="7A9C4641" w14:textId="3AC3B378" w:rsidR="00743796" w:rsidRPr="00427CFB" w:rsidRDefault="00743796" w:rsidP="006530E0">
      <w:pPr>
        <w:spacing w:after="0"/>
        <w:rPr>
          <w:rFonts w:cstheme="minorHAnsi"/>
          <w:sz w:val="20"/>
          <w:szCs w:val="20"/>
        </w:rPr>
      </w:pPr>
    </w:p>
    <w:p w14:paraId="00C8E1FB" w14:textId="38766208" w:rsidR="00743796" w:rsidRPr="00427CFB" w:rsidRDefault="00743796" w:rsidP="006530E0">
      <w:pPr>
        <w:spacing w:after="0"/>
        <w:rPr>
          <w:rFonts w:cstheme="minorHAnsi"/>
          <w:sz w:val="20"/>
          <w:szCs w:val="20"/>
        </w:rPr>
      </w:pPr>
    </w:p>
    <w:p w14:paraId="309BA0FA" w14:textId="00EAABAD" w:rsidR="00743796" w:rsidRPr="00427CFB" w:rsidRDefault="00743796" w:rsidP="006530E0">
      <w:pPr>
        <w:spacing w:after="0"/>
        <w:rPr>
          <w:rFonts w:cstheme="minorHAnsi"/>
          <w:sz w:val="20"/>
          <w:szCs w:val="20"/>
        </w:rPr>
      </w:pPr>
    </w:p>
    <w:p w14:paraId="45C8BF40" w14:textId="5B33A02E" w:rsidR="00743796" w:rsidRPr="00427CFB" w:rsidRDefault="00743796" w:rsidP="006530E0">
      <w:pPr>
        <w:spacing w:after="0"/>
        <w:rPr>
          <w:rFonts w:cstheme="minorHAnsi"/>
          <w:sz w:val="20"/>
          <w:szCs w:val="20"/>
        </w:rPr>
      </w:pPr>
    </w:p>
    <w:p w14:paraId="6694E1EB" w14:textId="329DA54B" w:rsidR="00743796" w:rsidRPr="00427CFB" w:rsidRDefault="00743796" w:rsidP="006530E0">
      <w:pPr>
        <w:spacing w:after="0"/>
        <w:rPr>
          <w:rFonts w:cstheme="minorHAnsi"/>
          <w:sz w:val="20"/>
          <w:szCs w:val="20"/>
        </w:rPr>
      </w:pPr>
    </w:p>
    <w:p w14:paraId="64DAEA30" w14:textId="329DA54B" w:rsidR="00743796" w:rsidRPr="00427CFB" w:rsidRDefault="00743796" w:rsidP="006530E0">
      <w:pPr>
        <w:spacing w:after="0"/>
        <w:rPr>
          <w:rFonts w:cstheme="minorHAnsi"/>
          <w:sz w:val="20"/>
          <w:szCs w:val="20"/>
        </w:rPr>
        <w:sectPr w:rsidR="00743796" w:rsidRPr="00427CFB" w:rsidSect="006B1CAD">
          <w:headerReference w:type="first" r:id="rId12"/>
          <w:footerReference w:type="first" r:id="rId13"/>
          <w:pgSz w:w="12240" w:h="15840"/>
          <w:pgMar w:top="720" w:right="720" w:bottom="720" w:left="720" w:header="720" w:footer="720" w:gutter="0"/>
          <w:pgNumType w:start="1"/>
          <w:cols w:space="720"/>
          <w:titlePg/>
          <w:docGrid w:linePitch="360"/>
        </w:sectPr>
      </w:pPr>
    </w:p>
    <w:p w14:paraId="31A86E23" w14:textId="77777777" w:rsidR="001325D9" w:rsidRPr="00427CFB" w:rsidRDefault="001325D9" w:rsidP="001325D9">
      <w:pPr>
        <w:spacing w:after="0"/>
        <w:rPr>
          <w:rFonts w:cstheme="minorHAnsi"/>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6"/>
        <w:gridCol w:w="3189"/>
        <w:gridCol w:w="3897"/>
      </w:tblGrid>
      <w:tr w:rsidR="0030669C" w:rsidRPr="00427CFB" w14:paraId="1821C5C2" w14:textId="77777777" w:rsidTr="0030669C">
        <w:trPr>
          <w:trHeight w:val="144"/>
        </w:trPr>
        <w:tc>
          <w:tcPr>
            <w:tcW w:w="8118" w:type="dxa"/>
            <w:gridSpan w:val="3"/>
            <w:tcBorders>
              <w:top w:val="single" w:sz="4" w:space="0" w:color="auto"/>
              <w:bottom w:val="single" w:sz="4" w:space="0" w:color="auto"/>
            </w:tcBorders>
            <w:vAlign w:val="center"/>
          </w:tcPr>
          <w:p w14:paraId="5DB2317F"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auto"/>
              <w:rPr>
                <w:rFonts w:eastAsia="Times New Roman" w:cstheme="minorHAnsi"/>
                <w:sz w:val="20"/>
                <w:szCs w:val="20"/>
              </w:rPr>
            </w:pPr>
            <w:r w:rsidRPr="00427CFB">
              <w:rPr>
                <w:rFonts w:eastAsia="Calibri" w:cstheme="minorHAnsi"/>
                <w:b/>
                <w:sz w:val="20"/>
                <w:szCs w:val="20"/>
              </w:rPr>
              <w:t>A. General Information</w:t>
            </w:r>
          </w:p>
        </w:tc>
      </w:tr>
      <w:tr w:rsidR="0030669C" w:rsidRPr="00427CFB" w14:paraId="0C7A7EFA" w14:textId="77777777" w:rsidTr="0030669C">
        <w:trPr>
          <w:trHeight w:val="144"/>
        </w:trPr>
        <w:tc>
          <w:tcPr>
            <w:tcW w:w="918" w:type="dxa"/>
            <w:tcBorders>
              <w:top w:val="single" w:sz="4" w:space="0" w:color="auto"/>
              <w:bottom w:val="single" w:sz="4" w:space="0" w:color="auto"/>
              <w:right w:val="single" w:sz="4" w:space="0" w:color="auto"/>
            </w:tcBorders>
            <w:vAlign w:val="center"/>
          </w:tcPr>
          <w:p w14:paraId="62AC572D"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jc w:val="center"/>
              <w:rPr>
                <w:rFonts w:eastAsia="Times New Roman" w:cstheme="minorHAnsi"/>
                <w:sz w:val="20"/>
                <w:szCs w:val="20"/>
              </w:rPr>
            </w:pPr>
            <w:r w:rsidRPr="00427CFB">
              <w:rPr>
                <w:rFonts w:eastAsia="Times New Roman" w:cstheme="minorHAnsi"/>
                <w:sz w:val="20"/>
                <w:szCs w:val="20"/>
              </w:rPr>
              <w:t>01</w:t>
            </w:r>
          </w:p>
        </w:tc>
        <w:tc>
          <w:tcPr>
            <w:tcW w:w="3240" w:type="dxa"/>
            <w:tcBorders>
              <w:top w:val="single" w:sz="4" w:space="0" w:color="auto"/>
              <w:left w:val="single" w:sz="4" w:space="0" w:color="auto"/>
              <w:bottom w:val="single" w:sz="4" w:space="0" w:color="auto"/>
              <w:right w:val="single" w:sz="4" w:space="0" w:color="auto"/>
            </w:tcBorders>
            <w:vAlign w:val="center"/>
          </w:tcPr>
          <w:p w14:paraId="08993FEE" w14:textId="77777777" w:rsidR="0030669C" w:rsidRPr="00427CFB" w:rsidRDefault="0030669C" w:rsidP="0030669C">
            <w:pPr>
              <w:keepNext/>
              <w:tabs>
                <w:tab w:val="left" w:pos="2160"/>
                <w:tab w:val="left" w:pos="2700"/>
                <w:tab w:val="left" w:pos="3420"/>
                <w:tab w:val="left" w:pos="3780"/>
                <w:tab w:val="left" w:pos="5760"/>
                <w:tab w:val="left" w:pos="7212"/>
              </w:tabs>
              <w:spacing w:after="0" w:line="240" w:lineRule="exact"/>
              <w:rPr>
                <w:rFonts w:eastAsia="Times New Roman" w:cstheme="minorHAnsi"/>
                <w:sz w:val="20"/>
                <w:szCs w:val="20"/>
              </w:rPr>
            </w:pPr>
            <w:r w:rsidRPr="00427CFB">
              <w:rPr>
                <w:rFonts w:eastAsia="Times New Roman" w:cstheme="minorHAnsi"/>
                <w:sz w:val="20"/>
                <w:szCs w:val="20"/>
              </w:rPr>
              <w:t>Building Name</w:t>
            </w:r>
          </w:p>
        </w:tc>
        <w:tc>
          <w:tcPr>
            <w:tcW w:w="3960" w:type="dxa"/>
            <w:tcBorders>
              <w:top w:val="single" w:sz="4" w:space="0" w:color="auto"/>
              <w:left w:val="single" w:sz="4" w:space="0" w:color="auto"/>
              <w:bottom w:val="single" w:sz="4" w:space="0" w:color="auto"/>
            </w:tcBorders>
            <w:vAlign w:val="center"/>
          </w:tcPr>
          <w:p w14:paraId="7A36341F" w14:textId="56337D52" w:rsidR="0030669C" w:rsidRPr="00427CFB" w:rsidRDefault="0030669C" w:rsidP="0030669C">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&lt;&lt;references values from CF1R&gt;&gt;</w:t>
            </w:r>
          </w:p>
        </w:tc>
      </w:tr>
    </w:tbl>
    <w:p w14:paraId="451EE441" w14:textId="3D2C8EA2" w:rsidR="00743796" w:rsidRPr="00427CFB" w:rsidRDefault="00743796" w:rsidP="001325D9">
      <w:pPr>
        <w:spacing w:after="0"/>
        <w:rPr>
          <w:rFonts w:cstheme="minorHAnsi"/>
          <w:sz w:val="20"/>
          <w:szCs w:val="20"/>
        </w:rPr>
      </w:pPr>
    </w:p>
    <w:tbl>
      <w:tblPr>
        <w:tblStyle w:val="TableGrid1"/>
        <w:tblW w:w="14485" w:type="dxa"/>
        <w:tblLook w:val="04A0" w:firstRow="1" w:lastRow="0" w:firstColumn="1" w:lastColumn="0" w:noHBand="0" w:noVBand="1"/>
      </w:tblPr>
      <w:tblGrid>
        <w:gridCol w:w="1248"/>
        <w:gridCol w:w="3157"/>
        <w:gridCol w:w="2430"/>
        <w:gridCol w:w="2829"/>
        <w:gridCol w:w="1348"/>
        <w:gridCol w:w="3473"/>
      </w:tblGrid>
      <w:tr w:rsidR="00743796" w:rsidRPr="00427CFB" w14:paraId="6EFD814B" w14:textId="77777777" w:rsidTr="00743796">
        <w:tc>
          <w:tcPr>
            <w:tcW w:w="14485" w:type="dxa"/>
            <w:gridSpan w:val="6"/>
          </w:tcPr>
          <w:p w14:paraId="536E8417" w14:textId="2AE4F03B" w:rsidR="00743796" w:rsidRPr="00427CFB" w:rsidRDefault="0030669C" w:rsidP="00743796">
            <w:pPr>
              <w:rPr>
                <w:rFonts w:cstheme="minorHAnsi"/>
                <w:b/>
                <w:sz w:val="20"/>
                <w:szCs w:val="20"/>
              </w:rPr>
            </w:pPr>
            <w:r w:rsidRPr="00427CFB">
              <w:rPr>
                <w:rFonts w:cstheme="minorHAnsi"/>
                <w:b/>
                <w:sz w:val="20"/>
                <w:szCs w:val="20"/>
              </w:rPr>
              <w:t>B</w:t>
            </w:r>
            <w:r w:rsidR="00743796" w:rsidRPr="00427CFB">
              <w:rPr>
                <w:rFonts w:cstheme="minorHAnsi"/>
                <w:b/>
                <w:sz w:val="20"/>
                <w:szCs w:val="20"/>
              </w:rPr>
              <w:t xml:space="preserve">. Design </w:t>
            </w:r>
            <w:r w:rsidR="009061B3" w:rsidRPr="00427CFB">
              <w:rPr>
                <w:rFonts w:cstheme="minorHAnsi"/>
                <w:b/>
                <w:sz w:val="20"/>
                <w:szCs w:val="20"/>
              </w:rPr>
              <w:t xml:space="preserve">HERS Verified </w:t>
            </w:r>
            <w:r w:rsidR="005A383D">
              <w:rPr>
                <w:rFonts w:cstheme="minorHAnsi"/>
                <w:b/>
                <w:sz w:val="20"/>
                <w:szCs w:val="20"/>
              </w:rPr>
              <w:t xml:space="preserve">Central </w:t>
            </w:r>
            <w:r w:rsidR="00743796" w:rsidRPr="00427CFB">
              <w:rPr>
                <w:rFonts w:cstheme="minorHAnsi"/>
                <w:b/>
                <w:sz w:val="20"/>
                <w:szCs w:val="20"/>
              </w:rPr>
              <w:t>Water Heater System Information</w:t>
            </w:r>
          </w:p>
          <w:p w14:paraId="02118C22" w14:textId="77777777" w:rsidR="00743796" w:rsidRDefault="00743796" w:rsidP="00743796">
            <w:pPr>
              <w:rPr>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51CE3614" w14:textId="09B72F2A" w:rsidR="00730934" w:rsidRPr="00427CFB" w:rsidRDefault="00730934" w:rsidP="00157A9E">
            <w:pPr>
              <w:rPr>
                <w:rFonts w:cstheme="minorHAnsi"/>
                <w:sz w:val="20"/>
                <w:szCs w:val="20"/>
              </w:rPr>
            </w:pPr>
            <w:r>
              <w:rPr>
                <w:rFonts w:eastAsia="Times New Roman" w:cstheme="minorHAnsi"/>
                <w:sz w:val="20"/>
                <w:szCs w:val="20"/>
              </w:rPr>
              <w:t>&lt;&lt;</w:t>
            </w:r>
            <w:del w:id="13" w:author="Shewmaker, Michael@Energy" w:date="2019-11-19T11:14:00Z">
              <w:r w:rsidDel="00157A9E">
                <w:rPr>
                  <w:rFonts w:eastAsia="Times New Roman" w:cstheme="minorHAnsi"/>
                  <w:sz w:val="20"/>
                  <w:szCs w:val="20"/>
                </w:rPr>
                <w:delText>Prescriptive does not apply for heat pumps</w:delText>
              </w:r>
            </w:del>
            <w:ins w:id="14" w:author="Shewmaker, Michael@Energy" w:date="2019-11-19T11:14:00Z">
              <w:r w:rsidR="00157A9E">
                <w:rPr>
                  <w:rFonts w:eastAsia="Times New Roman" w:cstheme="minorHAnsi"/>
                  <w:sz w:val="20"/>
                  <w:szCs w:val="20"/>
                </w:rPr>
                <w:t>require one row of data for each water heater identified on the CF1R-PRF</w:t>
              </w:r>
            </w:ins>
            <w:r>
              <w:rPr>
                <w:rFonts w:eastAsia="Times New Roman" w:cstheme="minorHAnsi"/>
                <w:sz w:val="20"/>
                <w:szCs w:val="20"/>
              </w:rPr>
              <w:t>&gt;&gt;</w:t>
            </w:r>
          </w:p>
        </w:tc>
      </w:tr>
      <w:tr w:rsidR="00743796" w:rsidRPr="00427CFB" w14:paraId="7E1CAAF9" w14:textId="77777777" w:rsidTr="00E14525">
        <w:tc>
          <w:tcPr>
            <w:tcW w:w="1248" w:type="dxa"/>
            <w:vAlign w:val="bottom"/>
          </w:tcPr>
          <w:p w14:paraId="0E5606E5"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01</w:t>
            </w:r>
          </w:p>
        </w:tc>
        <w:tc>
          <w:tcPr>
            <w:tcW w:w="3157" w:type="dxa"/>
            <w:vAlign w:val="bottom"/>
          </w:tcPr>
          <w:p w14:paraId="1553415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02</w:t>
            </w:r>
          </w:p>
        </w:tc>
        <w:tc>
          <w:tcPr>
            <w:tcW w:w="2430" w:type="dxa"/>
          </w:tcPr>
          <w:p w14:paraId="35FF0272"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03</w:t>
            </w:r>
          </w:p>
        </w:tc>
        <w:tc>
          <w:tcPr>
            <w:tcW w:w="2829" w:type="dxa"/>
          </w:tcPr>
          <w:p w14:paraId="130DA6B5"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04</w:t>
            </w:r>
          </w:p>
        </w:tc>
        <w:tc>
          <w:tcPr>
            <w:tcW w:w="1348" w:type="dxa"/>
          </w:tcPr>
          <w:p w14:paraId="0DC138B0" w14:textId="77777777" w:rsidR="00743796" w:rsidRPr="00427CFB" w:rsidRDefault="00743796" w:rsidP="00743796">
            <w:pPr>
              <w:jc w:val="center"/>
              <w:rPr>
                <w:rFonts w:eastAsia="Times New Roman" w:cstheme="minorHAnsi"/>
                <w:sz w:val="20"/>
                <w:szCs w:val="20"/>
              </w:rPr>
            </w:pPr>
            <w:r w:rsidRPr="00427CFB">
              <w:rPr>
                <w:rFonts w:eastAsia="Times New Roman" w:cstheme="minorHAnsi"/>
                <w:sz w:val="20"/>
                <w:szCs w:val="20"/>
              </w:rPr>
              <w:t>05</w:t>
            </w:r>
          </w:p>
        </w:tc>
        <w:tc>
          <w:tcPr>
            <w:tcW w:w="3473" w:type="dxa"/>
            <w:vAlign w:val="bottom"/>
          </w:tcPr>
          <w:p w14:paraId="48A85DA0"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06</w:t>
            </w:r>
          </w:p>
        </w:tc>
      </w:tr>
      <w:tr w:rsidR="00743796" w:rsidRPr="00427CFB" w14:paraId="1D88323A" w14:textId="77777777" w:rsidTr="00E14525">
        <w:tc>
          <w:tcPr>
            <w:tcW w:w="1248" w:type="dxa"/>
            <w:vAlign w:val="bottom"/>
          </w:tcPr>
          <w:p w14:paraId="2CD80938"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76E67F6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or Name</w:t>
            </w:r>
          </w:p>
        </w:tc>
        <w:tc>
          <w:tcPr>
            <w:tcW w:w="3157" w:type="dxa"/>
            <w:vAlign w:val="bottom"/>
          </w:tcPr>
          <w:p w14:paraId="03B3BA37"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20FB913F"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c>
          <w:tcPr>
            <w:tcW w:w="2430" w:type="dxa"/>
            <w:vAlign w:val="bottom"/>
          </w:tcPr>
          <w:p w14:paraId="0B43409F" w14:textId="553FB4BC" w:rsidR="00743796" w:rsidRPr="00427CFB" w:rsidRDefault="00B5122E"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743796" w:rsidRPr="00427CFB">
              <w:rPr>
                <w:rFonts w:eastAsia="Times New Roman" w:cstheme="minorHAnsi"/>
                <w:sz w:val="20"/>
                <w:szCs w:val="20"/>
              </w:rPr>
              <w:t>of Water Heaters</w:t>
            </w:r>
            <w:r>
              <w:rPr>
                <w:rFonts w:eastAsia="Times New Roman" w:cstheme="minorHAnsi"/>
                <w:sz w:val="20"/>
                <w:szCs w:val="20"/>
              </w:rPr>
              <w:t xml:space="preserve"> in System</w:t>
            </w:r>
          </w:p>
        </w:tc>
        <w:tc>
          <w:tcPr>
            <w:tcW w:w="2829" w:type="dxa"/>
            <w:vAlign w:val="bottom"/>
          </w:tcPr>
          <w:p w14:paraId="2E12DA45"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1348" w:type="dxa"/>
            <w:vAlign w:val="bottom"/>
          </w:tcPr>
          <w:p w14:paraId="244C5FFC"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c>
          <w:tcPr>
            <w:tcW w:w="3473" w:type="dxa"/>
            <w:vAlign w:val="bottom"/>
          </w:tcPr>
          <w:p w14:paraId="210B1500" w14:textId="77777777" w:rsidR="00743796" w:rsidRPr="00427CFB" w:rsidRDefault="00743796" w:rsidP="00743796">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Simulated Equipment</w:t>
            </w:r>
          </w:p>
          <w:p w14:paraId="41315B4B" w14:textId="77777777" w:rsidR="00743796" w:rsidRPr="00427CFB" w:rsidRDefault="00743796" w:rsidP="00743796">
            <w:pPr>
              <w:jc w:val="center"/>
              <w:rPr>
                <w:rFonts w:cstheme="minorHAnsi"/>
                <w:sz w:val="20"/>
                <w:szCs w:val="20"/>
              </w:rPr>
            </w:pPr>
            <w:r w:rsidRPr="00427CFB">
              <w:rPr>
                <w:rFonts w:eastAsia="Times New Roman" w:cstheme="minorHAnsi"/>
                <w:sz w:val="20"/>
                <w:szCs w:val="20"/>
              </w:rPr>
              <w:t>Make and Model</w:t>
            </w:r>
          </w:p>
        </w:tc>
      </w:tr>
      <w:tr w:rsidR="004A1F5C" w:rsidRPr="00427CFB" w14:paraId="5AC784D4" w14:textId="77777777" w:rsidTr="00E14525">
        <w:tc>
          <w:tcPr>
            <w:tcW w:w="1248" w:type="dxa"/>
            <w:tcBorders>
              <w:top w:val="single" w:sz="4" w:space="0" w:color="auto"/>
              <w:left w:val="single" w:sz="4" w:space="0" w:color="auto"/>
              <w:bottom w:val="single" w:sz="4" w:space="0" w:color="auto"/>
              <w:right w:val="single" w:sz="4" w:space="0" w:color="auto"/>
            </w:tcBorders>
          </w:tcPr>
          <w:p w14:paraId="0CFB96B7" w14:textId="521BACFF" w:rsidR="004A1F5C" w:rsidRPr="00427CFB" w:rsidRDefault="004A1F5C" w:rsidP="004A1F5C">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 xml:space="preserve"> (see rule in header)&gt;&gt;</w:t>
            </w:r>
          </w:p>
        </w:tc>
        <w:tc>
          <w:tcPr>
            <w:tcW w:w="3157" w:type="dxa"/>
            <w:tcBorders>
              <w:top w:val="single" w:sz="4" w:space="0" w:color="auto"/>
              <w:left w:val="single" w:sz="4" w:space="0" w:color="auto"/>
              <w:bottom w:val="single" w:sz="4" w:space="0" w:color="auto"/>
              <w:right w:val="single" w:sz="4" w:space="0" w:color="auto"/>
            </w:tcBorders>
          </w:tcPr>
          <w:p w14:paraId="2AD1B470" w14:textId="790914D0" w:rsidR="004A1F5C" w:rsidRPr="00427CFB" w:rsidRDefault="004A1F5C" w:rsidP="006656ED">
            <w:pPr>
              <w:jc w:val="center"/>
              <w:rPr>
                <w:rFonts w:cstheme="minorHAnsi"/>
                <w:sz w:val="20"/>
                <w:szCs w:val="20"/>
              </w:rPr>
            </w:pPr>
            <w:r w:rsidRPr="00BD5416">
              <w:rPr>
                <w:rFonts w:eastAsia="Times New Roman" w:cstheme="minorHAnsi"/>
                <w:sz w:val="20"/>
                <w:szCs w:val="20"/>
              </w:rPr>
              <w:t>&lt;&lt;</w:t>
            </w:r>
            <w:r>
              <w:rPr>
                <w:rFonts w:eastAsia="Times New Roman" w:cstheme="minorHAnsi"/>
                <w:sz w:val="20"/>
                <w:szCs w:val="20"/>
              </w:rPr>
              <w:t>R</w:t>
            </w:r>
            <w:r w:rsidRPr="00BD5416">
              <w:rPr>
                <w:rFonts w:eastAsia="Times New Roman" w:cstheme="minorHAnsi"/>
                <w:sz w:val="20"/>
                <w:szCs w:val="20"/>
              </w:rPr>
              <w:t>eference values from CF1R</w:t>
            </w:r>
            <w:r>
              <w:rPr>
                <w:rFonts w:eastAsia="Times New Roman" w:cstheme="minorHAnsi"/>
                <w:sz w:val="20"/>
                <w:szCs w:val="20"/>
              </w:rPr>
              <w:t>-PRF-01</w:t>
            </w:r>
            <w:r w:rsidRPr="00BD5416">
              <w:rPr>
                <w:rFonts w:eastAsia="Times New Roman" w:cstheme="minorHAnsi"/>
                <w:sz w:val="20"/>
                <w:szCs w:val="20"/>
              </w:rPr>
              <w:t>&gt;&gt;</w:t>
            </w:r>
            <w:r>
              <w:rPr>
                <w:rFonts w:eastAsia="Times New Roman" w:cstheme="minorHAnsi"/>
                <w:sz w:val="20"/>
                <w:szCs w:val="20"/>
              </w:rPr>
              <w:t xml:space="preserve"> </w:t>
            </w:r>
          </w:p>
        </w:tc>
        <w:tc>
          <w:tcPr>
            <w:tcW w:w="2430" w:type="dxa"/>
          </w:tcPr>
          <w:p w14:paraId="4A03EAE1" w14:textId="0AF87755" w:rsidR="004A1F5C" w:rsidRPr="00427CFB" w:rsidRDefault="004A1F5C" w:rsidP="004A1F5C">
            <w:pPr>
              <w:jc w:val="center"/>
              <w:rPr>
                <w:rFonts w:eastAsia="Times New Roman" w:cstheme="minorHAnsi"/>
                <w:b/>
                <w:i/>
                <w:color w:val="FF0000"/>
                <w:sz w:val="20"/>
                <w:szCs w:val="20"/>
              </w:rPr>
            </w:pPr>
            <w:r w:rsidRPr="00B56327">
              <w:rPr>
                <w:rFonts w:cstheme="minorHAnsi"/>
                <w:sz w:val="20"/>
                <w:szCs w:val="20"/>
              </w:rPr>
              <w:t>&lt;&lt;Reference values from CF1R-PRF-01 &gt;&gt;</w:t>
            </w:r>
          </w:p>
        </w:tc>
        <w:tc>
          <w:tcPr>
            <w:tcW w:w="2829" w:type="dxa"/>
          </w:tcPr>
          <w:p w14:paraId="13568A70" w14:textId="1F72E0CA" w:rsidR="004A1F5C" w:rsidRPr="00427CFB" w:rsidRDefault="0002691B" w:rsidP="006656ED">
            <w:pPr>
              <w:keepNext/>
              <w:tabs>
                <w:tab w:val="left" w:pos="2160"/>
                <w:tab w:val="left" w:pos="2700"/>
                <w:tab w:val="left" w:pos="3420"/>
                <w:tab w:val="left" w:pos="3780"/>
                <w:tab w:val="left" w:pos="5760"/>
                <w:tab w:val="left" w:pos="7212"/>
              </w:tabs>
              <w:jc w:val="center"/>
              <w:rPr>
                <w:rFonts w:eastAsia="Times New Roman" w:cstheme="minorHAnsi"/>
                <w:b/>
                <w:i/>
                <w:color w:val="FF0000"/>
                <w:sz w:val="20"/>
                <w:szCs w:val="20"/>
              </w:rPr>
            </w:pPr>
            <w:r w:rsidRPr="00E14525">
              <w:rPr>
                <w:rFonts w:eastAsia="Times New Roman" w:cstheme="minorHAnsi"/>
                <w:sz w:val="20"/>
                <w:szCs w:val="20"/>
              </w:rPr>
              <w:t>&lt;&lt;</w:t>
            </w:r>
            <w:r w:rsidR="00037326">
              <w:rPr>
                <w:rFonts w:eastAsia="Times New Roman" w:cstheme="minorHAnsi"/>
                <w:sz w:val="20"/>
                <w:szCs w:val="20"/>
              </w:rPr>
              <w:t>Reference value from CF1R-PRF-01</w:t>
            </w:r>
            <w:r w:rsidRPr="00E14525">
              <w:rPr>
                <w:rFonts w:eastAsia="Times New Roman" w:cstheme="minorHAnsi"/>
                <w:sz w:val="20"/>
                <w:szCs w:val="20"/>
              </w:rPr>
              <w:t>&gt;&gt;</w:t>
            </w:r>
          </w:p>
        </w:tc>
        <w:tc>
          <w:tcPr>
            <w:tcW w:w="1348" w:type="dxa"/>
          </w:tcPr>
          <w:p w14:paraId="6D20F43A" w14:textId="77777777" w:rsidR="004A1F5C" w:rsidRPr="00B56327" w:rsidRDefault="004A1F5C" w:rsidP="004A1F5C">
            <w:pPr>
              <w:keepNext/>
              <w:tabs>
                <w:tab w:val="left" w:pos="2160"/>
                <w:tab w:val="left" w:pos="2700"/>
                <w:tab w:val="left" w:pos="3420"/>
                <w:tab w:val="left" w:pos="3780"/>
                <w:tab w:val="left" w:pos="5760"/>
                <w:tab w:val="left" w:pos="7212"/>
              </w:tabs>
              <w:rPr>
                <w:rFonts w:eastAsia="Times New Roman" w:cs="Times New Roman"/>
                <w:sz w:val="20"/>
                <w:szCs w:val="20"/>
              </w:rPr>
            </w:pPr>
            <w:r w:rsidRPr="00B56327">
              <w:rPr>
                <w:rFonts w:eastAsia="Times New Roman" w:cs="Times New Roman"/>
                <w:sz w:val="20"/>
                <w:szCs w:val="20"/>
              </w:rPr>
              <w:t>&lt;&lt;Reference Value from CF1R-PRF-01;</w:t>
            </w:r>
          </w:p>
          <w:p w14:paraId="7A09B636" w14:textId="24464B89" w:rsidR="004A1F5C" w:rsidRPr="00427CFB" w:rsidRDefault="004A1F5C" w:rsidP="004A1F5C">
            <w:pPr>
              <w:jc w:val="center"/>
              <w:rPr>
                <w:rFonts w:cstheme="minorHAnsi"/>
                <w:sz w:val="20"/>
                <w:szCs w:val="20"/>
              </w:rPr>
            </w:pPr>
            <w:r w:rsidRPr="00B56327">
              <w:rPr>
                <w:rFonts w:eastAsia="Times New Roman" w:cs="Times New Roman"/>
                <w:sz w:val="20"/>
                <w:szCs w:val="20"/>
              </w:rPr>
              <w:t>Else = NA&gt;&gt;</w:t>
            </w:r>
          </w:p>
        </w:tc>
        <w:tc>
          <w:tcPr>
            <w:tcW w:w="3473" w:type="dxa"/>
            <w:vAlign w:val="bottom"/>
          </w:tcPr>
          <w:p w14:paraId="3AD0B3D6" w14:textId="7C698876" w:rsidR="00B5122E" w:rsidRDefault="004A1F5C" w:rsidP="004A1F5C">
            <w:pPr>
              <w:jc w:val="center"/>
              <w:rPr>
                <w:rFonts w:cstheme="minorHAnsi"/>
                <w:sz w:val="20"/>
                <w:szCs w:val="20"/>
              </w:rPr>
            </w:pPr>
            <w:r w:rsidRPr="00857AC4">
              <w:rPr>
                <w:rFonts w:cstheme="minorHAnsi"/>
                <w:sz w:val="20"/>
                <w:szCs w:val="20"/>
              </w:rPr>
              <w:t>&lt;&lt;</w:t>
            </w:r>
            <w:ins w:id="15" w:author="Markstrum, Alexis@Energy" w:date="2019-10-18T14:57:00Z">
              <w:r w:rsidR="00D03E17">
                <w:rPr>
                  <w:rFonts w:cstheme="minorHAnsi"/>
                  <w:sz w:val="20"/>
                  <w:szCs w:val="20"/>
                </w:rPr>
                <w:t xml:space="preserve">if performance, </w:t>
              </w:r>
            </w:ins>
            <w:r w:rsidR="00B5122E">
              <w:rPr>
                <w:rFonts w:cstheme="minorHAnsi"/>
                <w:sz w:val="20"/>
                <w:szCs w:val="20"/>
              </w:rPr>
              <w:t>hide column from user, needed for equivalency lookup;</w:t>
            </w:r>
          </w:p>
          <w:p w14:paraId="61A0396A" w14:textId="72E035A2" w:rsidR="004A1F5C" w:rsidRPr="00427CFB" w:rsidRDefault="004A1F5C" w:rsidP="004A1F5C">
            <w:pPr>
              <w:jc w:val="center"/>
              <w:rPr>
                <w:rFonts w:cstheme="minorHAnsi"/>
                <w:sz w:val="20"/>
                <w:szCs w:val="20"/>
              </w:rPr>
            </w:pPr>
            <w:r w:rsidRPr="00857AC4">
              <w:rPr>
                <w:rFonts w:cstheme="minorHAnsi"/>
                <w:sz w:val="20"/>
                <w:szCs w:val="20"/>
              </w:rPr>
              <w:t>reference value from XML</w:t>
            </w:r>
            <w:ins w:id="16" w:author="Markstrum, Alexis@Energy" w:date="2019-10-18T14:57:00Z">
              <w:r w:rsidR="00D03E17">
                <w:rPr>
                  <w:rFonts w:cstheme="minorHAnsi"/>
                  <w:sz w:val="20"/>
                  <w:szCs w:val="20"/>
                </w:rPr>
                <w:t>; elseif prescriptive, do not require field</w:t>
              </w:r>
            </w:ins>
            <w:r w:rsidRPr="00857AC4">
              <w:rPr>
                <w:rFonts w:cstheme="minorHAnsi"/>
                <w:sz w:val="20"/>
                <w:szCs w:val="20"/>
              </w:rPr>
              <w:t>&gt;&gt;</w:t>
            </w:r>
          </w:p>
        </w:tc>
      </w:tr>
      <w:tr w:rsidR="00743796" w:rsidRPr="00427CFB" w14:paraId="01B290B8" w14:textId="77777777" w:rsidTr="00E14525">
        <w:tc>
          <w:tcPr>
            <w:tcW w:w="1248" w:type="dxa"/>
          </w:tcPr>
          <w:p w14:paraId="333F9361" w14:textId="77777777" w:rsidR="00743796" w:rsidRPr="00427CFB" w:rsidRDefault="00743796" w:rsidP="00743796">
            <w:pPr>
              <w:jc w:val="center"/>
              <w:rPr>
                <w:rFonts w:cstheme="minorHAnsi"/>
                <w:sz w:val="20"/>
                <w:szCs w:val="20"/>
              </w:rPr>
            </w:pPr>
          </w:p>
        </w:tc>
        <w:tc>
          <w:tcPr>
            <w:tcW w:w="3157" w:type="dxa"/>
          </w:tcPr>
          <w:p w14:paraId="2905CC54" w14:textId="77777777" w:rsidR="00743796" w:rsidRPr="00427CFB" w:rsidRDefault="00743796" w:rsidP="00743796">
            <w:pPr>
              <w:jc w:val="center"/>
              <w:rPr>
                <w:rFonts w:cstheme="minorHAnsi"/>
                <w:sz w:val="20"/>
                <w:szCs w:val="20"/>
              </w:rPr>
            </w:pPr>
          </w:p>
        </w:tc>
        <w:tc>
          <w:tcPr>
            <w:tcW w:w="2430" w:type="dxa"/>
          </w:tcPr>
          <w:p w14:paraId="5E7C6F0E" w14:textId="77777777" w:rsidR="00743796" w:rsidRPr="00427CFB" w:rsidRDefault="00743796" w:rsidP="00743796">
            <w:pPr>
              <w:jc w:val="center"/>
              <w:rPr>
                <w:rFonts w:cstheme="minorHAnsi"/>
                <w:sz w:val="20"/>
                <w:szCs w:val="20"/>
              </w:rPr>
            </w:pPr>
          </w:p>
        </w:tc>
        <w:tc>
          <w:tcPr>
            <w:tcW w:w="2829" w:type="dxa"/>
          </w:tcPr>
          <w:p w14:paraId="66BD634B" w14:textId="77777777" w:rsidR="00743796" w:rsidRPr="00427CFB" w:rsidRDefault="00743796" w:rsidP="00743796">
            <w:pPr>
              <w:jc w:val="center"/>
              <w:rPr>
                <w:rFonts w:cstheme="minorHAnsi"/>
                <w:sz w:val="20"/>
                <w:szCs w:val="20"/>
              </w:rPr>
            </w:pPr>
          </w:p>
        </w:tc>
        <w:tc>
          <w:tcPr>
            <w:tcW w:w="1348" w:type="dxa"/>
          </w:tcPr>
          <w:p w14:paraId="0A973414" w14:textId="77777777" w:rsidR="00743796" w:rsidRPr="00427CFB" w:rsidRDefault="00743796" w:rsidP="00743796">
            <w:pPr>
              <w:jc w:val="center"/>
              <w:rPr>
                <w:rFonts w:cstheme="minorHAnsi"/>
                <w:sz w:val="20"/>
                <w:szCs w:val="20"/>
              </w:rPr>
            </w:pPr>
          </w:p>
        </w:tc>
        <w:tc>
          <w:tcPr>
            <w:tcW w:w="3473" w:type="dxa"/>
          </w:tcPr>
          <w:p w14:paraId="65B59218" w14:textId="3E7D97B9" w:rsidR="00743796" w:rsidRPr="00427CFB" w:rsidRDefault="00743796" w:rsidP="00743796">
            <w:pPr>
              <w:jc w:val="center"/>
              <w:rPr>
                <w:rFonts w:cstheme="minorHAnsi"/>
                <w:sz w:val="20"/>
                <w:szCs w:val="20"/>
              </w:rPr>
            </w:pPr>
          </w:p>
        </w:tc>
      </w:tr>
    </w:tbl>
    <w:p w14:paraId="3A6688D5" w14:textId="49D92C67" w:rsidR="00743796" w:rsidRPr="00427CFB" w:rsidRDefault="00743796" w:rsidP="00743796">
      <w:pPr>
        <w:spacing w:after="0"/>
        <w:rPr>
          <w:rFonts w:cstheme="minorHAnsi"/>
          <w:sz w:val="20"/>
          <w:szCs w:val="20"/>
        </w:rPr>
      </w:pPr>
    </w:p>
    <w:tbl>
      <w:tblPr>
        <w:tblStyle w:val="TableGrid"/>
        <w:tblpPr w:leftFromText="180" w:rightFromText="180" w:vertAnchor="text" w:tblpY="1"/>
        <w:tblOverlap w:val="never"/>
        <w:tblW w:w="14485" w:type="dxa"/>
        <w:tblLook w:val="04A0" w:firstRow="1" w:lastRow="0" w:firstColumn="1" w:lastColumn="0" w:noHBand="0" w:noVBand="1"/>
      </w:tblPr>
      <w:tblGrid>
        <w:gridCol w:w="1249"/>
        <w:gridCol w:w="1797"/>
        <w:gridCol w:w="2889"/>
        <w:gridCol w:w="3651"/>
        <w:gridCol w:w="4899"/>
      </w:tblGrid>
      <w:tr w:rsidR="001B57DC" w:rsidRPr="00427CFB" w14:paraId="0770B46C" w14:textId="77777777" w:rsidTr="00A7728F">
        <w:tc>
          <w:tcPr>
            <w:tcW w:w="14485" w:type="dxa"/>
            <w:gridSpan w:val="5"/>
          </w:tcPr>
          <w:p w14:paraId="34C498E8" w14:textId="7F94DB2D" w:rsidR="001B57DC" w:rsidRPr="00427CFB" w:rsidRDefault="001B57DC" w:rsidP="00A7728F">
            <w:pPr>
              <w:rPr>
                <w:rFonts w:cstheme="minorHAnsi"/>
                <w:b/>
                <w:sz w:val="20"/>
                <w:szCs w:val="20"/>
              </w:rPr>
            </w:pPr>
            <w:r w:rsidRPr="00427CFB">
              <w:rPr>
                <w:rFonts w:cstheme="minorHAnsi"/>
                <w:b/>
                <w:sz w:val="20"/>
                <w:szCs w:val="20"/>
              </w:rPr>
              <w:t xml:space="preserve">C. Installed </w:t>
            </w:r>
            <w:r w:rsidR="005A383D">
              <w:rPr>
                <w:rFonts w:cstheme="minorHAnsi"/>
                <w:b/>
                <w:sz w:val="20"/>
                <w:szCs w:val="20"/>
              </w:rPr>
              <w:t xml:space="preserve">HERS Verified Central </w:t>
            </w:r>
            <w:r w:rsidRPr="00427CFB">
              <w:rPr>
                <w:rFonts w:cstheme="minorHAnsi"/>
                <w:b/>
                <w:sz w:val="20"/>
                <w:szCs w:val="20"/>
              </w:rPr>
              <w:t>Water Heater System Information</w:t>
            </w:r>
          </w:p>
          <w:p w14:paraId="1521DDCA" w14:textId="77777777" w:rsidR="001B57DC" w:rsidRDefault="001B57DC" w:rsidP="00A7728F">
            <w:pPr>
              <w:rPr>
                <w:ins w:id="17" w:author="Shewmaker, Michael@Energy" w:date="2019-11-19T11:14:00Z"/>
                <w:rFonts w:cstheme="minorHAnsi"/>
                <w:sz w:val="20"/>
                <w:szCs w:val="20"/>
              </w:rPr>
            </w:pPr>
            <w:r w:rsidRPr="00427CFB">
              <w:rPr>
                <w:rFonts w:cstheme="minorHAnsi"/>
                <w:sz w:val="20"/>
                <w:szCs w:val="20"/>
              </w:rPr>
              <w:t>This table reports the water heating system(s specified on the registered CF1R compliance document for this project.</w:t>
            </w:r>
          </w:p>
          <w:p w14:paraId="752AD66B" w14:textId="07F6A86B" w:rsidR="00157A9E" w:rsidRPr="00427CFB" w:rsidRDefault="00157A9E" w:rsidP="00A7728F">
            <w:pPr>
              <w:rPr>
                <w:rFonts w:cstheme="minorHAnsi"/>
                <w:sz w:val="20"/>
                <w:szCs w:val="20"/>
              </w:rPr>
            </w:pPr>
            <w:ins w:id="18" w:author="Shewmaker, Michael@Energy" w:date="2019-11-19T11:14:00Z">
              <w:r>
                <w:rPr>
                  <w:rFonts w:cstheme="minorHAnsi"/>
                  <w:sz w:val="20"/>
                  <w:szCs w:val="20"/>
                </w:rPr>
                <w:t xml:space="preserve">&lt;&lt;require one row of data for each water heater identified </w:t>
              </w:r>
            </w:ins>
            <w:ins w:id="19" w:author="Shewmaker, Michael@Energy" w:date="2019-11-19T11:15:00Z">
              <w:r>
                <w:rPr>
                  <w:rFonts w:cstheme="minorHAnsi"/>
                  <w:sz w:val="20"/>
                  <w:szCs w:val="20"/>
                </w:rPr>
                <w:t>on the CF1R-PRF&gt;&gt;</w:t>
              </w:r>
            </w:ins>
          </w:p>
        </w:tc>
      </w:tr>
      <w:tr w:rsidR="00563D42" w:rsidRPr="00427CFB" w14:paraId="4C09AD6C" w14:textId="77777777" w:rsidTr="00E14525">
        <w:tc>
          <w:tcPr>
            <w:tcW w:w="1249" w:type="dxa"/>
            <w:vAlign w:val="bottom"/>
          </w:tcPr>
          <w:p w14:paraId="09C635EE"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01</w:t>
            </w:r>
          </w:p>
        </w:tc>
        <w:tc>
          <w:tcPr>
            <w:tcW w:w="1797" w:type="dxa"/>
            <w:vAlign w:val="bottom"/>
          </w:tcPr>
          <w:p w14:paraId="140FA2C3"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02</w:t>
            </w:r>
          </w:p>
        </w:tc>
        <w:tc>
          <w:tcPr>
            <w:tcW w:w="2889" w:type="dxa"/>
          </w:tcPr>
          <w:p w14:paraId="36E3C844"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03</w:t>
            </w:r>
          </w:p>
        </w:tc>
        <w:tc>
          <w:tcPr>
            <w:tcW w:w="3651" w:type="dxa"/>
          </w:tcPr>
          <w:p w14:paraId="5B869FBC"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04</w:t>
            </w:r>
          </w:p>
        </w:tc>
        <w:tc>
          <w:tcPr>
            <w:tcW w:w="4899" w:type="dxa"/>
          </w:tcPr>
          <w:p w14:paraId="56AAD0A1" w14:textId="77777777" w:rsidR="00563D42" w:rsidRPr="00427CFB" w:rsidRDefault="00563D42" w:rsidP="00A7728F">
            <w:pPr>
              <w:jc w:val="center"/>
              <w:rPr>
                <w:rFonts w:eastAsia="Times New Roman" w:cstheme="minorHAnsi"/>
                <w:sz w:val="20"/>
                <w:szCs w:val="20"/>
              </w:rPr>
            </w:pPr>
            <w:r w:rsidRPr="00427CFB">
              <w:rPr>
                <w:rFonts w:eastAsia="Times New Roman" w:cstheme="minorHAnsi"/>
                <w:sz w:val="20"/>
                <w:szCs w:val="20"/>
              </w:rPr>
              <w:t>05</w:t>
            </w:r>
          </w:p>
        </w:tc>
      </w:tr>
      <w:tr w:rsidR="00563D42" w:rsidRPr="00427CFB" w14:paraId="7651A76F" w14:textId="77777777" w:rsidTr="00E14525">
        <w:tc>
          <w:tcPr>
            <w:tcW w:w="1249" w:type="dxa"/>
            <w:vAlign w:val="bottom"/>
          </w:tcPr>
          <w:p w14:paraId="2A4ED5A3"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Water Heating System ID</w:t>
            </w:r>
          </w:p>
          <w:p w14:paraId="2D669A0B"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or Name</w:t>
            </w:r>
          </w:p>
        </w:tc>
        <w:tc>
          <w:tcPr>
            <w:tcW w:w="1797" w:type="dxa"/>
            <w:vAlign w:val="bottom"/>
          </w:tcPr>
          <w:p w14:paraId="54306AF1"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Modeled Equipment</w:t>
            </w:r>
          </w:p>
          <w:p w14:paraId="60837C4F" w14:textId="77777777" w:rsidR="00563D42" w:rsidRPr="00427CFB" w:rsidRDefault="00563D42" w:rsidP="00A7728F">
            <w:pPr>
              <w:jc w:val="center"/>
              <w:rPr>
                <w:rFonts w:cstheme="minorHAnsi"/>
                <w:sz w:val="20"/>
                <w:szCs w:val="20"/>
              </w:rPr>
            </w:pPr>
            <w:r w:rsidRPr="00427CFB">
              <w:rPr>
                <w:rFonts w:eastAsia="Times New Roman" w:cstheme="minorHAnsi"/>
                <w:sz w:val="20"/>
                <w:szCs w:val="20"/>
              </w:rPr>
              <w:t>Make and Model</w:t>
            </w:r>
          </w:p>
        </w:tc>
        <w:tc>
          <w:tcPr>
            <w:tcW w:w="2889" w:type="dxa"/>
            <w:vAlign w:val="bottom"/>
          </w:tcPr>
          <w:p w14:paraId="0003D221" w14:textId="71472D6F" w:rsidR="00563D42" w:rsidRPr="00427CFB" w:rsidRDefault="00B5122E"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Pr>
                <w:rFonts w:eastAsia="Times New Roman" w:cstheme="minorHAnsi"/>
                <w:sz w:val="20"/>
                <w:szCs w:val="20"/>
              </w:rPr>
              <w:t>#</w:t>
            </w:r>
            <w:r w:rsidRPr="00427CFB">
              <w:rPr>
                <w:rFonts w:eastAsia="Times New Roman" w:cstheme="minorHAnsi"/>
                <w:sz w:val="20"/>
                <w:szCs w:val="20"/>
              </w:rPr>
              <w:t xml:space="preserve"> </w:t>
            </w:r>
            <w:r w:rsidR="00563D42" w:rsidRPr="00427CFB">
              <w:rPr>
                <w:rFonts w:eastAsia="Times New Roman" w:cstheme="minorHAnsi"/>
                <w:sz w:val="20"/>
                <w:szCs w:val="20"/>
              </w:rPr>
              <w:t>of Water Heaters</w:t>
            </w:r>
            <w:r>
              <w:rPr>
                <w:rFonts w:eastAsia="Times New Roman" w:cstheme="minorHAnsi"/>
                <w:sz w:val="20"/>
                <w:szCs w:val="20"/>
              </w:rPr>
              <w:t xml:space="preserve"> in System</w:t>
            </w:r>
          </w:p>
        </w:tc>
        <w:tc>
          <w:tcPr>
            <w:tcW w:w="3651" w:type="dxa"/>
            <w:vAlign w:val="bottom"/>
          </w:tcPr>
          <w:p w14:paraId="2DA0F276"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Tank Location</w:t>
            </w:r>
          </w:p>
        </w:tc>
        <w:tc>
          <w:tcPr>
            <w:tcW w:w="4899" w:type="dxa"/>
            <w:vAlign w:val="bottom"/>
          </w:tcPr>
          <w:p w14:paraId="128274BC" w14:textId="77777777" w:rsidR="00563D42" w:rsidRPr="00427CFB" w:rsidRDefault="00563D42" w:rsidP="00A7728F">
            <w:pPr>
              <w:keepNext/>
              <w:tabs>
                <w:tab w:val="left" w:pos="2160"/>
                <w:tab w:val="left" w:pos="2700"/>
                <w:tab w:val="left" w:pos="3420"/>
                <w:tab w:val="left" w:pos="3780"/>
                <w:tab w:val="left" w:pos="5760"/>
                <w:tab w:val="left" w:pos="7212"/>
              </w:tabs>
              <w:jc w:val="center"/>
              <w:rPr>
                <w:rFonts w:eastAsia="Times New Roman" w:cstheme="minorHAnsi"/>
                <w:sz w:val="20"/>
                <w:szCs w:val="20"/>
              </w:rPr>
            </w:pPr>
            <w:r w:rsidRPr="00427CFB">
              <w:rPr>
                <w:rFonts w:eastAsia="Times New Roman" w:cstheme="minorHAnsi"/>
                <w:sz w:val="20"/>
                <w:szCs w:val="20"/>
              </w:rPr>
              <w:t>Exterior Tank Insulation R-value</w:t>
            </w:r>
          </w:p>
        </w:tc>
      </w:tr>
      <w:tr w:rsidR="004A1F5C" w:rsidRPr="00427CFB" w14:paraId="05C209F1" w14:textId="77777777" w:rsidTr="00E14525">
        <w:tc>
          <w:tcPr>
            <w:tcW w:w="1249" w:type="dxa"/>
          </w:tcPr>
          <w:p w14:paraId="35914BE1" w14:textId="683D9C1E" w:rsidR="004A1F5C" w:rsidRPr="00427CFB" w:rsidRDefault="004A1F5C" w:rsidP="00A7728F">
            <w:pPr>
              <w:jc w:val="center"/>
              <w:rPr>
                <w:rFonts w:cstheme="minorHAnsi"/>
                <w:sz w:val="20"/>
                <w:szCs w:val="20"/>
              </w:rPr>
            </w:pPr>
            <w:r w:rsidRPr="00857AC4">
              <w:rPr>
                <w:rFonts w:cstheme="minorHAnsi"/>
                <w:sz w:val="20"/>
                <w:szCs w:val="20"/>
              </w:rPr>
              <w:t xml:space="preserve">&lt;&lt;reference values from </w:t>
            </w:r>
            <w:r w:rsidR="00664789">
              <w:rPr>
                <w:rFonts w:cstheme="minorHAnsi"/>
                <w:sz w:val="20"/>
                <w:szCs w:val="20"/>
              </w:rPr>
              <w:t>B01</w:t>
            </w:r>
            <w:r w:rsidRPr="00857AC4">
              <w:rPr>
                <w:rFonts w:cstheme="minorHAnsi"/>
                <w:sz w:val="20"/>
                <w:szCs w:val="20"/>
              </w:rPr>
              <w:t>&gt;&gt;</w:t>
            </w:r>
          </w:p>
        </w:tc>
        <w:tc>
          <w:tcPr>
            <w:tcW w:w="1797" w:type="dxa"/>
          </w:tcPr>
          <w:p w14:paraId="2218C8A3" w14:textId="25D39BC4" w:rsidR="004A1F5C" w:rsidRPr="00427CFB" w:rsidRDefault="004A1F5C" w:rsidP="00D03E17">
            <w:pPr>
              <w:jc w:val="center"/>
              <w:rPr>
                <w:rFonts w:cstheme="minorHAnsi"/>
                <w:sz w:val="20"/>
                <w:szCs w:val="20"/>
              </w:rPr>
            </w:pPr>
            <w:r w:rsidRPr="00857AC4">
              <w:rPr>
                <w:rFonts w:cstheme="minorHAnsi"/>
                <w:sz w:val="20"/>
                <w:szCs w:val="20"/>
              </w:rPr>
              <w:t xml:space="preserve">&lt;&lt; </w:t>
            </w:r>
            <w:ins w:id="20" w:author="Markstrum, Alexis@Energy" w:date="2019-10-18T14:57:00Z">
              <w:r w:rsidR="00D03E17">
                <w:rPr>
                  <w:rFonts w:cstheme="minorHAnsi"/>
                  <w:sz w:val="20"/>
                  <w:szCs w:val="20"/>
                </w:rPr>
                <w:t xml:space="preserve">if performance, </w:t>
              </w:r>
            </w:ins>
            <w:del w:id="21" w:author="Markstrum, Alexis@Energy" w:date="2019-10-18T14:57:00Z">
              <w:r w:rsidRPr="00857AC4" w:rsidDel="00D03E17">
                <w:rPr>
                  <w:rFonts w:cstheme="minorHAnsi"/>
                  <w:sz w:val="20"/>
                  <w:szCs w:val="20"/>
                </w:rPr>
                <w:delText>U</w:delText>
              </w:r>
            </w:del>
            <w:ins w:id="22" w:author="Markstrum, Alexis@Energy" w:date="2019-10-18T14:57:00Z">
              <w:r w:rsidR="00D03E17">
                <w:rPr>
                  <w:rFonts w:cstheme="minorHAnsi"/>
                  <w:sz w:val="20"/>
                  <w:szCs w:val="20"/>
                </w:rPr>
                <w:t>u</w:t>
              </w:r>
            </w:ins>
            <w:r w:rsidRPr="00857AC4">
              <w:rPr>
                <w:rFonts w:cstheme="minorHAnsi"/>
                <w:sz w:val="20"/>
                <w:szCs w:val="20"/>
              </w:rPr>
              <w:t>ser input</w:t>
            </w:r>
            <w:r w:rsidRPr="00857AC4">
              <w:rPr>
                <w:rFonts w:eastAsia="Times New Roman" w:cstheme="minorHAnsi"/>
                <w:sz w:val="20"/>
                <w:szCs w:val="20"/>
              </w:rPr>
              <w:t xml:space="preserve"> is equal to B0</w:t>
            </w:r>
            <w:r>
              <w:rPr>
                <w:rFonts w:eastAsia="Times New Roman" w:cstheme="minorHAnsi"/>
                <w:sz w:val="20"/>
                <w:szCs w:val="20"/>
              </w:rPr>
              <w:t>2</w:t>
            </w:r>
            <w:r w:rsidRPr="00857AC4">
              <w:rPr>
                <w:rFonts w:eastAsia="Times New Roman" w:cstheme="minorHAnsi"/>
                <w:sz w:val="20"/>
                <w:szCs w:val="20"/>
              </w:rPr>
              <w:t xml:space="preserve"> as default, and allow user to override with an equivalent system based on the simulated equipment in B0</w:t>
            </w:r>
            <w:r>
              <w:rPr>
                <w:rFonts w:eastAsia="Times New Roman" w:cstheme="minorHAnsi"/>
                <w:sz w:val="20"/>
                <w:szCs w:val="20"/>
              </w:rPr>
              <w:t>6</w:t>
            </w:r>
            <w:ins w:id="23" w:author="Markstrum, Alexis@Energy" w:date="2019-10-18T14:57:00Z">
              <w:r w:rsidR="00D03E17">
                <w:rPr>
                  <w:rFonts w:eastAsia="Times New Roman" w:cstheme="minorHAnsi"/>
                  <w:sz w:val="20"/>
                  <w:szCs w:val="20"/>
                </w:rPr>
                <w:t xml:space="preserve">; elseif prescriptive, </w:t>
              </w:r>
              <w:r w:rsidR="00D03E17">
                <w:rPr>
                  <w:rFonts w:eastAsia="Times New Roman" w:cstheme="minorHAnsi"/>
                  <w:sz w:val="20"/>
                  <w:szCs w:val="20"/>
                </w:rPr>
                <w:lastRenderedPageBreak/>
                <w:t>allow user to enter any Tier 3 model</w:t>
              </w:r>
            </w:ins>
            <w:r w:rsidRPr="00857AC4">
              <w:rPr>
                <w:rFonts w:eastAsia="Times New Roman" w:cstheme="minorHAnsi"/>
                <w:sz w:val="20"/>
                <w:szCs w:val="20"/>
              </w:rPr>
              <w:t>&gt;&gt;</w:t>
            </w:r>
          </w:p>
        </w:tc>
        <w:tc>
          <w:tcPr>
            <w:tcW w:w="2889" w:type="dxa"/>
          </w:tcPr>
          <w:p w14:paraId="2BD5DD26" w14:textId="1E9B2C14" w:rsidR="004A1F5C" w:rsidRPr="00427CFB" w:rsidRDefault="004A1F5C" w:rsidP="00A7728F">
            <w:pPr>
              <w:jc w:val="center"/>
              <w:rPr>
                <w:rFonts w:cstheme="minorHAnsi"/>
                <w:sz w:val="20"/>
                <w:szCs w:val="20"/>
              </w:rPr>
            </w:pPr>
            <w:r w:rsidRPr="00857AC4">
              <w:rPr>
                <w:rFonts w:cstheme="minorHAnsi"/>
                <w:sz w:val="20"/>
                <w:szCs w:val="20"/>
              </w:rPr>
              <w:lastRenderedPageBreak/>
              <w:t>&lt;&lt; User Input must equal reference values from CF1R</w:t>
            </w:r>
            <w:r>
              <w:rPr>
                <w:rFonts w:cstheme="minorHAnsi"/>
                <w:sz w:val="20"/>
                <w:szCs w:val="20"/>
              </w:rPr>
              <w:t>-PRF-01</w:t>
            </w:r>
            <w:r w:rsidRPr="00857AC4">
              <w:rPr>
                <w:rFonts w:cstheme="minorHAnsi"/>
                <w:sz w:val="20"/>
                <w:szCs w:val="20"/>
              </w:rPr>
              <w:t xml:space="preserve"> (</w:t>
            </w:r>
            <w:r w:rsidR="00D21178">
              <w:rPr>
                <w:rFonts w:cstheme="minorHAnsi"/>
                <w:sz w:val="20"/>
                <w:szCs w:val="20"/>
              </w:rPr>
              <w:t>B</w:t>
            </w:r>
            <w:r w:rsidRPr="00857AC4">
              <w:rPr>
                <w:rFonts w:cstheme="minorHAnsi"/>
                <w:sz w:val="20"/>
                <w:szCs w:val="20"/>
              </w:rPr>
              <w:t>03) reference values from CF1R&gt;&gt;</w:t>
            </w:r>
          </w:p>
        </w:tc>
        <w:tc>
          <w:tcPr>
            <w:tcW w:w="3651" w:type="dxa"/>
          </w:tcPr>
          <w:p w14:paraId="4691BCAB" w14:textId="48407A07" w:rsidR="004A1F5C" w:rsidRPr="00E14525" w:rsidRDefault="0002691B" w:rsidP="00BE33BD">
            <w:pPr>
              <w:jc w:val="center"/>
              <w:rPr>
                <w:rFonts w:cstheme="minorHAnsi"/>
                <w:sz w:val="20"/>
                <w:szCs w:val="20"/>
              </w:rPr>
            </w:pPr>
            <w:r w:rsidRPr="00E14525">
              <w:rPr>
                <w:rFonts w:eastAsia="Times New Roman" w:cstheme="minorHAnsi"/>
                <w:sz w:val="20"/>
                <w:szCs w:val="20"/>
              </w:rPr>
              <w:t>&lt;&lt;</w:t>
            </w:r>
            <w:r w:rsidR="00037326">
              <w:rPr>
                <w:rFonts w:eastAsia="Times New Roman" w:cstheme="minorHAnsi"/>
                <w:sz w:val="20"/>
                <w:szCs w:val="20"/>
              </w:rPr>
              <w:t>Reference value from B04&gt;&gt;</w:t>
            </w:r>
            <w:r w:rsidR="004A1F5C" w:rsidRPr="00E14525">
              <w:rPr>
                <w:rFonts w:cstheme="minorHAnsi"/>
                <w:sz w:val="20"/>
                <w:szCs w:val="20"/>
              </w:rPr>
              <w:t xml:space="preserve"> </w:t>
            </w:r>
          </w:p>
        </w:tc>
        <w:tc>
          <w:tcPr>
            <w:tcW w:w="4899" w:type="dxa"/>
          </w:tcPr>
          <w:p w14:paraId="71FB8D45" w14:textId="77777777" w:rsidR="00D21178" w:rsidRDefault="004A1F5C" w:rsidP="00A7728F">
            <w:pPr>
              <w:jc w:val="center"/>
              <w:rPr>
                <w:rFonts w:eastAsia="Times New Roman" w:cs="Times New Roman"/>
                <w:sz w:val="20"/>
                <w:szCs w:val="20"/>
              </w:rPr>
            </w:pPr>
            <w:r w:rsidRPr="00857AC4">
              <w:rPr>
                <w:rFonts w:cstheme="minorHAnsi"/>
                <w:sz w:val="20"/>
                <w:szCs w:val="20"/>
              </w:rPr>
              <w:t xml:space="preserve">&lt;&lt; User Input must </w:t>
            </w:r>
            <w:r>
              <w:rPr>
                <w:rFonts w:cstheme="minorHAnsi"/>
                <w:sz w:val="20"/>
                <w:szCs w:val="20"/>
              </w:rPr>
              <w:t>≥</w:t>
            </w:r>
            <w:r w:rsidRPr="00857AC4">
              <w:rPr>
                <w:rFonts w:cstheme="minorHAnsi"/>
                <w:sz w:val="20"/>
                <w:szCs w:val="20"/>
              </w:rPr>
              <w:t xml:space="preserve"> </w:t>
            </w:r>
            <w:r w:rsidRPr="00B56327">
              <w:rPr>
                <w:rFonts w:eastAsia="Times New Roman" w:cs="Times New Roman"/>
                <w:sz w:val="20"/>
                <w:szCs w:val="20"/>
              </w:rPr>
              <w:t>Reference Value from CF1R-PRF-01</w:t>
            </w:r>
            <w:r w:rsidR="00D21178">
              <w:rPr>
                <w:rFonts w:eastAsia="Times New Roman" w:cs="Times New Roman"/>
                <w:sz w:val="20"/>
                <w:szCs w:val="20"/>
              </w:rPr>
              <w:t xml:space="preserve"> (B03);</w:t>
            </w:r>
          </w:p>
          <w:p w14:paraId="5FFFB8FF" w14:textId="35CF6FAA" w:rsidR="004A1F5C" w:rsidRPr="00427CFB" w:rsidRDefault="004A1F5C" w:rsidP="00A7728F">
            <w:pPr>
              <w:jc w:val="center"/>
              <w:rPr>
                <w:rFonts w:cstheme="minorHAnsi"/>
                <w:sz w:val="20"/>
                <w:szCs w:val="20"/>
              </w:rPr>
            </w:pPr>
            <w:r>
              <w:rPr>
                <w:rFonts w:eastAsia="Times New Roman" w:cs="Times New Roman"/>
                <w:sz w:val="20"/>
                <w:szCs w:val="20"/>
              </w:rPr>
              <w:t xml:space="preserve"> </w:t>
            </w:r>
            <w:r w:rsidRPr="00B56327">
              <w:rPr>
                <w:rFonts w:eastAsia="Times New Roman" w:cs="Times New Roman"/>
                <w:sz w:val="20"/>
                <w:szCs w:val="20"/>
              </w:rPr>
              <w:t>Else = NA</w:t>
            </w:r>
            <w:r w:rsidRPr="00857AC4">
              <w:rPr>
                <w:rFonts w:cstheme="minorHAnsi"/>
                <w:sz w:val="20"/>
                <w:szCs w:val="20"/>
              </w:rPr>
              <w:t xml:space="preserve"> &gt;&gt;</w:t>
            </w:r>
          </w:p>
        </w:tc>
      </w:tr>
      <w:tr w:rsidR="0067301C" w:rsidRPr="00427CFB" w14:paraId="523AD50F" w14:textId="77777777" w:rsidTr="00E14525">
        <w:tc>
          <w:tcPr>
            <w:tcW w:w="1249" w:type="dxa"/>
          </w:tcPr>
          <w:p w14:paraId="00041655" w14:textId="77777777" w:rsidR="0067301C" w:rsidRPr="00427CFB" w:rsidRDefault="0067301C" w:rsidP="00A7728F">
            <w:pPr>
              <w:jc w:val="center"/>
              <w:rPr>
                <w:rFonts w:cstheme="minorHAnsi"/>
                <w:sz w:val="20"/>
                <w:szCs w:val="20"/>
              </w:rPr>
            </w:pPr>
          </w:p>
        </w:tc>
        <w:tc>
          <w:tcPr>
            <w:tcW w:w="1797" w:type="dxa"/>
          </w:tcPr>
          <w:p w14:paraId="37D95BB3" w14:textId="77777777" w:rsidR="0067301C" w:rsidRPr="00427CFB" w:rsidRDefault="0067301C" w:rsidP="00A7728F">
            <w:pPr>
              <w:jc w:val="center"/>
              <w:rPr>
                <w:rFonts w:cstheme="minorHAnsi"/>
                <w:sz w:val="20"/>
                <w:szCs w:val="20"/>
              </w:rPr>
            </w:pPr>
          </w:p>
        </w:tc>
        <w:tc>
          <w:tcPr>
            <w:tcW w:w="2889" w:type="dxa"/>
          </w:tcPr>
          <w:p w14:paraId="289FAAF0" w14:textId="77777777" w:rsidR="0067301C" w:rsidRPr="00427CFB" w:rsidRDefault="0067301C" w:rsidP="00A7728F">
            <w:pPr>
              <w:jc w:val="center"/>
              <w:rPr>
                <w:rFonts w:cstheme="minorHAnsi"/>
                <w:sz w:val="20"/>
                <w:szCs w:val="20"/>
              </w:rPr>
            </w:pPr>
          </w:p>
        </w:tc>
        <w:tc>
          <w:tcPr>
            <w:tcW w:w="3651" w:type="dxa"/>
          </w:tcPr>
          <w:p w14:paraId="106D706A" w14:textId="77777777" w:rsidR="0067301C" w:rsidRPr="00427CFB" w:rsidRDefault="0067301C" w:rsidP="00A7728F">
            <w:pPr>
              <w:jc w:val="center"/>
              <w:rPr>
                <w:rFonts w:cstheme="minorHAnsi"/>
                <w:sz w:val="20"/>
                <w:szCs w:val="20"/>
              </w:rPr>
            </w:pPr>
          </w:p>
        </w:tc>
        <w:tc>
          <w:tcPr>
            <w:tcW w:w="4899" w:type="dxa"/>
          </w:tcPr>
          <w:p w14:paraId="517E40F6" w14:textId="77777777" w:rsidR="0067301C" w:rsidRPr="00427CFB" w:rsidRDefault="0067301C" w:rsidP="00A7728F">
            <w:pPr>
              <w:jc w:val="center"/>
              <w:rPr>
                <w:rFonts w:cstheme="minorHAnsi"/>
                <w:sz w:val="20"/>
                <w:szCs w:val="20"/>
              </w:rPr>
            </w:pPr>
          </w:p>
        </w:tc>
      </w:tr>
    </w:tbl>
    <w:p w14:paraId="5C88F15B" w14:textId="19614DE4" w:rsidR="0030669C" w:rsidRPr="00427CFB" w:rsidRDefault="0030669C" w:rsidP="00743796">
      <w:pPr>
        <w:spacing w:after="0"/>
        <w:rPr>
          <w:rFonts w:cstheme="minorHAnsi"/>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57"/>
        <w:gridCol w:w="6222"/>
        <w:gridCol w:w="6225"/>
      </w:tblGrid>
      <w:tr w:rsidR="00743796" w:rsidRPr="00427CFB" w14:paraId="0EFE4F01" w14:textId="77777777" w:rsidTr="001B57DC">
        <w:trPr>
          <w:cantSplit/>
          <w:trHeight w:val="144"/>
        </w:trPr>
        <w:tc>
          <w:tcPr>
            <w:tcW w:w="14404" w:type="dxa"/>
            <w:gridSpan w:val="3"/>
            <w:tcBorders>
              <w:top w:val="single" w:sz="4" w:space="0" w:color="auto"/>
              <w:left w:val="single" w:sz="4" w:space="0" w:color="auto"/>
              <w:bottom w:val="single" w:sz="4" w:space="0" w:color="auto"/>
              <w:right w:val="single" w:sz="4" w:space="0" w:color="auto"/>
            </w:tcBorders>
          </w:tcPr>
          <w:p w14:paraId="0A9C30BF" w14:textId="1C411B23"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D</w:t>
            </w:r>
            <w:r w:rsidR="00743796" w:rsidRPr="00427CFB">
              <w:rPr>
                <w:rFonts w:eastAsia="Calibri" w:cstheme="minorHAnsi"/>
                <w:b/>
                <w:sz w:val="20"/>
                <w:szCs w:val="20"/>
              </w:rPr>
              <w:t xml:space="preserve">. Design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2FD24AC0" w14:textId="77777777" w:rsidR="00743796" w:rsidRDefault="00743796" w:rsidP="00743796">
            <w:pPr>
              <w:keepNext/>
              <w:tabs>
                <w:tab w:val="left" w:pos="2160"/>
                <w:tab w:val="left" w:pos="2700"/>
                <w:tab w:val="left" w:pos="3420"/>
                <w:tab w:val="left" w:pos="3780"/>
                <w:tab w:val="left" w:pos="5760"/>
                <w:tab w:val="left" w:pos="7212"/>
              </w:tabs>
              <w:spacing w:after="0" w:line="240" w:lineRule="auto"/>
              <w:rPr>
                <w:ins w:id="24" w:author="Shewmaker, Michael@Energy" w:date="2019-11-19T11:15:00Z"/>
                <w:rFonts w:eastAsia="Calibri" w:cstheme="minorHAnsi"/>
                <w:b/>
                <w:sz w:val="20"/>
                <w:szCs w:val="20"/>
              </w:rPr>
            </w:pPr>
            <w:r w:rsidRPr="00427CFB">
              <w:rPr>
                <w:rFonts w:eastAsia="Times New Roman" w:cstheme="minorHAnsi"/>
                <w:sz w:val="20"/>
                <w:szCs w:val="20"/>
              </w:rPr>
              <w:t>This table reports the water heating distribution types specified on the registered CF1R compliance document for this project.</w:t>
            </w:r>
            <w:r w:rsidRPr="00427CFB">
              <w:rPr>
                <w:rFonts w:eastAsia="Calibri" w:cstheme="minorHAnsi"/>
                <w:b/>
                <w:sz w:val="20"/>
                <w:szCs w:val="20"/>
              </w:rPr>
              <w:t xml:space="preserve"> </w:t>
            </w:r>
          </w:p>
          <w:p w14:paraId="2506BFF1" w14:textId="1542218D" w:rsidR="00157A9E" w:rsidRPr="00157A9E" w:rsidRDefault="00157A9E" w:rsidP="0074379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5" w:author="Shewmaker, Michael@Energy" w:date="2019-11-19T11:15:00Z">
              <w:r w:rsidRPr="00157A9E">
                <w:rPr>
                  <w:rFonts w:eastAsia="Calibri" w:cstheme="minorHAnsi"/>
                  <w:sz w:val="20"/>
                  <w:szCs w:val="20"/>
                </w:rPr>
                <w:t>&lt;&lt;require one row of data for each water heating system identified in Section C.&gt;&gt;</w:t>
              </w:r>
            </w:ins>
          </w:p>
        </w:tc>
      </w:tr>
      <w:tr w:rsidR="00743796" w:rsidRPr="00427CFB" w14:paraId="235A7641"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4D2993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22" w:type="dxa"/>
            <w:tcBorders>
              <w:top w:val="single" w:sz="4" w:space="0" w:color="auto"/>
              <w:left w:val="single" w:sz="4" w:space="0" w:color="auto"/>
              <w:bottom w:val="single" w:sz="4" w:space="0" w:color="auto"/>
              <w:right w:val="single" w:sz="4" w:space="0" w:color="auto"/>
            </w:tcBorders>
            <w:vAlign w:val="center"/>
          </w:tcPr>
          <w:p w14:paraId="4F127A0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25" w:type="dxa"/>
            <w:tcBorders>
              <w:top w:val="single" w:sz="4" w:space="0" w:color="auto"/>
              <w:left w:val="single" w:sz="4" w:space="0" w:color="auto"/>
              <w:bottom w:val="single" w:sz="4" w:space="0" w:color="auto"/>
              <w:right w:val="single" w:sz="4" w:space="0" w:color="auto"/>
            </w:tcBorders>
            <w:vAlign w:val="center"/>
          </w:tcPr>
          <w:p w14:paraId="12DF80B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53A670EB"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bottom"/>
          </w:tcPr>
          <w:p w14:paraId="607759CD"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22" w:type="dxa"/>
            <w:tcBorders>
              <w:top w:val="single" w:sz="4" w:space="0" w:color="auto"/>
              <w:left w:val="single" w:sz="4" w:space="0" w:color="auto"/>
              <w:bottom w:val="single" w:sz="4" w:space="0" w:color="auto"/>
              <w:right w:val="single" w:sz="4" w:space="0" w:color="auto"/>
            </w:tcBorders>
            <w:vAlign w:val="bottom"/>
          </w:tcPr>
          <w:p w14:paraId="5DBD048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3763C74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25" w:type="dxa"/>
            <w:tcBorders>
              <w:top w:val="single" w:sz="4" w:space="0" w:color="auto"/>
              <w:left w:val="single" w:sz="4" w:space="0" w:color="auto"/>
              <w:bottom w:val="single" w:sz="4" w:space="0" w:color="auto"/>
              <w:right w:val="single" w:sz="4" w:space="0" w:color="auto"/>
            </w:tcBorders>
            <w:vAlign w:val="bottom"/>
          </w:tcPr>
          <w:p w14:paraId="09E18C0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2CC66F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434F83E8"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3346C795" w14:textId="398759DC"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22" w:type="dxa"/>
            <w:tcBorders>
              <w:top w:val="single" w:sz="4" w:space="0" w:color="auto"/>
              <w:left w:val="single" w:sz="4" w:space="0" w:color="auto"/>
              <w:bottom w:val="single" w:sz="4" w:space="0" w:color="auto"/>
              <w:right w:val="single" w:sz="4" w:space="0" w:color="auto"/>
            </w:tcBorders>
            <w:vAlign w:val="center"/>
          </w:tcPr>
          <w:p w14:paraId="3D635B4C" w14:textId="2CFAAB2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&lt;&lt;reference values from CF1R</w:t>
            </w:r>
            <w:r w:rsidR="00075AC4">
              <w:rPr>
                <w:rFonts w:eastAsia="Times New Roman" w:cstheme="minorHAnsi"/>
                <w:sz w:val="20"/>
                <w:szCs w:val="20"/>
              </w:rPr>
              <w:t>-PRF</w:t>
            </w:r>
            <w:r w:rsidRPr="00427CFB">
              <w:rPr>
                <w:rFonts w:eastAsia="Times New Roman" w:cstheme="minorHAnsi"/>
                <w:sz w:val="20"/>
                <w:szCs w:val="20"/>
              </w:rPr>
              <w:t>.  Allowed values are</w:t>
            </w:r>
          </w:p>
          <w:p w14:paraId="27B246F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7D59D2E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w:t>
            </w:r>
          </w:p>
          <w:p w14:paraId="5E68B30B"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temperature modulation and monitoring;</w:t>
            </w:r>
          </w:p>
          <w:p w14:paraId="71A993B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1194FB2C"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demand control;</w:t>
            </w:r>
          </w:p>
          <w:p w14:paraId="1B748E3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6181B065"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Multi-family: Recirculating with no control (continuous pumping)</w:t>
            </w:r>
          </w:p>
          <w:p w14:paraId="475904A8"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p w14:paraId="574FDC73" w14:textId="188F1FCC" w:rsidR="00743796" w:rsidRPr="00427CFB" w:rsidRDefault="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*Multi-family: No loops or recirc pump</w:t>
            </w:r>
            <w:r w:rsidR="00E14525">
              <w:rPr>
                <w:rFonts w:eastAsia="Times New Roman" w:cstheme="minorHAnsi"/>
                <w:sz w:val="20"/>
                <w:szCs w:val="20"/>
              </w:rPr>
              <w:t>&gt;&gt;</w:t>
            </w:r>
            <w:r w:rsidRPr="00427CFB">
              <w:rPr>
                <w:rFonts w:eastAsia="Times New Roman" w:cstheme="minorHAnsi"/>
                <w:sz w:val="20"/>
                <w:szCs w:val="20"/>
              </w:rPr>
              <w:t xml:space="preserve"> </w:t>
            </w:r>
          </w:p>
        </w:tc>
        <w:tc>
          <w:tcPr>
            <w:tcW w:w="6225" w:type="dxa"/>
            <w:tcBorders>
              <w:top w:val="single" w:sz="4" w:space="0" w:color="auto"/>
              <w:left w:val="single" w:sz="4" w:space="0" w:color="auto"/>
              <w:bottom w:val="single" w:sz="4" w:space="0" w:color="auto"/>
              <w:right w:val="single" w:sz="4" w:space="0" w:color="auto"/>
            </w:tcBorders>
            <w:vAlign w:val="center"/>
          </w:tcPr>
          <w:p w14:paraId="2DC8FB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&lt;&lt;reference values from CF1R </w:t>
            </w:r>
          </w:p>
          <w:p w14:paraId="1267068C"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Allowed values are</w:t>
            </w:r>
          </w:p>
          <w:p w14:paraId="1572F6CA"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76725342" w14:textId="7D762907" w:rsidR="00743796"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*Standard Distribution System</w:t>
            </w:r>
          </w:p>
          <w:p w14:paraId="3910E036" w14:textId="6CE18182" w:rsidR="00075AC4" w:rsidRPr="00427CFB" w:rsidRDefault="00075AC4"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Pr>
                <w:rFonts w:eastAsia="Times New Roman" w:cstheme="minorHAnsi"/>
                <w:sz w:val="20"/>
                <w:szCs w:val="20"/>
              </w:rPr>
              <w:t>*HERS-Verified Pipe Insulation</w:t>
            </w:r>
            <w:r w:rsidR="003052C9">
              <w:rPr>
                <w:rFonts w:eastAsia="Times New Roman" w:cstheme="minorHAnsi"/>
                <w:sz w:val="20"/>
                <w:szCs w:val="20"/>
              </w:rPr>
              <w:t>&gt;&gt;</w:t>
            </w:r>
          </w:p>
          <w:p w14:paraId="1AF10DCE" w14:textId="7777777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p>
          <w:p w14:paraId="2CAB5102" w14:textId="6E92A217" w:rsidR="00743796" w:rsidRPr="00427CFB" w:rsidRDefault="00743796" w:rsidP="00800D21">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20"/>
                <w:szCs w:val="20"/>
              </w:rPr>
            </w:pPr>
            <w:r w:rsidRPr="00427CFB">
              <w:rPr>
                <w:rFonts w:eastAsia="Times New Roman" w:cstheme="minorHAnsi"/>
                <w:sz w:val="20"/>
                <w:szCs w:val="20"/>
              </w:rPr>
              <w:t xml:space="preserve"> </w:t>
            </w:r>
          </w:p>
        </w:tc>
      </w:tr>
      <w:tr w:rsidR="00743796" w:rsidRPr="00427CFB" w14:paraId="01FB4AF6" w14:textId="77777777" w:rsidTr="001B57DC">
        <w:trPr>
          <w:cantSplit/>
          <w:trHeight w:val="144"/>
        </w:trPr>
        <w:tc>
          <w:tcPr>
            <w:tcW w:w="1957" w:type="dxa"/>
            <w:tcBorders>
              <w:top w:val="single" w:sz="4" w:space="0" w:color="auto"/>
              <w:left w:val="single" w:sz="4" w:space="0" w:color="auto"/>
              <w:bottom w:val="single" w:sz="4" w:space="0" w:color="auto"/>
              <w:right w:val="single" w:sz="4" w:space="0" w:color="auto"/>
            </w:tcBorders>
            <w:vAlign w:val="center"/>
          </w:tcPr>
          <w:p w14:paraId="5C842E60"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2" w:type="dxa"/>
            <w:tcBorders>
              <w:top w:val="single" w:sz="4" w:space="0" w:color="auto"/>
              <w:left w:val="single" w:sz="4" w:space="0" w:color="auto"/>
              <w:bottom w:val="single" w:sz="4" w:space="0" w:color="auto"/>
              <w:right w:val="single" w:sz="4" w:space="0" w:color="auto"/>
            </w:tcBorders>
            <w:vAlign w:val="center"/>
          </w:tcPr>
          <w:p w14:paraId="55F4039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25" w:type="dxa"/>
            <w:tcBorders>
              <w:top w:val="single" w:sz="4" w:space="0" w:color="auto"/>
              <w:left w:val="single" w:sz="4" w:space="0" w:color="auto"/>
              <w:bottom w:val="single" w:sz="4" w:space="0" w:color="auto"/>
              <w:right w:val="single" w:sz="4" w:space="0" w:color="auto"/>
            </w:tcBorders>
            <w:vAlign w:val="center"/>
          </w:tcPr>
          <w:p w14:paraId="0D39EB0F"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20776ECD" w14:textId="30543696" w:rsidR="00743796" w:rsidRPr="00427CFB" w:rsidRDefault="00743796" w:rsidP="00743796">
      <w:pPr>
        <w:spacing w:after="0"/>
        <w:rPr>
          <w:rFonts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75"/>
        <w:gridCol w:w="6210"/>
        <w:gridCol w:w="6205"/>
      </w:tblGrid>
      <w:tr w:rsidR="00743796" w:rsidRPr="00427CFB" w14:paraId="6EDA110D" w14:textId="77777777" w:rsidTr="00743796">
        <w:trPr>
          <w:cantSplit/>
          <w:trHeight w:val="144"/>
        </w:trPr>
        <w:tc>
          <w:tcPr>
            <w:tcW w:w="14390" w:type="dxa"/>
            <w:gridSpan w:val="3"/>
            <w:tcBorders>
              <w:top w:val="single" w:sz="4" w:space="0" w:color="auto"/>
              <w:left w:val="single" w:sz="4" w:space="0" w:color="auto"/>
              <w:bottom w:val="single" w:sz="4" w:space="0" w:color="auto"/>
              <w:right w:val="single" w:sz="4" w:space="0" w:color="auto"/>
            </w:tcBorders>
          </w:tcPr>
          <w:p w14:paraId="60CCBA07" w14:textId="3583B80E" w:rsidR="00743796" w:rsidRPr="00427CFB" w:rsidRDefault="001B57DC" w:rsidP="00743796">
            <w:pPr>
              <w:keepNext/>
              <w:tabs>
                <w:tab w:val="left" w:pos="2160"/>
                <w:tab w:val="left" w:pos="2700"/>
                <w:tab w:val="left" w:pos="3420"/>
                <w:tab w:val="left" w:pos="3780"/>
                <w:tab w:val="left" w:pos="5760"/>
                <w:tab w:val="left" w:pos="7212"/>
              </w:tabs>
              <w:spacing w:after="0" w:line="240" w:lineRule="auto"/>
              <w:rPr>
                <w:rFonts w:eastAsia="Calibri" w:cstheme="minorHAnsi"/>
                <w:b/>
                <w:sz w:val="20"/>
                <w:szCs w:val="20"/>
              </w:rPr>
            </w:pPr>
            <w:r w:rsidRPr="00427CFB">
              <w:rPr>
                <w:rFonts w:eastAsia="Calibri" w:cstheme="minorHAnsi"/>
                <w:b/>
                <w:sz w:val="20"/>
                <w:szCs w:val="20"/>
              </w:rPr>
              <w:t>E</w:t>
            </w:r>
            <w:r w:rsidR="00743796" w:rsidRPr="00427CFB">
              <w:rPr>
                <w:rFonts w:eastAsia="Calibri" w:cstheme="minorHAnsi"/>
                <w:b/>
                <w:sz w:val="20"/>
                <w:szCs w:val="20"/>
              </w:rPr>
              <w:t xml:space="preserve">. Installed </w:t>
            </w:r>
            <w:r w:rsidR="009061B3" w:rsidRPr="00427CFB">
              <w:rPr>
                <w:rFonts w:eastAsia="Calibri" w:cstheme="minorHAnsi"/>
                <w:b/>
                <w:sz w:val="20"/>
                <w:szCs w:val="20"/>
              </w:rPr>
              <w:t xml:space="preserve">HERS Verified </w:t>
            </w:r>
            <w:r w:rsidR="005A383D">
              <w:rPr>
                <w:rFonts w:eastAsia="Calibri" w:cstheme="minorHAnsi"/>
                <w:b/>
                <w:sz w:val="20"/>
                <w:szCs w:val="20"/>
              </w:rPr>
              <w:t xml:space="preserve">Central </w:t>
            </w:r>
            <w:r w:rsidR="00743796" w:rsidRPr="00427CFB">
              <w:rPr>
                <w:rFonts w:eastAsia="Calibri" w:cstheme="minorHAnsi"/>
                <w:b/>
                <w:sz w:val="20"/>
                <w:szCs w:val="20"/>
              </w:rPr>
              <w:t>Water Heating Distribution Systems Information</w:t>
            </w:r>
          </w:p>
          <w:p w14:paraId="5FB247BA" w14:textId="77777777" w:rsidR="00157A9E" w:rsidRDefault="00743796" w:rsidP="00743796">
            <w:pPr>
              <w:keepNext/>
              <w:tabs>
                <w:tab w:val="left" w:pos="2160"/>
                <w:tab w:val="left" w:pos="2700"/>
                <w:tab w:val="left" w:pos="3420"/>
                <w:tab w:val="left" w:pos="3780"/>
                <w:tab w:val="left" w:pos="5760"/>
                <w:tab w:val="left" w:pos="7212"/>
              </w:tabs>
              <w:spacing w:after="0" w:line="240" w:lineRule="auto"/>
              <w:rPr>
                <w:ins w:id="26" w:author="Shewmaker, Michael@Energy" w:date="2019-11-19T11:15:00Z"/>
                <w:rFonts w:eastAsia="Times New Roman" w:cstheme="minorHAnsi"/>
                <w:sz w:val="20"/>
                <w:szCs w:val="20"/>
              </w:rPr>
            </w:pPr>
            <w:r w:rsidRPr="00427CFB">
              <w:rPr>
                <w:rFonts w:eastAsia="Times New Roman" w:cstheme="minorHAnsi"/>
                <w:sz w:val="20"/>
                <w:szCs w:val="20"/>
              </w:rPr>
              <w:t>This table reports the water heating distribution types specified on the registered CF1R compliance document for this project.</w:t>
            </w:r>
          </w:p>
          <w:p w14:paraId="29098FB0" w14:textId="1EDBAEAD" w:rsidR="00743796" w:rsidRPr="00157A9E" w:rsidRDefault="00157A9E" w:rsidP="00743796">
            <w:pPr>
              <w:keepNext/>
              <w:tabs>
                <w:tab w:val="left" w:pos="2160"/>
                <w:tab w:val="left" w:pos="2700"/>
                <w:tab w:val="left" w:pos="3420"/>
                <w:tab w:val="left" w:pos="3780"/>
                <w:tab w:val="left" w:pos="5760"/>
                <w:tab w:val="left" w:pos="7212"/>
              </w:tabs>
              <w:spacing w:after="0" w:line="240" w:lineRule="auto"/>
              <w:rPr>
                <w:rFonts w:eastAsia="Calibri" w:cstheme="minorHAnsi"/>
                <w:sz w:val="20"/>
                <w:szCs w:val="20"/>
              </w:rPr>
            </w:pPr>
            <w:ins w:id="27" w:author="Shewmaker, Michael@Energy" w:date="2019-11-19T11:15:00Z">
              <w:r w:rsidRPr="00157A9E">
                <w:rPr>
                  <w:rFonts w:eastAsia="Calibri" w:cstheme="minorHAnsi"/>
                  <w:sz w:val="20"/>
                  <w:szCs w:val="20"/>
                </w:rPr>
                <w:t>&lt;&lt;re</w:t>
              </w:r>
            </w:ins>
            <w:ins w:id="28" w:author="Shewmaker, Michael@Energy" w:date="2019-11-19T11:16:00Z">
              <w:r w:rsidRPr="00157A9E">
                <w:rPr>
                  <w:rFonts w:eastAsia="Calibri" w:cstheme="minorHAnsi"/>
                  <w:sz w:val="20"/>
                  <w:szCs w:val="20"/>
                </w:rPr>
                <w:t>quire one row of data for each water heating system identified in Section C.&gt;&gt;</w:t>
              </w:r>
            </w:ins>
            <w:r w:rsidR="00743796" w:rsidRPr="00157A9E">
              <w:rPr>
                <w:rFonts w:eastAsia="Calibri" w:cstheme="minorHAnsi"/>
                <w:sz w:val="20"/>
                <w:szCs w:val="20"/>
              </w:rPr>
              <w:t xml:space="preserve"> </w:t>
            </w:r>
          </w:p>
        </w:tc>
      </w:tr>
      <w:tr w:rsidR="00743796" w:rsidRPr="00427CFB" w14:paraId="785FA7A2"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3ECD0FD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01</w:t>
            </w:r>
          </w:p>
        </w:tc>
        <w:tc>
          <w:tcPr>
            <w:tcW w:w="6210" w:type="dxa"/>
            <w:tcBorders>
              <w:top w:val="single" w:sz="4" w:space="0" w:color="auto"/>
              <w:left w:val="single" w:sz="4" w:space="0" w:color="auto"/>
              <w:bottom w:val="single" w:sz="4" w:space="0" w:color="auto"/>
              <w:right w:val="single" w:sz="4" w:space="0" w:color="auto"/>
            </w:tcBorders>
            <w:vAlign w:val="center"/>
          </w:tcPr>
          <w:p w14:paraId="5BE4949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02</w:t>
            </w:r>
          </w:p>
        </w:tc>
        <w:tc>
          <w:tcPr>
            <w:tcW w:w="6205" w:type="dxa"/>
            <w:tcBorders>
              <w:top w:val="single" w:sz="4" w:space="0" w:color="auto"/>
              <w:left w:val="single" w:sz="4" w:space="0" w:color="auto"/>
              <w:bottom w:val="single" w:sz="4" w:space="0" w:color="auto"/>
              <w:right w:val="single" w:sz="4" w:space="0" w:color="auto"/>
            </w:tcBorders>
            <w:vAlign w:val="center"/>
          </w:tcPr>
          <w:p w14:paraId="6B24A87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03</w:t>
            </w:r>
          </w:p>
        </w:tc>
      </w:tr>
      <w:tr w:rsidR="00743796" w:rsidRPr="00427CFB" w14:paraId="6A9BE354"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bottom"/>
          </w:tcPr>
          <w:p w14:paraId="08AED9EE"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Water Heating System ID or Name</w:t>
            </w:r>
          </w:p>
        </w:tc>
        <w:tc>
          <w:tcPr>
            <w:tcW w:w="6210" w:type="dxa"/>
            <w:tcBorders>
              <w:top w:val="single" w:sz="4" w:space="0" w:color="auto"/>
              <w:left w:val="single" w:sz="4" w:space="0" w:color="auto"/>
              <w:bottom w:val="single" w:sz="4" w:space="0" w:color="auto"/>
              <w:right w:val="single" w:sz="4" w:space="0" w:color="auto"/>
            </w:tcBorders>
            <w:vAlign w:val="bottom"/>
          </w:tcPr>
          <w:p w14:paraId="36EB3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 xml:space="preserve">Central DHW System </w:t>
            </w:r>
          </w:p>
          <w:p w14:paraId="79C89EF1"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c>
          <w:tcPr>
            <w:tcW w:w="6205" w:type="dxa"/>
            <w:tcBorders>
              <w:top w:val="single" w:sz="4" w:space="0" w:color="auto"/>
              <w:left w:val="single" w:sz="4" w:space="0" w:color="auto"/>
              <w:bottom w:val="single" w:sz="4" w:space="0" w:color="auto"/>
              <w:right w:val="single" w:sz="4" w:space="0" w:color="auto"/>
            </w:tcBorders>
            <w:vAlign w:val="bottom"/>
          </w:tcPr>
          <w:p w14:paraId="20866E7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Dwelling Unit DHW System</w:t>
            </w:r>
          </w:p>
          <w:p w14:paraId="6048F996"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eastAsia="Times New Roman" w:cstheme="minorHAnsi"/>
                <w:sz w:val="20"/>
                <w:szCs w:val="20"/>
              </w:rPr>
              <w:t>Distribution Type</w:t>
            </w:r>
          </w:p>
        </w:tc>
      </w:tr>
      <w:tr w:rsidR="00743796" w:rsidRPr="00427CFB" w14:paraId="06D2753C"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796D06AC" w14:textId="45C3848A" w:rsidR="00743796" w:rsidRPr="00427CFB" w:rsidRDefault="001B57DC"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r w:rsidRPr="00427CFB">
              <w:rPr>
                <w:rFonts w:cstheme="minorHAnsi"/>
                <w:sz w:val="20"/>
                <w:szCs w:val="20"/>
              </w:rPr>
              <w:t xml:space="preserve">&lt;&lt;reference values from </w:t>
            </w:r>
            <w:r w:rsidR="00664789">
              <w:rPr>
                <w:rFonts w:cstheme="minorHAnsi"/>
                <w:sz w:val="20"/>
                <w:szCs w:val="20"/>
              </w:rPr>
              <w:t>B01</w:t>
            </w:r>
            <w:r w:rsidRPr="00427CFB">
              <w:rPr>
                <w:rFonts w:cstheme="minorHAnsi"/>
                <w:sz w:val="20"/>
                <w:szCs w:val="20"/>
              </w:rPr>
              <w:t>&gt;&gt;</w:t>
            </w:r>
          </w:p>
        </w:tc>
        <w:tc>
          <w:tcPr>
            <w:tcW w:w="6210" w:type="dxa"/>
            <w:tcBorders>
              <w:top w:val="single" w:sz="4" w:space="0" w:color="auto"/>
              <w:left w:val="single" w:sz="4" w:space="0" w:color="auto"/>
              <w:bottom w:val="single" w:sz="4" w:space="0" w:color="auto"/>
              <w:right w:val="single" w:sz="4" w:space="0" w:color="auto"/>
            </w:tcBorders>
            <w:vAlign w:val="center"/>
          </w:tcPr>
          <w:p w14:paraId="7D8D1F70" w14:textId="03BB1D95"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D02&gt;&gt;</w:t>
            </w:r>
          </w:p>
          <w:p w14:paraId="66A5E9AC" w14:textId="1B73DE0C"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1C8AECED" w14:textId="53A93D54" w:rsidR="001B57DC" w:rsidRPr="00427CFB" w:rsidRDefault="001B57DC" w:rsidP="00075AC4">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r w:rsidRPr="00427CFB">
              <w:rPr>
                <w:rFonts w:eastAsia="Times New Roman" w:cstheme="minorHAnsi"/>
                <w:sz w:val="20"/>
                <w:szCs w:val="20"/>
              </w:rPr>
              <w:t xml:space="preserve">&lt;&lt; </w:t>
            </w:r>
            <w:r w:rsidR="003052C9">
              <w:rPr>
                <w:rFonts w:eastAsia="Times New Roman" w:cstheme="minorHAnsi"/>
                <w:sz w:val="20"/>
                <w:szCs w:val="20"/>
              </w:rPr>
              <w:t xml:space="preserve">Reference value from </w:t>
            </w:r>
            <w:r w:rsidR="00075AC4">
              <w:rPr>
                <w:rFonts w:eastAsia="Times New Roman" w:cstheme="minorHAnsi"/>
                <w:sz w:val="20"/>
                <w:szCs w:val="20"/>
              </w:rPr>
              <w:t>D03&gt;&gt;</w:t>
            </w:r>
          </w:p>
          <w:p w14:paraId="20A8CD23"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contextualSpacing/>
              <w:jc w:val="center"/>
              <w:rPr>
                <w:rFonts w:eastAsia="Times New Roman" w:cstheme="minorHAnsi"/>
                <w:sz w:val="20"/>
                <w:szCs w:val="20"/>
              </w:rPr>
            </w:pPr>
          </w:p>
        </w:tc>
      </w:tr>
      <w:tr w:rsidR="00743796" w:rsidRPr="00427CFB" w14:paraId="6A0F4425" w14:textId="77777777" w:rsidTr="00743796">
        <w:trPr>
          <w:cantSplit/>
          <w:trHeight w:val="144"/>
        </w:trPr>
        <w:tc>
          <w:tcPr>
            <w:tcW w:w="1975" w:type="dxa"/>
            <w:tcBorders>
              <w:top w:val="single" w:sz="4" w:space="0" w:color="auto"/>
              <w:left w:val="single" w:sz="4" w:space="0" w:color="auto"/>
              <w:bottom w:val="single" w:sz="4" w:space="0" w:color="auto"/>
              <w:right w:val="single" w:sz="4" w:space="0" w:color="auto"/>
            </w:tcBorders>
            <w:vAlign w:val="center"/>
          </w:tcPr>
          <w:p w14:paraId="52E83724"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10" w:type="dxa"/>
            <w:tcBorders>
              <w:top w:val="single" w:sz="4" w:space="0" w:color="auto"/>
              <w:left w:val="single" w:sz="4" w:space="0" w:color="auto"/>
              <w:bottom w:val="single" w:sz="4" w:space="0" w:color="auto"/>
              <w:right w:val="single" w:sz="4" w:space="0" w:color="auto"/>
            </w:tcBorders>
            <w:vAlign w:val="center"/>
          </w:tcPr>
          <w:p w14:paraId="319850B2"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c>
          <w:tcPr>
            <w:tcW w:w="6205" w:type="dxa"/>
            <w:tcBorders>
              <w:top w:val="single" w:sz="4" w:space="0" w:color="auto"/>
              <w:left w:val="single" w:sz="4" w:space="0" w:color="auto"/>
              <w:bottom w:val="single" w:sz="4" w:space="0" w:color="auto"/>
              <w:right w:val="single" w:sz="4" w:space="0" w:color="auto"/>
            </w:tcBorders>
            <w:vAlign w:val="center"/>
          </w:tcPr>
          <w:p w14:paraId="3B5C96BA" w14:textId="77777777" w:rsidR="00743796" w:rsidRPr="00427CFB" w:rsidRDefault="00743796" w:rsidP="00743796">
            <w:pPr>
              <w:keepNext/>
              <w:tabs>
                <w:tab w:val="left" w:pos="2160"/>
                <w:tab w:val="left" w:pos="2700"/>
                <w:tab w:val="left" w:pos="3420"/>
                <w:tab w:val="left" w:pos="3780"/>
                <w:tab w:val="left" w:pos="5760"/>
                <w:tab w:val="left" w:pos="7212"/>
              </w:tabs>
              <w:spacing w:after="0" w:line="240" w:lineRule="auto"/>
              <w:jc w:val="center"/>
              <w:rPr>
                <w:rFonts w:eastAsia="Times New Roman" w:cstheme="minorHAnsi"/>
                <w:sz w:val="20"/>
                <w:szCs w:val="20"/>
              </w:rPr>
            </w:pPr>
          </w:p>
        </w:tc>
      </w:tr>
    </w:tbl>
    <w:p w14:paraId="66B632D4" w14:textId="77777777" w:rsidR="00743796" w:rsidRPr="00427CFB" w:rsidRDefault="00743796" w:rsidP="00743796">
      <w:pPr>
        <w:spacing w:after="0"/>
        <w:rPr>
          <w:rFonts w:cstheme="minorHAnsi"/>
          <w:sz w:val="20"/>
          <w:szCs w:val="20"/>
        </w:rPr>
      </w:pPr>
    </w:p>
    <w:p w14:paraId="5B5C7BDB" w14:textId="77777777" w:rsidR="00743796" w:rsidRPr="00427CFB" w:rsidRDefault="00743796" w:rsidP="00743796">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3"/>
        <w:gridCol w:w="13677"/>
      </w:tblGrid>
      <w:tr w:rsidR="00743796" w:rsidRPr="00427CFB" w14:paraId="367ACF4D"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hideMark/>
          </w:tcPr>
          <w:p w14:paraId="13FB9B20" w14:textId="06208982" w:rsidR="00743796" w:rsidRPr="00427CFB" w:rsidRDefault="001B57DC" w:rsidP="001B57DC">
            <w:pPr>
              <w:keepNext/>
              <w:spacing w:after="0" w:line="240" w:lineRule="auto"/>
              <w:jc w:val="both"/>
              <w:rPr>
                <w:rFonts w:cstheme="minorHAnsi"/>
                <w:sz w:val="20"/>
                <w:szCs w:val="20"/>
              </w:rPr>
            </w:pPr>
            <w:r w:rsidRPr="00427CFB">
              <w:rPr>
                <w:rFonts w:cstheme="minorHAnsi"/>
                <w:b/>
                <w:sz w:val="20"/>
                <w:szCs w:val="20"/>
              </w:rPr>
              <w:t>F</w:t>
            </w:r>
            <w:r w:rsidR="00743796" w:rsidRPr="00427CFB">
              <w:rPr>
                <w:rFonts w:cstheme="minorHAnsi"/>
                <w:b/>
                <w:sz w:val="20"/>
                <w:szCs w:val="20"/>
              </w:rPr>
              <w:t>. Mandatory Requirements for All Central Domestic Hot Water Systems</w:t>
            </w:r>
          </w:p>
        </w:tc>
      </w:tr>
      <w:tr w:rsidR="00743796" w:rsidRPr="00427CFB" w14:paraId="23CA955B"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06F8B0D"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01</w:t>
            </w:r>
          </w:p>
        </w:tc>
        <w:tc>
          <w:tcPr>
            <w:tcW w:w="13677" w:type="dxa"/>
            <w:tcBorders>
              <w:top w:val="single" w:sz="4" w:space="0" w:color="000000"/>
              <w:left w:val="single" w:sz="4" w:space="0" w:color="000000"/>
              <w:bottom w:val="single" w:sz="4" w:space="0" w:color="000000"/>
              <w:right w:val="single" w:sz="4" w:space="0" w:color="000000"/>
            </w:tcBorders>
            <w:hideMark/>
          </w:tcPr>
          <w:p w14:paraId="72362F89" w14:textId="77777777" w:rsidR="00743796" w:rsidRPr="00427CFB" w:rsidRDefault="00743796" w:rsidP="00743796">
            <w:pPr>
              <w:keepNext/>
              <w:autoSpaceDE w:val="0"/>
              <w:autoSpaceDN w:val="0"/>
              <w:adjustRightInd w:val="0"/>
              <w:spacing w:after="0" w:line="240" w:lineRule="auto"/>
              <w:rPr>
                <w:rFonts w:cstheme="minorHAnsi"/>
                <w:sz w:val="20"/>
                <w:szCs w:val="20"/>
              </w:rPr>
            </w:pPr>
            <w:r w:rsidRPr="00427CFB">
              <w:rPr>
                <w:rFonts w:cstheme="minorHAnsi"/>
                <w:bCs/>
                <w:sz w:val="20"/>
                <w:szCs w:val="20"/>
              </w:rPr>
              <w:t xml:space="preserve">On systems that have a total capacity greater than 167,000 Btu/hr, outlets that require higher than service water temperatures as listed in the ASHRAE Handbook </w:t>
            </w:r>
            <w:r w:rsidRPr="00427CFB">
              <w:rPr>
                <w:rFonts w:cstheme="minorHAnsi"/>
                <w:sz w:val="20"/>
                <w:szCs w:val="20"/>
              </w:rPr>
              <w:t>have separate remote heaters, heat exchangers, or boosters to supply the outlet with the higher temperature</w:t>
            </w:r>
            <w:r w:rsidRPr="00427CFB">
              <w:rPr>
                <w:rFonts w:cstheme="minorHAnsi"/>
                <w:bCs/>
                <w:sz w:val="20"/>
                <w:szCs w:val="20"/>
              </w:rPr>
              <w:t>.  (Section 110.3 (c)1)</w:t>
            </w:r>
          </w:p>
        </w:tc>
      </w:tr>
      <w:tr w:rsidR="00743796" w:rsidRPr="00427CFB" w14:paraId="42144B42" w14:textId="77777777" w:rsidTr="00800D21">
        <w:trPr>
          <w:trHeight w:val="323"/>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2DD07DD4" w14:textId="77777777" w:rsidR="00743796" w:rsidRPr="00427CFB" w:rsidRDefault="00743796" w:rsidP="00AE047E">
            <w:pPr>
              <w:keepNext/>
              <w:spacing w:after="0" w:line="240" w:lineRule="auto"/>
              <w:jc w:val="center"/>
              <w:rPr>
                <w:rFonts w:cstheme="minorHAnsi"/>
                <w:sz w:val="20"/>
                <w:szCs w:val="20"/>
              </w:rPr>
            </w:pPr>
            <w:r w:rsidRPr="00427CFB">
              <w:rPr>
                <w:rFonts w:cstheme="minorHAnsi"/>
                <w:sz w:val="20"/>
                <w:szCs w:val="20"/>
              </w:rPr>
              <w:t>02</w:t>
            </w:r>
          </w:p>
        </w:tc>
        <w:tc>
          <w:tcPr>
            <w:tcW w:w="13677" w:type="dxa"/>
            <w:tcBorders>
              <w:top w:val="single" w:sz="4" w:space="0" w:color="000000"/>
              <w:left w:val="single" w:sz="4" w:space="0" w:color="000000"/>
              <w:bottom w:val="single" w:sz="4" w:space="0" w:color="000000"/>
              <w:right w:val="single" w:sz="4" w:space="0" w:color="000000"/>
            </w:tcBorders>
            <w:hideMark/>
          </w:tcPr>
          <w:p w14:paraId="32780994" w14:textId="77777777" w:rsidR="00743796" w:rsidRPr="00427CFB" w:rsidRDefault="00743796" w:rsidP="00AE047E">
            <w:pPr>
              <w:keepNext/>
              <w:autoSpaceDE w:val="0"/>
              <w:autoSpaceDN w:val="0"/>
              <w:adjustRightInd w:val="0"/>
              <w:spacing w:after="0" w:line="240" w:lineRule="auto"/>
              <w:rPr>
                <w:rFonts w:cstheme="minorHAnsi"/>
                <w:sz w:val="20"/>
                <w:szCs w:val="20"/>
              </w:rPr>
            </w:pPr>
            <w:r w:rsidRPr="00427CFB">
              <w:rPr>
                <w:rFonts w:cstheme="minorHAnsi"/>
                <w:sz w:val="20"/>
                <w:szCs w:val="20"/>
              </w:rPr>
              <w:t>Systems with circulating pumps or with electrical heat trace systems shall be capable of automatically turning off the system.  (Section 110.3(c)2).</w:t>
            </w:r>
          </w:p>
        </w:tc>
      </w:tr>
      <w:tr w:rsidR="00743796" w:rsidRPr="00427CFB" w14:paraId="471DF09A" w14:textId="77777777" w:rsidTr="00800D2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F97EA50"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03</w:t>
            </w:r>
          </w:p>
        </w:tc>
        <w:tc>
          <w:tcPr>
            <w:tcW w:w="13677" w:type="dxa"/>
            <w:tcBorders>
              <w:top w:val="single" w:sz="4" w:space="0" w:color="000000"/>
              <w:left w:val="single" w:sz="4" w:space="0" w:color="000000"/>
              <w:bottom w:val="single" w:sz="4" w:space="0" w:color="000000"/>
              <w:right w:val="single" w:sz="4" w:space="0" w:color="000000"/>
            </w:tcBorders>
          </w:tcPr>
          <w:p w14:paraId="4792002F" w14:textId="414275BC" w:rsidR="00743796" w:rsidRPr="00427CFB" w:rsidRDefault="000D2B68" w:rsidP="00406301">
            <w:pPr>
              <w:keepNext/>
              <w:spacing w:after="0" w:line="240" w:lineRule="auto"/>
              <w:contextualSpacing/>
              <w:rPr>
                <w:rFonts w:eastAsia="Times New Roman" w:cstheme="minorHAnsi"/>
                <w:sz w:val="20"/>
                <w:szCs w:val="20"/>
              </w:rPr>
            </w:pPr>
            <w:r w:rsidRPr="000D2B68">
              <w:rPr>
                <w:rFonts w:eastAsia="Times New Roman" w:cstheme="minorHAnsi"/>
                <w:sz w:val="20"/>
                <w:szCs w:val="20"/>
              </w:rPr>
              <w:t>Unfired storage tanks are insulated with an external R-12 or combination of R-16 internal and external Insulation. (Section 110.3(c)4).</w:t>
            </w:r>
          </w:p>
        </w:tc>
      </w:tr>
      <w:tr w:rsidR="00743796" w:rsidRPr="00427CFB" w14:paraId="7C6A89C5"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62A42281" w14:textId="77777777"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04</w:t>
            </w:r>
          </w:p>
        </w:tc>
        <w:tc>
          <w:tcPr>
            <w:tcW w:w="13677" w:type="dxa"/>
            <w:tcBorders>
              <w:top w:val="single" w:sz="4" w:space="0" w:color="000000"/>
              <w:left w:val="single" w:sz="4" w:space="0" w:color="000000"/>
              <w:bottom w:val="single" w:sz="4" w:space="0" w:color="000000"/>
              <w:right w:val="single" w:sz="4" w:space="0" w:color="000000"/>
            </w:tcBorders>
          </w:tcPr>
          <w:p w14:paraId="4DCC918B" w14:textId="13EF414A" w:rsidR="00743796" w:rsidRPr="00427CFB" w:rsidRDefault="00743796" w:rsidP="00743796">
            <w:pPr>
              <w:keepNext/>
              <w:autoSpaceDE w:val="0"/>
              <w:autoSpaceDN w:val="0"/>
              <w:adjustRightInd w:val="0"/>
              <w:spacing w:after="0" w:line="240" w:lineRule="auto"/>
              <w:rPr>
                <w:rFonts w:cstheme="minorHAnsi"/>
                <w:bCs/>
                <w:sz w:val="20"/>
                <w:szCs w:val="20"/>
              </w:rPr>
            </w:pPr>
            <w:r w:rsidRPr="00427CFB">
              <w:rPr>
                <w:rFonts w:cstheme="minorHAnsi"/>
                <w:bCs/>
                <w:sz w:val="20"/>
                <w:szCs w:val="20"/>
              </w:rPr>
              <w:t>Recirculation loop</w:t>
            </w:r>
            <w:r w:rsidR="00664789">
              <w:rPr>
                <w:rFonts w:cstheme="minorHAnsi"/>
                <w:bCs/>
                <w:sz w:val="20"/>
                <w:szCs w:val="20"/>
              </w:rPr>
              <w:t>s</w:t>
            </w:r>
            <w:r w:rsidRPr="00427CFB">
              <w:rPr>
                <w:rFonts w:cstheme="minorHAnsi"/>
                <w:bCs/>
                <w:sz w:val="20"/>
                <w:szCs w:val="20"/>
              </w:rPr>
              <w:t xml:space="preserve"> shall meet the following requirements:</w:t>
            </w:r>
          </w:p>
          <w:p w14:paraId="3BF863CD" w14:textId="69852D6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427CFB">
              <w:rPr>
                <w:rFonts w:eastAsia="Times New Roman" w:cstheme="minorHAnsi"/>
                <w:sz w:val="20"/>
                <w:szCs w:val="20"/>
              </w:rPr>
              <w:t>Section 110.3(c)</w:t>
            </w:r>
            <w:r w:rsidR="005A383D">
              <w:rPr>
                <w:rFonts w:eastAsia="Times New Roman" w:cstheme="minorHAnsi"/>
                <w:sz w:val="20"/>
                <w:szCs w:val="20"/>
              </w:rPr>
              <w:t xml:space="preserve"> </w:t>
            </w:r>
            <w:r w:rsidRPr="00427CFB">
              <w:rPr>
                <w:rFonts w:eastAsia="Times New Roman" w:cstheme="minorHAnsi"/>
                <w:sz w:val="20"/>
                <w:szCs w:val="20"/>
              </w:rPr>
              <w:t>4A).</w:t>
            </w:r>
          </w:p>
          <w:p w14:paraId="4319954D" w14:textId="019C7944"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A check valve is located between the recirculation pump and the water heater. (Section 110.3(c)</w:t>
            </w:r>
            <w:r w:rsidR="005A383D">
              <w:rPr>
                <w:rFonts w:eastAsia="Times New Roman" w:cstheme="minorHAnsi"/>
                <w:sz w:val="20"/>
                <w:szCs w:val="20"/>
              </w:rPr>
              <w:t xml:space="preserve"> </w:t>
            </w:r>
            <w:r w:rsidRPr="00427CFB">
              <w:rPr>
                <w:rFonts w:eastAsia="Times New Roman" w:cstheme="minorHAnsi"/>
                <w:sz w:val="20"/>
                <w:szCs w:val="20"/>
              </w:rPr>
              <w:t>4B).</w:t>
            </w:r>
          </w:p>
          <w:p w14:paraId="47817F0B" w14:textId="4345090A"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A hose bib is installed between the pump and the water heating equipment with an isolation valve between the hose bib and the water heating equipment. </w:t>
            </w:r>
            <w:r w:rsidR="00664789">
              <w:rPr>
                <w:rFonts w:eastAsia="Times New Roman" w:cstheme="minorHAnsi"/>
                <w:sz w:val="20"/>
                <w:szCs w:val="20"/>
              </w:rPr>
              <w:t xml:space="preserve">(Section </w:t>
            </w:r>
            <w:r w:rsidRPr="00427CFB">
              <w:rPr>
                <w:rFonts w:eastAsia="Times New Roman" w:cstheme="minorHAnsi"/>
                <w:sz w:val="20"/>
                <w:szCs w:val="20"/>
              </w:rPr>
              <w:t>110.3(c)4C).</w:t>
            </w:r>
          </w:p>
          <w:p w14:paraId="4DF39B31" w14:textId="5B3F58A1"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Isolation valves shall be installed on both sides of the pump, of which the valve </w:t>
            </w:r>
            <w:r w:rsidR="00AE047E">
              <w:rPr>
                <w:rFonts w:eastAsia="Times New Roman" w:cstheme="minorHAnsi"/>
                <w:sz w:val="20"/>
                <w:szCs w:val="20"/>
              </w:rPr>
              <w:t xml:space="preserve">required in 110.3(c)4C </w:t>
            </w:r>
            <w:r w:rsidRPr="00427CFB">
              <w:rPr>
                <w:rFonts w:eastAsia="Times New Roman" w:cstheme="minorHAnsi"/>
                <w:sz w:val="20"/>
                <w:szCs w:val="20"/>
              </w:rPr>
              <w:t xml:space="preserve">can be one.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4D</w:t>
            </w:r>
            <w:r w:rsidR="00664789">
              <w:rPr>
                <w:rFonts w:eastAsia="Times New Roman" w:cstheme="minorHAnsi"/>
                <w:sz w:val="20"/>
                <w:szCs w:val="20"/>
              </w:rPr>
              <w:t>).</w:t>
            </w:r>
          </w:p>
          <w:p w14:paraId="15958A9C" w14:textId="2837F208" w:rsidR="00743796" w:rsidRPr="00427CFB" w:rsidRDefault="00743796" w:rsidP="00664789">
            <w:pPr>
              <w:keepNext/>
              <w:numPr>
                <w:ilvl w:val="1"/>
                <w:numId w:val="9"/>
              </w:numPr>
              <w:autoSpaceDE w:val="0"/>
              <w:autoSpaceDN w:val="0"/>
              <w:adjustRightInd w:val="0"/>
              <w:spacing w:after="0" w:line="240" w:lineRule="auto"/>
              <w:ind w:left="1066" w:hanging="346"/>
              <w:contextualSpacing/>
              <w:rPr>
                <w:rFonts w:eastAsia="Times New Roman" w:cstheme="minorHAnsi"/>
                <w:bCs/>
                <w:sz w:val="20"/>
                <w:szCs w:val="20"/>
              </w:rPr>
            </w:pPr>
            <w:r w:rsidRPr="00427CFB">
              <w:rPr>
                <w:rFonts w:eastAsia="Times New Roman" w:cstheme="minorHAnsi"/>
                <w:sz w:val="20"/>
                <w:szCs w:val="20"/>
              </w:rPr>
              <w:t xml:space="preserve">The cold water piping and the recirculation loop piping shall not be connected to the hot water storage tank drain port. </w:t>
            </w:r>
            <w:r w:rsidR="00664789">
              <w:rPr>
                <w:rFonts w:eastAsia="Times New Roman" w:cstheme="minorHAnsi"/>
                <w:sz w:val="20"/>
                <w:szCs w:val="20"/>
              </w:rPr>
              <w:t xml:space="preserve">(Section </w:t>
            </w:r>
            <w:r w:rsidRPr="00427CFB">
              <w:rPr>
                <w:rFonts w:eastAsia="Times New Roman" w:cstheme="minorHAnsi"/>
                <w:sz w:val="20"/>
                <w:szCs w:val="20"/>
              </w:rPr>
              <w:t>110.3(c)</w:t>
            </w:r>
            <w:r w:rsidR="005A383D">
              <w:rPr>
                <w:rFonts w:eastAsia="Times New Roman" w:cstheme="minorHAnsi"/>
                <w:sz w:val="20"/>
                <w:szCs w:val="20"/>
              </w:rPr>
              <w:t xml:space="preserve"> </w:t>
            </w:r>
            <w:r w:rsidRPr="00427CFB">
              <w:rPr>
                <w:rFonts w:eastAsia="Times New Roman" w:cstheme="minorHAnsi"/>
                <w:sz w:val="20"/>
                <w:szCs w:val="20"/>
              </w:rPr>
              <w:t>4E</w:t>
            </w:r>
            <w:r w:rsidR="00664789">
              <w:rPr>
                <w:rFonts w:eastAsia="Times New Roman" w:cstheme="minorHAnsi"/>
                <w:sz w:val="20"/>
                <w:szCs w:val="20"/>
              </w:rPr>
              <w:t>).</w:t>
            </w:r>
          </w:p>
          <w:p w14:paraId="2120A51A" w14:textId="054CD2B5" w:rsidR="00743796" w:rsidRPr="00427CFB" w:rsidRDefault="00743796" w:rsidP="00800D21">
            <w:pPr>
              <w:keepNext/>
              <w:numPr>
                <w:ilvl w:val="1"/>
                <w:numId w:val="9"/>
              </w:numPr>
              <w:autoSpaceDE w:val="0"/>
              <w:autoSpaceDN w:val="0"/>
              <w:adjustRightInd w:val="0"/>
              <w:spacing w:after="0" w:line="240" w:lineRule="auto"/>
              <w:ind w:left="1066" w:hanging="346"/>
              <w:contextualSpacing/>
              <w:rPr>
                <w:rFonts w:cstheme="minorHAnsi"/>
                <w:sz w:val="20"/>
                <w:szCs w:val="20"/>
              </w:rPr>
            </w:pPr>
            <w:r w:rsidRPr="00427CFB">
              <w:rPr>
                <w:rFonts w:eastAsia="Times New Roman" w:cstheme="minorHAnsi"/>
                <w:sz w:val="20"/>
                <w:szCs w:val="20"/>
              </w:rPr>
              <w:t xml:space="preserve">A check valve shall be installed on the cold water supply line between the hot water system and the next closest tee on the cold water supply line. </w:t>
            </w:r>
            <w:r w:rsidR="00664789">
              <w:rPr>
                <w:rFonts w:eastAsia="Times New Roman" w:cstheme="minorHAnsi"/>
                <w:sz w:val="20"/>
                <w:szCs w:val="20"/>
              </w:rPr>
              <w:t xml:space="preserve">(Section </w:t>
            </w:r>
            <w:r w:rsidRPr="00427CFB">
              <w:rPr>
                <w:rFonts w:eastAsia="Times New Roman" w:cstheme="minorHAnsi"/>
                <w:sz w:val="20"/>
                <w:szCs w:val="20"/>
              </w:rPr>
              <w:t>110.3(c)4F</w:t>
            </w:r>
            <w:r w:rsidR="00664789">
              <w:rPr>
                <w:rFonts w:eastAsia="Times New Roman" w:cstheme="minorHAnsi"/>
                <w:sz w:val="20"/>
                <w:szCs w:val="20"/>
              </w:rPr>
              <w:t>)</w:t>
            </w:r>
            <w:r w:rsidRPr="00427CFB">
              <w:rPr>
                <w:rFonts w:eastAsia="Times New Roman" w:cstheme="minorHAnsi"/>
                <w:bCs/>
                <w:sz w:val="20"/>
                <w:szCs w:val="20"/>
              </w:rPr>
              <w:t>.</w:t>
            </w:r>
          </w:p>
        </w:tc>
      </w:tr>
      <w:tr w:rsidR="00743796" w:rsidRPr="00427CFB" w14:paraId="36EDACCE"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1E3434AB" w14:textId="6F3C2D43"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5</w:t>
            </w:r>
          </w:p>
        </w:tc>
        <w:tc>
          <w:tcPr>
            <w:tcW w:w="13677" w:type="dxa"/>
            <w:tcBorders>
              <w:top w:val="single" w:sz="4" w:space="0" w:color="000000"/>
              <w:left w:val="single" w:sz="4" w:space="0" w:color="000000"/>
              <w:bottom w:val="single" w:sz="4" w:space="0" w:color="000000"/>
              <w:right w:val="single" w:sz="4" w:space="0" w:color="000000"/>
            </w:tcBorders>
            <w:hideMark/>
          </w:tcPr>
          <w:p w14:paraId="53D53F63" w14:textId="72A1566D" w:rsidR="00743796" w:rsidRPr="00427CFB" w:rsidRDefault="00743796" w:rsidP="005A383D">
            <w:pPr>
              <w:keepNext/>
              <w:autoSpaceDE w:val="0"/>
              <w:autoSpaceDN w:val="0"/>
              <w:adjustRightInd w:val="0"/>
              <w:spacing w:after="0" w:line="240" w:lineRule="auto"/>
              <w:rPr>
                <w:rFonts w:cstheme="minorHAnsi"/>
                <w:bCs/>
                <w:sz w:val="20"/>
                <w:szCs w:val="20"/>
              </w:rPr>
            </w:pPr>
            <w:r w:rsidRPr="00427CFB">
              <w:rPr>
                <w:rFonts w:cstheme="minorHAnsi"/>
                <w:bCs/>
                <w:sz w:val="20"/>
                <w:szCs w:val="20"/>
              </w:rPr>
              <w:t>Instantaneous water heaters with an input greater than 6.8 kB</w:t>
            </w:r>
            <w:r w:rsidR="00664789">
              <w:rPr>
                <w:rFonts w:cstheme="minorHAnsi"/>
                <w:bCs/>
                <w:sz w:val="20"/>
                <w:szCs w:val="20"/>
              </w:rPr>
              <w:t>tu</w:t>
            </w:r>
            <w:r w:rsidRPr="00427CFB">
              <w:rPr>
                <w:rFonts w:cstheme="minorHAnsi"/>
                <w:bCs/>
                <w:sz w:val="20"/>
                <w:szCs w:val="20"/>
              </w:rPr>
              <w:t>/hr</w:t>
            </w:r>
            <w:r w:rsidR="005A383D">
              <w:rPr>
                <w:rFonts w:cstheme="minorHAnsi"/>
                <w:bCs/>
                <w:sz w:val="20"/>
                <w:szCs w:val="20"/>
              </w:rPr>
              <w:t>.</w:t>
            </w:r>
            <w:r w:rsidRPr="00427CFB">
              <w:rPr>
                <w:rFonts w:cstheme="minorHAnsi"/>
                <w:bCs/>
                <w:sz w:val="20"/>
                <w:szCs w:val="20"/>
              </w:rPr>
              <w:t xml:space="preserve"> (2kW) shall have isolation valves on both the cold water supply and the hot water line. (110.3 (c)6).</w:t>
            </w:r>
          </w:p>
        </w:tc>
      </w:tr>
      <w:tr w:rsidR="00743796" w:rsidRPr="00427CFB" w14:paraId="18EF655F" w14:textId="77777777" w:rsidTr="00406301">
        <w:trPr>
          <w:trHeight w:val="144"/>
        </w:trPr>
        <w:tc>
          <w:tcPr>
            <w:tcW w:w="713" w:type="dxa"/>
            <w:tcBorders>
              <w:top w:val="single" w:sz="4" w:space="0" w:color="000000"/>
              <w:left w:val="single" w:sz="4" w:space="0" w:color="000000"/>
              <w:bottom w:val="single" w:sz="4" w:space="0" w:color="000000"/>
              <w:right w:val="single" w:sz="4" w:space="0" w:color="000000"/>
            </w:tcBorders>
            <w:vAlign w:val="center"/>
            <w:hideMark/>
          </w:tcPr>
          <w:p w14:paraId="570B2DA1" w14:textId="327D93CD" w:rsidR="00743796" w:rsidRPr="00427CFB" w:rsidRDefault="00743796" w:rsidP="00743796">
            <w:pPr>
              <w:keepNext/>
              <w:spacing w:after="0" w:line="240" w:lineRule="auto"/>
              <w:jc w:val="center"/>
              <w:rPr>
                <w:rFonts w:cstheme="minorHAnsi"/>
                <w:sz w:val="20"/>
                <w:szCs w:val="20"/>
              </w:rPr>
            </w:pPr>
            <w:r w:rsidRPr="00427CFB">
              <w:rPr>
                <w:rFonts w:cstheme="minorHAnsi"/>
                <w:sz w:val="20"/>
                <w:szCs w:val="20"/>
              </w:rPr>
              <w:t>0</w:t>
            </w:r>
            <w:r w:rsidR="008652BA">
              <w:rPr>
                <w:rFonts w:cstheme="minorHAnsi"/>
                <w:sz w:val="20"/>
                <w:szCs w:val="20"/>
              </w:rPr>
              <w:t>6</w:t>
            </w:r>
          </w:p>
        </w:tc>
        <w:tc>
          <w:tcPr>
            <w:tcW w:w="13677" w:type="dxa"/>
            <w:tcBorders>
              <w:top w:val="single" w:sz="4" w:space="0" w:color="000000"/>
              <w:left w:val="single" w:sz="4" w:space="0" w:color="000000"/>
              <w:bottom w:val="single" w:sz="4" w:space="0" w:color="000000"/>
              <w:right w:val="single" w:sz="4" w:space="0" w:color="000000"/>
            </w:tcBorders>
            <w:hideMark/>
          </w:tcPr>
          <w:p w14:paraId="27CA700F" w14:textId="77777777" w:rsidR="00406301" w:rsidRPr="00E14525" w:rsidRDefault="00406301" w:rsidP="00406301">
            <w:pPr>
              <w:keepNext/>
              <w:autoSpaceDE w:val="0"/>
              <w:autoSpaceDN w:val="0"/>
              <w:adjustRightInd w:val="0"/>
              <w:spacing w:after="0" w:line="240" w:lineRule="auto"/>
              <w:rPr>
                <w:rFonts w:cstheme="minorHAnsi"/>
                <w:bCs/>
                <w:sz w:val="20"/>
                <w:szCs w:val="20"/>
              </w:rPr>
            </w:pPr>
            <w:r w:rsidRPr="00E14525">
              <w:rPr>
                <w:rFonts w:cstheme="minorHAnsi"/>
                <w:bCs/>
                <w:sz w:val="20"/>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1C39CA6A"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The first 5 feet (1.5 meters) of cold water pipes from the storage tank.</w:t>
            </w:r>
          </w:p>
          <w:p w14:paraId="70170B9D"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with a nominal diameter of 3/4 inch (19 millimeter) and less than 1 inch.</w:t>
            </w:r>
          </w:p>
          <w:p w14:paraId="3F256E5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hot water piping from the heating source to the kitchen fixtures.</w:t>
            </w:r>
          </w:p>
          <w:p w14:paraId="1A06AD17"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Piping from the heating source to storage tank or between tanks.</w:t>
            </w:r>
          </w:p>
          <w:p w14:paraId="0D2B08A6"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piping associated with a recirculation system</w:t>
            </w:r>
          </w:p>
          <w:p w14:paraId="46F7921C" w14:textId="77777777" w:rsidR="00406301" w:rsidRPr="00E14525" w:rsidRDefault="00406301" w:rsidP="00406301">
            <w:pPr>
              <w:keepNext/>
              <w:numPr>
                <w:ilvl w:val="1"/>
                <w:numId w:val="14"/>
              </w:numPr>
              <w:autoSpaceDE w:val="0"/>
              <w:autoSpaceDN w:val="0"/>
              <w:adjustRightInd w:val="0"/>
              <w:spacing w:after="0" w:line="240" w:lineRule="auto"/>
              <w:contextualSpacing/>
              <w:rPr>
                <w:rFonts w:eastAsia="Times New Roman" w:cstheme="minorHAnsi"/>
                <w:bCs/>
                <w:sz w:val="20"/>
                <w:szCs w:val="20"/>
              </w:rPr>
            </w:pPr>
            <w:r w:rsidRPr="00E14525">
              <w:rPr>
                <w:rFonts w:eastAsia="Times New Roman" w:cstheme="minorHAnsi"/>
                <w:bCs/>
                <w:sz w:val="20"/>
                <w:szCs w:val="20"/>
              </w:rPr>
              <w:t>All underground piping.</w:t>
            </w:r>
          </w:p>
          <w:p w14:paraId="22AD12CB" w14:textId="77777777" w:rsidR="00406301" w:rsidRPr="00E14525" w:rsidRDefault="00406301" w:rsidP="00406301">
            <w:pPr>
              <w:keepNext/>
              <w:numPr>
                <w:ilvl w:val="1"/>
                <w:numId w:val="12"/>
              </w:numPr>
              <w:autoSpaceDE w:val="0"/>
              <w:autoSpaceDN w:val="0"/>
              <w:adjustRightInd w:val="0"/>
              <w:spacing w:after="0" w:line="240" w:lineRule="auto"/>
              <w:ind w:left="346"/>
              <w:contextualSpacing/>
              <w:rPr>
                <w:rFonts w:eastAsia="Times New Roman" w:cstheme="minorHAnsi"/>
                <w:bCs/>
                <w:sz w:val="20"/>
                <w:szCs w:val="20"/>
              </w:rPr>
            </w:pPr>
            <w:r w:rsidRPr="00E14525">
              <w:rPr>
                <w:rFonts w:eastAsia="Times New Roman" w:cstheme="minorHAnsi"/>
                <w:bCs/>
                <w:sz w:val="20"/>
                <w:szCs w:val="20"/>
              </w:rPr>
              <w:t>Insulation buried below grade must be installed in a waterproof and non-crushable casing or sleeve.</w:t>
            </w:r>
          </w:p>
          <w:p w14:paraId="64B6A852"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4E6442EE" w14:textId="54E02D5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interior or exterior walls that is surrounded on all sides by at least 1 inch (</w:t>
            </w:r>
            <w:r w:rsidR="00BE33BD">
              <w:rPr>
                <w:rFonts w:eastAsia="Times New Roman" w:cstheme="minorHAnsi"/>
                <w:bCs/>
                <w:sz w:val="20"/>
                <w:szCs w:val="20"/>
              </w:rPr>
              <w:t>2.</w:t>
            </w:r>
            <w:r w:rsidRPr="00E14525">
              <w:rPr>
                <w:rFonts w:eastAsia="Times New Roman" w:cstheme="minorHAnsi"/>
                <w:bCs/>
                <w:sz w:val="20"/>
                <w:szCs w:val="20"/>
              </w:rPr>
              <w:t>5 cm) of insulation.</w:t>
            </w:r>
          </w:p>
          <w:p w14:paraId="776888F0" w14:textId="6ACB722F"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crawlspace with a minimum of 1 inches (</w:t>
            </w:r>
            <w:r w:rsidR="00BE33BD">
              <w:rPr>
                <w:rFonts w:eastAsia="Times New Roman" w:cstheme="minorHAnsi"/>
                <w:bCs/>
                <w:sz w:val="20"/>
                <w:szCs w:val="20"/>
              </w:rPr>
              <w:t>2.</w:t>
            </w:r>
            <w:r w:rsidRPr="00E14525">
              <w:rPr>
                <w:rFonts w:eastAsia="Times New Roman" w:cstheme="minorHAnsi"/>
                <w:bCs/>
                <w:sz w:val="20"/>
                <w:szCs w:val="20"/>
              </w:rPr>
              <w:t>5 cm) of crawlspace insulation above and below.</w:t>
            </w:r>
          </w:p>
          <w:p w14:paraId="005A4F49" w14:textId="77777777" w:rsidR="00406301" w:rsidRPr="00E14525" w:rsidRDefault="00406301" w:rsidP="00406301">
            <w:pPr>
              <w:keepNext/>
              <w:numPr>
                <w:ilvl w:val="1"/>
                <w:numId w:val="13"/>
              </w:numPr>
              <w:autoSpaceDE w:val="0"/>
              <w:autoSpaceDN w:val="0"/>
              <w:adjustRightInd w:val="0"/>
              <w:spacing w:after="0" w:line="240" w:lineRule="auto"/>
              <w:ind w:left="377" w:hanging="377"/>
              <w:contextualSpacing/>
              <w:rPr>
                <w:rFonts w:eastAsia="Times New Roman" w:cstheme="minorHAnsi"/>
                <w:bCs/>
                <w:sz w:val="20"/>
                <w:szCs w:val="20"/>
              </w:rPr>
            </w:pPr>
            <w:r w:rsidRPr="00E14525">
              <w:rPr>
                <w:rFonts w:eastAsia="Times New Roman" w:cstheme="minorHAnsi"/>
                <w:bCs/>
                <w:sz w:val="20"/>
                <w:szCs w:val="20"/>
              </w:rPr>
              <w:t>Piping installed in attics with a minimum of 4 inches (10 cm) of attic insulation on top.</w:t>
            </w:r>
          </w:p>
          <w:p w14:paraId="401C4E2A" w14:textId="23A04CCF" w:rsidR="00743796" w:rsidRPr="003052C9" w:rsidRDefault="00406301" w:rsidP="00800D21">
            <w:pPr>
              <w:pStyle w:val="ListParagraph"/>
              <w:keepNext/>
              <w:numPr>
                <w:ilvl w:val="1"/>
                <w:numId w:val="13"/>
              </w:numPr>
              <w:autoSpaceDE w:val="0"/>
              <w:autoSpaceDN w:val="0"/>
              <w:adjustRightInd w:val="0"/>
              <w:ind w:left="346" w:hanging="346"/>
              <w:rPr>
                <w:rFonts w:cstheme="minorHAnsi"/>
                <w:bCs/>
              </w:rPr>
            </w:pPr>
            <w:r w:rsidRPr="00E14525">
              <w:rPr>
                <w:rFonts w:asciiTheme="minorHAnsi" w:hAnsiTheme="minorHAnsi" w:cstheme="minorHAnsi"/>
                <w:bCs/>
              </w:rPr>
              <w:t>Pipe insulation shall fit tightly and all elbows and tees shall be fully insulated</w:t>
            </w:r>
          </w:p>
        </w:tc>
      </w:tr>
      <w:tr w:rsidR="00406301" w:rsidRPr="00427CFB" w14:paraId="350B4C28" w14:textId="77777777" w:rsidTr="00406301">
        <w:trPr>
          <w:trHeight w:val="144"/>
        </w:trPr>
        <w:tc>
          <w:tcPr>
            <w:tcW w:w="14390" w:type="dxa"/>
            <w:gridSpan w:val="2"/>
            <w:tcBorders>
              <w:top w:val="single" w:sz="4" w:space="0" w:color="000000"/>
              <w:left w:val="single" w:sz="4" w:space="0" w:color="000000"/>
              <w:bottom w:val="single" w:sz="4" w:space="0" w:color="000000"/>
              <w:right w:val="single" w:sz="4" w:space="0" w:color="000000"/>
            </w:tcBorders>
            <w:vAlign w:val="center"/>
          </w:tcPr>
          <w:p w14:paraId="5947DD8D" w14:textId="04DDDDA7" w:rsidR="00406301" w:rsidRPr="00800D21" w:rsidRDefault="00406301" w:rsidP="00406301">
            <w:pPr>
              <w:keepNext/>
              <w:autoSpaceDE w:val="0"/>
              <w:autoSpaceDN w:val="0"/>
              <w:adjustRightInd w:val="0"/>
              <w:spacing w:after="0" w:line="240" w:lineRule="auto"/>
              <w:rPr>
                <w:rFonts w:cstheme="minorHAnsi"/>
                <w:b/>
                <w:bCs/>
                <w:sz w:val="18"/>
                <w:szCs w:val="20"/>
              </w:rPr>
            </w:pPr>
            <w:r w:rsidRPr="00800D21">
              <w:rPr>
                <w:rFonts w:cstheme="minorHAnsi"/>
                <w:b/>
                <w:bCs/>
                <w:sz w:val="18"/>
                <w:szCs w:val="20"/>
              </w:rPr>
              <w:t xml:space="preserve">The responsible person’s signature on this compliance document affirms that all applicable requirements in this table have been met.  </w:t>
            </w:r>
          </w:p>
        </w:tc>
      </w:tr>
    </w:tbl>
    <w:p w14:paraId="38686F63" w14:textId="77777777" w:rsidR="00732E4F" w:rsidRPr="00427CFB" w:rsidRDefault="00732E4F"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7"/>
        <w:gridCol w:w="13613"/>
      </w:tblGrid>
      <w:tr w:rsidR="001B57DC" w:rsidRPr="00427CFB" w14:paraId="7B296CF2" w14:textId="77777777" w:rsidTr="001B57DC">
        <w:trPr>
          <w:trHeight w:val="144"/>
        </w:trPr>
        <w:tc>
          <w:tcPr>
            <w:tcW w:w="14390" w:type="dxa"/>
            <w:gridSpan w:val="2"/>
          </w:tcPr>
          <w:p w14:paraId="347E2D62" w14:textId="54279079" w:rsidR="001B57DC" w:rsidRPr="00427CFB" w:rsidRDefault="001B57DC" w:rsidP="001B57DC">
            <w:pPr>
              <w:spacing w:after="0" w:line="240" w:lineRule="auto"/>
              <w:rPr>
                <w:rFonts w:eastAsia="Calibri" w:cstheme="minorHAnsi"/>
                <w:b/>
                <w:sz w:val="20"/>
                <w:szCs w:val="20"/>
              </w:rPr>
            </w:pPr>
            <w:r w:rsidRPr="00427CFB">
              <w:rPr>
                <w:rFonts w:eastAsia="Calibri" w:cstheme="minorHAnsi"/>
                <w:b/>
                <w:sz w:val="20"/>
                <w:szCs w:val="20"/>
              </w:rPr>
              <w:t>G. HERS-Verified Multiple Recirculation Loops for DHW Systems Serving Multiple Dwelling Units Requirements</w:t>
            </w:r>
          </w:p>
          <w:p w14:paraId="679FDE8B" w14:textId="77777777" w:rsidR="001B57DC" w:rsidRPr="00427CFB" w:rsidRDefault="001B57DC" w:rsidP="001B57DC">
            <w:pPr>
              <w:spacing w:after="0" w:line="240" w:lineRule="auto"/>
              <w:rPr>
                <w:rFonts w:eastAsia="Calibri" w:cstheme="minorHAnsi"/>
                <w:sz w:val="20"/>
                <w:szCs w:val="20"/>
              </w:rPr>
            </w:pPr>
            <w:r w:rsidRPr="00427CFB">
              <w:rPr>
                <w:rFonts w:eastAsia="Calibri" w:cstheme="minorHAnsi"/>
                <w:sz w:val="20"/>
                <w:szCs w:val="20"/>
              </w:rPr>
              <w:t>All distribution systems listed on this form shall comply with these requirements.</w:t>
            </w:r>
          </w:p>
        </w:tc>
      </w:tr>
      <w:tr w:rsidR="001B57DC" w:rsidRPr="00427CFB" w14:paraId="570AC704" w14:textId="77777777" w:rsidTr="001B57DC">
        <w:trPr>
          <w:trHeight w:val="144"/>
        </w:trPr>
        <w:tc>
          <w:tcPr>
            <w:tcW w:w="777" w:type="dxa"/>
            <w:vAlign w:val="center"/>
          </w:tcPr>
          <w:p w14:paraId="7F457E64" w14:textId="77777777" w:rsidR="001B57DC" w:rsidRPr="00427CFB" w:rsidRDefault="001B57DC" w:rsidP="001B57DC">
            <w:pPr>
              <w:spacing w:after="0" w:line="240" w:lineRule="auto"/>
              <w:jc w:val="center"/>
              <w:rPr>
                <w:rFonts w:eastAsia="Calibri" w:cstheme="minorHAnsi"/>
                <w:bCs/>
                <w:sz w:val="20"/>
                <w:szCs w:val="20"/>
              </w:rPr>
            </w:pPr>
            <w:r w:rsidRPr="00427CFB">
              <w:rPr>
                <w:rFonts w:eastAsia="Calibri" w:cstheme="minorHAnsi"/>
                <w:bCs/>
                <w:sz w:val="20"/>
                <w:szCs w:val="20"/>
              </w:rPr>
              <w:t>01</w:t>
            </w:r>
          </w:p>
        </w:tc>
        <w:tc>
          <w:tcPr>
            <w:tcW w:w="13613" w:type="dxa"/>
            <w:vAlign w:val="center"/>
          </w:tcPr>
          <w:p w14:paraId="280EB38C" w14:textId="77777777" w:rsidR="001B57DC" w:rsidRPr="00427CFB" w:rsidRDefault="001B57DC" w:rsidP="001B57DC">
            <w:pPr>
              <w:spacing w:after="0" w:line="240" w:lineRule="auto"/>
              <w:rPr>
                <w:rFonts w:eastAsia="Calibri" w:cstheme="minorHAnsi"/>
                <w:b/>
                <w:sz w:val="20"/>
                <w:szCs w:val="20"/>
              </w:rPr>
            </w:pPr>
            <w:r w:rsidRPr="00427CFB">
              <w:rPr>
                <w:rFonts w:eastAsia="Calibri" w:cstheme="minorHAnsi"/>
                <w:sz w:val="20"/>
                <w:szCs w:val="20"/>
              </w:rPr>
              <w:t>All buildings with 8 or more dwelling units have a</w:t>
            </w:r>
            <w:r w:rsidRPr="00427CFB">
              <w:rPr>
                <w:rFonts w:eastAsia="Calibri" w:cstheme="minorHAnsi"/>
                <w:b/>
                <w:sz w:val="20"/>
                <w:szCs w:val="20"/>
              </w:rPr>
              <w:t xml:space="preserve"> minimum</w:t>
            </w:r>
            <w:r w:rsidRPr="00427CFB">
              <w:rPr>
                <w:rFonts w:eastAsia="Calibri" w:cstheme="minorHAnsi"/>
                <w:sz w:val="20"/>
                <w:szCs w:val="20"/>
              </w:rPr>
              <w:t xml:space="preserve"> of 2 recirculation loops.</w:t>
            </w:r>
          </w:p>
        </w:tc>
      </w:tr>
      <w:tr w:rsidR="00406301" w:rsidRPr="00427CFB" w14:paraId="496EE2A1" w14:textId="77777777" w:rsidTr="001B57DC">
        <w:trPr>
          <w:trHeight w:val="144"/>
        </w:trPr>
        <w:tc>
          <w:tcPr>
            <w:tcW w:w="777" w:type="dxa"/>
            <w:vAlign w:val="center"/>
          </w:tcPr>
          <w:p w14:paraId="3361B835" w14:textId="4D96B018" w:rsidR="00406301" w:rsidRPr="00427CFB" w:rsidRDefault="00406301" w:rsidP="001B57DC">
            <w:pPr>
              <w:spacing w:after="0" w:line="240" w:lineRule="auto"/>
              <w:jc w:val="center"/>
              <w:rPr>
                <w:rFonts w:eastAsia="Calibri" w:cstheme="minorHAnsi"/>
                <w:bCs/>
                <w:sz w:val="20"/>
                <w:szCs w:val="20"/>
              </w:rPr>
            </w:pPr>
            <w:r>
              <w:rPr>
                <w:rFonts w:eastAsia="Calibri" w:cstheme="minorHAnsi"/>
                <w:bCs/>
                <w:sz w:val="20"/>
                <w:szCs w:val="20"/>
              </w:rPr>
              <w:t>02</w:t>
            </w:r>
          </w:p>
        </w:tc>
        <w:tc>
          <w:tcPr>
            <w:tcW w:w="13613" w:type="dxa"/>
            <w:vAlign w:val="center"/>
          </w:tcPr>
          <w:p w14:paraId="46E48FD6" w14:textId="03F14F5A" w:rsidR="00406301" w:rsidRPr="00E14525" w:rsidRDefault="00406301" w:rsidP="001B57DC">
            <w:pPr>
              <w:spacing w:after="0" w:line="240" w:lineRule="auto"/>
              <w:rPr>
                <w:rFonts w:eastAsia="Calibri" w:cstheme="minorHAnsi"/>
                <w:sz w:val="20"/>
                <w:szCs w:val="20"/>
              </w:rPr>
            </w:pPr>
            <w:r w:rsidRPr="00E14525">
              <w:rPr>
                <w:rFonts w:cstheme="minorHAnsi"/>
                <w:sz w:val="20"/>
                <w:szCs w:val="20"/>
              </w:rPr>
              <w:t>Each loop roughly serves the same number of dwellings.</w:t>
            </w:r>
          </w:p>
        </w:tc>
      </w:tr>
      <w:tr w:rsidR="001B57DC" w:rsidRPr="00427CFB" w14:paraId="37310998" w14:textId="77777777" w:rsidTr="001B57DC">
        <w:trPr>
          <w:trHeight w:val="144"/>
        </w:trPr>
        <w:tc>
          <w:tcPr>
            <w:tcW w:w="14390" w:type="dxa"/>
            <w:gridSpan w:val="2"/>
            <w:vAlign w:val="center"/>
          </w:tcPr>
          <w:p w14:paraId="5381D764" w14:textId="77777777" w:rsidR="001B57DC" w:rsidRPr="00427CFB" w:rsidRDefault="001B57DC" w:rsidP="001B57DC">
            <w:pPr>
              <w:spacing w:after="0" w:line="240" w:lineRule="auto"/>
              <w:rPr>
                <w:rFonts w:eastAsia="Calibri" w:cstheme="minorHAnsi"/>
                <w:bCs/>
                <w:sz w:val="20"/>
                <w:szCs w:val="20"/>
              </w:rPr>
            </w:pPr>
            <w:r w:rsidRPr="00427CFB">
              <w:rPr>
                <w:rFonts w:eastAsia="Calibri" w:cstheme="minorHAnsi"/>
                <w:b/>
                <w:sz w:val="20"/>
                <w:szCs w:val="20"/>
              </w:rPr>
              <w:t xml:space="preserve">The responsible person’s signature on this compliance document affirms that all applicable requirements in this table have been met.    </w:t>
            </w:r>
          </w:p>
        </w:tc>
      </w:tr>
    </w:tbl>
    <w:p w14:paraId="1DF95147" w14:textId="77777777" w:rsidR="009562C0" w:rsidRPr="00427CFB" w:rsidRDefault="009562C0" w:rsidP="00743796">
      <w:pPr>
        <w:rPr>
          <w:rFonts w:cstheme="minorHAnsi"/>
          <w:sz w:val="20"/>
          <w:szCs w:val="20"/>
        </w:rPr>
      </w:pPr>
    </w:p>
    <w:p w14:paraId="6D9CF4B5" w14:textId="77777777" w:rsidR="009562C0" w:rsidRPr="00427CFB" w:rsidRDefault="009562C0">
      <w:pPr>
        <w:rPr>
          <w:rFonts w:cstheme="minorHAnsi"/>
          <w:sz w:val="20"/>
          <w:szCs w:val="20"/>
        </w:rPr>
      </w:pPr>
    </w:p>
    <w:tbl>
      <w:tblPr>
        <w:tblW w:w="14396"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6407"/>
      </w:tblGrid>
      <w:tr w:rsidR="00F72A42" w:rsidRPr="00427CFB" w14:paraId="496C6586" w14:textId="77777777" w:rsidTr="009562C0">
        <w:trPr>
          <w:trHeight w:val="206"/>
        </w:trPr>
        <w:tc>
          <w:tcPr>
            <w:tcW w:w="14396" w:type="dxa"/>
            <w:gridSpan w:val="4"/>
            <w:vAlign w:val="center"/>
          </w:tcPr>
          <w:p w14:paraId="7511DD86"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20"/>
                <w:szCs w:val="20"/>
              </w:rPr>
            </w:pPr>
            <w:r w:rsidRPr="00427CFB">
              <w:rPr>
                <w:rFonts w:cstheme="minorHAnsi"/>
                <w:b/>
                <w:caps/>
                <w:sz w:val="20"/>
                <w:szCs w:val="20"/>
              </w:rPr>
              <w:t>Documentation Author's Declaration Statement</w:t>
            </w:r>
          </w:p>
        </w:tc>
      </w:tr>
      <w:tr w:rsidR="00F72A42" w:rsidRPr="00427CFB" w14:paraId="62E92E09" w14:textId="77777777" w:rsidTr="009562C0">
        <w:trPr>
          <w:trHeight w:hRule="exact" w:val="360"/>
        </w:trPr>
        <w:tc>
          <w:tcPr>
            <w:tcW w:w="14396" w:type="dxa"/>
            <w:gridSpan w:val="4"/>
            <w:vAlign w:val="center"/>
          </w:tcPr>
          <w:p w14:paraId="5E7FABA8" w14:textId="77777777" w:rsidR="00F72A42" w:rsidRPr="00427CFB" w:rsidRDefault="00F72A42" w:rsidP="00800D21">
            <w:pPr>
              <w:pStyle w:val="Heading3"/>
              <w:keepLines w:val="0"/>
              <w:numPr>
                <w:ilvl w:val="0"/>
                <w:numId w:val="10"/>
              </w:numPr>
              <w:tabs>
                <w:tab w:val="left" w:pos="-2600"/>
              </w:tabs>
              <w:spacing w:before="0" w:line="240" w:lineRule="auto"/>
              <w:ind w:right="90"/>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I certify that this Certificate of Installation documentation is accurate and complete.</w:t>
            </w:r>
          </w:p>
        </w:tc>
      </w:tr>
      <w:tr w:rsidR="00F72A42" w:rsidRPr="00427CFB" w14:paraId="7C9C570E" w14:textId="77777777" w:rsidTr="009562C0">
        <w:trPr>
          <w:trHeight w:val="360"/>
        </w:trPr>
        <w:tc>
          <w:tcPr>
            <w:tcW w:w="5482" w:type="dxa"/>
            <w:gridSpan w:val="2"/>
          </w:tcPr>
          <w:p w14:paraId="2697FF97"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Name:</w:t>
            </w:r>
          </w:p>
        </w:tc>
        <w:tc>
          <w:tcPr>
            <w:tcW w:w="8914" w:type="dxa"/>
            <w:gridSpan w:val="2"/>
          </w:tcPr>
          <w:p w14:paraId="3035020C"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Signature:</w:t>
            </w:r>
          </w:p>
        </w:tc>
      </w:tr>
      <w:tr w:rsidR="00F72A42" w:rsidRPr="00427CFB" w14:paraId="0C0DBBDD" w14:textId="77777777" w:rsidTr="009562C0">
        <w:trPr>
          <w:trHeight w:val="360"/>
        </w:trPr>
        <w:tc>
          <w:tcPr>
            <w:tcW w:w="5482" w:type="dxa"/>
            <w:gridSpan w:val="2"/>
          </w:tcPr>
          <w:p w14:paraId="14C4A5FB" w14:textId="77777777" w:rsidR="00F72A42" w:rsidRPr="00427CFB" w:rsidRDefault="00F72A42" w:rsidP="00F72A42">
            <w:pPr>
              <w:keepNext/>
              <w:spacing w:after="0"/>
              <w:rPr>
                <w:rFonts w:cstheme="minorHAnsi"/>
                <w:sz w:val="20"/>
                <w:szCs w:val="20"/>
              </w:rPr>
            </w:pPr>
            <w:r w:rsidRPr="00427CFB">
              <w:rPr>
                <w:rFonts w:cstheme="minorHAnsi"/>
                <w:sz w:val="20"/>
                <w:szCs w:val="20"/>
              </w:rPr>
              <w:t>Documentation Author Company Name:</w:t>
            </w:r>
          </w:p>
        </w:tc>
        <w:tc>
          <w:tcPr>
            <w:tcW w:w="8914" w:type="dxa"/>
            <w:gridSpan w:val="2"/>
          </w:tcPr>
          <w:p w14:paraId="57204541" w14:textId="77777777" w:rsidR="00F72A42" w:rsidRPr="00427CFB" w:rsidRDefault="00F72A42" w:rsidP="00F72A42">
            <w:pPr>
              <w:keepNext/>
              <w:spacing w:after="0"/>
              <w:rPr>
                <w:rFonts w:cstheme="minorHAnsi"/>
                <w:sz w:val="20"/>
                <w:szCs w:val="20"/>
              </w:rPr>
            </w:pPr>
            <w:r w:rsidRPr="00427CFB">
              <w:rPr>
                <w:rFonts w:cstheme="minorHAnsi"/>
                <w:sz w:val="20"/>
                <w:szCs w:val="20"/>
              </w:rPr>
              <w:t>Date Signed:</w:t>
            </w:r>
          </w:p>
        </w:tc>
      </w:tr>
      <w:tr w:rsidR="00F72A42" w:rsidRPr="00427CFB" w14:paraId="5BDD4A62" w14:textId="77777777" w:rsidTr="009562C0">
        <w:trPr>
          <w:trHeight w:val="360"/>
        </w:trPr>
        <w:tc>
          <w:tcPr>
            <w:tcW w:w="5482" w:type="dxa"/>
            <w:gridSpan w:val="2"/>
          </w:tcPr>
          <w:p w14:paraId="05ECBA52" w14:textId="77777777" w:rsidR="00F72A42" w:rsidRPr="00427CFB" w:rsidRDefault="00F72A42" w:rsidP="00F72A42">
            <w:pPr>
              <w:keepNext/>
              <w:spacing w:after="0"/>
              <w:rPr>
                <w:rFonts w:cstheme="minorHAnsi"/>
                <w:sz w:val="20"/>
                <w:szCs w:val="20"/>
              </w:rPr>
            </w:pPr>
            <w:r w:rsidRPr="00427CFB">
              <w:rPr>
                <w:rFonts w:cstheme="minorHAnsi"/>
                <w:sz w:val="20"/>
                <w:szCs w:val="20"/>
              </w:rPr>
              <w:t>Address:</w:t>
            </w:r>
          </w:p>
        </w:tc>
        <w:tc>
          <w:tcPr>
            <w:tcW w:w="8914" w:type="dxa"/>
            <w:gridSpan w:val="2"/>
          </w:tcPr>
          <w:p w14:paraId="65B495A2" w14:textId="77777777" w:rsidR="00F72A42" w:rsidRPr="00427CFB" w:rsidRDefault="00F72A42" w:rsidP="00F72A42">
            <w:pPr>
              <w:keepNext/>
              <w:spacing w:after="0"/>
              <w:rPr>
                <w:rFonts w:cstheme="minorHAnsi"/>
                <w:sz w:val="20"/>
                <w:szCs w:val="20"/>
              </w:rPr>
            </w:pPr>
            <w:r w:rsidRPr="00427CFB">
              <w:rPr>
                <w:rFonts w:cstheme="minorHAnsi"/>
                <w:sz w:val="20"/>
                <w:szCs w:val="20"/>
              </w:rPr>
              <w:t>CEA/HERS Certification Identification (if applicable):</w:t>
            </w:r>
          </w:p>
        </w:tc>
      </w:tr>
      <w:tr w:rsidR="00F72A42" w:rsidRPr="00427CFB" w14:paraId="6C492393" w14:textId="77777777" w:rsidTr="009562C0">
        <w:trPr>
          <w:trHeight w:val="360"/>
        </w:trPr>
        <w:tc>
          <w:tcPr>
            <w:tcW w:w="5482" w:type="dxa"/>
            <w:gridSpan w:val="2"/>
          </w:tcPr>
          <w:p w14:paraId="537B65F8" w14:textId="77777777" w:rsidR="00F72A42" w:rsidRPr="00427CFB" w:rsidRDefault="00F72A42" w:rsidP="00F72A42">
            <w:pPr>
              <w:keepNext/>
              <w:spacing w:after="0"/>
              <w:rPr>
                <w:rFonts w:cstheme="minorHAnsi"/>
                <w:sz w:val="20"/>
                <w:szCs w:val="20"/>
              </w:rPr>
            </w:pPr>
            <w:r w:rsidRPr="00427CFB">
              <w:rPr>
                <w:rFonts w:cstheme="minorHAnsi"/>
                <w:sz w:val="20"/>
                <w:szCs w:val="20"/>
              </w:rPr>
              <w:t>City/State/Zip:</w:t>
            </w:r>
          </w:p>
        </w:tc>
        <w:tc>
          <w:tcPr>
            <w:tcW w:w="8914" w:type="dxa"/>
            <w:gridSpan w:val="2"/>
          </w:tcPr>
          <w:p w14:paraId="4003C92A" w14:textId="77777777" w:rsidR="00F72A42" w:rsidRPr="00427CFB" w:rsidRDefault="00F72A42" w:rsidP="00F72A42">
            <w:pPr>
              <w:keepNext/>
              <w:spacing w:after="0"/>
              <w:rPr>
                <w:rFonts w:cstheme="minorHAnsi"/>
                <w:sz w:val="20"/>
                <w:szCs w:val="20"/>
              </w:rPr>
            </w:pPr>
            <w:r w:rsidRPr="00427CFB">
              <w:rPr>
                <w:rFonts w:cstheme="minorHAnsi"/>
                <w:sz w:val="20"/>
                <w:szCs w:val="20"/>
              </w:rPr>
              <w:t>Phone:</w:t>
            </w:r>
          </w:p>
        </w:tc>
      </w:tr>
      <w:tr w:rsidR="00F72A42" w:rsidRPr="00427CFB" w14:paraId="4B141317" w14:textId="77777777" w:rsidTr="009562C0">
        <w:tblPrEx>
          <w:tblCellMar>
            <w:left w:w="115" w:type="dxa"/>
            <w:right w:w="115" w:type="dxa"/>
          </w:tblCellMar>
        </w:tblPrEx>
        <w:trPr>
          <w:trHeight w:val="269"/>
        </w:trPr>
        <w:tc>
          <w:tcPr>
            <w:tcW w:w="14396" w:type="dxa"/>
            <w:gridSpan w:val="4"/>
            <w:vAlign w:val="center"/>
          </w:tcPr>
          <w:p w14:paraId="4CE6BE01" w14:textId="77777777" w:rsidR="00F72A42" w:rsidRPr="00427CFB" w:rsidRDefault="00F72A42" w:rsidP="00F72A4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20"/>
                <w:szCs w:val="20"/>
              </w:rPr>
            </w:pPr>
            <w:r w:rsidRPr="00427CFB">
              <w:rPr>
                <w:rFonts w:cstheme="minorHAnsi"/>
                <w:b/>
                <w:caps/>
                <w:sz w:val="20"/>
                <w:szCs w:val="20"/>
              </w:rPr>
              <w:t>Responsible Person's Declaration statement</w:t>
            </w:r>
          </w:p>
        </w:tc>
      </w:tr>
      <w:tr w:rsidR="00F72A42" w:rsidRPr="00427CFB" w14:paraId="20C6FDE4" w14:textId="77777777" w:rsidTr="009562C0">
        <w:tblPrEx>
          <w:tblCellMar>
            <w:left w:w="115" w:type="dxa"/>
            <w:right w:w="115" w:type="dxa"/>
          </w:tblCellMar>
        </w:tblPrEx>
        <w:trPr>
          <w:trHeight w:val="504"/>
        </w:trPr>
        <w:tc>
          <w:tcPr>
            <w:tcW w:w="14396" w:type="dxa"/>
            <w:gridSpan w:val="4"/>
          </w:tcPr>
          <w:p w14:paraId="5C2D3451" w14:textId="77777777" w:rsidR="00F72A42" w:rsidRPr="00427CFB" w:rsidRDefault="00F72A42" w:rsidP="00F72A42">
            <w:pPr>
              <w:pStyle w:val="Heading3"/>
              <w:spacing w:before="60"/>
              <w:ind w:right="86"/>
              <w:rPr>
                <w:rFonts w:asciiTheme="minorHAnsi" w:hAnsiTheme="minorHAnsi" w:cstheme="minorHAnsi"/>
                <w:b w:val="0"/>
                <w:color w:val="auto"/>
                <w:sz w:val="20"/>
                <w:szCs w:val="20"/>
              </w:rPr>
            </w:pPr>
            <w:r w:rsidRPr="00427CFB">
              <w:rPr>
                <w:rFonts w:asciiTheme="minorHAnsi" w:hAnsiTheme="minorHAnsi" w:cstheme="minorHAnsi"/>
                <w:b w:val="0"/>
                <w:color w:val="auto"/>
                <w:sz w:val="20"/>
                <w:szCs w:val="20"/>
              </w:rPr>
              <w:t xml:space="preserve">I certify the following under penalty of perjury, under the laws of the State of California: </w:t>
            </w:r>
          </w:p>
          <w:p w14:paraId="4D3CF4E5" w14:textId="77777777" w:rsidR="00F72A42" w:rsidRPr="00427CFB" w:rsidRDefault="00F72A42" w:rsidP="00800D21">
            <w:pPr>
              <w:pStyle w:val="Heading3"/>
              <w:keepLines w:val="0"/>
              <w:numPr>
                <w:ilvl w:val="0"/>
                <w:numId w:val="11"/>
              </w:numPr>
              <w:tabs>
                <w:tab w:val="left" w:pos="-2600"/>
              </w:tabs>
              <w:spacing w:before="0" w:line="240" w:lineRule="auto"/>
              <w:ind w:right="90"/>
              <w:rPr>
                <w:rFonts w:asciiTheme="minorHAnsi" w:hAnsiTheme="minorHAnsi" w:cstheme="minorHAnsi"/>
                <w:b w:val="0"/>
                <w:sz w:val="20"/>
                <w:szCs w:val="20"/>
              </w:rPr>
            </w:pPr>
            <w:r w:rsidRPr="00427CFB">
              <w:rPr>
                <w:rFonts w:asciiTheme="minorHAnsi" w:hAnsiTheme="minorHAnsi" w:cstheme="minorHAnsi"/>
                <w:b w:val="0"/>
                <w:color w:val="auto"/>
                <w:sz w:val="20"/>
                <w:szCs w:val="20"/>
              </w:rPr>
              <w:t>The information provided on this Certificate of Installation is true and correct.</w:t>
            </w:r>
            <w:r w:rsidRPr="00427CFB">
              <w:rPr>
                <w:rFonts w:asciiTheme="minorHAnsi" w:hAnsiTheme="minorHAnsi" w:cstheme="minorHAnsi"/>
                <w:b w:val="0"/>
                <w:sz w:val="20"/>
                <w:szCs w:val="20"/>
              </w:rPr>
              <w:t xml:space="preserve"> </w:t>
            </w:r>
          </w:p>
          <w:p w14:paraId="368BDD7E" w14:textId="77777777" w:rsidR="00F72A42" w:rsidRPr="00427CFB" w:rsidRDefault="00F72A42" w:rsidP="00800D21">
            <w:pPr>
              <w:keepNext/>
              <w:widowControl w:val="0"/>
              <w:numPr>
                <w:ilvl w:val="0"/>
                <w:numId w:val="11"/>
              </w:numPr>
              <w:spacing w:after="0" w:line="240" w:lineRule="auto"/>
              <w:ind w:right="90"/>
              <w:rPr>
                <w:rFonts w:cstheme="minorHAnsi"/>
                <w:sz w:val="20"/>
                <w:szCs w:val="20"/>
              </w:rPr>
            </w:pPr>
            <w:r w:rsidRPr="00427CFB">
              <w:rPr>
                <w:rFonts w:cstheme="minorHAnsi"/>
                <w:snapToGrid w:val="0"/>
                <w:sz w:val="20"/>
                <w:szCs w:val="20"/>
              </w:rPr>
              <w:t xml:space="preserve">I am either: a) a responsible person eligible under Division 3 of the Business and Professions Code </w:t>
            </w:r>
            <w:r w:rsidRPr="00427CFB">
              <w:rPr>
                <w:rFonts w:cstheme="minorHAnsi"/>
                <w:sz w:val="20"/>
                <w:szCs w:val="20"/>
              </w:rPr>
              <w:t xml:space="preserve">in the applicable classification to accept responsibility for the system design, construction, or installation </w:t>
            </w:r>
            <w:r w:rsidRPr="00427CFB">
              <w:rPr>
                <w:rFonts w:cstheme="minorHAnsi"/>
                <w:snapToGrid w:val="0"/>
                <w:sz w:val="20"/>
                <w:szCs w:val="20"/>
              </w:rPr>
              <w:t xml:space="preserve">of features, materials, components, or manufactured devices </w:t>
            </w:r>
            <w:r w:rsidRPr="00427CFB">
              <w:rPr>
                <w:rFonts w:cstheme="minorHAnsi"/>
                <w:sz w:val="20"/>
                <w:szCs w:val="20"/>
              </w:rPr>
              <w:t xml:space="preserve">for the scope of work identified on this Certificate of Installation, </w:t>
            </w:r>
            <w:r w:rsidRPr="00427CFB">
              <w:rPr>
                <w:rFonts w:cstheme="minorHAnsi"/>
                <w:snapToGrid w:val="0"/>
                <w:sz w:val="20"/>
                <w:szCs w:val="20"/>
              </w:rPr>
              <w:t>and attest to the declarations in this statement</w:t>
            </w:r>
            <w:r w:rsidRPr="00427CFB">
              <w:rPr>
                <w:rFonts w:cstheme="minorHAnsi"/>
                <w:sz w:val="20"/>
                <w:szCs w:val="20"/>
              </w:rPr>
              <w:t>, or b) I am an authorized representative of the responsible person and attest to the declarations in this statement on the responsible person’s behalf.</w:t>
            </w:r>
          </w:p>
          <w:p w14:paraId="2EBCFE9F" w14:textId="77777777" w:rsidR="00F72A42" w:rsidRPr="00427CFB" w:rsidRDefault="00F72A42" w:rsidP="00800D21">
            <w:pPr>
              <w:pStyle w:val="ListParagraph"/>
              <w:keepNext/>
              <w:numPr>
                <w:ilvl w:val="0"/>
                <w:numId w:val="11"/>
              </w:numPr>
              <w:autoSpaceDE w:val="0"/>
              <w:autoSpaceDN w:val="0"/>
              <w:adjustRightInd w:val="0"/>
              <w:ind w:right="90"/>
              <w:rPr>
                <w:rFonts w:asciiTheme="minorHAnsi" w:hAnsiTheme="minorHAnsi" w:cstheme="minorHAnsi"/>
              </w:rPr>
            </w:pPr>
            <w:r w:rsidRPr="00427CFB">
              <w:rPr>
                <w:rFonts w:asciiTheme="minorHAnsi" w:hAnsiTheme="minorHAnsi" w:cstheme="minorHAnsi"/>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380D70E" w14:textId="77777777" w:rsidR="00F72A42" w:rsidRPr="00427CFB" w:rsidRDefault="00F72A42" w:rsidP="00800D21">
            <w:pPr>
              <w:pStyle w:val="ListParagraph"/>
              <w:keepNext/>
              <w:numPr>
                <w:ilvl w:val="0"/>
                <w:numId w:val="11"/>
              </w:numPr>
              <w:rPr>
                <w:rFonts w:asciiTheme="minorHAnsi" w:hAnsiTheme="minorHAnsi" w:cstheme="minorHAnsi"/>
              </w:rPr>
            </w:pPr>
            <w:r w:rsidRPr="00427CFB">
              <w:rPr>
                <w:rFonts w:asciiTheme="minorHAnsi" w:hAnsiTheme="minorHAnsi" w:cstheme="minorHAnsi"/>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2A42" w:rsidRPr="00427CFB" w14:paraId="517D9DD6" w14:textId="77777777" w:rsidTr="009562C0">
        <w:tblPrEx>
          <w:tblCellMar>
            <w:left w:w="108" w:type="dxa"/>
            <w:right w:w="108" w:type="dxa"/>
          </w:tblCellMar>
        </w:tblPrEx>
        <w:trPr>
          <w:trHeight w:val="360"/>
        </w:trPr>
        <w:tc>
          <w:tcPr>
            <w:tcW w:w="5216" w:type="dxa"/>
          </w:tcPr>
          <w:p w14:paraId="0D06EA73"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Name:</w:t>
            </w:r>
          </w:p>
        </w:tc>
        <w:tc>
          <w:tcPr>
            <w:tcW w:w="9180" w:type="dxa"/>
            <w:gridSpan w:val="3"/>
          </w:tcPr>
          <w:p w14:paraId="5D5CF05A" w14:textId="77777777" w:rsidR="00F72A42" w:rsidRPr="00427CFB" w:rsidRDefault="00F72A42" w:rsidP="00F72A4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Responsible Builder/Installer Signature:</w:t>
            </w:r>
          </w:p>
        </w:tc>
      </w:tr>
      <w:tr w:rsidR="00F72A42" w:rsidRPr="00427CFB" w14:paraId="4F5C5356"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5B1CFF38"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Company Name: (Installing Subcontractor or General Contractor or Builder/Owner)</w:t>
            </w:r>
          </w:p>
        </w:tc>
        <w:tc>
          <w:tcPr>
            <w:tcW w:w="9180" w:type="dxa"/>
            <w:gridSpan w:val="3"/>
            <w:tcBorders>
              <w:top w:val="single" w:sz="4" w:space="0" w:color="auto"/>
              <w:left w:val="single" w:sz="4" w:space="0" w:color="auto"/>
              <w:bottom w:val="single" w:sz="4" w:space="0" w:color="auto"/>
              <w:right w:val="single" w:sz="4" w:space="0" w:color="auto"/>
            </w:tcBorders>
          </w:tcPr>
          <w:p w14:paraId="0277F771"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Position With Company (Title):</w:t>
            </w:r>
          </w:p>
        </w:tc>
      </w:tr>
      <w:tr w:rsidR="00F72A42" w:rsidRPr="00427CFB" w14:paraId="393963F5"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23F5E74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Address:</w:t>
            </w:r>
          </w:p>
        </w:tc>
        <w:tc>
          <w:tcPr>
            <w:tcW w:w="9180" w:type="dxa"/>
            <w:gridSpan w:val="3"/>
            <w:tcBorders>
              <w:top w:val="single" w:sz="4" w:space="0" w:color="auto"/>
              <w:left w:val="single" w:sz="4" w:space="0" w:color="auto"/>
              <w:bottom w:val="single" w:sz="4" w:space="0" w:color="auto"/>
              <w:right w:val="single" w:sz="4" w:space="0" w:color="auto"/>
            </w:tcBorders>
          </w:tcPr>
          <w:p w14:paraId="2BB77CBF"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CSLB License:</w:t>
            </w:r>
          </w:p>
        </w:tc>
      </w:tr>
      <w:tr w:rsidR="00F72A42" w:rsidRPr="00427CFB" w14:paraId="322EE138" w14:textId="77777777" w:rsidTr="009562C0">
        <w:tblPrEx>
          <w:tblCellMar>
            <w:left w:w="108" w:type="dxa"/>
            <w:right w:w="108" w:type="dxa"/>
          </w:tblCellMar>
        </w:tblPrEx>
        <w:trPr>
          <w:trHeight w:val="360"/>
        </w:trPr>
        <w:tc>
          <w:tcPr>
            <w:tcW w:w="5216" w:type="dxa"/>
            <w:tcBorders>
              <w:top w:val="single" w:sz="4" w:space="0" w:color="auto"/>
              <w:left w:val="single" w:sz="4" w:space="0" w:color="auto"/>
              <w:bottom w:val="single" w:sz="4" w:space="0" w:color="auto"/>
              <w:right w:val="single" w:sz="4" w:space="0" w:color="auto"/>
            </w:tcBorders>
          </w:tcPr>
          <w:p w14:paraId="69BC8D29"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City/State/Zip:</w:t>
            </w:r>
          </w:p>
        </w:tc>
        <w:tc>
          <w:tcPr>
            <w:tcW w:w="2773" w:type="dxa"/>
            <w:gridSpan w:val="2"/>
            <w:tcBorders>
              <w:top w:val="single" w:sz="4" w:space="0" w:color="auto"/>
              <w:left w:val="single" w:sz="4" w:space="0" w:color="auto"/>
              <w:bottom w:val="single" w:sz="4" w:space="0" w:color="auto"/>
              <w:right w:val="single" w:sz="4" w:space="0" w:color="auto"/>
            </w:tcBorders>
          </w:tcPr>
          <w:p w14:paraId="018051F6"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Phone</w:t>
            </w:r>
          </w:p>
        </w:tc>
        <w:tc>
          <w:tcPr>
            <w:tcW w:w="6407" w:type="dxa"/>
            <w:tcBorders>
              <w:top w:val="single" w:sz="4" w:space="0" w:color="auto"/>
              <w:left w:val="single" w:sz="4" w:space="0" w:color="auto"/>
              <w:bottom w:val="single" w:sz="4" w:space="0" w:color="auto"/>
              <w:right w:val="single" w:sz="4" w:space="0" w:color="auto"/>
            </w:tcBorders>
          </w:tcPr>
          <w:p w14:paraId="32D50BB5" w14:textId="77777777" w:rsidR="00F72A42" w:rsidRPr="00427CFB" w:rsidRDefault="00F72A42" w:rsidP="00F72A4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20"/>
                <w:szCs w:val="20"/>
              </w:rPr>
            </w:pPr>
            <w:r w:rsidRPr="00427CFB">
              <w:rPr>
                <w:rFonts w:cstheme="minorHAnsi"/>
                <w:sz w:val="20"/>
                <w:szCs w:val="20"/>
              </w:rPr>
              <w:t>Date Signed:</w:t>
            </w:r>
          </w:p>
        </w:tc>
      </w:tr>
    </w:tbl>
    <w:p w14:paraId="107A9D5E" w14:textId="77777777" w:rsidR="00743796" w:rsidRPr="00427CFB" w:rsidRDefault="00743796" w:rsidP="00743796">
      <w:pPr>
        <w:rPr>
          <w:rFonts w:cstheme="minorHAnsi"/>
          <w:sz w:val="20"/>
          <w:szCs w:val="20"/>
        </w:rPr>
      </w:pPr>
    </w:p>
    <w:p w14:paraId="4AF3CAD5" w14:textId="77777777" w:rsidR="00743796" w:rsidRPr="00427CFB" w:rsidRDefault="00743796" w:rsidP="00743796">
      <w:pPr>
        <w:rPr>
          <w:rFonts w:cstheme="minorHAnsi"/>
          <w:sz w:val="20"/>
          <w:szCs w:val="20"/>
        </w:rPr>
      </w:pPr>
    </w:p>
    <w:p w14:paraId="05B92340" w14:textId="77777777" w:rsidR="00743796" w:rsidRPr="00427CFB" w:rsidRDefault="00743796" w:rsidP="00743796">
      <w:pPr>
        <w:rPr>
          <w:rFonts w:cstheme="minorHAnsi"/>
          <w:sz w:val="20"/>
          <w:szCs w:val="20"/>
        </w:rPr>
      </w:pPr>
    </w:p>
    <w:p w14:paraId="7E25F20D" w14:textId="77777777" w:rsidR="00743796" w:rsidRPr="00427CFB" w:rsidRDefault="00743796" w:rsidP="00743796">
      <w:pPr>
        <w:spacing w:after="0"/>
        <w:rPr>
          <w:rFonts w:cstheme="minorHAnsi"/>
          <w:sz w:val="20"/>
          <w:szCs w:val="20"/>
        </w:rPr>
      </w:pPr>
    </w:p>
    <w:sectPr w:rsidR="00743796" w:rsidRPr="00427CFB" w:rsidSect="001325D9">
      <w:headerReference w:type="default" r:id="rId14"/>
      <w:headerReference w:type="first" r:id="rId15"/>
      <w:pgSz w:w="15840" w:h="12240" w:orient="landscape"/>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D634A" w14:textId="77777777" w:rsidR="00B125FB" w:rsidRDefault="00B125FB" w:rsidP="006B1CAD">
      <w:pPr>
        <w:spacing w:after="0" w:line="240" w:lineRule="auto"/>
      </w:pPr>
      <w:r>
        <w:separator/>
      </w:r>
    </w:p>
  </w:endnote>
  <w:endnote w:type="continuationSeparator" w:id="0">
    <w:p w14:paraId="6C78441A" w14:textId="77777777" w:rsidR="00B125FB" w:rsidRDefault="00B125FB" w:rsidP="006B1CAD">
      <w:pPr>
        <w:spacing w:after="0" w:line="240" w:lineRule="auto"/>
      </w:pPr>
      <w:r>
        <w:continuationSeparator/>
      </w:r>
    </w:p>
  </w:endnote>
  <w:endnote w:type="continuationNotice" w:id="1">
    <w:p w14:paraId="21C8D3FC" w14:textId="77777777" w:rsidR="00B125FB" w:rsidRDefault="00B125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B125FB" w:rsidRPr="009D5B35" w:rsidRDefault="00B125FB" w:rsidP="006B1CAD">
    <w:pPr>
      <w:pStyle w:val="Style7"/>
    </w:pPr>
    <w:r w:rsidRPr="009D5B35">
      <w:t xml:space="preserve">Registration Number:                                                           Registration Date/Time:                                           HERS Provider:                       </w:t>
    </w:r>
  </w:p>
  <w:p w14:paraId="4FCB0471" w14:textId="3A08CE2B"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3" w:author="Markstrum, Alexis@Energy" w:date="2019-10-18T14:55:00Z">
      <w:r w:rsidDel="00D03E17">
        <w:rPr>
          <w:rFonts w:ascii="Calibri" w:hAnsi="Calibri"/>
          <w:szCs w:val="18"/>
        </w:rPr>
        <w:delText>2019</w:delText>
      </w:r>
    </w:del>
    <w:ins w:id="4" w:author="Markstrum, Alexis@Energy" w:date="2019-10-18T14:55:00Z">
      <w:r w:rsidR="00D03E17">
        <w:rPr>
          <w:rFonts w:ascii="Calibri" w:hAnsi="Calibri"/>
          <w:szCs w:val="18"/>
        </w:rPr>
        <w:t>2020</w:t>
      </w:r>
    </w:ins>
  </w:p>
  <w:p w14:paraId="23E5159A" w14:textId="77777777" w:rsidR="00B125FB" w:rsidRPr="00137C85" w:rsidRDefault="00B125FB" w:rsidP="00B3369C">
    <w:pPr>
      <w:pStyle w:val="Style7"/>
      <w:tabs>
        <w:tab w:val="clear" w:pos="10800"/>
        <w:tab w:val="right" w:pos="14400"/>
      </w:tabs>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B125FB" w:rsidRPr="009D5B35" w:rsidRDefault="00B125FB" w:rsidP="00852EF0">
    <w:pPr>
      <w:pStyle w:val="Style7"/>
      <w:tabs>
        <w:tab w:val="clear" w:pos="10800"/>
        <w:tab w:val="right" w:pos="11520"/>
      </w:tabs>
    </w:pPr>
    <w:r w:rsidRPr="009D5B35">
      <w:t xml:space="preserve">Registration Number:                                                           Registration Date/Time:                                           HERS Provider:                       </w:t>
    </w:r>
  </w:p>
  <w:p w14:paraId="4FCB0485" w14:textId="428F21E1" w:rsidR="00B125FB" w:rsidRDefault="00B125FB" w:rsidP="00852EF0">
    <w:pPr>
      <w:pStyle w:val="Style7"/>
      <w:tabs>
        <w:tab w:val="clear" w:pos="10800"/>
        <w:tab w:val="right" w:pos="14400"/>
      </w:tabs>
      <w:rPr>
        <w:rFonts w:ascii="Calibri" w:hAnsi="Calibri"/>
        <w:szCs w:val="18"/>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7" w:author="Markstrum, Alexis@Energy" w:date="2019-10-18T14:47:00Z">
      <w:r w:rsidDel="00210ADB">
        <w:rPr>
          <w:rFonts w:ascii="Calibri" w:hAnsi="Calibri"/>
          <w:szCs w:val="18"/>
        </w:rPr>
        <w:delText>2019</w:delText>
      </w:r>
    </w:del>
    <w:ins w:id="8" w:author="Markstrum, Alexis@Energy" w:date="2019-10-18T14:47:00Z">
      <w:r w:rsidR="00210ADB">
        <w:rPr>
          <w:rFonts w:ascii="Calibri" w:hAnsi="Calibri"/>
          <w:szCs w:val="18"/>
        </w:rPr>
        <w:t>2020</w:t>
      </w:r>
    </w:ins>
  </w:p>
  <w:p w14:paraId="1C220FDF" w14:textId="77777777" w:rsidR="00B125FB" w:rsidRPr="00137C85" w:rsidRDefault="00B125FB" w:rsidP="00852EF0">
    <w:pPr>
      <w:pStyle w:val="Style7"/>
      <w:tabs>
        <w:tab w:val="clear" w:pos="10800"/>
        <w:tab w:val="right" w:pos="14400"/>
      </w:tabs>
      <w:rPr>
        <w:i/>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2D5737E2" w:rsidR="00B125FB" w:rsidRDefault="00B125FB" w:rsidP="00B3369C">
    <w:pPr>
      <w:pStyle w:val="Style7"/>
      <w:tabs>
        <w:tab w:val="clear" w:pos="10800"/>
        <w:tab w:val="right" w:pos="14400"/>
      </w:tabs>
      <w:rPr>
        <w:rFonts w:ascii="Calibri" w:hAnsi="Calibri"/>
        <w:szCs w:val="18"/>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11" w:author="Markstrum, Alexis@Energy" w:date="2019-10-18T14:55:00Z">
      <w:r w:rsidDel="00D03E17">
        <w:rPr>
          <w:rFonts w:ascii="Calibri" w:hAnsi="Calibri"/>
          <w:szCs w:val="18"/>
        </w:rPr>
        <w:delText>2019</w:delText>
      </w:r>
    </w:del>
    <w:ins w:id="12" w:author="Markstrum, Alexis@Energy" w:date="2019-10-18T14:55:00Z">
      <w:r w:rsidR="00D03E17">
        <w:rPr>
          <w:rFonts w:ascii="Calibri" w:hAnsi="Calibri"/>
          <w:szCs w:val="18"/>
        </w:rPr>
        <w:t>2020</w:t>
      </w:r>
    </w:ins>
  </w:p>
  <w:p w14:paraId="0E1A7B0D" w14:textId="77777777" w:rsidR="00B125FB" w:rsidRPr="00137C85" w:rsidRDefault="00B125FB" w:rsidP="00B3369C">
    <w:pPr>
      <w:pStyle w:val="Style7"/>
      <w:tabs>
        <w:tab w:val="clear" w:pos="10800"/>
        <w:tab w:val="right" w:pos="1440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98529" w14:textId="77777777" w:rsidR="00B125FB" w:rsidRDefault="00B125FB" w:rsidP="006B1CAD">
      <w:pPr>
        <w:spacing w:after="0" w:line="240" w:lineRule="auto"/>
      </w:pPr>
      <w:r>
        <w:separator/>
      </w:r>
    </w:p>
  </w:footnote>
  <w:footnote w:type="continuationSeparator" w:id="0">
    <w:p w14:paraId="73B6462D" w14:textId="77777777" w:rsidR="00B125FB" w:rsidRDefault="00B125FB" w:rsidP="006B1CAD">
      <w:pPr>
        <w:spacing w:after="0" w:line="240" w:lineRule="auto"/>
      </w:pPr>
      <w:r>
        <w:continuationSeparator/>
      </w:r>
    </w:p>
  </w:footnote>
  <w:footnote w:type="continuationNotice" w:id="1">
    <w:p w14:paraId="03084919" w14:textId="77777777" w:rsidR="00B125FB" w:rsidRDefault="00B125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71A6A" w14:textId="3F6EBC56" w:rsidR="00B125FB" w:rsidRPr="007770C5" w:rsidRDefault="00B125FB" w:rsidP="00A7728F">
    <w:pPr>
      <w:suppressAutoHyphens/>
      <w:spacing w:after="0"/>
      <w:ind w:left="-90"/>
      <w:rPr>
        <w:rFonts w:ascii="Arial" w:hAnsi="Arial" w:cs="Arial"/>
        <w:sz w:val="14"/>
        <w:szCs w:val="14"/>
      </w:rPr>
    </w:pPr>
    <w:r w:rsidRPr="007770C5">
      <w:rPr>
        <w:rFonts w:ascii="Arial" w:hAnsi="Arial" w:cs="Arial"/>
        <w:sz w:val="14"/>
        <w:szCs w:val="14"/>
      </w:rPr>
      <w:t>STATE OF CALIFORNIA</w:t>
    </w:r>
  </w:p>
  <w:p w14:paraId="278D1BD7" w14:textId="7BC1B317" w:rsidR="00B125FB" w:rsidRPr="006B1CAD" w:rsidRDefault="00B125FB" w:rsidP="00A7728F">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10AB0978" wp14:editId="6ADBAE3A">
          <wp:simplePos x="0" y="0"/>
          <wp:positionH relativeFrom="margin">
            <wp:posOffset>6508750</wp:posOffset>
          </wp:positionH>
          <wp:positionV relativeFrom="paragraph">
            <wp:posOffset>8255</wp:posOffset>
          </wp:positionV>
          <wp:extent cx="311150" cy="274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6B71DDF2" w14:textId="564AA7C6" w:rsidR="00B125FB" w:rsidRPr="007770C5" w:rsidRDefault="00B125FB" w:rsidP="0058631B">
    <w:pPr>
      <w:tabs>
        <w:tab w:val="left" w:pos="756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w:t>
    </w:r>
    <w:del w:id="1" w:author="Markstrum, Alexis@Energy" w:date="2019-10-18T14:55:00Z">
      <w:r w:rsidDel="00D03E17">
        <w:rPr>
          <w:rFonts w:ascii="Arial" w:hAnsi="Arial" w:cs="Arial"/>
          <w:sz w:val="14"/>
          <w:szCs w:val="14"/>
        </w:rPr>
        <w:delText>19</w:delText>
      </w:r>
    </w:del>
    <w:ins w:id="2" w:author="Markstrum, Alexis@Energy" w:date="2019-10-18T14:55:00Z">
      <w:r w:rsidR="00D03E17">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56"/>
      <w:gridCol w:w="3240"/>
      <w:gridCol w:w="635"/>
      <w:gridCol w:w="1168"/>
    </w:tblGrid>
    <w:tr w:rsidR="00B125FB" w:rsidRPr="00F85124" w14:paraId="22B2E7F6" w14:textId="77777777" w:rsidTr="00AD5F91">
      <w:trPr>
        <w:cantSplit/>
        <w:trHeight w:val="288"/>
      </w:trPr>
      <w:tc>
        <w:tcPr>
          <w:tcW w:w="4165" w:type="pct"/>
          <w:gridSpan w:val="2"/>
          <w:tcBorders>
            <w:bottom w:val="single" w:sz="4" w:space="0" w:color="auto"/>
            <w:right w:val="nil"/>
          </w:tcBorders>
          <w:vAlign w:val="center"/>
        </w:tcPr>
        <w:p w14:paraId="0A5C7AC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w:t>
          </w:r>
        </w:p>
      </w:tc>
      <w:tc>
        <w:tcPr>
          <w:tcW w:w="835" w:type="pct"/>
          <w:gridSpan w:val="2"/>
          <w:tcBorders>
            <w:left w:val="nil"/>
            <w:bottom w:val="single" w:sz="4" w:space="0" w:color="auto"/>
          </w:tcBorders>
          <w:tcMar>
            <w:left w:w="115" w:type="dxa"/>
            <w:right w:w="115" w:type="dxa"/>
          </w:tcMar>
          <w:vAlign w:val="center"/>
        </w:tcPr>
        <w:p w14:paraId="18DE496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8744870" w14:textId="77777777" w:rsidTr="00AD5F91">
      <w:trPr>
        <w:cantSplit/>
        <w:trHeight w:val="288"/>
      </w:trPr>
      <w:tc>
        <w:tcPr>
          <w:tcW w:w="2665" w:type="pct"/>
          <w:tcBorders>
            <w:right w:val="nil"/>
          </w:tcBorders>
        </w:tcPr>
        <w:p w14:paraId="44797F4A" w14:textId="77777777" w:rsidR="00B125FB" w:rsidRPr="00F85124" w:rsidRDefault="00B125FB" w:rsidP="00A7728F">
          <w:pPr>
            <w:tabs>
              <w:tab w:val="right" w:pos="10543"/>
            </w:tabs>
            <w:spacing w:after="0"/>
            <w:rPr>
              <w:sz w:val="12"/>
              <w:szCs w:val="12"/>
            </w:rPr>
          </w:pPr>
          <w:r w:rsidRPr="00AD5F91">
            <w:rPr>
              <w:rFonts w:ascii="Calibri" w:hAnsi="Calibri"/>
              <w:bCs/>
              <w:sz w:val="20"/>
            </w:rPr>
            <w:t>HERS Verified Multifamily Central Hot Water system Distribution</w:t>
          </w:r>
        </w:p>
      </w:tc>
      <w:tc>
        <w:tcPr>
          <w:tcW w:w="2335" w:type="pct"/>
          <w:gridSpan w:val="3"/>
          <w:tcBorders>
            <w:left w:val="nil"/>
          </w:tcBorders>
        </w:tcPr>
        <w:p w14:paraId="04151932" w14:textId="2314AB24" w:rsidR="00B125FB" w:rsidRPr="00F85124" w:rsidRDefault="00B125FB" w:rsidP="00A7728F">
          <w:pPr>
            <w:tabs>
              <w:tab w:val="right" w:pos="10543"/>
            </w:tabs>
            <w:spacing w:after="0"/>
            <w:jc w:val="right"/>
            <w:rPr>
              <w:sz w:val="12"/>
              <w:szCs w:val="12"/>
            </w:rPr>
          </w:pPr>
          <w:r w:rsidRPr="00AD5F91">
            <w:rPr>
              <w:bCs/>
              <w:sz w:val="20"/>
            </w:rPr>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0063E2">
            <w:rPr>
              <w:bCs/>
              <w:noProof/>
              <w:sz w:val="20"/>
            </w:rPr>
            <w:t>2</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0063E2">
            <w:rPr>
              <w:bCs/>
              <w:noProof/>
              <w:sz w:val="20"/>
            </w:rPr>
            <w:t>3</w:t>
          </w:r>
          <w:r w:rsidRPr="00AD5F91">
            <w:rPr>
              <w:bCs/>
              <w:noProof/>
              <w:sz w:val="20"/>
            </w:rPr>
            <w:fldChar w:fldCharType="end"/>
          </w:r>
          <w:r w:rsidRPr="00F85124">
            <w:rPr>
              <w:bCs/>
            </w:rPr>
            <w:t>)</w:t>
          </w:r>
        </w:p>
      </w:tc>
    </w:tr>
    <w:tr w:rsidR="00B125FB" w:rsidRPr="00F85124" w14:paraId="25422772" w14:textId="77777777" w:rsidTr="00AD5F91">
      <w:trPr>
        <w:cantSplit/>
        <w:trHeight w:val="288"/>
      </w:trPr>
      <w:tc>
        <w:tcPr>
          <w:tcW w:w="0" w:type="auto"/>
        </w:tcPr>
        <w:p w14:paraId="600BD025" w14:textId="77777777" w:rsidR="00B125FB" w:rsidRPr="00F85124" w:rsidRDefault="00B125FB" w:rsidP="00A7728F">
          <w:pPr>
            <w:spacing w:after="0"/>
            <w:rPr>
              <w:sz w:val="12"/>
              <w:szCs w:val="12"/>
            </w:rPr>
          </w:pPr>
          <w:r w:rsidRPr="00F85124">
            <w:rPr>
              <w:sz w:val="12"/>
              <w:szCs w:val="12"/>
            </w:rPr>
            <w:t>Project Name:</w:t>
          </w:r>
        </w:p>
      </w:tc>
      <w:tc>
        <w:tcPr>
          <w:tcW w:w="1794" w:type="pct"/>
          <w:gridSpan w:val="2"/>
        </w:tcPr>
        <w:p w14:paraId="403D0504" w14:textId="77777777" w:rsidR="00B125FB" w:rsidRPr="00F85124" w:rsidRDefault="00B125FB" w:rsidP="00A7728F">
          <w:pPr>
            <w:spacing w:after="0"/>
            <w:rPr>
              <w:sz w:val="12"/>
              <w:szCs w:val="12"/>
            </w:rPr>
          </w:pPr>
          <w:r w:rsidRPr="00F85124">
            <w:rPr>
              <w:sz w:val="12"/>
              <w:szCs w:val="12"/>
            </w:rPr>
            <w:t>Enforcement Agency:</w:t>
          </w:r>
        </w:p>
      </w:tc>
      <w:tc>
        <w:tcPr>
          <w:tcW w:w="541" w:type="pct"/>
        </w:tcPr>
        <w:p w14:paraId="7FF641AB" w14:textId="77777777" w:rsidR="00B125FB" w:rsidRPr="00F85124" w:rsidRDefault="00B125FB" w:rsidP="00A7728F">
          <w:pPr>
            <w:spacing w:after="0"/>
            <w:rPr>
              <w:sz w:val="12"/>
              <w:szCs w:val="12"/>
            </w:rPr>
          </w:pPr>
          <w:r w:rsidRPr="00F85124">
            <w:rPr>
              <w:sz w:val="12"/>
              <w:szCs w:val="12"/>
            </w:rPr>
            <w:t>Permit Number:</w:t>
          </w:r>
        </w:p>
      </w:tc>
    </w:tr>
    <w:tr w:rsidR="00B125FB" w:rsidRPr="00F85124" w14:paraId="41D12CA8" w14:textId="77777777" w:rsidTr="00AD5F91">
      <w:trPr>
        <w:cantSplit/>
        <w:trHeight w:val="288"/>
      </w:trPr>
      <w:tc>
        <w:tcPr>
          <w:tcW w:w="0" w:type="auto"/>
        </w:tcPr>
        <w:p w14:paraId="75F010A9" w14:textId="77777777" w:rsidR="00B125FB" w:rsidRPr="00F85124" w:rsidRDefault="00B125FB" w:rsidP="00A7728F">
          <w:pPr>
            <w:spacing w:after="0"/>
            <w:rPr>
              <w:sz w:val="12"/>
              <w:szCs w:val="12"/>
              <w:vertAlign w:val="superscript"/>
            </w:rPr>
          </w:pPr>
          <w:r w:rsidRPr="00F85124">
            <w:rPr>
              <w:sz w:val="12"/>
              <w:szCs w:val="12"/>
            </w:rPr>
            <w:t>Dwelling Address:</w:t>
          </w:r>
        </w:p>
      </w:tc>
      <w:tc>
        <w:tcPr>
          <w:tcW w:w="1794" w:type="pct"/>
          <w:gridSpan w:val="2"/>
        </w:tcPr>
        <w:p w14:paraId="15BC11D7" w14:textId="77777777" w:rsidR="00B125FB" w:rsidRPr="00F85124" w:rsidRDefault="00B125FB" w:rsidP="00A7728F">
          <w:pPr>
            <w:spacing w:after="0"/>
            <w:rPr>
              <w:sz w:val="12"/>
              <w:szCs w:val="12"/>
              <w:vertAlign w:val="superscript"/>
            </w:rPr>
          </w:pPr>
          <w:r w:rsidRPr="00F85124">
            <w:rPr>
              <w:sz w:val="12"/>
              <w:szCs w:val="12"/>
            </w:rPr>
            <w:t>City</w:t>
          </w:r>
          <w:r>
            <w:rPr>
              <w:sz w:val="12"/>
              <w:szCs w:val="12"/>
            </w:rPr>
            <w:t>:</w:t>
          </w:r>
        </w:p>
      </w:tc>
      <w:tc>
        <w:tcPr>
          <w:tcW w:w="541" w:type="pct"/>
        </w:tcPr>
        <w:p w14:paraId="6B05350D" w14:textId="77777777" w:rsidR="00B125FB" w:rsidRPr="00F85124" w:rsidRDefault="00B125FB" w:rsidP="00A7728F">
          <w:pPr>
            <w:spacing w:after="0"/>
            <w:rPr>
              <w:sz w:val="12"/>
              <w:szCs w:val="12"/>
              <w:vertAlign w:val="superscript"/>
            </w:rPr>
          </w:pPr>
          <w:r w:rsidRPr="00F85124">
            <w:rPr>
              <w:sz w:val="12"/>
              <w:szCs w:val="12"/>
            </w:rPr>
            <w:t>Zip Code</w:t>
          </w:r>
          <w:r>
            <w:rPr>
              <w:sz w:val="12"/>
              <w:szCs w:val="12"/>
            </w:rPr>
            <w:t>:</w:t>
          </w:r>
        </w:p>
      </w:tc>
    </w:tr>
  </w:tbl>
  <w:p w14:paraId="4FCB046E" w14:textId="77777777" w:rsidR="00B125FB" w:rsidRDefault="00B12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6D71E99B" w:rsidR="00B125FB" w:rsidRPr="007770C5" w:rsidRDefault="00B125FB"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63B59E58" w:rsidR="00B125FB" w:rsidRPr="006B1CAD" w:rsidRDefault="00B125FB"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2F2B4E9" wp14:editId="4163C931">
          <wp:simplePos x="0" y="0"/>
          <wp:positionH relativeFrom="margin">
            <wp:align>right</wp:align>
          </wp:positionH>
          <wp:positionV relativeFrom="paragraph">
            <wp:posOffset>36830</wp:posOffset>
          </wp:positionV>
          <wp:extent cx="311150" cy="274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150" cy="274320"/>
                  </a:xfrm>
                  <a:prstGeom prst="rect">
                    <a:avLst/>
                  </a:prstGeom>
                  <a:noFill/>
                </pic:spPr>
              </pic:pic>
            </a:graphicData>
          </a:graphic>
        </wp:anchor>
      </w:drawing>
    </w:r>
    <w:r>
      <w:rPr>
        <w:rFonts w:ascii="Arial" w:hAnsi="Arial" w:cs="Arial"/>
        <w:b/>
        <w:noProof/>
        <w:sz w:val="24"/>
        <w:szCs w:val="24"/>
      </w:rPr>
      <w:t>HERS VERIFIED MULTIFAMILY CENTRAL HOT WATER SYSTEM DISTRIBUTION</w:t>
    </w:r>
  </w:p>
  <w:p w14:paraId="4FCB0474" w14:textId="49DDF855" w:rsidR="00B125FB" w:rsidRPr="007770C5" w:rsidRDefault="00B125FB" w:rsidP="0058631B">
    <w:pPr>
      <w:tabs>
        <w:tab w:val="left" w:pos="7650"/>
        <w:tab w:val="right" w:pos="13950"/>
      </w:tabs>
      <w:suppressAutoHyphens/>
      <w:spacing w:after="0"/>
      <w:ind w:left="-86"/>
      <w:rPr>
        <w:rFonts w:ascii="Arial" w:hAnsi="Arial" w:cs="Arial"/>
        <w:sz w:val="14"/>
        <w:szCs w:val="14"/>
      </w:rPr>
    </w:pPr>
    <w:r>
      <w:rPr>
        <w:rFonts w:ascii="Arial" w:hAnsi="Arial" w:cs="Arial"/>
        <w:sz w:val="14"/>
        <w:szCs w:val="14"/>
      </w:rPr>
      <w:t>CEC-CF2R-PLB-21-H</w:t>
    </w:r>
    <w:r w:rsidRPr="007770C5">
      <w:rPr>
        <w:rFonts w:ascii="Arial" w:hAnsi="Arial" w:cs="Arial"/>
        <w:sz w:val="14"/>
        <w:szCs w:val="14"/>
      </w:rPr>
      <w:t xml:space="preserve"> (Revised </w:t>
    </w:r>
    <w:r>
      <w:rPr>
        <w:rFonts w:ascii="Arial" w:hAnsi="Arial" w:cs="Arial"/>
        <w:sz w:val="14"/>
        <w:szCs w:val="14"/>
      </w:rPr>
      <w:t>01/</w:t>
    </w:r>
    <w:del w:id="5" w:author="Markstrum, Alexis@Energy" w:date="2019-10-18T14:47:00Z">
      <w:r w:rsidDel="00210ADB">
        <w:rPr>
          <w:rFonts w:ascii="Arial" w:hAnsi="Arial" w:cs="Arial"/>
          <w:sz w:val="14"/>
          <w:szCs w:val="14"/>
        </w:rPr>
        <w:delText>19</w:delText>
      </w:r>
    </w:del>
    <w:ins w:id="6" w:author="Markstrum, Alexis@Energy" w:date="2019-10-18T14:47:00Z">
      <w:r w:rsidR="00210ADB">
        <w:rPr>
          <w:rFonts w:ascii="Arial" w:hAnsi="Arial" w:cs="Arial"/>
          <w:sz w:val="14"/>
          <w:szCs w:val="14"/>
        </w:rPr>
        <w:t>20</w:t>
      </w:r>
    </w:ins>
    <w:r>
      <w:rPr>
        <w:rFonts w:ascii="Arial" w:hAnsi="Arial" w:cs="Arial"/>
        <w:sz w:val="14"/>
        <w:szCs w:val="14"/>
      </w:rPr>
      <w:t>)</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566"/>
      <w:gridCol w:w="3535"/>
      <w:gridCol w:w="1685"/>
    </w:tblGrid>
    <w:tr w:rsidR="00B125FB" w:rsidRPr="00F85124" w14:paraId="4FCB0477" w14:textId="77777777" w:rsidTr="003A2E01">
      <w:trPr>
        <w:cantSplit/>
        <w:trHeight w:val="288"/>
      </w:trPr>
      <w:tc>
        <w:tcPr>
          <w:tcW w:w="3966" w:type="pct"/>
          <w:gridSpan w:val="3"/>
          <w:tcBorders>
            <w:bottom w:val="single" w:sz="4" w:space="0" w:color="auto"/>
            <w:right w:val="nil"/>
          </w:tcBorders>
          <w:vAlign w:val="center"/>
        </w:tcPr>
        <w:p w14:paraId="4FCB0475" w14:textId="5FCD9F9E"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w:t>
          </w:r>
        </w:p>
      </w:tc>
      <w:tc>
        <w:tcPr>
          <w:tcW w:w="1034" w:type="pct"/>
          <w:tcBorders>
            <w:left w:val="nil"/>
            <w:bottom w:val="single" w:sz="4" w:space="0" w:color="auto"/>
          </w:tcBorders>
          <w:tcMar>
            <w:left w:w="115" w:type="dxa"/>
            <w:right w:w="115" w:type="dxa"/>
          </w:tcMar>
          <w:vAlign w:val="center"/>
        </w:tcPr>
        <w:p w14:paraId="4FCB0476" w14:textId="0171F6C3"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7A" w14:textId="77777777" w:rsidTr="003A2E01">
      <w:trPr>
        <w:cantSplit/>
        <w:trHeight w:val="288"/>
      </w:trPr>
      <w:tc>
        <w:tcPr>
          <w:tcW w:w="2602" w:type="pct"/>
          <w:gridSpan w:val="2"/>
          <w:tcBorders>
            <w:right w:val="nil"/>
          </w:tcBorders>
        </w:tcPr>
        <w:p w14:paraId="4FCB0478" w14:textId="169BF139" w:rsidR="00B125FB" w:rsidRPr="00F85124" w:rsidRDefault="00B125FB" w:rsidP="00664789">
          <w:pPr>
            <w:tabs>
              <w:tab w:val="right" w:pos="10543"/>
            </w:tabs>
            <w:spacing w:after="0"/>
            <w:ind w:right="-15"/>
            <w:rPr>
              <w:sz w:val="12"/>
              <w:szCs w:val="12"/>
            </w:rPr>
          </w:pPr>
          <w:r w:rsidRPr="003A2E01">
            <w:rPr>
              <w:rFonts w:ascii="Calibri" w:hAnsi="Calibri"/>
              <w:bCs/>
              <w:sz w:val="20"/>
            </w:rPr>
            <w:t>HERS Verified Multifamily Central Hot Water System Distribution</w:t>
          </w:r>
        </w:p>
      </w:tc>
      <w:tc>
        <w:tcPr>
          <w:tcW w:w="2398" w:type="pct"/>
          <w:gridSpan w:val="2"/>
          <w:tcBorders>
            <w:left w:val="nil"/>
          </w:tcBorders>
        </w:tcPr>
        <w:p w14:paraId="4FCB0479" w14:textId="126CCAAA" w:rsidR="00B125FB" w:rsidRPr="00111028" w:rsidRDefault="00B125FB" w:rsidP="007C5F5D">
          <w:pPr>
            <w:tabs>
              <w:tab w:val="right" w:pos="10543"/>
            </w:tabs>
            <w:spacing w:after="0"/>
            <w:jc w:val="right"/>
            <w:rPr>
              <w:sz w:val="20"/>
              <w:szCs w:val="12"/>
            </w:rPr>
          </w:pPr>
          <w:r w:rsidRPr="00111028">
            <w:rPr>
              <w:bCs/>
              <w:sz w:val="20"/>
            </w:rPr>
            <w:t xml:space="preserve">(Page </w:t>
          </w:r>
          <w:r w:rsidRPr="00111028">
            <w:rPr>
              <w:bCs/>
              <w:sz w:val="20"/>
            </w:rPr>
            <w:fldChar w:fldCharType="begin"/>
          </w:r>
          <w:r w:rsidRPr="00111028">
            <w:rPr>
              <w:bCs/>
              <w:sz w:val="20"/>
            </w:rPr>
            <w:instrText xml:space="preserve"> PAGE   \* MERGEFORMAT </w:instrText>
          </w:r>
          <w:r w:rsidRPr="00111028">
            <w:rPr>
              <w:bCs/>
              <w:sz w:val="20"/>
            </w:rPr>
            <w:fldChar w:fldCharType="separate"/>
          </w:r>
          <w:r w:rsidR="000063E2">
            <w:rPr>
              <w:bCs/>
              <w:noProof/>
              <w:sz w:val="20"/>
            </w:rPr>
            <w:t>1</w:t>
          </w:r>
          <w:r w:rsidRPr="00111028">
            <w:rPr>
              <w:bCs/>
              <w:sz w:val="20"/>
            </w:rPr>
            <w:fldChar w:fldCharType="end"/>
          </w:r>
          <w:r w:rsidRPr="00111028">
            <w:rPr>
              <w:bCs/>
              <w:sz w:val="20"/>
            </w:rPr>
            <w:t xml:space="preserve"> of </w:t>
          </w:r>
          <w:r w:rsidRPr="00111028">
            <w:rPr>
              <w:bCs/>
              <w:noProof/>
              <w:sz w:val="20"/>
            </w:rPr>
            <w:fldChar w:fldCharType="begin"/>
          </w:r>
          <w:r w:rsidRPr="00111028">
            <w:rPr>
              <w:bCs/>
              <w:noProof/>
              <w:sz w:val="20"/>
            </w:rPr>
            <w:instrText xml:space="preserve"> SECTIONPAGES   \* MERGEFORMAT </w:instrText>
          </w:r>
          <w:r w:rsidRPr="00111028">
            <w:rPr>
              <w:bCs/>
              <w:noProof/>
              <w:sz w:val="20"/>
            </w:rPr>
            <w:fldChar w:fldCharType="separate"/>
          </w:r>
          <w:r w:rsidR="000063E2">
            <w:rPr>
              <w:bCs/>
              <w:noProof/>
              <w:sz w:val="20"/>
            </w:rPr>
            <w:t>3</w:t>
          </w:r>
          <w:r w:rsidRPr="00111028">
            <w:rPr>
              <w:bCs/>
              <w:noProof/>
              <w:sz w:val="20"/>
            </w:rPr>
            <w:fldChar w:fldCharType="end"/>
          </w:r>
          <w:r w:rsidRPr="00111028">
            <w:rPr>
              <w:bCs/>
              <w:sz w:val="20"/>
            </w:rPr>
            <w:t>)</w:t>
          </w:r>
        </w:p>
      </w:tc>
    </w:tr>
    <w:tr w:rsidR="00B125FB" w:rsidRPr="00F85124" w14:paraId="4FCB047E" w14:textId="77777777" w:rsidTr="003A2E01">
      <w:trPr>
        <w:cantSplit/>
        <w:trHeight w:val="288"/>
      </w:trPr>
      <w:tc>
        <w:tcPr>
          <w:tcW w:w="0" w:type="auto"/>
        </w:tcPr>
        <w:p w14:paraId="4FCB047B" w14:textId="77777777" w:rsidR="00B125FB" w:rsidRPr="00F85124" w:rsidRDefault="00B125FB" w:rsidP="007C5F5D">
          <w:pPr>
            <w:spacing w:after="0"/>
            <w:rPr>
              <w:sz w:val="12"/>
              <w:szCs w:val="12"/>
            </w:rPr>
          </w:pPr>
          <w:r w:rsidRPr="00F85124">
            <w:rPr>
              <w:sz w:val="12"/>
              <w:szCs w:val="12"/>
            </w:rPr>
            <w:t>Project Name:</w:t>
          </w:r>
        </w:p>
      </w:tc>
      <w:tc>
        <w:tcPr>
          <w:tcW w:w="1624" w:type="pct"/>
          <w:gridSpan w:val="2"/>
        </w:tcPr>
        <w:p w14:paraId="4FCB047C" w14:textId="77777777" w:rsidR="00B125FB" w:rsidRPr="00F85124" w:rsidRDefault="00B125FB" w:rsidP="007C5F5D">
          <w:pPr>
            <w:spacing w:after="0"/>
            <w:rPr>
              <w:sz w:val="12"/>
              <w:szCs w:val="12"/>
            </w:rPr>
          </w:pPr>
          <w:r w:rsidRPr="00F85124">
            <w:rPr>
              <w:sz w:val="12"/>
              <w:szCs w:val="12"/>
            </w:rPr>
            <w:t>Enforcement Agency:</w:t>
          </w:r>
        </w:p>
      </w:tc>
      <w:tc>
        <w:tcPr>
          <w:tcW w:w="1034" w:type="pct"/>
        </w:tcPr>
        <w:p w14:paraId="4FCB047D" w14:textId="77777777" w:rsidR="00B125FB" w:rsidRPr="00F85124" w:rsidRDefault="00B125FB" w:rsidP="007C5F5D">
          <w:pPr>
            <w:spacing w:after="0"/>
            <w:rPr>
              <w:sz w:val="12"/>
              <w:szCs w:val="12"/>
            </w:rPr>
          </w:pPr>
          <w:r w:rsidRPr="00F85124">
            <w:rPr>
              <w:sz w:val="12"/>
              <w:szCs w:val="12"/>
            </w:rPr>
            <w:t>Permit Number:</w:t>
          </w:r>
        </w:p>
      </w:tc>
    </w:tr>
    <w:tr w:rsidR="00B125FB" w:rsidRPr="00F85124" w14:paraId="4FCB0482" w14:textId="77777777" w:rsidTr="003A2E01">
      <w:trPr>
        <w:cantSplit/>
        <w:trHeight w:val="288"/>
      </w:trPr>
      <w:tc>
        <w:tcPr>
          <w:tcW w:w="0" w:type="auto"/>
        </w:tcPr>
        <w:p w14:paraId="4FCB047F" w14:textId="77777777" w:rsidR="00B125FB" w:rsidRPr="00F85124" w:rsidRDefault="00B125FB" w:rsidP="007C5F5D">
          <w:pPr>
            <w:spacing w:after="0"/>
            <w:rPr>
              <w:sz w:val="12"/>
              <w:szCs w:val="12"/>
              <w:vertAlign w:val="superscript"/>
            </w:rPr>
          </w:pPr>
          <w:r w:rsidRPr="00F85124">
            <w:rPr>
              <w:sz w:val="12"/>
              <w:szCs w:val="12"/>
            </w:rPr>
            <w:t>Dwelling Address:</w:t>
          </w:r>
        </w:p>
      </w:tc>
      <w:tc>
        <w:tcPr>
          <w:tcW w:w="1624" w:type="pct"/>
          <w:gridSpan w:val="2"/>
        </w:tcPr>
        <w:p w14:paraId="4FCB0480" w14:textId="77777777" w:rsidR="00B125FB" w:rsidRPr="00F85124" w:rsidRDefault="00B125FB" w:rsidP="007C5F5D">
          <w:pPr>
            <w:spacing w:after="0"/>
            <w:rPr>
              <w:sz w:val="12"/>
              <w:szCs w:val="12"/>
              <w:vertAlign w:val="superscript"/>
            </w:rPr>
          </w:pPr>
          <w:r w:rsidRPr="00F85124">
            <w:rPr>
              <w:sz w:val="12"/>
              <w:szCs w:val="12"/>
            </w:rPr>
            <w:t>City</w:t>
          </w:r>
          <w:r>
            <w:rPr>
              <w:sz w:val="12"/>
              <w:szCs w:val="12"/>
            </w:rPr>
            <w:t>:</w:t>
          </w:r>
        </w:p>
      </w:tc>
      <w:tc>
        <w:tcPr>
          <w:tcW w:w="1034" w:type="pct"/>
        </w:tcPr>
        <w:p w14:paraId="4FCB0481" w14:textId="77777777" w:rsidR="00B125FB" w:rsidRPr="00F85124" w:rsidRDefault="00B125FB"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B125FB" w:rsidRDefault="000063E2">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931"/>
      <w:gridCol w:w="2728"/>
      <w:gridCol w:w="2226"/>
    </w:tblGrid>
    <w:tr w:rsidR="00B125FB" w:rsidRPr="00F85124" w14:paraId="4FCB0488" w14:textId="77777777" w:rsidTr="00A7728F">
      <w:trPr>
        <w:cantSplit/>
        <w:trHeight w:val="288"/>
      </w:trPr>
      <w:tc>
        <w:tcPr>
          <w:tcW w:w="3997" w:type="pct"/>
          <w:gridSpan w:val="2"/>
          <w:tcBorders>
            <w:bottom w:val="single" w:sz="4" w:space="0" w:color="auto"/>
            <w:right w:val="nil"/>
          </w:tcBorders>
          <w:vAlign w:val="center"/>
        </w:tcPr>
        <w:p w14:paraId="4FCB0486" w14:textId="1466182A"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1003" w:type="pct"/>
          <w:tcBorders>
            <w:left w:val="nil"/>
            <w:bottom w:val="single" w:sz="4" w:space="0" w:color="auto"/>
          </w:tcBorders>
          <w:tcMar>
            <w:left w:w="115" w:type="dxa"/>
            <w:right w:w="115" w:type="dxa"/>
          </w:tcMar>
          <w:vAlign w:val="center"/>
        </w:tcPr>
        <w:p w14:paraId="4FCB0487" w14:textId="0FF9F92F"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8B" w14:textId="77777777" w:rsidTr="00A7728F">
      <w:trPr>
        <w:cantSplit/>
        <w:trHeight w:val="288"/>
      </w:trPr>
      <w:tc>
        <w:tcPr>
          <w:tcW w:w="2768" w:type="pct"/>
          <w:tcBorders>
            <w:right w:val="nil"/>
          </w:tcBorders>
        </w:tcPr>
        <w:p w14:paraId="4FCB0489" w14:textId="19577933" w:rsidR="00B125FB" w:rsidRPr="00AD5F91" w:rsidRDefault="00B125FB" w:rsidP="002F22CD">
          <w:pPr>
            <w:tabs>
              <w:tab w:val="right" w:pos="10543"/>
            </w:tabs>
            <w:spacing w:after="0"/>
            <w:ind w:right="-105"/>
            <w:rPr>
              <w:sz w:val="20"/>
              <w:szCs w:val="20"/>
            </w:rPr>
          </w:pPr>
          <w:r w:rsidRPr="00AD5F91">
            <w:rPr>
              <w:bCs/>
              <w:sz w:val="20"/>
              <w:szCs w:val="20"/>
            </w:rPr>
            <w:t>HERS Verified Multifamily Central Hot Water System Distribution</w:t>
          </w:r>
        </w:p>
      </w:tc>
      <w:tc>
        <w:tcPr>
          <w:tcW w:w="2232" w:type="pct"/>
          <w:gridSpan w:val="2"/>
          <w:tcBorders>
            <w:left w:val="nil"/>
          </w:tcBorders>
        </w:tcPr>
        <w:p w14:paraId="4FCB048A" w14:textId="7572541A" w:rsidR="00B125FB" w:rsidRPr="00AD5F91" w:rsidRDefault="00B125FB" w:rsidP="006B1CAD">
          <w:pPr>
            <w:tabs>
              <w:tab w:val="right" w:pos="5289"/>
              <w:tab w:val="right" w:pos="10543"/>
            </w:tabs>
            <w:spacing w:after="0"/>
            <w:rPr>
              <w:sz w:val="20"/>
              <w:szCs w:val="20"/>
            </w:rPr>
          </w:pPr>
          <w:r w:rsidRPr="00AD5F91">
            <w:rPr>
              <w:bCs/>
              <w:sz w:val="20"/>
              <w:szCs w:val="20"/>
            </w:rPr>
            <w:tab/>
            <w:t xml:space="preserve">(Page </w:t>
          </w:r>
          <w:r w:rsidRPr="00AD5F91">
            <w:rPr>
              <w:bCs/>
              <w:sz w:val="20"/>
              <w:szCs w:val="20"/>
            </w:rPr>
            <w:fldChar w:fldCharType="begin"/>
          </w:r>
          <w:r w:rsidRPr="00AD5F91">
            <w:rPr>
              <w:bCs/>
              <w:sz w:val="20"/>
              <w:szCs w:val="20"/>
            </w:rPr>
            <w:instrText xml:space="preserve"> PAGE   \* MERGEFORMAT </w:instrText>
          </w:r>
          <w:r w:rsidRPr="00AD5F91">
            <w:rPr>
              <w:bCs/>
              <w:sz w:val="20"/>
              <w:szCs w:val="20"/>
            </w:rPr>
            <w:fldChar w:fldCharType="separate"/>
          </w:r>
          <w:r w:rsidR="000063E2">
            <w:rPr>
              <w:bCs/>
              <w:noProof/>
              <w:sz w:val="20"/>
              <w:szCs w:val="20"/>
            </w:rPr>
            <w:t>1</w:t>
          </w:r>
          <w:r w:rsidRPr="00AD5F91">
            <w:rPr>
              <w:bCs/>
              <w:sz w:val="20"/>
              <w:szCs w:val="20"/>
            </w:rPr>
            <w:fldChar w:fldCharType="end"/>
          </w:r>
          <w:r w:rsidRPr="00AD5F91">
            <w:rPr>
              <w:bCs/>
              <w:sz w:val="20"/>
              <w:szCs w:val="20"/>
            </w:rPr>
            <w:t xml:space="preserve"> of </w:t>
          </w:r>
          <w:r w:rsidRPr="00AD5F91">
            <w:rPr>
              <w:bCs/>
              <w:noProof/>
              <w:sz w:val="20"/>
              <w:szCs w:val="20"/>
            </w:rPr>
            <w:fldChar w:fldCharType="begin"/>
          </w:r>
          <w:r w:rsidRPr="00AD5F91">
            <w:rPr>
              <w:bCs/>
              <w:noProof/>
              <w:sz w:val="20"/>
              <w:szCs w:val="20"/>
            </w:rPr>
            <w:instrText xml:space="preserve"> SECTIONPAGES   \* MERGEFORMAT </w:instrText>
          </w:r>
          <w:r w:rsidRPr="00AD5F91">
            <w:rPr>
              <w:bCs/>
              <w:noProof/>
              <w:sz w:val="20"/>
              <w:szCs w:val="20"/>
            </w:rPr>
            <w:fldChar w:fldCharType="separate"/>
          </w:r>
          <w:r w:rsidR="000063E2">
            <w:rPr>
              <w:bCs/>
              <w:noProof/>
              <w:sz w:val="20"/>
              <w:szCs w:val="20"/>
            </w:rPr>
            <w:t>1</w:t>
          </w:r>
          <w:r w:rsidRPr="00AD5F91">
            <w:rPr>
              <w:bCs/>
              <w:noProof/>
              <w:sz w:val="20"/>
              <w:szCs w:val="20"/>
            </w:rPr>
            <w:fldChar w:fldCharType="end"/>
          </w:r>
          <w:r w:rsidRPr="00AD5F91">
            <w:rPr>
              <w:bCs/>
              <w:sz w:val="20"/>
              <w:szCs w:val="20"/>
            </w:rPr>
            <w:t>)</w:t>
          </w:r>
        </w:p>
      </w:tc>
    </w:tr>
  </w:tbl>
  <w:p w14:paraId="4FCB048C" w14:textId="77777777" w:rsidR="00B125FB" w:rsidRDefault="00B125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2C61E084" w14:textId="77777777" w:rsidTr="00A7728F">
      <w:trPr>
        <w:cantSplit/>
        <w:trHeight w:val="288"/>
      </w:trPr>
      <w:tc>
        <w:tcPr>
          <w:tcW w:w="3738" w:type="pct"/>
          <w:gridSpan w:val="2"/>
          <w:tcBorders>
            <w:bottom w:val="single" w:sz="4" w:space="0" w:color="auto"/>
            <w:right w:val="nil"/>
          </w:tcBorders>
          <w:vAlign w:val="center"/>
        </w:tcPr>
        <w:p w14:paraId="24ACD623" w14:textId="77777777" w:rsidR="00B125FB" w:rsidRPr="00F85124" w:rsidRDefault="00B125FB" w:rsidP="00A7728F">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159FBEA8" w14:textId="77777777" w:rsidR="00B125FB" w:rsidRPr="00F85124" w:rsidRDefault="00B125FB" w:rsidP="00A7728F">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3D793BEB" w14:textId="77777777" w:rsidTr="00A7728F">
      <w:trPr>
        <w:cantSplit/>
        <w:trHeight w:val="288"/>
      </w:trPr>
      <w:tc>
        <w:tcPr>
          <w:tcW w:w="2500" w:type="pct"/>
          <w:tcBorders>
            <w:right w:val="nil"/>
          </w:tcBorders>
        </w:tcPr>
        <w:p w14:paraId="41EEE53F" w14:textId="77777777" w:rsidR="00B125FB" w:rsidRPr="00F85124" w:rsidRDefault="00B125FB" w:rsidP="00A7728F">
          <w:pPr>
            <w:tabs>
              <w:tab w:val="right" w:pos="10543"/>
            </w:tabs>
            <w:spacing w:after="0"/>
            <w:rPr>
              <w:sz w:val="12"/>
              <w:szCs w:val="12"/>
            </w:rPr>
          </w:pPr>
          <w:r>
            <w:rPr>
              <w:bCs/>
            </w:rPr>
            <w:t>HERS Verified Multifamily Central Hot Water System Distribution</w:t>
          </w:r>
        </w:p>
      </w:tc>
      <w:tc>
        <w:tcPr>
          <w:tcW w:w="2500" w:type="pct"/>
          <w:gridSpan w:val="2"/>
          <w:tcBorders>
            <w:left w:val="nil"/>
          </w:tcBorders>
        </w:tcPr>
        <w:p w14:paraId="04DD6BB2" w14:textId="42598FE6" w:rsidR="00B125FB" w:rsidRPr="00F85124" w:rsidRDefault="00B125FB" w:rsidP="00A7728F">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0063E2">
            <w:rPr>
              <w:bCs/>
              <w:noProof/>
            </w:rPr>
            <w:t>5</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0063E2">
            <w:rPr>
              <w:bCs/>
              <w:noProof/>
            </w:rPr>
            <w:t>5</w:t>
          </w:r>
          <w:r>
            <w:rPr>
              <w:bCs/>
              <w:noProof/>
            </w:rPr>
            <w:fldChar w:fldCharType="end"/>
          </w:r>
          <w:r w:rsidRPr="00F85124">
            <w:rPr>
              <w:bCs/>
            </w:rPr>
            <w:t>)</w:t>
          </w:r>
        </w:p>
      </w:tc>
    </w:tr>
  </w:tbl>
  <w:p w14:paraId="544B8890" w14:textId="77777777" w:rsidR="00B125FB" w:rsidRDefault="00B125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3566"/>
      <w:gridCol w:w="3635"/>
    </w:tblGrid>
    <w:tr w:rsidR="00B125FB" w:rsidRPr="00F85124" w14:paraId="4FCB0490" w14:textId="77777777" w:rsidTr="007C5F5D">
      <w:trPr>
        <w:cantSplit/>
        <w:trHeight w:val="288"/>
      </w:trPr>
      <w:tc>
        <w:tcPr>
          <w:tcW w:w="3738" w:type="pct"/>
          <w:gridSpan w:val="2"/>
          <w:tcBorders>
            <w:bottom w:val="single" w:sz="4" w:space="0" w:color="auto"/>
            <w:right w:val="nil"/>
          </w:tcBorders>
          <w:vAlign w:val="center"/>
        </w:tcPr>
        <w:p w14:paraId="4FCB048E" w14:textId="4F0AD090" w:rsidR="00B125FB" w:rsidRPr="00F85124" w:rsidRDefault="00B125FB" w:rsidP="005A6141">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262" w:type="pct"/>
          <w:tcBorders>
            <w:left w:val="nil"/>
            <w:bottom w:val="single" w:sz="4" w:space="0" w:color="auto"/>
          </w:tcBorders>
          <w:tcMar>
            <w:left w:w="115" w:type="dxa"/>
            <w:right w:w="115" w:type="dxa"/>
          </w:tcMar>
          <w:vAlign w:val="center"/>
        </w:tcPr>
        <w:p w14:paraId="4FCB048F" w14:textId="758A68C4" w:rsidR="00B125FB" w:rsidRPr="00F85124" w:rsidRDefault="00B125FB" w:rsidP="005A6141">
          <w:pPr>
            <w:pStyle w:val="Heading1"/>
            <w:jc w:val="right"/>
            <w:rPr>
              <w:rFonts w:asciiTheme="minorHAnsi" w:hAnsiTheme="minorHAnsi"/>
              <w:b w:val="0"/>
              <w:bCs/>
              <w:sz w:val="20"/>
            </w:rPr>
          </w:pPr>
          <w:r>
            <w:rPr>
              <w:rFonts w:asciiTheme="minorHAnsi" w:hAnsiTheme="minorHAnsi"/>
              <w:b w:val="0"/>
              <w:bCs/>
              <w:sz w:val="20"/>
            </w:rPr>
            <w:t>CF2R-PLB-21-H</w:t>
          </w:r>
        </w:p>
      </w:tc>
    </w:tr>
    <w:tr w:rsidR="00B125FB" w:rsidRPr="00F85124" w14:paraId="4FCB0493" w14:textId="77777777" w:rsidTr="007C5F5D">
      <w:trPr>
        <w:cantSplit/>
        <w:trHeight w:val="288"/>
      </w:trPr>
      <w:tc>
        <w:tcPr>
          <w:tcW w:w="2500" w:type="pct"/>
          <w:tcBorders>
            <w:right w:val="nil"/>
          </w:tcBorders>
        </w:tcPr>
        <w:p w14:paraId="4FCB0491" w14:textId="7AF9EB98" w:rsidR="00B125FB" w:rsidRPr="00AD5F91" w:rsidRDefault="00B125FB" w:rsidP="006B1CAD">
          <w:pPr>
            <w:tabs>
              <w:tab w:val="right" w:pos="10543"/>
            </w:tabs>
            <w:spacing w:after="0"/>
            <w:rPr>
              <w:sz w:val="20"/>
              <w:szCs w:val="12"/>
            </w:rPr>
          </w:pPr>
          <w:r w:rsidRPr="00AD5F91">
            <w:rPr>
              <w:bCs/>
              <w:sz w:val="20"/>
            </w:rPr>
            <w:t>HERS Verified Multifamily Central Hot Water System Distribution</w:t>
          </w:r>
        </w:p>
      </w:tc>
      <w:tc>
        <w:tcPr>
          <w:tcW w:w="2500" w:type="pct"/>
          <w:gridSpan w:val="2"/>
          <w:tcBorders>
            <w:left w:val="nil"/>
          </w:tcBorders>
        </w:tcPr>
        <w:p w14:paraId="4FCB0492" w14:textId="4E5B198F" w:rsidR="00B125FB" w:rsidRPr="00AD5F91" w:rsidRDefault="00B125FB" w:rsidP="001325D9">
          <w:pPr>
            <w:tabs>
              <w:tab w:val="right" w:pos="7079"/>
              <w:tab w:val="right" w:pos="10543"/>
            </w:tabs>
            <w:spacing w:after="0"/>
            <w:rPr>
              <w:sz w:val="20"/>
              <w:szCs w:val="12"/>
            </w:rPr>
          </w:pPr>
          <w:r w:rsidRPr="00AD5F91">
            <w:rPr>
              <w:bCs/>
              <w:sz w:val="20"/>
            </w:rPr>
            <w:tab/>
            <w:t xml:space="preserve">(Page </w:t>
          </w:r>
          <w:r w:rsidRPr="00AD5F91">
            <w:rPr>
              <w:bCs/>
              <w:sz w:val="20"/>
            </w:rPr>
            <w:fldChar w:fldCharType="begin"/>
          </w:r>
          <w:r w:rsidRPr="00AD5F91">
            <w:rPr>
              <w:bCs/>
              <w:sz w:val="20"/>
            </w:rPr>
            <w:instrText xml:space="preserve"> PAGE   \* MERGEFORMAT </w:instrText>
          </w:r>
          <w:r w:rsidRPr="00AD5F91">
            <w:rPr>
              <w:bCs/>
              <w:sz w:val="20"/>
            </w:rPr>
            <w:fldChar w:fldCharType="separate"/>
          </w:r>
          <w:r w:rsidR="000063E2">
            <w:rPr>
              <w:bCs/>
              <w:noProof/>
              <w:sz w:val="20"/>
            </w:rPr>
            <w:t>1</w:t>
          </w:r>
          <w:r w:rsidRPr="00AD5F91">
            <w:rPr>
              <w:bCs/>
              <w:sz w:val="20"/>
            </w:rPr>
            <w:fldChar w:fldCharType="end"/>
          </w:r>
          <w:r w:rsidRPr="00AD5F91">
            <w:rPr>
              <w:bCs/>
              <w:sz w:val="20"/>
            </w:rPr>
            <w:t xml:space="preserve"> of </w:t>
          </w:r>
          <w:r w:rsidRPr="00AD5F91">
            <w:rPr>
              <w:bCs/>
              <w:noProof/>
              <w:sz w:val="20"/>
            </w:rPr>
            <w:fldChar w:fldCharType="begin"/>
          </w:r>
          <w:r w:rsidRPr="00AD5F91">
            <w:rPr>
              <w:bCs/>
              <w:noProof/>
              <w:sz w:val="20"/>
            </w:rPr>
            <w:instrText xml:space="preserve"> SECTIONPAGES   \* MERGEFORMAT </w:instrText>
          </w:r>
          <w:r w:rsidRPr="00AD5F91">
            <w:rPr>
              <w:bCs/>
              <w:noProof/>
              <w:sz w:val="20"/>
            </w:rPr>
            <w:fldChar w:fldCharType="separate"/>
          </w:r>
          <w:r w:rsidR="000063E2">
            <w:rPr>
              <w:bCs/>
              <w:noProof/>
              <w:sz w:val="20"/>
            </w:rPr>
            <w:t>5</w:t>
          </w:r>
          <w:r w:rsidRPr="00AD5F91">
            <w:rPr>
              <w:bCs/>
              <w:noProof/>
              <w:sz w:val="20"/>
            </w:rPr>
            <w:fldChar w:fldCharType="end"/>
          </w:r>
          <w:r w:rsidRPr="00AD5F91">
            <w:rPr>
              <w:bCs/>
              <w:sz w:val="20"/>
            </w:rPr>
            <w:t>)</w:t>
          </w:r>
        </w:p>
      </w:tc>
    </w:tr>
  </w:tbl>
  <w:p w14:paraId="4FCB0494" w14:textId="77777777" w:rsidR="00B125FB" w:rsidRDefault="00B12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F55D3"/>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34824"/>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62EE0A87"/>
    <w:multiLevelType w:val="hybridMultilevel"/>
    <w:tmpl w:val="9B080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11"/>
  </w:num>
  <w:num w:numId="5">
    <w:abstractNumId w:val="4"/>
  </w:num>
  <w:num w:numId="6">
    <w:abstractNumId w:val="8"/>
  </w:num>
  <w:num w:numId="7">
    <w:abstractNumId w:val="1"/>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num>
  <w:num w:numId="12">
    <w:abstractNumId w:val="5"/>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063E2"/>
    <w:rsid w:val="0002691B"/>
    <w:rsid w:val="00037326"/>
    <w:rsid w:val="00075AC4"/>
    <w:rsid w:val="000909CD"/>
    <w:rsid w:val="00096C01"/>
    <w:rsid w:val="000D2B68"/>
    <w:rsid w:val="000E3207"/>
    <w:rsid w:val="000F461F"/>
    <w:rsid w:val="00111028"/>
    <w:rsid w:val="001325D9"/>
    <w:rsid w:val="00137989"/>
    <w:rsid w:val="00137D50"/>
    <w:rsid w:val="00155BA8"/>
    <w:rsid w:val="00157A9E"/>
    <w:rsid w:val="00177F98"/>
    <w:rsid w:val="00181B6C"/>
    <w:rsid w:val="001A6EA5"/>
    <w:rsid w:val="001B0E80"/>
    <w:rsid w:val="001B57DC"/>
    <w:rsid w:val="00210ADB"/>
    <w:rsid w:val="00281D71"/>
    <w:rsid w:val="00282FE1"/>
    <w:rsid w:val="00297516"/>
    <w:rsid w:val="002A0893"/>
    <w:rsid w:val="002E3066"/>
    <w:rsid w:val="002F22CD"/>
    <w:rsid w:val="002F796C"/>
    <w:rsid w:val="003052C9"/>
    <w:rsid w:val="0030669C"/>
    <w:rsid w:val="003A2E01"/>
    <w:rsid w:val="003E681E"/>
    <w:rsid w:val="00406301"/>
    <w:rsid w:val="00427CFB"/>
    <w:rsid w:val="00431DD2"/>
    <w:rsid w:val="00444C30"/>
    <w:rsid w:val="004609B8"/>
    <w:rsid w:val="00463D7C"/>
    <w:rsid w:val="00481394"/>
    <w:rsid w:val="004A1F5C"/>
    <w:rsid w:val="00502FD0"/>
    <w:rsid w:val="0051049A"/>
    <w:rsid w:val="005148F7"/>
    <w:rsid w:val="00542720"/>
    <w:rsid w:val="005518EC"/>
    <w:rsid w:val="00563D42"/>
    <w:rsid w:val="00572DE5"/>
    <w:rsid w:val="005735DD"/>
    <w:rsid w:val="00576ADB"/>
    <w:rsid w:val="0058631B"/>
    <w:rsid w:val="005A383D"/>
    <w:rsid w:val="005A6141"/>
    <w:rsid w:val="005C59E1"/>
    <w:rsid w:val="006530E0"/>
    <w:rsid w:val="00664789"/>
    <w:rsid w:val="006656ED"/>
    <w:rsid w:val="0067301C"/>
    <w:rsid w:val="006B1CAD"/>
    <w:rsid w:val="006F4DCF"/>
    <w:rsid w:val="006F6AAC"/>
    <w:rsid w:val="00730934"/>
    <w:rsid w:val="00732E4F"/>
    <w:rsid w:val="00741563"/>
    <w:rsid w:val="00743796"/>
    <w:rsid w:val="00761613"/>
    <w:rsid w:val="00777020"/>
    <w:rsid w:val="00792363"/>
    <w:rsid w:val="00795742"/>
    <w:rsid w:val="007A017C"/>
    <w:rsid w:val="007C5F5D"/>
    <w:rsid w:val="007E10A8"/>
    <w:rsid w:val="007E6AFD"/>
    <w:rsid w:val="007F222C"/>
    <w:rsid w:val="00800D21"/>
    <w:rsid w:val="00852EF0"/>
    <w:rsid w:val="00855215"/>
    <w:rsid w:val="008555B7"/>
    <w:rsid w:val="008652BA"/>
    <w:rsid w:val="0087314B"/>
    <w:rsid w:val="00876D98"/>
    <w:rsid w:val="008908B8"/>
    <w:rsid w:val="008C413F"/>
    <w:rsid w:val="008C460B"/>
    <w:rsid w:val="008D0081"/>
    <w:rsid w:val="008F475B"/>
    <w:rsid w:val="009061B3"/>
    <w:rsid w:val="00936C3A"/>
    <w:rsid w:val="00947C17"/>
    <w:rsid w:val="00947E19"/>
    <w:rsid w:val="009562C0"/>
    <w:rsid w:val="00985ECC"/>
    <w:rsid w:val="009C3AE7"/>
    <w:rsid w:val="009C70EF"/>
    <w:rsid w:val="009D58ED"/>
    <w:rsid w:val="009E59B8"/>
    <w:rsid w:val="009F60C9"/>
    <w:rsid w:val="00A15177"/>
    <w:rsid w:val="00A6550B"/>
    <w:rsid w:val="00A7728F"/>
    <w:rsid w:val="00A97E41"/>
    <w:rsid w:val="00AD1CF1"/>
    <w:rsid w:val="00AD5F91"/>
    <w:rsid w:val="00AE047E"/>
    <w:rsid w:val="00AE6CF3"/>
    <w:rsid w:val="00AF5606"/>
    <w:rsid w:val="00B125FB"/>
    <w:rsid w:val="00B267E3"/>
    <w:rsid w:val="00B3369C"/>
    <w:rsid w:val="00B5122E"/>
    <w:rsid w:val="00B57E2E"/>
    <w:rsid w:val="00B72FE7"/>
    <w:rsid w:val="00B740EF"/>
    <w:rsid w:val="00B76897"/>
    <w:rsid w:val="00B90DDD"/>
    <w:rsid w:val="00B9298C"/>
    <w:rsid w:val="00BA265B"/>
    <w:rsid w:val="00BE33BD"/>
    <w:rsid w:val="00BE5B33"/>
    <w:rsid w:val="00C27FA0"/>
    <w:rsid w:val="00C55D2A"/>
    <w:rsid w:val="00C83C44"/>
    <w:rsid w:val="00C95837"/>
    <w:rsid w:val="00C96F9B"/>
    <w:rsid w:val="00CC196B"/>
    <w:rsid w:val="00CD2EA6"/>
    <w:rsid w:val="00CE3ED7"/>
    <w:rsid w:val="00D03E17"/>
    <w:rsid w:val="00D21178"/>
    <w:rsid w:val="00D23A04"/>
    <w:rsid w:val="00D25F04"/>
    <w:rsid w:val="00D76187"/>
    <w:rsid w:val="00D773D5"/>
    <w:rsid w:val="00DA04E6"/>
    <w:rsid w:val="00DA297E"/>
    <w:rsid w:val="00DC6106"/>
    <w:rsid w:val="00E04504"/>
    <w:rsid w:val="00E14525"/>
    <w:rsid w:val="00E229A6"/>
    <w:rsid w:val="00E23E73"/>
    <w:rsid w:val="00E724BB"/>
    <w:rsid w:val="00EB105C"/>
    <w:rsid w:val="00EE6B2F"/>
    <w:rsid w:val="00F053D2"/>
    <w:rsid w:val="00F06A6B"/>
    <w:rsid w:val="00F1204F"/>
    <w:rsid w:val="00F537A3"/>
    <w:rsid w:val="00F72A42"/>
    <w:rsid w:val="00FA5E80"/>
    <w:rsid w:val="00FB212B"/>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CF3"/>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743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122E"/>
    <w:rPr>
      <w:sz w:val="16"/>
      <w:szCs w:val="16"/>
    </w:rPr>
  </w:style>
  <w:style w:type="paragraph" w:styleId="CommentText">
    <w:name w:val="annotation text"/>
    <w:basedOn w:val="Normal"/>
    <w:link w:val="CommentTextChar"/>
    <w:uiPriority w:val="99"/>
    <w:semiHidden/>
    <w:unhideWhenUsed/>
    <w:rsid w:val="00B5122E"/>
    <w:pPr>
      <w:spacing w:line="240" w:lineRule="auto"/>
    </w:pPr>
    <w:rPr>
      <w:sz w:val="20"/>
      <w:szCs w:val="20"/>
    </w:rPr>
  </w:style>
  <w:style w:type="character" w:customStyle="1" w:styleId="CommentTextChar">
    <w:name w:val="Comment Text Char"/>
    <w:basedOn w:val="DefaultParagraphFont"/>
    <w:link w:val="CommentText"/>
    <w:uiPriority w:val="99"/>
    <w:semiHidden/>
    <w:rsid w:val="00B5122E"/>
    <w:rPr>
      <w:sz w:val="20"/>
      <w:szCs w:val="20"/>
    </w:rPr>
  </w:style>
  <w:style w:type="paragraph" w:styleId="CommentSubject">
    <w:name w:val="annotation subject"/>
    <w:basedOn w:val="CommentText"/>
    <w:next w:val="CommentText"/>
    <w:link w:val="CommentSubjectChar"/>
    <w:uiPriority w:val="99"/>
    <w:semiHidden/>
    <w:unhideWhenUsed/>
    <w:rsid w:val="00B5122E"/>
    <w:rPr>
      <w:b/>
      <w:bCs/>
    </w:rPr>
  </w:style>
  <w:style w:type="character" w:customStyle="1" w:styleId="CommentSubjectChar">
    <w:name w:val="Comment Subject Char"/>
    <w:basedOn w:val="CommentTextChar"/>
    <w:link w:val="CommentSubject"/>
    <w:uiPriority w:val="99"/>
    <w:semiHidden/>
    <w:rsid w:val="00B5122E"/>
    <w:rPr>
      <w:b/>
      <w:bCs/>
      <w:sz w:val="20"/>
      <w:szCs w:val="20"/>
    </w:rPr>
  </w:style>
  <w:style w:type="paragraph" w:styleId="Revision">
    <w:name w:val="Revision"/>
    <w:hidden/>
    <w:uiPriority w:val="99"/>
    <w:semiHidden/>
    <w:rsid w:val="00800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A3175-F852-4BF7-B991-66EE418B7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MKS20150407</dc:creator>
  <cp:lastModifiedBy>Markstrum, Alexis@Energy</cp:lastModifiedBy>
  <cp:revision>2</cp:revision>
  <cp:lastPrinted>2018-11-15T18:46:00Z</cp:lastPrinted>
  <dcterms:created xsi:type="dcterms:W3CDTF">2019-11-21T23:47:00Z</dcterms:created>
  <dcterms:modified xsi:type="dcterms:W3CDTF">2019-11-21T23:47:00Z</dcterms:modified>
</cp:coreProperties>
</file>
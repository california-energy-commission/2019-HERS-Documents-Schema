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36"/>
        <w:gridCol w:w="1036"/>
        <w:gridCol w:w="1187"/>
        <w:gridCol w:w="1213"/>
        <w:gridCol w:w="773"/>
        <w:gridCol w:w="1159"/>
        <w:gridCol w:w="729"/>
        <w:gridCol w:w="1055"/>
        <w:gridCol w:w="1219"/>
        <w:gridCol w:w="1383"/>
      </w:tblGrid>
      <w:tr w:rsidR="000E1EA5" w:rsidRPr="009E01FE" w14:paraId="44D822E2" w14:textId="77777777" w:rsidTr="000E1EA5">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7B844D56" w14:textId="2353CACC" w:rsidR="000E1EA5" w:rsidRPr="008733ED" w:rsidRDefault="000E1EA5"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bookmarkStart w:id="0" w:name="_GoBack"/>
            <w:bookmarkEnd w:id="0"/>
            <w:r>
              <w:rPr>
                <w:rFonts w:asciiTheme="minorHAnsi" w:hAnsiTheme="minorHAnsi" w:cstheme="minorHAnsi"/>
                <w:b/>
                <w:sz w:val="20"/>
                <w:szCs w:val="20"/>
              </w:rPr>
              <w:t>A</w:t>
            </w:r>
            <w:r w:rsidRPr="008733ED">
              <w:rPr>
                <w:rFonts w:asciiTheme="minorHAnsi" w:hAnsiTheme="minorHAnsi" w:cstheme="minorHAnsi"/>
                <w:b/>
                <w:sz w:val="20"/>
                <w:szCs w:val="20"/>
              </w:rPr>
              <w:t xml:space="preserve">. Design Dwelling Unit Water Heating Systems Information </w:t>
            </w:r>
          </w:p>
          <w:p w14:paraId="1AF1AF20" w14:textId="1D97C764" w:rsidR="000E1EA5" w:rsidRPr="005828AE" w:rsidDel="00237BB2" w:rsidRDefault="000E1EA5"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20"/>
                <w:szCs w:val="20"/>
              </w:rPr>
              <w:t>This table reports the water heating system(s) features specified on the registered CF1R compliance document for this project.</w:t>
            </w:r>
          </w:p>
        </w:tc>
      </w:tr>
      <w:tr w:rsidR="000E1EA5" w:rsidRPr="009E01FE" w14:paraId="7B8DA255" w14:textId="319DAC8C" w:rsidTr="000E1EA5">
        <w:trPr>
          <w:cantSplit/>
          <w:trHeight w:val="277"/>
        </w:trPr>
        <w:tc>
          <w:tcPr>
            <w:tcW w:w="480" w:type="pct"/>
            <w:tcBorders>
              <w:top w:val="single" w:sz="4" w:space="0" w:color="auto"/>
              <w:left w:val="single" w:sz="4" w:space="0" w:color="auto"/>
              <w:bottom w:val="single" w:sz="4" w:space="0" w:color="auto"/>
              <w:right w:val="single" w:sz="4" w:space="0" w:color="auto"/>
            </w:tcBorders>
          </w:tcPr>
          <w:p w14:paraId="7A2ACCE9" w14:textId="5846D854"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01</w:t>
            </w:r>
          </w:p>
        </w:tc>
        <w:tc>
          <w:tcPr>
            <w:tcW w:w="480" w:type="pct"/>
            <w:tcBorders>
              <w:top w:val="single" w:sz="4" w:space="0" w:color="auto"/>
              <w:left w:val="single" w:sz="4" w:space="0" w:color="auto"/>
              <w:bottom w:val="single" w:sz="4" w:space="0" w:color="auto"/>
              <w:right w:val="single" w:sz="4" w:space="0" w:color="auto"/>
            </w:tcBorders>
            <w:vAlign w:val="center"/>
          </w:tcPr>
          <w:p w14:paraId="7B8DA247" w14:textId="184AD369"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2</w:t>
            </w:r>
          </w:p>
        </w:tc>
        <w:tc>
          <w:tcPr>
            <w:tcW w:w="550" w:type="pct"/>
            <w:tcBorders>
              <w:top w:val="single" w:sz="4" w:space="0" w:color="auto"/>
              <w:left w:val="single" w:sz="4" w:space="0" w:color="auto"/>
              <w:bottom w:val="single" w:sz="4" w:space="0" w:color="auto"/>
              <w:right w:val="single" w:sz="4" w:space="0" w:color="auto"/>
            </w:tcBorders>
            <w:vAlign w:val="center"/>
          </w:tcPr>
          <w:p w14:paraId="7B8DA248" w14:textId="099D1AAC"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3</w:t>
            </w:r>
          </w:p>
        </w:tc>
        <w:tc>
          <w:tcPr>
            <w:tcW w:w="562" w:type="pct"/>
            <w:tcBorders>
              <w:top w:val="single" w:sz="4" w:space="0" w:color="auto"/>
              <w:left w:val="single" w:sz="4" w:space="0" w:color="auto"/>
              <w:bottom w:val="single" w:sz="4" w:space="0" w:color="auto"/>
              <w:right w:val="single" w:sz="4" w:space="0" w:color="auto"/>
            </w:tcBorders>
            <w:vAlign w:val="center"/>
          </w:tcPr>
          <w:p w14:paraId="7B8DA249" w14:textId="6B14DC73"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4</w:t>
            </w:r>
          </w:p>
        </w:tc>
        <w:tc>
          <w:tcPr>
            <w:tcW w:w="358" w:type="pct"/>
            <w:tcBorders>
              <w:top w:val="single" w:sz="4" w:space="0" w:color="auto"/>
              <w:left w:val="single" w:sz="4" w:space="0" w:color="auto"/>
              <w:bottom w:val="single" w:sz="4" w:space="0" w:color="auto"/>
              <w:right w:val="single" w:sz="4" w:space="0" w:color="auto"/>
            </w:tcBorders>
            <w:vAlign w:val="center"/>
          </w:tcPr>
          <w:p w14:paraId="7B8DA24A" w14:textId="1A5A08D0"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5</w:t>
            </w:r>
          </w:p>
        </w:tc>
        <w:tc>
          <w:tcPr>
            <w:tcW w:w="537" w:type="pct"/>
            <w:tcBorders>
              <w:top w:val="single" w:sz="4" w:space="0" w:color="auto"/>
              <w:left w:val="single" w:sz="4" w:space="0" w:color="auto"/>
              <w:bottom w:val="single" w:sz="4" w:space="0" w:color="auto"/>
              <w:right w:val="single" w:sz="4" w:space="0" w:color="auto"/>
            </w:tcBorders>
            <w:vAlign w:val="center"/>
          </w:tcPr>
          <w:p w14:paraId="7B8DA24C" w14:textId="0B10CFBC" w:rsidR="000E1EA5" w:rsidRPr="005828AE" w:rsidRDefault="000E1EA5"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6</w:t>
            </w:r>
          </w:p>
        </w:tc>
        <w:tc>
          <w:tcPr>
            <w:tcW w:w="338" w:type="pct"/>
            <w:tcBorders>
              <w:top w:val="single" w:sz="4" w:space="0" w:color="auto"/>
              <w:left w:val="single" w:sz="4" w:space="0" w:color="auto"/>
              <w:bottom w:val="single" w:sz="4" w:space="0" w:color="auto"/>
              <w:right w:val="single" w:sz="4" w:space="0" w:color="auto"/>
            </w:tcBorders>
            <w:vAlign w:val="center"/>
          </w:tcPr>
          <w:p w14:paraId="7B8DA24D" w14:textId="1EFE0D4E" w:rsidR="000E1EA5" w:rsidRPr="005828AE" w:rsidRDefault="000E1EA5"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7</w:t>
            </w:r>
          </w:p>
        </w:tc>
        <w:tc>
          <w:tcPr>
            <w:tcW w:w="489" w:type="pct"/>
            <w:tcBorders>
              <w:top w:val="single" w:sz="4" w:space="0" w:color="auto"/>
              <w:left w:val="single" w:sz="4" w:space="0" w:color="auto"/>
              <w:bottom w:val="single" w:sz="4" w:space="0" w:color="auto"/>
              <w:right w:val="single" w:sz="4" w:space="0" w:color="auto"/>
            </w:tcBorders>
            <w:vAlign w:val="center"/>
          </w:tcPr>
          <w:p w14:paraId="7B8DA24E" w14:textId="1351310C"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8</w:t>
            </w:r>
          </w:p>
        </w:tc>
        <w:tc>
          <w:tcPr>
            <w:tcW w:w="565" w:type="pct"/>
            <w:tcBorders>
              <w:top w:val="single" w:sz="4" w:space="0" w:color="auto"/>
              <w:left w:val="single" w:sz="4" w:space="0" w:color="auto"/>
              <w:bottom w:val="single" w:sz="4" w:space="0" w:color="auto"/>
              <w:right w:val="single" w:sz="4" w:space="0" w:color="auto"/>
            </w:tcBorders>
          </w:tcPr>
          <w:p w14:paraId="0D05F59F" w14:textId="2872B8B5"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09</w:t>
            </w:r>
          </w:p>
        </w:tc>
        <w:tc>
          <w:tcPr>
            <w:tcW w:w="641" w:type="pct"/>
            <w:tcBorders>
              <w:top w:val="single" w:sz="4" w:space="0" w:color="auto"/>
              <w:left w:val="single" w:sz="4" w:space="0" w:color="auto"/>
              <w:bottom w:val="single" w:sz="4" w:space="0" w:color="auto"/>
              <w:right w:val="single" w:sz="4" w:space="0" w:color="auto"/>
            </w:tcBorders>
          </w:tcPr>
          <w:p w14:paraId="08F14AEF" w14:textId="74AC59F1"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10</w:t>
            </w:r>
          </w:p>
        </w:tc>
      </w:tr>
      <w:tr w:rsidR="000E1EA5" w:rsidRPr="009E01FE" w14:paraId="7B8DA269" w14:textId="2BD45EA9" w:rsidTr="000E1EA5">
        <w:trPr>
          <w:cantSplit/>
          <w:trHeight w:val="288"/>
        </w:trPr>
        <w:tc>
          <w:tcPr>
            <w:tcW w:w="480" w:type="pct"/>
            <w:tcBorders>
              <w:top w:val="single" w:sz="4" w:space="0" w:color="auto"/>
              <w:left w:val="single" w:sz="4" w:space="0" w:color="auto"/>
              <w:bottom w:val="single" w:sz="4" w:space="0" w:color="auto"/>
              <w:right w:val="single" w:sz="4" w:space="0" w:color="auto"/>
            </w:tcBorders>
            <w:vAlign w:val="bottom"/>
          </w:tcPr>
          <w:p w14:paraId="51D7D55F" w14:textId="5F813B4F" w:rsidR="000E1EA5" w:rsidRPr="005828AE" w:rsidRDefault="000E1EA5" w:rsidP="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80" w:type="pct"/>
            <w:tcBorders>
              <w:top w:val="single" w:sz="4" w:space="0" w:color="auto"/>
              <w:left w:val="single" w:sz="4" w:space="0" w:color="auto"/>
              <w:bottom w:val="single" w:sz="4" w:space="0" w:color="auto"/>
              <w:right w:val="single" w:sz="4" w:space="0" w:color="auto"/>
            </w:tcBorders>
            <w:vAlign w:val="bottom"/>
          </w:tcPr>
          <w:p w14:paraId="7B8DA256" w14:textId="57040F9D"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50" w:type="pct"/>
            <w:tcBorders>
              <w:top w:val="single" w:sz="4" w:space="0" w:color="auto"/>
              <w:left w:val="single" w:sz="4" w:space="0" w:color="auto"/>
              <w:bottom w:val="single" w:sz="4" w:space="0" w:color="auto"/>
              <w:right w:val="single" w:sz="4" w:space="0" w:color="auto"/>
            </w:tcBorders>
            <w:vAlign w:val="bottom"/>
          </w:tcPr>
          <w:p w14:paraId="7B8DA257" w14:textId="77777777"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62" w:type="pct"/>
            <w:tcBorders>
              <w:top w:val="single" w:sz="4" w:space="0" w:color="auto"/>
              <w:left w:val="single" w:sz="4" w:space="0" w:color="auto"/>
              <w:bottom w:val="single" w:sz="4" w:space="0" w:color="auto"/>
              <w:right w:val="single" w:sz="4" w:space="0" w:color="auto"/>
            </w:tcBorders>
            <w:vAlign w:val="bottom"/>
          </w:tcPr>
          <w:p w14:paraId="7B8DA258" w14:textId="77777777" w:rsidR="000E1EA5" w:rsidRPr="005828AE" w:rsidRDefault="000E1EA5"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358" w:type="pct"/>
            <w:tcBorders>
              <w:top w:val="single" w:sz="4" w:space="0" w:color="auto"/>
              <w:left w:val="single" w:sz="4" w:space="0" w:color="auto"/>
              <w:bottom w:val="single" w:sz="4" w:space="0" w:color="auto"/>
              <w:right w:val="single" w:sz="4" w:space="0" w:color="auto"/>
            </w:tcBorders>
            <w:vAlign w:val="bottom"/>
          </w:tcPr>
          <w:p w14:paraId="7B8DA259" w14:textId="35DAD200" w:rsidR="000E1EA5" w:rsidRPr="005828AE" w:rsidRDefault="000E1EA5" w:rsidP="00534D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 Water Heaters in System</w:t>
            </w:r>
          </w:p>
        </w:tc>
        <w:tc>
          <w:tcPr>
            <w:tcW w:w="537" w:type="pct"/>
            <w:tcBorders>
              <w:top w:val="single" w:sz="4" w:space="0" w:color="auto"/>
              <w:left w:val="single" w:sz="4" w:space="0" w:color="auto"/>
              <w:bottom w:val="single" w:sz="4" w:space="0" w:color="auto"/>
              <w:right w:val="single" w:sz="4" w:space="0" w:color="auto"/>
            </w:tcBorders>
            <w:vAlign w:val="bottom"/>
          </w:tcPr>
          <w:p w14:paraId="7B8DA25D"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338" w:type="pct"/>
            <w:tcBorders>
              <w:top w:val="single" w:sz="4" w:space="0" w:color="auto"/>
              <w:left w:val="single" w:sz="4" w:space="0" w:color="auto"/>
              <w:bottom w:val="single" w:sz="4" w:space="0" w:color="auto"/>
              <w:right w:val="single" w:sz="4" w:space="0" w:color="auto"/>
            </w:tcBorders>
            <w:vAlign w:val="bottom"/>
          </w:tcPr>
          <w:p w14:paraId="7B8DA25E"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489" w:type="pct"/>
            <w:tcBorders>
              <w:top w:val="single" w:sz="4" w:space="0" w:color="auto"/>
              <w:left w:val="single" w:sz="4" w:space="0" w:color="auto"/>
              <w:bottom w:val="single" w:sz="4" w:space="0" w:color="auto"/>
              <w:right w:val="single" w:sz="4" w:space="0" w:color="auto"/>
            </w:tcBorders>
            <w:vAlign w:val="bottom"/>
          </w:tcPr>
          <w:p w14:paraId="7B8DA25F" w14:textId="77777777" w:rsidR="000E1EA5" w:rsidRPr="005828AE" w:rsidRDefault="000E1EA5"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565" w:type="pct"/>
            <w:tcBorders>
              <w:top w:val="single" w:sz="4" w:space="0" w:color="auto"/>
              <w:left w:val="single" w:sz="4" w:space="0" w:color="auto"/>
              <w:bottom w:val="single" w:sz="4" w:space="0" w:color="auto"/>
              <w:right w:val="single" w:sz="4" w:space="0" w:color="auto"/>
            </w:tcBorders>
            <w:vAlign w:val="bottom"/>
          </w:tcPr>
          <w:p w14:paraId="58E647FA" w14:textId="33D8F303" w:rsidR="000E1EA5" w:rsidRPr="005828AE" w:rsidRDefault="000E1EA5" w:rsidP="00AD03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507740DD" w14:textId="1564397C"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641" w:type="pct"/>
            <w:tcBorders>
              <w:top w:val="single" w:sz="4" w:space="0" w:color="auto"/>
              <w:left w:val="single" w:sz="4" w:space="0" w:color="auto"/>
              <w:bottom w:val="single" w:sz="4" w:space="0" w:color="auto"/>
              <w:right w:val="single" w:sz="4" w:space="0" w:color="auto"/>
            </w:tcBorders>
            <w:vAlign w:val="bottom"/>
          </w:tcPr>
          <w:p w14:paraId="0D4036D7" w14:textId="20B480E0" w:rsidR="000E1EA5" w:rsidRPr="005828AE" w:rsidRDefault="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r>
              <w:rPr>
                <w:rFonts w:asciiTheme="minorHAnsi" w:eastAsia="Times New Roman" w:hAnsiTheme="minorHAnsi" w:cstheme="minorHAnsi"/>
                <w:sz w:val="18"/>
                <w:szCs w:val="20"/>
              </w:rPr>
              <w:t>.</w:t>
            </w:r>
          </w:p>
        </w:tc>
      </w:tr>
      <w:tr w:rsidR="000E1EA5" w:rsidRPr="009E01FE" w14:paraId="7B8DA278" w14:textId="7384877B" w:rsidTr="000E1EA5">
        <w:trPr>
          <w:cantSplit/>
          <w:trHeight w:val="246"/>
        </w:trPr>
        <w:tc>
          <w:tcPr>
            <w:tcW w:w="480" w:type="pct"/>
            <w:tcBorders>
              <w:top w:val="single" w:sz="4" w:space="0" w:color="auto"/>
              <w:left w:val="single" w:sz="4" w:space="0" w:color="auto"/>
              <w:bottom w:val="single" w:sz="4" w:space="0" w:color="auto"/>
              <w:right w:val="single" w:sz="4" w:space="0" w:color="auto"/>
            </w:tcBorders>
          </w:tcPr>
          <w:p w14:paraId="01568D91"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0" w:type="pct"/>
            <w:tcBorders>
              <w:top w:val="single" w:sz="4" w:space="0" w:color="auto"/>
              <w:left w:val="single" w:sz="4" w:space="0" w:color="auto"/>
              <w:bottom w:val="single" w:sz="4" w:space="0" w:color="auto"/>
              <w:right w:val="single" w:sz="4" w:space="0" w:color="auto"/>
            </w:tcBorders>
            <w:vAlign w:val="center"/>
          </w:tcPr>
          <w:p w14:paraId="7B8DA26A" w14:textId="60218775"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0" w:type="pct"/>
            <w:tcBorders>
              <w:top w:val="single" w:sz="4" w:space="0" w:color="auto"/>
              <w:left w:val="single" w:sz="4" w:space="0" w:color="auto"/>
              <w:bottom w:val="single" w:sz="4" w:space="0" w:color="auto"/>
              <w:right w:val="single" w:sz="4" w:space="0" w:color="auto"/>
            </w:tcBorders>
            <w:vAlign w:val="center"/>
          </w:tcPr>
          <w:p w14:paraId="7B8DA26B"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vAlign w:val="center"/>
          </w:tcPr>
          <w:p w14:paraId="7B8DA26C"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8" w:type="pct"/>
            <w:tcBorders>
              <w:top w:val="single" w:sz="4" w:space="0" w:color="auto"/>
              <w:left w:val="single" w:sz="4" w:space="0" w:color="auto"/>
              <w:bottom w:val="single" w:sz="4" w:space="0" w:color="auto"/>
              <w:right w:val="single" w:sz="4" w:space="0" w:color="auto"/>
            </w:tcBorders>
            <w:vAlign w:val="center"/>
          </w:tcPr>
          <w:p w14:paraId="7B8DA26D"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7" w:type="pct"/>
            <w:tcBorders>
              <w:top w:val="single" w:sz="4" w:space="0" w:color="auto"/>
              <w:left w:val="single" w:sz="4" w:space="0" w:color="auto"/>
              <w:bottom w:val="single" w:sz="4" w:space="0" w:color="auto"/>
              <w:right w:val="single" w:sz="4" w:space="0" w:color="auto"/>
            </w:tcBorders>
            <w:vAlign w:val="center"/>
          </w:tcPr>
          <w:p w14:paraId="7B8DA26F"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8" w:type="pct"/>
            <w:tcBorders>
              <w:top w:val="single" w:sz="4" w:space="0" w:color="auto"/>
              <w:left w:val="single" w:sz="4" w:space="0" w:color="auto"/>
              <w:bottom w:val="single" w:sz="4" w:space="0" w:color="auto"/>
              <w:right w:val="single" w:sz="4" w:space="0" w:color="auto"/>
            </w:tcBorders>
            <w:vAlign w:val="center"/>
          </w:tcPr>
          <w:p w14:paraId="7B8DA270"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9" w:type="pct"/>
            <w:tcBorders>
              <w:top w:val="single" w:sz="4" w:space="0" w:color="auto"/>
              <w:left w:val="single" w:sz="4" w:space="0" w:color="auto"/>
              <w:bottom w:val="single" w:sz="4" w:space="0" w:color="auto"/>
              <w:right w:val="single" w:sz="4" w:space="0" w:color="auto"/>
            </w:tcBorders>
            <w:vAlign w:val="center"/>
          </w:tcPr>
          <w:p w14:paraId="7B8DA271"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5" w:type="pct"/>
            <w:tcBorders>
              <w:top w:val="single" w:sz="4" w:space="0" w:color="auto"/>
              <w:left w:val="single" w:sz="4" w:space="0" w:color="auto"/>
              <w:bottom w:val="single" w:sz="4" w:space="0" w:color="auto"/>
              <w:right w:val="single" w:sz="4" w:space="0" w:color="auto"/>
            </w:tcBorders>
          </w:tcPr>
          <w:p w14:paraId="4508BA36" w14:textId="15220D9C"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1" w:type="pct"/>
            <w:tcBorders>
              <w:top w:val="single" w:sz="4" w:space="0" w:color="auto"/>
              <w:left w:val="single" w:sz="4" w:space="0" w:color="auto"/>
              <w:bottom w:val="single" w:sz="4" w:space="0" w:color="auto"/>
              <w:right w:val="single" w:sz="4" w:space="0" w:color="auto"/>
            </w:tcBorders>
          </w:tcPr>
          <w:p w14:paraId="3E4E6E6C" w14:textId="77777777" w:rsidR="000E1EA5" w:rsidRPr="00C10172"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0E1EA5" w:rsidRPr="009E01FE" w14:paraId="7B8DA287" w14:textId="61EEFF12" w:rsidTr="000E1EA5">
        <w:trPr>
          <w:cantSplit/>
          <w:trHeight w:val="255"/>
        </w:trPr>
        <w:tc>
          <w:tcPr>
            <w:tcW w:w="480" w:type="pct"/>
            <w:tcBorders>
              <w:top w:val="single" w:sz="4" w:space="0" w:color="auto"/>
              <w:left w:val="single" w:sz="4" w:space="0" w:color="auto"/>
              <w:bottom w:val="single" w:sz="4" w:space="0" w:color="auto"/>
              <w:right w:val="single" w:sz="4" w:space="0" w:color="auto"/>
            </w:tcBorders>
          </w:tcPr>
          <w:p w14:paraId="38583BF4"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0" w:type="pct"/>
            <w:tcBorders>
              <w:top w:val="single" w:sz="4" w:space="0" w:color="auto"/>
              <w:left w:val="single" w:sz="4" w:space="0" w:color="auto"/>
              <w:bottom w:val="single" w:sz="4" w:space="0" w:color="auto"/>
              <w:right w:val="single" w:sz="4" w:space="0" w:color="auto"/>
            </w:tcBorders>
            <w:vAlign w:val="center"/>
          </w:tcPr>
          <w:p w14:paraId="7B8DA279" w14:textId="7081A30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0" w:type="pct"/>
            <w:tcBorders>
              <w:top w:val="single" w:sz="4" w:space="0" w:color="auto"/>
              <w:left w:val="single" w:sz="4" w:space="0" w:color="auto"/>
              <w:bottom w:val="single" w:sz="4" w:space="0" w:color="auto"/>
              <w:right w:val="single" w:sz="4" w:space="0" w:color="auto"/>
            </w:tcBorders>
            <w:vAlign w:val="center"/>
          </w:tcPr>
          <w:p w14:paraId="7B8DA27A"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vAlign w:val="center"/>
          </w:tcPr>
          <w:p w14:paraId="7B8DA27B"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8" w:type="pct"/>
            <w:tcBorders>
              <w:top w:val="single" w:sz="4" w:space="0" w:color="auto"/>
              <w:left w:val="single" w:sz="4" w:space="0" w:color="auto"/>
              <w:bottom w:val="single" w:sz="4" w:space="0" w:color="auto"/>
              <w:right w:val="single" w:sz="4" w:space="0" w:color="auto"/>
            </w:tcBorders>
            <w:vAlign w:val="center"/>
          </w:tcPr>
          <w:p w14:paraId="7B8DA27C"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7" w:type="pct"/>
            <w:tcBorders>
              <w:top w:val="single" w:sz="4" w:space="0" w:color="auto"/>
              <w:left w:val="single" w:sz="4" w:space="0" w:color="auto"/>
              <w:bottom w:val="single" w:sz="4" w:space="0" w:color="auto"/>
              <w:right w:val="single" w:sz="4" w:space="0" w:color="auto"/>
            </w:tcBorders>
            <w:vAlign w:val="center"/>
          </w:tcPr>
          <w:p w14:paraId="7B8DA27E"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38" w:type="pct"/>
            <w:tcBorders>
              <w:top w:val="single" w:sz="4" w:space="0" w:color="auto"/>
              <w:left w:val="single" w:sz="4" w:space="0" w:color="auto"/>
              <w:bottom w:val="single" w:sz="4" w:space="0" w:color="auto"/>
              <w:right w:val="single" w:sz="4" w:space="0" w:color="auto"/>
            </w:tcBorders>
            <w:vAlign w:val="center"/>
          </w:tcPr>
          <w:p w14:paraId="7B8DA27F"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9" w:type="pct"/>
            <w:tcBorders>
              <w:top w:val="single" w:sz="4" w:space="0" w:color="auto"/>
              <w:left w:val="single" w:sz="4" w:space="0" w:color="auto"/>
              <w:bottom w:val="single" w:sz="4" w:space="0" w:color="auto"/>
              <w:right w:val="single" w:sz="4" w:space="0" w:color="auto"/>
            </w:tcBorders>
            <w:vAlign w:val="center"/>
          </w:tcPr>
          <w:p w14:paraId="7B8DA280" w14:textId="77777777"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5" w:type="pct"/>
            <w:tcBorders>
              <w:top w:val="single" w:sz="4" w:space="0" w:color="auto"/>
              <w:left w:val="single" w:sz="4" w:space="0" w:color="auto"/>
              <w:bottom w:val="single" w:sz="4" w:space="0" w:color="auto"/>
              <w:right w:val="single" w:sz="4" w:space="0" w:color="auto"/>
            </w:tcBorders>
          </w:tcPr>
          <w:p w14:paraId="79136C84" w14:textId="4471AED3" w:rsidR="000E1EA5" w:rsidRPr="005828AE"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1" w:type="pct"/>
            <w:tcBorders>
              <w:top w:val="single" w:sz="4" w:space="0" w:color="auto"/>
              <w:left w:val="single" w:sz="4" w:space="0" w:color="auto"/>
              <w:bottom w:val="single" w:sz="4" w:space="0" w:color="auto"/>
              <w:right w:val="single" w:sz="4" w:space="0" w:color="auto"/>
            </w:tcBorders>
          </w:tcPr>
          <w:p w14:paraId="28BC4D93" w14:textId="77777777" w:rsidR="000E1EA5" w:rsidRPr="00C10172" w:rsidRDefault="000E1EA5"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B8DA288" w14:textId="5F231607" w:rsidR="00836E65" w:rsidRPr="005828AE" w:rsidRDefault="00836E65" w:rsidP="000504B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7"/>
        <w:gridCol w:w="1008"/>
        <w:gridCol w:w="1144"/>
        <w:gridCol w:w="1163"/>
        <w:gridCol w:w="736"/>
        <w:gridCol w:w="1047"/>
        <w:gridCol w:w="811"/>
        <w:gridCol w:w="1109"/>
        <w:gridCol w:w="1101"/>
        <w:gridCol w:w="1664"/>
      </w:tblGrid>
      <w:tr w:rsidR="000E1EA5" w:rsidRPr="009E01FE" w14:paraId="3133D3C8" w14:textId="77777777" w:rsidTr="000E1EA5">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2615A305" w14:textId="5F591985" w:rsidR="000E1EA5" w:rsidRPr="00B33DFF" w:rsidRDefault="000E1EA5"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Dwelling Unit Water Heating Systems Information </w:t>
            </w:r>
          </w:p>
          <w:p w14:paraId="2204E78D" w14:textId="271BBE13" w:rsidR="000E1EA5" w:rsidRPr="005828AE" w:rsidDel="00237BB2" w:rsidRDefault="000E1EA5"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20"/>
                <w:szCs w:val="20"/>
              </w:rPr>
              <w:t>This table reports the water heating system features installed in this project.</w:t>
            </w:r>
          </w:p>
        </w:tc>
      </w:tr>
      <w:tr w:rsidR="000E1EA5" w:rsidRPr="009E01FE" w14:paraId="5ED6E744" w14:textId="02C445A1" w:rsidTr="000E1EA5">
        <w:trPr>
          <w:cantSplit/>
          <w:trHeight w:val="277"/>
        </w:trPr>
        <w:tc>
          <w:tcPr>
            <w:tcW w:w="467" w:type="pct"/>
            <w:tcBorders>
              <w:top w:val="single" w:sz="4" w:space="0" w:color="auto"/>
              <w:left w:val="single" w:sz="4" w:space="0" w:color="auto"/>
              <w:bottom w:val="single" w:sz="4" w:space="0" w:color="auto"/>
              <w:right w:val="single" w:sz="4" w:space="0" w:color="auto"/>
            </w:tcBorders>
          </w:tcPr>
          <w:p w14:paraId="1099D65B" w14:textId="7B74DE0B"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01</w:t>
            </w:r>
          </w:p>
        </w:tc>
        <w:tc>
          <w:tcPr>
            <w:tcW w:w="467" w:type="pct"/>
            <w:tcBorders>
              <w:top w:val="single" w:sz="4" w:space="0" w:color="auto"/>
              <w:left w:val="single" w:sz="4" w:space="0" w:color="auto"/>
              <w:bottom w:val="single" w:sz="4" w:space="0" w:color="auto"/>
              <w:right w:val="single" w:sz="4" w:space="0" w:color="auto"/>
            </w:tcBorders>
            <w:vAlign w:val="center"/>
          </w:tcPr>
          <w:p w14:paraId="6CF27EF4" w14:textId="2CD34651"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2</w:t>
            </w:r>
          </w:p>
        </w:tc>
        <w:tc>
          <w:tcPr>
            <w:tcW w:w="530" w:type="pct"/>
            <w:tcBorders>
              <w:top w:val="single" w:sz="4" w:space="0" w:color="auto"/>
              <w:left w:val="single" w:sz="4" w:space="0" w:color="auto"/>
              <w:bottom w:val="single" w:sz="4" w:space="0" w:color="auto"/>
              <w:right w:val="single" w:sz="4" w:space="0" w:color="auto"/>
            </w:tcBorders>
            <w:vAlign w:val="center"/>
          </w:tcPr>
          <w:p w14:paraId="2DFD465C" w14:textId="403D6AAA"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3</w:t>
            </w:r>
          </w:p>
        </w:tc>
        <w:tc>
          <w:tcPr>
            <w:tcW w:w="539" w:type="pct"/>
            <w:tcBorders>
              <w:top w:val="single" w:sz="4" w:space="0" w:color="auto"/>
              <w:left w:val="single" w:sz="4" w:space="0" w:color="auto"/>
              <w:bottom w:val="single" w:sz="4" w:space="0" w:color="auto"/>
              <w:right w:val="single" w:sz="4" w:space="0" w:color="auto"/>
            </w:tcBorders>
            <w:vAlign w:val="center"/>
          </w:tcPr>
          <w:p w14:paraId="68810AAA" w14:textId="0F31E26A"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4</w:t>
            </w:r>
          </w:p>
        </w:tc>
        <w:tc>
          <w:tcPr>
            <w:tcW w:w="341" w:type="pct"/>
            <w:tcBorders>
              <w:top w:val="single" w:sz="4" w:space="0" w:color="auto"/>
              <w:left w:val="single" w:sz="4" w:space="0" w:color="auto"/>
              <w:bottom w:val="single" w:sz="4" w:space="0" w:color="auto"/>
              <w:right w:val="single" w:sz="4" w:space="0" w:color="auto"/>
            </w:tcBorders>
            <w:vAlign w:val="center"/>
          </w:tcPr>
          <w:p w14:paraId="39831465" w14:textId="07C7AA25"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5</w:t>
            </w:r>
          </w:p>
        </w:tc>
        <w:tc>
          <w:tcPr>
            <w:tcW w:w="485" w:type="pct"/>
            <w:tcBorders>
              <w:top w:val="single" w:sz="4" w:space="0" w:color="auto"/>
              <w:left w:val="single" w:sz="4" w:space="0" w:color="auto"/>
              <w:bottom w:val="single" w:sz="4" w:space="0" w:color="auto"/>
              <w:right w:val="single" w:sz="4" w:space="0" w:color="auto"/>
            </w:tcBorders>
            <w:vAlign w:val="center"/>
          </w:tcPr>
          <w:p w14:paraId="722C5810" w14:textId="11D6F24F"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6</w:t>
            </w:r>
          </w:p>
        </w:tc>
        <w:tc>
          <w:tcPr>
            <w:tcW w:w="376" w:type="pct"/>
            <w:tcBorders>
              <w:top w:val="single" w:sz="4" w:space="0" w:color="auto"/>
              <w:left w:val="single" w:sz="4" w:space="0" w:color="auto"/>
              <w:bottom w:val="single" w:sz="4" w:space="0" w:color="auto"/>
              <w:right w:val="single" w:sz="4" w:space="0" w:color="auto"/>
            </w:tcBorders>
            <w:vAlign w:val="center"/>
          </w:tcPr>
          <w:p w14:paraId="2A3B52ED" w14:textId="7E1A8242"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7</w:t>
            </w:r>
          </w:p>
        </w:tc>
        <w:tc>
          <w:tcPr>
            <w:tcW w:w="514" w:type="pct"/>
            <w:tcBorders>
              <w:top w:val="single" w:sz="4" w:space="0" w:color="auto"/>
              <w:left w:val="single" w:sz="4" w:space="0" w:color="auto"/>
              <w:bottom w:val="single" w:sz="4" w:space="0" w:color="auto"/>
              <w:right w:val="single" w:sz="4" w:space="0" w:color="auto"/>
            </w:tcBorders>
            <w:vAlign w:val="center"/>
          </w:tcPr>
          <w:p w14:paraId="40E92457" w14:textId="5A041BB4"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8</w:t>
            </w:r>
          </w:p>
        </w:tc>
        <w:tc>
          <w:tcPr>
            <w:tcW w:w="510" w:type="pct"/>
            <w:tcBorders>
              <w:top w:val="single" w:sz="4" w:space="0" w:color="auto"/>
              <w:left w:val="single" w:sz="4" w:space="0" w:color="auto"/>
              <w:bottom w:val="single" w:sz="4" w:space="0" w:color="auto"/>
              <w:right w:val="single" w:sz="4" w:space="0" w:color="auto"/>
            </w:tcBorders>
          </w:tcPr>
          <w:p w14:paraId="44191CE3" w14:textId="6AA7C0CC" w:rsidR="000E1EA5" w:rsidRPr="005828AE" w:rsidRDefault="00770872"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09</w:t>
            </w:r>
          </w:p>
        </w:tc>
        <w:tc>
          <w:tcPr>
            <w:tcW w:w="771" w:type="pct"/>
            <w:tcBorders>
              <w:top w:val="single" w:sz="4" w:space="0" w:color="auto"/>
              <w:left w:val="single" w:sz="4" w:space="0" w:color="auto"/>
              <w:bottom w:val="single" w:sz="4" w:space="0" w:color="auto"/>
              <w:right w:val="single" w:sz="4" w:space="0" w:color="auto"/>
            </w:tcBorders>
          </w:tcPr>
          <w:p w14:paraId="3EAFE437" w14:textId="409C4E57" w:rsidR="000E1EA5" w:rsidRPr="005828AE" w:rsidRDefault="00770872"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10</w:t>
            </w:r>
          </w:p>
        </w:tc>
      </w:tr>
      <w:tr w:rsidR="000E1EA5" w:rsidRPr="009E01FE" w14:paraId="23FE0AC3" w14:textId="7CD2EAB2" w:rsidTr="00770872">
        <w:trPr>
          <w:cantSplit/>
          <w:trHeight w:val="288"/>
        </w:trPr>
        <w:tc>
          <w:tcPr>
            <w:tcW w:w="467" w:type="pct"/>
            <w:tcBorders>
              <w:top w:val="single" w:sz="4" w:space="0" w:color="auto"/>
              <w:left w:val="single" w:sz="4" w:space="0" w:color="auto"/>
              <w:bottom w:val="single" w:sz="4" w:space="0" w:color="auto"/>
              <w:right w:val="single" w:sz="4" w:space="0" w:color="auto"/>
            </w:tcBorders>
            <w:vAlign w:val="bottom"/>
          </w:tcPr>
          <w:p w14:paraId="2559D99F" w14:textId="36F62BCD" w:rsidR="000E1EA5" w:rsidRPr="005828AE" w:rsidRDefault="000E1EA5" w:rsidP="007708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67" w:type="pct"/>
            <w:tcBorders>
              <w:top w:val="single" w:sz="4" w:space="0" w:color="auto"/>
              <w:left w:val="single" w:sz="4" w:space="0" w:color="auto"/>
              <w:bottom w:val="single" w:sz="4" w:space="0" w:color="auto"/>
              <w:right w:val="single" w:sz="4" w:space="0" w:color="auto"/>
            </w:tcBorders>
            <w:vAlign w:val="bottom"/>
          </w:tcPr>
          <w:p w14:paraId="757317C8" w14:textId="78C12949"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30" w:type="pct"/>
            <w:tcBorders>
              <w:top w:val="single" w:sz="4" w:space="0" w:color="auto"/>
              <w:left w:val="single" w:sz="4" w:space="0" w:color="auto"/>
              <w:bottom w:val="single" w:sz="4" w:space="0" w:color="auto"/>
              <w:right w:val="single" w:sz="4" w:space="0" w:color="auto"/>
            </w:tcBorders>
            <w:vAlign w:val="bottom"/>
          </w:tcPr>
          <w:p w14:paraId="5B644C1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39" w:type="pct"/>
            <w:tcBorders>
              <w:top w:val="single" w:sz="4" w:space="0" w:color="auto"/>
              <w:left w:val="single" w:sz="4" w:space="0" w:color="auto"/>
              <w:bottom w:val="single" w:sz="4" w:space="0" w:color="auto"/>
              <w:right w:val="single" w:sz="4" w:space="0" w:color="auto"/>
            </w:tcBorders>
            <w:vAlign w:val="bottom"/>
          </w:tcPr>
          <w:p w14:paraId="31C6FE1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341" w:type="pct"/>
            <w:tcBorders>
              <w:top w:val="single" w:sz="4" w:space="0" w:color="auto"/>
              <w:left w:val="single" w:sz="4" w:space="0" w:color="auto"/>
              <w:bottom w:val="single" w:sz="4" w:space="0" w:color="auto"/>
              <w:right w:val="single" w:sz="4" w:space="0" w:color="auto"/>
            </w:tcBorders>
            <w:vAlign w:val="bottom"/>
          </w:tcPr>
          <w:p w14:paraId="3A0FABDA"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 Water Heaters in System</w:t>
            </w:r>
          </w:p>
        </w:tc>
        <w:tc>
          <w:tcPr>
            <w:tcW w:w="485" w:type="pct"/>
            <w:tcBorders>
              <w:top w:val="single" w:sz="4" w:space="0" w:color="auto"/>
              <w:left w:val="single" w:sz="4" w:space="0" w:color="auto"/>
              <w:bottom w:val="single" w:sz="4" w:space="0" w:color="auto"/>
              <w:right w:val="single" w:sz="4" w:space="0" w:color="auto"/>
            </w:tcBorders>
            <w:vAlign w:val="bottom"/>
          </w:tcPr>
          <w:p w14:paraId="46062BA6"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376" w:type="pct"/>
            <w:tcBorders>
              <w:top w:val="single" w:sz="4" w:space="0" w:color="auto"/>
              <w:left w:val="single" w:sz="4" w:space="0" w:color="auto"/>
              <w:bottom w:val="single" w:sz="4" w:space="0" w:color="auto"/>
              <w:right w:val="single" w:sz="4" w:space="0" w:color="auto"/>
            </w:tcBorders>
            <w:vAlign w:val="bottom"/>
          </w:tcPr>
          <w:p w14:paraId="75C55279"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514" w:type="pct"/>
            <w:tcBorders>
              <w:top w:val="single" w:sz="4" w:space="0" w:color="auto"/>
              <w:left w:val="single" w:sz="4" w:space="0" w:color="auto"/>
              <w:bottom w:val="single" w:sz="4" w:space="0" w:color="auto"/>
              <w:right w:val="single" w:sz="4" w:space="0" w:color="auto"/>
            </w:tcBorders>
            <w:vAlign w:val="bottom"/>
          </w:tcPr>
          <w:p w14:paraId="2DF9DDA0"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510" w:type="pct"/>
            <w:tcBorders>
              <w:top w:val="single" w:sz="4" w:space="0" w:color="auto"/>
              <w:left w:val="single" w:sz="4" w:space="0" w:color="auto"/>
              <w:bottom w:val="single" w:sz="4" w:space="0" w:color="auto"/>
              <w:right w:val="single" w:sz="4" w:space="0" w:color="auto"/>
            </w:tcBorders>
            <w:vAlign w:val="bottom"/>
          </w:tcPr>
          <w:p w14:paraId="2BA8D86D" w14:textId="15050FAD"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56115D06" w14:textId="0783A438"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771" w:type="pct"/>
            <w:tcBorders>
              <w:top w:val="single" w:sz="4" w:space="0" w:color="auto"/>
              <w:left w:val="single" w:sz="4" w:space="0" w:color="auto"/>
              <w:bottom w:val="single" w:sz="4" w:space="0" w:color="auto"/>
              <w:right w:val="single" w:sz="4" w:space="0" w:color="auto"/>
            </w:tcBorders>
            <w:vAlign w:val="bottom"/>
          </w:tcPr>
          <w:p w14:paraId="4282A1E7" w14:textId="203E4CD0" w:rsidR="000E1EA5" w:rsidRPr="005828AE" w:rsidRDefault="000E1E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p>
        </w:tc>
      </w:tr>
      <w:tr w:rsidR="000E1EA5" w:rsidRPr="009E01FE" w14:paraId="00407694" w14:textId="288A02D8" w:rsidTr="000E1EA5">
        <w:trPr>
          <w:cantSplit/>
          <w:trHeight w:val="246"/>
        </w:trPr>
        <w:tc>
          <w:tcPr>
            <w:tcW w:w="467" w:type="pct"/>
            <w:tcBorders>
              <w:top w:val="single" w:sz="4" w:space="0" w:color="auto"/>
              <w:left w:val="single" w:sz="4" w:space="0" w:color="auto"/>
              <w:bottom w:val="single" w:sz="4" w:space="0" w:color="auto"/>
              <w:right w:val="single" w:sz="4" w:space="0" w:color="auto"/>
            </w:tcBorders>
          </w:tcPr>
          <w:p w14:paraId="747E524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7" w:type="pct"/>
            <w:tcBorders>
              <w:top w:val="single" w:sz="4" w:space="0" w:color="auto"/>
              <w:left w:val="single" w:sz="4" w:space="0" w:color="auto"/>
              <w:bottom w:val="single" w:sz="4" w:space="0" w:color="auto"/>
              <w:right w:val="single" w:sz="4" w:space="0" w:color="auto"/>
            </w:tcBorders>
            <w:vAlign w:val="center"/>
          </w:tcPr>
          <w:p w14:paraId="63EF9D00" w14:textId="02FE653C"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0" w:type="pct"/>
            <w:tcBorders>
              <w:top w:val="single" w:sz="4" w:space="0" w:color="auto"/>
              <w:left w:val="single" w:sz="4" w:space="0" w:color="auto"/>
              <w:bottom w:val="single" w:sz="4" w:space="0" w:color="auto"/>
              <w:right w:val="single" w:sz="4" w:space="0" w:color="auto"/>
            </w:tcBorders>
            <w:vAlign w:val="center"/>
          </w:tcPr>
          <w:p w14:paraId="7A66F1BF"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9" w:type="pct"/>
            <w:tcBorders>
              <w:top w:val="single" w:sz="4" w:space="0" w:color="auto"/>
              <w:left w:val="single" w:sz="4" w:space="0" w:color="auto"/>
              <w:bottom w:val="single" w:sz="4" w:space="0" w:color="auto"/>
              <w:right w:val="single" w:sz="4" w:space="0" w:color="auto"/>
            </w:tcBorders>
            <w:vAlign w:val="center"/>
          </w:tcPr>
          <w:p w14:paraId="5A552A0A"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1" w:type="pct"/>
            <w:tcBorders>
              <w:top w:val="single" w:sz="4" w:space="0" w:color="auto"/>
              <w:left w:val="single" w:sz="4" w:space="0" w:color="auto"/>
              <w:bottom w:val="single" w:sz="4" w:space="0" w:color="auto"/>
              <w:right w:val="single" w:sz="4" w:space="0" w:color="auto"/>
            </w:tcBorders>
            <w:vAlign w:val="center"/>
          </w:tcPr>
          <w:p w14:paraId="103AB30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5" w:type="pct"/>
            <w:tcBorders>
              <w:top w:val="single" w:sz="4" w:space="0" w:color="auto"/>
              <w:left w:val="single" w:sz="4" w:space="0" w:color="auto"/>
              <w:bottom w:val="single" w:sz="4" w:space="0" w:color="auto"/>
              <w:right w:val="single" w:sz="4" w:space="0" w:color="auto"/>
            </w:tcBorders>
            <w:vAlign w:val="center"/>
          </w:tcPr>
          <w:p w14:paraId="7745D58B"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4D1E2CA2"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4" w:type="pct"/>
            <w:tcBorders>
              <w:top w:val="single" w:sz="4" w:space="0" w:color="auto"/>
              <w:left w:val="single" w:sz="4" w:space="0" w:color="auto"/>
              <w:bottom w:val="single" w:sz="4" w:space="0" w:color="auto"/>
              <w:right w:val="single" w:sz="4" w:space="0" w:color="auto"/>
            </w:tcBorders>
            <w:vAlign w:val="center"/>
          </w:tcPr>
          <w:p w14:paraId="19A31580"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0" w:type="pct"/>
            <w:tcBorders>
              <w:top w:val="single" w:sz="4" w:space="0" w:color="auto"/>
              <w:left w:val="single" w:sz="4" w:space="0" w:color="auto"/>
              <w:bottom w:val="single" w:sz="4" w:space="0" w:color="auto"/>
              <w:right w:val="single" w:sz="4" w:space="0" w:color="auto"/>
            </w:tcBorders>
          </w:tcPr>
          <w:p w14:paraId="42EB4A13" w14:textId="229C80F0"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71" w:type="pct"/>
            <w:tcBorders>
              <w:top w:val="single" w:sz="4" w:space="0" w:color="auto"/>
              <w:left w:val="single" w:sz="4" w:space="0" w:color="auto"/>
              <w:bottom w:val="single" w:sz="4" w:space="0" w:color="auto"/>
              <w:right w:val="single" w:sz="4" w:space="0" w:color="auto"/>
            </w:tcBorders>
          </w:tcPr>
          <w:p w14:paraId="519BEFD6" w14:textId="77777777" w:rsidR="000E1EA5" w:rsidRPr="00C10172"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0E1EA5" w:rsidRPr="009E01FE" w14:paraId="21E09C0B" w14:textId="664CB6A3" w:rsidTr="000E1EA5">
        <w:trPr>
          <w:cantSplit/>
          <w:trHeight w:val="255"/>
        </w:trPr>
        <w:tc>
          <w:tcPr>
            <w:tcW w:w="467" w:type="pct"/>
            <w:tcBorders>
              <w:top w:val="single" w:sz="4" w:space="0" w:color="auto"/>
              <w:left w:val="single" w:sz="4" w:space="0" w:color="auto"/>
              <w:bottom w:val="single" w:sz="4" w:space="0" w:color="auto"/>
              <w:right w:val="single" w:sz="4" w:space="0" w:color="auto"/>
            </w:tcBorders>
          </w:tcPr>
          <w:p w14:paraId="0B416021"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7" w:type="pct"/>
            <w:tcBorders>
              <w:top w:val="single" w:sz="4" w:space="0" w:color="auto"/>
              <w:left w:val="single" w:sz="4" w:space="0" w:color="auto"/>
              <w:bottom w:val="single" w:sz="4" w:space="0" w:color="auto"/>
              <w:right w:val="single" w:sz="4" w:space="0" w:color="auto"/>
            </w:tcBorders>
            <w:vAlign w:val="center"/>
          </w:tcPr>
          <w:p w14:paraId="4411B833" w14:textId="2D28A4A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0" w:type="pct"/>
            <w:tcBorders>
              <w:top w:val="single" w:sz="4" w:space="0" w:color="auto"/>
              <w:left w:val="single" w:sz="4" w:space="0" w:color="auto"/>
              <w:bottom w:val="single" w:sz="4" w:space="0" w:color="auto"/>
              <w:right w:val="single" w:sz="4" w:space="0" w:color="auto"/>
            </w:tcBorders>
            <w:vAlign w:val="center"/>
          </w:tcPr>
          <w:p w14:paraId="76D44B5A"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9" w:type="pct"/>
            <w:tcBorders>
              <w:top w:val="single" w:sz="4" w:space="0" w:color="auto"/>
              <w:left w:val="single" w:sz="4" w:space="0" w:color="auto"/>
              <w:bottom w:val="single" w:sz="4" w:space="0" w:color="auto"/>
              <w:right w:val="single" w:sz="4" w:space="0" w:color="auto"/>
            </w:tcBorders>
            <w:vAlign w:val="center"/>
          </w:tcPr>
          <w:p w14:paraId="495BA738"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1" w:type="pct"/>
            <w:tcBorders>
              <w:top w:val="single" w:sz="4" w:space="0" w:color="auto"/>
              <w:left w:val="single" w:sz="4" w:space="0" w:color="auto"/>
              <w:bottom w:val="single" w:sz="4" w:space="0" w:color="auto"/>
              <w:right w:val="single" w:sz="4" w:space="0" w:color="auto"/>
            </w:tcBorders>
            <w:vAlign w:val="center"/>
          </w:tcPr>
          <w:p w14:paraId="5C2ADBFE"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85" w:type="pct"/>
            <w:tcBorders>
              <w:top w:val="single" w:sz="4" w:space="0" w:color="auto"/>
              <w:left w:val="single" w:sz="4" w:space="0" w:color="auto"/>
              <w:bottom w:val="single" w:sz="4" w:space="0" w:color="auto"/>
              <w:right w:val="single" w:sz="4" w:space="0" w:color="auto"/>
            </w:tcBorders>
            <w:vAlign w:val="center"/>
          </w:tcPr>
          <w:p w14:paraId="76558904"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6" w:type="pct"/>
            <w:tcBorders>
              <w:top w:val="single" w:sz="4" w:space="0" w:color="auto"/>
              <w:left w:val="single" w:sz="4" w:space="0" w:color="auto"/>
              <w:bottom w:val="single" w:sz="4" w:space="0" w:color="auto"/>
              <w:right w:val="single" w:sz="4" w:space="0" w:color="auto"/>
            </w:tcBorders>
            <w:vAlign w:val="center"/>
          </w:tcPr>
          <w:p w14:paraId="4A765DE8"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4" w:type="pct"/>
            <w:tcBorders>
              <w:top w:val="single" w:sz="4" w:space="0" w:color="auto"/>
              <w:left w:val="single" w:sz="4" w:space="0" w:color="auto"/>
              <w:bottom w:val="single" w:sz="4" w:space="0" w:color="auto"/>
              <w:right w:val="single" w:sz="4" w:space="0" w:color="auto"/>
            </w:tcBorders>
            <w:vAlign w:val="center"/>
          </w:tcPr>
          <w:p w14:paraId="39FD6612" w14:textId="77777777"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0" w:type="pct"/>
            <w:tcBorders>
              <w:top w:val="single" w:sz="4" w:space="0" w:color="auto"/>
              <w:left w:val="single" w:sz="4" w:space="0" w:color="auto"/>
              <w:bottom w:val="single" w:sz="4" w:space="0" w:color="auto"/>
              <w:right w:val="single" w:sz="4" w:space="0" w:color="auto"/>
            </w:tcBorders>
          </w:tcPr>
          <w:p w14:paraId="38D0A3E8" w14:textId="6EF47075" w:rsidR="000E1EA5" w:rsidRPr="005828AE"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71" w:type="pct"/>
            <w:tcBorders>
              <w:top w:val="single" w:sz="4" w:space="0" w:color="auto"/>
              <w:left w:val="single" w:sz="4" w:space="0" w:color="auto"/>
              <w:bottom w:val="single" w:sz="4" w:space="0" w:color="auto"/>
              <w:right w:val="single" w:sz="4" w:space="0" w:color="auto"/>
            </w:tcBorders>
          </w:tcPr>
          <w:p w14:paraId="28077983" w14:textId="77777777" w:rsidR="000E1EA5" w:rsidRPr="00C10172" w:rsidRDefault="000E1EA5"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789E83A" w14:textId="4CA1F32D" w:rsidR="00607E9D" w:rsidRPr="005828AE" w:rsidRDefault="00607E9D" w:rsidP="000504B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8"/>
        <w:gridCol w:w="1207"/>
        <w:gridCol w:w="1206"/>
        <w:gridCol w:w="1206"/>
        <w:gridCol w:w="1206"/>
        <w:gridCol w:w="1413"/>
        <w:gridCol w:w="3414"/>
      </w:tblGrid>
      <w:tr w:rsidR="00B72FDC" w:rsidRPr="009E01FE" w14:paraId="5B19E61B" w14:textId="77777777" w:rsidTr="00B72FDC">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69CCF5D7" w14:textId="643FBD8D" w:rsidR="00B72FDC" w:rsidRPr="005828AE" w:rsidRDefault="008C7B33" w:rsidP="00AF2F7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t>C</w:t>
            </w:r>
            <w:r w:rsidR="00B72FDC" w:rsidRPr="005828AE">
              <w:rPr>
                <w:rFonts w:asciiTheme="minorHAnsi" w:hAnsiTheme="minorHAnsi" w:cstheme="minorHAnsi"/>
                <w:b/>
                <w:sz w:val="18"/>
                <w:szCs w:val="20"/>
              </w:rPr>
              <w:t xml:space="preserve">. Design Dwelling Unit Water Heating Efficiency Information </w:t>
            </w:r>
          </w:p>
          <w:p w14:paraId="770021B4" w14:textId="4AB09ACD" w:rsidR="00B72FDC" w:rsidRPr="005828AE" w:rsidRDefault="00B72FDC" w:rsidP="00306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eastAsia="Times New Roman" w:hAnsiTheme="minorHAnsi" w:cstheme="minorHAnsi"/>
                <w:sz w:val="18"/>
                <w:szCs w:val="20"/>
              </w:rPr>
              <w:t>This table reports the water heater(s) efficiency features specified on the registered CF1R compliance document for this project.</w:t>
            </w:r>
          </w:p>
        </w:tc>
      </w:tr>
      <w:tr w:rsidR="00B72FDC" w:rsidRPr="009E01FE" w14:paraId="3F991805"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B9D936C"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372D4225"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59" w:type="pct"/>
            <w:tcBorders>
              <w:top w:val="single" w:sz="4" w:space="0" w:color="auto"/>
              <w:left w:val="single" w:sz="4" w:space="0" w:color="auto"/>
              <w:bottom w:val="single" w:sz="4" w:space="0" w:color="auto"/>
              <w:right w:val="single" w:sz="4" w:space="0" w:color="auto"/>
            </w:tcBorders>
            <w:vAlign w:val="center"/>
          </w:tcPr>
          <w:p w14:paraId="5E4F49D9"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559" w:type="pct"/>
            <w:tcBorders>
              <w:top w:val="single" w:sz="4" w:space="0" w:color="auto"/>
              <w:left w:val="single" w:sz="4" w:space="0" w:color="auto"/>
              <w:bottom w:val="single" w:sz="4" w:space="0" w:color="auto"/>
              <w:right w:val="single" w:sz="4" w:space="0" w:color="auto"/>
            </w:tcBorders>
            <w:vAlign w:val="center"/>
          </w:tcPr>
          <w:p w14:paraId="22D103D1"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559" w:type="pct"/>
            <w:tcBorders>
              <w:top w:val="single" w:sz="4" w:space="0" w:color="auto"/>
              <w:left w:val="single" w:sz="4" w:space="0" w:color="auto"/>
              <w:bottom w:val="single" w:sz="4" w:space="0" w:color="auto"/>
              <w:right w:val="single" w:sz="4" w:space="0" w:color="auto"/>
            </w:tcBorders>
            <w:vAlign w:val="center"/>
          </w:tcPr>
          <w:p w14:paraId="478C37AD"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655" w:type="pct"/>
            <w:tcBorders>
              <w:top w:val="single" w:sz="4" w:space="0" w:color="auto"/>
              <w:left w:val="single" w:sz="4" w:space="0" w:color="auto"/>
              <w:bottom w:val="single" w:sz="4" w:space="0" w:color="auto"/>
              <w:right w:val="single" w:sz="4" w:space="0" w:color="auto"/>
            </w:tcBorders>
          </w:tcPr>
          <w:p w14:paraId="473A1F67" w14:textId="67265834"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582" w:type="pct"/>
            <w:tcBorders>
              <w:top w:val="single" w:sz="4" w:space="0" w:color="auto"/>
              <w:left w:val="single" w:sz="4" w:space="0" w:color="auto"/>
              <w:bottom w:val="single" w:sz="4" w:space="0" w:color="auto"/>
              <w:right w:val="single" w:sz="4" w:space="0" w:color="auto"/>
            </w:tcBorders>
            <w:vAlign w:val="center"/>
          </w:tcPr>
          <w:p w14:paraId="6940BE03" w14:textId="5EB739F0"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B72FDC" w:rsidRPr="009E01FE" w14:paraId="4D85380E"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bottom"/>
          </w:tcPr>
          <w:p w14:paraId="6F3B445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5828AE">
              <w:rPr>
                <w:rFonts w:asciiTheme="minorHAnsi" w:eastAsia="Times New Roman" w:hAnsiTheme="minorHAnsi" w:cstheme="minorHAnsi"/>
                <w:sz w:val="20"/>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4FB8C2B9" w14:textId="2E044D72"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5828AE">
              <w:rPr>
                <w:rFonts w:asciiTheme="minorHAnsi" w:eastAsia="Times New Roman" w:hAnsiTheme="minorHAnsi" w:cstheme="minorHAnsi"/>
                <w:sz w:val="20"/>
                <w:szCs w:val="20"/>
              </w:rPr>
              <w:t>Heating Efficiency Type</w:t>
            </w:r>
          </w:p>
        </w:tc>
        <w:tc>
          <w:tcPr>
            <w:tcW w:w="559" w:type="pct"/>
            <w:tcBorders>
              <w:top w:val="single" w:sz="4" w:space="0" w:color="auto"/>
              <w:left w:val="single" w:sz="4" w:space="0" w:color="auto"/>
              <w:bottom w:val="single" w:sz="4" w:space="0" w:color="auto"/>
              <w:right w:val="single" w:sz="4" w:space="0" w:color="auto"/>
            </w:tcBorders>
            <w:vAlign w:val="bottom"/>
          </w:tcPr>
          <w:p w14:paraId="7E13113D" w14:textId="26C9A160"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559" w:type="pct"/>
            <w:tcBorders>
              <w:top w:val="single" w:sz="4" w:space="0" w:color="auto"/>
              <w:left w:val="single" w:sz="4" w:space="0" w:color="auto"/>
              <w:bottom w:val="single" w:sz="4" w:space="0" w:color="auto"/>
              <w:right w:val="single" w:sz="4" w:space="0" w:color="auto"/>
            </w:tcBorders>
            <w:vAlign w:val="bottom"/>
          </w:tcPr>
          <w:p w14:paraId="01C7527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3C894FCA" w14:textId="56B3FA8C"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559" w:type="pct"/>
            <w:tcBorders>
              <w:top w:val="single" w:sz="4" w:space="0" w:color="auto"/>
              <w:left w:val="single" w:sz="4" w:space="0" w:color="auto"/>
              <w:bottom w:val="single" w:sz="4" w:space="0" w:color="auto"/>
              <w:right w:val="single" w:sz="4" w:space="0" w:color="auto"/>
            </w:tcBorders>
            <w:vAlign w:val="bottom"/>
          </w:tcPr>
          <w:p w14:paraId="764BF35C" w14:textId="63CBEE0F"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4F5DBA17" w14:textId="5AC4132C"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655" w:type="pct"/>
            <w:tcBorders>
              <w:top w:val="single" w:sz="4" w:space="0" w:color="auto"/>
              <w:left w:val="single" w:sz="4" w:space="0" w:color="auto"/>
              <w:bottom w:val="single" w:sz="4" w:space="0" w:color="auto"/>
              <w:right w:val="single" w:sz="4" w:space="0" w:color="auto"/>
            </w:tcBorders>
            <w:vAlign w:val="bottom"/>
          </w:tcPr>
          <w:p w14:paraId="68955B34"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1C87DF5C" w14:textId="44D8C38A"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582" w:type="pct"/>
            <w:tcBorders>
              <w:top w:val="single" w:sz="4" w:space="0" w:color="auto"/>
              <w:left w:val="single" w:sz="4" w:space="0" w:color="auto"/>
              <w:bottom w:val="single" w:sz="4" w:space="0" w:color="auto"/>
              <w:right w:val="single" w:sz="4" w:space="0" w:color="auto"/>
            </w:tcBorders>
            <w:vAlign w:val="bottom"/>
          </w:tcPr>
          <w:p w14:paraId="59B8DC05" w14:textId="02BC3267" w:rsidR="00B72FDC" w:rsidRPr="005828AE" w:rsidRDefault="00B72FDC" w:rsidP="00306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3061BA">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B72FDC" w:rsidRPr="009E01FE" w14:paraId="2CDFCF2B"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AC46095"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2AB9F265"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A94E45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D0964D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6C6DF6D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7BAF5365" w14:textId="77777777" w:rsidR="00B72FDC" w:rsidRPr="008C7B33"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1A2E660" w14:textId="23908E49"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B72FDC" w:rsidRPr="009E01FE" w14:paraId="2CAAD0CA" w14:textId="77777777" w:rsidTr="005828AE">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211B652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303B24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2FDA267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5F02FF5E"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110BAC5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17B9921A" w14:textId="77777777" w:rsidR="00B72FDC" w:rsidRPr="008C7B33"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07DE59E0" w14:textId="101F3178"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30189FDD" w14:textId="55CD6FD6" w:rsidR="00BD76BE" w:rsidRDefault="00BD76BE" w:rsidP="00BD76BE">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8"/>
        <w:gridCol w:w="1207"/>
        <w:gridCol w:w="1206"/>
        <w:gridCol w:w="1206"/>
        <w:gridCol w:w="1206"/>
        <w:gridCol w:w="1413"/>
        <w:gridCol w:w="3414"/>
      </w:tblGrid>
      <w:tr w:rsidR="00B72FDC" w:rsidRPr="008733ED" w14:paraId="77D6B5AF" w14:textId="77777777" w:rsidTr="00B72FDC">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8B514" w14:textId="4F1E079E" w:rsidR="00B72FDC" w:rsidRPr="005828AE" w:rsidRDefault="008C7B33" w:rsidP="00B72FD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t>D</w:t>
            </w:r>
            <w:r w:rsidR="00B72FDC" w:rsidRPr="005828AE">
              <w:rPr>
                <w:rFonts w:asciiTheme="minorHAnsi" w:hAnsiTheme="minorHAnsi" w:cstheme="minorHAnsi"/>
                <w:b/>
                <w:sz w:val="18"/>
                <w:szCs w:val="20"/>
              </w:rPr>
              <w:t xml:space="preserve">. Installed Dwelling Unit Water Heating Efficiency Information </w:t>
            </w:r>
          </w:p>
          <w:p w14:paraId="5E477EC2" w14:textId="3636A067" w:rsidR="00B72FDC" w:rsidRPr="005828AE" w:rsidRDefault="00B72FD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eastAsia="Times New Roman" w:hAnsiTheme="minorHAnsi" w:cstheme="minorHAnsi"/>
                <w:sz w:val="18"/>
                <w:szCs w:val="20"/>
              </w:rPr>
              <w:t xml:space="preserve">This table reports the water heater(s) efficiency features </w:t>
            </w:r>
            <w:r w:rsidR="00A966F2">
              <w:rPr>
                <w:rFonts w:asciiTheme="minorHAnsi" w:eastAsia="Times New Roman" w:hAnsiTheme="minorHAnsi" w:cstheme="minorHAnsi"/>
                <w:sz w:val="18"/>
                <w:szCs w:val="20"/>
              </w:rPr>
              <w:t>installed in</w:t>
            </w:r>
            <w:r w:rsidRPr="005828AE">
              <w:rPr>
                <w:rFonts w:asciiTheme="minorHAnsi" w:eastAsia="Times New Roman" w:hAnsiTheme="minorHAnsi" w:cstheme="minorHAnsi"/>
                <w:sz w:val="18"/>
                <w:szCs w:val="20"/>
              </w:rPr>
              <w:t xml:space="preserve"> this project.</w:t>
            </w:r>
          </w:p>
        </w:tc>
      </w:tr>
      <w:tr w:rsidR="00B72FDC" w:rsidRPr="00095904" w14:paraId="7C9D63F1"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304F948"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70DBF8A0"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59" w:type="pct"/>
            <w:tcBorders>
              <w:top w:val="single" w:sz="4" w:space="0" w:color="auto"/>
              <w:left w:val="single" w:sz="4" w:space="0" w:color="auto"/>
              <w:bottom w:val="single" w:sz="4" w:space="0" w:color="auto"/>
              <w:right w:val="single" w:sz="4" w:space="0" w:color="auto"/>
            </w:tcBorders>
            <w:vAlign w:val="center"/>
          </w:tcPr>
          <w:p w14:paraId="41DDF82E"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559" w:type="pct"/>
            <w:tcBorders>
              <w:top w:val="single" w:sz="4" w:space="0" w:color="auto"/>
              <w:left w:val="single" w:sz="4" w:space="0" w:color="auto"/>
              <w:bottom w:val="single" w:sz="4" w:space="0" w:color="auto"/>
              <w:right w:val="single" w:sz="4" w:space="0" w:color="auto"/>
            </w:tcBorders>
            <w:vAlign w:val="center"/>
          </w:tcPr>
          <w:p w14:paraId="7B86D666"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559" w:type="pct"/>
            <w:tcBorders>
              <w:top w:val="single" w:sz="4" w:space="0" w:color="auto"/>
              <w:left w:val="single" w:sz="4" w:space="0" w:color="auto"/>
              <w:bottom w:val="single" w:sz="4" w:space="0" w:color="auto"/>
              <w:right w:val="single" w:sz="4" w:space="0" w:color="auto"/>
            </w:tcBorders>
            <w:vAlign w:val="center"/>
          </w:tcPr>
          <w:p w14:paraId="7EDBF126"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655" w:type="pct"/>
            <w:tcBorders>
              <w:top w:val="single" w:sz="4" w:space="0" w:color="auto"/>
              <w:left w:val="single" w:sz="4" w:space="0" w:color="auto"/>
              <w:bottom w:val="single" w:sz="4" w:space="0" w:color="auto"/>
              <w:right w:val="single" w:sz="4" w:space="0" w:color="auto"/>
            </w:tcBorders>
          </w:tcPr>
          <w:p w14:paraId="56BF46C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582" w:type="pct"/>
            <w:tcBorders>
              <w:top w:val="single" w:sz="4" w:space="0" w:color="auto"/>
              <w:left w:val="single" w:sz="4" w:space="0" w:color="auto"/>
              <w:bottom w:val="single" w:sz="4" w:space="0" w:color="auto"/>
              <w:right w:val="single" w:sz="4" w:space="0" w:color="auto"/>
            </w:tcBorders>
            <w:vAlign w:val="center"/>
          </w:tcPr>
          <w:p w14:paraId="030BF407"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B72FDC" w:rsidRPr="00095904" w14:paraId="75E24577"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bottom"/>
          </w:tcPr>
          <w:p w14:paraId="3D10059F"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2AB472E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559" w:type="pct"/>
            <w:tcBorders>
              <w:top w:val="single" w:sz="4" w:space="0" w:color="auto"/>
              <w:left w:val="single" w:sz="4" w:space="0" w:color="auto"/>
              <w:bottom w:val="single" w:sz="4" w:space="0" w:color="auto"/>
              <w:right w:val="single" w:sz="4" w:space="0" w:color="auto"/>
            </w:tcBorders>
            <w:vAlign w:val="bottom"/>
          </w:tcPr>
          <w:p w14:paraId="67A93FC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559" w:type="pct"/>
            <w:tcBorders>
              <w:top w:val="single" w:sz="4" w:space="0" w:color="auto"/>
              <w:left w:val="single" w:sz="4" w:space="0" w:color="auto"/>
              <w:bottom w:val="single" w:sz="4" w:space="0" w:color="auto"/>
              <w:right w:val="single" w:sz="4" w:space="0" w:color="auto"/>
            </w:tcBorders>
            <w:vAlign w:val="bottom"/>
          </w:tcPr>
          <w:p w14:paraId="63011ED8"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3D0924F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559" w:type="pct"/>
            <w:tcBorders>
              <w:top w:val="single" w:sz="4" w:space="0" w:color="auto"/>
              <w:left w:val="single" w:sz="4" w:space="0" w:color="auto"/>
              <w:bottom w:val="single" w:sz="4" w:space="0" w:color="auto"/>
              <w:right w:val="single" w:sz="4" w:space="0" w:color="auto"/>
            </w:tcBorders>
            <w:vAlign w:val="bottom"/>
          </w:tcPr>
          <w:p w14:paraId="22DC62DD"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7BC97C2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655" w:type="pct"/>
            <w:tcBorders>
              <w:top w:val="single" w:sz="4" w:space="0" w:color="auto"/>
              <w:left w:val="single" w:sz="4" w:space="0" w:color="auto"/>
              <w:bottom w:val="single" w:sz="4" w:space="0" w:color="auto"/>
              <w:right w:val="single" w:sz="4" w:space="0" w:color="auto"/>
            </w:tcBorders>
            <w:vAlign w:val="bottom"/>
          </w:tcPr>
          <w:p w14:paraId="7BAD6D30"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4742B61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582" w:type="pct"/>
            <w:tcBorders>
              <w:top w:val="single" w:sz="4" w:space="0" w:color="auto"/>
              <w:left w:val="single" w:sz="4" w:space="0" w:color="auto"/>
              <w:bottom w:val="single" w:sz="4" w:space="0" w:color="auto"/>
              <w:right w:val="single" w:sz="4" w:space="0" w:color="auto"/>
            </w:tcBorders>
            <w:vAlign w:val="bottom"/>
          </w:tcPr>
          <w:p w14:paraId="65512AC2" w14:textId="3B5BCF43" w:rsidR="00B72FDC" w:rsidRPr="005828AE" w:rsidRDefault="00B72FDC" w:rsidP="00306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3061BA">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B72FDC" w:rsidRPr="00095904" w14:paraId="34BD5D0D"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048FE324"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1F0987C3"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4BAA19B5"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57A914BC"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0C8D644A"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274D254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59AF532"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B72FDC" w:rsidRPr="00095904" w14:paraId="102A0F24" w14:textId="77777777" w:rsidTr="00B72FDC">
        <w:trPr>
          <w:cantSplit/>
          <w:trHeight w:val="144"/>
        </w:trPr>
        <w:tc>
          <w:tcPr>
            <w:tcW w:w="527" w:type="pct"/>
            <w:tcBorders>
              <w:top w:val="single" w:sz="4" w:space="0" w:color="auto"/>
              <w:left w:val="single" w:sz="4" w:space="0" w:color="auto"/>
              <w:bottom w:val="single" w:sz="4" w:space="0" w:color="auto"/>
              <w:right w:val="single" w:sz="4" w:space="0" w:color="auto"/>
            </w:tcBorders>
            <w:vAlign w:val="center"/>
          </w:tcPr>
          <w:p w14:paraId="5FA7860D"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8CE81C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6554AB9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C46CD70"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434433E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2A8711AF"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1ABE4357"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548439A" w14:textId="08C5A286" w:rsidR="00B72FDC" w:rsidRDefault="00B72FDC" w:rsidP="00BD76BE">
      <w:pPr>
        <w:spacing w:after="0" w:line="240" w:lineRule="auto"/>
        <w:rPr>
          <w:rFonts w:asciiTheme="minorHAnsi" w:hAnsiTheme="minorHAnsi" w:cstheme="minorHAnsi"/>
          <w:sz w:val="20"/>
          <w:szCs w:val="20"/>
        </w:rPr>
      </w:pPr>
    </w:p>
    <w:p w14:paraId="20F89D83" w14:textId="77777777" w:rsidR="00B72FDC" w:rsidRPr="005828AE" w:rsidRDefault="00B72FDC" w:rsidP="00BD76BE">
      <w:pPr>
        <w:spacing w:after="0" w:line="240" w:lineRule="auto"/>
        <w:rPr>
          <w:rFonts w:asciiTheme="minorHAnsi" w:hAnsiTheme="minorHAnsi" w:cstheme="minorHAnsi"/>
          <w:sz w:val="20"/>
          <w:szCs w:val="20"/>
        </w:rPr>
      </w:pPr>
    </w:p>
    <w:p w14:paraId="0E7E407D" w14:textId="3A6C9537" w:rsidR="00BD76BE" w:rsidRPr="005828AE" w:rsidRDefault="00BD76BE" w:rsidP="000504B8">
      <w:pPr>
        <w:spacing w:after="0" w:line="240" w:lineRule="auto"/>
        <w:rPr>
          <w:rFonts w:asciiTheme="minorHAnsi" w:hAnsiTheme="minorHAnsi"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70"/>
        <w:gridCol w:w="3655"/>
        <w:gridCol w:w="5665"/>
      </w:tblGrid>
      <w:tr w:rsidR="00142B4D" w:rsidRPr="009E01FE" w14:paraId="08F92679" w14:textId="77777777" w:rsidTr="005828AE">
        <w:trPr>
          <w:trHeight w:val="144"/>
        </w:trPr>
        <w:tc>
          <w:tcPr>
            <w:tcW w:w="10790" w:type="dxa"/>
            <w:gridSpan w:val="3"/>
            <w:tcBorders>
              <w:top w:val="single" w:sz="4" w:space="0" w:color="auto"/>
              <w:bottom w:val="single" w:sz="4" w:space="0" w:color="auto"/>
            </w:tcBorders>
            <w:vAlign w:val="center"/>
          </w:tcPr>
          <w:p w14:paraId="0409D9E7" w14:textId="68B45EB1" w:rsidR="00142B4D" w:rsidRPr="005828AE" w:rsidRDefault="008C7B33" w:rsidP="00142B4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hAnsiTheme="minorHAnsi" w:cstheme="minorHAnsi"/>
                <w:b/>
                <w:sz w:val="20"/>
                <w:szCs w:val="20"/>
              </w:rPr>
              <w:lastRenderedPageBreak/>
              <w:t>E</w:t>
            </w:r>
            <w:r w:rsidR="00142B4D" w:rsidRPr="008733ED">
              <w:rPr>
                <w:rFonts w:asciiTheme="minorHAnsi" w:hAnsiTheme="minorHAnsi" w:cstheme="minorHAnsi"/>
                <w:b/>
                <w:sz w:val="20"/>
                <w:szCs w:val="20"/>
              </w:rPr>
              <w:t>. Installed Water Heater Manufacturer Information</w:t>
            </w:r>
          </w:p>
        </w:tc>
      </w:tr>
      <w:tr w:rsidR="00142B4D" w:rsidRPr="009E01FE" w14:paraId="2FF02186" w14:textId="77777777" w:rsidTr="005828AE">
        <w:trPr>
          <w:trHeight w:val="144"/>
        </w:trPr>
        <w:tc>
          <w:tcPr>
            <w:tcW w:w="1470" w:type="dxa"/>
            <w:tcBorders>
              <w:top w:val="single" w:sz="4" w:space="0" w:color="auto"/>
              <w:bottom w:val="single" w:sz="4" w:space="0" w:color="auto"/>
              <w:right w:val="single" w:sz="4" w:space="0" w:color="auto"/>
            </w:tcBorders>
            <w:vAlign w:val="center"/>
          </w:tcPr>
          <w:p w14:paraId="5945A23C"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3655" w:type="dxa"/>
            <w:tcBorders>
              <w:top w:val="single" w:sz="4" w:space="0" w:color="auto"/>
              <w:left w:val="single" w:sz="4" w:space="0" w:color="auto"/>
              <w:bottom w:val="single" w:sz="4" w:space="0" w:color="auto"/>
              <w:right w:val="single" w:sz="4" w:space="0" w:color="auto"/>
            </w:tcBorders>
            <w:vAlign w:val="center"/>
          </w:tcPr>
          <w:p w14:paraId="5F6DAD10"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665" w:type="dxa"/>
            <w:tcBorders>
              <w:top w:val="single" w:sz="4" w:space="0" w:color="auto"/>
              <w:left w:val="single" w:sz="4" w:space="0" w:color="auto"/>
              <w:bottom w:val="single" w:sz="4" w:space="0" w:color="auto"/>
            </w:tcBorders>
            <w:vAlign w:val="center"/>
          </w:tcPr>
          <w:p w14:paraId="0D9533C7"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r>
      <w:tr w:rsidR="00142B4D" w:rsidRPr="009E01FE" w14:paraId="779B07BD"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2A42EF6B"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3655" w:type="dxa"/>
            <w:tcBorders>
              <w:top w:val="single" w:sz="4" w:space="0" w:color="auto"/>
              <w:left w:val="single" w:sz="4" w:space="0" w:color="auto"/>
              <w:bottom w:val="single" w:sz="4" w:space="0" w:color="auto"/>
              <w:right w:val="single" w:sz="4" w:space="0" w:color="auto"/>
            </w:tcBorders>
            <w:vAlign w:val="bottom"/>
          </w:tcPr>
          <w:p w14:paraId="64E79843"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Manufacturer</w:t>
            </w:r>
          </w:p>
        </w:tc>
        <w:tc>
          <w:tcPr>
            <w:tcW w:w="5665" w:type="dxa"/>
            <w:tcBorders>
              <w:top w:val="single" w:sz="4" w:space="0" w:color="auto"/>
              <w:left w:val="single" w:sz="4" w:space="0" w:color="auto"/>
              <w:bottom w:val="single" w:sz="4" w:space="0" w:color="auto"/>
            </w:tcBorders>
            <w:vAlign w:val="bottom"/>
          </w:tcPr>
          <w:p w14:paraId="23C92B9E"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Model Number</w:t>
            </w:r>
          </w:p>
        </w:tc>
      </w:tr>
      <w:tr w:rsidR="00142B4D" w:rsidRPr="009E01FE" w14:paraId="35111436"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1184D879"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55" w:type="dxa"/>
            <w:tcBorders>
              <w:top w:val="single" w:sz="4" w:space="0" w:color="auto"/>
              <w:left w:val="single" w:sz="4" w:space="0" w:color="auto"/>
              <w:bottom w:val="single" w:sz="4" w:space="0" w:color="auto"/>
              <w:right w:val="single" w:sz="4" w:space="0" w:color="auto"/>
            </w:tcBorders>
            <w:vAlign w:val="bottom"/>
          </w:tcPr>
          <w:p w14:paraId="30714258"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65" w:type="dxa"/>
            <w:tcBorders>
              <w:top w:val="single" w:sz="4" w:space="0" w:color="auto"/>
              <w:left w:val="single" w:sz="4" w:space="0" w:color="auto"/>
              <w:bottom w:val="single" w:sz="4" w:space="0" w:color="auto"/>
            </w:tcBorders>
            <w:shd w:val="clear" w:color="auto" w:fill="FFFFFF" w:themeFill="background1"/>
          </w:tcPr>
          <w:p w14:paraId="040B0024"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142B4D" w:rsidRPr="009E01FE" w14:paraId="7C7C9118" w14:textId="77777777" w:rsidTr="005828AE">
        <w:trPr>
          <w:trHeight w:val="144"/>
        </w:trPr>
        <w:tc>
          <w:tcPr>
            <w:tcW w:w="1470" w:type="dxa"/>
            <w:tcBorders>
              <w:top w:val="single" w:sz="4" w:space="0" w:color="auto"/>
              <w:bottom w:val="single" w:sz="4" w:space="0" w:color="auto"/>
              <w:right w:val="single" w:sz="4" w:space="0" w:color="auto"/>
            </w:tcBorders>
            <w:vAlign w:val="bottom"/>
          </w:tcPr>
          <w:p w14:paraId="6B4118C2"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55" w:type="dxa"/>
            <w:tcBorders>
              <w:top w:val="single" w:sz="4" w:space="0" w:color="auto"/>
              <w:left w:val="single" w:sz="4" w:space="0" w:color="auto"/>
              <w:bottom w:val="single" w:sz="4" w:space="0" w:color="auto"/>
              <w:right w:val="single" w:sz="4" w:space="0" w:color="auto"/>
            </w:tcBorders>
            <w:vAlign w:val="bottom"/>
          </w:tcPr>
          <w:p w14:paraId="3B5FACB5"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65" w:type="dxa"/>
            <w:tcBorders>
              <w:top w:val="single" w:sz="4" w:space="0" w:color="auto"/>
              <w:left w:val="single" w:sz="4" w:space="0" w:color="auto"/>
              <w:bottom w:val="single" w:sz="4" w:space="0" w:color="auto"/>
            </w:tcBorders>
          </w:tcPr>
          <w:p w14:paraId="60717AB0"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2A52470" w14:textId="1FC698C7" w:rsidR="00142B4D" w:rsidRDefault="00142B4D" w:rsidP="000504B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6"/>
        <w:gridCol w:w="10174"/>
      </w:tblGrid>
      <w:tr w:rsidR="007667EA" w:rsidRPr="009E01FE" w14:paraId="3101C995" w14:textId="77777777" w:rsidTr="00BE6071">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66BB0D80" w14:textId="6A9A9C7E" w:rsidR="007667EA" w:rsidRPr="00136321" w:rsidRDefault="007667EA">
            <w:pPr>
              <w:keepNext/>
              <w:spacing w:after="0" w:line="240" w:lineRule="auto"/>
              <w:rPr>
                <w:rFonts w:asciiTheme="minorHAnsi" w:eastAsiaTheme="minorEastAsia" w:hAnsiTheme="minorHAnsi" w:cstheme="minorHAnsi"/>
                <w:sz w:val="20"/>
                <w:szCs w:val="20"/>
              </w:rPr>
            </w:pPr>
            <w:r>
              <w:rPr>
                <w:rFonts w:asciiTheme="minorHAnsi" w:eastAsiaTheme="minorEastAsia" w:hAnsiTheme="minorHAnsi" w:cstheme="minorHAnsi"/>
                <w:b/>
                <w:sz w:val="20"/>
                <w:szCs w:val="20"/>
              </w:rPr>
              <w:t>F</w:t>
            </w:r>
            <w:r w:rsidRPr="00B33DFF">
              <w:rPr>
                <w:rFonts w:asciiTheme="minorHAnsi" w:eastAsiaTheme="minorEastAsia" w:hAnsiTheme="minorHAnsi" w:cstheme="minorHAnsi"/>
                <w:b/>
                <w:sz w:val="20"/>
                <w:szCs w:val="20"/>
              </w:rPr>
              <w:t xml:space="preserve">. </w:t>
            </w:r>
            <w:r w:rsidRPr="00136321">
              <w:rPr>
                <w:rFonts w:asciiTheme="minorHAnsi" w:eastAsiaTheme="minorEastAsia" w:hAnsiTheme="minorHAnsi" w:cstheme="minorHAnsi"/>
                <w:b/>
                <w:sz w:val="20"/>
                <w:szCs w:val="20"/>
              </w:rPr>
              <w:t xml:space="preserve">Mandatory Measures for </w:t>
            </w:r>
            <w:r>
              <w:rPr>
                <w:rFonts w:asciiTheme="minorHAnsi" w:eastAsiaTheme="minorEastAsia" w:hAnsiTheme="minorHAnsi" w:cstheme="minorHAnsi"/>
                <w:b/>
                <w:sz w:val="20"/>
                <w:szCs w:val="20"/>
              </w:rPr>
              <w:t>all Domestic Hot Water Distribution Systems</w:t>
            </w:r>
            <w:r w:rsidRPr="00136321">
              <w:rPr>
                <w:rFonts w:asciiTheme="minorHAnsi" w:eastAsiaTheme="minorEastAsia" w:hAnsiTheme="minorHAnsi" w:cstheme="minorHAnsi"/>
                <w:b/>
                <w:sz w:val="20"/>
                <w:szCs w:val="20"/>
              </w:rPr>
              <w:t xml:space="preserve"> </w:t>
            </w:r>
          </w:p>
        </w:tc>
      </w:tr>
      <w:tr w:rsidR="007667EA" w:rsidRPr="009E01FE" w14:paraId="03C1709C" w14:textId="77777777" w:rsidTr="00BE6071">
        <w:trPr>
          <w:trHeight w:val="144"/>
          <w:tblHeader/>
        </w:trPr>
        <w:tc>
          <w:tcPr>
            <w:tcW w:w="616" w:type="dxa"/>
            <w:vAlign w:val="center"/>
          </w:tcPr>
          <w:p w14:paraId="2C9F2A0E"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74" w:type="dxa"/>
            <w:vAlign w:val="center"/>
          </w:tcPr>
          <w:p w14:paraId="711D1527"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Equipment shall meet the applicable requirements of the Appliance Efficiency Regulations (Section 110.3(b)1).</w:t>
            </w:r>
          </w:p>
        </w:tc>
      </w:tr>
      <w:tr w:rsidR="007667EA" w:rsidRPr="009E01FE" w14:paraId="67BFFE83" w14:textId="77777777" w:rsidTr="00BE6071">
        <w:trPr>
          <w:trHeight w:val="144"/>
          <w:tblHeader/>
        </w:trPr>
        <w:tc>
          <w:tcPr>
            <w:tcW w:w="616" w:type="dxa"/>
            <w:vAlign w:val="center"/>
          </w:tcPr>
          <w:p w14:paraId="2F09B277"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74" w:type="dxa"/>
            <w:vAlign w:val="center"/>
          </w:tcPr>
          <w:p w14:paraId="22105600" w14:textId="430E14C2" w:rsidR="007667EA" w:rsidRPr="00542719" w:rsidRDefault="007667EA" w:rsidP="003061B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Unfired </w:t>
            </w:r>
            <w:r w:rsidR="003061BA">
              <w:rPr>
                <w:rFonts w:asciiTheme="minorHAnsi" w:eastAsiaTheme="minorEastAsia" w:hAnsiTheme="minorHAnsi" w:cstheme="minorHAnsi"/>
                <w:sz w:val="18"/>
                <w:szCs w:val="20"/>
              </w:rPr>
              <w:t>s</w:t>
            </w:r>
            <w:r w:rsidRPr="00542719">
              <w:rPr>
                <w:rFonts w:asciiTheme="minorHAnsi" w:eastAsiaTheme="minorEastAsia" w:hAnsiTheme="minorHAnsi" w:cstheme="minorHAnsi"/>
                <w:sz w:val="18"/>
                <w:szCs w:val="20"/>
              </w:rPr>
              <w:t xml:space="preserve">torage </w:t>
            </w:r>
            <w:r w:rsidR="003061BA">
              <w:rPr>
                <w:rFonts w:asciiTheme="minorHAnsi" w:eastAsiaTheme="minorEastAsia" w:hAnsiTheme="minorHAnsi" w:cstheme="minorHAnsi"/>
                <w:sz w:val="18"/>
                <w:szCs w:val="20"/>
              </w:rPr>
              <w:t>t</w:t>
            </w:r>
            <w:r w:rsidRPr="00542719">
              <w:rPr>
                <w:rFonts w:asciiTheme="minorHAnsi" w:eastAsiaTheme="minorEastAsia" w:hAnsiTheme="minorHAnsi" w:cstheme="minorHAnsi"/>
                <w:sz w:val="18"/>
                <w:szCs w:val="20"/>
              </w:rPr>
              <w:t>anks are insulated with an external R-12 or combination of R-16 internal and external Insulation. (Section 110.3(c)4).</w:t>
            </w:r>
          </w:p>
        </w:tc>
      </w:tr>
      <w:tr w:rsidR="007667EA" w:rsidRPr="009E01FE" w14:paraId="72E2C850" w14:textId="77777777" w:rsidTr="00BE6071">
        <w:trPr>
          <w:trHeight w:val="144"/>
        </w:trPr>
        <w:tc>
          <w:tcPr>
            <w:tcW w:w="616" w:type="dxa"/>
            <w:vAlign w:val="center"/>
          </w:tcPr>
          <w:p w14:paraId="4B93D07D" w14:textId="77777777" w:rsidR="007667EA" w:rsidRPr="00542719" w:rsidRDefault="007667EA" w:rsidP="00BE6071">
            <w:pPr>
              <w:keepNext/>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174" w:type="dxa"/>
            <w:vAlign w:val="center"/>
          </w:tcPr>
          <w:p w14:paraId="00B230A4" w14:textId="08977BBB" w:rsidR="007667EA" w:rsidRPr="00542719" w:rsidRDefault="007667EA" w:rsidP="00BE6071">
            <w:pPr>
              <w:keepNext/>
              <w:autoSpaceDE w:val="0"/>
              <w:autoSpaceDN w:val="0"/>
              <w:adjustRightInd w:val="0"/>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sidR="00070E4F">
              <w:rPr>
                <w:rFonts w:asciiTheme="minorHAnsi" w:eastAsiaTheme="minorEastAsia" w:hAnsiTheme="minorHAnsi" w:cstheme="minorHAnsi"/>
                <w:sz w:val="18"/>
                <w:szCs w:val="20"/>
              </w:rPr>
              <w:t xml:space="preserve">imum insulation R-value of 7.7 </w:t>
            </w:r>
            <w:r w:rsidRPr="00542719">
              <w:rPr>
                <w:rFonts w:asciiTheme="minorHAnsi" w:eastAsiaTheme="minorEastAsia" w:hAnsiTheme="minorHAnsi" w:cstheme="minorHAnsi"/>
                <w:sz w:val="18"/>
                <w:szCs w:val="20"/>
              </w:rPr>
              <w:t>(RA4.4.1)</w:t>
            </w:r>
          </w:p>
          <w:p w14:paraId="4F00C644"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The first 5 feet (1.5 meters) of cold water pipes from the storage tank.</w:t>
            </w:r>
          </w:p>
          <w:p w14:paraId="6BC2EB81"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piping with a nominal diameter of 3/4 inch (19 millimeter) and less than 1 inch.</w:t>
            </w:r>
          </w:p>
          <w:p w14:paraId="2FD1A023" w14:textId="06EBC772" w:rsidR="007667EA"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hot water piping from the heating source to the kitchen fixtures.</w:t>
            </w:r>
          </w:p>
          <w:p w14:paraId="1E4F0668" w14:textId="4CF3061B" w:rsidR="004522F5" w:rsidRDefault="004522F5"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from the heating source to storage tank or between tanks</w:t>
            </w:r>
            <w:r>
              <w:rPr>
                <w:rFonts w:asciiTheme="minorHAnsi" w:eastAsiaTheme="minorEastAsia" w:hAnsiTheme="minorHAnsi" w:cstheme="minorHAnsi"/>
                <w:sz w:val="18"/>
                <w:szCs w:val="20"/>
              </w:rPr>
              <w:t>.</w:t>
            </w:r>
          </w:p>
          <w:p w14:paraId="57505A86" w14:textId="770E71F3" w:rsidR="004522F5" w:rsidRPr="00542719" w:rsidRDefault="004522F5"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Pr>
                <w:rFonts w:asciiTheme="minorHAnsi" w:eastAsiaTheme="minorEastAsia" w:hAnsiTheme="minorHAnsi" w:cstheme="minorHAnsi"/>
                <w:sz w:val="18"/>
                <w:szCs w:val="20"/>
              </w:rPr>
              <w:t>All piping associated with a recirculation system.</w:t>
            </w:r>
          </w:p>
          <w:p w14:paraId="17F92453" w14:textId="77777777" w:rsidR="007667EA" w:rsidRPr="00542719"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All underground piping.</w:t>
            </w:r>
          </w:p>
          <w:p w14:paraId="50F11BE3" w14:textId="3502764D" w:rsidR="007667EA" w:rsidRPr="004522F5" w:rsidRDefault="003061BA" w:rsidP="004522F5">
            <w:pPr>
              <w:pStyle w:val="ListParagraph"/>
              <w:keepNext/>
              <w:numPr>
                <w:ilvl w:val="1"/>
                <w:numId w:val="28"/>
              </w:numPr>
              <w:autoSpaceDE w:val="0"/>
              <w:autoSpaceDN w:val="0"/>
              <w:adjustRightInd w:val="0"/>
              <w:spacing w:after="0" w:line="240" w:lineRule="auto"/>
              <w:ind w:left="346" w:hanging="270"/>
              <w:rPr>
                <w:rFonts w:asciiTheme="minorHAnsi" w:eastAsiaTheme="minorEastAsia" w:hAnsiTheme="minorHAnsi" w:cstheme="minorHAnsi"/>
                <w:sz w:val="18"/>
                <w:szCs w:val="20"/>
              </w:rPr>
            </w:pPr>
            <w:r w:rsidRPr="00386BBC">
              <w:rPr>
                <w:rFonts w:asciiTheme="minorHAnsi" w:eastAsiaTheme="minorEastAsia" w:hAnsiTheme="minorHAnsi" w:cstheme="minorHAnsi"/>
                <w:sz w:val="18"/>
                <w:szCs w:val="20"/>
              </w:rPr>
              <w:t>I</w:t>
            </w:r>
            <w:r w:rsidR="007667EA" w:rsidRPr="00386BBC">
              <w:rPr>
                <w:rFonts w:asciiTheme="minorHAnsi" w:eastAsiaTheme="minorEastAsia" w:hAnsiTheme="minorHAnsi" w:cstheme="minorHAnsi"/>
                <w:sz w:val="18"/>
                <w:szCs w:val="20"/>
              </w:rPr>
              <w:t>nsulation buried below grade must be installed in a waterproof and non-crushable casing or sleeve</w:t>
            </w:r>
            <w:r w:rsidRPr="00386BBC">
              <w:rPr>
                <w:rFonts w:asciiTheme="minorHAnsi" w:eastAsiaTheme="minorEastAsia" w:hAnsiTheme="minorHAnsi" w:cstheme="minorHAnsi"/>
                <w:sz w:val="18"/>
                <w:szCs w:val="20"/>
              </w:rPr>
              <w:t>.</w:t>
            </w:r>
          </w:p>
          <w:p w14:paraId="4CC7AFA0"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3A97700" w14:textId="74C9274E" w:rsidR="007667EA" w:rsidRPr="00386BBC"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386BBC">
              <w:rPr>
                <w:rFonts w:asciiTheme="minorHAnsi" w:eastAsiaTheme="minorEastAsia" w:hAnsiTheme="minorHAnsi" w:cstheme="minorHAnsi"/>
                <w:sz w:val="18"/>
                <w:szCs w:val="20"/>
              </w:rPr>
              <w:t>Piping installed in interior or exterior walls that is surrounded on all sides by at least 1 inch (</w:t>
            </w:r>
            <w:r w:rsidR="000208B3">
              <w:rPr>
                <w:rFonts w:asciiTheme="minorHAnsi" w:eastAsiaTheme="minorEastAsia" w:hAnsiTheme="minorHAnsi" w:cstheme="minorHAnsi"/>
                <w:sz w:val="18"/>
                <w:szCs w:val="20"/>
              </w:rPr>
              <w:t>2.</w:t>
            </w:r>
            <w:r w:rsidRPr="00386BBC">
              <w:rPr>
                <w:rFonts w:asciiTheme="minorHAnsi" w:eastAsiaTheme="minorEastAsia" w:hAnsiTheme="minorHAnsi" w:cstheme="minorHAnsi"/>
                <w:sz w:val="18"/>
                <w:szCs w:val="20"/>
              </w:rPr>
              <w:t>5 cm) of insulation.</w:t>
            </w:r>
          </w:p>
          <w:p w14:paraId="374707BA" w14:textId="0114435D"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installed in crawlspace with a minimum of 1 inches (</w:t>
            </w:r>
            <w:r w:rsidR="000208B3">
              <w:rPr>
                <w:rFonts w:asciiTheme="minorHAnsi" w:eastAsiaTheme="minorEastAsia" w:hAnsiTheme="minorHAnsi" w:cstheme="minorHAnsi"/>
                <w:sz w:val="18"/>
                <w:szCs w:val="20"/>
              </w:rPr>
              <w:t>2.</w:t>
            </w:r>
            <w:r w:rsidRPr="00542719">
              <w:rPr>
                <w:rFonts w:asciiTheme="minorHAnsi" w:eastAsiaTheme="minorEastAsia" w:hAnsiTheme="minorHAnsi" w:cstheme="minorHAnsi"/>
                <w:sz w:val="18"/>
                <w:szCs w:val="20"/>
              </w:rPr>
              <w:t>5 cm) of crawlspace insulation above and below.</w:t>
            </w:r>
          </w:p>
          <w:p w14:paraId="3B004469" w14:textId="0ED28AFE"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Piping installed in attics with a minimum of 4 inches (10 cm) of attic insulation on top</w:t>
            </w:r>
            <w:r w:rsidR="003061BA">
              <w:rPr>
                <w:rFonts w:asciiTheme="minorHAnsi" w:eastAsiaTheme="minorEastAsia" w:hAnsiTheme="minorHAnsi" w:cstheme="minorHAnsi"/>
                <w:sz w:val="18"/>
                <w:szCs w:val="20"/>
              </w:rPr>
              <w:t>.</w:t>
            </w:r>
          </w:p>
          <w:p w14:paraId="144D41D2"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Pipe insulation shall fit tightly and all elbows and tees shall be fully insulated.</w:t>
            </w:r>
          </w:p>
        </w:tc>
      </w:tr>
      <w:tr w:rsidR="007667EA" w:rsidRPr="009E01FE" w14:paraId="68133537" w14:textId="77777777" w:rsidTr="00BE6071">
        <w:trPr>
          <w:trHeight w:val="144"/>
          <w:tblHeader/>
        </w:trPr>
        <w:tc>
          <w:tcPr>
            <w:tcW w:w="616" w:type="dxa"/>
            <w:vAlign w:val="center"/>
          </w:tcPr>
          <w:p w14:paraId="012B99A8"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20"/>
              </w:rPr>
            </w:pPr>
            <w:r w:rsidRPr="00542719">
              <w:rPr>
                <w:rFonts w:asciiTheme="minorHAnsi" w:eastAsiaTheme="minorEastAsia" w:hAnsiTheme="minorHAnsi" w:cstheme="minorHAnsi"/>
                <w:sz w:val="18"/>
                <w:szCs w:val="20"/>
              </w:rPr>
              <w:t>04</w:t>
            </w:r>
          </w:p>
        </w:tc>
        <w:tc>
          <w:tcPr>
            <w:tcW w:w="10174" w:type="dxa"/>
            <w:vAlign w:val="center"/>
          </w:tcPr>
          <w:p w14:paraId="00B2676D"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For Gas or Propane Water Heaters:  Ensure the following are installed (Section 150.0(n))</w:t>
            </w:r>
          </w:p>
          <w:p w14:paraId="57366636" w14:textId="25FEA0AC"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6" w:hanging="18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dedicated 125V, 20A electrical receptacle connected to the electric panel with a 120/240V 3 conductor, 10 AWG copper branch circuit, within 3 feet from the water heater and</w:t>
            </w:r>
            <w:r w:rsidR="003061BA">
              <w:rPr>
                <w:rFonts w:asciiTheme="minorHAnsi" w:eastAsiaTheme="minorEastAsia" w:hAnsiTheme="minorHAnsi" w:cstheme="minorHAnsi"/>
                <w:sz w:val="18"/>
                <w:szCs w:val="20"/>
              </w:rPr>
              <w:t xml:space="preserve"> is</w:t>
            </w:r>
            <w:r w:rsidRPr="00542719">
              <w:rPr>
                <w:rFonts w:asciiTheme="minorHAnsi" w:eastAsiaTheme="minorEastAsia" w:hAnsiTheme="minorHAnsi" w:cstheme="minorHAnsi"/>
                <w:sz w:val="18"/>
                <w:szCs w:val="20"/>
              </w:rPr>
              <w:t xml:space="preserve"> accessible with no obstructions</w:t>
            </w:r>
            <w:r w:rsidR="003061BA">
              <w:rPr>
                <w:rFonts w:asciiTheme="minorHAnsi" w:eastAsiaTheme="minorEastAsia" w:hAnsiTheme="minorHAnsi" w:cstheme="minorHAnsi"/>
                <w:sz w:val="18"/>
                <w:szCs w:val="20"/>
              </w:rPr>
              <w:t>.</w:t>
            </w:r>
          </w:p>
          <w:p w14:paraId="5CFC11FF" w14:textId="104C4DBF" w:rsidR="007667EA" w:rsidRPr="00542719" w:rsidRDefault="007667EA" w:rsidP="00ED646D">
            <w:pPr>
              <w:keepNext/>
              <w:numPr>
                <w:ilvl w:val="1"/>
                <w:numId w:val="3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conductor shall be labeled with the </w:t>
            </w:r>
            <w:r w:rsidR="003061BA">
              <w:rPr>
                <w:rFonts w:asciiTheme="minorHAnsi" w:eastAsiaTheme="minorEastAsia" w:hAnsiTheme="minorHAnsi" w:cstheme="minorHAnsi"/>
                <w:sz w:val="18"/>
                <w:szCs w:val="20"/>
              </w:rPr>
              <w:t>word</w:t>
            </w:r>
            <w:r w:rsidRPr="00542719">
              <w:rPr>
                <w:rFonts w:asciiTheme="minorHAnsi" w:eastAsiaTheme="minorEastAsia" w:hAnsiTheme="minorHAnsi" w:cstheme="minorHAnsi"/>
                <w:sz w:val="18"/>
                <w:szCs w:val="20"/>
              </w:rPr>
              <w:t xml:space="preserve"> “Spare” on both ends; and</w:t>
            </w:r>
          </w:p>
          <w:p w14:paraId="4D4B5634" w14:textId="6AA18CE2" w:rsidR="007667EA" w:rsidRPr="00542719" w:rsidRDefault="007667EA" w:rsidP="00ED646D">
            <w:pPr>
              <w:keepNext/>
              <w:numPr>
                <w:ilvl w:val="1"/>
                <w:numId w:val="3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reserved single pole circuit breaker space next to the circuit breaker next to the branch circuit labeled “Future” 240V shall be provided.</w:t>
            </w:r>
          </w:p>
          <w:p w14:paraId="5E36D850" w14:textId="68BB2F72"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Category III or IV vent, or a Type B vent with straight pipe between outside and water heater</w:t>
            </w:r>
            <w:r w:rsidR="003061BA">
              <w:rPr>
                <w:rFonts w:asciiTheme="minorHAnsi" w:eastAsiaTheme="minorEastAsia" w:hAnsiTheme="minorHAnsi" w:cstheme="minorHAnsi"/>
                <w:sz w:val="18"/>
                <w:szCs w:val="20"/>
              </w:rPr>
              <w:t>.</w:t>
            </w:r>
          </w:p>
          <w:p w14:paraId="79156394" w14:textId="4BB4EFF5"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condensate drain no more than 2 inches higher than the base on water heater for natural draining</w:t>
            </w:r>
            <w:r w:rsidR="003061BA">
              <w:rPr>
                <w:rFonts w:asciiTheme="minorHAnsi" w:eastAsiaTheme="minorEastAsia" w:hAnsiTheme="minorHAnsi" w:cstheme="minorHAnsi"/>
                <w:sz w:val="18"/>
                <w:szCs w:val="20"/>
              </w:rPr>
              <w:t>.</w:t>
            </w:r>
          </w:p>
          <w:p w14:paraId="449A21E5" w14:textId="6F99493D"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 gas supply line with capacity of at least 200,000 Btu/hr</w:t>
            </w:r>
            <w:r w:rsidR="003061BA">
              <w:rPr>
                <w:rFonts w:asciiTheme="minorHAnsi" w:eastAsiaTheme="minorEastAsia" w:hAnsiTheme="minorHAnsi" w:cstheme="minorHAnsi"/>
                <w:sz w:val="18"/>
                <w:szCs w:val="20"/>
              </w:rPr>
              <w:t>.</w:t>
            </w:r>
          </w:p>
        </w:tc>
      </w:tr>
      <w:tr w:rsidR="007667EA" w:rsidRPr="009E01FE" w14:paraId="07CDAFEA" w14:textId="77777777" w:rsidTr="00BE6071">
        <w:trPr>
          <w:trHeight w:val="144"/>
          <w:tblHeader/>
        </w:trPr>
        <w:tc>
          <w:tcPr>
            <w:tcW w:w="10790" w:type="dxa"/>
            <w:gridSpan w:val="2"/>
            <w:vAlign w:val="center"/>
          </w:tcPr>
          <w:p w14:paraId="43ED75D1" w14:textId="77777777" w:rsidR="007667EA" w:rsidRPr="00136321"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114DE194" w14:textId="0F5AD504" w:rsidR="007667EA" w:rsidRDefault="007667EA" w:rsidP="000504B8">
      <w:pPr>
        <w:spacing w:after="0" w:line="240" w:lineRule="auto"/>
        <w:rPr>
          <w:rFonts w:asciiTheme="minorHAnsi" w:hAnsiTheme="minorHAnsi" w:cstheme="minorHAnsi"/>
          <w:sz w:val="20"/>
          <w:szCs w:val="20"/>
        </w:rPr>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1A44CD" w14:paraId="1B3570A2" w14:textId="77777777" w:rsidTr="003A5BEE">
        <w:trPr>
          <w:trHeight w:val="530"/>
        </w:trPr>
        <w:tc>
          <w:tcPr>
            <w:tcW w:w="10795" w:type="dxa"/>
            <w:gridSpan w:val="7"/>
          </w:tcPr>
          <w:p w14:paraId="1C0E5B90" w14:textId="77777777" w:rsidR="001A44CD" w:rsidRPr="00AC2387" w:rsidRDefault="001A44CD" w:rsidP="003A5BEE">
            <w:pPr>
              <w:spacing w:after="0" w:line="240" w:lineRule="auto"/>
              <w:rPr>
                <w:rFonts w:cstheme="minorHAnsi"/>
                <w:b/>
                <w:sz w:val="20"/>
                <w:szCs w:val="20"/>
              </w:rPr>
            </w:pPr>
            <w:r>
              <w:rPr>
                <w:rFonts w:cstheme="minorHAnsi"/>
                <w:b/>
                <w:sz w:val="20"/>
                <w:szCs w:val="20"/>
              </w:rPr>
              <w:t>G</w:t>
            </w:r>
            <w:r w:rsidRPr="00AC2387">
              <w:rPr>
                <w:rFonts w:cstheme="minorHAnsi"/>
                <w:b/>
                <w:sz w:val="20"/>
                <w:szCs w:val="20"/>
              </w:rPr>
              <w:t>. Compact Hot Water Distribution (CHWD</w:t>
            </w:r>
            <w:r w:rsidRPr="008733ED">
              <w:rPr>
                <w:rFonts w:cstheme="minorHAnsi"/>
                <w:b/>
                <w:sz w:val="20"/>
                <w:szCs w:val="20"/>
              </w:rPr>
              <w:t>S</w:t>
            </w:r>
            <w:r w:rsidRPr="00AC2387">
              <w:rPr>
                <w:rFonts w:cstheme="minorHAnsi"/>
                <w:b/>
                <w:sz w:val="20"/>
                <w:szCs w:val="20"/>
              </w:rPr>
              <w:t>) (RA4.4.</w:t>
            </w:r>
            <w:r w:rsidRPr="008733ED">
              <w:rPr>
                <w:rFonts w:cstheme="minorHAnsi"/>
                <w:b/>
                <w:sz w:val="20"/>
                <w:szCs w:val="20"/>
              </w:rPr>
              <w:t>6</w:t>
            </w:r>
            <w:r w:rsidRPr="00AC2387">
              <w:rPr>
                <w:rFonts w:cstheme="minorHAnsi"/>
                <w:b/>
                <w:sz w:val="20"/>
                <w:szCs w:val="20"/>
              </w:rPr>
              <w:t>)</w:t>
            </w:r>
          </w:p>
          <w:p w14:paraId="131EAF3D" w14:textId="22ACBC6B" w:rsidR="001A44CD" w:rsidRDefault="001A44CD" w:rsidP="00F6062F">
            <w:pPr>
              <w:spacing w:after="0" w:line="240" w:lineRule="auto"/>
            </w:pPr>
            <w:r>
              <w:rPr>
                <w:rFonts w:cstheme="minorHAnsi"/>
                <w:sz w:val="20"/>
                <w:szCs w:val="20"/>
              </w:rPr>
              <w:t>For dwelling units with multiple systems, enter</w:t>
            </w:r>
            <w:r w:rsidR="00F6062F">
              <w:rPr>
                <w:rFonts w:cstheme="minorHAnsi"/>
                <w:sz w:val="20"/>
                <w:szCs w:val="20"/>
              </w:rPr>
              <w:t xml:space="preserve"> the</w:t>
            </w:r>
            <w:r>
              <w:rPr>
                <w:rFonts w:cstheme="minorHAnsi"/>
                <w:sz w:val="20"/>
                <w:szCs w:val="20"/>
              </w:rPr>
              <w:t xml:space="preserve"> master bath distance and kitchen distance</w:t>
            </w:r>
            <w:r w:rsidR="00F6062F">
              <w:rPr>
                <w:rFonts w:cstheme="minorHAnsi"/>
                <w:sz w:val="20"/>
                <w:szCs w:val="20"/>
              </w:rPr>
              <w:t xml:space="preserve"> to the closest water heater, and enter the average of the furthest fixture to each water heater</w:t>
            </w:r>
          </w:p>
        </w:tc>
      </w:tr>
      <w:tr w:rsidR="001A44CD" w14:paraId="51B56FBE" w14:textId="77777777" w:rsidTr="003A5BEE">
        <w:tc>
          <w:tcPr>
            <w:tcW w:w="980" w:type="dxa"/>
          </w:tcPr>
          <w:p w14:paraId="6C2EB68A" w14:textId="77777777" w:rsidR="001A44CD" w:rsidRPr="008733ED" w:rsidRDefault="001A44CD" w:rsidP="003A5BEE">
            <w:pPr>
              <w:spacing w:after="0"/>
              <w:jc w:val="center"/>
              <w:rPr>
                <w:rFonts w:cstheme="minorHAnsi"/>
                <w:sz w:val="20"/>
                <w:szCs w:val="20"/>
              </w:rPr>
            </w:pPr>
            <w:r>
              <w:rPr>
                <w:rFonts w:cstheme="minorHAnsi"/>
                <w:sz w:val="20"/>
                <w:szCs w:val="20"/>
              </w:rPr>
              <w:t>01</w:t>
            </w:r>
          </w:p>
        </w:tc>
        <w:tc>
          <w:tcPr>
            <w:tcW w:w="1445" w:type="dxa"/>
          </w:tcPr>
          <w:p w14:paraId="571DB51B" w14:textId="77777777" w:rsidR="001A44CD" w:rsidRDefault="001A44CD" w:rsidP="003A5BEE">
            <w:pPr>
              <w:spacing w:after="0"/>
              <w:jc w:val="center"/>
              <w:rPr>
                <w:rFonts w:cstheme="minorHAnsi"/>
                <w:sz w:val="20"/>
                <w:szCs w:val="20"/>
              </w:rPr>
            </w:pPr>
            <w:r>
              <w:rPr>
                <w:rFonts w:cstheme="minorHAnsi"/>
                <w:sz w:val="20"/>
                <w:szCs w:val="20"/>
              </w:rPr>
              <w:t>02</w:t>
            </w:r>
          </w:p>
        </w:tc>
        <w:tc>
          <w:tcPr>
            <w:tcW w:w="1343" w:type="dxa"/>
            <w:vAlign w:val="bottom"/>
          </w:tcPr>
          <w:p w14:paraId="29B9B915" w14:textId="77777777" w:rsidR="001A44CD" w:rsidRPr="008733ED" w:rsidRDefault="001A44CD" w:rsidP="003A5BEE">
            <w:pPr>
              <w:spacing w:after="0"/>
              <w:jc w:val="center"/>
              <w:rPr>
                <w:rFonts w:cstheme="minorHAnsi"/>
                <w:sz w:val="20"/>
                <w:szCs w:val="20"/>
              </w:rPr>
            </w:pPr>
            <w:r>
              <w:rPr>
                <w:rFonts w:cstheme="minorHAnsi"/>
                <w:sz w:val="20"/>
                <w:szCs w:val="20"/>
              </w:rPr>
              <w:t>03</w:t>
            </w:r>
          </w:p>
        </w:tc>
        <w:tc>
          <w:tcPr>
            <w:tcW w:w="1447" w:type="dxa"/>
          </w:tcPr>
          <w:p w14:paraId="54FE2029" w14:textId="77777777" w:rsidR="001A44CD" w:rsidRPr="008733ED" w:rsidRDefault="001A44CD" w:rsidP="003A5BEE">
            <w:pPr>
              <w:spacing w:after="0"/>
              <w:jc w:val="center"/>
              <w:rPr>
                <w:rFonts w:cstheme="minorHAnsi"/>
                <w:sz w:val="20"/>
                <w:szCs w:val="20"/>
              </w:rPr>
            </w:pPr>
            <w:r>
              <w:rPr>
                <w:rFonts w:cstheme="minorHAnsi"/>
                <w:sz w:val="20"/>
                <w:szCs w:val="20"/>
              </w:rPr>
              <w:t>04</w:t>
            </w:r>
          </w:p>
        </w:tc>
        <w:tc>
          <w:tcPr>
            <w:tcW w:w="1620" w:type="dxa"/>
          </w:tcPr>
          <w:p w14:paraId="3424B450" w14:textId="77777777" w:rsidR="001A44CD" w:rsidRPr="008733ED" w:rsidRDefault="001A44CD" w:rsidP="003A5BEE">
            <w:pPr>
              <w:spacing w:after="0"/>
              <w:jc w:val="center"/>
              <w:rPr>
                <w:rFonts w:cstheme="minorHAnsi"/>
                <w:sz w:val="20"/>
                <w:szCs w:val="20"/>
              </w:rPr>
            </w:pPr>
            <w:r>
              <w:rPr>
                <w:rFonts w:cstheme="minorHAnsi"/>
                <w:sz w:val="20"/>
                <w:szCs w:val="20"/>
              </w:rPr>
              <w:t>05</w:t>
            </w:r>
          </w:p>
        </w:tc>
        <w:tc>
          <w:tcPr>
            <w:tcW w:w="2610" w:type="dxa"/>
          </w:tcPr>
          <w:p w14:paraId="7F263EB8" w14:textId="77777777" w:rsidR="001A44CD" w:rsidRPr="00AC2387" w:rsidRDefault="001A44CD" w:rsidP="003A5BEE">
            <w:pPr>
              <w:spacing w:after="0"/>
              <w:jc w:val="center"/>
              <w:rPr>
                <w:rFonts w:cstheme="minorHAnsi"/>
                <w:sz w:val="20"/>
                <w:szCs w:val="20"/>
              </w:rPr>
            </w:pPr>
            <w:r>
              <w:rPr>
                <w:rFonts w:cstheme="minorHAnsi"/>
                <w:sz w:val="20"/>
                <w:szCs w:val="20"/>
              </w:rPr>
              <w:t>06</w:t>
            </w:r>
          </w:p>
        </w:tc>
        <w:tc>
          <w:tcPr>
            <w:tcW w:w="1350" w:type="dxa"/>
          </w:tcPr>
          <w:p w14:paraId="79411AFE" w14:textId="77777777" w:rsidR="001A44CD" w:rsidRPr="00AC2387" w:rsidRDefault="001A44CD" w:rsidP="003A5BEE">
            <w:pPr>
              <w:spacing w:after="0"/>
              <w:jc w:val="center"/>
              <w:rPr>
                <w:rFonts w:cstheme="minorHAnsi"/>
                <w:sz w:val="20"/>
                <w:szCs w:val="20"/>
              </w:rPr>
            </w:pPr>
            <w:r>
              <w:rPr>
                <w:rFonts w:cstheme="minorHAnsi"/>
                <w:sz w:val="20"/>
                <w:szCs w:val="20"/>
              </w:rPr>
              <w:t>07</w:t>
            </w:r>
          </w:p>
        </w:tc>
      </w:tr>
      <w:tr w:rsidR="001A44CD" w14:paraId="1A0A069F" w14:textId="77777777" w:rsidTr="003A5BEE">
        <w:tc>
          <w:tcPr>
            <w:tcW w:w="980" w:type="dxa"/>
            <w:vAlign w:val="bottom"/>
          </w:tcPr>
          <w:p w14:paraId="388CB466" w14:textId="57C51B74" w:rsidR="001A44CD" w:rsidRPr="00AB4500" w:rsidRDefault="00D7291F" w:rsidP="003A5BEE">
            <w:pPr>
              <w:spacing w:after="0" w:line="240" w:lineRule="auto"/>
              <w:jc w:val="center"/>
              <w:rPr>
                <w:rFonts w:cstheme="minorHAnsi"/>
                <w:sz w:val="18"/>
                <w:szCs w:val="20"/>
              </w:rPr>
            </w:pPr>
            <w:r>
              <w:rPr>
                <w:rFonts w:cstheme="minorHAnsi"/>
                <w:sz w:val="18"/>
                <w:szCs w:val="20"/>
              </w:rPr>
              <w:t xml:space="preserve">Dwelling </w:t>
            </w:r>
            <w:r w:rsidR="001A44CD" w:rsidRPr="00AB4500">
              <w:rPr>
                <w:rFonts w:cstheme="minorHAnsi"/>
                <w:sz w:val="18"/>
                <w:szCs w:val="20"/>
              </w:rPr>
              <w:t xml:space="preserve"> Name</w:t>
            </w:r>
          </w:p>
        </w:tc>
        <w:tc>
          <w:tcPr>
            <w:tcW w:w="1445" w:type="dxa"/>
            <w:vAlign w:val="bottom"/>
          </w:tcPr>
          <w:p w14:paraId="08F187DF" w14:textId="77777777" w:rsidR="001A44CD" w:rsidRPr="00AB4500" w:rsidRDefault="001A44CD" w:rsidP="003A5BEE">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34F62F2F" w14:textId="77777777" w:rsidR="001A44CD" w:rsidRPr="00AB4500" w:rsidRDefault="001A44CD" w:rsidP="003A5BEE">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637CE840" w14:textId="77777777" w:rsidR="001A44CD" w:rsidRPr="00AB4500" w:rsidRDefault="001A44CD" w:rsidP="003A5BEE">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49E6D8B5" w14:textId="4B1BABD1" w:rsidR="001A44CD" w:rsidRPr="00AB4500" w:rsidRDefault="001A44CD" w:rsidP="003A5BEE">
            <w:pPr>
              <w:spacing w:after="0" w:line="240" w:lineRule="auto"/>
              <w:jc w:val="center"/>
              <w:rPr>
                <w:sz w:val="18"/>
              </w:rPr>
            </w:pPr>
            <w:r w:rsidRPr="00AB4500">
              <w:rPr>
                <w:rFonts w:cstheme="minorHAnsi"/>
                <w:sz w:val="18"/>
                <w:szCs w:val="20"/>
              </w:rPr>
              <w:t>Furthest Third furthest fixture to Water Heater in feet</w:t>
            </w:r>
            <w:r w:rsidR="00623BA8">
              <w:rPr>
                <w:rFonts w:cstheme="minorHAnsi"/>
                <w:sz w:val="18"/>
                <w:szCs w:val="20"/>
              </w:rPr>
              <w:t xml:space="preserve"> (Avg for multiple water heaters)</w:t>
            </w:r>
          </w:p>
        </w:tc>
        <w:tc>
          <w:tcPr>
            <w:tcW w:w="2610" w:type="dxa"/>
            <w:vAlign w:val="bottom"/>
          </w:tcPr>
          <w:p w14:paraId="38148274" w14:textId="77777777" w:rsidR="001A44CD" w:rsidRPr="00AB4500" w:rsidRDefault="001A44CD" w:rsidP="003A5BEE">
            <w:pPr>
              <w:spacing w:after="0" w:line="240" w:lineRule="auto"/>
              <w:jc w:val="center"/>
              <w:rPr>
                <w:sz w:val="18"/>
              </w:rPr>
            </w:pPr>
            <w:r w:rsidRPr="00AB4500">
              <w:rPr>
                <w:rFonts w:cstheme="minorHAnsi"/>
                <w:sz w:val="18"/>
                <w:szCs w:val="20"/>
              </w:rPr>
              <w:t>Weighted Distance</w:t>
            </w:r>
          </w:p>
        </w:tc>
        <w:tc>
          <w:tcPr>
            <w:tcW w:w="1350" w:type="dxa"/>
            <w:vAlign w:val="bottom"/>
          </w:tcPr>
          <w:p w14:paraId="05DD68CC" w14:textId="77777777" w:rsidR="001A44CD" w:rsidRPr="00AB4500" w:rsidRDefault="001A44CD" w:rsidP="003A5BEE">
            <w:pPr>
              <w:spacing w:after="0" w:line="240" w:lineRule="auto"/>
              <w:jc w:val="center"/>
              <w:rPr>
                <w:sz w:val="18"/>
              </w:rPr>
            </w:pPr>
            <w:r w:rsidRPr="00AB4500">
              <w:rPr>
                <w:rFonts w:cstheme="minorHAnsi"/>
                <w:sz w:val="18"/>
                <w:szCs w:val="20"/>
              </w:rPr>
              <w:t>Qualification Distance</w:t>
            </w:r>
          </w:p>
        </w:tc>
      </w:tr>
      <w:tr w:rsidR="001A44CD" w14:paraId="7382CF79" w14:textId="77777777" w:rsidTr="001A44CD">
        <w:trPr>
          <w:trHeight w:val="233"/>
        </w:trPr>
        <w:tc>
          <w:tcPr>
            <w:tcW w:w="980" w:type="dxa"/>
          </w:tcPr>
          <w:p w14:paraId="0DACB132" w14:textId="245D73B9" w:rsidR="001A44CD" w:rsidRPr="00AB4500" w:rsidRDefault="001A44CD" w:rsidP="003A5BEE">
            <w:pPr>
              <w:spacing w:after="0" w:line="240" w:lineRule="auto"/>
              <w:rPr>
                <w:sz w:val="18"/>
                <w:szCs w:val="18"/>
              </w:rPr>
            </w:pPr>
          </w:p>
        </w:tc>
        <w:tc>
          <w:tcPr>
            <w:tcW w:w="1445" w:type="dxa"/>
          </w:tcPr>
          <w:p w14:paraId="3AE58CAC" w14:textId="730A2F4D" w:rsidR="001A44CD" w:rsidRPr="00AB4500" w:rsidRDefault="001A44CD" w:rsidP="003A5BEE">
            <w:pPr>
              <w:spacing w:after="0" w:line="240" w:lineRule="auto"/>
              <w:rPr>
                <w:sz w:val="18"/>
                <w:szCs w:val="18"/>
              </w:rPr>
            </w:pPr>
          </w:p>
        </w:tc>
        <w:tc>
          <w:tcPr>
            <w:tcW w:w="1343" w:type="dxa"/>
          </w:tcPr>
          <w:p w14:paraId="5F726292" w14:textId="083EBBC9" w:rsidR="001A44CD" w:rsidRPr="00AB4500" w:rsidRDefault="001A44CD" w:rsidP="003A5BEE">
            <w:pPr>
              <w:spacing w:after="0" w:line="240" w:lineRule="auto"/>
              <w:rPr>
                <w:sz w:val="18"/>
                <w:szCs w:val="18"/>
              </w:rPr>
            </w:pPr>
          </w:p>
        </w:tc>
        <w:tc>
          <w:tcPr>
            <w:tcW w:w="1447" w:type="dxa"/>
          </w:tcPr>
          <w:p w14:paraId="2342C2DD" w14:textId="3DECD8C8" w:rsidR="001A44CD" w:rsidRPr="00AB4500" w:rsidRDefault="001A44CD" w:rsidP="003A5BEE">
            <w:pPr>
              <w:spacing w:after="0" w:line="240" w:lineRule="auto"/>
              <w:rPr>
                <w:sz w:val="18"/>
                <w:szCs w:val="18"/>
              </w:rPr>
            </w:pPr>
          </w:p>
        </w:tc>
        <w:tc>
          <w:tcPr>
            <w:tcW w:w="1620" w:type="dxa"/>
          </w:tcPr>
          <w:p w14:paraId="0230BEB5" w14:textId="10A65D8B" w:rsidR="001A44CD" w:rsidRPr="00AB4500" w:rsidRDefault="001A44CD" w:rsidP="003A5BEE">
            <w:pPr>
              <w:spacing w:after="0" w:line="240" w:lineRule="auto"/>
              <w:rPr>
                <w:sz w:val="18"/>
                <w:szCs w:val="18"/>
              </w:rPr>
            </w:pPr>
          </w:p>
        </w:tc>
        <w:tc>
          <w:tcPr>
            <w:tcW w:w="2610" w:type="dxa"/>
          </w:tcPr>
          <w:p w14:paraId="3B3E2C0A" w14:textId="7B494650" w:rsidR="001A44CD" w:rsidRPr="00AB4500" w:rsidRDefault="001A44CD" w:rsidP="001A44CD">
            <w:pPr>
              <w:spacing w:after="0" w:line="240" w:lineRule="auto"/>
              <w:rPr>
                <w:sz w:val="18"/>
                <w:szCs w:val="18"/>
              </w:rPr>
            </w:pPr>
            <w:r w:rsidRPr="00AB4500">
              <w:rPr>
                <w:sz w:val="18"/>
                <w:szCs w:val="18"/>
              </w:rPr>
              <w:t xml:space="preserve"> </w:t>
            </w:r>
          </w:p>
        </w:tc>
        <w:tc>
          <w:tcPr>
            <w:tcW w:w="1350" w:type="dxa"/>
          </w:tcPr>
          <w:p w14:paraId="2BA852F2" w14:textId="77777777" w:rsidR="001A44CD" w:rsidRPr="00AB4500" w:rsidRDefault="001A44CD" w:rsidP="003A5BEE">
            <w:pPr>
              <w:spacing w:after="0" w:line="240" w:lineRule="auto"/>
              <w:rPr>
                <w:sz w:val="18"/>
                <w:szCs w:val="18"/>
              </w:rPr>
            </w:pPr>
            <w:r w:rsidRPr="00AB4500">
              <w:rPr>
                <w:rFonts w:cstheme="minorHAnsi"/>
                <w:sz w:val="18"/>
                <w:szCs w:val="18"/>
                <w:highlight w:val="yellow"/>
              </w:rPr>
              <w:t xml:space="preserve"> </w:t>
            </w:r>
          </w:p>
        </w:tc>
      </w:tr>
      <w:tr w:rsidR="001A44CD" w14:paraId="6471C1D1" w14:textId="77777777" w:rsidTr="003A5BEE">
        <w:tc>
          <w:tcPr>
            <w:tcW w:w="980" w:type="dxa"/>
          </w:tcPr>
          <w:p w14:paraId="7C5E52AF" w14:textId="77777777" w:rsidR="001A44CD" w:rsidRPr="00D37C06" w:rsidRDefault="001A44CD" w:rsidP="003A5BEE">
            <w:pPr>
              <w:spacing w:after="0"/>
              <w:rPr>
                <w:sz w:val="20"/>
                <w:szCs w:val="20"/>
              </w:rPr>
            </w:pPr>
          </w:p>
        </w:tc>
        <w:tc>
          <w:tcPr>
            <w:tcW w:w="1445" w:type="dxa"/>
          </w:tcPr>
          <w:p w14:paraId="4996FBFC" w14:textId="77777777" w:rsidR="001A44CD" w:rsidRPr="00D37C06" w:rsidRDefault="001A44CD" w:rsidP="003A5BEE">
            <w:pPr>
              <w:spacing w:after="0"/>
              <w:rPr>
                <w:sz w:val="20"/>
                <w:szCs w:val="20"/>
              </w:rPr>
            </w:pPr>
          </w:p>
        </w:tc>
        <w:tc>
          <w:tcPr>
            <w:tcW w:w="1343" w:type="dxa"/>
          </w:tcPr>
          <w:p w14:paraId="404DC87D" w14:textId="77777777" w:rsidR="001A44CD" w:rsidRPr="00D37C06" w:rsidRDefault="001A44CD" w:rsidP="003A5BEE">
            <w:pPr>
              <w:spacing w:after="0"/>
              <w:rPr>
                <w:sz w:val="20"/>
                <w:szCs w:val="20"/>
              </w:rPr>
            </w:pPr>
          </w:p>
        </w:tc>
        <w:tc>
          <w:tcPr>
            <w:tcW w:w="1447" w:type="dxa"/>
          </w:tcPr>
          <w:p w14:paraId="03114A5E" w14:textId="77777777" w:rsidR="001A44CD" w:rsidRPr="00D37C06" w:rsidRDefault="001A44CD" w:rsidP="003A5BEE">
            <w:pPr>
              <w:spacing w:after="0"/>
              <w:rPr>
                <w:sz w:val="20"/>
                <w:szCs w:val="20"/>
              </w:rPr>
            </w:pPr>
          </w:p>
        </w:tc>
        <w:tc>
          <w:tcPr>
            <w:tcW w:w="1620" w:type="dxa"/>
          </w:tcPr>
          <w:p w14:paraId="495E9B4A" w14:textId="77777777" w:rsidR="001A44CD" w:rsidRPr="00D37C06" w:rsidRDefault="001A44CD" w:rsidP="003A5BEE">
            <w:pPr>
              <w:spacing w:after="0"/>
              <w:rPr>
                <w:sz w:val="20"/>
                <w:szCs w:val="20"/>
              </w:rPr>
            </w:pPr>
          </w:p>
        </w:tc>
        <w:tc>
          <w:tcPr>
            <w:tcW w:w="2610" w:type="dxa"/>
          </w:tcPr>
          <w:p w14:paraId="4D7846FE" w14:textId="77777777" w:rsidR="001A44CD" w:rsidRPr="00D37C06" w:rsidRDefault="001A44CD" w:rsidP="003A5BEE">
            <w:pPr>
              <w:spacing w:after="0"/>
              <w:rPr>
                <w:sz w:val="20"/>
                <w:szCs w:val="20"/>
              </w:rPr>
            </w:pPr>
          </w:p>
        </w:tc>
        <w:tc>
          <w:tcPr>
            <w:tcW w:w="1350" w:type="dxa"/>
          </w:tcPr>
          <w:p w14:paraId="1A485857" w14:textId="77777777" w:rsidR="001A44CD" w:rsidRPr="00D37C06" w:rsidRDefault="001A44CD" w:rsidP="003A5BEE">
            <w:pPr>
              <w:spacing w:after="0"/>
              <w:rPr>
                <w:sz w:val="20"/>
                <w:szCs w:val="20"/>
              </w:rPr>
            </w:pPr>
          </w:p>
        </w:tc>
      </w:tr>
      <w:tr w:rsidR="001A44CD" w14:paraId="64398CC6" w14:textId="77777777" w:rsidTr="003A5BEE">
        <w:tc>
          <w:tcPr>
            <w:tcW w:w="10795" w:type="dxa"/>
            <w:gridSpan w:val="7"/>
          </w:tcPr>
          <w:p w14:paraId="7B256250" w14:textId="08D82ACE" w:rsidR="001A44CD" w:rsidRPr="001A44CD" w:rsidRDefault="001A44CD" w:rsidP="003A5BEE">
            <w:pPr>
              <w:spacing w:after="0"/>
              <w:rPr>
                <w:sz w:val="18"/>
                <w:szCs w:val="18"/>
              </w:rPr>
            </w:pPr>
            <w:r w:rsidRPr="001A44CD">
              <w:rPr>
                <w:rFonts w:cstheme="minorHAnsi"/>
                <w:b/>
                <w:sz w:val="18"/>
                <w:szCs w:val="18"/>
              </w:rPr>
              <w:t>The responsible person’s signature on this compliance document affirms that all applicable requirements in this table have been met</w:t>
            </w:r>
            <w:r>
              <w:rPr>
                <w:rFonts w:cstheme="minorHAnsi"/>
                <w:b/>
                <w:sz w:val="18"/>
                <w:szCs w:val="18"/>
              </w:rPr>
              <w:t>.</w:t>
            </w:r>
          </w:p>
        </w:tc>
      </w:tr>
    </w:tbl>
    <w:p w14:paraId="2AAAAE28" w14:textId="13A09F96" w:rsidR="001A44CD" w:rsidRDefault="001A44CD" w:rsidP="000504B8">
      <w:pPr>
        <w:spacing w:after="0" w:line="240" w:lineRule="auto"/>
        <w:rPr>
          <w:rFonts w:asciiTheme="minorHAnsi" w:hAnsiTheme="minorHAnsi" w:cstheme="minorHAnsi"/>
          <w:sz w:val="20"/>
          <w:szCs w:val="20"/>
        </w:rPr>
      </w:pPr>
    </w:p>
    <w:p w14:paraId="27CA1678" w14:textId="04A5DC9F" w:rsidR="003A6B6B" w:rsidRPr="005828AE" w:rsidRDefault="003A6B6B" w:rsidP="005942BB">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D70068" w:rsidRPr="009E01FE" w14:paraId="7B8DA31A" w14:textId="77777777" w:rsidTr="005828A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18" w14:textId="77777777" w:rsidR="00D70068" w:rsidRPr="003061BA" w:rsidRDefault="00B65824" w:rsidP="005E7B39">
            <w:pPr>
              <w:spacing w:after="0" w:line="240" w:lineRule="auto"/>
              <w:rPr>
                <w:rFonts w:asciiTheme="minorHAnsi" w:hAnsiTheme="minorHAnsi" w:cstheme="minorHAnsi"/>
                <w:sz w:val="20"/>
                <w:szCs w:val="20"/>
              </w:rPr>
            </w:pPr>
            <w:r w:rsidRPr="003061BA">
              <w:rPr>
                <w:rFonts w:asciiTheme="minorHAnsi" w:hAnsiTheme="minorHAnsi" w:cstheme="minorHAnsi"/>
                <w:b/>
                <w:sz w:val="20"/>
                <w:szCs w:val="20"/>
              </w:rPr>
              <w:t>H</w:t>
            </w:r>
            <w:r w:rsidR="00D70068" w:rsidRPr="003061BA">
              <w:rPr>
                <w:rFonts w:asciiTheme="minorHAnsi" w:hAnsiTheme="minorHAnsi" w:cstheme="minorHAnsi"/>
                <w:b/>
                <w:sz w:val="20"/>
                <w:szCs w:val="20"/>
              </w:rPr>
              <w:t xml:space="preserve">. Parallel Piping </w:t>
            </w:r>
            <w:r w:rsidR="00DA7870" w:rsidRPr="003061BA">
              <w:rPr>
                <w:rFonts w:asciiTheme="minorHAnsi" w:hAnsiTheme="minorHAnsi" w:cstheme="minorHAnsi"/>
                <w:b/>
                <w:sz w:val="20"/>
                <w:szCs w:val="20"/>
              </w:rPr>
              <w:t>Requirements</w:t>
            </w:r>
            <w:r w:rsidR="00D64C0B" w:rsidRPr="003061BA">
              <w:rPr>
                <w:rFonts w:asciiTheme="minorHAnsi" w:hAnsiTheme="minorHAnsi" w:cstheme="minorHAnsi"/>
                <w:b/>
                <w:sz w:val="20"/>
                <w:szCs w:val="20"/>
              </w:rPr>
              <w:t xml:space="preserve"> </w:t>
            </w:r>
            <w:r w:rsidR="00EB17C1" w:rsidRPr="003061BA">
              <w:rPr>
                <w:rFonts w:asciiTheme="minorHAnsi" w:hAnsiTheme="minorHAnsi" w:cstheme="minorHAnsi"/>
                <w:b/>
                <w:sz w:val="20"/>
                <w:szCs w:val="20"/>
              </w:rPr>
              <w:t xml:space="preserve">(PP) </w:t>
            </w:r>
            <w:r w:rsidR="00D64C0B" w:rsidRPr="003061BA">
              <w:rPr>
                <w:rFonts w:asciiTheme="minorHAnsi" w:hAnsiTheme="minorHAnsi" w:cstheme="minorHAnsi"/>
                <w:sz w:val="20"/>
                <w:szCs w:val="20"/>
              </w:rPr>
              <w:t>(RA4.4.</w:t>
            </w:r>
            <w:r w:rsidR="003A6B6B" w:rsidRPr="003061BA">
              <w:rPr>
                <w:rFonts w:asciiTheme="minorHAnsi" w:hAnsiTheme="minorHAnsi" w:cstheme="minorHAnsi"/>
                <w:sz w:val="20"/>
                <w:szCs w:val="20"/>
              </w:rPr>
              <w:t>4</w:t>
            </w:r>
            <w:r w:rsidR="00D64C0B" w:rsidRPr="003061BA">
              <w:rPr>
                <w:rFonts w:asciiTheme="minorHAnsi" w:hAnsiTheme="minorHAnsi" w:cstheme="minorHAnsi"/>
                <w:sz w:val="20"/>
                <w:szCs w:val="20"/>
              </w:rPr>
              <w:t>)</w:t>
            </w:r>
          </w:p>
          <w:p w14:paraId="7B8DA319" w14:textId="48ACD1C5" w:rsidR="00D70068" w:rsidRPr="005828AE" w:rsidRDefault="00DA7870" w:rsidP="00301C3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hAnsiTheme="minorHAnsi" w:cstheme="minorHAnsi"/>
                <w:sz w:val="18"/>
                <w:szCs w:val="20"/>
              </w:rPr>
              <w:t>Systems that utilize this distribution type shall comply with these requirements</w:t>
            </w:r>
            <w:r w:rsidR="00534D88" w:rsidRPr="005828AE">
              <w:rPr>
                <w:rFonts w:asciiTheme="minorHAnsi" w:hAnsiTheme="minorHAnsi" w:cstheme="minorHAnsi"/>
                <w:sz w:val="18"/>
                <w:szCs w:val="20"/>
              </w:rPr>
              <w:t>.</w:t>
            </w:r>
          </w:p>
        </w:tc>
      </w:tr>
      <w:tr w:rsidR="00D70068" w:rsidRPr="009E01FE" w14:paraId="7B8DA31D" w14:textId="77777777" w:rsidTr="005828AE">
        <w:trPr>
          <w:cantSplit/>
          <w:trHeight w:val="288"/>
          <w:tblHeader/>
        </w:trPr>
        <w:tc>
          <w:tcPr>
            <w:tcW w:w="631" w:type="dxa"/>
            <w:vAlign w:val="center"/>
          </w:tcPr>
          <w:p w14:paraId="7B8DA31B"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0159" w:type="dxa"/>
            <w:vAlign w:val="center"/>
          </w:tcPr>
          <w:p w14:paraId="7B8DA31C" w14:textId="3637054D" w:rsidR="00613409" w:rsidRPr="005828AE" w:rsidRDefault="00DE0301"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Each c</w:t>
            </w:r>
            <w:r w:rsidR="00D70068" w:rsidRPr="005828AE">
              <w:rPr>
                <w:rFonts w:asciiTheme="minorHAnsi" w:hAnsiTheme="minorHAnsi" w:cstheme="minorHAnsi"/>
                <w:sz w:val="18"/>
                <w:szCs w:val="20"/>
              </w:rPr>
              <w:t>entral manifold has 15 feet or less of pipe be</w:t>
            </w:r>
            <w:r w:rsidR="003061BA">
              <w:rPr>
                <w:rFonts w:asciiTheme="minorHAnsi" w:hAnsiTheme="minorHAnsi" w:cstheme="minorHAnsi"/>
                <w:sz w:val="18"/>
                <w:szCs w:val="20"/>
              </w:rPr>
              <w:t>tween manifold and water heater.</w:t>
            </w:r>
          </w:p>
        </w:tc>
      </w:tr>
      <w:tr w:rsidR="00D70068" w:rsidRPr="009E01FE" w14:paraId="7B8DA320" w14:textId="77777777" w:rsidTr="005828AE">
        <w:trPr>
          <w:cantSplit/>
          <w:trHeight w:val="288"/>
          <w:tblHeader/>
        </w:trPr>
        <w:tc>
          <w:tcPr>
            <w:tcW w:w="631" w:type="dxa"/>
            <w:vAlign w:val="center"/>
          </w:tcPr>
          <w:p w14:paraId="7B8DA31E"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0159" w:type="dxa"/>
            <w:vAlign w:val="center"/>
          </w:tcPr>
          <w:p w14:paraId="7B8DA31F" w14:textId="77D319E9"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For manifolds that include valves, the manifold must be readily accessible in accordance with the plumbing code. </w:t>
            </w:r>
          </w:p>
        </w:tc>
      </w:tr>
      <w:tr w:rsidR="00D70068" w:rsidRPr="009E01FE" w14:paraId="7B8DA323" w14:textId="77777777" w:rsidTr="005828AE">
        <w:trPr>
          <w:cantSplit/>
          <w:trHeight w:val="288"/>
          <w:tblHeader/>
        </w:trPr>
        <w:tc>
          <w:tcPr>
            <w:tcW w:w="631" w:type="dxa"/>
            <w:vAlign w:val="center"/>
          </w:tcPr>
          <w:p w14:paraId="7B8DA321"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0159" w:type="dxa"/>
            <w:vAlign w:val="center"/>
          </w:tcPr>
          <w:p w14:paraId="7B8DA322" w14:textId="7895EFA9" w:rsidR="00613409"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3061BA">
              <w:rPr>
                <w:rFonts w:asciiTheme="minorHAnsi" w:hAnsiTheme="minorHAnsi" w:cstheme="minorHAnsi"/>
                <w:sz w:val="18"/>
                <w:szCs w:val="20"/>
              </w:rPr>
              <w:t>.</w:t>
            </w:r>
          </w:p>
        </w:tc>
      </w:tr>
      <w:tr w:rsidR="00D70068" w:rsidRPr="009E01FE" w14:paraId="7B8DA326" w14:textId="77777777" w:rsidTr="005828AE">
        <w:trPr>
          <w:cantSplit/>
          <w:trHeight w:val="288"/>
          <w:tblHeader/>
        </w:trPr>
        <w:tc>
          <w:tcPr>
            <w:tcW w:w="631" w:type="dxa"/>
            <w:vAlign w:val="center"/>
          </w:tcPr>
          <w:p w14:paraId="7B8DA324"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04</w:t>
            </w:r>
          </w:p>
        </w:tc>
        <w:tc>
          <w:tcPr>
            <w:tcW w:w="10159" w:type="dxa"/>
            <w:vAlign w:val="center"/>
          </w:tcPr>
          <w:p w14:paraId="7B8DA325" w14:textId="2B181584" w:rsidR="00D70068" w:rsidRPr="005828AE" w:rsidRDefault="00D70068" w:rsidP="00534D8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The hot water distribution piping must be separated by at least </w:t>
            </w:r>
            <w:r w:rsidR="00534D88" w:rsidRPr="005828AE">
              <w:rPr>
                <w:rFonts w:asciiTheme="minorHAnsi" w:hAnsiTheme="minorHAnsi" w:cstheme="minorHAnsi"/>
                <w:sz w:val="18"/>
                <w:szCs w:val="20"/>
              </w:rPr>
              <w:t>2</w:t>
            </w:r>
            <w:r w:rsidRPr="005828AE">
              <w:rPr>
                <w:rFonts w:asciiTheme="minorHAnsi" w:hAnsiTheme="minorHAnsi" w:cstheme="minorHAnsi"/>
                <w:sz w:val="18"/>
                <w:szCs w:val="20"/>
              </w:rPr>
              <w:t xml:space="preserve"> inches from any other hot water supply piping, and at least </w:t>
            </w:r>
            <w:r w:rsidR="00534D88" w:rsidRPr="005828AE">
              <w:rPr>
                <w:rFonts w:asciiTheme="minorHAnsi" w:hAnsiTheme="minorHAnsi" w:cstheme="minorHAnsi"/>
                <w:sz w:val="18"/>
                <w:szCs w:val="20"/>
              </w:rPr>
              <w:t>6</w:t>
            </w:r>
            <w:r w:rsidRPr="005828AE">
              <w:rPr>
                <w:rFonts w:asciiTheme="minorHAnsi" w:hAnsiTheme="minorHAnsi" w:cstheme="minorHAnsi"/>
                <w:sz w:val="18"/>
                <w:szCs w:val="20"/>
              </w:rPr>
              <w:t xml:space="preserve"> inches from any cold water supply piping. Alternatively, the hot water supply piping must be insulated to the thicknesses shown in TABLE 120.3-A. </w:t>
            </w:r>
          </w:p>
        </w:tc>
      </w:tr>
      <w:tr w:rsidR="00D70068" w:rsidRPr="00EE7957" w14:paraId="7B8DA328" w14:textId="77777777" w:rsidTr="005828AE">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27" w14:textId="77777777" w:rsidR="00D70068" w:rsidRPr="005828AE" w:rsidRDefault="00D70068" w:rsidP="005E7B39">
            <w:pPr>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been met.  </w:t>
            </w:r>
          </w:p>
        </w:tc>
      </w:tr>
    </w:tbl>
    <w:p w14:paraId="7B8DA329" w14:textId="77777777" w:rsidR="00D70068" w:rsidRPr="008733ED" w:rsidRDefault="00D70068" w:rsidP="00D70068">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0919BD" w:rsidRPr="009E01FE" w14:paraId="0768B9D9" w14:textId="77777777" w:rsidTr="000919BD">
        <w:trPr>
          <w:trHeight w:val="144"/>
          <w:tblHeader/>
        </w:trPr>
        <w:tc>
          <w:tcPr>
            <w:tcW w:w="14616" w:type="dxa"/>
            <w:gridSpan w:val="2"/>
            <w:tcBorders>
              <w:bottom w:val="single" w:sz="4" w:space="0" w:color="auto"/>
            </w:tcBorders>
          </w:tcPr>
          <w:p w14:paraId="1A57DE86" w14:textId="06378041" w:rsidR="000919BD" w:rsidRPr="00396DD3" w:rsidRDefault="00B65824"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I</w:t>
            </w:r>
            <w:r w:rsidR="000919BD" w:rsidRPr="00136321">
              <w:rPr>
                <w:rFonts w:asciiTheme="minorHAnsi" w:hAnsiTheme="minorHAnsi" w:cstheme="minorHAnsi"/>
                <w:b/>
                <w:sz w:val="20"/>
                <w:szCs w:val="20"/>
              </w:rPr>
              <w:t xml:space="preserve">. Point of Use </w:t>
            </w:r>
            <w:r w:rsidR="000919BD" w:rsidRPr="00F43FA8">
              <w:rPr>
                <w:rFonts w:asciiTheme="minorHAnsi" w:hAnsiTheme="minorHAnsi" w:cstheme="minorHAnsi"/>
                <w:b/>
                <w:sz w:val="20"/>
                <w:szCs w:val="20"/>
              </w:rPr>
              <w:t>Requirements</w:t>
            </w:r>
            <w:r w:rsidR="00F354B8">
              <w:rPr>
                <w:rFonts w:asciiTheme="minorHAnsi" w:hAnsiTheme="minorHAnsi" w:cstheme="minorHAnsi"/>
                <w:b/>
                <w:sz w:val="20"/>
                <w:szCs w:val="20"/>
              </w:rPr>
              <w:t xml:space="preserve"> </w:t>
            </w:r>
            <w:r w:rsidR="00EB17C1" w:rsidRPr="00F43FA8">
              <w:rPr>
                <w:rFonts w:asciiTheme="minorHAnsi" w:hAnsiTheme="minorHAnsi" w:cstheme="minorHAnsi"/>
                <w:b/>
                <w:sz w:val="20"/>
                <w:szCs w:val="20"/>
              </w:rPr>
              <w:t>(POU)</w:t>
            </w:r>
            <w:r w:rsidR="00D64C0B" w:rsidRPr="003061BA">
              <w:rPr>
                <w:rFonts w:asciiTheme="minorHAnsi" w:hAnsiTheme="minorHAnsi" w:cstheme="minorHAnsi"/>
                <w:sz w:val="20"/>
                <w:szCs w:val="20"/>
              </w:rPr>
              <w:t xml:space="preserve"> (RA4.4.</w:t>
            </w:r>
            <w:r w:rsidR="003A6B6B" w:rsidRPr="003061BA">
              <w:rPr>
                <w:rFonts w:asciiTheme="minorHAnsi" w:hAnsiTheme="minorHAnsi" w:cstheme="minorHAnsi"/>
                <w:sz w:val="20"/>
                <w:szCs w:val="20"/>
              </w:rPr>
              <w:t>5</w:t>
            </w:r>
            <w:r w:rsidR="00D64C0B" w:rsidRPr="003061BA">
              <w:rPr>
                <w:rFonts w:asciiTheme="minorHAnsi" w:hAnsiTheme="minorHAnsi" w:cstheme="minorHAnsi"/>
                <w:sz w:val="20"/>
                <w:szCs w:val="20"/>
              </w:rPr>
              <w:t>)</w:t>
            </w:r>
          </w:p>
          <w:p w14:paraId="380087DB" w14:textId="77777777" w:rsidR="000919BD" w:rsidRPr="00484154" w:rsidRDefault="000919BD"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Systems that utilize this distribution type shall comply with these requirements</w:t>
            </w:r>
          </w:p>
        </w:tc>
      </w:tr>
      <w:tr w:rsidR="000919BD" w:rsidRPr="009E01FE" w14:paraId="333BF52C" w14:textId="77777777" w:rsidTr="000919BD">
        <w:trPr>
          <w:trHeight w:val="144"/>
          <w:tblHeader/>
        </w:trPr>
        <w:tc>
          <w:tcPr>
            <w:tcW w:w="720" w:type="dxa"/>
            <w:vAlign w:val="center"/>
          </w:tcPr>
          <w:p w14:paraId="57AE72C7" w14:textId="77777777" w:rsidR="000919BD" w:rsidRPr="005828AE" w:rsidRDefault="000919BD" w:rsidP="000919B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3896" w:type="dxa"/>
          </w:tcPr>
          <w:p w14:paraId="5A7617EE" w14:textId="0C704C5C" w:rsidR="000919BD" w:rsidRPr="005828AE" w:rsidRDefault="000919BD" w:rsidP="000919B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w:t>
            </w:r>
            <w:r w:rsidR="00AD0319" w:rsidRPr="005828AE">
              <w:rPr>
                <w:rFonts w:asciiTheme="minorHAnsi" w:hAnsiTheme="minorHAnsi" w:cstheme="minorHAnsi"/>
                <w:sz w:val="18"/>
                <w:szCs w:val="20"/>
              </w:rPr>
              <w:t>,</w:t>
            </w:r>
            <w:r w:rsidRPr="005828AE">
              <w:rPr>
                <w:rFonts w:asciiTheme="minorHAnsi" w:hAnsiTheme="minorHAnsi" w:cstheme="minorHAnsi"/>
                <w:sz w:val="18"/>
                <w:szCs w:val="20"/>
              </w:rPr>
              <w:t xml:space="preserve"> then one half the allowed length of each size is the maximum installed length.</w:t>
            </w:r>
          </w:p>
          <w:p w14:paraId="7F80E4EB" w14:textId="77777777" w:rsidR="000919BD" w:rsidRPr="005828AE" w:rsidRDefault="000919BD" w:rsidP="000919BD">
            <w:pPr>
              <w:pStyle w:val="TableTitle"/>
              <w:suppressAutoHyphens w:val="0"/>
              <w:spacing w:before="0"/>
              <w:rPr>
                <w:rFonts w:asciiTheme="minorHAnsi" w:eastAsia="Calibri" w:hAnsiTheme="minorHAnsi" w:cstheme="minorHAnsi"/>
                <w:i w:val="0"/>
                <w:sz w:val="18"/>
              </w:rPr>
            </w:pPr>
            <w:r w:rsidRPr="005828AE">
              <w:rPr>
                <w:rFonts w:asciiTheme="minorHAnsi" w:eastAsia="Calibri" w:hAnsiTheme="minorHAnsi" w:cstheme="minorHAnsi"/>
                <w:i w:val="0"/>
                <w:sz w:val="18"/>
              </w:rPr>
              <w:t>The maximum allowed length of piping for the longest run terminating in:</w:t>
            </w:r>
          </w:p>
          <w:p w14:paraId="0EDAF4F3" w14:textId="77777777" w:rsidR="000919BD" w:rsidRPr="005828AE" w:rsidRDefault="000919BD" w:rsidP="000919BD">
            <w:pPr>
              <w:pStyle w:val="TableTitle"/>
              <w:suppressAutoHyphens w:val="0"/>
              <w:spacing w:before="0"/>
              <w:rPr>
                <w:rFonts w:asciiTheme="minorHAnsi" w:eastAsia="Calibri" w:hAnsiTheme="minorHAnsi" w:cstheme="minorHAnsi"/>
                <w:i w:val="0"/>
                <w:sz w:val="18"/>
              </w:rPr>
            </w:pPr>
          </w:p>
          <w:p w14:paraId="00F3BF36" w14:textId="77777777" w:rsidR="000919BD" w:rsidRPr="005828AE" w:rsidRDefault="000919BD" w:rsidP="000919BD">
            <w:pPr>
              <w:pStyle w:val="TableTitle"/>
              <w:spacing w:before="0"/>
              <w:ind w:firstLine="432"/>
              <w:rPr>
                <w:rFonts w:asciiTheme="minorHAnsi" w:eastAsia="Calibri" w:hAnsiTheme="minorHAnsi" w:cstheme="minorHAnsi"/>
                <w:i w:val="0"/>
                <w:sz w:val="18"/>
              </w:rPr>
            </w:pPr>
            <w:r w:rsidRPr="005828AE">
              <w:rPr>
                <w:rFonts w:asciiTheme="minorHAnsi" w:eastAsia="Calibri" w:hAnsiTheme="minorHAnsi" w:cstheme="minorHAnsi"/>
                <w:i w:val="0"/>
                <w:sz w:val="18"/>
              </w:rPr>
              <w:t>3/8 inch - For only one pipe size - max length allowed is 15 feet</w:t>
            </w:r>
          </w:p>
          <w:p w14:paraId="21FB1F2F" w14:textId="1A3FE0AF" w:rsidR="000919BD" w:rsidRPr="005828AE" w:rsidRDefault="003061BA" w:rsidP="003061BA">
            <w:pPr>
              <w:pStyle w:val="TableTitle"/>
              <w:spacing w:before="0"/>
              <w:ind w:left="1164" w:hanging="192"/>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0919BD" w:rsidRPr="005828AE">
              <w:rPr>
                <w:rFonts w:asciiTheme="minorHAnsi" w:eastAsia="Calibri" w:hAnsiTheme="minorHAnsi" w:cstheme="minorHAnsi"/>
                <w:i w:val="0"/>
                <w:sz w:val="18"/>
              </w:rPr>
              <w:t>For combination pipe sizes the max allowed length of 3/8</w:t>
            </w:r>
            <w:r w:rsidR="00AD0319" w:rsidRPr="005828AE">
              <w:rPr>
                <w:rFonts w:asciiTheme="minorHAnsi" w:eastAsia="Calibri" w:hAnsiTheme="minorHAnsi" w:cstheme="minorHAnsi"/>
                <w:i w:val="0"/>
                <w:sz w:val="18"/>
              </w:rPr>
              <w:t>-</w:t>
            </w:r>
            <w:r w:rsidR="000919BD" w:rsidRPr="005828AE">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0919BD" w:rsidRPr="005828AE">
              <w:rPr>
                <w:rFonts w:asciiTheme="minorHAnsi" w:eastAsia="Calibri" w:hAnsiTheme="minorHAnsi" w:cstheme="minorHAnsi"/>
                <w:i w:val="0"/>
                <w:sz w:val="18"/>
              </w:rPr>
              <w:t xml:space="preserve"> inch piping is 5 feet, and </w:t>
            </w:r>
            <w:r>
              <w:rPr>
                <w:rFonts w:asciiTheme="minorHAnsi" w:eastAsia="Calibri" w:hAnsiTheme="minorHAnsi" w:cstheme="minorHAnsi"/>
                <w:i w:val="0"/>
                <w:sz w:val="18"/>
              </w:rPr>
              <w:t>3/4</w:t>
            </w:r>
            <w:r w:rsidR="000919BD" w:rsidRPr="005828AE">
              <w:rPr>
                <w:rFonts w:asciiTheme="minorHAnsi" w:eastAsia="Calibri" w:hAnsiTheme="minorHAnsi" w:cstheme="minorHAnsi"/>
                <w:i w:val="0"/>
                <w:sz w:val="18"/>
              </w:rPr>
              <w:t xml:space="preserve"> inch piping is 2.5 feet.</w:t>
            </w:r>
          </w:p>
          <w:p w14:paraId="39E81A21" w14:textId="77777777" w:rsidR="000919BD" w:rsidRPr="005828AE" w:rsidRDefault="000919BD" w:rsidP="000919BD">
            <w:pPr>
              <w:pStyle w:val="TableTitle"/>
              <w:spacing w:before="0"/>
              <w:ind w:left="972"/>
              <w:rPr>
                <w:rFonts w:asciiTheme="minorHAnsi" w:eastAsia="Calibri" w:hAnsiTheme="minorHAnsi" w:cstheme="minorHAnsi"/>
                <w:i w:val="0"/>
                <w:sz w:val="18"/>
              </w:rPr>
            </w:pPr>
          </w:p>
          <w:p w14:paraId="183F30FB" w14:textId="5A68B387" w:rsidR="000919BD" w:rsidRPr="005828AE" w:rsidRDefault="003061BA" w:rsidP="000919BD">
            <w:pPr>
              <w:pStyle w:val="TableTitle"/>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000919BD" w:rsidRPr="005828AE">
              <w:rPr>
                <w:rFonts w:asciiTheme="minorHAnsi" w:eastAsia="Calibri" w:hAnsiTheme="minorHAnsi" w:cstheme="minorHAnsi"/>
                <w:i w:val="0"/>
                <w:sz w:val="18"/>
              </w:rPr>
              <w:t xml:space="preserve"> inch - For only one pipe size – max length allowed is 10 feet</w:t>
            </w:r>
          </w:p>
          <w:p w14:paraId="4B46C5E7" w14:textId="1F9B4D5A" w:rsidR="000919BD" w:rsidRPr="005828AE" w:rsidRDefault="003061BA" w:rsidP="003061BA">
            <w:pPr>
              <w:pStyle w:val="TableTitle"/>
              <w:spacing w:before="0"/>
              <w:ind w:left="1260" w:hanging="276"/>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0919BD" w:rsidRPr="005828AE">
              <w:rPr>
                <w:rFonts w:asciiTheme="minorHAnsi" w:eastAsia="Calibri" w:hAnsiTheme="minorHAnsi" w:cstheme="minorHAnsi"/>
                <w:i w:val="0"/>
                <w:sz w:val="18"/>
              </w:rPr>
              <w:t xml:space="preserve">For combination pipe sizes the allowed length of </w:t>
            </w:r>
            <w:r>
              <w:rPr>
                <w:rFonts w:asciiTheme="minorHAnsi" w:eastAsia="Calibri" w:hAnsiTheme="minorHAnsi" w:cstheme="minorHAnsi"/>
                <w:i w:val="0"/>
                <w:sz w:val="18"/>
              </w:rPr>
              <w:t>1/2</w:t>
            </w:r>
            <w:r w:rsidR="00D87221" w:rsidRPr="005828AE">
              <w:rPr>
                <w:rFonts w:asciiTheme="minorHAnsi" w:eastAsia="Calibri" w:hAnsiTheme="minorHAnsi" w:cstheme="minorHAnsi"/>
                <w:i w:val="0"/>
                <w:sz w:val="18"/>
              </w:rPr>
              <w:t>-</w:t>
            </w:r>
            <w:r w:rsidR="000919BD" w:rsidRPr="005828AE">
              <w:rPr>
                <w:rFonts w:asciiTheme="minorHAnsi" w:eastAsia="Calibri" w:hAnsiTheme="minorHAnsi" w:cstheme="minorHAnsi"/>
                <w:i w:val="0"/>
                <w:sz w:val="18"/>
              </w:rPr>
              <w:t xml:space="preserve">inch piping is 5 feet, and </w:t>
            </w:r>
            <w:r>
              <w:rPr>
                <w:rFonts w:asciiTheme="minorHAnsi" w:eastAsia="Calibri" w:hAnsiTheme="minorHAnsi" w:cstheme="minorHAnsi"/>
                <w:i w:val="0"/>
                <w:sz w:val="18"/>
              </w:rPr>
              <w:t>3/4</w:t>
            </w:r>
            <w:r w:rsidR="000919BD" w:rsidRPr="005828AE">
              <w:rPr>
                <w:rFonts w:asciiTheme="minorHAnsi" w:eastAsia="Calibri" w:hAnsiTheme="minorHAnsi" w:cstheme="minorHAnsi"/>
                <w:i w:val="0"/>
                <w:sz w:val="18"/>
              </w:rPr>
              <w:t xml:space="preserve"> inch piping is 2.5 feet.</w:t>
            </w:r>
          </w:p>
          <w:p w14:paraId="75231C03" w14:textId="77777777" w:rsidR="000919BD" w:rsidRPr="005828AE" w:rsidRDefault="000919BD" w:rsidP="000919BD">
            <w:pPr>
              <w:pStyle w:val="TableTitle"/>
              <w:tabs>
                <w:tab w:val="left" w:pos="1260"/>
              </w:tabs>
              <w:spacing w:before="0"/>
              <w:ind w:left="1260" w:hanging="288"/>
              <w:rPr>
                <w:rFonts w:asciiTheme="minorHAnsi" w:eastAsia="Calibri" w:hAnsiTheme="minorHAnsi" w:cstheme="minorHAnsi"/>
                <w:i w:val="0"/>
                <w:sz w:val="18"/>
              </w:rPr>
            </w:pPr>
          </w:p>
          <w:p w14:paraId="5EF68AE9" w14:textId="167B5CB6" w:rsidR="000919BD" w:rsidRPr="005828AE" w:rsidRDefault="003061BA" w:rsidP="000919BD">
            <w:pPr>
              <w:pStyle w:val="TableTitle"/>
              <w:spacing w:before="0"/>
              <w:ind w:firstLine="432"/>
              <w:rPr>
                <w:rFonts w:asciiTheme="minorHAnsi" w:hAnsiTheme="minorHAnsi" w:cstheme="minorHAnsi"/>
                <w:sz w:val="18"/>
              </w:rPr>
            </w:pPr>
            <w:r>
              <w:rPr>
                <w:rFonts w:asciiTheme="minorHAnsi" w:hAnsiTheme="minorHAnsi" w:cstheme="minorHAnsi"/>
                <w:i w:val="0"/>
                <w:sz w:val="18"/>
              </w:rPr>
              <w:t>3/4</w:t>
            </w:r>
            <w:r w:rsidR="000919BD" w:rsidRPr="005828AE">
              <w:rPr>
                <w:rFonts w:asciiTheme="minorHAnsi" w:hAnsiTheme="minorHAnsi" w:cstheme="minorHAnsi"/>
                <w:i w:val="0"/>
                <w:sz w:val="18"/>
              </w:rPr>
              <w:t xml:space="preserve"> inch - For only one pipe size = 5 feet</w:t>
            </w:r>
          </w:p>
        </w:tc>
      </w:tr>
      <w:tr w:rsidR="000919BD" w:rsidRPr="009E01FE" w14:paraId="197322CE" w14:textId="77777777" w:rsidTr="000919BD">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1E395B60" w14:textId="77777777" w:rsidR="000919BD" w:rsidRPr="005828AE" w:rsidRDefault="000919BD"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5828AE">
              <w:rPr>
                <w:rFonts w:asciiTheme="minorHAnsi" w:hAnsiTheme="minorHAnsi" w:cstheme="minorHAnsi"/>
                <w:b/>
                <w:sz w:val="18"/>
                <w:szCs w:val="20"/>
              </w:rPr>
              <w:t xml:space="preserve">. </w:t>
            </w:r>
          </w:p>
        </w:tc>
      </w:tr>
    </w:tbl>
    <w:p w14:paraId="5BA69F8A" w14:textId="23F33CE1" w:rsidR="000919BD" w:rsidRPr="005828AE" w:rsidRDefault="000919BD" w:rsidP="005828AE">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A6B6B" w:rsidRPr="009E01FE" w14:paraId="3BB04305" w14:textId="77777777" w:rsidTr="003A6B6B">
        <w:trPr>
          <w:trHeight w:val="144"/>
          <w:tblHeader/>
        </w:trPr>
        <w:tc>
          <w:tcPr>
            <w:tcW w:w="10790" w:type="dxa"/>
            <w:gridSpan w:val="2"/>
            <w:tcBorders>
              <w:bottom w:val="single" w:sz="4" w:space="0" w:color="auto"/>
            </w:tcBorders>
          </w:tcPr>
          <w:p w14:paraId="331272FB" w14:textId="1479A035" w:rsidR="003A6B6B" w:rsidRPr="005828AE" w:rsidRDefault="00B65824"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J</w:t>
            </w:r>
            <w:r w:rsidR="003A6B6B" w:rsidRPr="005828AE">
              <w:rPr>
                <w:rFonts w:asciiTheme="minorHAnsi" w:hAnsiTheme="minorHAnsi" w:cstheme="minorHAnsi"/>
                <w:b/>
                <w:sz w:val="20"/>
                <w:szCs w:val="20"/>
              </w:rPr>
              <w:t xml:space="preserve">. </w:t>
            </w:r>
            <w:r w:rsidR="00AD0319" w:rsidRPr="00AD0319">
              <w:rPr>
                <w:rFonts w:asciiTheme="minorHAnsi" w:hAnsiTheme="minorHAnsi" w:cstheme="minorHAnsi"/>
                <w:b/>
                <w:sz w:val="20"/>
                <w:szCs w:val="20"/>
              </w:rPr>
              <w:t>Mandatory Requirements</w:t>
            </w:r>
            <w:r w:rsidR="00F354B8">
              <w:rPr>
                <w:rFonts w:asciiTheme="minorHAnsi" w:hAnsiTheme="minorHAnsi" w:cstheme="minorHAnsi"/>
                <w:b/>
                <w:sz w:val="20"/>
                <w:szCs w:val="20"/>
              </w:rPr>
              <w:t xml:space="preserve"> for a</w:t>
            </w:r>
            <w:r w:rsidR="00F354B8" w:rsidRPr="0088204F">
              <w:rPr>
                <w:rFonts w:asciiTheme="minorHAnsi" w:hAnsiTheme="minorHAnsi" w:cstheme="minorHAnsi"/>
                <w:b/>
                <w:sz w:val="20"/>
                <w:szCs w:val="20"/>
              </w:rPr>
              <w:t>ll Recirculation System</w:t>
            </w:r>
            <w:r w:rsidR="00F354B8">
              <w:rPr>
                <w:rFonts w:asciiTheme="minorHAnsi" w:hAnsiTheme="minorHAnsi" w:cstheme="minorHAnsi"/>
                <w:b/>
                <w:sz w:val="20"/>
                <w:szCs w:val="20"/>
              </w:rPr>
              <w:t>s</w:t>
            </w:r>
            <w:r w:rsidR="003A6B6B" w:rsidRPr="003061BA">
              <w:rPr>
                <w:rFonts w:asciiTheme="minorHAnsi" w:hAnsiTheme="minorHAnsi" w:cstheme="minorHAnsi"/>
                <w:sz w:val="20"/>
                <w:szCs w:val="20"/>
              </w:rPr>
              <w:t xml:space="preserve"> (RA4.4.7)</w:t>
            </w:r>
          </w:p>
          <w:p w14:paraId="65D1C645" w14:textId="53C95166"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Systems that utilize </w:t>
            </w:r>
            <w:r w:rsidR="003061BA">
              <w:rPr>
                <w:rFonts w:asciiTheme="minorHAnsi" w:hAnsiTheme="minorHAnsi" w:cstheme="minorHAnsi"/>
                <w:sz w:val="18"/>
                <w:szCs w:val="20"/>
              </w:rPr>
              <w:t>a recirculation system</w:t>
            </w:r>
            <w:r w:rsidRPr="005828AE">
              <w:rPr>
                <w:rFonts w:asciiTheme="minorHAnsi" w:hAnsiTheme="minorHAnsi" w:cstheme="minorHAnsi"/>
                <w:sz w:val="18"/>
                <w:szCs w:val="20"/>
              </w:rPr>
              <w:t xml:space="preserve"> shall comply with these requirements.</w:t>
            </w:r>
          </w:p>
        </w:tc>
      </w:tr>
      <w:tr w:rsidR="003A6B6B" w:rsidRPr="009E01FE" w14:paraId="364F1172" w14:textId="77777777" w:rsidTr="003A6B6B">
        <w:trPr>
          <w:trHeight w:val="144"/>
          <w:tblHeader/>
        </w:trPr>
        <w:tc>
          <w:tcPr>
            <w:tcW w:w="631" w:type="dxa"/>
            <w:vAlign w:val="center"/>
          </w:tcPr>
          <w:p w14:paraId="436541E8" w14:textId="1903D8BD"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1</w:t>
            </w:r>
          </w:p>
        </w:tc>
        <w:tc>
          <w:tcPr>
            <w:tcW w:w="10159" w:type="dxa"/>
            <w:vAlign w:val="center"/>
          </w:tcPr>
          <w:p w14:paraId="1E9E3474" w14:textId="77777777"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 check valve located between the recirculation pump and the water heater to prevent unintentional recirculation.</w:t>
            </w:r>
          </w:p>
        </w:tc>
      </w:tr>
      <w:tr w:rsidR="003A6B6B" w:rsidRPr="009E01FE" w14:paraId="56C12C2A" w14:textId="77777777" w:rsidTr="003A6B6B">
        <w:trPr>
          <w:trHeight w:val="144"/>
          <w:tblHeader/>
        </w:trPr>
        <w:tc>
          <w:tcPr>
            <w:tcW w:w="631" w:type="dxa"/>
            <w:vAlign w:val="center"/>
          </w:tcPr>
          <w:p w14:paraId="125D0AF3" w14:textId="439E8913"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2</w:t>
            </w:r>
          </w:p>
        </w:tc>
        <w:tc>
          <w:tcPr>
            <w:tcW w:w="10159" w:type="dxa"/>
            <w:vAlign w:val="center"/>
          </w:tcPr>
          <w:p w14:paraId="1679B92A" w14:textId="2EF9F1BA" w:rsidR="003A6B6B" w:rsidRPr="005828AE" w:rsidRDefault="003A6B6B" w:rsidP="00EA50B2">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 xml:space="preserve">Piping must take </w:t>
            </w:r>
            <w:r w:rsidR="003061BA">
              <w:rPr>
                <w:rFonts w:asciiTheme="minorHAnsi" w:hAnsiTheme="minorHAnsi" w:cstheme="minorHAnsi"/>
                <w:sz w:val="18"/>
                <w:szCs w:val="20"/>
              </w:rPr>
              <w:t xml:space="preserve">the </w:t>
            </w:r>
            <w:r w:rsidRPr="005828AE">
              <w:rPr>
                <w:rFonts w:asciiTheme="minorHAnsi" w:hAnsiTheme="minorHAnsi" w:cstheme="minorHAnsi"/>
                <w:sz w:val="18"/>
                <w:szCs w:val="20"/>
              </w:rPr>
              <w:t>most direct path between water heater and fixtures.</w:t>
            </w:r>
          </w:p>
        </w:tc>
      </w:tr>
      <w:tr w:rsidR="00F92813" w:rsidRPr="009E01FE" w14:paraId="4CD6EAB6" w14:textId="77777777" w:rsidTr="003A6B6B">
        <w:trPr>
          <w:trHeight w:val="144"/>
          <w:tblHeader/>
        </w:trPr>
        <w:tc>
          <w:tcPr>
            <w:tcW w:w="631" w:type="dxa"/>
            <w:vAlign w:val="center"/>
          </w:tcPr>
          <w:p w14:paraId="103E170A" w14:textId="642FB319" w:rsidR="00F92813" w:rsidRPr="005828AE" w:rsidRDefault="00F92813"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0159" w:type="dxa"/>
            <w:vAlign w:val="center"/>
          </w:tcPr>
          <w:p w14:paraId="390696E0" w14:textId="28C3F456" w:rsidR="00F92813" w:rsidRPr="005828AE" w:rsidRDefault="00F92813" w:rsidP="00EA50B2">
            <w:pPr>
              <w:keepNext/>
              <w:spacing w:after="0" w:line="240" w:lineRule="auto"/>
              <w:jc w:val="both"/>
              <w:rPr>
                <w:rFonts w:asciiTheme="minorHAnsi" w:hAnsiTheme="minorHAnsi" w:cstheme="minorHAnsi"/>
                <w:sz w:val="18"/>
                <w:szCs w:val="20"/>
              </w:rPr>
            </w:pPr>
            <w:r w:rsidRPr="005828AE">
              <w:rPr>
                <w:rFonts w:cstheme="minorHAnsi"/>
                <w:sz w:val="18"/>
                <w:szCs w:val="20"/>
              </w:rPr>
              <w:t>Insulation is not required on the cold water line when it is used as the return.</w:t>
            </w:r>
          </w:p>
        </w:tc>
      </w:tr>
      <w:tr w:rsidR="00F542C1" w:rsidRPr="009E01FE" w14:paraId="1F3679CC" w14:textId="77777777" w:rsidTr="003A6B6B">
        <w:trPr>
          <w:trHeight w:val="144"/>
          <w:tblHeader/>
        </w:trPr>
        <w:tc>
          <w:tcPr>
            <w:tcW w:w="631" w:type="dxa"/>
            <w:vAlign w:val="center"/>
          </w:tcPr>
          <w:p w14:paraId="4BC83208" w14:textId="33FD8382" w:rsidR="00F542C1" w:rsidRPr="005828AE" w:rsidRDefault="00F542C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92813" w:rsidRPr="005828AE">
              <w:rPr>
                <w:rFonts w:asciiTheme="minorHAnsi" w:hAnsiTheme="minorHAnsi" w:cstheme="minorHAnsi"/>
                <w:sz w:val="18"/>
                <w:szCs w:val="20"/>
              </w:rPr>
              <w:t>4</w:t>
            </w:r>
          </w:p>
        </w:tc>
        <w:tc>
          <w:tcPr>
            <w:tcW w:w="10159" w:type="dxa"/>
            <w:vAlign w:val="center"/>
          </w:tcPr>
          <w:p w14:paraId="5A343086" w14:textId="1FAAD165" w:rsidR="00F542C1" w:rsidRPr="005828AE" w:rsidRDefault="00F542C1" w:rsidP="00F542C1">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 xml:space="preserve">If more than one loop </w:t>
            </w:r>
            <w:r w:rsidR="003061BA">
              <w:rPr>
                <w:rFonts w:asciiTheme="minorHAnsi" w:hAnsiTheme="minorHAnsi" w:cstheme="minorHAnsi"/>
                <w:sz w:val="18"/>
                <w:szCs w:val="20"/>
              </w:rPr>
              <w:t xml:space="preserve">is </w:t>
            </w:r>
            <w:r w:rsidRPr="005828AE">
              <w:rPr>
                <w:rFonts w:asciiTheme="minorHAnsi" w:hAnsiTheme="minorHAnsi" w:cstheme="minorHAnsi"/>
                <w:sz w:val="18"/>
                <w:szCs w:val="20"/>
              </w:rPr>
              <w:t>installed</w:t>
            </w:r>
            <w:r w:rsidR="003061BA">
              <w:rPr>
                <w:rFonts w:asciiTheme="minorHAnsi" w:hAnsiTheme="minorHAnsi" w:cstheme="minorHAnsi"/>
                <w:sz w:val="18"/>
                <w:szCs w:val="20"/>
              </w:rPr>
              <w:t>,</w:t>
            </w:r>
            <w:r w:rsidRPr="005828AE">
              <w:rPr>
                <w:rFonts w:asciiTheme="minorHAnsi" w:hAnsiTheme="minorHAnsi" w:cstheme="minorHAnsi"/>
                <w:sz w:val="18"/>
                <w:szCs w:val="20"/>
              </w:rPr>
              <w:t xml:space="preserve"> each loop shall have its own pump and controls.</w:t>
            </w:r>
          </w:p>
        </w:tc>
      </w:tr>
      <w:tr w:rsidR="00F542C1" w:rsidRPr="009E01FE" w14:paraId="65A68480" w14:textId="77777777" w:rsidTr="003A6B6B">
        <w:trPr>
          <w:trHeight w:val="144"/>
          <w:tblHeader/>
        </w:trPr>
        <w:tc>
          <w:tcPr>
            <w:tcW w:w="10790" w:type="dxa"/>
            <w:gridSpan w:val="2"/>
            <w:vAlign w:val="center"/>
          </w:tcPr>
          <w:p w14:paraId="07EB36EB" w14:textId="3DAF9E52" w:rsidR="00F542C1" w:rsidRPr="005828AE" w:rsidRDefault="00F542C1" w:rsidP="00F542C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00EE7957" w:rsidRPr="005828AE">
              <w:rPr>
                <w:rFonts w:asciiTheme="minorHAnsi" w:eastAsiaTheme="minorEastAsia" w:hAnsiTheme="minorHAnsi" w:cstheme="minorHAnsi"/>
                <w:b/>
                <w:sz w:val="18"/>
                <w:szCs w:val="20"/>
              </w:rPr>
              <w:t>.</w:t>
            </w:r>
          </w:p>
        </w:tc>
      </w:tr>
    </w:tbl>
    <w:p w14:paraId="09C36A66" w14:textId="77777777" w:rsidR="00AE3B9A" w:rsidRPr="005828AE" w:rsidRDefault="00AE3B9A" w:rsidP="005828AE">
      <w:pPr>
        <w:spacing w:after="0" w:line="240" w:lineRule="auto"/>
        <w:rPr>
          <w:rFonts w:asciiTheme="minorHAnsi" w:hAnsiTheme="minorHAnsi"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D70068" w:rsidRPr="009E01FE" w14:paraId="7B8DA32C" w14:textId="77777777" w:rsidTr="00AF64ED">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2A" w14:textId="44D497D3" w:rsidR="00D70068" w:rsidRPr="000E1923" w:rsidRDefault="00B65824"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lastRenderedPageBreak/>
              <w:t>K</w:t>
            </w:r>
            <w:r w:rsidR="00D70068" w:rsidRPr="00F43FA8">
              <w:rPr>
                <w:rFonts w:asciiTheme="minorHAnsi" w:hAnsiTheme="minorHAnsi" w:cstheme="minorHAnsi"/>
                <w:b/>
                <w:sz w:val="20"/>
                <w:szCs w:val="20"/>
              </w:rPr>
              <w:t xml:space="preserve">. Recirculation </w:t>
            </w:r>
            <w:r w:rsidR="00B32AA1" w:rsidRPr="00F43FA8">
              <w:rPr>
                <w:rFonts w:asciiTheme="minorHAnsi" w:hAnsiTheme="minorHAnsi" w:cstheme="minorHAnsi"/>
                <w:b/>
                <w:sz w:val="20"/>
                <w:szCs w:val="20"/>
              </w:rPr>
              <w:t>N</w:t>
            </w:r>
            <w:r w:rsidR="00D70068" w:rsidRPr="00F43FA8">
              <w:rPr>
                <w:rFonts w:asciiTheme="minorHAnsi" w:hAnsiTheme="minorHAnsi" w:cstheme="minorHAnsi"/>
                <w:b/>
                <w:sz w:val="20"/>
                <w:szCs w:val="20"/>
              </w:rPr>
              <w:t>on</w:t>
            </w:r>
            <w:r w:rsidR="00B32AA1" w:rsidRPr="00396DD3">
              <w:rPr>
                <w:rFonts w:asciiTheme="minorHAnsi" w:hAnsiTheme="minorHAnsi" w:cstheme="minorHAnsi"/>
                <w:b/>
                <w:sz w:val="20"/>
                <w:szCs w:val="20"/>
              </w:rPr>
              <w:t>-D</w:t>
            </w:r>
            <w:r w:rsidR="00D70068" w:rsidRPr="009E01FE">
              <w:rPr>
                <w:rFonts w:asciiTheme="minorHAnsi" w:hAnsiTheme="minorHAnsi" w:cstheme="minorHAnsi"/>
                <w:b/>
                <w:sz w:val="20"/>
                <w:szCs w:val="20"/>
              </w:rPr>
              <w:t xml:space="preserve">emand </w:t>
            </w:r>
            <w:r w:rsidR="00534D88" w:rsidRPr="00484154">
              <w:rPr>
                <w:rFonts w:asciiTheme="minorHAnsi" w:hAnsiTheme="minorHAnsi" w:cstheme="minorHAnsi"/>
                <w:b/>
                <w:sz w:val="20"/>
                <w:szCs w:val="20"/>
              </w:rPr>
              <w:t>C</w:t>
            </w:r>
            <w:r w:rsidR="00D70068" w:rsidRPr="00484154">
              <w:rPr>
                <w:rFonts w:asciiTheme="minorHAnsi" w:hAnsiTheme="minorHAnsi" w:cstheme="minorHAnsi"/>
                <w:b/>
                <w:sz w:val="20"/>
                <w:szCs w:val="20"/>
              </w:rPr>
              <w:t xml:space="preserve">ontrols </w:t>
            </w:r>
            <w:r w:rsidR="00DA7870" w:rsidRPr="00155D52">
              <w:rPr>
                <w:rFonts w:asciiTheme="minorHAnsi" w:hAnsiTheme="minorHAnsi" w:cstheme="minorHAnsi"/>
                <w:b/>
                <w:sz w:val="20"/>
                <w:szCs w:val="20"/>
              </w:rPr>
              <w:t>Requirements</w:t>
            </w:r>
            <w:r w:rsidR="00D64C0B" w:rsidRPr="00155D52">
              <w:rPr>
                <w:rFonts w:asciiTheme="minorHAnsi" w:hAnsiTheme="minorHAnsi" w:cstheme="minorHAnsi"/>
                <w:b/>
                <w:sz w:val="20"/>
                <w:szCs w:val="20"/>
              </w:rPr>
              <w:t xml:space="preserve"> </w:t>
            </w:r>
            <w:r w:rsidR="00EB17C1" w:rsidRPr="00155D52">
              <w:rPr>
                <w:rFonts w:asciiTheme="minorHAnsi" w:hAnsiTheme="minorHAnsi" w:cstheme="minorHAnsi"/>
                <w:b/>
                <w:sz w:val="20"/>
                <w:szCs w:val="20"/>
              </w:rPr>
              <w:t>(R-ND)</w:t>
            </w:r>
            <w:r w:rsidR="00EB17C1" w:rsidRPr="003061BA">
              <w:rPr>
                <w:rFonts w:asciiTheme="minorHAnsi" w:hAnsiTheme="minorHAnsi" w:cstheme="minorHAnsi"/>
                <w:sz w:val="20"/>
                <w:szCs w:val="20"/>
              </w:rPr>
              <w:t xml:space="preserve"> </w:t>
            </w:r>
            <w:r w:rsidR="00D64C0B" w:rsidRPr="003061BA">
              <w:rPr>
                <w:rFonts w:asciiTheme="minorHAnsi" w:hAnsiTheme="minorHAnsi" w:cstheme="minorHAnsi"/>
                <w:sz w:val="20"/>
                <w:szCs w:val="20"/>
              </w:rPr>
              <w:t>(RA4.4.</w:t>
            </w:r>
            <w:r w:rsidR="003A6B6B" w:rsidRPr="003061BA">
              <w:rPr>
                <w:rFonts w:asciiTheme="minorHAnsi" w:hAnsiTheme="minorHAnsi" w:cstheme="minorHAnsi"/>
                <w:sz w:val="20"/>
                <w:szCs w:val="20"/>
              </w:rPr>
              <w:t>8</w:t>
            </w:r>
            <w:r w:rsidR="00D64C0B" w:rsidRPr="003061BA">
              <w:rPr>
                <w:rFonts w:asciiTheme="minorHAnsi" w:hAnsiTheme="minorHAnsi" w:cstheme="minorHAnsi"/>
                <w:sz w:val="20"/>
                <w:szCs w:val="20"/>
              </w:rPr>
              <w:t>)</w:t>
            </w:r>
          </w:p>
          <w:p w14:paraId="7B8DA32B" w14:textId="73EF0E8D" w:rsidR="00D70068" w:rsidRPr="00C672E8" w:rsidRDefault="00DA787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Systems that utilize this distribution type shall comply with these requirements</w:t>
            </w:r>
            <w:r w:rsidR="00534D88" w:rsidRPr="005828AE">
              <w:rPr>
                <w:rFonts w:asciiTheme="minorHAnsi" w:hAnsiTheme="minorHAnsi" w:cstheme="minorHAnsi"/>
                <w:sz w:val="18"/>
                <w:szCs w:val="20"/>
              </w:rPr>
              <w:t>.</w:t>
            </w:r>
          </w:p>
        </w:tc>
      </w:tr>
      <w:tr w:rsidR="00D70068" w:rsidRPr="009E01FE" w14:paraId="7B8DA332" w14:textId="77777777" w:rsidTr="00AF64ED">
        <w:trPr>
          <w:trHeight w:val="288"/>
          <w:tblHeader/>
        </w:trPr>
        <w:tc>
          <w:tcPr>
            <w:tcW w:w="625" w:type="dxa"/>
            <w:vAlign w:val="center"/>
          </w:tcPr>
          <w:p w14:paraId="7B8DA330" w14:textId="2AD14029" w:rsidR="00836E65" w:rsidRPr="005828AE" w:rsidRDefault="00D70068"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r w:rsidR="00F542C1" w:rsidRPr="005828AE">
              <w:rPr>
                <w:rFonts w:asciiTheme="minorHAnsi" w:hAnsiTheme="minorHAnsi" w:cstheme="minorHAnsi"/>
                <w:sz w:val="18"/>
                <w:szCs w:val="20"/>
              </w:rPr>
              <w:t>1</w:t>
            </w:r>
          </w:p>
        </w:tc>
        <w:tc>
          <w:tcPr>
            <w:tcW w:w="10165" w:type="dxa"/>
            <w:vAlign w:val="center"/>
          </w:tcPr>
          <w:p w14:paraId="7B8DA331" w14:textId="3F9268FB" w:rsidR="00D70068" w:rsidRPr="005828AE" w:rsidRDefault="00D70068"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The active control shall be either: timer, temperature, or time and temperature. Timers shall be set to less</w:t>
            </w:r>
            <w:r w:rsidR="00B32AA1" w:rsidRPr="005828AE">
              <w:rPr>
                <w:rFonts w:asciiTheme="minorHAnsi" w:hAnsiTheme="minorHAnsi" w:cstheme="minorHAnsi"/>
                <w:sz w:val="18"/>
                <w:szCs w:val="20"/>
              </w:rPr>
              <w:t xml:space="preserve"> than 24 hours. The temperature sensor shall be connected to the piping and to the controls for the pump.</w:t>
            </w:r>
          </w:p>
        </w:tc>
      </w:tr>
      <w:tr w:rsidR="003C3D87" w:rsidRPr="009E01FE" w14:paraId="06006C0E" w14:textId="77777777" w:rsidTr="00AF64ED">
        <w:trPr>
          <w:trHeight w:val="288"/>
          <w:tblHeader/>
        </w:trPr>
        <w:tc>
          <w:tcPr>
            <w:tcW w:w="10790" w:type="dxa"/>
            <w:gridSpan w:val="2"/>
            <w:tcBorders>
              <w:top w:val="single" w:sz="4" w:space="0" w:color="auto"/>
              <w:left w:val="single" w:sz="4" w:space="0" w:color="auto"/>
              <w:bottom w:val="single" w:sz="4" w:space="0" w:color="auto"/>
            </w:tcBorders>
            <w:vAlign w:val="center"/>
          </w:tcPr>
          <w:p w14:paraId="619E03B0" w14:textId="76A9C659" w:rsidR="003C3D87" w:rsidRPr="005828AE"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r w:rsidR="006A4AED" w:rsidRPr="006A4AED" w14:paraId="5373B7C3" w14:textId="77777777" w:rsidTr="00AF64ED">
        <w:trPr>
          <w:trHeight w:val="144"/>
          <w:tblHeader/>
        </w:trPr>
        <w:tc>
          <w:tcPr>
            <w:tcW w:w="10790" w:type="dxa"/>
            <w:gridSpan w:val="2"/>
            <w:tcBorders>
              <w:bottom w:val="single" w:sz="4" w:space="0" w:color="auto"/>
            </w:tcBorders>
          </w:tcPr>
          <w:p w14:paraId="66995218" w14:textId="4281D475" w:rsidR="006A4AED" w:rsidRPr="006A4AED" w:rsidRDefault="00B65824"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L</w:t>
            </w:r>
            <w:r w:rsidR="006A4AED" w:rsidRPr="006A4AED">
              <w:rPr>
                <w:rFonts w:asciiTheme="minorHAnsi" w:eastAsiaTheme="minorEastAsia" w:hAnsiTheme="minorHAnsi" w:cstheme="minorHAnsi"/>
                <w:b/>
                <w:sz w:val="20"/>
                <w:szCs w:val="20"/>
              </w:rPr>
              <w:t>. Dema</w:t>
            </w:r>
            <w:r w:rsidR="002E0750">
              <w:rPr>
                <w:rFonts w:asciiTheme="minorHAnsi" w:eastAsiaTheme="minorEastAsia" w:hAnsiTheme="minorHAnsi" w:cstheme="minorHAnsi"/>
                <w:b/>
                <w:sz w:val="20"/>
                <w:szCs w:val="20"/>
              </w:rPr>
              <w:t xml:space="preserve">nd Recirculation Manual Control </w:t>
            </w:r>
            <w:r w:rsidR="002E0750" w:rsidRPr="006A4AED">
              <w:rPr>
                <w:rFonts w:asciiTheme="minorHAnsi" w:eastAsiaTheme="minorEastAsia" w:hAnsiTheme="minorHAnsi" w:cstheme="minorHAnsi"/>
                <w:b/>
                <w:sz w:val="20"/>
                <w:szCs w:val="20"/>
              </w:rPr>
              <w:t xml:space="preserve">(R-DRmc) </w:t>
            </w:r>
            <w:r w:rsidR="002E0750" w:rsidRPr="003061BA">
              <w:rPr>
                <w:rFonts w:asciiTheme="minorHAnsi" w:eastAsiaTheme="minorEastAsia" w:hAnsiTheme="minorHAnsi" w:cstheme="minorHAnsi"/>
                <w:sz w:val="20"/>
                <w:szCs w:val="20"/>
              </w:rPr>
              <w:t>(RA4.4.9)</w:t>
            </w:r>
            <w:r w:rsidR="002E0750">
              <w:rPr>
                <w:rFonts w:asciiTheme="minorHAnsi" w:eastAsiaTheme="minorEastAsia" w:hAnsiTheme="minorHAnsi" w:cstheme="minorHAnsi"/>
                <w:b/>
                <w:sz w:val="20"/>
                <w:szCs w:val="20"/>
              </w:rPr>
              <w:t xml:space="preserve">/Sensor Control </w:t>
            </w:r>
            <w:r w:rsidR="006A4AED" w:rsidRPr="006A4AED">
              <w:rPr>
                <w:rFonts w:asciiTheme="minorHAnsi" w:eastAsiaTheme="minorEastAsia" w:hAnsiTheme="minorHAnsi" w:cstheme="minorHAnsi"/>
                <w:b/>
                <w:sz w:val="20"/>
                <w:szCs w:val="20"/>
              </w:rPr>
              <w:t xml:space="preserve">Requirements </w:t>
            </w:r>
            <w:r w:rsidR="002E0750" w:rsidRPr="00484154">
              <w:rPr>
                <w:rFonts w:asciiTheme="minorHAnsi" w:hAnsiTheme="minorHAnsi" w:cstheme="minorHAnsi"/>
                <w:b/>
                <w:sz w:val="20"/>
                <w:szCs w:val="20"/>
              </w:rPr>
              <w:t>(RDRsc)</w:t>
            </w:r>
            <w:r w:rsidR="002E0750" w:rsidRPr="003061BA">
              <w:rPr>
                <w:rFonts w:asciiTheme="minorHAnsi" w:hAnsiTheme="minorHAnsi" w:cstheme="minorHAnsi"/>
                <w:sz w:val="20"/>
                <w:szCs w:val="20"/>
              </w:rPr>
              <w:t xml:space="preserve"> (RA4.4.10)</w:t>
            </w:r>
          </w:p>
          <w:p w14:paraId="22EF5A9B" w14:textId="3FDEAB08" w:rsidR="006A4AED" w:rsidRPr="006A4AED"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eastAsiaTheme="minorEastAsia" w:hAnsiTheme="minorHAnsi" w:cstheme="minorHAnsi"/>
                <w:sz w:val="18"/>
                <w:szCs w:val="20"/>
              </w:rPr>
              <w:t xml:space="preserve">Systems that utilize </w:t>
            </w:r>
            <w:r w:rsidR="003061BA">
              <w:rPr>
                <w:rFonts w:asciiTheme="minorHAnsi" w:eastAsiaTheme="minorEastAsia" w:hAnsiTheme="minorHAnsi" w:cstheme="minorHAnsi"/>
                <w:sz w:val="18"/>
                <w:szCs w:val="20"/>
              </w:rPr>
              <w:t>either of these</w:t>
            </w:r>
            <w:r w:rsidRPr="005828AE">
              <w:rPr>
                <w:rFonts w:asciiTheme="minorHAnsi" w:eastAsiaTheme="minorEastAsia" w:hAnsiTheme="minorHAnsi" w:cstheme="minorHAnsi"/>
                <w:sz w:val="18"/>
                <w:szCs w:val="20"/>
              </w:rPr>
              <w:t xml:space="preserve"> distribution type</w:t>
            </w:r>
            <w:r w:rsidR="003061BA">
              <w:rPr>
                <w:rFonts w:asciiTheme="minorHAnsi" w:eastAsiaTheme="minorEastAsia" w:hAnsiTheme="minorHAnsi" w:cstheme="minorHAnsi"/>
                <w:sz w:val="18"/>
                <w:szCs w:val="20"/>
              </w:rPr>
              <w:t>s</w:t>
            </w:r>
            <w:r w:rsidRPr="005828AE">
              <w:rPr>
                <w:rFonts w:asciiTheme="minorHAnsi" w:eastAsiaTheme="minorEastAsia" w:hAnsiTheme="minorHAnsi" w:cstheme="minorHAnsi"/>
                <w:sz w:val="18"/>
                <w:szCs w:val="20"/>
              </w:rPr>
              <w:t xml:space="preserve"> shall comply with these requirements.</w:t>
            </w:r>
          </w:p>
        </w:tc>
      </w:tr>
      <w:tr w:rsidR="006A4AED" w:rsidRPr="006A4AED" w14:paraId="0A53A36A" w14:textId="77777777" w:rsidTr="00AF64ED">
        <w:trPr>
          <w:trHeight w:val="144"/>
          <w:tblHeader/>
        </w:trPr>
        <w:tc>
          <w:tcPr>
            <w:tcW w:w="627" w:type="dxa"/>
            <w:tcBorders>
              <w:top w:val="single" w:sz="4" w:space="0" w:color="auto"/>
            </w:tcBorders>
            <w:vAlign w:val="center"/>
          </w:tcPr>
          <w:p w14:paraId="195D8A4F"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01</w:t>
            </w:r>
          </w:p>
        </w:tc>
        <w:tc>
          <w:tcPr>
            <w:tcW w:w="10163" w:type="dxa"/>
            <w:tcBorders>
              <w:top w:val="single" w:sz="4" w:space="0" w:color="auto"/>
            </w:tcBorders>
            <w:vAlign w:val="center"/>
          </w:tcPr>
          <w:p w14:paraId="348FC3B4" w14:textId="138D5730"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r w:rsidR="002E0750" w:rsidRPr="005828AE">
              <w:rPr>
                <w:rFonts w:asciiTheme="minorHAnsi" w:eastAsiaTheme="minorEastAsia" w:hAnsiTheme="minorHAnsi" w:cstheme="minorHAnsi"/>
                <w:sz w:val="18"/>
                <w:szCs w:val="20"/>
              </w:rPr>
              <w:t xml:space="preserve"> For Demand Recirculation Manual Control, the pump </w:t>
            </w:r>
            <w:r w:rsidRPr="005828AE">
              <w:rPr>
                <w:rFonts w:asciiTheme="minorHAnsi" w:eastAsiaTheme="minorEastAsia" w:hAnsiTheme="minorHAnsi" w:cstheme="minorHAnsi"/>
                <w:sz w:val="18"/>
                <w:szCs w:val="20"/>
              </w:rPr>
              <w:t>shall be turned on using a manual switch</w:t>
            </w:r>
            <w:r w:rsidR="002E0750" w:rsidRPr="005828AE">
              <w:rPr>
                <w:rFonts w:asciiTheme="minorHAnsi" w:eastAsiaTheme="minorEastAsia" w:hAnsiTheme="minorHAnsi" w:cstheme="minorHAnsi"/>
                <w:sz w:val="18"/>
                <w:szCs w:val="20"/>
              </w:rPr>
              <w:t xml:space="preserve"> system</w:t>
            </w:r>
            <w:r w:rsidRPr="005828AE">
              <w:rPr>
                <w:rFonts w:asciiTheme="minorHAnsi" w:eastAsiaTheme="minorEastAsia" w:hAnsiTheme="minorHAnsi" w:cstheme="minorHAnsi"/>
                <w:sz w:val="18"/>
                <w:szCs w:val="20"/>
              </w:rPr>
              <w:t xml:space="preserve">. </w:t>
            </w:r>
            <w:r w:rsidR="002E0750" w:rsidRPr="005828AE">
              <w:rPr>
                <w:rFonts w:asciiTheme="minorHAnsi" w:eastAsiaTheme="minorEastAsia" w:hAnsiTheme="minorHAnsi" w:cstheme="minorHAnsi"/>
                <w:sz w:val="18"/>
                <w:szCs w:val="20"/>
              </w:rPr>
              <w:t xml:space="preserve">For Demand Recirculation Sensor Control, the pump shall be turned on using a sensor system.   </w:t>
            </w:r>
          </w:p>
        </w:tc>
      </w:tr>
      <w:tr w:rsidR="006A4AED" w:rsidRPr="006A4AED" w14:paraId="5C9549F3" w14:textId="77777777" w:rsidTr="00AF64ED">
        <w:trPr>
          <w:trHeight w:val="144"/>
          <w:tblHeader/>
        </w:trPr>
        <w:tc>
          <w:tcPr>
            <w:tcW w:w="627" w:type="dxa"/>
            <w:vAlign w:val="center"/>
          </w:tcPr>
          <w:p w14:paraId="49D37749" w14:textId="0A8A5D09"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02</w:t>
            </w:r>
          </w:p>
        </w:tc>
        <w:tc>
          <w:tcPr>
            <w:tcW w:w="10163" w:type="dxa"/>
            <w:vAlign w:val="center"/>
          </w:tcPr>
          <w:p w14:paraId="50941924" w14:textId="2E114358" w:rsidR="006A4AED" w:rsidRPr="005828AE" w:rsidRDefault="002E0750" w:rsidP="00AF64ED">
            <w:pPr>
              <w:keepNext/>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controls </w:t>
            </w:r>
            <w:r w:rsidR="006A4AED" w:rsidRPr="005828AE">
              <w:rPr>
                <w:rFonts w:asciiTheme="minorHAnsi" w:eastAsiaTheme="minorEastAsia" w:hAnsiTheme="minorHAnsi" w:cstheme="minorHAnsi"/>
                <w:sz w:val="18"/>
                <w:szCs w:val="20"/>
              </w:rPr>
              <w:t xml:space="preserve">shall be located in the kitchen, bathroom, and any hot water fixture location that is at least 20 feet from the water heater. </w:t>
            </w:r>
          </w:p>
        </w:tc>
      </w:tr>
      <w:tr w:rsidR="006A4AED" w:rsidRPr="006A4AED" w14:paraId="46B2CC39" w14:textId="77777777" w:rsidTr="00AF64ED">
        <w:trPr>
          <w:trHeight w:val="144"/>
          <w:tblHeader/>
        </w:trPr>
        <w:tc>
          <w:tcPr>
            <w:tcW w:w="627" w:type="dxa"/>
            <w:vAlign w:val="center"/>
          </w:tcPr>
          <w:p w14:paraId="6642E13E" w14:textId="73D7692D"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03</w:t>
            </w:r>
          </w:p>
        </w:tc>
        <w:tc>
          <w:tcPr>
            <w:tcW w:w="10163" w:type="dxa"/>
            <w:vAlign w:val="center"/>
          </w:tcPr>
          <w:p w14:paraId="2EC7EBEE" w14:textId="35D8FA8A" w:rsidR="006A4AED"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Manual controls</w:t>
            </w:r>
            <w:r w:rsidR="006A4AED" w:rsidRPr="005828AE">
              <w:rPr>
                <w:rFonts w:asciiTheme="minorHAnsi" w:eastAsiaTheme="minorEastAsia" w:hAnsiTheme="minorHAnsi" w:cstheme="minorHAnsi"/>
                <w:sz w:val="18"/>
                <w:szCs w:val="20"/>
              </w:rPr>
              <w:t xml:space="preserve"> may be active by wired or wireless mechanisms. </w:t>
            </w:r>
          </w:p>
        </w:tc>
      </w:tr>
      <w:tr w:rsidR="002E0750" w:rsidRPr="006A4AED" w14:paraId="752A5E86" w14:textId="77777777" w:rsidTr="00AF64ED">
        <w:trPr>
          <w:trHeight w:val="144"/>
          <w:tblHeader/>
        </w:trPr>
        <w:tc>
          <w:tcPr>
            <w:tcW w:w="627" w:type="dxa"/>
            <w:vAlign w:val="center"/>
          </w:tcPr>
          <w:p w14:paraId="34848A5C" w14:textId="15294D4B" w:rsidR="002E0750"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04</w:t>
            </w:r>
          </w:p>
        </w:tc>
        <w:tc>
          <w:tcPr>
            <w:tcW w:w="10163" w:type="dxa"/>
            <w:vAlign w:val="center"/>
          </w:tcPr>
          <w:p w14:paraId="5BBCCDA7" w14:textId="5FD69E20" w:rsidR="002E0750"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Sensor </w:t>
            </w:r>
            <w:r w:rsidR="003061BA">
              <w:rPr>
                <w:rFonts w:asciiTheme="minorHAnsi" w:eastAsiaTheme="minorEastAsia" w:hAnsiTheme="minorHAnsi" w:cstheme="minorHAnsi"/>
                <w:sz w:val="18"/>
                <w:szCs w:val="20"/>
              </w:rPr>
              <w:t>c</w:t>
            </w:r>
            <w:r w:rsidRPr="005828AE">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6A4AED" w:rsidRPr="006A4AED" w14:paraId="4A067B10" w14:textId="77777777" w:rsidTr="00AF64ED">
        <w:trPr>
          <w:trHeight w:val="144"/>
          <w:tblHeader/>
        </w:trPr>
        <w:tc>
          <w:tcPr>
            <w:tcW w:w="627" w:type="dxa"/>
            <w:vAlign w:val="center"/>
          </w:tcPr>
          <w:p w14:paraId="54517A7A" w14:textId="019C2E0B"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5</w:t>
            </w:r>
          </w:p>
        </w:tc>
        <w:tc>
          <w:tcPr>
            <w:tcW w:w="10163" w:type="dxa"/>
            <w:vAlign w:val="center"/>
          </w:tcPr>
          <w:p w14:paraId="54D47701"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Pump and control placement shall meet one of the following criteria: </w:t>
            </w:r>
          </w:p>
          <w:p w14:paraId="75E655A6"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2070BDEA"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2032702F"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A4AED" w:rsidRPr="006A4AED" w14:paraId="4FFC2B56" w14:textId="77777777" w:rsidTr="00AF64ED">
        <w:trPr>
          <w:trHeight w:val="144"/>
          <w:tblHeader/>
        </w:trPr>
        <w:tc>
          <w:tcPr>
            <w:tcW w:w="627" w:type="dxa"/>
            <w:vAlign w:val="center"/>
          </w:tcPr>
          <w:p w14:paraId="491BC96F" w14:textId="4BE904DA"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6</w:t>
            </w:r>
          </w:p>
        </w:tc>
        <w:tc>
          <w:tcPr>
            <w:tcW w:w="10163" w:type="dxa"/>
            <w:vAlign w:val="center"/>
          </w:tcPr>
          <w:p w14:paraId="4A0B7EEA"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3610BDCF" w14:textId="7EBE3DD2" w:rsidR="006A4AED" w:rsidRPr="005828AE" w:rsidRDefault="006A4AED" w:rsidP="00AF64ED">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10°F (5.6°C) above the initial temperature of the water in the pipe</w:t>
            </w:r>
            <w:r w:rsidR="003061BA">
              <w:rPr>
                <w:rFonts w:asciiTheme="minorHAnsi" w:eastAsia="Times New Roman" w:hAnsiTheme="minorHAnsi" w:cstheme="minorHAnsi"/>
                <w:sz w:val="18"/>
                <w:szCs w:val="20"/>
              </w:rPr>
              <w:t>; or</w:t>
            </w:r>
          </w:p>
          <w:p w14:paraId="3B4E9022" w14:textId="77777777" w:rsidR="006A4AED" w:rsidRPr="005828AE" w:rsidRDefault="006A4AED" w:rsidP="00AF64ED">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102°F (38.9°C).</w:t>
            </w:r>
          </w:p>
        </w:tc>
      </w:tr>
      <w:tr w:rsidR="006A4AED" w:rsidRPr="006A4AED" w14:paraId="664840B6" w14:textId="77777777" w:rsidTr="00AF64ED">
        <w:trPr>
          <w:trHeight w:val="144"/>
          <w:tblHeader/>
        </w:trPr>
        <w:tc>
          <w:tcPr>
            <w:tcW w:w="627" w:type="dxa"/>
            <w:vAlign w:val="center"/>
          </w:tcPr>
          <w:p w14:paraId="18176AEB" w14:textId="13E46BC1"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0</w:t>
            </w:r>
            <w:r w:rsidR="002E0750" w:rsidRPr="005828AE">
              <w:rPr>
                <w:rFonts w:asciiTheme="minorHAnsi" w:eastAsiaTheme="minorEastAsia" w:hAnsiTheme="minorHAnsi" w:cstheme="minorHAnsi"/>
                <w:sz w:val="18"/>
                <w:szCs w:val="20"/>
              </w:rPr>
              <w:t>7</w:t>
            </w:r>
          </w:p>
        </w:tc>
        <w:tc>
          <w:tcPr>
            <w:tcW w:w="10163" w:type="dxa"/>
            <w:vAlign w:val="center"/>
          </w:tcPr>
          <w:p w14:paraId="556D89B1"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828AE">
              <w:rPr>
                <w:rFonts w:asciiTheme="minorHAnsi" w:eastAsiaTheme="minorEastAsia" w:hAnsiTheme="minorHAnsi" w:cstheme="minorHAnsi"/>
                <w:sz w:val="18"/>
                <w:szCs w:val="20"/>
              </w:rPr>
              <w:t xml:space="preserve">Controls shall limit operation to no more than 5 minutes following activation.  </w:t>
            </w:r>
          </w:p>
        </w:tc>
      </w:tr>
      <w:tr w:rsidR="006A4AED" w:rsidRPr="006A4AED" w14:paraId="6D2B5ECB" w14:textId="77777777" w:rsidTr="00AF64ED">
        <w:trPr>
          <w:trHeight w:val="144"/>
          <w:tblHeader/>
        </w:trPr>
        <w:tc>
          <w:tcPr>
            <w:tcW w:w="10790" w:type="dxa"/>
            <w:gridSpan w:val="2"/>
            <w:vAlign w:val="center"/>
          </w:tcPr>
          <w:p w14:paraId="45E494C0" w14:textId="77777777" w:rsidR="006A4AED" w:rsidRPr="006A4AED" w:rsidRDefault="006A4AED"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684BF651" w14:textId="54671077" w:rsidR="00B059CA" w:rsidRPr="005828AE" w:rsidRDefault="00B059CA">
      <w:pPr>
        <w:spacing w:after="0"/>
        <w:ind w:hanging="677"/>
        <w:rPr>
          <w:rFonts w:asciiTheme="minorHAnsi" w:hAnsiTheme="minorHAnsi" w:cstheme="minorHAnsi"/>
          <w:sz w:val="20"/>
          <w:szCs w:val="20"/>
        </w:rPr>
      </w:pPr>
    </w:p>
    <w:p w14:paraId="10EF8C69" w14:textId="77777777" w:rsidR="00B059CA" w:rsidRPr="005828AE" w:rsidRDefault="00B059CA">
      <w:pPr>
        <w:spacing w:after="0"/>
        <w:ind w:hanging="677"/>
        <w:rPr>
          <w:rFonts w:asciiTheme="minorHAnsi" w:hAnsiTheme="minorHAnsi" w:cstheme="minorHAnsi"/>
          <w:sz w:val="20"/>
          <w:szCs w:val="20"/>
        </w:rPr>
      </w:pPr>
    </w:p>
    <w:p w14:paraId="7B3E1BAB" w14:textId="77777777" w:rsidR="00B059CA" w:rsidRPr="005828AE" w:rsidRDefault="00B059CA">
      <w:pPr>
        <w:spacing w:after="0"/>
        <w:ind w:hanging="677"/>
        <w:rPr>
          <w:rFonts w:asciiTheme="minorHAnsi" w:hAnsiTheme="minorHAnsi" w:cstheme="minorHAnsi"/>
          <w:sz w:val="20"/>
          <w:szCs w:val="20"/>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74"/>
      </w:tblGrid>
      <w:tr w:rsidR="002143E3" w:rsidRPr="009E01FE" w14:paraId="7B8DA39B" w14:textId="77777777" w:rsidTr="00ED521E">
        <w:trPr>
          <w:trHeight w:val="314"/>
        </w:trPr>
        <w:tc>
          <w:tcPr>
            <w:tcW w:w="10943" w:type="dxa"/>
            <w:gridSpan w:val="4"/>
            <w:vAlign w:val="center"/>
          </w:tcPr>
          <w:p w14:paraId="7B8DA39A" w14:textId="77777777" w:rsidR="002143E3" w:rsidRPr="005F6C12" w:rsidRDefault="002143E3" w:rsidP="002143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5F6C12">
              <w:rPr>
                <w:rFonts w:asciiTheme="minorHAnsi" w:eastAsia="Times New Roman" w:hAnsiTheme="minorHAnsi" w:cstheme="minorHAnsi"/>
                <w:b/>
                <w:caps/>
                <w:sz w:val="18"/>
                <w:szCs w:val="18"/>
              </w:rPr>
              <w:lastRenderedPageBreak/>
              <w:t>Documentation Author's Declaration Statement</w:t>
            </w:r>
          </w:p>
        </w:tc>
      </w:tr>
      <w:tr w:rsidR="002143E3" w:rsidRPr="009E01FE" w14:paraId="7B8DA39D" w14:textId="77777777" w:rsidTr="00ED521E">
        <w:trPr>
          <w:trHeight w:hRule="exact" w:val="280"/>
        </w:trPr>
        <w:tc>
          <w:tcPr>
            <w:tcW w:w="10943" w:type="dxa"/>
            <w:gridSpan w:val="4"/>
            <w:vAlign w:val="center"/>
          </w:tcPr>
          <w:p w14:paraId="7B8DA39C" w14:textId="77777777" w:rsidR="002143E3" w:rsidRPr="005F6C12" w:rsidRDefault="002143E3" w:rsidP="002143E3">
            <w:pPr>
              <w:keepNext/>
              <w:numPr>
                <w:ilvl w:val="0"/>
                <w:numId w:val="2"/>
              </w:numPr>
              <w:tabs>
                <w:tab w:val="left" w:pos="-2600"/>
              </w:tabs>
              <w:spacing w:after="60" w:line="240" w:lineRule="auto"/>
              <w:ind w:right="90"/>
              <w:outlineLvl w:val="2"/>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I certify that this Certificate of Installation documentation is accurate and complete.</w:t>
            </w:r>
          </w:p>
        </w:tc>
      </w:tr>
      <w:tr w:rsidR="002143E3" w:rsidRPr="009E01FE" w14:paraId="7B8DA3A0" w14:textId="77777777" w:rsidTr="003630E1">
        <w:trPr>
          <w:trHeight w:val="360"/>
        </w:trPr>
        <w:tc>
          <w:tcPr>
            <w:tcW w:w="5577" w:type="dxa"/>
            <w:gridSpan w:val="2"/>
          </w:tcPr>
          <w:p w14:paraId="7B8DA39E"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Name:</w:t>
            </w:r>
          </w:p>
        </w:tc>
        <w:tc>
          <w:tcPr>
            <w:tcW w:w="5366" w:type="dxa"/>
            <w:gridSpan w:val="2"/>
          </w:tcPr>
          <w:p w14:paraId="7B8DA39F"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Signature:</w:t>
            </w:r>
          </w:p>
        </w:tc>
      </w:tr>
      <w:tr w:rsidR="002143E3" w:rsidRPr="009E01FE" w14:paraId="7B8DA3A3" w14:textId="77777777" w:rsidTr="003630E1">
        <w:trPr>
          <w:trHeight w:val="360"/>
        </w:trPr>
        <w:tc>
          <w:tcPr>
            <w:tcW w:w="5577" w:type="dxa"/>
            <w:gridSpan w:val="2"/>
          </w:tcPr>
          <w:p w14:paraId="7B8DA3A1"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Company Name:</w:t>
            </w:r>
          </w:p>
        </w:tc>
        <w:tc>
          <w:tcPr>
            <w:tcW w:w="5366" w:type="dxa"/>
            <w:gridSpan w:val="2"/>
          </w:tcPr>
          <w:p w14:paraId="7B8DA3A2"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Date Signed:</w:t>
            </w:r>
          </w:p>
        </w:tc>
      </w:tr>
      <w:tr w:rsidR="002143E3" w:rsidRPr="009E01FE" w14:paraId="7B8DA3A6" w14:textId="77777777" w:rsidTr="003630E1">
        <w:trPr>
          <w:trHeight w:val="360"/>
        </w:trPr>
        <w:tc>
          <w:tcPr>
            <w:tcW w:w="5577" w:type="dxa"/>
            <w:gridSpan w:val="2"/>
          </w:tcPr>
          <w:p w14:paraId="7B8DA3A4"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Address:</w:t>
            </w:r>
          </w:p>
        </w:tc>
        <w:tc>
          <w:tcPr>
            <w:tcW w:w="5366" w:type="dxa"/>
            <w:gridSpan w:val="2"/>
          </w:tcPr>
          <w:p w14:paraId="7B8DA3A5" w14:textId="2EF7B20A"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CEA/HERS Certification Identification (</w:t>
            </w:r>
            <w:r w:rsidR="00AF556D" w:rsidRPr="005F6C12">
              <w:rPr>
                <w:rFonts w:asciiTheme="minorHAnsi" w:eastAsia="Times New Roman" w:hAnsiTheme="minorHAnsi" w:cstheme="minorHAnsi"/>
                <w:sz w:val="18"/>
                <w:szCs w:val="18"/>
              </w:rPr>
              <w:t>i</w:t>
            </w:r>
            <w:r w:rsidRPr="005F6C12">
              <w:rPr>
                <w:rFonts w:asciiTheme="minorHAnsi" w:eastAsia="Times New Roman" w:hAnsiTheme="minorHAnsi" w:cstheme="minorHAnsi"/>
                <w:sz w:val="18"/>
                <w:szCs w:val="18"/>
              </w:rPr>
              <w:t>f applicable):</w:t>
            </w:r>
          </w:p>
        </w:tc>
      </w:tr>
      <w:tr w:rsidR="002143E3" w:rsidRPr="009E01FE" w14:paraId="7B8DA3A9" w14:textId="77777777" w:rsidTr="003630E1">
        <w:trPr>
          <w:trHeight w:val="360"/>
        </w:trPr>
        <w:tc>
          <w:tcPr>
            <w:tcW w:w="5577" w:type="dxa"/>
            <w:gridSpan w:val="2"/>
          </w:tcPr>
          <w:p w14:paraId="7B8DA3A7"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City/State/Zip:</w:t>
            </w:r>
          </w:p>
        </w:tc>
        <w:tc>
          <w:tcPr>
            <w:tcW w:w="5366" w:type="dxa"/>
            <w:gridSpan w:val="2"/>
          </w:tcPr>
          <w:p w14:paraId="7B8DA3A8"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Phone:</w:t>
            </w:r>
          </w:p>
        </w:tc>
      </w:tr>
      <w:tr w:rsidR="002143E3" w:rsidRPr="009E01FE" w14:paraId="7B8DA3AB" w14:textId="77777777" w:rsidTr="003630E1">
        <w:tblPrEx>
          <w:tblCellMar>
            <w:left w:w="115" w:type="dxa"/>
            <w:right w:w="115" w:type="dxa"/>
          </w:tblCellMar>
        </w:tblPrEx>
        <w:trPr>
          <w:trHeight w:val="296"/>
        </w:trPr>
        <w:tc>
          <w:tcPr>
            <w:tcW w:w="10943" w:type="dxa"/>
            <w:gridSpan w:val="4"/>
            <w:vAlign w:val="center"/>
          </w:tcPr>
          <w:p w14:paraId="7B8DA3AA" w14:textId="77777777" w:rsidR="002143E3" w:rsidRPr="005F6C12" w:rsidRDefault="002143E3" w:rsidP="002143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b/>
                <w:caps/>
                <w:sz w:val="18"/>
                <w:szCs w:val="18"/>
              </w:rPr>
              <w:t>Responsible Person's Declaration statement</w:t>
            </w:r>
          </w:p>
        </w:tc>
      </w:tr>
      <w:tr w:rsidR="002143E3" w:rsidRPr="009E01FE" w14:paraId="7B8DA3B2" w14:textId="77777777" w:rsidTr="003630E1">
        <w:tblPrEx>
          <w:tblCellMar>
            <w:left w:w="115" w:type="dxa"/>
            <w:right w:w="115" w:type="dxa"/>
          </w:tblCellMar>
        </w:tblPrEx>
        <w:trPr>
          <w:trHeight w:val="504"/>
        </w:trPr>
        <w:tc>
          <w:tcPr>
            <w:tcW w:w="10943" w:type="dxa"/>
            <w:gridSpan w:val="4"/>
          </w:tcPr>
          <w:p w14:paraId="004F66D3" w14:textId="77777777" w:rsidR="00FE7D50" w:rsidRPr="005F6C12" w:rsidRDefault="00FE7D50" w:rsidP="00FE7D50">
            <w:pPr>
              <w:pStyle w:val="Heading3"/>
              <w:numPr>
                <w:ilvl w:val="0"/>
                <w:numId w:val="0"/>
              </w:numPr>
              <w:spacing w:before="60"/>
              <w:ind w:right="86"/>
              <w:rPr>
                <w:rFonts w:asciiTheme="minorHAnsi" w:hAnsiTheme="minorHAnsi" w:cstheme="minorHAnsi"/>
                <w:sz w:val="18"/>
                <w:szCs w:val="18"/>
              </w:rPr>
            </w:pPr>
            <w:r w:rsidRPr="005F6C12">
              <w:rPr>
                <w:rFonts w:asciiTheme="minorHAnsi" w:hAnsiTheme="minorHAnsi" w:cstheme="minorHAnsi"/>
                <w:sz w:val="18"/>
                <w:szCs w:val="18"/>
              </w:rPr>
              <w:t xml:space="preserve">I certify the following under penalty of perjury, under the laws of the State of California: </w:t>
            </w:r>
          </w:p>
          <w:p w14:paraId="01285A23" w14:textId="77777777" w:rsidR="00FE7D50" w:rsidRPr="005F6C12" w:rsidRDefault="00FE7D50" w:rsidP="00FE7D50">
            <w:pPr>
              <w:pStyle w:val="Heading3"/>
              <w:numPr>
                <w:ilvl w:val="0"/>
                <w:numId w:val="26"/>
              </w:numPr>
              <w:tabs>
                <w:tab w:val="left" w:pos="-2600"/>
                <w:tab w:val="num" w:pos="1800"/>
              </w:tabs>
              <w:spacing w:before="0"/>
              <w:ind w:right="90"/>
              <w:rPr>
                <w:rFonts w:asciiTheme="minorHAnsi" w:hAnsiTheme="minorHAnsi" w:cstheme="minorHAnsi"/>
                <w:color w:val="4F81BD" w:themeColor="accent1"/>
                <w:sz w:val="18"/>
                <w:szCs w:val="18"/>
              </w:rPr>
            </w:pPr>
            <w:r w:rsidRPr="005F6C12">
              <w:rPr>
                <w:rFonts w:asciiTheme="minorHAnsi" w:hAnsiTheme="minorHAnsi" w:cstheme="minorHAnsi"/>
                <w:sz w:val="18"/>
                <w:szCs w:val="18"/>
              </w:rPr>
              <w:t xml:space="preserve">The information provided on this Certificate of Installation is true and correct. </w:t>
            </w:r>
          </w:p>
          <w:p w14:paraId="0416AE03" w14:textId="77777777" w:rsidR="00FE7D50" w:rsidRPr="005F6C12" w:rsidRDefault="00FE7D50" w:rsidP="005F6C12">
            <w:pPr>
              <w:keepNext/>
              <w:widowControl w:val="0"/>
              <w:numPr>
                <w:ilvl w:val="0"/>
                <w:numId w:val="26"/>
              </w:numPr>
              <w:tabs>
                <w:tab w:val="left" w:pos="1020"/>
              </w:tabs>
              <w:spacing w:after="0" w:line="240" w:lineRule="auto"/>
              <w:ind w:right="90"/>
              <w:rPr>
                <w:rFonts w:asciiTheme="minorHAnsi" w:hAnsiTheme="minorHAnsi" w:cstheme="minorHAnsi"/>
                <w:sz w:val="18"/>
                <w:szCs w:val="18"/>
              </w:rPr>
            </w:pPr>
            <w:r w:rsidRPr="005F6C12">
              <w:rPr>
                <w:rFonts w:asciiTheme="minorHAnsi" w:hAnsiTheme="minorHAnsi" w:cstheme="minorHAnsi"/>
                <w:snapToGrid w:val="0"/>
                <w:sz w:val="18"/>
                <w:szCs w:val="18"/>
              </w:rPr>
              <w:t xml:space="preserve">I am either: a) a responsible person eligible under Division 3 of the Business and Professions Code </w:t>
            </w:r>
            <w:r w:rsidRPr="005F6C12">
              <w:rPr>
                <w:rFonts w:asciiTheme="minorHAnsi" w:hAnsiTheme="minorHAnsi" w:cstheme="minorHAnsi"/>
                <w:sz w:val="18"/>
                <w:szCs w:val="18"/>
              </w:rPr>
              <w:t xml:space="preserve">in the applicable classification to accept responsibility for the system design, construction, or installation </w:t>
            </w:r>
            <w:r w:rsidRPr="005F6C12">
              <w:rPr>
                <w:rFonts w:asciiTheme="minorHAnsi" w:hAnsiTheme="minorHAnsi" w:cstheme="minorHAnsi"/>
                <w:snapToGrid w:val="0"/>
                <w:sz w:val="18"/>
                <w:szCs w:val="18"/>
              </w:rPr>
              <w:t xml:space="preserve">of features, materials, components, or manufactured devices </w:t>
            </w:r>
            <w:r w:rsidRPr="005F6C12">
              <w:rPr>
                <w:rFonts w:asciiTheme="minorHAnsi" w:hAnsiTheme="minorHAnsi" w:cstheme="minorHAnsi"/>
                <w:sz w:val="18"/>
                <w:szCs w:val="18"/>
              </w:rPr>
              <w:t xml:space="preserve">for the scope of work identified on this Certificate of Installation, </w:t>
            </w:r>
            <w:r w:rsidRPr="005F6C12">
              <w:rPr>
                <w:rFonts w:asciiTheme="minorHAnsi" w:hAnsiTheme="minorHAnsi" w:cstheme="minorHAnsi"/>
                <w:snapToGrid w:val="0"/>
                <w:sz w:val="18"/>
                <w:szCs w:val="18"/>
              </w:rPr>
              <w:t>and attest to the declarations in this statement</w:t>
            </w:r>
            <w:r w:rsidRPr="005F6C12">
              <w:rPr>
                <w:rFonts w:asciiTheme="minorHAnsi" w:hAnsiTheme="minorHAnsi" w:cstheme="minorHAnsi"/>
                <w:sz w:val="18"/>
                <w:szCs w:val="18"/>
              </w:rPr>
              <w:t>, or b) I am an authorized representative of the responsible person and attest to the declarations in this statement on the responsible person’s behalf.</w:t>
            </w:r>
          </w:p>
          <w:p w14:paraId="751E5AE7" w14:textId="77777777" w:rsidR="00FE7D50" w:rsidRPr="005F6C12" w:rsidRDefault="00FE7D50" w:rsidP="00FE7D50">
            <w:pPr>
              <w:pStyle w:val="ListParagraph"/>
              <w:keepNext/>
              <w:numPr>
                <w:ilvl w:val="0"/>
                <w:numId w:val="26"/>
              </w:numPr>
              <w:autoSpaceDE w:val="0"/>
              <w:autoSpaceDN w:val="0"/>
              <w:adjustRightInd w:val="0"/>
              <w:spacing w:after="0" w:line="240" w:lineRule="auto"/>
              <w:ind w:right="90"/>
              <w:rPr>
                <w:rFonts w:asciiTheme="minorHAnsi" w:hAnsiTheme="minorHAnsi" w:cstheme="minorHAnsi"/>
                <w:sz w:val="18"/>
                <w:szCs w:val="18"/>
              </w:rPr>
            </w:pPr>
            <w:r w:rsidRPr="005F6C12">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B8DA3B1" w14:textId="6F6B5C8F" w:rsidR="002143E3" w:rsidRPr="005F6C12" w:rsidRDefault="00FE7D50" w:rsidP="00ED521E">
            <w:pPr>
              <w:keepNext/>
              <w:numPr>
                <w:ilvl w:val="0"/>
                <w:numId w:val="16"/>
              </w:numPr>
              <w:spacing w:after="0" w:line="240" w:lineRule="auto"/>
              <w:contextualSpacing/>
              <w:rPr>
                <w:rFonts w:asciiTheme="minorHAnsi" w:eastAsia="Times New Roman" w:hAnsiTheme="minorHAnsi" w:cstheme="minorHAnsi"/>
                <w:sz w:val="18"/>
                <w:szCs w:val="18"/>
              </w:rPr>
            </w:pPr>
            <w:r w:rsidRPr="005F6C12">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2143E3" w:rsidRPr="009E01FE" w14:paraId="7B8DA3B5" w14:textId="77777777" w:rsidTr="003630E1">
        <w:tblPrEx>
          <w:tblCellMar>
            <w:left w:w="108" w:type="dxa"/>
            <w:right w:w="108" w:type="dxa"/>
          </w:tblCellMar>
        </w:tblPrEx>
        <w:trPr>
          <w:trHeight w:val="360"/>
        </w:trPr>
        <w:tc>
          <w:tcPr>
            <w:tcW w:w="5307" w:type="dxa"/>
          </w:tcPr>
          <w:p w14:paraId="7B8DA3B3" w14:textId="77777777" w:rsidR="002143E3" w:rsidRPr="005F6C12" w:rsidRDefault="002143E3" w:rsidP="002143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Responsible Builder/Installer Name:</w:t>
            </w:r>
          </w:p>
        </w:tc>
        <w:tc>
          <w:tcPr>
            <w:tcW w:w="5636" w:type="dxa"/>
            <w:gridSpan w:val="3"/>
          </w:tcPr>
          <w:p w14:paraId="7B8DA3B4" w14:textId="77777777" w:rsidR="002143E3" w:rsidRPr="005F6C12" w:rsidRDefault="002143E3" w:rsidP="002143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Responsible Builder/Installer Signature:</w:t>
            </w:r>
          </w:p>
        </w:tc>
      </w:tr>
      <w:tr w:rsidR="002143E3" w:rsidRPr="009E01FE" w14:paraId="7B8DA3B8"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6" w14:textId="6F75E400"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B8DA3B7"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Position With Company (Title):</w:t>
            </w:r>
          </w:p>
        </w:tc>
      </w:tr>
      <w:tr w:rsidR="002143E3" w:rsidRPr="009E01FE" w14:paraId="7B8DA3BB"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9"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B8DA3BA"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CSLB License:</w:t>
            </w:r>
          </w:p>
        </w:tc>
      </w:tr>
      <w:tr w:rsidR="002143E3" w:rsidRPr="009E01FE" w14:paraId="7B8DA3BF"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C"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B8DA3BD" w14:textId="0AB33E5B"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Phone</w:t>
            </w:r>
            <w:r w:rsidR="00AF556D" w:rsidRPr="005F6C12">
              <w:rPr>
                <w:rFonts w:asciiTheme="minorHAnsi" w:eastAsia="Times New Roman" w:hAnsiTheme="minorHAnsi" w:cstheme="minorHAnsi"/>
                <w:sz w:val="18"/>
                <w:szCs w:val="18"/>
              </w:rPr>
              <w:t>:</w:t>
            </w:r>
          </w:p>
        </w:tc>
        <w:tc>
          <w:tcPr>
            <w:tcW w:w="2815" w:type="dxa"/>
            <w:tcBorders>
              <w:top w:val="single" w:sz="4" w:space="0" w:color="auto"/>
              <w:left w:val="single" w:sz="4" w:space="0" w:color="auto"/>
              <w:bottom w:val="single" w:sz="4" w:space="0" w:color="auto"/>
              <w:right w:val="single" w:sz="4" w:space="0" w:color="auto"/>
            </w:tcBorders>
          </w:tcPr>
          <w:p w14:paraId="7B8DA3BE"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Date Signed:</w:t>
            </w:r>
          </w:p>
        </w:tc>
      </w:tr>
    </w:tbl>
    <w:p w14:paraId="7B8DA3C0" w14:textId="77777777" w:rsidR="009425FF" w:rsidRPr="005828AE" w:rsidRDefault="009425FF" w:rsidP="009425FF">
      <w:pPr>
        <w:contextualSpacing/>
        <w:rPr>
          <w:rFonts w:asciiTheme="minorHAnsi" w:hAnsiTheme="minorHAnsi" w:cstheme="minorHAnsi"/>
          <w:sz w:val="20"/>
          <w:szCs w:val="20"/>
        </w:rPr>
      </w:pPr>
    </w:p>
    <w:p w14:paraId="7B8DA3C1" w14:textId="77777777" w:rsidR="0046730D" w:rsidRPr="008733ED" w:rsidRDefault="0046730D" w:rsidP="0046730D">
      <w:pPr>
        <w:contextualSpacing/>
        <w:rPr>
          <w:rFonts w:asciiTheme="minorHAnsi" w:hAnsiTheme="minorHAnsi" w:cstheme="minorHAnsi"/>
          <w:sz w:val="20"/>
          <w:szCs w:val="20"/>
        </w:rPr>
      </w:pPr>
    </w:p>
    <w:p w14:paraId="7B8DA3C2" w14:textId="77777777" w:rsidR="009425FF" w:rsidRPr="00B33DFF" w:rsidRDefault="009425FF" w:rsidP="0046730D">
      <w:pPr>
        <w:contextualSpacing/>
        <w:rPr>
          <w:rFonts w:asciiTheme="minorHAnsi" w:hAnsiTheme="minorHAnsi" w:cstheme="minorHAnsi"/>
          <w:sz w:val="20"/>
          <w:szCs w:val="20"/>
        </w:rPr>
      </w:pPr>
    </w:p>
    <w:p w14:paraId="7B8DA3C3" w14:textId="77777777" w:rsidR="000A54FA" w:rsidRPr="00CE7952" w:rsidRDefault="000A54FA" w:rsidP="00193F9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sz w:val="20"/>
          <w:szCs w:val="20"/>
        </w:rPr>
        <w:sectPr w:rsidR="000A54FA" w:rsidRPr="00CE7952" w:rsidSect="00F61B85">
          <w:headerReference w:type="even" r:id="rId9"/>
          <w:headerReference w:type="default" r:id="rId10"/>
          <w:footerReference w:type="default" r:id="rId11"/>
          <w:headerReference w:type="first" r:id="rId12"/>
          <w:pgSz w:w="12240" w:h="15840" w:code="1"/>
          <w:pgMar w:top="720" w:right="720" w:bottom="720" w:left="720" w:header="432" w:footer="576" w:gutter="0"/>
          <w:cols w:space="720"/>
          <w:docGrid w:linePitch="360"/>
        </w:sectPr>
      </w:pPr>
    </w:p>
    <w:p w14:paraId="7B8DA3C5" w14:textId="53DEA511" w:rsidR="0029793E" w:rsidRDefault="0029793E" w:rsidP="00ED521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theme="minorHAnsi"/>
          <w:b/>
          <w:sz w:val="18"/>
          <w:szCs w:val="18"/>
        </w:rPr>
      </w:pPr>
      <w:r w:rsidRPr="005828AE">
        <w:rPr>
          <w:rFonts w:asciiTheme="minorHAnsi" w:hAnsiTheme="minorHAnsi" w:cstheme="minorHAnsi"/>
          <w:b/>
          <w:sz w:val="18"/>
          <w:szCs w:val="18"/>
        </w:rPr>
        <w:lastRenderedPageBreak/>
        <w:t>CF2R-PLB-02</w:t>
      </w:r>
      <w:r w:rsidR="00AF556D" w:rsidRPr="005828AE">
        <w:rPr>
          <w:rFonts w:asciiTheme="minorHAnsi" w:hAnsiTheme="minorHAnsi" w:cstheme="minorHAnsi"/>
          <w:b/>
          <w:sz w:val="18"/>
          <w:szCs w:val="18"/>
        </w:rPr>
        <w:t>-E User Instructions</w:t>
      </w:r>
    </w:p>
    <w:p w14:paraId="1F6F6268" w14:textId="77777777" w:rsidR="00E15012" w:rsidRPr="005828AE" w:rsidRDefault="00E15012" w:rsidP="00ED521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theme="minorHAnsi"/>
          <w:b/>
          <w:sz w:val="18"/>
          <w:szCs w:val="18"/>
        </w:rPr>
      </w:pPr>
    </w:p>
    <w:p w14:paraId="7B8DA3C9" w14:textId="1E781D5E" w:rsidR="002A76D1" w:rsidRPr="005828AE" w:rsidRDefault="008C7B33" w:rsidP="002A76D1">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18"/>
          <w:szCs w:val="18"/>
        </w:rPr>
      </w:pPr>
      <w:r w:rsidRPr="005828AE">
        <w:rPr>
          <w:rFonts w:asciiTheme="minorHAnsi" w:hAnsiTheme="minorHAnsi" w:cstheme="minorHAnsi"/>
          <w:b/>
          <w:sz w:val="18"/>
          <w:szCs w:val="18"/>
        </w:rPr>
        <w:t>A</w:t>
      </w:r>
      <w:r w:rsidR="002A76D1" w:rsidRPr="005828AE">
        <w:rPr>
          <w:rFonts w:asciiTheme="minorHAnsi" w:hAnsiTheme="minorHAnsi" w:cstheme="minorHAnsi"/>
          <w:b/>
          <w:sz w:val="18"/>
          <w:szCs w:val="18"/>
        </w:rPr>
        <w:t xml:space="preserve">. Design </w:t>
      </w:r>
      <w:r w:rsidR="00F43FA8" w:rsidRPr="005828AE">
        <w:rPr>
          <w:rFonts w:asciiTheme="minorHAnsi" w:hAnsiTheme="minorHAnsi" w:cstheme="minorHAnsi"/>
          <w:b/>
          <w:sz w:val="18"/>
          <w:szCs w:val="18"/>
        </w:rPr>
        <w:t>Dwelling Unit</w:t>
      </w:r>
      <w:r w:rsidR="002A76D1" w:rsidRPr="005828AE">
        <w:rPr>
          <w:rFonts w:asciiTheme="minorHAnsi" w:hAnsiTheme="minorHAnsi" w:cstheme="minorHAnsi"/>
          <w:b/>
          <w:sz w:val="18"/>
          <w:szCs w:val="18"/>
        </w:rPr>
        <w:t xml:space="preserve"> Water Heating Systems Information</w:t>
      </w:r>
      <w:r w:rsidR="00C675BF" w:rsidRPr="005828AE">
        <w:rPr>
          <w:rFonts w:asciiTheme="minorHAnsi" w:hAnsiTheme="minorHAnsi" w:cstheme="minorHAnsi"/>
          <w:b/>
          <w:sz w:val="18"/>
          <w:szCs w:val="18"/>
        </w:rPr>
        <w:t xml:space="preserve"> </w:t>
      </w:r>
    </w:p>
    <w:p w14:paraId="7B8DA3CA" w14:textId="4415862B" w:rsidR="002A76D1" w:rsidRPr="005828AE" w:rsidRDefault="002A76D1"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features that were specified on the registered CF1R compliance document for this project. </w:t>
      </w:r>
      <w:r w:rsidR="00871C6C">
        <w:rPr>
          <w:rFonts w:asciiTheme="minorHAnsi" w:hAnsiTheme="minorHAnsi" w:cstheme="minorHAnsi"/>
          <w:sz w:val="18"/>
          <w:szCs w:val="18"/>
        </w:rPr>
        <w:t>This section is f</w:t>
      </w:r>
      <w:r w:rsidRPr="005828AE">
        <w:rPr>
          <w:rFonts w:asciiTheme="minorHAnsi" w:hAnsiTheme="minorHAnsi" w:cstheme="minorHAnsi"/>
          <w:sz w:val="18"/>
          <w:szCs w:val="18"/>
        </w:rPr>
        <w:t>or information</w:t>
      </w:r>
      <w:r w:rsidR="00871C6C">
        <w:rPr>
          <w:rFonts w:asciiTheme="minorHAnsi" w:hAnsiTheme="minorHAnsi" w:cstheme="minorHAnsi"/>
          <w:sz w:val="18"/>
          <w:szCs w:val="18"/>
        </w:rPr>
        <w:t>/verification purposes</w:t>
      </w:r>
      <w:r w:rsidRPr="005828AE">
        <w:rPr>
          <w:rFonts w:asciiTheme="minorHAnsi" w:hAnsiTheme="minorHAnsi" w:cstheme="minorHAnsi"/>
          <w:sz w:val="18"/>
          <w:szCs w:val="18"/>
        </w:rPr>
        <w:t xml:space="preserve"> only and requires no user input.</w:t>
      </w:r>
    </w:p>
    <w:p w14:paraId="27AFF33C" w14:textId="77777777" w:rsidR="00F43FA8" w:rsidRPr="005828AE" w:rsidRDefault="00F43FA8"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p>
    <w:p w14:paraId="7B8DA3CB" w14:textId="2BA6E7B4" w:rsidR="002A76D1" w:rsidRPr="005828AE" w:rsidRDefault="008C7B33" w:rsidP="002A76D1">
      <w:pPr>
        <w:keepNext/>
        <w:spacing w:after="0" w:line="240" w:lineRule="auto"/>
        <w:rPr>
          <w:rFonts w:asciiTheme="minorHAnsi" w:hAnsiTheme="minorHAnsi" w:cstheme="minorHAnsi"/>
          <w:sz w:val="18"/>
          <w:szCs w:val="18"/>
        </w:rPr>
      </w:pPr>
      <w:r w:rsidRPr="005828AE">
        <w:rPr>
          <w:rFonts w:asciiTheme="minorHAnsi" w:hAnsiTheme="minorHAnsi" w:cstheme="minorHAnsi"/>
          <w:b/>
          <w:sz w:val="18"/>
          <w:szCs w:val="18"/>
        </w:rPr>
        <w:t>B</w:t>
      </w:r>
      <w:r w:rsidR="002A76D1" w:rsidRPr="005828AE">
        <w:rPr>
          <w:rFonts w:asciiTheme="minorHAnsi" w:hAnsiTheme="minorHAnsi" w:cstheme="minorHAnsi"/>
          <w:b/>
          <w:sz w:val="18"/>
          <w:szCs w:val="18"/>
        </w:rPr>
        <w:t xml:space="preserve">. Installed </w:t>
      </w:r>
      <w:r w:rsidR="00F43FA8" w:rsidRPr="005828AE">
        <w:rPr>
          <w:rFonts w:asciiTheme="minorHAnsi" w:hAnsiTheme="minorHAnsi" w:cstheme="minorHAnsi"/>
          <w:b/>
          <w:sz w:val="18"/>
          <w:szCs w:val="18"/>
        </w:rPr>
        <w:t>Dwelling Unit</w:t>
      </w:r>
      <w:r w:rsidR="002A76D1" w:rsidRPr="005828AE">
        <w:rPr>
          <w:rFonts w:asciiTheme="minorHAnsi" w:hAnsiTheme="minorHAnsi" w:cstheme="minorHAnsi"/>
          <w:b/>
          <w:sz w:val="18"/>
          <w:szCs w:val="18"/>
        </w:rPr>
        <w:t xml:space="preserve"> Water Heating Systems Information</w:t>
      </w:r>
    </w:p>
    <w:p w14:paraId="7B8DA3CC" w14:textId="32A791CC" w:rsidR="002A76D1" w:rsidRPr="005828AE" w:rsidRDefault="002A76D1" w:rsidP="002A76D1">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information that is being installed. Require one line for each </w:t>
      </w:r>
      <w:del w:id="5" w:author="Shewmaker, Michael@Energy" w:date="2019-11-19T10:58:00Z">
        <w:r w:rsidRPr="005828AE" w:rsidDel="00BD38A6">
          <w:rPr>
            <w:rFonts w:asciiTheme="minorHAnsi" w:hAnsiTheme="minorHAnsi" w:cstheme="minorHAnsi"/>
            <w:sz w:val="18"/>
            <w:szCs w:val="18"/>
          </w:rPr>
          <w:delText>system</w:delText>
        </w:r>
      </w:del>
      <w:ins w:id="6" w:author="Shewmaker, Michael@Energy" w:date="2019-11-19T10:58:00Z">
        <w:r w:rsidR="00BD38A6">
          <w:rPr>
            <w:rFonts w:asciiTheme="minorHAnsi" w:hAnsiTheme="minorHAnsi" w:cstheme="minorHAnsi"/>
            <w:sz w:val="18"/>
            <w:szCs w:val="18"/>
          </w:rPr>
          <w:t>installed water heater</w:t>
        </w:r>
      </w:ins>
      <w:r w:rsidRPr="005828AE">
        <w:rPr>
          <w:rFonts w:asciiTheme="minorHAnsi" w:hAnsiTheme="minorHAnsi" w:cstheme="minorHAnsi"/>
          <w:sz w:val="18"/>
          <w:szCs w:val="18"/>
        </w:rPr>
        <w:t>.</w:t>
      </w:r>
    </w:p>
    <w:p w14:paraId="7B8DA3CE" w14:textId="35510A54" w:rsidR="002A76D1" w:rsidRPr="00DD0C9B" w:rsidRDefault="002A76D1" w:rsidP="002A76D1">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 xml:space="preserve">01 Water Heating System ID or Name – </w:t>
      </w:r>
      <w:r w:rsidRPr="00DD0C9B">
        <w:rPr>
          <w:rFonts w:asciiTheme="minorHAnsi" w:hAnsiTheme="minorHAnsi" w:cstheme="minorHAnsi"/>
          <w:sz w:val="18"/>
          <w:szCs w:val="18"/>
        </w:rPr>
        <w:t xml:space="preserve">Reference information from </w:t>
      </w:r>
      <w:r w:rsidR="00254F4C">
        <w:rPr>
          <w:rFonts w:asciiTheme="minorHAnsi" w:hAnsiTheme="minorHAnsi" w:cstheme="minorHAnsi"/>
          <w:sz w:val="18"/>
          <w:szCs w:val="18"/>
        </w:rPr>
        <w:t>T</w:t>
      </w:r>
      <w:r w:rsidR="00AF64ED" w:rsidRPr="00DD0C9B">
        <w:rPr>
          <w:rFonts w:asciiTheme="minorHAnsi" w:hAnsiTheme="minorHAnsi" w:cstheme="minorHAnsi"/>
          <w:sz w:val="18"/>
          <w:szCs w:val="18"/>
        </w:rPr>
        <w:t xml:space="preserve">able </w:t>
      </w:r>
      <w:r w:rsidR="00254F4C">
        <w:rPr>
          <w:rFonts w:asciiTheme="minorHAnsi" w:hAnsiTheme="minorHAnsi" w:cstheme="minorHAnsi"/>
          <w:sz w:val="18"/>
          <w:szCs w:val="18"/>
        </w:rPr>
        <w:t>A</w:t>
      </w:r>
      <w:r w:rsidR="009B3B3A" w:rsidRPr="00DD0C9B">
        <w:rPr>
          <w:rFonts w:asciiTheme="minorHAnsi" w:hAnsiTheme="minorHAnsi" w:cstheme="minorHAnsi"/>
          <w:sz w:val="18"/>
          <w:szCs w:val="18"/>
        </w:rPr>
        <w:t>.</w:t>
      </w:r>
    </w:p>
    <w:p w14:paraId="7B8DA3CF" w14:textId="010612BC" w:rsidR="002A76D1" w:rsidRPr="00DD0C9B" w:rsidRDefault="002A76D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02 Water Heating System Type – Reference information from </w:t>
      </w:r>
      <w:r w:rsidR="00254F4C">
        <w:rPr>
          <w:rFonts w:asciiTheme="minorHAnsi" w:hAnsiTheme="minorHAnsi" w:cstheme="minorHAnsi"/>
          <w:sz w:val="18"/>
          <w:szCs w:val="18"/>
        </w:rPr>
        <w:t>T</w:t>
      </w:r>
      <w:r w:rsidR="00AF64ED" w:rsidRPr="00DD0C9B">
        <w:rPr>
          <w:rFonts w:asciiTheme="minorHAnsi" w:hAnsiTheme="minorHAnsi" w:cstheme="minorHAnsi"/>
          <w:sz w:val="18"/>
          <w:szCs w:val="18"/>
        </w:rPr>
        <w:t xml:space="preserve">able </w:t>
      </w:r>
      <w:r w:rsidR="00254F4C">
        <w:rPr>
          <w:rFonts w:asciiTheme="minorHAnsi" w:hAnsiTheme="minorHAnsi" w:cstheme="minorHAnsi"/>
          <w:sz w:val="18"/>
          <w:szCs w:val="18"/>
        </w:rPr>
        <w:t>A</w:t>
      </w:r>
      <w:r w:rsidRPr="00DD0C9B">
        <w:rPr>
          <w:rFonts w:asciiTheme="minorHAnsi" w:hAnsiTheme="minorHAnsi" w:cstheme="minorHAnsi"/>
          <w:sz w:val="18"/>
          <w:szCs w:val="18"/>
        </w:rPr>
        <w:t>. The different kinds of water heating system type are DHW, or Combined Hydronic</w:t>
      </w:r>
      <w:r w:rsidR="009B3B3A" w:rsidRPr="00DD0C9B">
        <w:rPr>
          <w:rFonts w:asciiTheme="minorHAnsi" w:hAnsiTheme="minorHAnsi" w:cstheme="minorHAnsi"/>
          <w:sz w:val="18"/>
          <w:szCs w:val="18"/>
        </w:rPr>
        <w:t>.</w:t>
      </w:r>
    </w:p>
    <w:p w14:paraId="7B8DA3D0" w14:textId="3F6B36C7" w:rsidR="002A76D1" w:rsidRPr="00DD0C9B" w:rsidRDefault="002A76D1" w:rsidP="002A76D1">
      <w:pPr>
        <w:keepNext/>
        <w:spacing w:after="0" w:line="240" w:lineRule="auto"/>
        <w:ind w:left="540" w:hanging="270"/>
        <w:rPr>
          <w:rFonts w:asciiTheme="minorHAnsi" w:hAnsiTheme="minorHAnsi" w:cstheme="minorHAnsi"/>
          <w:sz w:val="18"/>
          <w:szCs w:val="18"/>
        </w:rPr>
      </w:pPr>
      <w:r w:rsidRPr="00DD0C9B">
        <w:rPr>
          <w:rFonts w:asciiTheme="minorHAnsi" w:hAnsiTheme="minorHAnsi" w:cstheme="minorHAnsi"/>
          <w:sz w:val="18"/>
          <w:szCs w:val="18"/>
        </w:rPr>
        <w:t xml:space="preserve">03 Water Heater Type – </w:t>
      </w:r>
      <w:r w:rsidR="000C1DA5">
        <w:rPr>
          <w:rFonts w:asciiTheme="minorHAnsi" w:hAnsiTheme="minorHAnsi" w:cstheme="minorHAnsi"/>
          <w:sz w:val="18"/>
          <w:szCs w:val="18"/>
        </w:rPr>
        <w:t>Reference i</w:t>
      </w:r>
      <w:r w:rsidRPr="00DD0C9B">
        <w:rPr>
          <w:rFonts w:asciiTheme="minorHAnsi" w:hAnsiTheme="minorHAnsi" w:cstheme="minorHAnsi"/>
          <w:sz w:val="18"/>
          <w:szCs w:val="18"/>
        </w:rPr>
        <w:t xml:space="preserve">nformation from </w:t>
      </w:r>
      <w:r w:rsidR="00254F4C">
        <w:rPr>
          <w:rFonts w:asciiTheme="minorHAnsi" w:hAnsiTheme="minorHAnsi" w:cstheme="minorHAnsi"/>
          <w:sz w:val="18"/>
          <w:szCs w:val="18"/>
        </w:rPr>
        <w:t>Table A</w:t>
      </w:r>
      <w:r w:rsidRPr="00DD0C9B">
        <w:rPr>
          <w:rFonts w:asciiTheme="minorHAnsi" w:hAnsiTheme="minorHAnsi" w:cstheme="minorHAnsi"/>
          <w:sz w:val="18"/>
          <w:szCs w:val="18"/>
        </w:rPr>
        <w:t>. The different kinds of water heaters are Large</w:t>
      </w:r>
      <w:r w:rsidR="001479CF" w:rsidRPr="00DD0C9B">
        <w:rPr>
          <w:rFonts w:asciiTheme="minorHAnsi" w:hAnsiTheme="minorHAnsi" w:cstheme="minorHAnsi"/>
          <w:sz w:val="18"/>
          <w:szCs w:val="18"/>
        </w:rPr>
        <w:t>/Commercial</w:t>
      </w:r>
      <w:r w:rsidRPr="00DD0C9B">
        <w:rPr>
          <w:rFonts w:asciiTheme="minorHAnsi" w:hAnsiTheme="minorHAnsi" w:cstheme="minorHAnsi"/>
          <w:sz w:val="18"/>
          <w:szCs w:val="18"/>
        </w:rPr>
        <w:t xml:space="preserve"> Storage, Small</w:t>
      </w:r>
      <w:r w:rsidR="001479CF" w:rsidRPr="00DD0C9B">
        <w:rPr>
          <w:rFonts w:asciiTheme="minorHAnsi" w:hAnsiTheme="minorHAnsi" w:cstheme="minorHAnsi"/>
          <w:sz w:val="18"/>
          <w:szCs w:val="18"/>
        </w:rPr>
        <w:t>/Consumer</w:t>
      </w:r>
      <w:r w:rsidRPr="00DD0C9B">
        <w:rPr>
          <w:rFonts w:asciiTheme="minorHAnsi" w:hAnsiTheme="minorHAnsi" w:cstheme="minorHAnsi"/>
          <w:sz w:val="18"/>
          <w:szCs w:val="18"/>
        </w:rPr>
        <w:t xml:space="preserve"> Storage,</w:t>
      </w:r>
      <w:r w:rsidR="001479CF" w:rsidRPr="00DD0C9B">
        <w:rPr>
          <w:rFonts w:asciiTheme="minorHAnsi" w:hAnsiTheme="minorHAnsi" w:cstheme="minorHAnsi"/>
          <w:sz w:val="18"/>
          <w:szCs w:val="18"/>
        </w:rPr>
        <w:t xml:space="preserve"> Residential-Duty Commercial Storage,</w:t>
      </w:r>
      <w:r w:rsidRPr="00DD0C9B">
        <w:rPr>
          <w:rFonts w:asciiTheme="minorHAnsi" w:hAnsiTheme="minorHAnsi" w:cstheme="minorHAnsi"/>
          <w:sz w:val="18"/>
          <w:szCs w:val="18"/>
        </w:rPr>
        <w:t xml:space="preserve"> Heat Pump, Boiler, Large</w:t>
      </w:r>
      <w:r w:rsidR="001479CF" w:rsidRPr="00DD0C9B">
        <w:rPr>
          <w:rFonts w:asciiTheme="minorHAnsi" w:hAnsiTheme="minorHAnsi" w:cstheme="minorHAnsi"/>
          <w:sz w:val="18"/>
          <w:szCs w:val="18"/>
        </w:rPr>
        <w:t>/Commercial</w:t>
      </w:r>
      <w:r w:rsidRPr="00DD0C9B">
        <w:rPr>
          <w:rFonts w:asciiTheme="minorHAnsi" w:hAnsiTheme="minorHAnsi" w:cstheme="minorHAnsi"/>
          <w:sz w:val="18"/>
          <w:szCs w:val="18"/>
        </w:rPr>
        <w:t xml:space="preserve"> Instantaneous, Small</w:t>
      </w:r>
      <w:r w:rsidR="001479CF" w:rsidRPr="00DD0C9B">
        <w:rPr>
          <w:rFonts w:asciiTheme="minorHAnsi" w:hAnsiTheme="minorHAnsi" w:cstheme="minorHAnsi"/>
          <w:sz w:val="18"/>
          <w:szCs w:val="18"/>
        </w:rPr>
        <w:t>/Consumer</w:t>
      </w:r>
      <w:r w:rsidRPr="00DD0C9B">
        <w:rPr>
          <w:rFonts w:asciiTheme="minorHAnsi" w:hAnsiTheme="minorHAnsi" w:cstheme="minorHAnsi"/>
          <w:sz w:val="18"/>
          <w:szCs w:val="18"/>
        </w:rPr>
        <w:t xml:space="preserve"> Instantaneous</w:t>
      </w:r>
      <w:r w:rsidR="001479CF" w:rsidRPr="00DD0C9B">
        <w:rPr>
          <w:rFonts w:asciiTheme="minorHAnsi" w:hAnsiTheme="minorHAnsi" w:cstheme="minorHAnsi"/>
          <w:sz w:val="18"/>
          <w:szCs w:val="18"/>
        </w:rPr>
        <w:t>, Residential-Duty Commercial Instantaneous</w:t>
      </w:r>
      <w:r w:rsidRPr="00DD0C9B">
        <w:rPr>
          <w:rFonts w:asciiTheme="minorHAnsi" w:hAnsiTheme="minorHAnsi" w:cstheme="minorHAnsi"/>
          <w:sz w:val="18"/>
          <w:szCs w:val="18"/>
        </w:rPr>
        <w:t xml:space="preserve"> or Indirect</w:t>
      </w:r>
      <w:r w:rsidR="009B3B3A" w:rsidRPr="00DD0C9B">
        <w:rPr>
          <w:rFonts w:asciiTheme="minorHAnsi" w:hAnsiTheme="minorHAnsi" w:cstheme="minorHAnsi"/>
          <w:sz w:val="18"/>
          <w:szCs w:val="18"/>
        </w:rPr>
        <w:t>.</w:t>
      </w:r>
    </w:p>
    <w:p w14:paraId="7B8DA3D1" w14:textId="0F214BDC" w:rsidR="002A76D1" w:rsidRPr="00DD0C9B" w:rsidRDefault="002A76D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04 # of Water Heaters in system – Reference information from </w:t>
      </w:r>
      <w:r w:rsidR="00254F4C">
        <w:rPr>
          <w:rFonts w:asciiTheme="minorHAnsi" w:hAnsiTheme="minorHAnsi" w:cstheme="minorHAnsi"/>
          <w:sz w:val="18"/>
          <w:szCs w:val="18"/>
        </w:rPr>
        <w:t>Table A</w:t>
      </w:r>
      <w:r w:rsidR="009B3B3A" w:rsidRPr="00DD0C9B">
        <w:rPr>
          <w:rFonts w:asciiTheme="minorHAnsi" w:hAnsiTheme="minorHAnsi" w:cstheme="minorHAnsi"/>
          <w:sz w:val="18"/>
          <w:szCs w:val="18"/>
        </w:rPr>
        <w:t>.</w:t>
      </w:r>
    </w:p>
    <w:p w14:paraId="7B8DA3D3" w14:textId="1EF7294D" w:rsidR="002A76D1" w:rsidRPr="00DD0C9B" w:rsidRDefault="003C164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05 </w:t>
      </w:r>
      <w:r w:rsidR="002A76D1" w:rsidRPr="00DD0C9B">
        <w:rPr>
          <w:rFonts w:asciiTheme="minorHAnsi" w:hAnsiTheme="minorHAnsi" w:cstheme="minorHAnsi"/>
          <w:sz w:val="18"/>
          <w:szCs w:val="18"/>
        </w:rPr>
        <w:t xml:space="preserve">Fuel Type – Reference information from </w:t>
      </w:r>
      <w:r w:rsidR="00254F4C">
        <w:rPr>
          <w:rFonts w:asciiTheme="minorHAnsi" w:hAnsiTheme="minorHAnsi" w:cstheme="minorHAnsi"/>
          <w:sz w:val="18"/>
          <w:szCs w:val="18"/>
        </w:rPr>
        <w:t>Table A</w:t>
      </w:r>
      <w:r w:rsidR="002A76D1" w:rsidRPr="00DD0C9B">
        <w:rPr>
          <w:rFonts w:asciiTheme="minorHAnsi" w:hAnsiTheme="minorHAnsi" w:cstheme="minorHAnsi"/>
          <w:sz w:val="18"/>
          <w:szCs w:val="18"/>
        </w:rPr>
        <w:t>. The different kinds of fuel types are</w:t>
      </w:r>
      <w:r w:rsidR="00A13BF1" w:rsidRPr="00DD0C9B">
        <w:rPr>
          <w:rFonts w:asciiTheme="minorHAnsi" w:hAnsiTheme="minorHAnsi" w:cstheme="minorHAnsi"/>
          <w:sz w:val="18"/>
          <w:szCs w:val="18"/>
        </w:rPr>
        <w:t xml:space="preserve"> heat pump, electric resistance, </w:t>
      </w:r>
      <w:r w:rsidR="002A76D1" w:rsidRPr="00DD0C9B">
        <w:rPr>
          <w:rFonts w:asciiTheme="minorHAnsi" w:hAnsiTheme="minorHAnsi" w:cstheme="minorHAnsi"/>
          <w:sz w:val="18"/>
          <w:szCs w:val="18"/>
        </w:rPr>
        <w:t xml:space="preserve"> natural gas, </w:t>
      </w:r>
      <w:r w:rsidR="00A13BF1" w:rsidRPr="00DD0C9B">
        <w:rPr>
          <w:rFonts w:asciiTheme="minorHAnsi" w:hAnsiTheme="minorHAnsi" w:cstheme="minorHAnsi"/>
          <w:sz w:val="18"/>
          <w:szCs w:val="18"/>
        </w:rPr>
        <w:t xml:space="preserve">and </w:t>
      </w:r>
      <w:r w:rsidR="002A76D1" w:rsidRPr="00DD0C9B">
        <w:rPr>
          <w:rFonts w:asciiTheme="minorHAnsi" w:hAnsiTheme="minorHAnsi" w:cstheme="minorHAnsi"/>
          <w:sz w:val="18"/>
          <w:szCs w:val="18"/>
        </w:rPr>
        <w:t>propane.</w:t>
      </w:r>
    </w:p>
    <w:p w14:paraId="7B8DA3D4" w14:textId="6FAE4E68" w:rsidR="002A76D1" w:rsidRPr="00DD0C9B" w:rsidRDefault="003C164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06 </w:t>
      </w:r>
      <w:r w:rsidR="002A76D1" w:rsidRPr="00DD0C9B">
        <w:rPr>
          <w:rFonts w:asciiTheme="minorHAnsi" w:hAnsiTheme="minorHAnsi" w:cstheme="minorHAnsi"/>
          <w:sz w:val="18"/>
          <w:szCs w:val="18"/>
        </w:rPr>
        <w:t xml:space="preserve">Rated Input Type – Reference information from </w:t>
      </w:r>
      <w:r w:rsidR="00254F4C">
        <w:rPr>
          <w:rFonts w:asciiTheme="minorHAnsi" w:hAnsiTheme="minorHAnsi" w:cstheme="minorHAnsi"/>
          <w:sz w:val="18"/>
          <w:szCs w:val="18"/>
        </w:rPr>
        <w:t>Table A</w:t>
      </w:r>
      <w:r w:rsidR="002A76D1" w:rsidRPr="00DD0C9B">
        <w:rPr>
          <w:rFonts w:asciiTheme="minorHAnsi" w:hAnsiTheme="minorHAnsi" w:cstheme="minorHAnsi"/>
          <w:sz w:val="18"/>
          <w:szCs w:val="18"/>
        </w:rPr>
        <w:t>. For natural gas</w:t>
      </w:r>
      <w:r w:rsidR="00A13BF1" w:rsidRPr="00DD0C9B">
        <w:rPr>
          <w:rFonts w:asciiTheme="minorHAnsi" w:hAnsiTheme="minorHAnsi" w:cstheme="minorHAnsi"/>
          <w:sz w:val="18"/>
          <w:szCs w:val="18"/>
        </w:rPr>
        <w:t xml:space="preserve"> and</w:t>
      </w:r>
      <w:r w:rsidR="002A76D1" w:rsidRPr="00DD0C9B">
        <w:rPr>
          <w:rFonts w:asciiTheme="minorHAnsi" w:hAnsiTheme="minorHAnsi" w:cstheme="minorHAnsi"/>
          <w:sz w:val="18"/>
          <w:szCs w:val="18"/>
        </w:rPr>
        <w:t xml:space="preserve"> propane</w:t>
      </w:r>
      <w:r w:rsidR="00A13BF1" w:rsidRPr="00DD0C9B">
        <w:rPr>
          <w:rFonts w:asciiTheme="minorHAnsi" w:hAnsiTheme="minorHAnsi" w:cstheme="minorHAnsi"/>
          <w:sz w:val="18"/>
          <w:szCs w:val="18"/>
        </w:rPr>
        <w:t>,</w:t>
      </w:r>
      <w:r w:rsidR="002A76D1" w:rsidRPr="00DD0C9B">
        <w:rPr>
          <w:rFonts w:asciiTheme="minorHAnsi" w:hAnsiTheme="minorHAnsi" w:cstheme="minorHAnsi"/>
          <w:sz w:val="18"/>
          <w:szCs w:val="18"/>
        </w:rPr>
        <w:t xml:space="preserve"> the input type is Btu/</w:t>
      </w:r>
      <w:r w:rsidR="009B3B3A" w:rsidRPr="00DD0C9B">
        <w:rPr>
          <w:rFonts w:asciiTheme="minorHAnsi" w:hAnsiTheme="minorHAnsi" w:cstheme="minorHAnsi"/>
          <w:sz w:val="18"/>
          <w:szCs w:val="18"/>
        </w:rPr>
        <w:t>h</w:t>
      </w:r>
      <w:r w:rsidR="002A76D1" w:rsidRPr="00DD0C9B">
        <w:rPr>
          <w:rFonts w:asciiTheme="minorHAnsi" w:hAnsiTheme="minorHAnsi" w:cstheme="minorHAnsi"/>
          <w:sz w:val="18"/>
          <w:szCs w:val="18"/>
        </w:rPr>
        <w:t xml:space="preserve">r. For </w:t>
      </w:r>
      <w:r w:rsidR="00A13BF1" w:rsidRPr="00DD0C9B">
        <w:rPr>
          <w:rFonts w:asciiTheme="minorHAnsi" w:hAnsiTheme="minorHAnsi" w:cstheme="minorHAnsi"/>
          <w:sz w:val="18"/>
          <w:szCs w:val="18"/>
        </w:rPr>
        <w:t>heat pump and electric resistance</w:t>
      </w:r>
      <w:r w:rsidR="002A76D1" w:rsidRPr="00DD0C9B">
        <w:rPr>
          <w:rFonts w:asciiTheme="minorHAnsi" w:hAnsiTheme="minorHAnsi" w:cstheme="minorHAnsi"/>
          <w:sz w:val="18"/>
          <w:szCs w:val="18"/>
        </w:rPr>
        <w:t xml:space="preserve"> the input type is kW</w:t>
      </w:r>
      <w:r w:rsidR="009B3B3A" w:rsidRPr="00DD0C9B">
        <w:rPr>
          <w:rFonts w:asciiTheme="minorHAnsi" w:hAnsiTheme="minorHAnsi" w:cstheme="minorHAnsi"/>
          <w:sz w:val="18"/>
          <w:szCs w:val="18"/>
        </w:rPr>
        <w:t>.</w:t>
      </w:r>
    </w:p>
    <w:p w14:paraId="23783BF2" w14:textId="0D02CE9D" w:rsidR="00B265DF" w:rsidRPr="00DD0C9B" w:rsidRDefault="00B265DF" w:rsidP="00B265DF">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0</w:t>
      </w:r>
      <w:r w:rsidR="003C1641" w:rsidRPr="00DD0C9B">
        <w:rPr>
          <w:rFonts w:asciiTheme="minorHAnsi" w:hAnsiTheme="minorHAnsi" w:cstheme="minorHAnsi"/>
          <w:sz w:val="18"/>
          <w:szCs w:val="18"/>
        </w:rPr>
        <w:t>7</w:t>
      </w:r>
      <w:r w:rsidRPr="00DD0C9B">
        <w:rPr>
          <w:rFonts w:asciiTheme="minorHAnsi" w:hAnsiTheme="minorHAnsi" w:cstheme="minorHAnsi"/>
          <w:sz w:val="18"/>
          <w:szCs w:val="18"/>
        </w:rPr>
        <w:t xml:space="preserve"> Rated Input Value – User input. Numerical value of the rated input. Must be equal to or less than value indicated on the CF1R.</w:t>
      </w:r>
    </w:p>
    <w:p w14:paraId="2EBFA53A" w14:textId="3440B08B" w:rsidR="00B265DF" w:rsidRPr="00DD0C9B" w:rsidRDefault="00237BB2" w:rsidP="00B265DF">
      <w:pPr>
        <w:keepNext/>
        <w:spacing w:after="0" w:line="240" w:lineRule="auto"/>
        <w:ind w:left="720" w:hanging="450"/>
        <w:rPr>
          <w:rFonts w:asciiTheme="minorHAnsi" w:hAnsiTheme="minorHAnsi" w:cstheme="minorHAnsi"/>
          <w:sz w:val="18"/>
          <w:szCs w:val="18"/>
        </w:rPr>
      </w:pPr>
      <w:r>
        <w:rPr>
          <w:rFonts w:asciiTheme="minorHAnsi" w:hAnsiTheme="minorHAnsi" w:cstheme="minorHAnsi"/>
          <w:sz w:val="18"/>
          <w:szCs w:val="18"/>
        </w:rPr>
        <w:t>08</w:t>
      </w:r>
      <w:r w:rsidR="00B265DF" w:rsidRPr="00DD0C9B">
        <w:rPr>
          <w:rFonts w:asciiTheme="minorHAnsi" w:hAnsiTheme="minorHAnsi" w:cstheme="minorHAnsi"/>
          <w:sz w:val="18"/>
          <w:szCs w:val="18"/>
        </w:rPr>
        <w:t xml:space="preserve"> Dwelling Unit DHW System Distribution Type - Reference information from </w:t>
      </w:r>
      <w:r w:rsidR="00254F4C">
        <w:rPr>
          <w:rFonts w:asciiTheme="minorHAnsi" w:hAnsiTheme="minorHAnsi" w:cstheme="minorHAnsi"/>
          <w:sz w:val="18"/>
          <w:szCs w:val="18"/>
        </w:rPr>
        <w:t>Table A</w:t>
      </w:r>
      <w:r w:rsidR="00B265DF" w:rsidRPr="00DD0C9B">
        <w:rPr>
          <w:rFonts w:asciiTheme="minorHAnsi" w:hAnsiTheme="minorHAnsi" w:cstheme="minorHAnsi"/>
          <w:sz w:val="18"/>
          <w:szCs w:val="18"/>
        </w:rPr>
        <w:t>.</w:t>
      </w:r>
    </w:p>
    <w:p w14:paraId="36C363FC" w14:textId="30C19053" w:rsidR="000E1923" w:rsidRDefault="00237BB2" w:rsidP="00B265DF">
      <w:pPr>
        <w:keepNext/>
        <w:spacing w:after="0" w:line="240" w:lineRule="auto"/>
        <w:ind w:left="720" w:hanging="450"/>
        <w:rPr>
          <w:rFonts w:asciiTheme="minorHAnsi" w:hAnsiTheme="minorHAnsi" w:cstheme="minorHAnsi"/>
          <w:sz w:val="18"/>
          <w:szCs w:val="18"/>
        </w:rPr>
      </w:pPr>
      <w:r>
        <w:rPr>
          <w:rFonts w:asciiTheme="minorHAnsi" w:hAnsiTheme="minorHAnsi" w:cstheme="minorHAnsi"/>
          <w:sz w:val="18"/>
          <w:szCs w:val="18"/>
        </w:rPr>
        <w:t>09</w:t>
      </w:r>
      <w:r w:rsidRPr="00DD0C9B">
        <w:rPr>
          <w:rFonts w:asciiTheme="minorHAnsi" w:hAnsiTheme="minorHAnsi" w:cstheme="minorHAnsi"/>
          <w:sz w:val="18"/>
          <w:szCs w:val="18"/>
        </w:rPr>
        <w:t xml:space="preserve"> </w:t>
      </w:r>
      <w:r w:rsidR="000E1923" w:rsidRPr="00DD0C9B">
        <w:rPr>
          <w:rFonts w:asciiTheme="minorHAnsi" w:hAnsiTheme="minorHAnsi" w:cstheme="minorHAnsi"/>
          <w:sz w:val="18"/>
          <w:szCs w:val="18"/>
        </w:rPr>
        <w:t xml:space="preserve">Compact Distribution - </w:t>
      </w:r>
      <w:r w:rsidR="00A13BF1" w:rsidRPr="00DD0C9B">
        <w:rPr>
          <w:rFonts w:asciiTheme="minorHAnsi" w:hAnsiTheme="minorHAnsi" w:cstheme="minorHAnsi"/>
          <w:sz w:val="18"/>
          <w:szCs w:val="18"/>
        </w:rPr>
        <w:t xml:space="preserve">Reference information from </w:t>
      </w:r>
      <w:r w:rsidR="00254F4C">
        <w:rPr>
          <w:rFonts w:asciiTheme="minorHAnsi" w:hAnsiTheme="minorHAnsi" w:cstheme="minorHAnsi"/>
          <w:sz w:val="18"/>
          <w:szCs w:val="18"/>
        </w:rPr>
        <w:t>Table A</w:t>
      </w:r>
      <w:r w:rsidR="00A13BF1" w:rsidRPr="00DD0C9B">
        <w:rPr>
          <w:rFonts w:asciiTheme="minorHAnsi" w:hAnsiTheme="minorHAnsi" w:cstheme="minorHAnsi"/>
          <w:sz w:val="18"/>
          <w:szCs w:val="18"/>
        </w:rPr>
        <w:t>.</w:t>
      </w:r>
    </w:p>
    <w:p w14:paraId="59E04AF5" w14:textId="77777777" w:rsidR="008B40BE" w:rsidRPr="005828AE" w:rsidRDefault="008B40BE" w:rsidP="00B265DF">
      <w:pPr>
        <w:keepNext/>
        <w:spacing w:after="0" w:line="240" w:lineRule="auto"/>
        <w:ind w:left="720" w:hanging="450"/>
        <w:rPr>
          <w:rFonts w:asciiTheme="minorHAnsi" w:hAnsiTheme="minorHAnsi" w:cstheme="minorHAnsi"/>
          <w:sz w:val="18"/>
          <w:szCs w:val="18"/>
        </w:rPr>
      </w:pPr>
    </w:p>
    <w:p w14:paraId="5CEB65A8" w14:textId="6309CE91" w:rsidR="00F43FA8" w:rsidRPr="005828AE" w:rsidRDefault="008C7B33" w:rsidP="00F43FA8">
      <w:pPr>
        <w:keepNext/>
        <w:spacing w:after="0" w:line="240" w:lineRule="auto"/>
        <w:rPr>
          <w:rFonts w:asciiTheme="minorHAnsi" w:hAnsiTheme="minorHAnsi" w:cstheme="minorHAnsi"/>
          <w:b/>
          <w:sz w:val="18"/>
          <w:szCs w:val="18"/>
        </w:rPr>
      </w:pPr>
      <w:r w:rsidRPr="005828AE">
        <w:rPr>
          <w:rFonts w:asciiTheme="minorHAnsi" w:hAnsiTheme="minorHAnsi" w:cstheme="minorHAnsi"/>
          <w:b/>
          <w:sz w:val="18"/>
          <w:szCs w:val="18"/>
        </w:rPr>
        <w:t>C</w:t>
      </w:r>
      <w:r w:rsidR="00F43FA8" w:rsidRPr="005828AE">
        <w:rPr>
          <w:rFonts w:asciiTheme="minorHAnsi" w:hAnsiTheme="minorHAnsi" w:cstheme="minorHAnsi"/>
          <w:b/>
          <w:sz w:val="18"/>
          <w:szCs w:val="18"/>
        </w:rPr>
        <w:t>. Design Dwelling Unit Water Heating Efficiency Information</w:t>
      </w:r>
    </w:p>
    <w:p w14:paraId="394BBADE" w14:textId="5EB8ACE4" w:rsidR="00F43FA8" w:rsidRPr="005828AE" w:rsidRDefault="00F43FA8" w:rsidP="00F43FA8">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features that were specified on the registered CF1R compliance document for this project. </w:t>
      </w:r>
      <w:r w:rsidR="00871C6C">
        <w:rPr>
          <w:rFonts w:asciiTheme="minorHAnsi" w:hAnsiTheme="minorHAnsi" w:cstheme="minorHAnsi"/>
          <w:sz w:val="18"/>
          <w:szCs w:val="18"/>
        </w:rPr>
        <w:t>This section is f</w:t>
      </w:r>
      <w:r w:rsidRPr="005828AE">
        <w:rPr>
          <w:rFonts w:asciiTheme="minorHAnsi" w:hAnsiTheme="minorHAnsi" w:cstheme="minorHAnsi"/>
          <w:sz w:val="18"/>
          <w:szCs w:val="18"/>
        </w:rPr>
        <w:t>or information</w:t>
      </w:r>
      <w:r w:rsidR="00871C6C">
        <w:rPr>
          <w:rFonts w:asciiTheme="minorHAnsi" w:hAnsiTheme="minorHAnsi" w:cstheme="minorHAnsi"/>
          <w:sz w:val="18"/>
          <w:szCs w:val="18"/>
        </w:rPr>
        <w:t>/verification purposes</w:t>
      </w:r>
      <w:r w:rsidRPr="005828AE">
        <w:rPr>
          <w:rFonts w:asciiTheme="minorHAnsi" w:hAnsiTheme="minorHAnsi" w:cstheme="minorHAnsi"/>
          <w:sz w:val="18"/>
          <w:szCs w:val="18"/>
        </w:rPr>
        <w:t xml:space="preserve"> only and requires no user input.</w:t>
      </w:r>
    </w:p>
    <w:p w14:paraId="6E59FD44" w14:textId="77777777" w:rsidR="00F43FA8" w:rsidRPr="005828AE" w:rsidRDefault="00F43FA8" w:rsidP="00F43FA8">
      <w:pPr>
        <w:keepNext/>
        <w:spacing w:after="0" w:line="240" w:lineRule="auto"/>
        <w:rPr>
          <w:rFonts w:asciiTheme="minorHAnsi" w:hAnsiTheme="minorHAnsi" w:cstheme="minorHAnsi"/>
          <w:b/>
          <w:sz w:val="18"/>
          <w:szCs w:val="18"/>
        </w:rPr>
      </w:pPr>
    </w:p>
    <w:p w14:paraId="09FFE7E1" w14:textId="0A467516" w:rsidR="00F43FA8" w:rsidRPr="005828AE" w:rsidRDefault="008C7B33" w:rsidP="00F43FA8">
      <w:pPr>
        <w:keepNext/>
        <w:spacing w:after="0" w:line="240" w:lineRule="auto"/>
        <w:rPr>
          <w:rFonts w:asciiTheme="minorHAnsi" w:hAnsiTheme="minorHAnsi" w:cstheme="minorHAnsi"/>
          <w:sz w:val="18"/>
          <w:szCs w:val="18"/>
        </w:rPr>
      </w:pPr>
      <w:r w:rsidRPr="005828AE">
        <w:rPr>
          <w:rFonts w:asciiTheme="minorHAnsi" w:hAnsiTheme="minorHAnsi" w:cstheme="minorHAnsi"/>
          <w:b/>
          <w:sz w:val="18"/>
          <w:szCs w:val="18"/>
        </w:rPr>
        <w:t>D</w:t>
      </w:r>
      <w:r w:rsidR="00F43FA8" w:rsidRPr="005828AE">
        <w:rPr>
          <w:rFonts w:asciiTheme="minorHAnsi" w:hAnsiTheme="minorHAnsi" w:cstheme="minorHAnsi"/>
          <w:b/>
          <w:sz w:val="18"/>
          <w:szCs w:val="18"/>
        </w:rPr>
        <w:t>. Installed Dwelling Unit Water Heating Efficiency Information</w:t>
      </w:r>
    </w:p>
    <w:p w14:paraId="44C1EF4C" w14:textId="7B65CD3E" w:rsidR="00F43FA8" w:rsidRPr="005828AE" w:rsidRDefault="00F43FA8" w:rsidP="00F43FA8">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information that is being installed. Require one line for each </w:t>
      </w:r>
      <w:del w:id="7" w:author="Shewmaker, Michael@Energy" w:date="2019-11-19T10:59:00Z">
        <w:r w:rsidRPr="005828AE" w:rsidDel="00BD38A6">
          <w:rPr>
            <w:rFonts w:asciiTheme="minorHAnsi" w:hAnsiTheme="minorHAnsi" w:cstheme="minorHAnsi"/>
            <w:sz w:val="18"/>
            <w:szCs w:val="18"/>
          </w:rPr>
          <w:delText>system</w:delText>
        </w:r>
      </w:del>
      <w:ins w:id="8" w:author="Shewmaker, Michael@Energy" w:date="2019-11-19T10:59:00Z">
        <w:r w:rsidR="00BD38A6">
          <w:rPr>
            <w:rFonts w:asciiTheme="minorHAnsi" w:hAnsiTheme="minorHAnsi" w:cstheme="minorHAnsi"/>
            <w:sz w:val="18"/>
            <w:szCs w:val="18"/>
          </w:rPr>
          <w:t>installed water heater</w:t>
        </w:r>
      </w:ins>
      <w:r w:rsidRPr="005828AE">
        <w:rPr>
          <w:rFonts w:asciiTheme="minorHAnsi" w:hAnsiTheme="minorHAnsi" w:cstheme="minorHAnsi"/>
          <w:sz w:val="18"/>
          <w:szCs w:val="18"/>
        </w:rPr>
        <w:t>.</w:t>
      </w:r>
      <w:r w:rsidR="003C1641" w:rsidRPr="005828AE">
        <w:rPr>
          <w:rFonts w:asciiTheme="minorHAnsi" w:hAnsiTheme="minorHAnsi" w:cstheme="minorHAnsi"/>
          <w:sz w:val="18"/>
          <w:szCs w:val="18"/>
        </w:rPr>
        <w:t xml:space="preserve">  Not applicable for central systems.</w:t>
      </w:r>
    </w:p>
    <w:p w14:paraId="755D51E1" w14:textId="2EBDC150" w:rsidR="00F43FA8" w:rsidRPr="005828AE" w:rsidRDefault="00F43FA8"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5828AE">
        <w:rPr>
          <w:rFonts w:asciiTheme="minorHAnsi" w:hAnsiTheme="minorHAnsi" w:cstheme="minorHAnsi"/>
          <w:sz w:val="18"/>
          <w:szCs w:val="18"/>
        </w:rPr>
        <w:tab/>
        <w:t xml:space="preserve">01 Water Heating System ID or Name – Reference information from </w:t>
      </w:r>
      <w:r w:rsidR="00254F4C">
        <w:rPr>
          <w:rFonts w:asciiTheme="minorHAnsi" w:hAnsiTheme="minorHAnsi" w:cstheme="minorHAnsi"/>
          <w:sz w:val="18"/>
          <w:szCs w:val="18"/>
        </w:rPr>
        <w:t>Table A.</w:t>
      </w:r>
    </w:p>
    <w:p w14:paraId="51BCE0CC" w14:textId="7409A926" w:rsidR="00F43FA8" w:rsidRPr="005828AE" w:rsidRDefault="00F43FA8"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w:t>
      </w:r>
      <w:r w:rsidR="00B265DF" w:rsidRPr="005828AE">
        <w:rPr>
          <w:rFonts w:asciiTheme="minorHAnsi" w:hAnsiTheme="minorHAnsi" w:cstheme="minorHAnsi"/>
          <w:sz w:val="18"/>
          <w:szCs w:val="18"/>
        </w:rPr>
        <w:t>2</w:t>
      </w:r>
      <w:r w:rsidRPr="005828AE">
        <w:rPr>
          <w:rFonts w:asciiTheme="minorHAnsi" w:hAnsiTheme="minorHAnsi" w:cstheme="minorHAnsi"/>
          <w:sz w:val="18"/>
          <w:szCs w:val="18"/>
        </w:rPr>
        <w:t xml:space="preserve"> Heating Efficiency Type – Reference information from </w:t>
      </w:r>
      <w:r w:rsidR="008E387F">
        <w:rPr>
          <w:rFonts w:asciiTheme="minorHAnsi" w:hAnsiTheme="minorHAnsi" w:cstheme="minorHAnsi"/>
          <w:sz w:val="18"/>
          <w:szCs w:val="18"/>
        </w:rPr>
        <w:t>Table C</w:t>
      </w:r>
      <w:r w:rsidRPr="005828AE">
        <w:rPr>
          <w:rFonts w:asciiTheme="minorHAnsi" w:hAnsiTheme="minorHAnsi" w:cstheme="minorHAnsi"/>
          <w:sz w:val="18"/>
          <w:szCs w:val="18"/>
        </w:rPr>
        <w:t>. Different efficiency types are Energy Factor, AFUE, UEF and Thermal Efficiency.</w:t>
      </w:r>
    </w:p>
    <w:p w14:paraId="5608E0A1" w14:textId="6A5EEE83" w:rsidR="00F43FA8" w:rsidRPr="005828AE" w:rsidRDefault="00B265DF" w:rsidP="00F43FA8">
      <w:pPr>
        <w:keepNext/>
        <w:spacing w:after="0" w:line="240" w:lineRule="auto"/>
        <w:ind w:left="720" w:hanging="450"/>
        <w:rPr>
          <w:rFonts w:asciiTheme="minorHAnsi" w:hAnsiTheme="minorHAnsi" w:cstheme="minorHAnsi"/>
          <w:b/>
          <w:sz w:val="18"/>
          <w:szCs w:val="18"/>
        </w:rPr>
      </w:pPr>
      <w:r w:rsidRPr="005828AE">
        <w:rPr>
          <w:rFonts w:asciiTheme="minorHAnsi" w:hAnsiTheme="minorHAnsi" w:cstheme="minorHAnsi"/>
          <w:sz w:val="18"/>
          <w:szCs w:val="18"/>
        </w:rPr>
        <w:t>03</w:t>
      </w:r>
      <w:r w:rsidR="00F43FA8" w:rsidRPr="005828AE">
        <w:rPr>
          <w:rFonts w:asciiTheme="minorHAnsi" w:hAnsiTheme="minorHAnsi" w:cstheme="minorHAnsi"/>
          <w:sz w:val="18"/>
          <w:szCs w:val="18"/>
        </w:rPr>
        <w:t xml:space="preserve"> Heating Efficiency Value – User input </w:t>
      </w:r>
      <w:r w:rsidR="008E387F">
        <w:rPr>
          <w:rFonts w:asciiTheme="minorHAnsi" w:hAnsiTheme="minorHAnsi" w:cstheme="minorHAnsi"/>
          <w:sz w:val="18"/>
          <w:szCs w:val="18"/>
        </w:rPr>
        <w:t>m</w:t>
      </w:r>
      <w:r w:rsidR="00F43FA8" w:rsidRPr="005828AE">
        <w:rPr>
          <w:rFonts w:asciiTheme="minorHAnsi" w:hAnsiTheme="minorHAnsi" w:cstheme="minorHAnsi"/>
          <w:sz w:val="18"/>
          <w:szCs w:val="18"/>
        </w:rPr>
        <w:t xml:space="preserve">ust be equal to or higher efficiency than value indicated on </w:t>
      </w:r>
      <w:r w:rsidR="008E387F">
        <w:rPr>
          <w:rFonts w:asciiTheme="minorHAnsi" w:hAnsiTheme="minorHAnsi" w:cstheme="minorHAnsi"/>
          <w:sz w:val="18"/>
          <w:szCs w:val="18"/>
        </w:rPr>
        <w:t>Table C</w:t>
      </w:r>
      <w:r w:rsidR="00F43FA8" w:rsidRPr="005828AE">
        <w:rPr>
          <w:rFonts w:asciiTheme="minorHAnsi" w:hAnsiTheme="minorHAnsi" w:cstheme="minorHAnsi"/>
          <w:sz w:val="18"/>
          <w:szCs w:val="18"/>
        </w:rPr>
        <w:t>.</w:t>
      </w:r>
    </w:p>
    <w:p w14:paraId="2D9E5742" w14:textId="7D0A3A07" w:rsidR="00F43FA8" w:rsidRPr="005828AE" w:rsidRDefault="00B265DF"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04</w:t>
      </w:r>
      <w:r w:rsidR="00F43FA8" w:rsidRPr="005828AE">
        <w:rPr>
          <w:rFonts w:asciiTheme="minorHAnsi" w:hAnsiTheme="minorHAnsi" w:cstheme="minorHAnsi"/>
          <w:sz w:val="18"/>
          <w:szCs w:val="18"/>
        </w:rPr>
        <w:t xml:space="preserve"> Standby Loss – User input. Must be equal to or less than value indicated</w:t>
      </w:r>
      <w:r w:rsidR="008E387F">
        <w:rPr>
          <w:rFonts w:asciiTheme="minorHAnsi" w:hAnsiTheme="minorHAnsi" w:cstheme="minorHAnsi"/>
          <w:sz w:val="18"/>
          <w:szCs w:val="18"/>
        </w:rPr>
        <w:t xml:space="preserve"> in Table C</w:t>
      </w:r>
      <w:r w:rsidR="00F43FA8" w:rsidRPr="005828AE">
        <w:rPr>
          <w:rFonts w:asciiTheme="minorHAnsi" w:hAnsiTheme="minorHAnsi" w:cstheme="minorHAnsi"/>
          <w:sz w:val="18"/>
          <w:szCs w:val="18"/>
        </w:rPr>
        <w:t xml:space="preserve">. Value may be N/A if CF1R value is N/A.  </w:t>
      </w:r>
    </w:p>
    <w:p w14:paraId="2E863F7E" w14:textId="7B756655" w:rsidR="00F43FA8" w:rsidRPr="005828AE" w:rsidRDefault="00B265DF" w:rsidP="00F43FA8">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 xml:space="preserve">05 </w:t>
      </w:r>
      <w:r w:rsidR="00F43FA8" w:rsidRPr="005828AE">
        <w:rPr>
          <w:rFonts w:asciiTheme="minorHAnsi" w:hAnsiTheme="minorHAnsi" w:cstheme="minorHAnsi"/>
          <w:sz w:val="18"/>
          <w:szCs w:val="18"/>
        </w:rPr>
        <w:t>Exterior Insul</w:t>
      </w:r>
      <w:r w:rsidRPr="005828AE">
        <w:rPr>
          <w:rFonts w:asciiTheme="minorHAnsi" w:hAnsiTheme="minorHAnsi" w:cstheme="minorHAnsi"/>
          <w:sz w:val="18"/>
          <w:szCs w:val="18"/>
        </w:rPr>
        <w:t>ation</w:t>
      </w:r>
      <w:r w:rsidR="00F43FA8" w:rsidRPr="005828AE">
        <w:rPr>
          <w:rFonts w:asciiTheme="minorHAnsi" w:hAnsiTheme="minorHAnsi" w:cstheme="minorHAnsi"/>
          <w:sz w:val="18"/>
          <w:szCs w:val="18"/>
        </w:rPr>
        <w:t xml:space="preserve"> R-Value – User input. Must be equal to or higher than value indicated</w:t>
      </w:r>
      <w:r w:rsidR="008E387F">
        <w:rPr>
          <w:rFonts w:asciiTheme="minorHAnsi" w:hAnsiTheme="minorHAnsi" w:cstheme="minorHAnsi"/>
          <w:sz w:val="18"/>
          <w:szCs w:val="18"/>
        </w:rPr>
        <w:t xml:space="preserve"> in Table C</w:t>
      </w:r>
      <w:r w:rsidR="00F43FA8" w:rsidRPr="005828AE">
        <w:rPr>
          <w:rFonts w:asciiTheme="minorHAnsi" w:hAnsiTheme="minorHAnsi" w:cstheme="minorHAnsi"/>
          <w:sz w:val="18"/>
          <w:szCs w:val="18"/>
        </w:rPr>
        <w:t xml:space="preserve">. Value may be N/A if CF1R value is N/A.  </w:t>
      </w:r>
    </w:p>
    <w:p w14:paraId="6874F251" w14:textId="795E8199" w:rsidR="003C1641" w:rsidRPr="005828AE" w:rsidRDefault="003C1641" w:rsidP="00B265DF">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0</w:t>
      </w:r>
      <w:r w:rsidR="008E387F">
        <w:rPr>
          <w:rFonts w:asciiTheme="minorHAnsi" w:hAnsiTheme="minorHAnsi" w:cstheme="minorHAnsi"/>
          <w:sz w:val="18"/>
          <w:szCs w:val="18"/>
        </w:rPr>
        <w:t>6</w:t>
      </w:r>
      <w:r w:rsidRPr="005828AE">
        <w:rPr>
          <w:rFonts w:asciiTheme="minorHAnsi" w:hAnsiTheme="minorHAnsi" w:cstheme="minorHAnsi"/>
          <w:sz w:val="18"/>
          <w:szCs w:val="18"/>
        </w:rPr>
        <w:t xml:space="preserve"> Water Heater Storage Volume (gal) – User input. </w:t>
      </w:r>
      <w:r w:rsidR="008E387F" w:rsidRPr="005828AE">
        <w:rPr>
          <w:rFonts w:asciiTheme="minorHAnsi" w:hAnsiTheme="minorHAnsi" w:cstheme="minorHAnsi"/>
          <w:sz w:val="18"/>
          <w:szCs w:val="18"/>
        </w:rPr>
        <w:t xml:space="preserve">Must be equal </w:t>
      </w:r>
      <w:r w:rsidR="008E387F">
        <w:rPr>
          <w:rFonts w:asciiTheme="minorHAnsi" w:hAnsiTheme="minorHAnsi" w:cstheme="minorHAnsi"/>
          <w:sz w:val="18"/>
          <w:szCs w:val="18"/>
        </w:rPr>
        <w:t xml:space="preserve">to the </w:t>
      </w:r>
      <w:r w:rsidR="008E387F" w:rsidRPr="005828AE">
        <w:rPr>
          <w:rFonts w:asciiTheme="minorHAnsi" w:hAnsiTheme="minorHAnsi" w:cstheme="minorHAnsi"/>
          <w:sz w:val="18"/>
          <w:szCs w:val="18"/>
        </w:rPr>
        <w:t>value indicated</w:t>
      </w:r>
      <w:r w:rsidR="008E387F">
        <w:rPr>
          <w:rFonts w:asciiTheme="minorHAnsi" w:hAnsiTheme="minorHAnsi" w:cstheme="minorHAnsi"/>
          <w:sz w:val="18"/>
          <w:szCs w:val="18"/>
        </w:rPr>
        <w:t xml:space="preserve"> in Table C</w:t>
      </w:r>
      <w:r w:rsidR="008E387F" w:rsidRPr="005828AE">
        <w:rPr>
          <w:rFonts w:asciiTheme="minorHAnsi" w:hAnsiTheme="minorHAnsi" w:cstheme="minorHAnsi"/>
          <w:sz w:val="18"/>
          <w:szCs w:val="18"/>
        </w:rPr>
        <w:t>.</w:t>
      </w:r>
      <w:r w:rsidR="008E387F">
        <w:rPr>
          <w:rFonts w:asciiTheme="minorHAnsi" w:hAnsiTheme="minorHAnsi" w:cstheme="minorHAnsi"/>
          <w:sz w:val="18"/>
          <w:szCs w:val="18"/>
        </w:rPr>
        <w:t xml:space="preserve"> </w:t>
      </w:r>
      <w:r w:rsidRPr="005828AE">
        <w:rPr>
          <w:rFonts w:asciiTheme="minorHAnsi" w:hAnsiTheme="minorHAnsi" w:cstheme="minorHAnsi"/>
          <w:sz w:val="18"/>
          <w:szCs w:val="18"/>
        </w:rPr>
        <w:t>Value may be N/A if water heater type is instantaneous with zero storage.</w:t>
      </w:r>
    </w:p>
    <w:p w14:paraId="6EB2107E" w14:textId="20636528" w:rsidR="008E387F" w:rsidRPr="005828AE" w:rsidRDefault="008E387F" w:rsidP="008E387F">
      <w:pPr>
        <w:keepNext/>
        <w:spacing w:after="0" w:line="240" w:lineRule="auto"/>
        <w:ind w:left="720" w:hanging="450"/>
        <w:rPr>
          <w:rFonts w:asciiTheme="minorHAnsi" w:hAnsiTheme="minorHAnsi" w:cstheme="minorHAnsi"/>
          <w:sz w:val="18"/>
          <w:szCs w:val="18"/>
        </w:rPr>
      </w:pPr>
      <w:r>
        <w:rPr>
          <w:rFonts w:asciiTheme="minorHAnsi" w:hAnsiTheme="minorHAnsi" w:cstheme="minorHAnsi"/>
          <w:sz w:val="18"/>
          <w:szCs w:val="18"/>
        </w:rPr>
        <w:t>07</w:t>
      </w:r>
      <w:r w:rsidRPr="005828AE">
        <w:rPr>
          <w:rFonts w:asciiTheme="minorHAnsi" w:hAnsiTheme="minorHAnsi" w:cstheme="minorHAnsi"/>
          <w:sz w:val="18"/>
          <w:szCs w:val="18"/>
        </w:rPr>
        <w:t xml:space="preserve"> Tank location – User input. Must be equal to </w:t>
      </w:r>
      <w:r>
        <w:rPr>
          <w:rFonts w:asciiTheme="minorHAnsi" w:hAnsiTheme="minorHAnsi" w:cstheme="minorHAnsi"/>
          <w:sz w:val="18"/>
          <w:szCs w:val="18"/>
        </w:rPr>
        <w:t>value</w:t>
      </w:r>
      <w:r w:rsidRPr="005828AE">
        <w:rPr>
          <w:rFonts w:asciiTheme="minorHAnsi" w:hAnsiTheme="minorHAnsi" w:cstheme="minorHAnsi"/>
          <w:sz w:val="18"/>
          <w:szCs w:val="18"/>
        </w:rPr>
        <w:t xml:space="preserve"> indicated</w:t>
      </w:r>
      <w:r>
        <w:rPr>
          <w:rFonts w:asciiTheme="minorHAnsi" w:hAnsiTheme="minorHAnsi" w:cstheme="minorHAnsi"/>
          <w:sz w:val="18"/>
          <w:szCs w:val="18"/>
        </w:rPr>
        <w:t xml:space="preserve"> in Table C</w:t>
      </w:r>
      <w:r w:rsidRPr="005828AE">
        <w:rPr>
          <w:rFonts w:asciiTheme="minorHAnsi" w:hAnsiTheme="minorHAnsi" w:cstheme="minorHAnsi"/>
          <w:sz w:val="18"/>
          <w:szCs w:val="18"/>
        </w:rPr>
        <w:t>.</w:t>
      </w:r>
    </w:p>
    <w:p w14:paraId="2C3447F1" w14:textId="77777777" w:rsidR="00F43FA8" w:rsidRPr="005828AE" w:rsidRDefault="00F43FA8"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7B8DA3DD" w14:textId="19A00C52" w:rsidR="002A76D1" w:rsidRPr="005828AE" w:rsidRDefault="008C7B33"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5828AE">
        <w:rPr>
          <w:rFonts w:asciiTheme="minorHAnsi" w:hAnsiTheme="minorHAnsi" w:cstheme="minorHAnsi"/>
          <w:b/>
          <w:sz w:val="18"/>
          <w:szCs w:val="18"/>
        </w:rPr>
        <w:t>E</w:t>
      </w:r>
      <w:r w:rsidR="002A76D1" w:rsidRPr="005828AE">
        <w:rPr>
          <w:rFonts w:asciiTheme="minorHAnsi" w:hAnsiTheme="minorHAnsi" w:cstheme="minorHAnsi"/>
          <w:b/>
          <w:sz w:val="18"/>
          <w:szCs w:val="18"/>
        </w:rPr>
        <w:t>. Installed Water Heater Manufacturer Information</w:t>
      </w:r>
    </w:p>
    <w:p w14:paraId="7B8DA3DE" w14:textId="0841CCCF" w:rsidR="002A76D1" w:rsidRPr="005828AE" w:rsidRDefault="002A76D1" w:rsidP="005828AE">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This table reports the manufacturer information of the installed water heater(s). Require one line for each installed water heater</w:t>
      </w:r>
      <w:r w:rsidR="003C1641" w:rsidRPr="005828AE">
        <w:rPr>
          <w:rFonts w:asciiTheme="minorHAnsi" w:hAnsiTheme="minorHAnsi" w:cstheme="minorHAnsi"/>
          <w:sz w:val="18"/>
          <w:szCs w:val="18"/>
        </w:rPr>
        <w:t>.  Not applicable for central systems.</w:t>
      </w:r>
    </w:p>
    <w:p w14:paraId="7B8DA3E0" w14:textId="2C056CF9"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 xml:space="preserve">01 Water Heating System ID or Name – Reference information from </w:t>
      </w:r>
      <w:r w:rsidR="00F9082D">
        <w:rPr>
          <w:rFonts w:asciiTheme="minorHAnsi" w:hAnsiTheme="minorHAnsi" w:cstheme="minorHAnsi"/>
          <w:sz w:val="18"/>
          <w:szCs w:val="18"/>
        </w:rPr>
        <w:t>Table A</w:t>
      </w:r>
      <w:r w:rsidRPr="005828AE">
        <w:rPr>
          <w:rFonts w:asciiTheme="minorHAnsi" w:hAnsiTheme="minorHAnsi" w:cstheme="minorHAnsi"/>
          <w:sz w:val="18"/>
          <w:szCs w:val="18"/>
        </w:rPr>
        <w:t>.</w:t>
      </w:r>
    </w:p>
    <w:p w14:paraId="7B8DA3E1" w14:textId="7F7E701E"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02 Manufacturer – User input. Enter the name of the water heater manufacturer.</w:t>
      </w:r>
    </w:p>
    <w:p w14:paraId="7B8DA3E2" w14:textId="4FF2C57B" w:rsidR="002A76D1"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03 Model Number – User input. Enter the model number of the water heater.</w:t>
      </w:r>
    </w:p>
    <w:p w14:paraId="2F8EDB8C" w14:textId="06909697" w:rsidR="007667EA" w:rsidRDefault="007667EA"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p>
    <w:p w14:paraId="36E6AA10" w14:textId="1190A1C4" w:rsidR="007667EA" w:rsidRPr="00542719" w:rsidRDefault="007667EA" w:rsidP="007667E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r>
        <w:rPr>
          <w:rFonts w:asciiTheme="minorHAnsi" w:hAnsiTheme="minorHAnsi" w:cstheme="minorHAnsi"/>
          <w:b/>
          <w:sz w:val="18"/>
          <w:szCs w:val="18"/>
        </w:rPr>
        <w:t>F</w:t>
      </w:r>
      <w:r w:rsidRPr="00542719">
        <w:rPr>
          <w:rFonts w:asciiTheme="minorHAnsi" w:hAnsiTheme="minorHAnsi" w:cstheme="minorHAnsi"/>
          <w:b/>
          <w:sz w:val="18"/>
          <w:szCs w:val="18"/>
        </w:rPr>
        <w:t xml:space="preserve">. </w:t>
      </w:r>
      <w:r>
        <w:rPr>
          <w:rFonts w:asciiTheme="minorHAnsi" w:hAnsiTheme="minorHAnsi" w:cstheme="minorHAnsi"/>
          <w:b/>
          <w:sz w:val="18"/>
          <w:szCs w:val="18"/>
        </w:rPr>
        <w:t>Mandatory Measures for a</w:t>
      </w:r>
      <w:r w:rsidRPr="00542719">
        <w:rPr>
          <w:rFonts w:asciiTheme="minorHAnsi" w:hAnsiTheme="minorHAnsi" w:cstheme="minorHAnsi"/>
          <w:b/>
          <w:sz w:val="18"/>
          <w:szCs w:val="18"/>
        </w:rPr>
        <w:t>ll Domestic Hot Water Distribution Systems</w:t>
      </w:r>
    </w:p>
    <w:p w14:paraId="4A170ADE" w14:textId="0EFCCD6A" w:rsidR="007667EA" w:rsidRDefault="007667EA" w:rsidP="003E2C33">
      <w:pPr>
        <w:spacing w:after="0" w:line="240" w:lineRule="auto"/>
        <w:rPr>
          <w:rFonts w:asciiTheme="minorHAnsi" w:hAnsiTheme="minorHAnsi" w:cstheme="minorHAnsi"/>
          <w:sz w:val="18"/>
          <w:szCs w:val="18"/>
        </w:rPr>
      </w:pPr>
      <w:r w:rsidRPr="00542719">
        <w:rPr>
          <w:rFonts w:asciiTheme="minorHAnsi" w:hAnsiTheme="minorHAnsi" w:cstheme="minorHAnsi"/>
          <w:sz w:val="18"/>
          <w:szCs w:val="18"/>
        </w:rPr>
        <w:t xml:space="preserve">This table lists the requirements for all </w:t>
      </w:r>
      <w:r>
        <w:rPr>
          <w:rFonts w:asciiTheme="minorHAnsi" w:hAnsiTheme="minorHAnsi" w:cstheme="minorHAnsi"/>
          <w:sz w:val="18"/>
          <w:szCs w:val="18"/>
        </w:rPr>
        <w:t>DHW</w:t>
      </w:r>
      <w:r w:rsidRPr="00542719">
        <w:rPr>
          <w:rFonts w:asciiTheme="minorHAnsi" w:hAnsiTheme="minorHAnsi" w:cstheme="minorHAnsi"/>
          <w:sz w:val="18"/>
          <w:szCs w:val="18"/>
        </w:rPr>
        <w:t xml:space="preserve"> systems.  Installer must ensure all the requirements on this table are met. </w:t>
      </w:r>
    </w:p>
    <w:p w14:paraId="13610A6A" w14:textId="77777777" w:rsidR="003E2C33" w:rsidRPr="00542719" w:rsidRDefault="003E2C33" w:rsidP="003E2C33">
      <w:pPr>
        <w:spacing w:after="0" w:line="240" w:lineRule="auto"/>
        <w:rPr>
          <w:rFonts w:asciiTheme="minorHAnsi" w:hAnsiTheme="minorHAnsi" w:cstheme="minorHAnsi"/>
          <w:sz w:val="18"/>
          <w:szCs w:val="18"/>
        </w:rPr>
      </w:pPr>
    </w:p>
    <w:p w14:paraId="02D9A7BE" w14:textId="06777F42" w:rsidR="00E303B7" w:rsidRPr="005828AE" w:rsidRDefault="007667EA" w:rsidP="00E303B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G</w:t>
      </w:r>
      <w:r w:rsidR="00B265DF" w:rsidRPr="005828AE">
        <w:rPr>
          <w:rFonts w:asciiTheme="minorHAnsi" w:hAnsiTheme="minorHAnsi" w:cstheme="minorHAnsi"/>
          <w:b/>
          <w:sz w:val="18"/>
          <w:szCs w:val="18"/>
        </w:rPr>
        <w:t xml:space="preserve">. </w:t>
      </w:r>
      <w:r w:rsidR="00E303B7">
        <w:rPr>
          <w:rFonts w:asciiTheme="minorHAnsi" w:hAnsiTheme="minorHAnsi" w:cstheme="minorHAnsi"/>
          <w:b/>
          <w:sz w:val="18"/>
          <w:szCs w:val="18"/>
        </w:rPr>
        <w:t xml:space="preserve"> </w:t>
      </w:r>
      <w:r w:rsidR="00E303B7" w:rsidRPr="001602AA">
        <w:rPr>
          <w:rFonts w:asciiTheme="minorHAnsi" w:hAnsiTheme="minorHAnsi" w:cstheme="minorHAnsi"/>
          <w:b/>
          <w:sz w:val="18"/>
          <w:szCs w:val="18"/>
        </w:rPr>
        <w:t xml:space="preserve">Compact </w:t>
      </w:r>
      <w:r w:rsidR="00E303B7">
        <w:rPr>
          <w:rFonts w:asciiTheme="minorHAnsi" w:hAnsiTheme="minorHAnsi" w:cstheme="minorHAnsi"/>
          <w:b/>
          <w:sz w:val="18"/>
          <w:szCs w:val="18"/>
        </w:rPr>
        <w:t>Hot Water</w:t>
      </w:r>
      <w:r w:rsidR="00E303B7" w:rsidRPr="001602AA">
        <w:rPr>
          <w:rFonts w:asciiTheme="minorHAnsi" w:hAnsiTheme="minorHAnsi" w:cstheme="minorHAnsi"/>
          <w:b/>
          <w:sz w:val="18"/>
          <w:szCs w:val="18"/>
        </w:rPr>
        <w:t xml:space="preserve"> Distribution</w:t>
      </w:r>
      <w:r w:rsidR="00E303B7">
        <w:rPr>
          <w:rFonts w:asciiTheme="minorHAnsi" w:hAnsiTheme="minorHAnsi" w:cstheme="minorHAnsi"/>
          <w:b/>
          <w:sz w:val="18"/>
          <w:szCs w:val="18"/>
        </w:rPr>
        <w:t xml:space="preserve"> Basic</w:t>
      </w:r>
    </w:p>
    <w:p w14:paraId="57F6CDE5" w14:textId="7D37B07D" w:rsidR="000947DF" w:rsidRPr="005828AE" w:rsidRDefault="000E192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If performance compliance is used, this table lists the values used in the performance calculation and require no user input.</w:t>
      </w:r>
    </w:p>
    <w:p w14:paraId="365ABFFF" w14:textId="705A208E" w:rsidR="000E1923" w:rsidRPr="005828AE" w:rsidRDefault="000E192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If prescriptive compliance is used, fill out this table</w:t>
      </w:r>
      <w:r w:rsidR="00871C6C">
        <w:rPr>
          <w:rFonts w:asciiTheme="minorHAnsi" w:hAnsiTheme="minorHAnsi" w:cstheme="minorHAnsi"/>
          <w:sz w:val="18"/>
          <w:szCs w:val="18"/>
        </w:rPr>
        <w:t>.</w:t>
      </w:r>
    </w:p>
    <w:p w14:paraId="157FF86F" w14:textId="1241BB8E" w:rsidR="009075FA" w:rsidRPr="009075FA" w:rsidRDefault="000947DF" w:rsidP="00623BA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asciiTheme="minorHAnsi" w:hAnsiTheme="minorHAnsi" w:cstheme="minorHAnsi"/>
          <w:b/>
          <w:sz w:val="18"/>
          <w:szCs w:val="18"/>
        </w:rPr>
      </w:pPr>
      <w:r w:rsidRPr="009075FA">
        <w:rPr>
          <w:rFonts w:asciiTheme="minorHAnsi" w:hAnsiTheme="minorHAnsi" w:cstheme="minorHAnsi"/>
          <w:b/>
          <w:sz w:val="18"/>
          <w:szCs w:val="18"/>
        </w:rPr>
        <w:tab/>
      </w:r>
      <w:r w:rsidR="009075FA" w:rsidRPr="009075FA">
        <w:rPr>
          <w:rFonts w:asciiTheme="minorHAnsi" w:hAnsiTheme="minorHAnsi" w:cstheme="minorHAnsi"/>
          <w:b/>
          <w:sz w:val="18"/>
          <w:szCs w:val="18"/>
        </w:rPr>
        <w:t>01 Dwelling Name</w:t>
      </w:r>
    </w:p>
    <w:p w14:paraId="0A922BF1" w14:textId="0CCA931A" w:rsidR="00B265DF" w:rsidRPr="005828AE" w:rsidRDefault="00B265DF" w:rsidP="009075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2</w:t>
      </w:r>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the </w:t>
      </w:r>
      <w:r w:rsidR="00871C6C">
        <w:rPr>
          <w:rFonts w:asciiTheme="minorHAnsi" w:hAnsiTheme="minorHAnsi" w:cstheme="minorHAnsi"/>
          <w:sz w:val="18"/>
          <w:szCs w:val="18"/>
        </w:rPr>
        <w:t>m</w:t>
      </w:r>
      <w:r w:rsidRPr="005828AE">
        <w:rPr>
          <w:rFonts w:asciiTheme="minorHAnsi" w:hAnsiTheme="minorHAnsi" w:cstheme="minorHAnsi"/>
          <w:sz w:val="18"/>
          <w:szCs w:val="18"/>
        </w:rPr>
        <w:t>a</w:t>
      </w:r>
      <w:r w:rsidR="000E1923" w:rsidRPr="005828AE">
        <w:rPr>
          <w:rFonts w:asciiTheme="minorHAnsi" w:hAnsiTheme="minorHAnsi" w:cstheme="minorHAnsi"/>
          <w:sz w:val="18"/>
          <w:szCs w:val="18"/>
        </w:rPr>
        <w:t>s</w:t>
      </w:r>
      <w:r w:rsidRPr="005828AE">
        <w:rPr>
          <w:rFonts w:asciiTheme="minorHAnsi" w:hAnsiTheme="minorHAnsi" w:cstheme="minorHAnsi"/>
          <w:sz w:val="18"/>
          <w:szCs w:val="18"/>
        </w:rPr>
        <w:t xml:space="preserve">ter </w:t>
      </w:r>
      <w:r w:rsidR="00871C6C">
        <w:rPr>
          <w:rFonts w:asciiTheme="minorHAnsi" w:hAnsiTheme="minorHAnsi" w:cstheme="minorHAnsi"/>
          <w:sz w:val="18"/>
          <w:szCs w:val="18"/>
        </w:rPr>
        <w:t>b</w:t>
      </w:r>
      <w:r w:rsidRPr="005828AE">
        <w:rPr>
          <w:rFonts w:asciiTheme="minorHAnsi" w:hAnsiTheme="minorHAnsi" w:cstheme="minorHAnsi"/>
          <w:sz w:val="18"/>
          <w:szCs w:val="18"/>
        </w:rPr>
        <w:t xml:space="preserve">ath distance of furthest fixture 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 in feet.</w:t>
      </w:r>
      <w:r w:rsidR="00623BA8">
        <w:rPr>
          <w:rFonts w:asciiTheme="minorHAnsi" w:hAnsiTheme="minorHAnsi" w:cstheme="minorHAnsi"/>
          <w:sz w:val="18"/>
          <w:szCs w:val="18"/>
        </w:rPr>
        <w:t xml:space="preserve"> </w:t>
      </w:r>
      <w:bookmarkStart w:id="9" w:name="_Hlk4150104"/>
      <w:r w:rsidR="00623BA8">
        <w:rPr>
          <w:rFonts w:asciiTheme="minorHAnsi" w:hAnsiTheme="minorHAnsi" w:cstheme="minorHAnsi"/>
          <w:sz w:val="18"/>
          <w:szCs w:val="18"/>
        </w:rPr>
        <w:t>For multiple water heaters, enter the distance to the closest water heater.</w:t>
      </w:r>
    </w:p>
    <w:bookmarkEnd w:id="9"/>
    <w:p w14:paraId="78F61EDE" w14:textId="42A3D31E" w:rsidR="00B265DF" w:rsidRPr="005828AE" w:rsidRDefault="00B265DF" w:rsidP="0027524B">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3</w:t>
      </w:r>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the </w:t>
      </w:r>
      <w:r w:rsidR="00871C6C">
        <w:rPr>
          <w:rFonts w:asciiTheme="minorHAnsi" w:hAnsiTheme="minorHAnsi" w:cstheme="minorHAnsi"/>
          <w:sz w:val="18"/>
          <w:szCs w:val="18"/>
        </w:rPr>
        <w:t>k</w:t>
      </w:r>
      <w:r w:rsidRPr="005828AE">
        <w:rPr>
          <w:rFonts w:asciiTheme="minorHAnsi" w:hAnsiTheme="minorHAnsi" w:cstheme="minorHAnsi"/>
          <w:sz w:val="18"/>
          <w:szCs w:val="18"/>
        </w:rPr>
        <w:t xml:space="preserve">itchen distance from furthest fixture 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 in feet</w:t>
      </w:r>
      <w:r w:rsidR="00871C6C">
        <w:rPr>
          <w:rFonts w:asciiTheme="minorHAnsi" w:hAnsiTheme="minorHAnsi" w:cstheme="minorHAnsi"/>
          <w:sz w:val="18"/>
          <w:szCs w:val="18"/>
        </w:rPr>
        <w:t>.</w:t>
      </w:r>
      <w:r w:rsidR="00623BA8">
        <w:rPr>
          <w:rFonts w:asciiTheme="minorHAnsi" w:hAnsiTheme="minorHAnsi" w:cstheme="minorHAnsi"/>
          <w:sz w:val="18"/>
          <w:szCs w:val="18"/>
        </w:rPr>
        <w:t xml:space="preserve"> For multiple water heaters, enter the distance to the closest water heater.</w:t>
      </w:r>
    </w:p>
    <w:p w14:paraId="3AC5B67C" w14:textId="21E701C3" w:rsidR="00B265DF" w:rsidRPr="005828AE" w:rsidRDefault="00B265DF" w:rsidP="00B804A4">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4</w:t>
      </w:r>
      <w:r w:rsidRPr="005828AE">
        <w:rPr>
          <w:rFonts w:asciiTheme="minorHAnsi" w:hAnsiTheme="minorHAnsi" w:cstheme="minorHAnsi"/>
          <w:sz w:val="18"/>
          <w:szCs w:val="18"/>
        </w:rPr>
        <w:t xml:space="preserve"> </w:t>
      </w:r>
      <w:r w:rsidR="000E1923" w:rsidRPr="005828AE">
        <w:rPr>
          <w:rFonts w:asciiTheme="minorHAnsi" w:hAnsiTheme="minorHAnsi" w:cstheme="minorHAnsi"/>
          <w:sz w:val="18"/>
          <w:szCs w:val="18"/>
        </w:rPr>
        <w:t xml:space="preserve">Enter </w:t>
      </w:r>
      <w:r w:rsidR="00871C6C">
        <w:rPr>
          <w:rFonts w:asciiTheme="minorHAnsi" w:hAnsiTheme="minorHAnsi" w:cstheme="minorHAnsi"/>
          <w:sz w:val="18"/>
          <w:szCs w:val="18"/>
        </w:rPr>
        <w:t>f</w:t>
      </w:r>
      <w:r w:rsidRPr="005828AE">
        <w:rPr>
          <w:rFonts w:asciiTheme="minorHAnsi" w:hAnsiTheme="minorHAnsi" w:cstheme="minorHAnsi"/>
          <w:sz w:val="18"/>
          <w:szCs w:val="18"/>
        </w:rPr>
        <w:t xml:space="preserve">urthest </w:t>
      </w:r>
      <w:r w:rsidR="00871C6C">
        <w:rPr>
          <w:rFonts w:asciiTheme="minorHAnsi" w:hAnsiTheme="minorHAnsi" w:cstheme="minorHAnsi"/>
          <w:sz w:val="18"/>
          <w:szCs w:val="18"/>
        </w:rPr>
        <w:t>t</w:t>
      </w:r>
      <w:r w:rsidRPr="005828AE">
        <w:rPr>
          <w:rFonts w:asciiTheme="minorHAnsi" w:hAnsiTheme="minorHAnsi" w:cstheme="minorHAnsi"/>
          <w:sz w:val="18"/>
          <w:szCs w:val="18"/>
        </w:rPr>
        <w:t xml:space="preserve">hird fixtures </w:t>
      </w:r>
      <w:r w:rsidR="000947DF" w:rsidRPr="005828AE">
        <w:rPr>
          <w:rFonts w:asciiTheme="minorHAnsi" w:hAnsiTheme="minorHAnsi" w:cstheme="minorHAnsi"/>
          <w:sz w:val="18"/>
          <w:szCs w:val="18"/>
        </w:rPr>
        <w:t xml:space="preserve">from fixture </w:t>
      </w:r>
      <w:r w:rsidRPr="005828AE">
        <w:rPr>
          <w:rFonts w:asciiTheme="minorHAnsi" w:hAnsiTheme="minorHAnsi" w:cstheme="minorHAnsi"/>
          <w:sz w:val="18"/>
          <w:szCs w:val="18"/>
        </w:rPr>
        <w:t xml:space="preserve">to </w:t>
      </w:r>
      <w:r w:rsidR="00871C6C">
        <w:rPr>
          <w:rFonts w:asciiTheme="minorHAnsi" w:hAnsiTheme="minorHAnsi" w:cstheme="minorHAnsi"/>
          <w:sz w:val="18"/>
          <w:szCs w:val="18"/>
        </w:rPr>
        <w:t>w</w:t>
      </w:r>
      <w:r w:rsidRPr="005828AE">
        <w:rPr>
          <w:rFonts w:asciiTheme="minorHAnsi" w:hAnsiTheme="minorHAnsi" w:cstheme="minorHAnsi"/>
          <w:sz w:val="18"/>
          <w:szCs w:val="18"/>
        </w:rPr>
        <w:t xml:space="preserve">ater </w:t>
      </w:r>
      <w:r w:rsidR="00871C6C">
        <w:rPr>
          <w:rFonts w:asciiTheme="minorHAnsi" w:hAnsiTheme="minorHAnsi" w:cstheme="minorHAnsi"/>
          <w:sz w:val="18"/>
          <w:szCs w:val="18"/>
        </w:rPr>
        <w:t>h</w:t>
      </w:r>
      <w:r w:rsidRPr="005828AE">
        <w:rPr>
          <w:rFonts w:asciiTheme="minorHAnsi" w:hAnsiTheme="minorHAnsi" w:cstheme="minorHAnsi"/>
          <w:sz w:val="18"/>
          <w:szCs w:val="18"/>
        </w:rPr>
        <w:t>eater</w:t>
      </w:r>
      <w:r w:rsidR="000947DF" w:rsidRPr="005828AE">
        <w:rPr>
          <w:rFonts w:asciiTheme="minorHAnsi" w:hAnsiTheme="minorHAnsi" w:cstheme="minorHAnsi"/>
          <w:sz w:val="18"/>
          <w:szCs w:val="18"/>
        </w:rPr>
        <w:t xml:space="preserve"> in feet</w:t>
      </w:r>
      <w:r w:rsidR="00871C6C">
        <w:rPr>
          <w:rFonts w:asciiTheme="minorHAnsi" w:hAnsiTheme="minorHAnsi" w:cstheme="minorHAnsi"/>
          <w:sz w:val="18"/>
          <w:szCs w:val="18"/>
        </w:rPr>
        <w:t>.</w:t>
      </w:r>
      <w:r w:rsidR="00623BA8">
        <w:rPr>
          <w:rFonts w:asciiTheme="minorHAnsi" w:hAnsiTheme="minorHAnsi" w:cstheme="minorHAnsi"/>
          <w:sz w:val="18"/>
          <w:szCs w:val="18"/>
        </w:rPr>
        <w:t xml:space="preserve"> </w:t>
      </w:r>
      <w:bookmarkStart w:id="10" w:name="_Hlk4150129"/>
      <w:r w:rsidR="00623BA8">
        <w:rPr>
          <w:rFonts w:asciiTheme="minorHAnsi" w:hAnsiTheme="minorHAnsi" w:cstheme="minorHAnsi"/>
          <w:sz w:val="18"/>
          <w:szCs w:val="18"/>
        </w:rPr>
        <w:t xml:space="preserve">For multiple water heaters, </w:t>
      </w:r>
      <w:r w:rsidR="00B804A4">
        <w:rPr>
          <w:rFonts w:asciiTheme="minorHAnsi" w:hAnsiTheme="minorHAnsi" w:cstheme="minorHAnsi"/>
          <w:sz w:val="18"/>
          <w:szCs w:val="18"/>
        </w:rPr>
        <w:t xml:space="preserve">enter </w:t>
      </w:r>
      <w:r w:rsidR="00623BA8">
        <w:rPr>
          <w:rFonts w:asciiTheme="minorHAnsi" w:hAnsiTheme="minorHAnsi" w:cstheme="minorHAnsi"/>
          <w:sz w:val="18"/>
          <w:szCs w:val="18"/>
        </w:rPr>
        <w:t xml:space="preserve">the average of the furthest </w:t>
      </w:r>
      <w:r w:rsidR="00B804A4">
        <w:rPr>
          <w:rFonts w:asciiTheme="minorHAnsi" w:hAnsiTheme="minorHAnsi" w:cstheme="minorHAnsi"/>
          <w:sz w:val="18"/>
          <w:szCs w:val="18"/>
        </w:rPr>
        <w:t>distance of each water heater.</w:t>
      </w:r>
    </w:p>
    <w:bookmarkEnd w:id="10"/>
    <w:p w14:paraId="15517A98" w14:textId="7FE6D9F5"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5</w:t>
      </w:r>
      <w:r w:rsidRPr="005828AE">
        <w:rPr>
          <w:rFonts w:asciiTheme="minorHAnsi" w:hAnsiTheme="minorHAnsi" w:cstheme="minorHAnsi"/>
          <w:sz w:val="18"/>
          <w:szCs w:val="18"/>
        </w:rPr>
        <w:t xml:space="preserve"> </w:t>
      </w:r>
      <w:r w:rsidR="00871C6C">
        <w:rPr>
          <w:rFonts w:asciiTheme="minorHAnsi" w:hAnsiTheme="minorHAnsi" w:cstheme="minorHAnsi"/>
          <w:sz w:val="18"/>
          <w:szCs w:val="18"/>
        </w:rPr>
        <w:t xml:space="preserve">Weighted Distance - </w:t>
      </w:r>
      <w:r w:rsidR="000E1923" w:rsidRPr="005828AE">
        <w:rPr>
          <w:rFonts w:asciiTheme="minorHAnsi" w:hAnsiTheme="minorHAnsi" w:cstheme="minorHAnsi"/>
          <w:sz w:val="18"/>
          <w:szCs w:val="18"/>
        </w:rPr>
        <w:t>Calculated value – no user input required</w:t>
      </w:r>
      <w:r w:rsidR="00871C6C">
        <w:rPr>
          <w:rFonts w:asciiTheme="minorHAnsi" w:hAnsiTheme="minorHAnsi" w:cstheme="minorHAnsi"/>
          <w:sz w:val="18"/>
          <w:szCs w:val="18"/>
        </w:rPr>
        <w:t>.</w:t>
      </w:r>
    </w:p>
    <w:p w14:paraId="74922AB9" w14:textId="5644919A"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w:t>
      </w:r>
      <w:r w:rsidR="009075FA">
        <w:rPr>
          <w:rFonts w:asciiTheme="minorHAnsi" w:hAnsiTheme="minorHAnsi" w:cstheme="minorHAnsi"/>
          <w:sz w:val="18"/>
          <w:szCs w:val="18"/>
        </w:rPr>
        <w:t>6</w:t>
      </w:r>
      <w:r w:rsidRPr="005828AE">
        <w:rPr>
          <w:rFonts w:asciiTheme="minorHAnsi" w:hAnsiTheme="minorHAnsi" w:cstheme="minorHAnsi"/>
          <w:sz w:val="18"/>
          <w:szCs w:val="18"/>
        </w:rPr>
        <w:t xml:space="preserve"> </w:t>
      </w:r>
      <w:r w:rsidR="00871C6C">
        <w:rPr>
          <w:rFonts w:asciiTheme="minorHAnsi" w:hAnsiTheme="minorHAnsi" w:cstheme="minorHAnsi"/>
          <w:sz w:val="18"/>
          <w:szCs w:val="18"/>
        </w:rPr>
        <w:t xml:space="preserve">Qualification Distance - </w:t>
      </w:r>
      <w:r w:rsidR="000E1923" w:rsidRPr="005828AE">
        <w:rPr>
          <w:rFonts w:asciiTheme="minorHAnsi" w:hAnsiTheme="minorHAnsi" w:cstheme="minorHAnsi"/>
          <w:sz w:val="18"/>
          <w:szCs w:val="18"/>
        </w:rPr>
        <w:t>Calculated value – no user input required</w:t>
      </w:r>
      <w:r w:rsidR="00871C6C">
        <w:rPr>
          <w:rFonts w:asciiTheme="minorHAnsi" w:hAnsiTheme="minorHAnsi" w:cstheme="minorHAnsi"/>
          <w:sz w:val="18"/>
          <w:szCs w:val="18"/>
        </w:rPr>
        <w:t>.</w:t>
      </w:r>
    </w:p>
    <w:p w14:paraId="6491C1CF" w14:textId="22817D4B" w:rsidR="00B265DF" w:rsidRDefault="00B265DF"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7B8DA3EE" w14:textId="77777777" w:rsidR="002A76D1" w:rsidRPr="005828AE" w:rsidRDefault="00B65824"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H</w:t>
      </w:r>
      <w:r w:rsidR="002A76D1" w:rsidRPr="005828AE">
        <w:rPr>
          <w:rFonts w:asciiTheme="minorHAnsi" w:hAnsiTheme="minorHAnsi" w:cstheme="minorHAnsi"/>
          <w:b/>
          <w:sz w:val="18"/>
          <w:szCs w:val="18"/>
        </w:rPr>
        <w:t>. Parallel Piping Requirements</w:t>
      </w:r>
    </w:p>
    <w:p w14:paraId="7B8DA3EF" w14:textId="5BE63634"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Parallel Piping.</w:t>
      </w:r>
      <w:r w:rsidRPr="005828AE">
        <w:rPr>
          <w:rFonts w:asciiTheme="minorHAnsi" w:hAnsiTheme="minorHAnsi" w:cstheme="minorHAnsi"/>
          <w:sz w:val="18"/>
          <w:szCs w:val="18"/>
        </w:rPr>
        <w:t xml:space="preserve"> 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 </w:t>
      </w:r>
      <w:r w:rsidR="00067655" w:rsidRPr="005828AE">
        <w:rPr>
          <w:rFonts w:asciiTheme="minorHAnsi" w:hAnsiTheme="minorHAnsi" w:cstheme="minorHAnsi"/>
          <w:sz w:val="18"/>
          <w:szCs w:val="18"/>
        </w:rPr>
        <w:t>H</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 xml:space="preserve">n this table are met.  </w:t>
      </w:r>
    </w:p>
    <w:p w14:paraId="7B8DA3F0" w14:textId="5A0E5B6D" w:rsidR="002A76D1" w:rsidRPr="005828AE" w:rsidRDefault="002A76D1" w:rsidP="002A76D1">
      <w:pPr>
        <w:autoSpaceDE w:val="0"/>
        <w:autoSpaceDN w:val="0"/>
        <w:adjustRightInd w:val="0"/>
        <w:spacing w:after="0" w:line="240" w:lineRule="auto"/>
        <w:rPr>
          <w:rFonts w:asciiTheme="minorHAnsi" w:hAnsiTheme="minorHAnsi" w:cstheme="minorHAnsi"/>
          <w:sz w:val="18"/>
          <w:szCs w:val="18"/>
        </w:rPr>
      </w:pPr>
    </w:p>
    <w:p w14:paraId="34B9219D" w14:textId="6B791C44" w:rsidR="000919BD" w:rsidRPr="005828AE" w:rsidRDefault="00B65824">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000919BD" w:rsidRPr="005828AE">
        <w:rPr>
          <w:rFonts w:asciiTheme="minorHAnsi" w:hAnsiTheme="minorHAnsi" w:cstheme="minorHAnsi"/>
          <w:b/>
          <w:sz w:val="18"/>
          <w:szCs w:val="18"/>
        </w:rPr>
        <w:t>. Point of Use Requirements</w:t>
      </w:r>
    </w:p>
    <w:p w14:paraId="716C8590" w14:textId="0F4352DD" w:rsidR="000919BD" w:rsidRPr="005828AE" w:rsidRDefault="000919BD">
      <w:pPr>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Point of Use</w:t>
      </w:r>
      <w:r w:rsidRPr="005828AE">
        <w:rPr>
          <w:rFonts w:asciiTheme="minorHAnsi" w:hAnsiTheme="minorHAnsi" w:cstheme="minorHAnsi"/>
          <w:sz w:val="18"/>
          <w:szCs w:val="18"/>
        </w:rPr>
        <w:t xml:space="preserve">. In addition </w:t>
      </w:r>
      <w:r w:rsidR="009B3B3A" w:rsidRPr="005828AE">
        <w:rPr>
          <w:rFonts w:asciiTheme="minorHAnsi" w:hAnsiTheme="minorHAnsi" w:cstheme="minorHAnsi"/>
          <w:sz w:val="18"/>
          <w:szCs w:val="18"/>
        </w:rPr>
        <w:t xml:space="preserve">to </w:t>
      </w:r>
      <w:r w:rsidRPr="005828AE">
        <w:rPr>
          <w:rFonts w:asciiTheme="minorHAnsi" w:hAnsiTheme="minorHAnsi" w:cstheme="minorHAnsi"/>
          <w:sz w:val="18"/>
          <w:szCs w:val="18"/>
        </w:rPr>
        <w:t xml:space="preserve">the mandatory requirements in Table </w:t>
      </w:r>
      <w:r w:rsidR="00067655" w:rsidRPr="005828AE">
        <w:rPr>
          <w:rFonts w:asciiTheme="minorHAnsi" w:hAnsiTheme="minorHAnsi" w:cstheme="minorHAnsi"/>
          <w:sz w:val="18"/>
          <w:szCs w:val="18"/>
        </w:rPr>
        <w:t>H</w:t>
      </w:r>
      <w:r w:rsidRPr="005828AE">
        <w:rPr>
          <w:rFonts w:asciiTheme="minorHAnsi" w:hAnsiTheme="minorHAnsi" w:cstheme="minorHAnsi"/>
          <w:sz w:val="18"/>
          <w:szCs w:val="18"/>
        </w:rPr>
        <w:t>, the installe</w:t>
      </w:r>
      <w:r w:rsidR="009B3B3A" w:rsidRPr="005828AE">
        <w:rPr>
          <w:rFonts w:asciiTheme="minorHAnsi" w:hAnsiTheme="minorHAnsi" w:cstheme="minorHAnsi"/>
          <w:sz w:val="18"/>
          <w:szCs w:val="18"/>
        </w:rPr>
        <w:t>r must ensure the requirements i</w:t>
      </w:r>
      <w:r w:rsidRPr="005828AE">
        <w:rPr>
          <w:rFonts w:asciiTheme="minorHAnsi" w:hAnsiTheme="minorHAnsi" w:cstheme="minorHAnsi"/>
          <w:sz w:val="18"/>
          <w:szCs w:val="18"/>
        </w:rPr>
        <w:t>n this table are met.</w:t>
      </w:r>
    </w:p>
    <w:p w14:paraId="3D4B5EA0" w14:textId="1ACD362A" w:rsidR="000919BD" w:rsidRPr="005828AE" w:rsidRDefault="000919BD" w:rsidP="002A76D1">
      <w:pPr>
        <w:autoSpaceDE w:val="0"/>
        <w:autoSpaceDN w:val="0"/>
        <w:adjustRightInd w:val="0"/>
        <w:spacing w:after="0" w:line="240" w:lineRule="auto"/>
        <w:rPr>
          <w:rFonts w:asciiTheme="minorHAnsi" w:hAnsiTheme="minorHAnsi" w:cstheme="minorHAnsi"/>
          <w:b/>
          <w:sz w:val="18"/>
          <w:szCs w:val="18"/>
        </w:rPr>
      </w:pPr>
    </w:p>
    <w:p w14:paraId="31C73472" w14:textId="24CE95FE" w:rsidR="00067655" w:rsidRPr="005828AE" w:rsidRDefault="00B65824" w:rsidP="002A76D1">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067655" w:rsidRPr="005828AE">
        <w:rPr>
          <w:rFonts w:asciiTheme="minorHAnsi" w:hAnsiTheme="minorHAnsi" w:cstheme="minorHAnsi"/>
          <w:b/>
          <w:sz w:val="18"/>
          <w:szCs w:val="18"/>
        </w:rPr>
        <w:t>. Mandatory Requirements for all Recirculation System</w:t>
      </w:r>
    </w:p>
    <w:p w14:paraId="76E01337" w14:textId="5C6FC5EF" w:rsidR="00067655" w:rsidRPr="005828AE" w:rsidRDefault="00067655" w:rsidP="002A76D1">
      <w:pPr>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The requirements of this table apply to all recirculation systems listed below.</w:t>
      </w:r>
    </w:p>
    <w:p w14:paraId="1FDCEF13" w14:textId="77777777" w:rsidR="00067655" w:rsidRPr="005828AE" w:rsidRDefault="00067655" w:rsidP="002A76D1">
      <w:pPr>
        <w:autoSpaceDE w:val="0"/>
        <w:autoSpaceDN w:val="0"/>
        <w:adjustRightInd w:val="0"/>
        <w:spacing w:after="0" w:line="240" w:lineRule="auto"/>
        <w:rPr>
          <w:rFonts w:asciiTheme="minorHAnsi" w:hAnsiTheme="minorHAnsi" w:cstheme="minorHAnsi"/>
          <w:b/>
          <w:sz w:val="18"/>
          <w:szCs w:val="18"/>
        </w:rPr>
      </w:pPr>
    </w:p>
    <w:p w14:paraId="7B8DA3F1" w14:textId="1F5AF667" w:rsidR="002A76D1" w:rsidRPr="005828AE" w:rsidRDefault="00B65824" w:rsidP="002A76D1">
      <w:pPr>
        <w:autoSpaceDE w:val="0"/>
        <w:autoSpaceDN w:val="0"/>
        <w:adjustRightInd w:val="0"/>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2A76D1" w:rsidRPr="005828AE">
        <w:rPr>
          <w:rFonts w:asciiTheme="minorHAnsi" w:hAnsiTheme="minorHAnsi" w:cstheme="minorHAnsi"/>
          <w:b/>
          <w:sz w:val="18"/>
          <w:szCs w:val="18"/>
        </w:rPr>
        <w:t>. Recirculation Non-</w:t>
      </w:r>
      <w:r w:rsidR="009B3B3A" w:rsidRPr="005828AE">
        <w:rPr>
          <w:rFonts w:asciiTheme="minorHAnsi" w:hAnsiTheme="minorHAnsi" w:cstheme="minorHAnsi"/>
          <w:b/>
          <w:sz w:val="18"/>
          <w:szCs w:val="18"/>
        </w:rPr>
        <w:t>D</w:t>
      </w:r>
      <w:r w:rsidR="002A76D1" w:rsidRPr="005828AE">
        <w:rPr>
          <w:rFonts w:asciiTheme="minorHAnsi" w:hAnsiTheme="minorHAnsi" w:cstheme="minorHAnsi"/>
          <w:b/>
          <w:sz w:val="18"/>
          <w:szCs w:val="18"/>
        </w:rPr>
        <w:t xml:space="preserve">emand </w:t>
      </w:r>
      <w:r w:rsidR="009B3B3A" w:rsidRPr="005828AE">
        <w:rPr>
          <w:rFonts w:asciiTheme="minorHAnsi" w:hAnsiTheme="minorHAnsi" w:cstheme="minorHAnsi"/>
          <w:b/>
          <w:sz w:val="18"/>
          <w:szCs w:val="18"/>
        </w:rPr>
        <w:t>C</w:t>
      </w:r>
      <w:r w:rsidR="002A76D1" w:rsidRPr="005828AE">
        <w:rPr>
          <w:rFonts w:asciiTheme="minorHAnsi" w:hAnsiTheme="minorHAnsi" w:cstheme="minorHAnsi"/>
          <w:b/>
          <w:sz w:val="18"/>
          <w:szCs w:val="18"/>
        </w:rPr>
        <w:t>ontrols Requirements</w:t>
      </w:r>
    </w:p>
    <w:p w14:paraId="7B8DA3F2" w14:textId="712C267B"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 xml:space="preserve">Recirculation Non-demand </w:t>
      </w:r>
      <w:r w:rsidR="00550C64">
        <w:rPr>
          <w:rFonts w:asciiTheme="minorHAnsi" w:hAnsiTheme="minorHAnsi" w:cstheme="minorHAnsi"/>
          <w:b/>
          <w:sz w:val="18"/>
          <w:szCs w:val="18"/>
        </w:rPr>
        <w:t>C</w:t>
      </w:r>
      <w:r w:rsidRPr="005828AE">
        <w:rPr>
          <w:rFonts w:asciiTheme="minorHAnsi" w:hAnsiTheme="minorHAnsi" w:cstheme="minorHAnsi"/>
          <w:b/>
          <w:sz w:val="18"/>
          <w:szCs w:val="18"/>
        </w:rPr>
        <w:t>ontrols.</w:t>
      </w:r>
      <w:r w:rsidRPr="005828AE">
        <w:rPr>
          <w:rFonts w:asciiTheme="minorHAnsi" w:hAnsiTheme="minorHAnsi" w:cstheme="minorHAnsi"/>
          <w:sz w:val="18"/>
          <w:szCs w:val="18"/>
        </w:rPr>
        <w:t xml:space="preserve"> 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 </w:t>
      </w:r>
      <w:r w:rsidR="00067655" w:rsidRPr="005828AE">
        <w:rPr>
          <w:rFonts w:asciiTheme="minorHAnsi" w:hAnsiTheme="minorHAnsi" w:cstheme="minorHAnsi"/>
          <w:sz w:val="18"/>
          <w:szCs w:val="18"/>
        </w:rPr>
        <w:t>H</w:t>
      </w:r>
      <w:r w:rsidR="000355C2" w:rsidRPr="005828AE">
        <w:rPr>
          <w:rFonts w:asciiTheme="minorHAnsi" w:hAnsiTheme="minorHAnsi" w:cstheme="minorHAnsi"/>
          <w:sz w:val="18"/>
          <w:szCs w:val="18"/>
        </w:rPr>
        <w:t xml:space="preserve"> and K</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n this table are met.</w:t>
      </w:r>
    </w:p>
    <w:p w14:paraId="7B8DA3F3" w14:textId="3BDC5245" w:rsidR="002A76D1" w:rsidRPr="005828AE" w:rsidRDefault="002A76D1" w:rsidP="002A76D1">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7B8DA3F4" w14:textId="6DA5A236" w:rsidR="002A76D1" w:rsidRPr="005828AE" w:rsidRDefault="00B65824" w:rsidP="002A76D1">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Pr>
          <w:rFonts w:asciiTheme="minorHAnsi" w:hAnsiTheme="minorHAnsi" w:cstheme="minorHAnsi"/>
          <w:b/>
          <w:sz w:val="18"/>
          <w:szCs w:val="18"/>
        </w:rPr>
        <w:t>L</w:t>
      </w:r>
      <w:r w:rsidR="002A76D1" w:rsidRPr="005828AE">
        <w:rPr>
          <w:rFonts w:asciiTheme="minorHAnsi" w:hAnsiTheme="minorHAnsi" w:cstheme="minorHAnsi"/>
          <w:b/>
          <w:sz w:val="18"/>
          <w:szCs w:val="18"/>
        </w:rPr>
        <w:t>. Demand Recirculation Manual Control</w:t>
      </w:r>
      <w:r w:rsidR="002E0750" w:rsidRPr="005828AE">
        <w:rPr>
          <w:rFonts w:asciiTheme="minorHAnsi" w:hAnsiTheme="minorHAnsi" w:cstheme="minorHAnsi"/>
          <w:b/>
          <w:sz w:val="18"/>
          <w:szCs w:val="18"/>
        </w:rPr>
        <w:t>/Sensor Control</w:t>
      </w:r>
      <w:r w:rsidR="002A76D1" w:rsidRPr="005828AE">
        <w:rPr>
          <w:rFonts w:asciiTheme="minorHAnsi" w:hAnsiTheme="minorHAnsi" w:cstheme="minorHAnsi"/>
          <w:b/>
          <w:sz w:val="18"/>
          <w:szCs w:val="18"/>
        </w:rPr>
        <w:t xml:space="preserve"> Requirements</w:t>
      </w:r>
    </w:p>
    <w:p w14:paraId="7B8DA3F5" w14:textId="099468F8"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as </w:t>
      </w:r>
      <w:r w:rsidRPr="005828AE">
        <w:rPr>
          <w:rFonts w:asciiTheme="minorHAnsi" w:hAnsiTheme="minorHAnsi" w:cstheme="minorHAnsi"/>
          <w:b/>
          <w:sz w:val="18"/>
          <w:szCs w:val="18"/>
        </w:rPr>
        <w:t>Demand Recirculation Manual Control</w:t>
      </w:r>
      <w:r w:rsidR="000355C2" w:rsidRPr="005828AE">
        <w:rPr>
          <w:rFonts w:asciiTheme="minorHAnsi" w:hAnsiTheme="minorHAnsi" w:cstheme="minorHAnsi"/>
          <w:b/>
          <w:sz w:val="18"/>
          <w:szCs w:val="18"/>
        </w:rPr>
        <w:t xml:space="preserve"> </w:t>
      </w:r>
      <w:r w:rsidR="003B4A3E">
        <w:rPr>
          <w:rFonts w:asciiTheme="minorHAnsi" w:hAnsiTheme="minorHAnsi" w:cstheme="minorHAnsi"/>
          <w:sz w:val="18"/>
          <w:szCs w:val="18"/>
        </w:rPr>
        <w:t xml:space="preserve">or </w:t>
      </w:r>
      <w:r w:rsidR="000355C2" w:rsidRPr="005828AE">
        <w:rPr>
          <w:rFonts w:asciiTheme="minorHAnsi" w:hAnsiTheme="minorHAnsi" w:cstheme="minorHAnsi"/>
          <w:b/>
          <w:sz w:val="18"/>
          <w:szCs w:val="18"/>
        </w:rPr>
        <w:t>Demand Recirculation Senor Control</w:t>
      </w:r>
      <w:r w:rsidRPr="005828AE">
        <w:rPr>
          <w:rFonts w:asciiTheme="minorHAnsi" w:hAnsiTheme="minorHAnsi" w:cstheme="minorHAnsi"/>
          <w:b/>
          <w:sz w:val="18"/>
          <w:szCs w:val="18"/>
        </w:rPr>
        <w:t xml:space="preserve">. </w:t>
      </w:r>
      <w:r w:rsidRPr="005828AE">
        <w:rPr>
          <w:rFonts w:asciiTheme="minorHAnsi" w:hAnsiTheme="minorHAnsi" w:cstheme="minorHAnsi"/>
          <w:sz w:val="18"/>
          <w:szCs w:val="18"/>
        </w:rPr>
        <w:t>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w:t>
      </w:r>
      <w:r w:rsidR="00067655" w:rsidRPr="005828AE">
        <w:rPr>
          <w:rFonts w:asciiTheme="minorHAnsi" w:hAnsiTheme="minorHAnsi" w:cstheme="minorHAnsi"/>
          <w:sz w:val="18"/>
          <w:szCs w:val="18"/>
        </w:rPr>
        <w:t xml:space="preserve"> H</w:t>
      </w:r>
      <w:r w:rsidR="000355C2" w:rsidRPr="005828AE">
        <w:rPr>
          <w:rFonts w:asciiTheme="minorHAnsi" w:hAnsiTheme="minorHAnsi" w:cstheme="minorHAnsi"/>
          <w:sz w:val="18"/>
          <w:szCs w:val="18"/>
        </w:rPr>
        <w:t xml:space="preserve"> and K</w:t>
      </w:r>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n this table are met.</w:t>
      </w:r>
    </w:p>
    <w:p w14:paraId="7B8DA3F6" w14:textId="27342207"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20"/>
          <w:szCs w:val="20"/>
        </w:rPr>
      </w:pPr>
    </w:p>
    <w:p w14:paraId="21C1223F" w14:textId="77777777" w:rsidR="002212BA" w:rsidRPr="00CE7952" w:rsidRDefault="002212BA">
      <w:pPr>
        <w:spacing w:after="0" w:line="240" w:lineRule="auto"/>
        <w:rPr>
          <w:rFonts w:asciiTheme="minorHAnsi" w:hAnsiTheme="minorHAnsi" w:cstheme="minorHAnsi"/>
          <w:b/>
          <w:sz w:val="20"/>
          <w:szCs w:val="20"/>
        </w:rPr>
        <w:sectPr w:rsidR="002212BA" w:rsidRPr="00CE7952" w:rsidSect="002212BA">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360"/>
        </w:sect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01"/>
        <w:gridCol w:w="904"/>
        <w:gridCol w:w="913"/>
        <w:gridCol w:w="1319"/>
        <w:gridCol w:w="904"/>
        <w:gridCol w:w="1319"/>
        <w:gridCol w:w="740"/>
        <w:gridCol w:w="991"/>
        <w:gridCol w:w="1319"/>
        <w:gridCol w:w="1480"/>
      </w:tblGrid>
      <w:tr w:rsidR="00F8218D" w:rsidRPr="009E01FE" w14:paraId="64A96A83" w14:textId="77777777" w:rsidTr="00F8218D">
        <w:trPr>
          <w:cantSplit/>
          <w:trHeight w:val="277"/>
        </w:trPr>
        <w:tc>
          <w:tcPr>
            <w:tcW w:w="5000" w:type="pct"/>
            <w:gridSpan w:val="10"/>
            <w:tcBorders>
              <w:top w:val="single" w:sz="4" w:space="0" w:color="auto"/>
              <w:left w:val="single" w:sz="4" w:space="0" w:color="auto"/>
              <w:bottom w:val="single" w:sz="4" w:space="0" w:color="auto"/>
              <w:right w:val="single" w:sz="4" w:space="0" w:color="auto"/>
            </w:tcBorders>
          </w:tcPr>
          <w:p w14:paraId="4C22DC49" w14:textId="268625FB"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5828AE">
              <w:rPr>
                <w:rFonts w:asciiTheme="minorHAnsi" w:hAnsiTheme="minorHAnsi" w:cstheme="minorHAnsi"/>
                <w:b/>
                <w:sz w:val="18"/>
                <w:szCs w:val="20"/>
              </w:rPr>
              <w:t xml:space="preserve">A. Design Dwelling Unit Water Heating Systems Information </w:t>
            </w:r>
          </w:p>
          <w:p w14:paraId="7069C378" w14:textId="77777777" w:rsidR="00F8218D" w:rsidRPr="005828AE" w:rsidRDefault="00F8218D" w:rsidP="00CC2C76">
            <w:pPr>
              <w:keepNext/>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This table reports the water heating system features that were specified on the registered CF1R compliance document for this project.</w:t>
            </w:r>
          </w:p>
          <w:p w14:paraId="247CC277" w14:textId="11C324AA" w:rsidR="00F8218D" w:rsidRPr="005828AE" w:rsidDel="00DD574D" w:rsidRDefault="00F8218D" w:rsidP="00CC2C76">
            <w:pPr>
              <w:keepNext/>
              <w:tabs>
                <w:tab w:val="left" w:pos="2160"/>
                <w:tab w:val="left" w:pos="2700"/>
                <w:tab w:val="left" w:pos="3420"/>
                <w:tab w:val="left" w:pos="3780"/>
                <w:tab w:val="left" w:pos="5760"/>
                <w:tab w:val="left" w:pos="7212"/>
              </w:tabs>
              <w:spacing w:after="0" w:line="240" w:lineRule="auto"/>
              <w:contextualSpacing/>
              <w:rPr>
                <w:del w:id="13" w:author="Shewmaker, Michael@Energy" w:date="2019-11-19T10:55:00Z"/>
                <w:rFonts w:asciiTheme="minorHAnsi" w:hAnsiTheme="minorHAnsi" w:cstheme="minorHAnsi"/>
                <w:sz w:val="18"/>
                <w:szCs w:val="20"/>
              </w:rPr>
            </w:pPr>
            <w:r w:rsidRPr="005828AE">
              <w:rPr>
                <w:rFonts w:asciiTheme="minorHAnsi" w:hAnsiTheme="minorHAnsi" w:cstheme="minorHAnsi"/>
                <w:sz w:val="18"/>
                <w:szCs w:val="20"/>
              </w:rPr>
              <w:t>&lt;&lt;</w:t>
            </w:r>
            <w:del w:id="14" w:author="Shewmaker, Michael@Energy" w:date="2019-11-19T10:55:00Z">
              <w:r w:rsidRPr="005828AE" w:rsidDel="00DD574D">
                <w:rPr>
                  <w:rFonts w:asciiTheme="minorHAnsi" w:hAnsiTheme="minorHAnsi" w:cstheme="minorHAnsi"/>
                  <w:sz w:val="18"/>
                  <w:szCs w:val="20"/>
                </w:rPr>
                <w:delText xml:space="preserve">require one row of data for each Central DHW System or Dwelling Unit DHW System name identified on the CF1R report that has one of the Dwelling Unit DHW System </w:delText>
              </w:r>
              <w:r w:rsidRPr="005828AE" w:rsidDel="00DD574D">
                <w:rPr>
                  <w:rFonts w:asciiTheme="minorHAnsi" w:hAnsiTheme="minorHAnsi" w:cstheme="minorHAnsi"/>
                  <w:sz w:val="18"/>
                  <w:szCs w:val="20"/>
                  <w:u w:val="single"/>
                </w:rPr>
                <w:delText>Distribution types identified in the following list:</w:delText>
              </w:r>
              <w:r w:rsidRPr="005828AE" w:rsidDel="00DD574D">
                <w:rPr>
                  <w:rFonts w:asciiTheme="minorHAnsi" w:hAnsiTheme="minorHAnsi" w:cstheme="minorHAnsi"/>
                  <w:sz w:val="18"/>
                  <w:szCs w:val="20"/>
                </w:rPr>
                <w:delText xml:space="preserve"> </w:delText>
              </w:r>
            </w:del>
          </w:p>
          <w:p w14:paraId="613D0A0C" w14:textId="03B7FD9A" w:rsidR="00F8218D" w:rsidRPr="005828AE" w:rsidDel="00DD574D" w:rsidRDefault="00F8218D" w:rsidP="00CC2C76">
            <w:pPr>
              <w:keepNext/>
              <w:tabs>
                <w:tab w:val="left" w:pos="2160"/>
                <w:tab w:val="left" w:pos="2700"/>
                <w:tab w:val="left" w:pos="3420"/>
                <w:tab w:val="left" w:pos="3780"/>
                <w:tab w:val="left" w:pos="5760"/>
                <w:tab w:val="left" w:pos="7212"/>
              </w:tabs>
              <w:spacing w:after="0" w:line="240" w:lineRule="auto"/>
              <w:contextualSpacing/>
              <w:rPr>
                <w:del w:id="15" w:author="Shewmaker, Michael@Energy" w:date="2019-11-19T10:55:00Z"/>
                <w:rFonts w:asciiTheme="minorHAnsi" w:hAnsiTheme="minorHAnsi" w:cstheme="minorHAnsi"/>
                <w:sz w:val="18"/>
                <w:szCs w:val="20"/>
              </w:rPr>
            </w:pPr>
            <w:del w:id="16" w:author="Shewmaker, Michael@Energy" w:date="2019-11-19T10:55:00Z">
              <w:r w:rsidRPr="005828AE" w:rsidDel="00DD574D">
                <w:rPr>
                  <w:rFonts w:asciiTheme="minorHAnsi" w:hAnsiTheme="minorHAnsi" w:cstheme="minorHAnsi"/>
                  <w:sz w:val="18"/>
                  <w:szCs w:val="20"/>
                </w:rPr>
                <w:delText xml:space="preserve">Standard Distribution System, or </w:delText>
              </w:r>
            </w:del>
          </w:p>
          <w:p w14:paraId="7DB75EC0" w14:textId="3E8B741E" w:rsidR="00F8218D" w:rsidRPr="005828AE" w:rsidDel="00DD574D" w:rsidRDefault="00F8218D" w:rsidP="00CC2C76">
            <w:pPr>
              <w:keepNext/>
              <w:tabs>
                <w:tab w:val="left" w:pos="2160"/>
                <w:tab w:val="left" w:pos="2700"/>
                <w:tab w:val="left" w:pos="3420"/>
                <w:tab w:val="left" w:pos="3780"/>
                <w:tab w:val="left" w:pos="5760"/>
                <w:tab w:val="left" w:pos="7212"/>
              </w:tabs>
              <w:spacing w:after="0" w:line="240" w:lineRule="auto"/>
              <w:contextualSpacing/>
              <w:rPr>
                <w:del w:id="17" w:author="Shewmaker, Michael@Energy" w:date="2019-11-19T10:55:00Z"/>
                <w:rFonts w:asciiTheme="minorHAnsi" w:hAnsiTheme="minorHAnsi" w:cstheme="minorHAnsi"/>
                <w:sz w:val="18"/>
                <w:szCs w:val="20"/>
              </w:rPr>
            </w:pPr>
            <w:del w:id="18" w:author="Shewmaker, Michael@Energy" w:date="2019-11-19T10:55:00Z">
              <w:r w:rsidRPr="005828AE" w:rsidDel="00DD574D">
                <w:rPr>
                  <w:rFonts w:asciiTheme="minorHAnsi" w:hAnsiTheme="minorHAnsi" w:cstheme="minorHAnsi"/>
                  <w:sz w:val="18"/>
                  <w:szCs w:val="20"/>
                </w:rPr>
                <w:delText xml:space="preserve">Parallel Piping, or Recirculation System Non-Demand Control, or </w:delText>
              </w:r>
            </w:del>
          </w:p>
          <w:p w14:paraId="7EBAD745" w14:textId="1EEA78DF" w:rsidR="00F8218D" w:rsidRPr="005828AE" w:rsidDel="00DD574D" w:rsidRDefault="00F8218D" w:rsidP="00CC2C76">
            <w:pPr>
              <w:keepNext/>
              <w:tabs>
                <w:tab w:val="left" w:pos="2160"/>
                <w:tab w:val="left" w:pos="2700"/>
                <w:tab w:val="left" w:pos="3420"/>
                <w:tab w:val="left" w:pos="3780"/>
                <w:tab w:val="left" w:pos="5760"/>
                <w:tab w:val="left" w:pos="7212"/>
              </w:tabs>
              <w:spacing w:after="0" w:line="240" w:lineRule="auto"/>
              <w:contextualSpacing/>
              <w:rPr>
                <w:del w:id="19" w:author="Shewmaker, Michael@Energy" w:date="2019-11-19T10:55:00Z"/>
                <w:rFonts w:asciiTheme="minorHAnsi" w:hAnsiTheme="minorHAnsi" w:cstheme="minorHAnsi"/>
                <w:sz w:val="18"/>
                <w:szCs w:val="20"/>
              </w:rPr>
            </w:pPr>
            <w:del w:id="20" w:author="Shewmaker, Michael@Energy" w:date="2019-11-19T10:55:00Z">
              <w:r w:rsidRPr="005828AE" w:rsidDel="00DD574D">
                <w:rPr>
                  <w:rFonts w:asciiTheme="minorHAnsi" w:hAnsiTheme="minorHAnsi" w:cstheme="minorHAnsi"/>
                  <w:sz w:val="18"/>
                  <w:szCs w:val="20"/>
                </w:rPr>
                <w:delText xml:space="preserve">Demand Recirculation Manual Control, or </w:delText>
              </w:r>
            </w:del>
          </w:p>
          <w:p w14:paraId="77146667" w14:textId="164D30AD" w:rsidR="00F8218D" w:rsidRDefault="00F8218D" w:rsidP="00DD574D">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del w:id="21" w:author="Shewmaker, Michael@Energy" w:date="2019-11-19T10:55:00Z">
              <w:r w:rsidRPr="005828AE" w:rsidDel="00DD574D">
                <w:rPr>
                  <w:rFonts w:asciiTheme="minorHAnsi" w:hAnsiTheme="minorHAnsi" w:cstheme="minorHAnsi"/>
                  <w:sz w:val="18"/>
                  <w:szCs w:val="20"/>
                </w:rPr>
                <w:delText xml:space="preserve">Demand Recirculation Sensor Control). </w:delText>
              </w:r>
            </w:del>
            <w:ins w:id="22" w:author="Shewmaker, Michael@Energy" w:date="2019-11-19T10:55:00Z">
              <w:r w:rsidR="00DD574D">
                <w:rPr>
                  <w:rFonts w:asciiTheme="minorHAnsi" w:hAnsiTheme="minorHAnsi" w:cstheme="minorHAnsi"/>
                  <w:sz w:val="18"/>
                  <w:szCs w:val="20"/>
                </w:rPr>
                <w:t>require one row of data for each water heater identified on the CF1R-PRF</w:t>
              </w:r>
            </w:ins>
            <w:r w:rsidRPr="005828AE">
              <w:rPr>
                <w:rFonts w:asciiTheme="minorHAnsi" w:hAnsiTheme="minorHAnsi" w:cstheme="minorHAnsi"/>
                <w:sz w:val="18"/>
                <w:szCs w:val="20"/>
              </w:rPr>
              <w:t>&gt;&gt;</w:t>
            </w:r>
          </w:p>
        </w:tc>
      </w:tr>
      <w:tr w:rsidR="00F8218D" w:rsidRPr="009E01FE" w14:paraId="4C006CC8" w14:textId="2B95C0FD" w:rsidTr="00F8218D">
        <w:trPr>
          <w:cantSplit/>
          <w:trHeight w:val="277"/>
        </w:trPr>
        <w:tc>
          <w:tcPr>
            <w:tcW w:w="418" w:type="pct"/>
            <w:tcBorders>
              <w:top w:val="single" w:sz="4" w:space="0" w:color="auto"/>
              <w:left w:val="single" w:sz="4" w:space="0" w:color="auto"/>
              <w:bottom w:val="single" w:sz="4" w:space="0" w:color="auto"/>
              <w:right w:val="single" w:sz="4" w:space="0" w:color="auto"/>
            </w:tcBorders>
          </w:tcPr>
          <w:p w14:paraId="0057FA41" w14:textId="1967AE0D"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01</w:t>
            </w:r>
          </w:p>
        </w:tc>
        <w:tc>
          <w:tcPr>
            <w:tcW w:w="419" w:type="pct"/>
            <w:tcBorders>
              <w:top w:val="single" w:sz="4" w:space="0" w:color="auto"/>
              <w:left w:val="single" w:sz="4" w:space="0" w:color="auto"/>
              <w:bottom w:val="single" w:sz="4" w:space="0" w:color="auto"/>
              <w:right w:val="single" w:sz="4" w:space="0" w:color="auto"/>
            </w:tcBorders>
            <w:vAlign w:val="center"/>
          </w:tcPr>
          <w:p w14:paraId="7817E326" w14:textId="1F9295B1"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2</w:t>
            </w:r>
          </w:p>
        </w:tc>
        <w:tc>
          <w:tcPr>
            <w:tcW w:w="423" w:type="pct"/>
            <w:tcBorders>
              <w:top w:val="single" w:sz="4" w:space="0" w:color="auto"/>
              <w:left w:val="single" w:sz="4" w:space="0" w:color="auto"/>
              <w:bottom w:val="single" w:sz="4" w:space="0" w:color="auto"/>
              <w:right w:val="single" w:sz="4" w:space="0" w:color="auto"/>
            </w:tcBorders>
            <w:vAlign w:val="center"/>
          </w:tcPr>
          <w:p w14:paraId="4772111B" w14:textId="55856B7C"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3</w:t>
            </w:r>
          </w:p>
        </w:tc>
        <w:tc>
          <w:tcPr>
            <w:tcW w:w="611" w:type="pct"/>
            <w:tcBorders>
              <w:top w:val="single" w:sz="4" w:space="0" w:color="auto"/>
              <w:left w:val="single" w:sz="4" w:space="0" w:color="auto"/>
              <w:bottom w:val="single" w:sz="4" w:space="0" w:color="auto"/>
              <w:right w:val="single" w:sz="4" w:space="0" w:color="auto"/>
            </w:tcBorders>
            <w:vAlign w:val="center"/>
          </w:tcPr>
          <w:p w14:paraId="7E070CA6" w14:textId="7A79591F"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4</w:t>
            </w:r>
          </w:p>
        </w:tc>
        <w:tc>
          <w:tcPr>
            <w:tcW w:w="419" w:type="pct"/>
            <w:tcBorders>
              <w:top w:val="single" w:sz="4" w:space="0" w:color="auto"/>
              <w:left w:val="single" w:sz="4" w:space="0" w:color="auto"/>
              <w:bottom w:val="single" w:sz="4" w:space="0" w:color="auto"/>
              <w:right w:val="single" w:sz="4" w:space="0" w:color="auto"/>
            </w:tcBorders>
            <w:vAlign w:val="center"/>
          </w:tcPr>
          <w:p w14:paraId="6F7D4652" w14:textId="1C5CFBBE"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5</w:t>
            </w:r>
          </w:p>
        </w:tc>
        <w:tc>
          <w:tcPr>
            <w:tcW w:w="611" w:type="pct"/>
            <w:tcBorders>
              <w:top w:val="single" w:sz="4" w:space="0" w:color="auto"/>
              <w:left w:val="single" w:sz="4" w:space="0" w:color="auto"/>
              <w:bottom w:val="single" w:sz="4" w:space="0" w:color="auto"/>
              <w:right w:val="single" w:sz="4" w:space="0" w:color="auto"/>
            </w:tcBorders>
            <w:vAlign w:val="center"/>
          </w:tcPr>
          <w:p w14:paraId="71E0F86F" w14:textId="363256B4"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6</w:t>
            </w:r>
          </w:p>
        </w:tc>
        <w:tc>
          <w:tcPr>
            <w:tcW w:w="343" w:type="pct"/>
            <w:tcBorders>
              <w:top w:val="single" w:sz="4" w:space="0" w:color="auto"/>
              <w:left w:val="single" w:sz="4" w:space="0" w:color="auto"/>
              <w:bottom w:val="single" w:sz="4" w:space="0" w:color="auto"/>
              <w:right w:val="single" w:sz="4" w:space="0" w:color="auto"/>
            </w:tcBorders>
            <w:vAlign w:val="center"/>
          </w:tcPr>
          <w:p w14:paraId="5EA7B85A" w14:textId="44351773"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c>
          <w:tcPr>
            <w:tcW w:w="459" w:type="pct"/>
            <w:tcBorders>
              <w:top w:val="single" w:sz="4" w:space="0" w:color="auto"/>
              <w:left w:val="single" w:sz="4" w:space="0" w:color="auto"/>
              <w:bottom w:val="single" w:sz="4" w:space="0" w:color="auto"/>
              <w:right w:val="single" w:sz="4" w:space="0" w:color="auto"/>
            </w:tcBorders>
            <w:vAlign w:val="center"/>
          </w:tcPr>
          <w:p w14:paraId="6358429D" w14:textId="43D16B5F"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5828AE">
              <w:rPr>
                <w:rFonts w:asciiTheme="minorHAnsi" w:eastAsia="Times New Roman" w:hAnsiTheme="minorHAnsi" w:cstheme="minorHAnsi"/>
                <w:sz w:val="18"/>
                <w:szCs w:val="18"/>
              </w:rPr>
              <w:t>0</w:t>
            </w:r>
            <w:r>
              <w:rPr>
                <w:rFonts w:asciiTheme="minorHAnsi" w:eastAsia="Times New Roman" w:hAnsiTheme="minorHAnsi" w:cstheme="minorHAnsi"/>
                <w:sz w:val="18"/>
                <w:szCs w:val="18"/>
              </w:rPr>
              <w:t>8</w:t>
            </w:r>
          </w:p>
        </w:tc>
        <w:tc>
          <w:tcPr>
            <w:tcW w:w="611" w:type="pct"/>
            <w:tcBorders>
              <w:top w:val="single" w:sz="4" w:space="0" w:color="auto"/>
              <w:left w:val="single" w:sz="4" w:space="0" w:color="auto"/>
              <w:bottom w:val="single" w:sz="4" w:space="0" w:color="auto"/>
              <w:right w:val="single" w:sz="4" w:space="0" w:color="auto"/>
            </w:tcBorders>
          </w:tcPr>
          <w:p w14:paraId="43466C34" w14:textId="147022DE"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09</w:t>
            </w:r>
          </w:p>
        </w:tc>
        <w:tc>
          <w:tcPr>
            <w:tcW w:w="686" w:type="pct"/>
            <w:tcBorders>
              <w:top w:val="single" w:sz="4" w:space="0" w:color="auto"/>
              <w:left w:val="single" w:sz="4" w:space="0" w:color="auto"/>
              <w:bottom w:val="single" w:sz="4" w:space="0" w:color="auto"/>
              <w:right w:val="single" w:sz="4" w:space="0" w:color="auto"/>
            </w:tcBorders>
          </w:tcPr>
          <w:p w14:paraId="2B1969AD" w14:textId="6773DB1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10</w:t>
            </w:r>
          </w:p>
        </w:tc>
      </w:tr>
      <w:tr w:rsidR="00F8218D" w:rsidRPr="009E01FE" w14:paraId="0EB48572" w14:textId="08F7DB6E" w:rsidTr="00F8218D">
        <w:trPr>
          <w:cantSplit/>
          <w:trHeight w:val="288"/>
        </w:trPr>
        <w:tc>
          <w:tcPr>
            <w:tcW w:w="418" w:type="pct"/>
            <w:tcBorders>
              <w:top w:val="single" w:sz="4" w:space="0" w:color="auto"/>
              <w:left w:val="single" w:sz="4" w:space="0" w:color="auto"/>
              <w:bottom w:val="single" w:sz="4" w:space="0" w:color="auto"/>
              <w:right w:val="single" w:sz="4" w:space="0" w:color="auto"/>
            </w:tcBorders>
            <w:vAlign w:val="bottom"/>
          </w:tcPr>
          <w:p w14:paraId="04C824DD" w14:textId="55D8BB0C" w:rsidR="00F8218D" w:rsidRPr="005828AE" w:rsidRDefault="00F8218D" w:rsidP="00F8218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Dwelling Unit Name</w:t>
            </w:r>
          </w:p>
        </w:tc>
        <w:tc>
          <w:tcPr>
            <w:tcW w:w="419" w:type="pct"/>
            <w:tcBorders>
              <w:top w:val="single" w:sz="4" w:space="0" w:color="auto"/>
              <w:left w:val="single" w:sz="4" w:space="0" w:color="auto"/>
              <w:bottom w:val="single" w:sz="4" w:space="0" w:color="auto"/>
              <w:right w:val="single" w:sz="4" w:space="0" w:color="auto"/>
            </w:tcBorders>
            <w:vAlign w:val="bottom"/>
          </w:tcPr>
          <w:p w14:paraId="475A1623" w14:textId="4A283D65"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Heating System ID or Name</w:t>
            </w:r>
          </w:p>
        </w:tc>
        <w:tc>
          <w:tcPr>
            <w:tcW w:w="423" w:type="pct"/>
            <w:tcBorders>
              <w:top w:val="single" w:sz="4" w:space="0" w:color="auto"/>
              <w:left w:val="single" w:sz="4" w:space="0" w:color="auto"/>
              <w:bottom w:val="single" w:sz="4" w:space="0" w:color="auto"/>
              <w:right w:val="single" w:sz="4" w:space="0" w:color="auto"/>
            </w:tcBorders>
            <w:vAlign w:val="bottom"/>
          </w:tcPr>
          <w:p w14:paraId="6610229E"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Heating System Type</w:t>
            </w:r>
          </w:p>
        </w:tc>
        <w:tc>
          <w:tcPr>
            <w:tcW w:w="611" w:type="pct"/>
            <w:tcBorders>
              <w:top w:val="single" w:sz="4" w:space="0" w:color="auto"/>
              <w:left w:val="single" w:sz="4" w:space="0" w:color="auto"/>
              <w:bottom w:val="single" w:sz="4" w:space="0" w:color="auto"/>
              <w:right w:val="single" w:sz="4" w:space="0" w:color="auto"/>
            </w:tcBorders>
            <w:vAlign w:val="bottom"/>
          </w:tcPr>
          <w:p w14:paraId="140CE270"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Water Heater Type</w:t>
            </w:r>
          </w:p>
        </w:tc>
        <w:tc>
          <w:tcPr>
            <w:tcW w:w="419" w:type="pct"/>
            <w:tcBorders>
              <w:top w:val="single" w:sz="4" w:space="0" w:color="auto"/>
              <w:left w:val="single" w:sz="4" w:space="0" w:color="auto"/>
              <w:bottom w:val="single" w:sz="4" w:space="0" w:color="auto"/>
              <w:right w:val="single" w:sz="4" w:space="0" w:color="auto"/>
            </w:tcBorders>
            <w:vAlign w:val="bottom"/>
          </w:tcPr>
          <w:p w14:paraId="4D57B0C3"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 of Water Heaters in System</w:t>
            </w:r>
          </w:p>
        </w:tc>
        <w:tc>
          <w:tcPr>
            <w:tcW w:w="611" w:type="pct"/>
            <w:tcBorders>
              <w:top w:val="single" w:sz="4" w:space="0" w:color="auto"/>
              <w:left w:val="single" w:sz="4" w:space="0" w:color="auto"/>
              <w:bottom w:val="single" w:sz="4" w:space="0" w:color="auto"/>
              <w:right w:val="single" w:sz="4" w:space="0" w:color="auto"/>
            </w:tcBorders>
            <w:vAlign w:val="bottom"/>
          </w:tcPr>
          <w:p w14:paraId="15A53268"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Fuel Type</w:t>
            </w:r>
          </w:p>
        </w:tc>
        <w:tc>
          <w:tcPr>
            <w:tcW w:w="343" w:type="pct"/>
            <w:tcBorders>
              <w:top w:val="single" w:sz="4" w:space="0" w:color="auto"/>
              <w:left w:val="single" w:sz="4" w:space="0" w:color="auto"/>
              <w:bottom w:val="single" w:sz="4" w:space="0" w:color="auto"/>
              <w:right w:val="single" w:sz="4" w:space="0" w:color="auto"/>
            </w:tcBorders>
            <w:vAlign w:val="bottom"/>
          </w:tcPr>
          <w:p w14:paraId="7D8B74FA"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Rated Input Type</w:t>
            </w:r>
          </w:p>
        </w:tc>
        <w:tc>
          <w:tcPr>
            <w:tcW w:w="459" w:type="pct"/>
            <w:tcBorders>
              <w:top w:val="single" w:sz="4" w:space="0" w:color="auto"/>
              <w:left w:val="single" w:sz="4" w:space="0" w:color="auto"/>
              <w:bottom w:val="single" w:sz="4" w:space="0" w:color="auto"/>
              <w:right w:val="single" w:sz="4" w:space="0" w:color="auto"/>
            </w:tcBorders>
            <w:vAlign w:val="bottom"/>
          </w:tcPr>
          <w:p w14:paraId="6A13A52C"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Rated Input Value</w:t>
            </w:r>
          </w:p>
        </w:tc>
        <w:tc>
          <w:tcPr>
            <w:tcW w:w="611" w:type="pct"/>
            <w:tcBorders>
              <w:top w:val="single" w:sz="4" w:space="0" w:color="auto"/>
              <w:left w:val="single" w:sz="4" w:space="0" w:color="auto"/>
              <w:bottom w:val="single" w:sz="4" w:space="0" w:color="auto"/>
              <w:right w:val="single" w:sz="4" w:space="0" w:color="auto"/>
            </w:tcBorders>
            <w:vAlign w:val="bottom"/>
          </w:tcPr>
          <w:p w14:paraId="28EC4A0E"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Dwelling Unit DHW System</w:t>
            </w:r>
          </w:p>
          <w:p w14:paraId="674EE8DC" w14:textId="0BE1C904"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Distribution Type</w:t>
            </w:r>
          </w:p>
        </w:tc>
        <w:tc>
          <w:tcPr>
            <w:tcW w:w="686" w:type="pct"/>
            <w:tcBorders>
              <w:top w:val="single" w:sz="4" w:space="0" w:color="auto"/>
              <w:left w:val="single" w:sz="4" w:space="0" w:color="auto"/>
              <w:bottom w:val="single" w:sz="4" w:space="0" w:color="auto"/>
              <w:right w:val="single" w:sz="4" w:space="0" w:color="auto"/>
            </w:tcBorders>
            <w:vAlign w:val="bottom"/>
          </w:tcPr>
          <w:p w14:paraId="27A9CCAD" w14:textId="71A37BC8" w:rsidR="00F8218D" w:rsidRPr="005828A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5828AE">
              <w:rPr>
                <w:rFonts w:asciiTheme="minorHAnsi" w:eastAsia="Times New Roman" w:hAnsiTheme="minorHAnsi" w:cstheme="minorHAnsi"/>
                <w:sz w:val="18"/>
                <w:szCs w:val="18"/>
              </w:rPr>
              <w:t>Compact Distrib</w:t>
            </w:r>
            <w:r>
              <w:rPr>
                <w:rFonts w:asciiTheme="minorHAnsi" w:eastAsia="Times New Roman" w:hAnsiTheme="minorHAnsi" w:cstheme="minorHAnsi"/>
                <w:sz w:val="18"/>
                <w:szCs w:val="18"/>
              </w:rPr>
              <w:t>.</w:t>
            </w:r>
          </w:p>
        </w:tc>
      </w:tr>
      <w:tr w:rsidR="00F8218D" w:rsidRPr="009E01FE" w14:paraId="16A86729" w14:textId="381DC7CA" w:rsidTr="00F8218D">
        <w:trPr>
          <w:cantSplit/>
          <w:trHeight w:val="246"/>
        </w:trPr>
        <w:tc>
          <w:tcPr>
            <w:tcW w:w="418" w:type="pct"/>
            <w:tcBorders>
              <w:top w:val="single" w:sz="4" w:space="0" w:color="auto"/>
              <w:left w:val="single" w:sz="4" w:space="0" w:color="auto"/>
              <w:bottom w:val="single" w:sz="4" w:space="0" w:color="auto"/>
              <w:right w:val="single" w:sz="4" w:space="0" w:color="auto"/>
            </w:tcBorders>
          </w:tcPr>
          <w:p w14:paraId="24D59ACF" w14:textId="0B0DDA86" w:rsidR="00F8218D" w:rsidRPr="005828AE" w:rsidRDefault="00163E4E" w:rsidP="00F5300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Pr>
                <w:rFonts w:asciiTheme="minorHAnsi" w:eastAsia="Times New Roman" w:hAnsiTheme="minorHAnsi" w:cstheme="minorHAnsi"/>
                <w:sz w:val="16"/>
                <w:szCs w:val="20"/>
              </w:rPr>
              <w:t>&lt;&lt;reference value from CF1R;</w:t>
            </w:r>
            <w:r w:rsidR="00F8218D">
              <w:rPr>
                <w:rFonts w:asciiTheme="minorHAnsi" w:eastAsia="Times New Roman" w:hAnsiTheme="minorHAnsi" w:cstheme="minorHAnsi"/>
                <w:sz w:val="16"/>
                <w:szCs w:val="20"/>
              </w:rPr>
              <w:t xml:space="preserve"> if Single Family, then value = </w:t>
            </w:r>
            <w:r w:rsidR="00F53007">
              <w:rPr>
                <w:rFonts w:asciiTheme="minorHAnsi" w:eastAsia="Times New Roman" w:hAnsiTheme="minorHAnsi" w:cstheme="minorHAnsi"/>
                <w:sz w:val="16"/>
                <w:szCs w:val="20"/>
              </w:rPr>
              <w:t>Single Family</w:t>
            </w:r>
            <w:r w:rsidR="00F8218D">
              <w:rPr>
                <w:rFonts w:asciiTheme="minorHAnsi" w:eastAsia="Times New Roman" w:hAnsiTheme="minorHAnsi" w:cstheme="minorHAnsi"/>
                <w:sz w:val="16"/>
                <w:szCs w:val="20"/>
              </w:rPr>
              <w:t xml:space="preserve">&gt;&gt; </w:t>
            </w:r>
          </w:p>
        </w:tc>
        <w:tc>
          <w:tcPr>
            <w:tcW w:w="419" w:type="pct"/>
            <w:tcBorders>
              <w:top w:val="single" w:sz="4" w:space="0" w:color="auto"/>
              <w:left w:val="single" w:sz="4" w:space="0" w:color="auto"/>
              <w:bottom w:val="single" w:sz="4" w:space="0" w:color="auto"/>
              <w:right w:val="single" w:sz="4" w:space="0" w:color="auto"/>
            </w:tcBorders>
          </w:tcPr>
          <w:p w14:paraId="3E700E93" w14:textId="0D3AD3A2"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&lt;&lt;reference values from CF1R (see rule in header)&gt;&gt;</w:t>
            </w:r>
          </w:p>
        </w:tc>
        <w:tc>
          <w:tcPr>
            <w:tcW w:w="423" w:type="pct"/>
            <w:tcBorders>
              <w:top w:val="single" w:sz="4" w:space="0" w:color="auto"/>
              <w:left w:val="single" w:sz="4" w:space="0" w:color="auto"/>
              <w:bottom w:val="single" w:sz="4" w:space="0" w:color="auto"/>
              <w:right w:val="single" w:sz="4" w:space="0" w:color="auto"/>
            </w:tcBorders>
          </w:tcPr>
          <w:p w14:paraId="340A7134"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0FA5AF56"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allowed values=</w:t>
            </w:r>
          </w:p>
          <w:p w14:paraId="624428BE" w14:textId="77777777" w:rsidR="00F8218D" w:rsidRPr="005828AE" w:rsidRDefault="00F8218D" w:rsidP="00CC2C76">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DHW, </w:t>
            </w:r>
          </w:p>
          <w:p w14:paraId="6BEC0507" w14:textId="467CDB61"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Combined Hydronic, Hydronic</w:t>
            </w:r>
            <w:r>
              <w:rPr>
                <w:rFonts w:asciiTheme="minorHAnsi" w:eastAsia="Times New Roman" w:hAnsiTheme="minorHAnsi" w:cstheme="minorHAnsi"/>
                <w:sz w:val="16"/>
                <w:szCs w:val="20"/>
              </w:rPr>
              <w:t>&gt;&gt;</w:t>
            </w:r>
            <w:r w:rsidRPr="005828AE">
              <w:rPr>
                <w:rFonts w:asciiTheme="minorHAnsi" w:eastAsia="Times New Roman" w:hAnsiTheme="minorHAnsi" w:cstheme="minorHAnsi"/>
                <w:sz w:val="16"/>
                <w:szCs w:val="20"/>
              </w:rPr>
              <w:t>&gt;&gt;</w:t>
            </w:r>
          </w:p>
        </w:tc>
        <w:tc>
          <w:tcPr>
            <w:tcW w:w="611" w:type="pct"/>
            <w:tcBorders>
              <w:top w:val="single" w:sz="4" w:space="0" w:color="auto"/>
              <w:left w:val="single" w:sz="4" w:space="0" w:color="auto"/>
              <w:bottom w:val="single" w:sz="4" w:space="0" w:color="auto"/>
              <w:right w:val="single" w:sz="4" w:space="0" w:color="auto"/>
            </w:tcBorders>
          </w:tcPr>
          <w:p w14:paraId="2CEF54D7" w14:textId="369567BD"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74967546"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Allowed values =</w:t>
            </w:r>
          </w:p>
          <w:p w14:paraId="5889BF66" w14:textId="10425F09"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Heat Pump, Boiler, Indirect, Consumer Instantaneous, Commercial Instantaneous, Consumer Storage, Commercial Storage, Residential-Duty Commercial Storage, or Residential-Duty Commercial Instantaneous&gt;&gt;</w:t>
            </w:r>
          </w:p>
        </w:tc>
        <w:tc>
          <w:tcPr>
            <w:tcW w:w="419" w:type="pct"/>
            <w:tcBorders>
              <w:top w:val="single" w:sz="4" w:space="0" w:color="auto"/>
              <w:left w:val="single" w:sz="4" w:space="0" w:color="auto"/>
              <w:bottom w:val="single" w:sz="4" w:space="0" w:color="auto"/>
              <w:right w:val="single" w:sz="4" w:space="0" w:color="auto"/>
            </w:tcBorders>
          </w:tcPr>
          <w:p w14:paraId="37808E96" w14:textId="1DDF7D16"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&lt;&lt;reference values from CF1R&gt;&gt;</w:t>
            </w:r>
          </w:p>
        </w:tc>
        <w:tc>
          <w:tcPr>
            <w:tcW w:w="611" w:type="pct"/>
            <w:tcBorders>
              <w:top w:val="single" w:sz="4" w:space="0" w:color="auto"/>
              <w:left w:val="single" w:sz="4" w:space="0" w:color="auto"/>
              <w:bottom w:val="single" w:sz="4" w:space="0" w:color="auto"/>
              <w:right w:val="single" w:sz="4" w:space="0" w:color="auto"/>
            </w:tcBorders>
          </w:tcPr>
          <w:p w14:paraId="235AB9FE" w14:textId="474DABFD" w:rsidR="00F8218D" w:rsidRPr="005828A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&lt;&lt;reference values from CF1R.  Allowed values are Heat Pump, Electric Resistance, Natural Gas, or Propane</w:t>
            </w:r>
            <w:r w:rsidRPr="005828AE" w:rsidDel="00366412">
              <w:rPr>
                <w:rFonts w:asciiTheme="minorHAnsi" w:eastAsia="Times New Roman" w:hAnsiTheme="minorHAnsi" w:cstheme="minorHAnsi"/>
                <w:sz w:val="16"/>
                <w:szCs w:val="20"/>
              </w:rPr>
              <w:t xml:space="preserve"> </w:t>
            </w:r>
            <w:r w:rsidRPr="005828AE">
              <w:rPr>
                <w:rFonts w:asciiTheme="minorHAnsi" w:eastAsia="Times New Roman" w:hAnsiTheme="minorHAnsi" w:cstheme="minorHAnsi"/>
                <w:sz w:val="16"/>
                <w:szCs w:val="20"/>
              </w:rPr>
              <w:t>&gt;&gt;</w:t>
            </w:r>
          </w:p>
        </w:tc>
        <w:tc>
          <w:tcPr>
            <w:tcW w:w="343" w:type="pct"/>
            <w:tcBorders>
              <w:top w:val="single" w:sz="4" w:space="0" w:color="auto"/>
              <w:left w:val="single" w:sz="4" w:space="0" w:color="auto"/>
              <w:bottom w:val="single" w:sz="4" w:space="0" w:color="auto"/>
              <w:right w:val="single" w:sz="4" w:space="0" w:color="auto"/>
            </w:tcBorders>
          </w:tcPr>
          <w:p w14:paraId="64FDB9AC" w14:textId="4F090E0B"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&lt;&lt;reference value from CF1R;</w:t>
            </w:r>
          </w:p>
          <w:p w14:paraId="24348FB9" w14:textId="227539FF"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If parent CF1R = CF1R-ADD, ALT or NCB, then value = NA;</w:t>
            </w:r>
          </w:p>
          <w:p w14:paraId="17A6EC43" w14:textId="5410F81F"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Elseif parent CF1R = CF1R-PRF; then allowed values: if Fuel Type (A0</w:t>
            </w:r>
            <w:r w:rsidR="006B1CD8">
              <w:rPr>
                <w:rFonts w:asciiTheme="minorHAnsi" w:eastAsia="Times New Roman" w:hAnsiTheme="minorHAnsi" w:cstheme="minorHAnsi"/>
                <w:sz w:val="16"/>
                <w:szCs w:val="16"/>
              </w:rPr>
              <w:t>6</w:t>
            </w:r>
            <w:r w:rsidRPr="00B30562">
              <w:rPr>
                <w:rFonts w:asciiTheme="minorHAnsi" w:eastAsia="Times New Roman" w:hAnsiTheme="minorHAnsi" w:cstheme="minorHAnsi"/>
                <w:sz w:val="16"/>
                <w:szCs w:val="16"/>
              </w:rPr>
              <w:t xml:space="preserve">) = Natural Gas, Propane then </w:t>
            </w:r>
            <w:r>
              <w:rPr>
                <w:rFonts w:asciiTheme="minorHAnsi" w:eastAsia="Times New Roman" w:hAnsiTheme="minorHAnsi" w:cstheme="minorHAnsi"/>
                <w:sz w:val="16"/>
                <w:szCs w:val="16"/>
              </w:rPr>
              <w:t>value</w:t>
            </w:r>
            <w:r w:rsidRPr="00B30562">
              <w:rPr>
                <w:rFonts w:asciiTheme="minorHAnsi" w:eastAsia="Times New Roman" w:hAnsiTheme="minorHAnsi" w:cstheme="minorHAnsi"/>
                <w:sz w:val="16"/>
                <w:szCs w:val="16"/>
              </w:rPr>
              <w:t>= Btu/Hr;</w:t>
            </w:r>
          </w:p>
          <w:p w14:paraId="0A4D8D66" w14:textId="412E741C"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If Fuel Type = Electric Resistance, then </w:t>
            </w:r>
            <w:r>
              <w:rPr>
                <w:rFonts w:asciiTheme="minorHAnsi" w:eastAsia="Times New Roman" w:hAnsiTheme="minorHAnsi" w:cstheme="minorHAnsi"/>
                <w:sz w:val="16"/>
                <w:szCs w:val="16"/>
              </w:rPr>
              <w:t xml:space="preserve">value </w:t>
            </w:r>
            <w:r w:rsidRPr="00B30562">
              <w:rPr>
                <w:rFonts w:asciiTheme="minorHAnsi" w:eastAsia="Times New Roman" w:hAnsiTheme="minorHAnsi" w:cstheme="minorHAnsi"/>
                <w:sz w:val="16"/>
                <w:szCs w:val="16"/>
              </w:rPr>
              <w:t xml:space="preserve"> = kW;</w:t>
            </w:r>
          </w:p>
          <w:p w14:paraId="6A9E1897" w14:textId="67B8D820"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If Fuel Type = Heat Pump, then </w:t>
            </w:r>
            <w:r>
              <w:rPr>
                <w:rFonts w:asciiTheme="minorHAnsi" w:eastAsia="Times New Roman" w:hAnsiTheme="minorHAnsi" w:cstheme="minorHAnsi"/>
                <w:sz w:val="16"/>
                <w:szCs w:val="16"/>
              </w:rPr>
              <w:t xml:space="preserve">value </w:t>
            </w:r>
            <w:r w:rsidRPr="00B30562">
              <w:rPr>
                <w:rFonts w:asciiTheme="minorHAnsi" w:eastAsia="Times New Roman" w:hAnsiTheme="minorHAnsi" w:cstheme="minorHAnsi"/>
                <w:sz w:val="16"/>
                <w:szCs w:val="16"/>
              </w:rPr>
              <w:t xml:space="preserve"> = NA&gt;&gt;</w:t>
            </w:r>
          </w:p>
        </w:tc>
        <w:tc>
          <w:tcPr>
            <w:tcW w:w="459" w:type="pct"/>
            <w:tcBorders>
              <w:top w:val="single" w:sz="4" w:space="0" w:color="auto"/>
              <w:left w:val="single" w:sz="4" w:space="0" w:color="auto"/>
              <w:bottom w:val="single" w:sz="4" w:space="0" w:color="auto"/>
              <w:right w:val="single" w:sz="4" w:space="0" w:color="auto"/>
            </w:tcBorders>
          </w:tcPr>
          <w:p w14:paraId="4E225875" w14:textId="2A0BAA95" w:rsidR="00F8218D" w:rsidRPr="00B30562"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&lt;&lt;if A0</w:t>
            </w:r>
            <w:r w:rsidR="006B1CD8">
              <w:rPr>
                <w:rFonts w:asciiTheme="minorHAnsi" w:eastAsia="Times New Roman" w:hAnsiTheme="minorHAnsi" w:cstheme="minorHAnsi"/>
                <w:sz w:val="16"/>
                <w:szCs w:val="16"/>
              </w:rPr>
              <w:t>4</w:t>
            </w:r>
            <w:r w:rsidRPr="00B30562">
              <w:rPr>
                <w:rFonts w:asciiTheme="minorHAnsi" w:eastAsia="Times New Roman" w:hAnsiTheme="minorHAnsi" w:cstheme="minorHAnsi"/>
                <w:sz w:val="16"/>
                <w:szCs w:val="16"/>
              </w:rPr>
              <w:t xml:space="preserve"> = Heat Pump, then result = NA; If performance, reference value from CF1R-PRF; Else if prescriptive</w:t>
            </w:r>
            <w:r>
              <w:rPr>
                <w:rFonts w:asciiTheme="minorHAnsi" w:eastAsia="Times New Roman" w:hAnsiTheme="minorHAnsi" w:cstheme="minorHAnsi"/>
                <w:sz w:val="16"/>
                <w:szCs w:val="16"/>
              </w:rPr>
              <w:t>, value</w:t>
            </w:r>
            <w:r w:rsidRPr="00B30562">
              <w:rPr>
                <w:rFonts w:asciiTheme="minorHAnsi" w:eastAsia="Times New Roman" w:hAnsiTheme="minorHAnsi" w:cstheme="minorHAnsi"/>
                <w:sz w:val="16"/>
                <w:szCs w:val="16"/>
              </w:rPr>
              <w:t xml:space="preserve"> = NA&gt;&gt;</w:t>
            </w:r>
          </w:p>
        </w:tc>
        <w:tc>
          <w:tcPr>
            <w:tcW w:w="611" w:type="pct"/>
            <w:tcBorders>
              <w:top w:val="single" w:sz="4" w:space="0" w:color="auto"/>
              <w:left w:val="single" w:sz="4" w:space="0" w:color="auto"/>
              <w:bottom w:val="single" w:sz="4" w:space="0" w:color="auto"/>
              <w:right w:val="single" w:sz="4" w:space="0" w:color="auto"/>
            </w:tcBorders>
          </w:tcPr>
          <w:p w14:paraId="3EB495F9" w14:textId="77777777"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&lt;&lt;reference values from CF1R </w:t>
            </w:r>
          </w:p>
          <w:p w14:paraId="6763988A" w14:textId="5262F3D4"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imes New Roman" w:hAnsiTheme="minorHAnsi" w:cstheme="minorHAnsi"/>
                <w:sz w:val="16"/>
                <w:szCs w:val="20"/>
              </w:rPr>
              <w:t xml:space="preserve">If performance </w:t>
            </w:r>
            <w:r w:rsidRPr="005828AE">
              <w:rPr>
                <w:rFonts w:asciiTheme="minorHAnsi" w:eastAsia="Times New Roman" w:hAnsiTheme="minorHAnsi" w:cstheme="minorHAnsi"/>
                <w:sz w:val="16"/>
                <w:szCs w:val="20"/>
              </w:rPr>
              <w:t>then allowed values are</w:t>
            </w:r>
          </w:p>
          <w:p w14:paraId="10CD5991" w14:textId="7B411D4B" w:rsidR="00F8218D" w:rsidRPr="009F7E9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w:t>
            </w:r>
            <w:r w:rsidRPr="009F7E94">
              <w:rPr>
                <w:rFonts w:asciiTheme="minorHAnsi" w:eastAsia="Times New Roman" w:hAnsiTheme="minorHAnsi" w:cstheme="minorHAnsi"/>
                <w:sz w:val="16"/>
                <w:szCs w:val="20"/>
              </w:rPr>
              <w:t>Standard Distribution System</w:t>
            </w:r>
          </w:p>
          <w:p w14:paraId="33C4001A" w14:textId="0C0DC148" w:rsidR="00F8218D" w:rsidRPr="009F7E9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9F7E94">
              <w:rPr>
                <w:rFonts w:asciiTheme="minorHAnsi" w:eastAsia="Times New Roman" w:hAnsiTheme="minorHAnsi" w:cstheme="minorHAnsi"/>
                <w:sz w:val="16"/>
                <w:szCs w:val="20"/>
              </w:rPr>
              <w:t>* Point of Use</w:t>
            </w:r>
          </w:p>
          <w:p w14:paraId="742C1951" w14:textId="0E007975"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9F7E94">
              <w:rPr>
                <w:rFonts w:asciiTheme="minorHAnsi" w:eastAsia="Times New Roman" w:hAnsiTheme="minorHAnsi" w:cstheme="minorHAnsi"/>
                <w:sz w:val="16"/>
                <w:szCs w:val="20"/>
              </w:rPr>
              <w:t>* Parallel Piping</w:t>
            </w:r>
            <w:r w:rsidRPr="005828AE">
              <w:rPr>
                <w:rFonts w:asciiTheme="minorHAnsi" w:eastAsia="Times New Roman" w:hAnsiTheme="minorHAnsi" w:cstheme="minorHAnsi"/>
                <w:sz w:val="16"/>
                <w:szCs w:val="20"/>
              </w:rPr>
              <w:t xml:space="preserve"> *Recirculation System Non-Demand Control</w:t>
            </w:r>
          </w:p>
          <w:p w14:paraId="0AECF2AB" w14:textId="434029A3"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xml:space="preserve">* Demand Recirculation Manual Control </w:t>
            </w:r>
          </w:p>
          <w:p w14:paraId="02033133" w14:textId="39685819" w:rsidR="00F8218D"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5828AE">
              <w:rPr>
                <w:rFonts w:asciiTheme="minorHAnsi" w:eastAsia="Times New Roman" w:hAnsiTheme="minorHAnsi" w:cstheme="minorHAnsi"/>
                <w:sz w:val="16"/>
                <w:szCs w:val="20"/>
              </w:rPr>
              <w:t>* Demand Recirculation Sensor Control</w:t>
            </w:r>
            <w:r>
              <w:rPr>
                <w:rFonts w:asciiTheme="minorHAnsi" w:eastAsia="Times New Roman" w:hAnsiTheme="minorHAnsi" w:cstheme="minorHAnsi"/>
                <w:sz w:val="16"/>
                <w:szCs w:val="20"/>
              </w:rPr>
              <w:t>;</w:t>
            </w:r>
            <w:r w:rsidRPr="005828AE">
              <w:rPr>
                <w:rFonts w:asciiTheme="minorHAnsi" w:eastAsia="Times New Roman" w:hAnsiTheme="minorHAnsi" w:cstheme="minorHAnsi"/>
                <w:sz w:val="16"/>
                <w:szCs w:val="20"/>
              </w:rPr>
              <w:t xml:space="preserve"> </w:t>
            </w:r>
          </w:p>
          <w:p w14:paraId="38FA113B" w14:textId="77777777" w:rsidR="00F8218D" w:rsidRDefault="00F8218D" w:rsidP="00CC2C76">
            <w:pPr>
              <w:spacing w:after="0" w:line="240" w:lineRule="auto"/>
              <w:rPr>
                <w:rFonts w:cstheme="minorHAnsi"/>
                <w:sz w:val="16"/>
                <w:szCs w:val="20"/>
              </w:rPr>
            </w:pPr>
          </w:p>
          <w:p w14:paraId="3669B7A7" w14:textId="668BCBFA" w:rsidR="00F8218D" w:rsidRDefault="00F8218D" w:rsidP="00CC2C76">
            <w:pPr>
              <w:spacing w:after="0" w:line="240" w:lineRule="auto"/>
              <w:rPr>
                <w:rFonts w:cstheme="minorHAnsi"/>
                <w:sz w:val="16"/>
                <w:szCs w:val="20"/>
              </w:rPr>
            </w:pPr>
            <w:r>
              <w:rPr>
                <w:rFonts w:cstheme="minorHAnsi"/>
                <w:sz w:val="16"/>
                <w:szCs w:val="20"/>
              </w:rPr>
              <w:t xml:space="preserve">Else if prescriptive ,  </w:t>
            </w:r>
          </w:p>
          <w:p w14:paraId="5E17271A" w14:textId="018644BD" w:rsidR="00F8218D" w:rsidRDefault="00F8218D" w:rsidP="00CC2C76">
            <w:pPr>
              <w:spacing w:after="0" w:line="240" w:lineRule="auto"/>
              <w:rPr>
                <w:rFonts w:cstheme="minorHAnsi"/>
                <w:sz w:val="16"/>
                <w:szCs w:val="20"/>
              </w:rPr>
            </w:pPr>
            <w:r>
              <w:rPr>
                <w:rFonts w:cstheme="minorHAnsi"/>
                <w:sz w:val="16"/>
                <w:szCs w:val="20"/>
              </w:rPr>
              <w:t xml:space="preserve">Allowed values are </w:t>
            </w:r>
          </w:p>
          <w:p w14:paraId="0E7038DF" w14:textId="76759E45" w:rsidR="00F8218D" w:rsidRDefault="00F8218D" w:rsidP="00CC2C76">
            <w:pPr>
              <w:spacing w:after="0" w:line="240" w:lineRule="auto"/>
              <w:rPr>
                <w:ins w:id="23" w:author="Markstrum, Alexis@Energy" w:date="2019-10-21T13:24:00Z"/>
                <w:rFonts w:cstheme="minorHAnsi"/>
                <w:sz w:val="16"/>
                <w:szCs w:val="20"/>
              </w:rPr>
            </w:pPr>
            <w:r w:rsidRPr="00CB43FC">
              <w:rPr>
                <w:rFonts w:cstheme="minorHAnsi"/>
                <w:sz w:val="16"/>
                <w:szCs w:val="20"/>
              </w:rPr>
              <w:t>*Standard Distribution System</w:t>
            </w:r>
          </w:p>
          <w:p w14:paraId="1945A5D2" w14:textId="4860BD80" w:rsidR="0080752E" w:rsidRPr="00AB4500" w:rsidRDefault="0080752E" w:rsidP="00CC2C76">
            <w:pPr>
              <w:spacing w:after="0" w:line="240" w:lineRule="auto"/>
              <w:rPr>
                <w:rFonts w:cstheme="minorHAnsi"/>
                <w:sz w:val="16"/>
                <w:szCs w:val="20"/>
              </w:rPr>
            </w:pPr>
            <w:ins w:id="24" w:author="Markstrum, Alexis@Energy" w:date="2019-10-21T13:24:00Z">
              <w:r>
                <w:rPr>
                  <w:rFonts w:cstheme="minorHAnsi"/>
                  <w:sz w:val="16"/>
                  <w:szCs w:val="20"/>
                </w:rPr>
                <w:t>*Demand Recirculation</w:t>
              </w:r>
            </w:ins>
          </w:p>
          <w:p w14:paraId="42556E5E" w14:textId="1EBAFFEB" w:rsidR="00F8218D" w:rsidRPr="005828AE" w:rsidRDefault="00F8218D" w:rsidP="00CC2C76">
            <w:pPr>
              <w:spacing w:after="0" w:line="240" w:lineRule="auto"/>
              <w:rPr>
                <w:rFonts w:asciiTheme="minorHAnsi" w:eastAsia="Times New Roman" w:hAnsiTheme="minorHAnsi" w:cstheme="minorHAnsi"/>
                <w:sz w:val="16"/>
                <w:szCs w:val="20"/>
              </w:rPr>
            </w:pPr>
            <w:r w:rsidRPr="00AB4500">
              <w:rPr>
                <w:rFonts w:cstheme="minorHAnsi"/>
                <w:sz w:val="16"/>
                <w:szCs w:val="20"/>
              </w:rPr>
              <w:t>* Demand Recirculation Manual Control&gt;&gt;</w:t>
            </w:r>
            <w:r w:rsidRPr="00095904">
              <w:rPr>
                <w:rFonts w:cstheme="minorHAnsi"/>
                <w:sz w:val="16"/>
                <w:szCs w:val="20"/>
              </w:rPr>
              <w:t xml:space="preserve"> </w:t>
            </w:r>
          </w:p>
        </w:tc>
        <w:tc>
          <w:tcPr>
            <w:tcW w:w="686" w:type="pct"/>
            <w:tcBorders>
              <w:top w:val="single" w:sz="4" w:space="0" w:color="auto"/>
              <w:left w:val="single" w:sz="4" w:space="0" w:color="auto"/>
              <w:bottom w:val="single" w:sz="4" w:space="0" w:color="auto"/>
              <w:right w:val="single" w:sz="4" w:space="0" w:color="auto"/>
            </w:tcBorders>
          </w:tcPr>
          <w:p w14:paraId="771465FA" w14:textId="77777777" w:rsidR="00F8218D" w:rsidRPr="00AB4500"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 xml:space="preserve">&lt;&lt;reference values from CF1R.  Allowed values are </w:t>
            </w:r>
          </w:p>
          <w:p w14:paraId="4BFB36B2" w14:textId="0B0C6F3E" w:rsidR="00F8218D" w:rsidRPr="00AB4500"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*Basic</w:t>
            </w:r>
          </w:p>
          <w:p w14:paraId="69865A09" w14:textId="388CE706" w:rsidR="00F8218D" w:rsidRPr="005828AE"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sidRPr="00AB4500">
              <w:rPr>
                <w:rFonts w:asciiTheme="minorHAnsi" w:eastAsia="Times New Roman" w:hAnsiTheme="minorHAnsi" w:cstheme="minorHAnsi"/>
                <w:sz w:val="16"/>
                <w:szCs w:val="20"/>
              </w:rPr>
              <w:t>*None&gt;&gt;</w:t>
            </w:r>
          </w:p>
        </w:tc>
      </w:tr>
      <w:tr w:rsidR="00F8218D" w:rsidRPr="009E01FE" w14:paraId="327A3EAD" w14:textId="77777777" w:rsidTr="00F8218D">
        <w:trPr>
          <w:cantSplit/>
          <w:trHeight w:val="246"/>
        </w:trPr>
        <w:tc>
          <w:tcPr>
            <w:tcW w:w="418" w:type="pct"/>
            <w:tcBorders>
              <w:top w:val="single" w:sz="4" w:space="0" w:color="auto"/>
              <w:left w:val="single" w:sz="4" w:space="0" w:color="auto"/>
              <w:bottom w:val="single" w:sz="4" w:space="0" w:color="auto"/>
              <w:right w:val="single" w:sz="4" w:space="0" w:color="auto"/>
            </w:tcBorders>
          </w:tcPr>
          <w:p w14:paraId="01693F58" w14:textId="77777777" w:rsidR="00F8218D" w:rsidRPr="00520874"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9" w:type="pct"/>
            <w:tcBorders>
              <w:top w:val="single" w:sz="4" w:space="0" w:color="auto"/>
              <w:left w:val="single" w:sz="4" w:space="0" w:color="auto"/>
              <w:bottom w:val="single" w:sz="4" w:space="0" w:color="auto"/>
              <w:right w:val="single" w:sz="4" w:space="0" w:color="auto"/>
            </w:tcBorders>
          </w:tcPr>
          <w:p w14:paraId="4A17BD38" w14:textId="31A0D071" w:rsidR="00F8218D" w:rsidRPr="00520874"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3" w:type="pct"/>
            <w:tcBorders>
              <w:top w:val="single" w:sz="4" w:space="0" w:color="auto"/>
              <w:left w:val="single" w:sz="4" w:space="0" w:color="auto"/>
              <w:bottom w:val="single" w:sz="4" w:space="0" w:color="auto"/>
              <w:right w:val="single" w:sz="4" w:space="0" w:color="auto"/>
            </w:tcBorders>
          </w:tcPr>
          <w:p w14:paraId="0BC2EB9B"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11" w:type="pct"/>
            <w:tcBorders>
              <w:top w:val="single" w:sz="4" w:space="0" w:color="auto"/>
              <w:left w:val="single" w:sz="4" w:space="0" w:color="auto"/>
              <w:bottom w:val="single" w:sz="4" w:space="0" w:color="auto"/>
              <w:right w:val="single" w:sz="4" w:space="0" w:color="auto"/>
            </w:tcBorders>
          </w:tcPr>
          <w:p w14:paraId="4FD5601D"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419" w:type="pct"/>
            <w:tcBorders>
              <w:top w:val="single" w:sz="4" w:space="0" w:color="auto"/>
              <w:left w:val="single" w:sz="4" w:space="0" w:color="auto"/>
              <w:bottom w:val="single" w:sz="4" w:space="0" w:color="auto"/>
              <w:right w:val="single" w:sz="4" w:space="0" w:color="auto"/>
            </w:tcBorders>
          </w:tcPr>
          <w:p w14:paraId="47D52B53"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11" w:type="pct"/>
            <w:tcBorders>
              <w:top w:val="single" w:sz="4" w:space="0" w:color="auto"/>
              <w:left w:val="single" w:sz="4" w:space="0" w:color="auto"/>
              <w:bottom w:val="single" w:sz="4" w:space="0" w:color="auto"/>
              <w:right w:val="single" w:sz="4" w:space="0" w:color="auto"/>
            </w:tcBorders>
          </w:tcPr>
          <w:p w14:paraId="57EBF37B"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3" w:type="pct"/>
            <w:tcBorders>
              <w:top w:val="single" w:sz="4" w:space="0" w:color="auto"/>
              <w:left w:val="single" w:sz="4" w:space="0" w:color="auto"/>
              <w:bottom w:val="single" w:sz="4" w:space="0" w:color="auto"/>
              <w:right w:val="single" w:sz="4" w:space="0" w:color="auto"/>
            </w:tcBorders>
          </w:tcPr>
          <w:p w14:paraId="11E897D8"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459" w:type="pct"/>
            <w:tcBorders>
              <w:top w:val="single" w:sz="4" w:space="0" w:color="auto"/>
              <w:left w:val="single" w:sz="4" w:space="0" w:color="auto"/>
              <w:bottom w:val="single" w:sz="4" w:space="0" w:color="auto"/>
              <w:right w:val="single" w:sz="4" w:space="0" w:color="auto"/>
            </w:tcBorders>
          </w:tcPr>
          <w:p w14:paraId="2315EB00" w14:textId="77777777" w:rsidR="00F8218D" w:rsidRPr="009E01FE" w:rsidRDefault="00F8218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11" w:type="pct"/>
            <w:tcBorders>
              <w:top w:val="single" w:sz="4" w:space="0" w:color="auto"/>
              <w:left w:val="single" w:sz="4" w:space="0" w:color="auto"/>
              <w:bottom w:val="single" w:sz="4" w:space="0" w:color="auto"/>
              <w:right w:val="single" w:sz="4" w:space="0" w:color="auto"/>
            </w:tcBorders>
          </w:tcPr>
          <w:p w14:paraId="61617FB9" w14:textId="77777777" w:rsidR="00F8218D" w:rsidRPr="00520874"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tc>
        <w:tc>
          <w:tcPr>
            <w:tcW w:w="686" w:type="pct"/>
            <w:tcBorders>
              <w:top w:val="single" w:sz="4" w:space="0" w:color="auto"/>
              <w:left w:val="single" w:sz="4" w:space="0" w:color="auto"/>
              <w:bottom w:val="single" w:sz="4" w:space="0" w:color="auto"/>
              <w:right w:val="single" w:sz="4" w:space="0" w:color="auto"/>
            </w:tcBorders>
          </w:tcPr>
          <w:p w14:paraId="746DC70D" w14:textId="77777777" w:rsidR="00F8218D" w:rsidRDefault="00F8218D" w:rsidP="00CC2C7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tc>
      </w:tr>
    </w:tbl>
    <w:p w14:paraId="48CF9E8E" w14:textId="281DBC34" w:rsidR="00FF28EF" w:rsidRDefault="00FF28EF" w:rsidP="00FF28EF">
      <w:pPr>
        <w:spacing w:after="0"/>
      </w:pPr>
    </w:p>
    <w:p w14:paraId="17C9D442" w14:textId="48BF72FF" w:rsidR="00CC2C76" w:rsidRDefault="00CC2C76" w:rsidP="00FF28EF">
      <w:pPr>
        <w:spacing w:after="0"/>
      </w:pPr>
    </w:p>
    <w:p w14:paraId="225B69EC" w14:textId="2B59482C" w:rsidR="00CC2C76" w:rsidRDefault="00CC2C76" w:rsidP="00FF28EF">
      <w:pPr>
        <w:spacing w:after="0"/>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01"/>
        <w:gridCol w:w="1001"/>
        <w:gridCol w:w="814"/>
        <w:gridCol w:w="1176"/>
        <w:gridCol w:w="982"/>
        <w:gridCol w:w="1122"/>
        <w:gridCol w:w="1131"/>
        <w:gridCol w:w="1213"/>
        <w:gridCol w:w="1051"/>
        <w:gridCol w:w="1299"/>
      </w:tblGrid>
      <w:tr w:rsidR="00F53007" w:rsidRPr="009E01FE" w14:paraId="55E0B4AE" w14:textId="77777777" w:rsidTr="00F53007">
        <w:trPr>
          <w:trHeight w:val="277"/>
        </w:trPr>
        <w:tc>
          <w:tcPr>
            <w:tcW w:w="5000" w:type="pct"/>
            <w:gridSpan w:val="10"/>
            <w:tcBorders>
              <w:top w:val="single" w:sz="4" w:space="0" w:color="auto"/>
              <w:left w:val="single" w:sz="4" w:space="0" w:color="auto"/>
              <w:bottom w:val="single" w:sz="4" w:space="0" w:color="auto"/>
              <w:right w:val="single" w:sz="4" w:space="0" w:color="auto"/>
            </w:tcBorders>
          </w:tcPr>
          <w:p w14:paraId="53A0541E" w14:textId="61958E43" w:rsidR="00F53007" w:rsidRPr="00136321" w:rsidRDefault="00F53007" w:rsidP="00CC2C7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B33DFF">
              <w:rPr>
                <w:rFonts w:asciiTheme="minorHAnsi" w:hAnsiTheme="minorHAnsi" w:cstheme="minorHAnsi"/>
                <w:b/>
                <w:sz w:val="20"/>
                <w:szCs w:val="20"/>
              </w:rPr>
              <w:t xml:space="preserve">. Installed Dwelling Unit Water Heating Systems Information </w:t>
            </w:r>
          </w:p>
          <w:p w14:paraId="6BCC1605" w14:textId="77777777" w:rsidR="00F53007" w:rsidRDefault="00F53007" w:rsidP="00CC2C76">
            <w:pPr>
              <w:keepNext/>
              <w:tabs>
                <w:tab w:val="left" w:pos="2160"/>
                <w:tab w:val="left" w:pos="2700"/>
                <w:tab w:val="left" w:pos="3420"/>
                <w:tab w:val="left" w:pos="3780"/>
                <w:tab w:val="left" w:pos="5760"/>
                <w:tab w:val="left" w:pos="7212"/>
              </w:tabs>
              <w:spacing w:after="0" w:line="240" w:lineRule="auto"/>
              <w:rPr>
                <w:ins w:id="25" w:author="Shewmaker, Michael@Energy" w:date="2019-11-19T10:55:00Z"/>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This table reports the water heating system features installed in this project.</w:t>
            </w:r>
          </w:p>
          <w:p w14:paraId="6EFC088B" w14:textId="2BF312A3" w:rsidR="00DD574D" w:rsidRPr="005828AE" w:rsidDel="00237BB2" w:rsidRDefault="00DD574D"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ins w:id="26" w:author="Shewmaker, Michael@Energy" w:date="2019-11-19T10:55:00Z">
              <w:r>
                <w:rPr>
                  <w:rFonts w:asciiTheme="minorHAnsi" w:eastAsia="Times New Roman" w:hAnsiTheme="minorHAnsi" w:cstheme="minorHAnsi"/>
                  <w:sz w:val="18"/>
                  <w:szCs w:val="20"/>
                </w:rPr>
                <w:t>&lt;&lt;require one row of data for each water heater identified on the CF1R-PRF&gt;&gt;</w:t>
              </w:r>
            </w:ins>
          </w:p>
        </w:tc>
      </w:tr>
      <w:tr w:rsidR="00F53007" w:rsidRPr="009E01FE" w14:paraId="75A809A8" w14:textId="73EE525F" w:rsidTr="00F53007">
        <w:trPr>
          <w:trHeight w:val="277"/>
        </w:trPr>
        <w:tc>
          <w:tcPr>
            <w:tcW w:w="464" w:type="pct"/>
            <w:tcBorders>
              <w:top w:val="single" w:sz="4" w:space="0" w:color="auto"/>
              <w:left w:val="single" w:sz="4" w:space="0" w:color="auto"/>
              <w:bottom w:val="single" w:sz="4" w:space="0" w:color="auto"/>
              <w:right w:val="single" w:sz="4" w:space="0" w:color="auto"/>
            </w:tcBorders>
          </w:tcPr>
          <w:p w14:paraId="4044AD62" w14:textId="67851E5B"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01</w:t>
            </w:r>
          </w:p>
        </w:tc>
        <w:tc>
          <w:tcPr>
            <w:tcW w:w="464" w:type="pct"/>
            <w:tcBorders>
              <w:top w:val="single" w:sz="4" w:space="0" w:color="auto"/>
              <w:left w:val="single" w:sz="4" w:space="0" w:color="auto"/>
              <w:bottom w:val="single" w:sz="4" w:space="0" w:color="auto"/>
              <w:right w:val="single" w:sz="4" w:space="0" w:color="auto"/>
            </w:tcBorders>
            <w:vAlign w:val="center"/>
          </w:tcPr>
          <w:p w14:paraId="46AE5FE4" w14:textId="73088E98"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2</w:t>
            </w:r>
          </w:p>
        </w:tc>
        <w:tc>
          <w:tcPr>
            <w:tcW w:w="377" w:type="pct"/>
            <w:tcBorders>
              <w:top w:val="single" w:sz="4" w:space="0" w:color="auto"/>
              <w:left w:val="single" w:sz="4" w:space="0" w:color="auto"/>
              <w:bottom w:val="single" w:sz="4" w:space="0" w:color="auto"/>
              <w:right w:val="single" w:sz="4" w:space="0" w:color="auto"/>
            </w:tcBorders>
            <w:vAlign w:val="center"/>
          </w:tcPr>
          <w:p w14:paraId="2AA181AD" w14:textId="2A53636B"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3</w:t>
            </w:r>
          </w:p>
        </w:tc>
        <w:tc>
          <w:tcPr>
            <w:tcW w:w="545" w:type="pct"/>
            <w:tcBorders>
              <w:top w:val="single" w:sz="4" w:space="0" w:color="auto"/>
              <w:left w:val="single" w:sz="4" w:space="0" w:color="auto"/>
              <w:bottom w:val="single" w:sz="4" w:space="0" w:color="auto"/>
              <w:right w:val="single" w:sz="4" w:space="0" w:color="auto"/>
            </w:tcBorders>
            <w:vAlign w:val="center"/>
          </w:tcPr>
          <w:p w14:paraId="10F88724" w14:textId="5C19BFA2"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4</w:t>
            </w:r>
          </w:p>
        </w:tc>
        <w:tc>
          <w:tcPr>
            <w:tcW w:w="455" w:type="pct"/>
            <w:tcBorders>
              <w:top w:val="single" w:sz="4" w:space="0" w:color="auto"/>
              <w:left w:val="single" w:sz="4" w:space="0" w:color="auto"/>
              <w:bottom w:val="single" w:sz="4" w:space="0" w:color="auto"/>
              <w:right w:val="single" w:sz="4" w:space="0" w:color="auto"/>
            </w:tcBorders>
            <w:vAlign w:val="center"/>
          </w:tcPr>
          <w:p w14:paraId="296539E2" w14:textId="62D999CB"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5</w:t>
            </w:r>
          </w:p>
        </w:tc>
        <w:tc>
          <w:tcPr>
            <w:tcW w:w="520" w:type="pct"/>
            <w:tcBorders>
              <w:top w:val="single" w:sz="4" w:space="0" w:color="auto"/>
              <w:left w:val="single" w:sz="4" w:space="0" w:color="auto"/>
              <w:bottom w:val="single" w:sz="4" w:space="0" w:color="auto"/>
              <w:right w:val="single" w:sz="4" w:space="0" w:color="auto"/>
            </w:tcBorders>
            <w:vAlign w:val="center"/>
          </w:tcPr>
          <w:p w14:paraId="2C6690C9" w14:textId="50EDE8D2"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6</w:t>
            </w:r>
          </w:p>
        </w:tc>
        <w:tc>
          <w:tcPr>
            <w:tcW w:w="524" w:type="pct"/>
            <w:tcBorders>
              <w:top w:val="single" w:sz="4" w:space="0" w:color="auto"/>
              <w:left w:val="single" w:sz="4" w:space="0" w:color="auto"/>
              <w:bottom w:val="single" w:sz="4" w:space="0" w:color="auto"/>
              <w:right w:val="single" w:sz="4" w:space="0" w:color="auto"/>
            </w:tcBorders>
            <w:vAlign w:val="center"/>
          </w:tcPr>
          <w:p w14:paraId="75CD39CC" w14:textId="5209A59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7</w:t>
            </w:r>
          </w:p>
        </w:tc>
        <w:tc>
          <w:tcPr>
            <w:tcW w:w="562" w:type="pct"/>
            <w:tcBorders>
              <w:top w:val="single" w:sz="4" w:space="0" w:color="auto"/>
              <w:left w:val="single" w:sz="4" w:space="0" w:color="auto"/>
              <w:bottom w:val="single" w:sz="4" w:space="0" w:color="auto"/>
              <w:right w:val="single" w:sz="4" w:space="0" w:color="auto"/>
            </w:tcBorders>
            <w:vAlign w:val="center"/>
          </w:tcPr>
          <w:p w14:paraId="5D2F2B96" w14:textId="572281DF"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r>
              <w:rPr>
                <w:rFonts w:asciiTheme="minorHAnsi" w:eastAsia="Times New Roman" w:hAnsiTheme="minorHAnsi" w:cstheme="minorHAnsi"/>
                <w:sz w:val="18"/>
                <w:szCs w:val="20"/>
              </w:rPr>
              <w:t>8</w:t>
            </w:r>
          </w:p>
        </w:tc>
        <w:tc>
          <w:tcPr>
            <w:tcW w:w="487" w:type="pct"/>
            <w:tcBorders>
              <w:top w:val="single" w:sz="4" w:space="0" w:color="auto"/>
              <w:left w:val="single" w:sz="4" w:space="0" w:color="auto"/>
              <w:bottom w:val="single" w:sz="4" w:space="0" w:color="auto"/>
              <w:right w:val="single" w:sz="4" w:space="0" w:color="auto"/>
            </w:tcBorders>
          </w:tcPr>
          <w:p w14:paraId="1383B318" w14:textId="7B9343B3"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09</w:t>
            </w:r>
          </w:p>
        </w:tc>
        <w:tc>
          <w:tcPr>
            <w:tcW w:w="602" w:type="pct"/>
            <w:tcBorders>
              <w:top w:val="single" w:sz="4" w:space="0" w:color="auto"/>
              <w:left w:val="single" w:sz="4" w:space="0" w:color="auto"/>
              <w:bottom w:val="single" w:sz="4" w:space="0" w:color="auto"/>
              <w:right w:val="single" w:sz="4" w:space="0" w:color="auto"/>
            </w:tcBorders>
          </w:tcPr>
          <w:p w14:paraId="18DAFD20" w14:textId="54E8B73F"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10</w:t>
            </w:r>
          </w:p>
        </w:tc>
      </w:tr>
      <w:tr w:rsidR="00F53007" w:rsidRPr="009E01FE" w14:paraId="69C04366" w14:textId="242D7CC8" w:rsidTr="00F53007">
        <w:trPr>
          <w:trHeight w:val="288"/>
        </w:trPr>
        <w:tc>
          <w:tcPr>
            <w:tcW w:w="464" w:type="pct"/>
            <w:tcBorders>
              <w:top w:val="single" w:sz="4" w:space="0" w:color="auto"/>
              <w:left w:val="single" w:sz="4" w:space="0" w:color="auto"/>
              <w:bottom w:val="single" w:sz="4" w:space="0" w:color="auto"/>
              <w:right w:val="single" w:sz="4" w:space="0" w:color="auto"/>
            </w:tcBorders>
            <w:vAlign w:val="bottom"/>
          </w:tcPr>
          <w:p w14:paraId="48DCA66B" w14:textId="42B8A3B0" w:rsidR="00F53007" w:rsidRPr="005828AE"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Pr>
                <w:rFonts w:asciiTheme="minorHAnsi" w:eastAsia="Times New Roman" w:hAnsiTheme="minorHAnsi" w:cstheme="minorHAnsi"/>
                <w:sz w:val="18"/>
                <w:szCs w:val="20"/>
              </w:rPr>
              <w:t>Dwelling Unit Name</w:t>
            </w:r>
          </w:p>
        </w:tc>
        <w:tc>
          <w:tcPr>
            <w:tcW w:w="464" w:type="pct"/>
            <w:tcBorders>
              <w:top w:val="single" w:sz="4" w:space="0" w:color="auto"/>
              <w:left w:val="single" w:sz="4" w:space="0" w:color="auto"/>
              <w:bottom w:val="single" w:sz="4" w:space="0" w:color="auto"/>
              <w:right w:val="single" w:sz="4" w:space="0" w:color="auto"/>
            </w:tcBorders>
            <w:vAlign w:val="bottom"/>
          </w:tcPr>
          <w:p w14:paraId="4A876F03" w14:textId="25BC6E35"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377" w:type="pct"/>
            <w:tcBorders>
              <w:top w:val="single" w:sz="4" w:space="0" w:color="auto"/>
              <w:left w:val="single" w:sz="4" w:space="0" w:color="auto"/>
              <w:bottom w:val="single" w:sz="4" w:space="0" w:color="auto"/>
              <w:right w:val="single" w:sz="4" w:space="0" w:color="auto"/>
            </w:tcBorders>
            <w:vAlign w:val="bottom"/>
          </w:tcPr>
          <w:p w14:paraId="48BA9F08"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545" w:type="pct"/>
            <w:tcBorders>
              <w:top w:val="single" w:sz="4" w:space="0" w:color="auto"/>
              <w:left w:val="single" w:sz="4" w:space="0" w:color="auto"/>
              <w:bottom w:val="single" w:sz="4" w:space="0" w:color="auto"/>
              <w:right w:val="single" w:sz="4" w:space="0" w:color="auto"/>
            </w:tcBorders>
            <w:vAlign w:val="bottom"/>
          </w:tcPr>
          <w:p w14:paraId="3A73C0AF"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455" w:type="pct"/>
            <w:tcBorders>
              <w:top w:val="single" w:sz="4" w:space="0" w:color="auto"/>
              <w:left w:val="single" w:sz="4" w:space="0" w:color="auto"/>
              <w:bottom w:val="single" w:sz="4" w:space="0" w:color="auto"/>
              <w:right w:val="single" w:sz="4" w:space="0" w:color="auto"/>
            </w:tcBorders>
            <w:vAlign w:val="bottom"/>
          </w:tcPr>
          <w:p w14:paraId="05B3DE0F"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 Water Heaters in System</w:t>
            </w:r>
          </w:p>
        </w:tc>
        <w:tc>
          <w:tcPr>
            <w:tcW w:w="520" w:type="pct"/>
            <w:tcBorders>
              <w:top w:val="single" w:sz="4" w:space="0" w:color="auto"/>
              <w:left w:val="single" w:sz="4" w:space="0" w:color="auto"/>
              <w:bottom w:val="single" w:sz="4" w:space="0" w:color="auto"/>
              <w:right w:val="single" w:sz="4" w:space="0" w:color="auto"/>
            </w:tcBorders>
            <w:vAlign w:val="bottom"/>
          </w:tcPr>
          <w:p w14:paraId="7C8DA976"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524" w:type="pct"/>
            <w:tcBorders>
              <w:top w:val="single" w:sz="4" w:space="0" w:color="auto"/>
              <w:left w:val="single" w:sz="4" w:space="0" w:color="auto"/>
              <w:bottom w:val="single" w:sz="4" w:space="0" w:color="auto"/>
              <w:right w:val="single" w:sz="4" w:space="0" w:color="auto"/>
            </w:tcBorders>
            <w:vAlign w:val="bottom"/>
          </w:tcPr>
          <w:p w14:paraId="61AB04A2"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562" w:type="pct"/>
            <w:tcBorders>
              <w:top w:val="single" w:sz="4" w:space="0" w:color="auto"/>
              <w:left w:val="single" w:sz="4" w:space="0" w:color="auto"/>
              <w:bottom w:val="single" w:sz="4" w:space="0" w:color="auto"/>
              <w:right w:val="single" w:sz="4" w:space="0" w:color="auto"/>
            </w:tcBorders>
            <w:vAlign w:val="bottom"/>
          </w:tcPr>
          <w:p w14:paraId="78DDA2EC" w14:textId="77777777"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487" w:type="pct"/>
            <w:tcBorders>
              <w:top w:val="single" w:sz="4" w:space="0" w:color="auto"/>
              <w:left w:val="single" w:sz="4" w:space="0" w:color="auto"/>
              <w:bottom w:val="single" w:sz="4" w:space="0" w:color="auto"/>
              <w:right w:val="single" w:sz="4" w:space="0" w:color="auto"/>
            </w:tcBorders>
            <w:vAlign w:val="bottom"/>
          </w:tcPr>
          <w:p w14:paraId="5FFB6A2B" w14:textId="7D98B2F6"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Dwelling Unit DHW System</w:t>
            </w:r>
          </w:p>
          <w:p w14:paraId="79F28780" w14:textId="4B24CB23"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Distribution Type</w:t>
            </w:r>
          </w:p>
        </w:tc>
        <w:tc>
          <w:tcPr>
            <w:tcW w:w="602" w:type="pct"/>
            <w:tcBorders>
              <w:top w:val="single" w:sz="4" w:space="0" w:color="auto"/>
              <w:left w:val="single" w:sz="4" w:space="0" w:color="auto"/>
              <w:bottom w:val="single" w:sz="4" w:space="0" w:color="auto"/>
              <w:right w:val="single" w:sz="4" w:space="0" w:color="auto"/>
            </w:tcBorders>
            <w:vAlign w:val="bottom"/>
          </w:tcPr>
          <w:p w14:paraId="0018DB6D" w14:textId="27F9462C" w:rsidR="00F53007" w:rsidRPr="005828A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Compact Distrib</w:t>
            </w:r>
            <w:r>
              <w:rPr>
                <w:rFonts w:asciiTheme="minorHAnsi" w:eastAsia="Times New Roman" w:hAnsiTheme="minorHAnsi" w:cstheme="minorHAnsi"/>
                <w:sz w:val="18"/>
                <w:szCs w:val="20"/>
              </w:rPr>
              <w:t>.</w:t>
            </w:r>
          </w:p>
        </w:tc>
      </w:tr>
      <w:tr w:rsidR="00F53007" w:rsidRPr="009E01FE" w14:paraId="2BDD599A" w14:textId="54A6A51C" w:rsidTr="00F53007">
        <w:trPr>
          <w:trHeight w:val="246"/>
        </w:trPr>
        <w:tc>
          <w:tcPr>
            <w:tcW w:w="464" w:type="pct"/>
            <w:tcBorders>
              <w:top w:val="single" w:sz="4" w:space="0" w:color="auto"/>
              <w:left w:val="single" w:sz="4" w:space="0" w:color="auto"/>
              <w:bottom w:val="single" w:sz="4" w:space="0" w:color="auto"/>
              <w:right w:val="single" w:sz="4" w:space="0" w:color="auto"/>
            </w:tcBorders>
          </w:tcPr>
          <w:p w14:paraId="34B39FA4" w14:textId="486D0EED"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A01 &gt;&gt;</w:t>
            </w:r>
          </w:p>
        </w:tc>
        <w:tc>
          <w:tcPr>
            <w:tcW w:w="464" w:type="pct"/>
            <w:tcBorders>
              <w:top w:val="single" w:sz="4" w:space="0" w:color="auto"/>
              <w:left w:val="single" w:sz="4" w:space="0" w:color="auto"/>
              <w:bottom w:val="single" w:sz="4" w:space="0" w:color="auto"/>
              <w:right w:val="single" w:sz="4" w:space="0" w:color="auto"/>
            </w:tcBorders>
          </w:tcPr>
          <w:p w14:paraId="0FE69013" w14:textId="61DD370E"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2</w:t>
            </w:r>
            <w:r w:rsidRPr="004F1F5C">
              <w:rPr>
                <w:rFonts w:asciiTheme="minorHAnsi" w:eastAsia="Times New Roman" w:hAnsiTheme="minorHAnsi" w:cstheme="minorHAnsi"/>
                <w:sz w:val="16"/>
                <w:szCs w:val="16"/>
              </w:rPr>
              <w:t xml:space="preserve"> &gt;&gt;</w:t>
            </w:r>
          </w:p>
        </w:tc>
        <w:tc>
          <w:tcPr>
            <w:tcW w:w="377" w:type="pct"/>
            <w:tcBorders>
              <w:top w:val="single" w:sz="4" w:space="0" w:color="auto"/>
              <w:left w:val="single" w:sz="4" w:space="0" w:color="auto"/>
              <w:bottom w:val="single" w:sz="4" w:space="0" w:color="auto"/>
              <w:right w:val="single" w:sz="4" w:space="0" w:color="auto"/>
            </w:tcBorders>
          </w:tcPr>
          <w:p w14:paraId="1B31F196" w14:textId="7E95F544" w:rsidR="00F53007" w:rsidRPr="004F1F5C" w:rsidRDefault="00F53007" w:rsidP="00F53007">
            <w:pPr>
              <w:spacing w:after="0"/>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3</w:t>
            </w:r>
            <w:r w:rsidRPr="004F1F5C">
              <w:rPr>
                <w:rFonts w:asciiTheme="minorHAnsi" w:eastAsia="Times New Roman" w:hAnsiTheme="minorHAnsi" w:cstheme="minorHAnsi"/>
                <w:sz w:val="16"/>
                <w:szCs w:val="16"/>
              </w:rPr>
              <w:t xml:space="preserve"> &gt;&gt;</w:t>
            </w:r>
          </w:p>
        </w:tc>
        <w:tc>
          <w:tcPr>
            <w:tcW w:w="545" w:type="pct"/>
            <w:tcBorders>
              <w:top w:val="single" w:sz="4" w:space="0" w:color="auto"/>
              <w:left w:val="single" w:sz="4" w:space="0" w:color="auto"/>
              <w:bottom w:val="single" w:sz="4" w:space="0" w:color="auto"/>
              <w:right w:val="single" w:sz="4" w:space="0" w:color="auto"/>
            </w:tcBorders>
          </w:tcPr>
          <w:p w14:paraId="660DC24F" w14:textId="59EF2218" w:rsidR="00F53007" w:rsidRPr="004F1F5C"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&gt;&gt;</w:t>
            </w:r>
          </w:p>
        </w:tc>
        <w:tc>
          <w:tcPr>
            <w:tcW w:w="455" w:type="pct"/>
            <w:tcBorders>
              <w:top w:val="single" w:sz="4" w:space="0" w:color="auto"/>
              <w:left w:val="single" w:sz="4" w:space="0" w:color="auto"/>
              <w:bottom w:val="single" w:sz="4" w:space="0" w:color="auto"/>
              <w:right w:val="single" w:sz="4" w:space="0" w:color="auto"/>
            </w:tcBorders>
          </w:tcPr>
          <w:p w14:paraId="38E44118" w14:textId="45FBDE3E" w:rsidR="00F53007" w:rsidRPr="004F1F5C"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A04</w:t>
            </w:r>
            <w:r>
              <w:rPr>
                <w:rFonts w:asciiTheme="minorHAnsi" w:eastAsia="Times New Roman" w:hAnsiTheme="minorHAnsi" w:cstheme="minorHAnsi"/>
                <w:sz w:val="16"/>
                <w:szCs w:val="16"/>
              </w:rPr>
              <w:t>5</w:t>
            </w:r>
            <w:r w:rsidRPr="004F1F5C">
              <w:rPr>
                <w:rFonts w:asciiTheme="minorHAnsi" w:eastAsia="Times New Roman" w:hAnsiTheme="minorHAnsi" w:cstheme="minorHAnsi"/>
                <w:sz w:val="16"/>
                <w:szCs w:val="16"/>
              </w:rPr>
              <w:t>&gt;</w:t>
            </w:r>
          </w:p>
        </w:tc>
        <w:tc>
          <w:tcPr>
            <w:tcW w:w="520" w:type="pct"/>
            <w:tcBorders>
              <w:top w:val="single" w:sz="4" w:space="0" w:color="auto"/>
              <w:left w:val="single" w:sz="4" w:space="0" w:color="auto"/>
              <w:bottom w:val="single" w:sz="4" w:space="0" w:color="auto"/>
              <w:right w:val="single" w:sz="4" w:space="0" w:color="auto"/>
            </w:tcBorders>
          </w:tcPr>
          <w:p w14:paraId="0C225652" w14:textId="6A89BD19" w:rsidR="00F53007" w:rsidRPr="004F1F5C" w:rsidRDefault="00F53007" w:rsidP="00F5300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 Reference value from A05</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&gt;</w:t>
            </w:r>
          </w:p>
        </w:tc>
        <w:tc>
          <w:tcPr>
            <w:tcW w:w="524" w:type="pct"/>
            <w:tcBorders>
              <w:top w:val="single" w:sz="4" w:space="0" w:color="auto"/>
              <w:left w:val="single" w:sz="4" w:space="0" w:color="auto"/>
              <w:bottom w:val="single" w:sz="4" w:space="0" w:color="auto"/>
              <w:right w:val="single" w:sz="4" w:space="0" w:color="auto"/>
            </w:tcBorders>
          </w:tcPr>
          <w:p w14:paraId="1C562D55" w14:textId="41285A59" w:rsidR="00F53007" w:rsidRPr="004F1F5C"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&lt;&lt;Reference value from A0</w:t>
            </w:r>
            <w:r>
              <w:rPr>
                <w:rFonts w:asciiTheme="minorHAnsi" w:eastAsia="Times New Roman" w:hAnsiTheme="minorHAnsi" w:cstheme="minorHAnsi"/>
                <w:sz w:val="16"/>
                <w:szCs w:val="16"/>
              </w:rPr>
              <w:t>7</w:t>
            </w:r>
            <w:r w:rsidRPr="004F1F5C">
              <w:rPr>
                <w:rFonts w:asciiTheme="minorHAnsi" w:hAnsiTheme="minorHAnsi" w:cstheme="minorHAnsi"/>
                <w:sz w:val="16"/>
                <w:szCs w:val="16"/>
              </w:rPr>
              <w:t xml:space="preserve"> &gt;&gt;</w:t>
            </w:r>
            <w:r w:rsidRPr="004F1F5C">
              <w:rPr>
                <w:rFonts w:asciiTheme="minorHAnsi" w:eastAsia="Times New Roman" w:hAnsiTheme="minorHAnsi" w:cstheme="minorHAnsi"/>
                <w:sz w:val="16"/>
                <w:szCs w:val="16"/>
              </w:rPr>
              <w:t xml:space="preserve"> </w:t>
            </w:r>
          </w:p>
        </w:tc>
        <w:tc>
          <w:tcPr>
            <w:tcW w:w="562" w:type="pct"/>
            <w:tcBorders>
              <w:top w:val="single" w:sz="4" w:space="0" w:color="auto"/>
              <w:left w:val="single" w:sz="4" w:space="0" w:color="auto"/>
              <w:bottom w:val="single" w:sz="4" w:space="0" w:color="auto"/>
              <w:right w:val="single" w:sz="4" w:space="0" w:color="auto"/>
            </w:tcBorders>
          </w:tcPr>
          <w:p w14:paraId="19B29392" w14:textId="441EE23F"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&lt;&lt;User input value which must pass the following range tests:</w:t>
            </w:r>
            <w:r w:rsidRPr="004F1F5C">
              <w:rPr>
                <w:sz w:val="16"/>
                <w:szCs w:val="16"/>
              </w:rPr>
              <w:t xml:space="preserve"> </w:t>
            </w:r>
            <w:r w:rsidRPr="004F1F5C">
              <w:rPr>
                <w:rFonts w:asciiTheme="minorHAnsi" w:eastAsia="Times New Roman" w:hAnsiTheme="minorHAnsi" w:cstheme="minorHAnsi"/>
                <w:sz w:val="16"/>
                <w:szCs w:val="16"/>
              </w:rPr>
              <w:t>Value may be NA if A0</w:t>
            </w:r>
            <w:r>
              <w:rPr>
                <w:rFonts w:asciiTheme="minorHAnsi" w:eastAsia="Times New Roman" w:hAnsiTheme="minorHAnsi" w:cstheme="minorHAnsi"/>
                <w:sz w:val="16"/>
                <w:szCs w:val="16"/>
              </w:rPr>
              <w:t>8</w:t>
            </w:r>
            <w:r w:rsidRPr="004F1F5C">
              <w:rPr>
                <w:rFonts w:asciiTheme="minorHAnsi" w:eastAsia="Times New Roman" w:hAnsiTheme="minorHAnsi" w:cstheme="minorHAnsi"/>
                <w:sz w:val="16"/>
                <w:szCs w:val="16"/>
              </w:rPr>
              <w:t xml:space="preserve"> is NA.</w:t>
            </w:r>
          </w:p>
          <w:p w14:paraId="72D40999" w14:textId="6FDA6386"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A0</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 xml:space="preserve"> = Natural Gas or Propane, then</w:t>
            </w:r>
          </w:p>
          <w:p w14:paraId="4B813050" w14:textId="28290750"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Commercial Storage, then value must be &gt; 75,000 Btu/hr;</w:t>
            </w:r>
          </w:p>
          <w:p w14:paraId="36273F1C" w14:textId="490A56D0"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Consumer Storage, then value must be ≤ 75,000 Btu/hr;</w:t>
            </w:r>
          </w:p>
          <w:p w14:paraId="1AACEB0B" w14:textId="2CB13FBB"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Commercial Instant, then value must be &gt; 200,000 Btu/hr;</w:t>
            </w:r>
          </w:p>
          <w:p w14:paraId="76C1BE9D" w14:textId="26E6BE6E"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Consumer Instant, then value must be ≤ 200,000 Btu/hr;</w:t>
            </w:r>
          </w:p>
          <w:p w14:paraId="01BA8107" w14:textId="7D243F19"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Residential-Duty Commercial Storage, then value must be ≤ 105,000 Btu/hr;</w:t>
            </w:r>
          </w:p>
          <w:p w14:paraId="6AF4A3E9" w14:textId="7295AAAC"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A0</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 xml:space="preserve"> = Electric</w:t>
            </w:r>
            <w:r>
              <w:rPr>
                <w:rFonts w:asciiTheme="minorHAnsi" w:eastAsia="Times New Roman" w:hAnsiTheme="minorHAnsi" w:cstheme="minorHAnsi"/>
                <w:sz w:val="16"/>
                <w:szCs w:val="16"/>
              </w:rPr>
              <w:t xml:space="preserve"> Resistance</w:t>
            </w:r>
            <w:r w:rsidRPr="004F1F5C">
              <w:rPr>
                <w:rFonts w:asciiTheme="minorHAnsi" w:eastAsia="Times New Roman" w:hAnsiTheme="minorHAnsi" w:cstheme="minorHAnsi"/>
                <w:sz w:val="16"/>
                <w:szCs w:val="16"/>
              </w:rPr>
              <w:t>, then</w:t>
            </w:r>
          </w:p>
          <w:p w14:paraId="46410E98" w14:textId="72C18DC7"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Commercial Storage or Commercial Instant, then value must be &gt; 12 kW;</w:t>
            </w:r>
          </w:p>
          <w:p w14:paraId="48D9ABD1" w14:textId="066910E5"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Consumer Storage or Consumer Instant, then value must be ≤ 12 kW;</w:t>
            </w:r>
          </w:p>
          <w:p w14:paraId="61A15F85" w14:textId="07B9CF93"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Else if B0</w:t>
            </w:r>
            <w:r>
              <w:rPr>
                <w:rFonts w:asciiTheme="minorHAnsi" w:eastAsia="Times New Roman" w:hAnsiTheme="minorHAnsi" w:cstheme="minorHAnsi"/>
                <w:sz w:val="16"/>
                <w:szCs w:val="16"/>
              </w:rPr>
              <w:t>4</w:t>
            </w:r>
            <w:r w:rsidRPr="004F1F5C">
              <w:rPr>
                <w:rFonts w:asciiTheme="minorHAnsi" w:eastAsia="Times New Roman" w:hAnsiTheme="minorHAnsi" w:cstheme="minorHAnsi"/>
                <w:sz w:val="16"/>
                <w:szCs w:val="16"/>
              </w:rPr>
              <w:t xml:space="preserve"> = Residential-Duty Commercial Instantaneous, then value must be ≤ 58.6 kW;</w:t>
            </w:r>
          </w:p>
          <w:p w14:paraId="1FF610C7" w14:textId="7E5CFE95" w:rsidR="00F53007" w:rsidRPr="004F1F5C" w:rsidRDefault="00F53007" w:rsidP="00CC2C76">
            <w:pPr>
              <w:spacing w:after="0"/>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If the value passes range test</w:t>
            </w:r>
            <w:r>
              <w:rPr>
                <w:rFonts w:asciiTheme="minorHAnsi" w:eastAsia="Times New Roman" w:hAnsiTheme="minorHAnsi" w:cstheme="minorHAnsi"/>
                <w:sz w:val="16"/>
                <w:szCs w:val="16"/>
              </w:rPr>
              <w:t xml:space="preserve"> and </w:t>
            </w:r>
            <w:r w:rsidRPr="004F1F5C">
              <w:rPr>
                <w:rFonts w:asciiTheme="minorHAnsi" w:eastAsia="Times New Roman" w:hAnsiTheme="minorHAnsi" w:cstheme="minorHAnsi"/>
                <w:sz w:val="16"/>
                <w:szCs w:val="16"/>
              </w:rPr>
              <w:t>if A0</w:t>
            </w:r>
            <w:r>
              <w:rPr>
                <w:rFonts w:asciiTheme="minorHAnsi" w:eastAsia="Times New Roman" w:hAnsiTheme="minorHAnsi" w:cstheme="minorHAnsi"/>
                <w:sz w:val="16"/>
                <w:szCs w:val="16"/>
              </w:rPr>
              <w:t>6</w:t>
            </w:r>
            <w:r w:rsidRPr="004F1F5C">
              <w:rPr>
                <w:rFonts w:asciiTheme="minorHAnsi" w:eastAsia="Times New Roman" w:hAnsiTheme="minorHAnsi" w:cstheme="minorHAnsi"/>
                <w:sz w:val="16"/>
                <w:szCs w:val="16"/>
              </w:rPr>
              <w:t xml:space="preserve"> = Electric Resistance</w:t>
            </w:r>
            <w:r>
              <w:rPr>
                <w:rFonts w:asciiTheme="minorHAnsi" w:eastAsia="Times New Roman" w:hAnsiTheme="minorHAnsi" w:cstheme="minorHAnsi"/>
                <w:sz w:val="16"/>
                <w:szCs w:val="16"/>
              </w:rPr>
              <w:t>,</w:t>
            </w:r>
            <w:r w:rsidRPr="004F1F5C">
              <w:rPr>
                <w:rFonts w:asciiTheme="minorHAnsi" w:eastAsia="Times New Roman" w:hAnsiTheme="minorHAnsi" w:cstheme="minorHAnsi"/>
                <w:sz w:val="16"/>
                <w:szCs w:val="16"/>
              </w:rPr>
              <w:t xml:space="preserve">  it is stored in WaterHeaterElectricFiredRatedInput, Otherwise the value is stored in WaterHeaterGasFiredRatedInput</w:t>
            </w:r>
          </w:p>
          <w:p w14:paraId="0017887B" w14:textId="509FA592" w:rsidR="00F53007" w:rsidRPr="004F1F5C" w:rsidRDefault="00F53007" w:rsidP="00CC2C76">
            <w:pPr>
              <w:spacing w:after="0"/>
              <w:rPr>
                <w:rFonts w:asciiTheme="minorHAnsi" w:eastAsia="Times New Roman" w:hAnsiTheme="minorHAnsi" w:cstheme="minorHAnsi"/>
                <w:sz w:val="16"/>
                <w:szCs w:val="16"/>
              </w:rPr>
            </w:pPr>
            <w:r>
              <w:rPr>
                <w:rFonts w:asciiTheme="minorHAnsi" w:eastAsia="Times New Roman" w:hAnsiTheme="minorHAnsi" w:cstheme="minorHAnsi"/>
                <w:sz w:val="16"/>
                <w:szCs w:val="16"/>
              </w:rPr>
              <w:t xml:space="preserve">Elseif B04 = Boiler or Indirect, no limit on input value </w:t>
            </w:r>
            <w:r w:rsidRPr="004F1F5C">
              <w:rPr>
                <w:rFonts w:asciiTheme="minorHAnsi" w:eastAsia="Times New Roman" w:hAnsiTheme="minorHAnsi" w:cstheme="minorHAnsi"/>
                <w:sz w:val="16"/>
                <w:szCs w:val="16"/>
              </w:rPr>
              <w:t>&gt;&gt;</w:t>
            </w:r>
          </w:p>
          <w:p w14:paraId="3115C96E" w14:textId="27100D58" w:rsidR="00F53007" w:rsidRPr="004F1F5C" w:rsidRDefault="00F53007" w:rsidP="00CC2C76">
            <w:pPr>
              <w:spacing w:after="0"/>
              <w:rPr>
                <w:rFonts w:asciiTheme="minorHAnsi" w:eastAsia="Times New Roman" w:hAnsiTheme="minorHAnsi" w:cstheme="minorHAnsi"/>
                <w:sz w:val="16"/>
                <w:szCs w:val="16"/>
              </w:rPr>
            </w:pPr>
          </w:p>
        </w:tc>
        <w:tc>
          <w:tcPr>
            <w:tcW w:w="487" w:type="pct"/>
            <w:tcBorders>
              <w:top w:val="single" w:sz="4" w:space="0" w:color="auto"/>
              <w:left w:val="single" w:sz="4" w:space="0" w:color="auto"/>
              <w:bottom w:val="single" w:sz="4" w:space="0" w:color="auto"/>
              <w:right w:val="single" w:sz="4" w:space="0" w:color="auto"/>
            </w:tcBorders>
          </w:tcPr>
          <w:p w14:paraId="40E095DD" w14:textId="4AD9DCB5" w:rsidR="00F53007" w:rsidRPr="004F1F5C" w:rsidRDefault="00F53007" w:rsidP="00CC2C76">
            <w:pPr>
              <w:spacing w:after="0"/>
              <w:jc w:val="center"/>
              <w:rPr>
                <w:rFonts w:asciiTheme="minorHAnsi" w:eastAsia="Times New Roman" w:hAnsiTheme="minorHAnsi" w:cstheme="minorHAnsi"/>
                <w:sz w:val="16"/>
                <w:szCs w:val="16"/>
              </w:rPr>
            </w:pPr>
            <w:r>
              <w:rPr>
                <w:rFonts w:asciiTheme="minorHAnsi" w:eastAsia="Times New Roman" w:hAnsiTheme="minorHAnsi" w:cstheme="minorHAnsi"/>
                <w:sz w:val="16"/>
                <w:szCs w:val="16"/>
              </w:rPr>
              <w:t>&lt;&lt;Referenced from A09&gt;&gt;</w:t>
            </w:r>
          </w:p>
        </w:tc>
        <w:tc>
          <w:tcPr>
            <w:tcW w:w="602" w:type="pct"/>
            <w:tcBorders>
              <w:top w:val="single" w:sz="4" w:space="0" w:color="auto"/>
              <w:left w:val="single" w:sz="4" w:space="0" w:color="auto"/>
              <w:bottom w:val="single" w:sz="4" w:space="0" w:color="auto"/>
              <w:right w:val="single" w:sz="4" w:space="0" w:color="auto"/>
            </w:tcBorders>
          </w:tcPr>
          <w:p w14:paraId="18190C13" w14:textId="1AE047B7" w:rsidR="00F53007" w:rsidRPr="004F1F5C" w:rsidRDefault="00F53007" w:rsidP="00CC2C76">
            <w:pPr>
              <w:spacing w:after="0"/>
              <w:jc w:val="center"/>
              <w:rPr>
                <w:rFonts w:asciiTheme="minorHAnsi" w:eastAsia="Times New Roman" w:hAnsiTheme="minorHAnsi" w:cstheme="minorHAnsi"/>
                <w:sz w:val="16"/>
                <w:szCs w:val="16"/>
              </w:rPr>
            </w:pPr>
            <w:r w:rsidRPr="004F1F5C">
              <w:rPr>
                <w:rFonts w:asciiTheme="minorHAnsi" w:eastAsia="Times New Roman" w:hAnsiTheme="minorHAnsi" w:cstheme="minorHAnsi"/>
                <w:sz w:val="16"/>
                <w:szCs w:val="16"/>
              </w:rPr>
              <w:t xml:space="preserve">&lt;&lt; </w:t>
            </w:r>
            <w:r>
              <w:rPr>
                <w:rFonts w:asciiTheme="minorHAnsi" w:eastAsia="Times New Roman" w:hAnsiTheme="minorHAnsi" w:cstheme="minorHAnsi"/>
                <w:sz w:val="16"/>
                <w:szCs w:val="16"/>
              </w:rPr>
              <w:t xml:space="preserve">Referenced from </w:t>
            </w:r>
            <w:r w:rsidRPr="004F1F5C">
              <w:rPr>
                <w:rFonts w:asciiTheme="minorHAnsi" w:eastAsia="Times New Roman" w:hAnsiTheme="minorHAnsi" w:cstheme="minorHAnsi"/>
                <w:sz w:val="16"/>
                <w:szCs w:val="16"/>
              </w:rPr>
              <w:t>A10</w:t>
            </w:r>
            <w:r>
              <w:rPr>
                <w:rFonts w:asciiTheme="minorHAnsi" w:eastAsia="Times New Roman" w:hAnsiTheme="minorHAnsi" w:cstheme="minorHAnsi"/>
                <w:sz w:val="16"/>
                <w:szCs w:val="16"/>
              </w:rPr>
              <w:t>&gt;&gt;</w:t>
            </w:r>
          </w:p>
        </w:tc>
      </w:tr>
      <w:tr w:rsidR="00F53007" w:rsidRPr="009E01FE" w14:paraId="11B0BB2F" w14:textId="77777777" w:rsidTr="00F53007">
        <w:trPr>
          <w:trHeight w:val="246"/>
        </w:trPr>
        <w:tc>
          <w:tcPr>
            <w:tcW w:w="464" w:type="pct"/>
            <w:tcBorders>
              <w:top w:val="single" w:sz="4" w:space="0" w:color="auto"/>
              <w:left w:val="single" w:sz="4" w:space="0" w:color="auto"/>
              <w:bottom w:val="single" w:sz="4" w:space="0" w:color="auto"/>
              <w:right w:val="single" w:sz="4" w:space="0" w:color="auto"/>
            </w:tcBorders>
          </w:tcPr>
          <w:p w14:paraId="25931BEE" w14:textId="77777777" w:rsidR="00F53007" w:rsidRPr="00520874"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4" w:type="pct"/>
            <w:tcBorders>
              <w:top w:val="single" w:sz="4" w:space="0" w:color="auto"/>
              <w:left w:val="single" w:sz="4" w:space="0" w:color="auto"/>
              <w:bottom w:val="single" w:sz="4" w:space="0" w:color="auto"/>
              <w:right w:val="single" w:sz="4" w:space="0" w:color="auto"/>
            </w:tcBorders>
          </w:tcPr>
          <w:p w14:paraId="782C8E54" w14:textId="6A0038E2" w:rsidR="00F53007" w:rsidRPr="00520874"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77" w:type="pct"/>
            <w:tcBorders>
              <w:top w:val="single" w:sz="4" w:space="0" w:color="auto"/>
              <w:left w:val="single" w:sz="4" w:space="0" w:color="auto"/>
              <w:bottom w:val="single" w:sz="4" w:space="0" w:color="auto"/>
              <w:right w:val="single" w:sz="4" w:space="0" w:color="auto"/>
            </w:tcBorders>
          </w:tcPr>
          <w:p w14:paraId="605D18DC"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545" w:type="pct"/>
            <w:tcBorders>
              <w:top w:val="single" w:sz="4" w:space="0" w:color="auto"/>
              <w:left w:val="single" w:sz="4" w:space="0" w:color="auto"/>
              <w:bottom w:val="single" w:sz="4" w:space="0" w:color="auto"/>
              <w:right w:val="single" w:sz="4" w:space="0" w:color="auto"/>
            </w:tcBorders>
          </w:tcPr>
          <w:p w14:paraId="6E8FA2EF"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455" w:type="pct"/>
            <w:tcBorders>
              <w:top w:val="single" w:sz="4" w:space="0" w:color="auto"/>
              <w:left w:val="single" w:sz="4" w:space="0" w:color="auto"/>
              <w:bottom w:val="single" w:sz="4" w:space="0" w:color="auto"/>
              <w:right w:val="single" w:sz="4" w:space="0" w:color="auto"/>
            </w:tcBorders>
          </w:tcPr>
          <w:p w14:paraId="176AA410"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0" w:type="pct"/>
            <w:tcBorders>
              <w:top w:val="single" w:sz="4" w:space="0" w:color="auto"/>
              <w:left w:val="single" w:sz="4" w:space="0" w:color="auto"/>
              <w:bottom w:val="single" w:sz="4" w:space="0" w:color="auto"/>
              <w:right w:val="single" w:sz="4" w:space="0" w:color="auto"/>
            </w:tcBorders>
          </w:tcPr>
          <w:p w14:paraId="7124A964"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24" w:type="pct"/>
            <w:tcBorders>
              <w:top w:val="single" w:sz="4" w:space="0" w:color="auto"/>
              <w:left w:val="single" w:sz="4" w:space="0" w:color="auto"/>
              <w:bottom w:val="single" w:sz="4" w:space="0" w:color="auto"/>
              <w:right w:val="single" w:sz="4" w:space="0" w:color="auto"/>
            </w:tcBorders>
          </w:tcPr>
          <w:p w14:paraId="26834848" w14:textId="77777777" w:rsidR="00F53007" w:rsidRPr="009E01FE" w:rsidRDefault="00F53007" w:rsidP="00CC2C7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62" w:type="pct"/>
            <w:tcBorders>
              <w:top w:val="single" w:sz="4" w:space="0" w:color="auto"/>
              <w:left w:val="single" w:sz="4" w:space="0" w:color="auto"/>
              <w:bottom w:val="single" w:sz="4" w:space="0" w:color="auto"/>
              <w:right w:val="single" w:sz="4" w:space="0" w:color="auto"/>
            </w:tcBorders>
          </w:tcPr>
          <w:p w14:paraId="1578BBD0" w14:textId="77777777" w:rsidR="00F53007" w:rsidRPr="009E01FE" w:rsidRDefault="00F53007" w:rsidP="00CC2C76">
            <w:pPr>
              <w:spacing w:after="0"/>
              <w:jc w:val="center"/>
              <w:rPr>
                <w:rFonts w:asciiTheme="minorHAnsi" w:eastAsia="Times New Roman" w:hAnsiTheme="minorHAnsi" w:cstheme="minorHAnsi"/>
                <w:sz w:val="20"/>
                <w:szCs w:val="20"/>
              </w:rPr>
            </w:pPr>
          </w:p>
        </w:tc>
        <w:tc>
          <w:tcPr>
            <w:tcW w:w="487" w:type="pct"/>
            <w:tcBorders>
              <w:top w:val="single" w:sz="4" w:space="0" w:color="auto"/>
              <w:left w:val="single" w:sz="4" w:space="0" w:color="auto"/>
              <w:bottom w:val="single" w:sz="4" w:space="0" w:color="auto"/>
              <w:right w:val="single" w:sz="4" w:space="0" w:color="auto"/>
            </w:tcBorders>
          </w:tcPr>
          <w:p w14:paraId="031FA2B6" w14:textId="77777777" w:rsidR="00F53007" w:rsidRPr="009E01FE" w:rsidRDefault="00F53007" w:rsidP="00CC2C76">
            <w:pPr>
              <w:spacing w:after="0"/>
              <w:jc w:val="center"/>
              <w:rPr>
                <w:rFonts w:asciiTheme="minorHAnsi" w:eastAsia="Times New Roman" w:hAnsiTheme="minorHAnsi" w:cstheme="minorHAnsi"/>
                <w:sz w:val="20"/>
                <w:szCs w:val="20"/>
              </w:rPr>
            </w:pPr>
          </w:p>
        </w:tc>
        <w:tc>
          <w:tcPr>
            <w:tcW w:w="602" w:type="pct"/>
            <w:tcBorders>
              <w:top w:val="single" w:sz="4" w:space="0" w:color="auto"/>
              <w:left w:val="single" w:sz="4" w:space="0" w:color="auto"/>
              <w:bottom w:val="single" w:sz="4" w:space="0" w:color="auto"/>
              <w:right w:val="single" w:sz="4" w:space="0" w:color="auto"/>
            </w:tcBorders>
          </w:tcPr>
          <w:p w14:paraId="6FB1C3C8" w14:textId="77777777" w:rsidR="00F53007" w:rsidRPr="003F06F9" w:rsidRDefault="00F53007" w:rsidP="00CC2C76">
            <w:pPr>
              <w:spacing w:after="0"/>
              <w:jc w:val="center"/>
              <w:rPr>
                <w:rFonts w:asciiTheme="minorHAnsi" w:eastAsia="Times New Roman" w:hAnsiTheme="minorHAnsi" w:cstheme="minorHAnsi"/>
                <w:sz w:val="20"/>
                <w:szCs w:val="20"/>
              </w:rPr>
            </w:pPr>
          </w:p>
        </w:tc>
      </w:tr>
    </w:tbl>
    <w:p w14:paraId="79208FD1" w14:textId="77777777" w:rsidR="00AF2F78" w:rsidRPr="005828AE" w:rsidRDefault="00AF2F78" w:rsidP="00AF2F78">
      <w:pPr>
        <w:spacing w:after="0" w:line="240" w:lineRule="auto"/>
        <w:rPr>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5"/>
        <w:gridCol w:w="1206"/>
        <w:gridCol w:w="1405"/>
        <w:gridCol w:w="1405"/>
        <w:gridCol w:w="1405"/>
        <w:gridCol w:w="1923"/>
        <w:gridCol w:w="1921"/>
      </w:tblGrid>
      <w:tr w:rsidR="002C4A59" w:rsidRPr="009E01FE" w14:paraId="06379588" w14:textId="77777777" w:rsidTr="002C4A59">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0B9FE01B" w14:textId="77777777" w:rsidR="002C4A59" w:rsidRPr="00E15012" w:rsidRDefault="002C4A59" w:rsidP="00CD2AC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E15012">
              <w:rPr>
                <w:rFonts w:asciiTheme="minorHAnsi" w:hAnsiTheme="minorHAnsi" w:cstheme="minorHAnsi"/>
                <w:b/>
                <w:sz w:val="20"/>
                <w:szCs w:val="20"/>
              </w:rPr>
              <w:t xml:space="preserve">C. Design Dwelling Unit Water Heating Efficiency Information </w:t>
            </w:r>
          </w:p>
          <w:p w14:paraId="57EC4AE9" w14:textId="77777777" w:rsidR="00550C64" w:rsidRPr="00E15012" w:rsidRDefault="002C4A59" w:rsidP="00CD2AC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E15012">
              <w:rPr>
                <w:rFonts w:asciiTheme="minorHAnsi" w:eastAsia="Times New Roman" w:hAnsiTheme="minorHAnsi" w:cstheme="minorHAnsi"/>
                <w:sz w:val="18"/>
                <w:szCs w:val="20"/>
              </w:rPr>
              <w:t xml:space="preserve">This table reports the water heater(s) efficiency features specified on the registered CF1R compliance document for this project.  </w:t>
            </w:r>
          </w:p>
          <w:p w14:paraId="3FC1BB34" w14:textId="175C63A0" w:rsidR="002C4A59" w:rsidRPr="00DD574D" w:rsidRDefault="00DD574D" w:rsidP="00E15012">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ins w:id="27" w:author="Shewmaker, Michael@Energy" w:date="2019-11-19T10:56:00Z">
              <w:r>
                <w:rPr>
                  <w:rFonts w:asciiTheme="minorHAnsi" w:hAnsiTheme="minorHAnsi" w:cstheme="minorHAnsi"/>
                  <w:sz w:val="20"/>
                  <w:szCs w:val="20"/>
                </w:rPr>
                <w:t>&lt;&lt;require one row of data for each water heater identified in Section B.&gt;&gt;</w:t>
              </w:r>
            </w:ins>
          </w:p>
        </w:tc>
      </w:tr>
      <w:tr w:rsidR="002C4A59" w:rsidRPr="009E01FE" w14:paraId="5D0E36E6"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center"/>
          </w:tcPr>
          <w:p w14:paraId="1D703B81"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559" w:type="pct"/>
            <w:tcBorders>
              <w:top w:val="single" w:sz="4" w:space="0" w:color="auto"/>
              <w:left w:val="single" w:sz="4" w:space="0" w:color="auto"/>
              <w:bottom w:val="single" w:sz="4" w:space="0" w:color="auto"/>
              <w:right w:val="single" w:sz="4" w:space="0" w:color="auto"/>
            </w:tcBorders>
            <w:vAlign w:val="center"/>
          </w:tcPr>
          <w:p w14:paraId="75A7871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651" w:type="pct"/>
            <w:tcBorders>
              <w:top w:val="single" w:sz="4" w:space="0" w:color="auto"/>
              <w:left w:val="single" w:sz="4" w:space="0" w:color="auto"/>
              <w:bottom w:val="single" w:sz="4" w:space="0" w:color="auto"/>
              <w:right w:val="single" w:sz="4" w:space="0" w:color="auto"/>
            </w:tcBorders>
            <w:vAlign w:val="center"/>
          </w:tcPr>
          <w:p w14:paraId="36F5BB1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651" w:type="pct"/>
            <w:tcBorders>
              <w:top w:val="single" w:sz="4" w:space="0" w:color="auto"/>
              <w:left w:val="single" w:sz="4" w:space="0" w:color="auto"/>
              <w:bottom w:val="single" w:sz="4" w:space="0" w:color="auto"/>
              <w:right w:val="single" w:sz="4" w:space="0" w:color="auto"/>
            </w:tcBorders>
            <w:vAlign w:val="center"/>
          </w:tcPr>
          <w:p w14:paraId="0C18583A"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651" w:type="pct"/>
            <w:tcBorders>
              <w:top w:val="single" w:sz="4" w:space="0" w:color="auto"/>
              <w:left w:val="single" w:sz="4" w:space="0" w:color="auto"/>
              <w:bottom w:val="single" w:sz="4" w:space="0" w:color="auto"/>
              <w:right w:val="single" w:sz="4" w:space="0" w:color="auto"/>
            </w:tcBorders>
            <w:vAlign w:val="center"/>
          </w:tcPr>
          <w:p w14:paraId="1CFD52E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891" w:type="pct"/>
            <w:tcBorders>
              <w:top w:val="single" w:sz="4" w:space="0" w:color="auto"/>
              <w:left w:val="single" w:sz="4" w:space="0" w:color="auto"/>
              <w:bottom w:val="single" w:sz="4" w:space="0" w:color="auto"/>
              <w:right w:val="single" w:sz="4" w:space="0" w:color="auto"/>
            </w:tcBorders>
          </w:tcPr>
          <w:p w14:paraId="54B1C331" w14:textId="32F971A5"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890" w:type="pct"/>
            <w:tcBorders>
              <w:top w:val="single" w:sz="4" w:space="0" w:color="auto"/>
              <w:left w:val="single" w:sz="4" w:space="0" w:color="auto"/>
              <w:bottom w:val="single" w:sz="4" w:space="0" w:color="auto"/>
              <w:right w:val="single" w:sz="4" w:space="0" w:color="auto"/>
            </w:tcBorders>
            <w:vAlign w:val="center"/>
          </w:tcPr>
          <w:p w14:paraId="3D616937" w14:textId="5DFC239A"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2C4A59" w:rsidRPr="009E01FE" w14:paraId="012CEDDD"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bottom"/>
          </w:tcPr>
          <w:p w14:paraId="055D002E"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559" w:type="pct"/>
            <w:tcBorders>
              <w:top w:val="single" w:sz="4" w:space="0" w:color="auto"/>
              <w:left w:val="single" w:sz="4" w:space="0" w:color="auto"/>
              <w:bottom w:val="single" w:sz="4" w:space="0" w:color="auto"/>
              <w:right w:val="single" w:sz="4" w:space="0" w:color="auto"/>
            </w:tcBorders>
            <w:vAlign w:val="bottom"/>
          </w:tcPr>
          <w:p w14:paraId="5BDCAA65"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651" w:type="pct"/>
            <w:tcBorders>
              <w:top w:val="single" w:sz="4" w:space="0" w:color="auto"/>
              <w:left w:val="single" w:sz="4" w:space="0" w:color="auto"/>
              <w:bottom w:val="single" w:sz="4" w:space="0" w:color="auto"/>
              <w:right w:val="single" w:sz="4" w:space="0" w:color="auto"/>
            </w:tcBorders>
            <w:vAlign w:val="bottom"/>
          </w:tcPr>
          <w:p w14:paraId="3B81BBA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651" w:type="pct"/>
            <w:tcBorders>
              <w:top w:val="single" w:sz="4" w:space="0" w:color="auto"/>
              <w:left w:val="single" w:sz="4" w:space="0" w:color="auto"/>
              <w:bottom w:val="single" w:sz="4" w:space="0" w:color="auto"/>
              <w:right w:val="single" w:sz="4" w:space="0" w:color="auto"/>
            </w:tcBorders>
            <w:vAlign w:val="bottom"/>
          </w:tcPr>
          <w:p w14:paraId="7B09FDFD"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4961D5C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651" w:type="pct"/>
            <w:tcBorders>
              <w:top w:val="single" w:sz="4" w:space="0" w:color="auto"/>
              <w:left w:val="single" w:sz="4" w:space="0" w:color="auto"/>
              <w:bottom w:val="single" w:sz="4" w:space="0" w:color="auto"/>
              <w:right w:val="single" w:sz="4" w:space="0" w:color="auto"/>
            </w:tcBorders>
            <w:vAlign w:val="bottom"/>
          </w:tcPr>
          <w:p w14:paraId="49544CA0"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Exterior Insulation </w:t>
            </w:r>
          </w:p>
          <w:p w14:paraId="420C7B94"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891" w:type="pct"/>
            <w:tcBorders>
              <w:top w:val="single" w:sz="4" w:space="0" w:color="auto"/>
              <w:left w:val="single" w:sz="4" w:space="0" w:color="auto"/>
              <w:bottom w:val="single" w:sz="4" w:space="0" w:color="auto"/>
              <w:right w:val="single" w:sz="4" w:space="0" w:color="auto"/>
            </w:tcBorders>
            <w:vAlign w:val="bottom"/>
          </w:tcPr>
          <w:p w14:paraId="2FC501E0" w14:textId="77777777" w:rsidR="002C4A59" w:rsidRPr="005828AE" w:rsidRDefault="002C4A59" w:rsidP="0052087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2A922A05" w14:textId="33E5B9AE" w:rsidR="002C4A59" w:rsidRPr="005828AE" w:rsidRDefault="002C4A59" w:rsidP="0052087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890" w:type="pct"/>
            <w:tcBorders>
              <w:top w:val="single" w:sz="4" w:space="0" w:color="auto"/>
              <w:left w:val="single" w:sz="4" w:space="0" w:color="auto"/>
              <w:bottom w:val="single" w:sz="4" w:space="0" w:color="auto"/>
              <w:right w:val="single" w:sz="4" w:space="0" w:color="auto"/>
            </w:tcBorders>
            <w:vAlign w:val="bottom"/>
          </w:tcPr>
          <w:p w14:paraId="73EDB45B" w14:textId="12161485" w:rsidR="002C4A59" w:rsidRPr="005828AE" w:rsidRDefault="002C4A59" w:rsidP="009116C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9116CD">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2C4A59" w:rsidRPr="009E01FE" w14:paraId="10EB642B"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tcPr>
          <w:p w14:paraId="33ADF2DB" w14:textId="098604B3" w:rsidR="002C4A59" w:rsidRPr="005828AE" w:rsidRDefault="003711F3" w:rsidP="00254F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A0</w:t>
            </w:r>
            <w:r w:rsidR="00F53007">
              <w:rPr>
                <w:rFonts w:asciiTheme="minorHAnsi" w:eastAsia="Times New Roman" w:hAnsiTheme="minorHAnsi" w:cstheme="minorHAnsi"/>
                <w:sz w:val="18"/>
                <w:szCs w:val="20"/>
              </w:rPr>
              <w:t>2</w:t>
            </w:r>
            <w:r w:rsidRPr="005828AE">
              <w:rPr>
                <w:rFonts w:asciiTheme="minorHAnsi" w:eastAsia="Times New Roman" w:hAnsiTheme="minorHAnsi" w:cstheme="minorHAnsi"/>
                <w:sz w:val="18"/>
                <w:szCs w:val="20"/>
              </w:rPr>
              <w:t>&gt;&gt;</w:t>
            </w:r>
          </w:p>
        </w:tc>
        <w:tc>
          <w:tcPr>
            <w:tcW w:w="559" w:type="pct"/>
            <w:tcBorders>
              <w:top w:val="single" w:sz="4" w:space="0" w:color="auto"/>
              <w:left w:val="single" w:sz="4" w:space="0" w:color="auto"/>
              <w:bottom w:val="single" w:sz="4" w:space="0" w:color="auto"/>
              <w:right w:val="single" w:sz="4" w:space="0" w:color="auto"/>
            </w:tcBorders>
          </w:tcPr>
          <w:p w14:paraId="0BFABE2E" w14:textId="2A2813E6" w:rsidR="003711F3" w:rsidRPr="005828AE"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w:t>
            </w:r>
            <w:r w:rsidR="00E15012">
              <w:rPr>
                <w:rFonts w:asciiTheme="minorHAnsi" w:eastAsia="Times New Roman" w:hAnsiTheme="minorHAnsi" w:cstheme="minorHAnsi"/>
                <w:sz w:val="18"/>
                <w:szCs w:val="20"/>
              </w:rPr>
              <w:t>1R; if parent CF1R= CF1R-ADD, ALT or NCB, then value = NA; else if parent = CF1R-PRF then</w:t>
            </w:r>
            <w:r w:rsidRPr="005828AE">
              <w:rPr>
                <w:rFonts w:asciiTheme="minorHAnsi" w:eastAsia="Times New Roman" w:hAnsiTheme="minorHAnsi" w:cstheme="minorHAnsi"/>
                <w:sz w:val="18"/>
                <w:szCs w:val="20"/>
              </w:rPr>
              <w:t xml:space="preserve"> </w:t>
            </w:r>
            <w:r w:rsidR="00E15012">
              <w:rPr>
                <w:rFonts w:asciiTheme="minorHAnsi" w:eastAsia="Times New Roman" w:hAnsiTheme="minorHAnsi" w:cstheme="minorHAnsi"/>
                <w:sz w:val="18"/>
                <w:szCs w:val="20"/>
              </w:rPr>
              <w:t>a</w:t>
            </w:r>
            <w:r w:rsidRPr="005828AE">
              <w:rPr>
                <w:rFonts w:asciiTheme="minorHAnsi" w:eastAsia="Times New Roman" w:hAnsiTheme="minorHAnsi" w:cstheme="minorHAnsi"/>
                <w:sz w:val="18"/>
                <w:szCs w:val="20"/>
              </w:rPr>
              <w:t>llowed values are</w:t>
            </w:r>
            <w:r w:rsidR="00E15012">
              <w:rPr>
                <w:rFonts w:asciiTheme="minorHAnsi" w:eastAsia="Times New Roman" w:hAnsiTheme="minorHAnsi" w:cstheme="minorHAnsi"/>
                <w:sz w:val="18"/>
                <w:szCs w:val="20"/>
              </w:rPr>
              <w:t>:</w:t>
            </w:r>
          </w:p>
          <w:p w14:paraId="35A6002A" w14:textId="5D847E8A" w:rsidR="00726BAF" w:rsidRPr="00DF1B84"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 *</w:t>
            </w:r>
            <w:r w:rsidR="003711F3" w:rsidRPr="005828AE">
              <w:rPr>
                <w:rFonts w:asciiTheme="minorHAnsi" w:eastAsia="Times New Roman" w:hAnsiTheme="minorHAnsi" w:cstheme="minorHAnsi"/>
                <w:sz w:val="18"/>
                <w:szCs w:val="20"/>
              </w:rPr>
              <w:t>Uniform Energy Factor</w:t>
            </w:r>
          </w:p>
          <w:p w14:paraId="35F374ED" w14:textId="5A602631" w:rsidR="002C4A59" w:rsidRPr="005828AE" w:rsidRDefault="003711F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 *</w:t>
            </w:r>
            <w:r w:rsidR="002C4A59" w:rsidRPr="005828AE">
              <w:rPr>
                <w:rFonts w:asciiTheme="minorHAnsi" w:eastAsia="Times New Roman" w:hAnsiTheme="minorHAnsi" w:cstheme="minorHAnsi"/>
                <w:sz w:val="18"/>
                <w:szCs w:val="20"/>
              </w:rPr>
              <w:t xml:space="preserve">AFUE </w:t>
            </w:r>
          </w:p>
          <w:p w14:paraId="57D97C64" w14:textId="77777777" w:rsidR="002C4A59" w:rsidRPr="005828AE" w:rsidRDefault="002C4A5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*Thermal Efficiency</w:t>
            </w:r>
          </w:p>
          <w:p w14:paraId="334A7E8C" w14:textId="3EF75970"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&gt;&gt;</w:t>
            </w:r>
          </w:p>
        </w:tc>
        <w:tc>
          <w:tcPr>
            <w:tcW w:w="651" w:type="pct"/>
            <w:tcBorders>
              <w:top w:val="single" w:sz="4" w:space="0" w:color="auto"/>
              <w:left w:val="single" w:sz="4" w:space="0" w:color="auto"/>
              <w:bottom w:val="single" w:sz="4" w:space="0" w:color="auto"/>
              <w:right w:val="single" w:sz="4" w:space="0" w:color="auto"/>
            </w:tcBorders>
          </w:tcPr>
          <w:p w14:paraId="4BE58EAC" w14:textId="4C6DE3A6" w:rsidR="002C4A59" w:rsidRPr="005828AE" w:rsidRDefault="002C4A59" w:rsidP="00891FF9">
            <w:pPr>
              <w:keepNext/>
              <w:tabs>
                <w:tab w:val="left" w:pos="2160"/>
                <w:tab w:val="left" w:pos="2700"/>
                <w:tab w:val="left" w:pos="3420"/>
                <w:tab w:val="left" w:pos="3780"/>
                <w:tab w:val="left" w:pos="5760"/>
                <w:tab w:val="left" w:pos="7212"/>
              </w:tabs>
              <w:spacing w:line="240" w:lineRule="auto"/>
              <w:rPr>
                <w:rFonts w:asciiTheme="minorHAnsi" w:eastAsia="Times New Roman" w:hAnsiTheme="minorHAnsi" w:cstheme="minorHAnsi"/>
                <w:sz w:val="18"/>
                <w:szCs w:val="20"/>
              </w:rPr>
            </w:pPr>
            <w:r w:rsidRPr="005828AE">
              <w:rPr>
                <w:rFonts w:eastAsia="Times New Roman"/>
                <w:sz w:val="18"/>
                <w:szCs w:val="20"/>
              </w:rPr>
              <w:t>&lt;&lt;</w:t>
            </w:r>
            <w:r w:rsidR="003711F3" w:rsidRPr="005828AE">
              <w:rPr>
                <w:sz w:val="18"/>
              </w:rPr>
              <w:t xml:space="preserve"> </w:t>
            </w:r>
            <w:r w:rsidR="003711F3" w:rsidRPr="005828AE">
              <w:rPr>
                <w:rFonts w:eastAsia="Times New Roman"/>
                <w:sz w:val="18"/>
                <w:szCs w:val="20"/>
              </w:rPr>
              <w:t>reference values f</w:t>
            </w:r>
            <w:r w:rsidRPr="005828AE">
              <w:rPr>
                <w:rFonts w:eastAsia="Times New Roman"/>
                <w:sz w:val="18"/>
                <w:szCs w:val="20"/>
              </w:rPr>
              <w:t>rom CF1R-PRF-01; Else = NA&gt;&gt;</w:t>
            </w:r>
          </w:p>
        </w:tc>
        <w:tc>
          <w:tcPr>
            <w:tcW w:w="651" w:type="pct"/>
            <w:tcBorders>
              <w:top w:val="single" w:sz="4" w:space="0" w:color="auto"/>
              <w:left w:val="single" w:sz="4" w:space="0" w:color="auto"/>
              <w:bottom w:val="single" w:sz="4" w:space="0" w:color="auto"/>
              <w:right w:val="single" w:sz="4" w:space="0" w:color="auto"/>
            </w:tcBorders>
          </w:tcPr>
          <w:p w14:paraId="409F3B75" w14:textId="2EC3387D"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CF1R-PRF-01</w:t>
            </w:r>
            <w:r w:rsidR="00891FF9">
              <w:rPr>
                <w:rFonts w:asciiTheme="minorHAnsi" w:eastAsia="Times New Roman" w:hAnsiTheme="minorHAnsi" w:cstheme="minorHAnsi"/>
                <w:sz w:val="18"/>
                <w:szCs w:val="20"/>
              </w:rPr>
              <w:t>;</w:t>
            </w:r>
            <w:r w:rsidRPr="005828AE">
              <w:rPr>
                <w:rFonts w:asciiTheme="minorHAnsi" w:eastAsia="Times New Roman" w:hAnsiTheme="minorHAnsi" w:cstheme="minorHAnsi"/>
                <w:sz w:val="18"/>
                <w:szCs w:val="20"/>
              </w:rPr>
              <w:t xml:space="preserve"> </w:t>
            </w:r>
            <w:r w:rsidRPr="005828AE">
              <w:rPr>
                <w:rFonts w:eastAsia="Times New Roman"/>
                <w:sz w:val="18"/>
                <w:szCs w:val="20"/>
              </w:rPr>
              <w:t>Else = NA</w:t>
            </w:r>
            <w:r w:rsidRPr="005828AE" w:rsidDel="00364C35">
              <w:rPr>
                <w:rFonts w:asciiTheme="minorHAnsi" w:eastAsia="Times New Roman" w:hAnsiTheme="minorHAnsi" w:cstheme="minorHAnsi"/>
                <w:sz w:val="18"/>
                <w:szCs w:val="20"/>
              </w:rPr>
              <w:t xml:space="preserve"> </w:t>
            </w:r>
            <w:r w:rsidRPr="005828AE">
              <w:rPr>
                <w:rFonts w:asciiTheme="minorHAnsi" w:eastAsia="Times New Roman" w:hAnsiTheme="minorHAnsi" w:cstheme="minorHAnsi"/>
                <w:sz w:val="18"/>
                <w:szCs w:val="20"/>
              </w:rPr>
              <w:t>&gt;&gt;</w:t>
            </w:r>
          </w:p>
        </w:tc>
        <w:tc>
          <w:tcPr>
            <w:tcW w:w="651" w:type="pct"/>
            <w:tcBorders>
              <w:top w:val="single" w:sz="4" w:space="0" w:color="auto"/>
              <w:left w:val="single" w:sz="4" w:space="0" w:color="auto"/>
              <w:bottom w:val="single" w:sz="4" w:space="0" w:color="auto"/>
              <w:right w:val="single" w:sz="4" w:space="0" w:color="auto"/>
            </w:tcBorders>
          </w:tcPr>
          <w:p w14:paraId="37B8C6EE" w14:textId="42EDFD36"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CF1R-PRF-01</w:t>
            </w:r>
            <w:r w:rsidR="00891FF9">
              <w:rPr>
                <w:rFonts w:asciiTheme="minorHAnsi" w:eastAsia="Times New Roman" w:hAnsiTheme="minorHAnsi" w:cstheme="minorHAnsi"/>
                <w:sz w:val="18"/>
                <w:szCs w:val="20"/>
              </w:rPr>
              <w:t>;</w:t>
            </w:r>
            <w:r w:rsidRPr="005828AE">
              <w:rPr>
                <w:rFonts w:asciiTheme="minorHAnsi" w:eastAsia="Times New Roman" w:hAnsiTheme="minorHAnsi" w:cstheme="minorHAnsi"/>
                <w:sz w:val="18"/>
                <w:szCs w:val="20"/>
              </w:rPr>
              <w:t xml:space="preserve"> </w:t>
            </w:r>
            <w:r w:rsidRPr="005828AE">
              <w:rPr>
                <w:rFonts w:eastAsia="Times New Roman"/>
                <w:sz w:val="18"/>
                <w:szCs w:val="20"/>
              </w:rPr>
              <w:t>Else = NA</w:t>
            </w:r>
            <w:r w:rsidRPr="005828AE" w:rsidDel="00364C35">
              <w:rPr>
                <w:rFonts w:asciiTheme="minorHAnsi" w:eastAsia="Times New Roman" w:hAnsiTheme="minorHAnsi" w:cstheme="minorHAnsi"/>
                <w:sz w:val="18"/>
                <w:szCs w:val="20"/>
              </w:rPr>
              <w:t xml:space="preserve"> </w:t>
            </w:r>
            <w:r w:rsidRPr="005828AE">
              <w:rPr>
                <w:rFonts w:asciiTheme="minorHAnsi" w:eastAsia="Times New Roman" w:hAnsiTheme="minorHAnsi" w:cstheme="minorHAnsi"/>
                <w:sz w:val="18"/>
                <w:szCs w:val="20"/>
              </w:rPr>
              <w:t>&gt;&gt;</w:t>
            </w:r>
          </w:p>
        </w:tc>
        <w:tc>
          <w:tcPr>
            <w:tcW w:w="891" w:type="pct"/>
            <w:tcBorders>
              <w:top w:val="single" w:sz="4" w:space="0" w:color="auto"/>
              <w:left w:val="single" w:sz="4" w:space="0" w:color="auto"/>
              <w:bottom w:val="single" w:sz="4" w:space="0" w:color="auto"/>
              <w:right w:val="single" w:sz="4" w:space="0" w:color="auto"/>
            </w:tcBorders>
          </w:tcPr>
          <w:p w14:paraId="5CDDD419" w14:textId="4DB6C825" w:rsidR="003711F3" w:rsidRPr="005828AE" w:rsidRDefault="003711F3"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values from CF1R. NA is allowed only if Water Heater Type = Consumer Instantaneous,</w:t>
            </w:r>
          </w:p>
          <w:p w14:paraId="1B8F5BE0" w14:textId="0CF588FB" w:rsidR="002C4A59" w:rsidRPr="005828AE" w:rsidRDefault="003711F3" w:rsidP="005828A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Commercial Instantaneous, or Residential-Duty Commercial Instantaneous &gt;&gt;</w:t>
            </w:r>
          </w:p>
        </w:tc>
        <w:tc>
          <w:tcPr>
            <w:tcW w:w="890" w:type="pct"/>
            <w:tcBorders>
              <w:top w:val="single" w:sz="4" w:space="0" w:color="auto"/>
              <w:left w:val="single" w:sz="4" w:space="0" w:color="auto"/>
              <w:bottom w:val="single" w:sz="4" w:space="0" w:color="auto"/>
              <w:right w:val="single" w:sz="4" w:space="0" w:color="auto"/>
            </w:tcBorders>
          </w:tcPr>
          <w:p w14:paraId="46B4609E" w14:textId="75A5F155" w:rsidR="002C4A59" w:rsidRPr="005828AE" w:rsidRDefault="002C4A59" w:rsidP="00450432">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r w:rsidR="00450432">
              <w:rPr>
                <w:rFonts w:asciiTheme="minorHAnsi" w:eastAsia="Times New Roman" w:hAnsiTheme="minorHAnsi" w:cstheme="minorHAnsi"/>
                <w:sz w:val="18"/>
                <w:szCs w:val="20"/>
              </w:rPr>
              <w:t>Reference value from CF1R</w:t>
            </w:r>
            <w:r w:rsidRPr="005828AE">
              <w:rPr>
                <w:rFonts w:asciiTheme="minorHAnsi" w:eastAsia="Times New Roman" w:hAnsiTheme="minorHAnsi" w:cstheme="minorHAnsi"/>
                <w:sz w:val="18"/>
                <w:szCs w:val="20"/>
              </w:rPr>
              <w:t>&gt;&gt;</w:t>
            </w:r>
          </w:p>
        </w:tc>
      </w:tr>
      <w:tr w:rsidR="002C4A59" w:rsidRPr="009E01FE" w14:paraId="31AB80CF" w14:textId="77777777" w:rsidTr="005828AE">
        <w:trPr>
          <w:cantSplit/>
          <w:trHeight w:val="144"/>
        </w:trPr>
        <w:tc>
          <w:tcPr>
            <w:tcW w:w="707" w:type="pct"/>
            <w:tcBorders>
              <w:top w:val="single" w:sz="4" w:space="0" w:color="auto"/>
              <w:left w:val="single" w:sz="4" w:space="0" w:color="auto"/>
              <w:bottom w:val="single" w:sz="4" w:space="0" w:color="auto"/>
              <w:right w:val="single" w:sz="4" w:space="0" w:color="auto"/>
            </w:tcBorders>
            <w:vAlign w:val="center"/>
          </w:tcPr>
          <w:p w14:paraId="316E8623"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81CAF40"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7F7C0F79"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556AA47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77337D41"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91" w:type="pct"/>
            <w:tcBorders>
              <w:top w:val="single" w:sz="4" w:space="0" w:color="auto"/>
              <w:left w:val="single" w:sz="4" w:space="0" w:color="auto"/>
              <w:bottom w:val="single" w:sz="4" w:space="0" w:color="auto"/>
              <w:right w:val="single" w:sz="4" w:space="0" w:color="auto"/>
            </w:tcBorders>
          </w:tcPr>
          <w:p w14:paraId="39C2ED7F" w14:textId="77777777" w:rsidR="002C4A59" w:rsidRPr="00520874"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center"/>
          </w:tcPr>
          <w:p w14:paraId="0D5930A2" w14:textId="65C460D0"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2EA0A2A" w14:textId="77777777" w:rsidR="00AF2F78" w:rsidRPr="005828AE" w:rsidRDefault="00AF2F78" w:rsidP="00AF2F78">
      <w:pPr>
        <w:spacing w:after="0" w:line="240" w:lineRule="auto"/>
        <w:rPr>
          <w:rFonts w:asciiTheme="minorHAnsi" w:hAnsiTheme="minorHAnsi" w:cstheme="minorHAnsi"/>
          <w:sz w:val="20"/>
          <w:szCs w:val="20"/>
        </w:rPr>
      </w:pPr>
    </w:p>
    <w:tbl>
      <w:tblPr>
        <w:tblpPr w:leftFromText="180" w:rightFromText="180" w:vertAnchor="text" w:tblpY="1"/>
        <w:tblOverlap w:val="neve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6"/>
        <w:gridCol w:w="1229"/>
        <w:gridCol w:w="1710"/>
        <w:gridCol w:w="1724"/>
        <w:gridCol w:w="1554"/>
        <w:gridCol w:w="1760"/>
        <w:gridCol w:w="1351"/>
      </w:tblGrid>
      <w:tr w:rsidR="003711F3" w:rsidRPr="009E01FE" w14:paraId="391C068D" w14:textId="77777777" w:rsidTr="00BF306D">
        <w:trPr>
          <w:trHeight w:val="144"/>
        </w:trPr>
        <w:tc>
          <w:tcPr>
            <w:tcW w:w="10794" w:type="dxa"/>
            <w:gridSpan w:val="7"/>
            <w:tcBorders>
              <w:top w:val="single" w:sz="4" w:space="0" w:color="auto"/>
              <w:left w:val="single" w:sz="4" w:space="0" w:color="auto"/>
              <w:bottom w:val="single" w:sz="4" w:space="0" w:color="auto"/>
              <w:right w:val="single" w:sz="4" w:space="0" w:color="auto"/>
            </w:tcBorders>
          </w:tcPr>
          <w:p w14:paraId="0794C454" w14:textId="03733D18" w:rsidR="003711F3" w:rsidRPr="00136321" w:rsidRDefault="003711F3" w:rsidP="00A13D8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B33DFF">
              <w:rPr>
                <w:rFonts w:asciiTheme="minorHAnsi" w:hAnsiTheme="minorHAnsi" w:cstheme="minorHAnsi"/>
                <w:b/>
                <w:sz w:val="20"/>
                <w:szCs w:val="20"/>
              </w:rPr>
              <w:t xml:space="preserve">. Installed Dwelling Unit Water Heating Efficiency Information </w:t>
            </w:r>
          </w:p>
          <w:p w14:paraId="0BBD92CD" w14:textId="76FB73FE" w:rsidR="00550C64"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This table reports the water heating system efficiency features installed in this project.  </w:t>
            </w:r>
          </w:p>
          <w:p w14:paraId="713C8089" w14:textId="31616077" w:rsidR="003711F3" w:rsidRPr="00DD574D" w:rsidRDefault="00DD574D" w:rsidP="00A13D8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ins w:id="28" w:author="Shewmaker, Michael@Energy" w:date="2019-11-19T10:56:00Z">
              <w:r>
                <w:rPr>
                  <w:rFonts w:asciiTheme="minorHAnsi" w:hAnsiTheme="minorHAnsi" w:cstheme="minorHAnsi"/>
                  <w:sz w:val="20"/>
                  <w:szCs w:val="20"/>
                </w:rPr>
                <w:t>&lt;&lt;require one row of data for each water heater identified in Section B.&gt;&gt;</w:t>
              </w:r>
            </w:ins>
          </w:p>
        </w:tc>
      </w:tr>
      <w:tr w:rsidR="003711F3" w:rsidRPr="009E01FE" w14:paraId="0FF41826" w14:textId="77777777" w:rsidTr="00BF306D">
        <w:trPr>
          <w:trHeight w:val="144"/>
        </w:trPr>
        <w:tc>
          <w:tcPr>
            <w:tcW w:w="1466" w:type="dxa"/>
            <w:tcBorders>
              <w:top w:val="single" w:sz="4" w:space="0" w:color="auto"/>
              <w:left w:val="single" w:sz="4" w:space="0" w:color="auto"/>
              <w:bottom w:val="single" w:sz="4" w:space="0" w:color="auto"/>
              <w:right w:val="single" w:sz="4" w:space="0" w:color="auto"/>
            </w:tcBorders>
            <w:vAlign w:val="center"/>
          </w:tcPr>
          <w:p w14:paraId="03340F97"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1229" w:type="dxa"/>
            <w:tcBorders>
              <w:top w:val="single" w:sz="4" w:space="0" w:color="auto"/>
              <w:left w:val="single" w:sz="4" w:space="0" w:color="auto"/>
              <w:bottom w:val="single" w:sz="4" w:space="0" w:color="auto"/>
              <w:right w:val="single" w:sz="4" w:space="0" w:color="auto"/>
            </w:tcBorders>
            <w:vAlign w:val="center"/>
          </w:tcPr>
          <w:p w14:paraId="7F46C87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1710" w:type="dxa"/>
            <w:tcBorders>
              <w:top w:val="single" w:sz="4" w:space="0" w:color="auto"/>
              <w:left w:val="single" w:sz="4" w:space="0" w:color="auto"/>
              <w:bottom w:val="single" w:sz="4" w:space="0" w:color="auto"/>
              <w:right w:val="single" w:sz="4" w:space="0" w:color="auto"/>
            </w:tcBorders>
            <w:vAlign w:val="center"/>
          </w:tcPr>
          <w:p w14:paraId="5984F79D"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1724" w:type="dxa"/>
            <w:tcBorders>
              <w:top w:val="single" w:sz="4" w:space="0" w:color="auto"/>
              <w:left w:val="single" w:sz="4" w:space="0" w:color="auto"/>
              <w:bottom w:val="single" w:sz="4" w:space="0" w:color="auto"/>
              <w:right w:val="single" w:sz="4" w:space="0" w:color="auto"/>
            </w:tcBorders>
            <w:vAlign w:val="center"/>
          </w:tcPr>
          <w:p w14:paraId="5D1C1AF9"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1554" w:type="dxa"/>
            <w:tcBorders>
              <w:top w:val="single" w:sz="4" w:space="0" w:color="auto"/>
              <w:left w:val="single" w:sz="4" w:space="0" w:color="auto"/>
              <w:bottom w:val="single" w:sz="4" w:space="0" w:color="auto"/>
              <w:right w:val="single" w:sz="4" w:space="0" w:color="auto"/>
            </w:tcBorders>
            <w:vAlign w:val="center"/>
          </w:tcPr>
          <w:p w14:paraId="1A43B39A"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05</w:t>
            </w:r>
          </w:p>
        </w:tc>
        <w:tc>
          <w:tcPr>
            <w:tcW w:w="1760" w:type="dxa"/>
            <w:tcBorders>
              <w:top w:val="single" w:sz="4" w:space="0" w:color="auto"/>
              <w:left w:val="single" w:sz="4" w:space="0" w:color="auto"/>
              <w:bottom w:val="single" w:sz="4" w:space="0" w:color="auto"/>
              <w:right w:val="single" w:sz="4" w:space="0" w:color="auto"/>
            </w:tcBorders>
          </w:tcPr>
          <w:p w14:paraId="787B1990" w14:textId="72451AB5"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06</w:t>
            </w:r>
          </w:p>
        </w:tc>
        <w:tc>
          <w:tcPr>
            <w:tcW w:w="1351" w:type="dxa"/>
            <w:tcBorders>
              <w:top w:val="single" w:sz="4" w:space="0" w:color="auto"/>
              <w:left w:val="single" w:sz="4" w:space="0" w:color="auto"/>
              <w:bottom w:val="single" w:sz="4" w:space="0" w:color="auto"/>
              <w:right w:val="single" w:sz="4" w:space="0" w:color="auto"/>
            </w:tcBorders>
            <w:vAlign w:val="center"/>
          </w:tcPr>
          <w:p w14:paraId="6F8D048A" w14:textId="6CB0DD0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07</w:t>
            </w:r>
          </w:p>
        </w:tc>
      </w:tr>
      <w:tr w:rsidR="003711F3" w:rsidRPr="009E01FE" w14:paraId="520185C0" w14:textId="77777777" w:rsidTr="00BF306D">
        <w:trPr>
          <w:trHeight w:val="144"/>
        </w:trPr>
        <w:tc>
          <w:tcPr>
            <w:tcW w:w="1466" w:type="dxa"/>
            <w:tcBorders>
              <w:top w:val="single" w:sz="4" w:space="0" w:color="auto"/>
              <w:left w:val="single" w:sz="4" w:space="0" w:color="auto"/>
              <w:bottom w:val="single" w:sz="4" w:space="0" w:color="auto"/>
              <w:right w:val="single" w:sz="4" w:space="0" w:color="auto"/>
            </w:tcBorders>
            <w:vAlign w:val="bottom"/>
          </w:tcPr>
          <w:p w14:paraId="224F209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1229" w:type="dxa"/>
            <w:tcBorders>
              <w:top w:val="single" w:sz="4" w:space="0" w:color="auto"/>
              <w:left w:val="single" w:sz="4" w:space="0" w:color="auto"/>
              <w:bottom w:val="single" w:sz="4" w:space="0" w:color="auto"/>
              <w:right w:val="single" w:sz="4" w:space="0" w:color="auto"/>
            </w:tcBorders>
            <w:vAlign w:val="bottom"/>
          </w:tcPr>
          <w:p w14:paraId="50A19F23"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Type</w:t>
            </w:r>
          </w:p>
        </w:tc>
        <w:tc>
          <w:tcPr>
            <w:tcW w:w="1710" w:type="dxa"/>
            <w:tcBorders>
              <w:top w:val="single" w:sz="4" w:space="0" w:color="auto"/>
              <w:left w:val="single" w:sz="4" w:space="0" w:color="auto"/>
              <w:bottom w:val="single" w:sz="4" w:space="0" w:color="auto"/>
              <w:right w:val="single" w:sz="4" w:space="0" w:color="auto"/>
            </w:tcBorders>
            <w:vAlign w:val="bottom"/>
          </w:tcPr>
          <w:p w14:paraId="6362E598"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Heating Efficiency Value</w:t>
            </w:r>
          </w:p>
        </w:tc>
        <w:tc>
          <w:tcPr>
            <w:tcW w:w="1724" w:type="dxa"/>
            <w:tcBorders>
              <w:top w:val="single" w:sz="4" w:space="0" w:color="auto"/>
              <w:left w:val="single" w:sz="4" w:space="0" w:color="auto"/>
              <w:bottom w:val="single" w:sz="4" w:space="0" w:color="auto"/>
              <w:right w:val="single" w:sz="4" w:space="0" w:color="auto"/>
            </w:tcBorders>
            <w:vAlign w:val="bottom"/>
          </w:tcPr>
          <w:p w14:paraId="640ED6ED"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Standby Loss </w:t>
            </w:r>
          </w:p>
          <w:p w14:paraId="285832B7"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t>
            </w:r>
          </w:p>
        </w:tc>
        <w:tc>
          <w:tcPr>
            <w:tcW w:w="1554" w:type="dxa"/>
            <w:tcBorders>
              <w:top w:val="single" w:sz="4" w:space="0" w:color="auto"/>
              <w:left w:val="single" w:sz="4" w:space="0" w:color="auto"/>
              <w:bottom w:val="single" w:sz="4" w:space="0" w:color="auto"/>
              <w:right w:val="single" w:sz="4" w:space="0" w:color="auto"/>
            </w:tcBorders>
            <w:vAlign w:val="bottom"/>
          </w:tcPr>
          <w:p w14:paraId="5A9E708B" w14:textId="581C5213"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Exterior Insulation</w:t>
            </w:r>
          </w:p>
          <w:p w14:paraId="0B506B1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R-Value</w:t>
            </w:r>
          </w:p>
        </w:tc>
        <w:tc>
          <w:tcPr>
            <w:tcW w:w="1760" w:type="dxa"/>
            <w:tcBorders>
              <w:top w:val="single" w:sz="4" w:space="0" w:color="auto"/>
              <w:left w:val="single" w:sz="4" w:space="0" w:color="auto"/>
              <w:bottom w:val="single" w:sz="4" w:space="0" w:color="auto"/>
              <w:right w:val="single" w:sz="4" w:space="0" w:color="auto"/>
            </w:tcBorders>
          </w:tcPr>
          <w:p w14:paraId="4A5B80D4"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Storage</w:t>
            </w:r>
          </w:p>
          <w:p w14:paraId="3859CEFF" w14:textId="336A2AC5"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Volume (gal)</w:t>
            </w:r>
          </w:p>
        </w:tc>
        <w:tc>
          <w:tcPr>
            <w:tcW w:w="1351" w:type="dxa"/>
            <w:tcBorders>
              <w:top w:val="single" w:sz="4" w:space="0" w:color="auto"/>
              <w:left w:val="single" w:sz="4" w:space="0" w:color="auto"/>
              <w:bottom w:val="single" w:sz="4" w:space="0" w:color="auto"/>
              <w:right w:val="single" w:sz="4" w:space="0" w:color="auto"/>
            </w:tcBorders>
            <w:vAlign w:val="bottom"/>
          </w:tcPr>
          <w:p w14:paraId="58806DCF" w14:textId="06346D3B"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Tank </w:t>
            </w:r>
            <w:r w:rsidR="009116CD">
              <w:rPr>
                <w:rFonts w:asciiTheme="minorHAnsi" w:eastAsia="Times New Roman" w:hAnsiTheme="minorHAnsi" w:cstheme="minorHAnsi"/>
                <w:sz w:val="18"/>
                <w:szCs w:val="20"/>
              </w:rPr>
              <w:t>L</w:t>
            </w:r>
            <w:r w:rsidRPr="005828AE">
              <w:rPr>
                <w:rFonts w:asciiTheme="minorHAnsi" w:eastAsia="Times New Roman" w:hAnsiTheme="minorHAnsi" w:cstheme="minorHAnsi"/>
                <w:sz w:val="18"/>
                <w:szCs w:val="20"/>
              </w:rPr>
              <w:t>ocation</w:t>
            </w:r>
          </w:p>
        </w:tc>
      </w:tr>
      <w:tr w:rsidR="003711F3" w:rsidRPr="009E01FE" w14:paraId="1A21F7B8" w14:textId="77777777" w:rsidTr="00A13D81">
        <w:trPr>
          <w:trHeight w:val="144"/>
        </w:trPr>
        <w:tc>
          <w:tcPr>
            <w:tcW w:w="1466" w:type="dxa"/>
            <w:tcBorders>
              <w:top w:val="single" w:sz="4" w:space="0" w:color="auto"/>
              <w:left w:val="single" w:sz="4" w:space="0" w:color="auto"/>
              <w:bottom w:val="single" w:sz="4" w:space="0" w:color="auto"/>
              <w:right w:val="single" w:sz="4" w:space="0" w:color="auto"/>
            </w:tcBorders>
          </w:tcPr>
          <w:p w14:paraId="1F74F1A4" w14:textId="614B59CB"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from A0</w:t>
            </w:r>
            <w:r w:rsidR="00F53007">
              <w:rPr>
                <w:rFonts w:asciiTheme="minorHAnsi" w:eastAsia="Times New Roman" w:hAnsiTheme="minorHAnsi" w:cstheme="minorHAnsi"/>
                <w:sz w:val="18"/>
                <w:szCs w:val="20"/>
              </w:rPr>
              <w:t>2</w:t>
            </w:r>
            <w:r w:rsidRPr="005828AE">
              <w:rPr>
                <w:rFonts w:asciiTheme="minorHAnsi" w:eastAsia="Times New Roman" w:hAnsiTheme="minorHAnsi" w:cstheme="minorHAnsi"/>
                <w:sz w:val="18"/>
                <w:szCs w:val="20"/>
              </w:rPr>
              <w:t>&gt;&gt;</w:t>
            </w:r>
          </w:p>
        </w:tc>
        <w:tc>
          <w:tcPr>
            <w:tcW w:w="1229" w:type="dxa"/>
            <w:tcBorders>
              <w:top w:val="single" w:sz="4" w:space="0" w:color="auto"/>
              <w:left w:val="single" w:sz="4" w:space="0" w:color="auto"/>
              <w:bottom w:val="single" w:sz="4" w:space="0" w:color="auto"/>
              <w:right w:val="single" w:sz="4" w:space="0" w:color="auto"/>
            </w:tcBorders>
          </w:tcPr>
          <w:p w14:paraId="6466E0B7" w14:textId="064687BB" w:rsidR="003711F3" w:rsidRPr="005828AE" w:rsidRDefault="00D454CC" w:rsidP="008D62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r w:rsidR="003711F3" w:rsidRPr="005828AE">
              <w:rPr>
                <w:rFonts w:asciiTheme="minorHAnsi" w:eastAsia="Times New Roman" w:hAnsiTheme="minorHAnsi" w:cstheme="minorHAnsi"/>
                <w:sz w:val="18"/>
                <w:szCs w:val="20"/>
              </w:rPr>
              <w:t>Reference value from</w:t>
            </w:r>
            <w:r w:rsidR="00254F4C">
              <w:rPr>
                <w:rFonts w:asciiTheme="minorHAnsi" w:eastAsia="Times New Roman" w:hAnsiTheme="minorHAnsi" w:cstheme="minorHAnsi"/>
                <w:sz w:val="18"/>
                <w:szCs w:val="20"/>
              </w:rPr>
              <w:t xml:space="preserve"> C02</w:t>
            </w:r>
            <w:r w:rsidR="008D62ED">
              <w:rPr>
                <w:rFonts w:asciiTheme="minorHAnsi" w:eastAsia="Times New Roman" w:hAnsiTheme="minorHAnsi" w:cstheme="minorHAnsi"/>
                <w:sz w:val="18"/>
                <w:szCs w:val="20"/>
              </w:rPr>
              <w:t xml:space="preserve">. </w:t>
            </w:r>
            <w:r w:rsidR="008D62ED" w:rsidRPr="005828AE">
              <w:rPr>
                <w:rFonts w:asciiTheme="minorHAnsi" w:eastAsia="Times New Roman" w:hAnsiTheme="minorHAnsi" w:cstheme="minorHAnsi"/>
                <w:sz w:val="18"/>
                <w:szCs w:val="20"/>
              </w:rPr>
              <w:t xml:space="preserve"> Value may be NA if </w:t>
            </w:r>
            <w:r w:rsidR="008D62ED" w:rsidRPr="00DF1B84">
              <w:rPr>
                <w:rFonts w:asciiTheme="minorHAnsi" w:eastAsia="Times New Roman" w:hAnsiTheme="minorHAnsi" w:cstheme="minorHAnsi"/>
                <w:sz w:val="18"/>
                <w:szCs w:val="20"/>
              </w:rPr>
              <w:t>C</w:t>
            </w:r>
            <w:r w:rsidR="008D62ED" w:rsidRPr="005828AE">
              <w:rPr>
                <w:rFonts w:asciiTheme="minorHAnsi" w:eastAsia="Times New Roman" w:hAnsiTheme="minorHAnsi" w:cstheme="minorHAnsi"/>
                <w:sz w:val="18"/>
                <w:szCs w:val="20"/>
              </w:rPr>
              <w:t>0</w:t>
            </w:r>
            <w:r w:rsidR="008D62ED">
              <w:rPr>
                <w:rFonts w:asciiTheme="minorHAnsi" w:eastAsia="Times New Roman" w:hAnsiTheme="minorHAnsi" w:cstheme="minorHAnsi"/>
                <w:sz w:val="18"/>
                <w:szCs w:val="20"/>
              </w:rPr>
              <w:t>2</w:t>
            </w:r>
            <w:r w:rsidR="008D62ED" w:rsidRPr="005828AE">
              <w:rPr>
                <w:rFonts w:asciiTheme="minorHAnsi" w:eastAsia="Times New Roman" w:hAnsiTheme="minorHAnsi" w:cstheme="minorHAnsi"/>
                <w:sz w:val="18"/>
                <w:szCs w:val="20"/>
              </w:rPr>
              <w:t xml:space="preserve"> is NA </w:t>
            </w:r>
            <w:r w:rsidRPr="005828AE">
              <w:rPr>
                <w:rFonts w:asciiTheme="minorHAnsi" w:eastAsia="Times New Roman" w:hAnsiTheme="minorHAnsi" w:cstheme="minorHAnsi"/>
                <w:sz w:val="18"/>
                <w:szCs w:val="20"/>
              </w:rPr>
              <w:t>&gt;&gt;</w:t>
            </w:r>
          </w:p>
        </w:tc>
        <w:tc>
          <w:tcPr>
            <w:tcW w:w="1710" w:type="dxa"/>
            <w:tcBorders>
              <w:top w:val="single" w:sz="4" w:space="0" w:color="auto"/>
              <w:left w:val="single" w:sz="4" w:space="0" w:color="auto"/>
              <w:bottom w:val="single" w:sz="4" w:space="0" w:color="auto"/>
              <w:right w:val="single" w:sz="4" w:space="0" w:color="auto"/>
            </w:tcBorders>
          </w:tcPr>
          <w:p w14:paraId="59C7B8E7" w14:textId="5185788B"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xml:space="preserve">&lt;&lt;User input; check value must be ≥ value in </w:t>
            </w:r>
            <w:r w:rsidR="008D44FC" w:rsidRPr="00DF1B84">
              <w:rPr>
                <w:rFonts w:asciiTheme="minorHAnsi" w:eastAsia="Times New Roman" w:hAnsiTheme="minorHAnsi" w:cstheme="minorHAnsi"/>
                <w:sz w:val="18"/>
                <w:szCs w:val="20"/>
              </w:rPr>
              <w:t>C0</w:t>
            </w:r>
            <w:r w:rsidRPr="005828AE">
              <w:rPr>
                <w:rFonts w:asciiTheme="minorHAnsi" w:eastAsia="Times New Roman" w:hAnsiTheme="minorHAnsi" w:cstheme="minorHAnsi"/>
                <w:sz w:val="18"/>
                <w:szCs w:val="20"/>
              </w:rPr>
              <w:t>3 to comply, else flag non-compliant values and do not allow the doc to be registered</w:t>
            </w:r>
            <w:r w:rsidR="003C783F">
              <w:rPr>
                <w:rFonts w:asciiTheme="minorHAnsi" w:eastAsia="Times New Roman" w:hAnsiTheme="minorHAnsi" w:cstheme="minorHAnsi"/>
                <w:sz w:val="18"/>
                <w:szCs w:val="20"/>
              </w:rPr>
              <w:t xml:space="preserve">. </w:t>
            </w:r>
            <w:r w:rsidR="003C783F" w:rsidRPr="005828AE">
              <w:rPr>
                <w:rFonts w:asciiTheme="minorHAnsi" w:eastAsia="Times New Roman" w:hAnsiTheme="minorHAnsi" w:cstheme="minorHAnsi"/>
                <w:sz w:val="18"/>
                <w:szCs w:val="20"/>
              </w:rPr>
              <w:t xml:space="preserve">Value may be NA if </w:t>
            </w:r>
            <w:r w:rsidR="003C783F" w:rsidRPr="00DF1B84">
              <w:rPr>
                <w:rFonts w:asciiTheme="minorHAnsi" w:eastAsia="Times New Roman" w:hAnsiTheme="minorHAnsi" w:cstheme="minorHAnsi"/>
                <w:sz w:val="18"/>
                <w:szCs w:val="20"/>
              </w:rPr>
              <w:t>C</w:t>
            </w:r>
            <w:r w:rsidR="003C783F" w:rsidRPr="005828AE">
              <w:rPr>
                <w:rFonts w:asciiTheme="minorHAnsi" w:eastAsia="Times New Roman" w:hAnsiTheme="minorHAnsi" w:cstheme="minorHAnsi"/>
                <w:sz w:val="18"/>
                <w:szCs w:val="20"/>
              </w:rPr>
              <w:t>0</w:t>
            </w:r>
            <w:r w:rsidR="00D44A67">
              <w:rPr>
                <w:rFonts w:asciiTheme="minorHAnsi" w:eastAsia="Times New Roman" w:hAnsiTheme="minorHAnsi" w:cstheme="minorHAnsi"/>
                <w:sz w:val="18"/>
                <w:szCs w:val="20"/>
              </w:rPr>
              <w:t>3</w:t>
            </w:r>
            <w:r w:rsidR="003C783F" w:rsidRPr="005828AE">
              <w:rPr>
                <w:rFonts w:asciiTheme="minorHAnsi" w:eastAsia="Times New Roman" w:hAnsiTheme="minorHAnsi" w:cstheme="minorHAnsi"/>
                <w:sz w:val="18"/>
                <w:szCs w:val="20"/>
              </w:rPr>
              <w:t xml:space="preserve"> is NA</w:t>
            </w:r>
            <w:r w:rsidRPr="005828AE">
              <w:rPr>
                <w:rFonts w:asciiTheme="minorHAnsi" w:eastAsia="Times New Roman" w:hAnsiTheme="minorHAnsi" w:cstheme="minorHAnsi"/>
                <w:sz w:val="18"/>
                <w:szCs w:val="20"/>
              </w:rPr>
              <w:t xml:space="preserve"> &gt;&gt;</w:t>
            </w:r>
          </w:p>
        </w:tc>
        <w:tc>
          <w:tcPr>
            <w:tcW w:w="1724" w:type="dxa"/>
            <w:tcBorders>
              <w:top w:val="single" w:sz="4" w:space="0" w:color="auto"/>
              <w:left w:val="single" w:sz="4" w:space="0" w:color="auto"/>
              <w:bottom w:val="single" w:sz="4" w:space="0" w:color="auto"/>
              <w:right w:val="single" w:sz="4" w:space="0" w:color="auto"/>
            </w:tcBorders>
          </w:tcPr>
          <w:p w14:paraId="5E0D4963" w14:textId="37107B27"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 check value must be ≤ value in C</w:t>
            </w:r>
            <w:r w:rsidR="008D44FC" w:rsidRPr="00DF1B84">
              <w:rPr>
                <w:rFonts w:asciiTheme="minorHAnsi" w:eastAsia="Times New Roman" w:hAnsiTheme="minorHAnsi" w:cstheme="minorHAnsi"/>
                <w:sz w:val="18"/>
                <w:szCs w:val="20"/>
              </w:rPr>
              <w:t>0</w:t>
            </w:r>
            <w:r w:rsidRPr="005828AE">
              <w:rPr>
                <w:rFonts w:asciiTheme="minorHAnsi" w:eastAsia="Times New Roman" w:hAnsiTheme="minorHAnsi" w:cstheme="minorHAnsi"/>
                <w:sz w:val="18"/>
                <w:szCs w:val="20"/>
              </w:rPr>
              <w:t xml:space="preserve">4 to comply, else flag non-compliant values and do not allow the doc to be registered. Value may be NA if </w:t>
            </w:r>
            <w:r w:rsidR="008D44FC" w:rsidRPr="00DF1B84">
              <w:rPr>
                <w:rFonts w:asciiTheme="minorHAnsi" w:eastAsia="Times New Roman" w:hAnsiTheme="minorHAnsi" w:cstheme="minorHAnsi"/>
                <w:sz w:val="18"/>
                <w:szCs w:val="20"/>
              </w:rPr>
              <w:t>C</w:t>
            </w:r>
            <w:r w:rsidRPr="005828AE">
              <w:rPr>
                <w:rFonts w:asciiTheme="minorHAnsi" w:eastAsia="Times New Roman" w:hAnsiTheme="minorHAnsi" w:cstheme="minorHAnsi"/>
                <w:sz w:val="18"/>
                <w:szCs w:val="20"/>
              </w:rPr>
              <w:t>04 is NA &gt;&gt;</w:t>
            </w:r>
          </w:p>
        </w:tc>
        <w:tc>
          <w:tcPr>
            <w:tcW w:w="1554" w:type="dxa"/>
            <w:tcBorders>
              <w:top w:val="single" w:sz="4" w:space="0" w:color="auto"/>
              <w:left w:val="single" w:sz="4" w:space="0" w:color="auto"/>
              <w:bottom w:val="single" w:sz="4" w:space="0" w:color="auto"/>
              <w:right w:val="single" w:sz="4" w:space="0" w:color="auto"/>
            </w:tcBorders>
          </w:tcPr>
          <w:p w14:paraId="3EC54224" w14:textId="5FFA433D"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 check value must be ≥ value in C</w:t>
            </w:r>
            <w:r w:rsidR="008D44FC" w:rsidRPr="00DF1B84">
              <w:rPr>
                <w:rFonts w:asciiTheme="minorHAnsi" w:eastAsia="Times New Roman" w:hAnsiTheme="minorHAnsi" w:cstheme="minorHAnsi"/>
                <w:sz w:val="18"/>
                <w:szCs w:val="20"/>
              </w:rPr>
              <w:t>0</w:t>
            </w:r>
            <w:r w:rsidRPr="005828AE">
              <w:rPr>
                <w:rFonts w:asciiTheme="minorHAnsi" w:eastAsia="Times New Roman" w:hAnsiTheme="minorHAnsi" w:cstheme="minorHAnsi"/>
                <w:sz w:val="18"/>
                <w:szCs w:val="20"/>
              </w:rPr>
              <w:t xml:space="preserve">5 to comply, else flag non-compliant values and do not allow the doc to be registered. Value may be NA if </w:t>
            </w:r>
            <w:r w:rsidR="008D44FC" w:rsidRPr="00DF1B84">
              <w:rPr>
                <w:rFonts w:asciiTheme="minorHAnsi" w:eastAsia="Times New Roman" w:hAnsiTheme="minorHAnsi" w:cstheme="minorHAnsi"/>
                <w:sz w:val="18"/>
                <w:szCs w:val="20"/>
              </w:rPr>
              <w:t>C</w:t>
            </w:r>
            <w:r w:rsidRPr="005828AE">
              <w:rPr>
                <w:rFonts w:asciiTheme="minorHAnsi" w:eastAsia="Times New Roman" w:hAnsiTheme="minorHAnsi" w:cstheme="minorHAnsi"/>
                <w:sz w:val="18"/>
                <w:szCs w:val="20"/>
              </w:rPr>
              <w:t>05 is NA &gt;&gt;</w:t>
            </w:r>
          </w:p>
        </w:tc>
        <w:tc>
          <w:tcPr>
            <w:tcW w:w="1760" w:type="dxa"/>
            <w:tcBorders>
              <w:top w:val="single" w:sz="4" w:space="0" w:color="auto"/>
              <w:left w:val="single" w:sz="4" w:space="0" w:color="auto"/>
              <w:bottom w:val="single" w:sz="4" w:space="0" w:color="auto"/>
              <w:right w:val="single" w:sz="4" w:space="0" w:color="auto"/>
            </w:tcBorders>
          </w:tcPr>
          <w:p w14:paraId="4CF29B85" w14:textId="3632962E"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 User Input must equ</w:t>
            </w:r>
            <w:r w:rsidR="008D44FC" w:rsidRPr="00DF1B84">
              <w:rPr>
                <w:rFonts w:asciiTheme="minorHAnsi" w:eastAsia="Times New Roman" w:hAnsiTheme="minorHAnsi" w:cstheme="minorHAnsi"/>
                <w:sz w:val="18"/>
                <w:szCs w:val="20"/>
              </w:rPr>
              <w:t>al reference values from C06</w:t>
            </w:r>
            <w:r w:rsidRPr="005828AE">
              <w:rPr>
                <w:rFonts w:asciiTheme="minorHAnsi" w:eastAsia="Times New Roman" w:hAnsiTheme="minorHAnsi" w:cstheme="minorHAnsi"/>
                <w:sz w:val="18"/>
                <w:szCs w:val="20"/>
              </w:rPr>
              <w:t xml:space="preserve">. NA is allowed only if Water Heater Type = Consumer Instantaneous or </w:t>
            </w:r>
            <w:r w:rsidR="00D454CC" w:rsidRPr="005828AE">
              <w:rPr>
                <w:rFonts w:asciiTheme="minorHAnsi" w:eastAsia="Times New Roman" w:hAnsiTheme="minorHAnsi" w:cstheme="minorHAnsi"/>
                <w:sz w:val="18"/>
                <w:szCs w:val="20"/>
              </w:rPr>
              <w:t>Commercial</w:t>
            </w:r>
            <w:r w:rsidRPr="005828AE">
              <w:rPr>
                <w:rFonts w:asciiTheme="minorHAnsi" w:eastAsia="Times New Roman" w:hAnsiTheme="minorHAnsi" w:cstheme="minorHAnsi"/>
                <w:sz w:val="18"/>
                <w:szCs w:val="20"/>
              </w:rPr>
              <w:t xml:space="preserve"> Instantaneous&gt;&gt;</w:t>
            </w:r>
          </w:p>
        </w:tc>
        <w:tc>
          <w:tcPr>
            <w:tcW w:w="1351" w:type="dxa"/>
            <w:tcBorders>
              <w:top w:val="single" w:sz="4" w:space="0" w:color="auto"/>
              <w:left w:val="single" w:sz="4" w:space="0" w:color="auto"/>
              <w:bottom w:val="single" w:sz="4" w:space="0" w:color="auto"/>
              <w:right w:val="single" w:sz="4" w:space="0" w:color="auto"/>
            </w:tcBorders>
          </w:tcPr>
          <w:p w14:paraId="4F4EB927" w14:textId="22C63E6B" w:rsidR="003711F3" w:rsidRPr="005828AE" w:rsidRDefault="003711F3" w:rsidP="00A13D8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w:t>
            </w:r>
            <w:r w:rsidR="00450432">
              <w:rPr>
                <w:rFonts w:asciiTheme="minorHAnsi" w:eastAsia="Times New Roman" w:hAnsiTheme="minorHAnsi" w:cstheme="minorHAnsi"/>
                <w:sz w:val="18"/>
                <w:szCs w:val="20"/>
              </w:rPr>
              <w:t>Reference value from C07</w:t>
            </w:r>
            <w:r w:rsidRPr="005828AE">
              <w:rPr>
                <w:rFonts w:asciiTheme="minorHAnsi" w:eastAsia="Times New Roman" w:hAnsiTheme="minorHAnsi" w:cstheme="minorHAnsi"/>
                <w:sz w:val="18"/>
                <w:szCs w:val="20"/>
              </w:rPr>
              <w:t>. Value may be NA if CF1R value is NA &gt;&gt;</w:t>
            </w:r>
          </w:p>
        </w:tc>
      </w:tr>
      <w:tr w:rsidR="003711F3" w:rsidRPr="009E01FE" w14:paraId="2D2B537D" w14:textId="77777777" w:rsidTr="005E6839">
        <w:trPr>
          <w:trHeight w:val="144"/>
        </w:trPr>
        <w:tc>
          <w:tcPr>
            <w:tcW w:w="1466" w:type="dxa"/>
            <w:tcBorders>
              <w:top w:val="single" w:sz="4" w:space="0" w:color="auto"/>
              <w:left w:val="single" w:sz="4" w:space="0" w:color="auto"/>
              <w:bottom w:val="single" w:sz="4" w:space="0" w:color="auto"/>
              <w:right w:val="single" w:sz="4" w:space="0" w:color="auto"/>
            </w:tcBorders>
            <w:vAlign w:val="center"/>
          </w:tcPr>
          <w:p w14:paraId="24290C90" w14:textId="77777777"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29" w:type="dxa"/>
            <w:tcBorders>
              <w:top w:val="single" w:sz="4" w:space="0" w:color="auto"/>
              <w:left w:val="single" w:sz="4" w:space="0" w:color="auto"/>
              <w:bottom w:val="single" w:sz="4" w:space="0" w:color="auto"/>
              <w:right w:val="single" w:sz="4" w:space="0" w:color="auto"/>
            </w:tcBorders>
            <w:vAlign w:val="center"/>
          </w:tcPr>
          <w:p w14:paraId="55D3A510" w14:textId="732B43D3"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10" w:type="dxa"/>
            <w:tcBorders>
              <w:top w:val="single" w:sz="4" w:space="0" w:color="auto"/>
              <w:left w:val="single" w:sz="4" w:space="0" w:color="auto"/>
              <w:bottom w:val="single" w:sz="4" w:space="0" w:color="auto"/>
              <w:right w:val="single" w:sz="4" w:space="0" w:color="auto"/>
            </w:tcBorders>
            <w:vAlign w:val="center"/>
          </w:tcPr>
          <w:p w14:paraId="33702BDB" w14:textId="571A97F8"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24" w:type="dxa"/>
            <w:tcBorders>
              <w:top w:val="single" w:sz="4" w:space="0" w:color="auto"/>
              <w:left w:val="single" w:sz="4" w:space="0" w:color="auto"/>
              <w:bottom w:val="single" w:sz="4" w:space="0" w:color="auto"/>
              <w:right w:val="single" w:sz="4" w:space="0" w:color="auto"/>
            </w:tcBorders>
            <w:vAlign w:val="center"/>
          </w:tcPr>
          <w:p w14:paraId="714F509D" w14:textId="066996E4"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54" w:type="dxa"/>
            <w:tcBorders>
              <w:top w:val="single" w:sz="4" w:space="0" w:color="auto"/>
              <w:left w:val="single" w:sz="4" w:space="0" w:color="auto"/>
              <w:bottom w:val="single" w:sz="4" w:space="0" w:color="auto"/>
              <w:right w:val="single" w:sz="4" w:space="0" w:color="auto"/>
            </w:tcBorders>
            <w:vAlign w:val="center"/>
          </w:tcPr>
          <w:p w14:paraId="0AD491FF" w14:textId="0070EDB2"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760" w:type="dxa"/>
            <w:tcBorders>
              <w:top w:val="single" w:sz="4" w:space="0" w:color="auto"/>
              <w:left w:val="single" w:sz="4" w:space="0" w:color="auto"/>
              <w:bottom w:val="single" w:sz="4" w:space="0" w:color="auto"/>
              <w:right w:val="single" w:sz="4" w:space="0" w:color="auto"/>
            </w:tcBorders>
          </w:tcPr>
          <w:p w14:paraId="00C9BD5F" w14:textId="77777777" w:rsidR="003711F3" w:rsidRPr="00520874"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51" w:type="dxa"/>
            <w:tcBorders>
              <w:top w:val="single" w:sz="4" w:space="0" w:color="auto"/>
              <w:left w:val="single" w:sz="4" w:space="0" w:color="auto"/>
              <w:bottom w:val="single" w:sz="4" w:space="0" w:color="auto"/>
              <w:right w:val="single" w:sz="4" w:space="0" w:color="auto"/>
            </w:tcBorders>
            <w:vAlign w:val="center"/>
          </w:tcPr>
          <w:p w14:paraId="2AAC404B" w14:textId="12451F2D" w:rsidR="003711F3" w:rsidRPr="005828AE" w:rsidRDefault="003711F3" w:rsidP="00A13D8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22EBEDE" w14:textId="77777777" w:rsidR="00AF2F78" w:rsidRPr="005828AE" w:rsidRDefault="00AF2F78" w:rsidP="00AF2F78">
      <w:pPr>
        <w:spacing w:after="0" w:line="240" w:lineRule="auto"/>
        <w:rPr>
          <w:rFonts w:asciiTheme="minorHAnsi" w:hAnsiTheme="minorHAnsi" w:cstheme="minorHAnsi"/>
          <w:sz w:val="20"/>
          <w:szCs w:val="20"/>
        </w:rPr>
      </w:pPr>
    </w:p>
    <w:tbl>
      <w:tblPr>
        <w:tblW w:w="5005" w:type="pct"/>
        <w:tblInd w:w="-5"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780"/>
        <w:gridCol w:w="1621"/>
        <w:gridCol w:w="5400"/>
      </w:tblGrid>
      <w:tr w:rsidR="00011F4C" w:rsidRPr="009E01FE" w14:paraId="34DC4595" w14:textId="77777777" w:rsidTr="005828AE">
        <w:trPr>
          <w:trHeight w:val="144"/>
        </w:trPr>
        <w:tc>
          <w:tcPr>
            <w:tcW w:w="10801" w:type="dxa"/>
            <w:gridSpan w:val="3"/>
            <w:tcBorders>
              <w:top w:val="single" w:sz="4" w:space="0" w:color="auto"/>
              <w:bottom w:val="single" w:sz="4" w:space="0" w:color="auto"/>
            </w:tcBorders>
            <w:vAlign w:val="center"/>
          </w:tcPr>
          <w:p w14:paraId="09405E41" w14:textId="77777777" w:rsidR="00011F4C" w:rsidRDefault="002C4A59" w:rsidP="00F43FA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E</w:t>
            </w:r>
            <w:r w:rsidR="00011F4C" w:rsidRPr="00B33DFF">
              <w:rPr>
                <w:rFonts w:asciiTheme="minorHAnsi" w:hAnsiTheme="minorHAnsi" w:cstheme="minorHAnsi"/>
                <w:b/>
                <w:sz w:val="20"/>
                <w:szCs w:val="20"/>
              </w:rPr>
              <w:t>. Installed Water Heater Manufacturer Information</w:t>
            </w:r>
          </w:p>
          <w:p w14:paraId="6EF7D611" w14:textId="494195D1" w:rsidR="002C4A59" w:rsidRPr="005828AE" w:rsidRDefault="00DD574D" w:rsidP="00E15012">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ins w:id="29" w:author="Shewmaker, Michael@Energy" w:date="2019-11-19T10:56:00Z">
              <w:r>
                <w:rPr>
                  <w:rFonts w:asciiTheme="minorHAnsi" w:eastAsia="Times New Roman" w:hAnsiTheme="minorHAnsi" w:cstheme="minorHAnsi"/>
                  <w:sz w:val="20"/>
                  <w:szCs w:val="20"/>
                </w:rPr>
                <w:t>&lt;&lt;require one row of data for each wate</w:t>
              </w:r>
            </w:ins>
            <w:ins w:id="30" w:author="Shewmaker, Michael@Energy" w:date="2019-11-19T10:57:00Z">
              <w:r>
                <w:rPr>
                  <w:rFonts w:asciiTheme="minorHAnsi" w:eastAsia="Times New Roman" w:hAnsiTheme="minorHAnsi" w:cstheme="minorHAnsi"/>
                  <w:sz w:val="20"/>
                  <w:szCs w:val="20"/>
                </w:rPr>
                <w:t>r heater identified in Section B.&gt;&gt;</w:t>
              </w:r>
            </w:ins>
          </w:p>
        </w:tc>
      </w:tr>
      <w:tr w:rsidR="00011F4C" w:rsidRPr="009E01FE" w14:paraId="59D092F0" w14:textId="77777777" w:rsidTr="00AB136B">
        <w:trPr>
          <w:trHeight w:val="144"/>
        </w:trPr>
        <w:tc>
          <w:tcPr>
            <w:tcW w:w="3780" w:type="dxa"/>
            <w:tcBorders>
              <w:top w:val="single" w:sz="4" w:space="0" w:color="auto"/>
              <w:bottom w:val="single" w:sz="4" w:space="0" w:color="auto"/>
              <w:right w:val="single" w:sz="4" w:space="0" w:color="auto"/>
            </w:tcBorders>
            <w:vAlign w:val="center"/>
          </w:tcPr>
          <w:p w14:paraId="0166454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1621" w:type="dxa"/>
            <w:tcBorders>
              <w:top w:val="single" w:sz="4" w:space="0" w:color="auto"/>
              <w:left w:val="single" w:sz="4" w:space="0" w:color="auto"/>
              <w:bottom w:val="single" w:sz="4" w:space="0" w:color="auto"/>
              <w:right w:val="single" w:sz="4" w:space="0" w:color="auto"/>
            </w:tcBorders>
            <w:vAlign w:val="center"/>
          </w:tcPr>
          <w:p w14:paraId="4B7BF6E7"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5400" w:type="dxa"/>
            <w:tcBorders>
              <w:top w:val="single" w:sz="4" w:space="0" w:color="auto"/>
              <w:left w:val="single" w:sz="4" w:space="0" w:color="auto"/>
              <w:bottom w:val="single" w:sz="4" w:space="0" w:color="auto"/>
            </w:tcBorders>
            <w:vAlign w:val="center"/>
          </w:tcPr>
          <w:p w14:paraId="6DBBD468"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r>
      <w:tr w:rsidR="00011F4C" w:rsidRPr="009E01FE" w14:paraId="5353A4F3"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31A1F67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1621" w:type="dxa"/>
            <w:tcBorders>
              <w:top w:val="single" w:sz="4" w:space="0" w:color="auto"/>
              <w:left w:val="single" w:sz="4" w:space="0" w:color="auto"/>
              <w:bottom w:val="single" w:sz="4" w:space="0" w:color="auto"/>
              <w:right w:val="single" w:sz="4" w:space="0" w:color="auto"/>
            </w:tcBorders>
            <w:vAlign w:val="bottom"/>
          </w:tcPr>
          <w:p w14:paraId="2D787DE2"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Manufacturer</w:t>
            </w:r>
          </w:p>
        </w:tc>
        <w:tc>
          <w:tcPr>
            <w:tcW w:w="5400" w:type="dxa"/>
            <w:tcBorders>
              <w:top w:val="single" w:sz="4" w:space="0" w:color="auto"/>
              <w:left w:val="single" w:sz="4" w:space="0" w:color="auto"/>
              <w:bottom w:val="single" w:sz="4" w:space="0" w:color="auto"/>
            </w:tcBorders>
            <w:vAlign w:val="bottom"/>
          </w:tcPr>
          <w:p w14:paraId="0282145B"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Model Number</w:t>
            </w:r>
          </w:p>
        </w:tc>
      </w:tr>
      <w:tr w:rsidR="00011F4C" w:rsidRPr="009E01FE" w14:paraId="10288446"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4AEBD978" w14:textId="2DDDE5B6" w:rsidR="00011F4C" w:rsidRPr="005828AE" w:rsidRDefault="00D454CC" w:rsidP="00F9082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&lt;&lt;Reference value from A0</w:t>
            </w:r>
            <w:r w:rsidR="00F53007">
              <w:rPr>
                <w:rFonts w:asciiTheme="minorHAnsi" w:eastAsia="Times New Roman" w:hAnsiTheme="minorHAnsi" w:cstheme="minorHAnsi"/>
                <w:sz w:val="18"/>
                <w:szCs w:val="20"/>
              </w:rPr>
              <w:t>2</w:t>
            </w:r>
            <w:r w:rsidRPr="005828AE">
              <w:rPr>
                <w:rFonts w:asciiTheme="minorHAnsi" w:eastAsia="Times New Roman" w:hAnsiTheme="minorHAnsi" w:cstheme="minorHAnsi"/>
                <w:sz w:val="18"/>
                <w:szCs w:val="20"/>
              </w:rPr>
              <w:t>&gt;&gt;</w:t>
            </w:r>
          </w:p>
        </w:tc>
        <w:tc>
          <w:tcPr>
            <w:tcW w:w="1621" w:type="dxa"/>
            <w:tcBorders>
              <w:top w:val="single" w:sz="4" w:space="0" w:color="auto"/>
              <w:left w:val="single" w:sz="4" w:space="0" w:color="auto"/>
              <w:bottom w:val="single" w:sz="4" w:space="0" w:color="auto"/>
              <w:right w:val="single" w:sz="4" w:space="0" w:color="auto"/>
            </w:tcBorders>
          </w:tcPr>
          <w:p w14:paraId="55029D3F" w14:textId="77777777" w:rsidR="00011F4C" w:rsidRPr="005828AE" w:rsidRDefault="00011F4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input&gt;&gt;</w:t>
            </w:r>
          </w:p>
        </w:tc>
        <w:tc>
          <w:tcPr>
            <w:tcW w:w="5400" w:type="dxa"/>
            <w:tcBorders>
              <w:top w:val="single" w:sz="4" w:space="0" w:color="auto"/>
              <w:left w:val="single" w:sz="4" w:space="0" w:color="auto"/>
              <w:bottom w:val="single" w:sz="4" w:space="0" w:color="auto"/>
            </w:tcBorders>
            <w:shd w:val="clear" w:color="auto" w:fill="FFFFFF" w:themeFill="background1"/>
          </w:tcPr>
          <w:p w14:paraId="60574CC1"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&lt;&lt;User input&gt;&gt;</w:t>
            </w:r>
          </w:p>
        </w:tc>
      </w:tr>
      <w:tr w:rsidR="00011F4C" w:rsidRPr="009E01FE" w14:paraId="04F9A1DA" w14:textId="77777777" w:rsidTr="00AB136B">
        <w:trPr>
          <w:trHeight w:val="144"/>
        </w:trPr>
        <w:tc>
          <w:tcPr>
            <w:tcW w:w="3780" w:type="dxa"/>
            <w:tcBorders>
              <w:top w:val="single" w:sz="4" w:space="0" w:color="auto"/>
              <w:bottom w:val="single" w:sz="4" w:space="0" w:color="auto"/>
              <w:right w:val="single" w:sz="4" w:space="0" w:color="auto"/>
            </w:tcBorders>
            <w:vAlign w:val="bottom"/>
          </w:tcPr>
          <w:p w14:paraId="7D67241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621" w:type="dxa"/>
            <w:tcBorders>
              <w:top w:val="single" w:sz="4" w:space="0" w:color="auto"/>
              <w:left w:val="single" w:sz="4" w:space="0" w:color="auto"/>
              <w:bottom w:val="single" w:sz="4" w:space="0" w:color="auto"/>
              <w:right w:val="single" w:sz="4" w:space="0" w:color="auto"/>
            </w:tcBorders>
            <w:vAlign w:val="bottom"/>
          </w:tcPr>
          <w:p w14:paraId="78E00B5F"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00" w:type="dxa"/>
            <w:tcBorders>
              <w:top w:val="single" w:sz="4" w:space="0" w:color="auto"/>
              <w:left w:val="single" w:sz="4" w:space="0" w:color="auto"/>
              <w:bottom w:val="single" w:sz="4" w:space="0" w:color="auto"/>
            </w:tcBorders>
          </w:tcPr>
          <w:p w14:paraId="4621424F"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8FB5CC7" w14:textId="4A97378C" w:rsidR="00AF2F78" w:rsidRDefault="00AF2F78" w:rsidP="00AF2F78">
      <w:pPr>
        <w:spacing w:after="0" w:line="240" w:lineRule="auto"/>
        <w:rPr>
          <w:rFonts w:asciiTheme="minorHAnsi" w:hAnsiTheme="minorHAnsi" w:cstheme="minorHAnsi"/>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7667EA" w:rsidRPr="009E01FE" w14:paraId="2E933D72" w14:textId="77777777" w:rsidTr="008B40BE">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6541F650" w14:textId="6FC2DDC4" w:rsidR="007667EA" w:rsidRPr="00F43FA8" w:rsidRDefault="007667EA" w:rsidP="00F414AD">
            <w:pPr>
              <w:keepNext/>
              <w:spacing w:after="0" w:line="240" w:lineRule="auto"/>
              <w:rPr>
                <w:rFonts w:asciiTheme="minorHAnsi" w:eastAsiaTheme="minorEastAsia" w:hAnsiTheme="minorHAnsi" w:cstheme="minorHAnsi"/>
                <w:sz w:val="20"/>
                <w:szCs w:val="20"/>
              </w:rPr>
            </w:pPr>
            <w:r>
              <w:rPr>
                <w:rFonts w:asciiTheme="minorHAnsi" w:eastAsiaTheme="minorEastAsia" w:hAnsiTheme="minorHAnsi" w:cstheme="minorHAnsi"/>
                <w:b/>
                <w:sz w:val="20"/>
                <w:szCs w:val="20"/>
              </w:rPr>
              <w:t>F</w:t>
            </w:r>
            <w:r w:rsidRPr="00136321">
              <w:rPr>
                <w:rFonts w:asciiTheme="minorHAnsi" w:eastAsiaTheme="minorEastAsia" w:hAnsiTheme="minorHAnsi" w:cstheme="minorHAnsi"/>
                <w:b/>
                <w:sz w:val="20"/>
                <w:szCs w:val="20"/>
              </w:rPr>
              <w:t xml:space="preserve">. </w:t>
            </w:r>
            <w:r w:rsidRPr="00F43FA8">
              <w:rPr>
                <w:rFonts w:asciiTheme="minorHAnsi" w:eastAsiaTheme="minorEastAsia" w:hAnsiTheme="minorHAnsi" w:cstheme="minorHAnsi"/>
                <w:b/>
                <w:sz w:val="20"/>
                <w:szCs w:val="20"/>
              </w:rPr>
              <w:t xml:space="preserve">Mandatory Measures for </w:t>
            </w:r>
            <w:r>
              <w:rPr>
                <w:rFonts w:asciiTheme="minorHAnsi" w:eastAsiaTheme="minorEastAsia" w:hAnsiTheme="minorHAnsi" w:cstheme="minorHAnsi"/>
                <w:b/>
                <w:sz w:val="20"/>
                <w:szCs w:val="20"/>
              </w:rPr>
              <w:t>all Domestic Hot Water Distribution Systems</w:t>
            </w:r>
            <w:r w:rsidRPr="00F43FA8">
              <w:rPr>
                <w:rFonts w:asciiTheme="minorHAnsi" w:eastAsiaTheme="minorEastAsia" w:hAnsiTheme="minorHAnsi" w:cstheme="minorHAnsi"/>
                <w:b/>
                <w:sz w:val="20"/>
                <w:szCs w:val="20"/>
              </w:rPr>
              <w:t xml:space="preserve"> </w:t>
            </w:r>
          </w:p>
        </w:tc>
      </w:tr>
      <w:tr w:rsidR="007667EA" w:rsidRPr="009E01FE" w14:paraId="26C2733B" w14:textId="77777777" w:rsidTr="008B40BE">
        <w:trPr>
          <w:trHeight w:val="144"/>
          <w:tblHeader/>
        </w:trPr>
        <w:tc>
          <w:tcPr>
            <w:tcW w:w="623" w:type="dxa"/>
            <w:vAlign w:val="center"/>
          </w:tcPr>
          <w:p w14:paraId="61A904D8"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67" w:type="dxa"/>
            <w:vAlign w:val="center"/>
          </w:tcPr>
          <w:p w14:paraId="2C2BC8C8"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Equipment shall meet the applicable requirements of the Appliance Efficiency Regulations (Section 110.3(b)1).</w:t>
            </w:r>
          </w:p>
        </w:tc>
      </w:tr>
      <w:tr w:rsidR="007667EA" w:rsidRPr="009E01FE" w14:paraId="326F746A" w14:textId="77777777" w:rsidTr="008B40BE">
        <w:trPr>
          <w:trHeight w:val="144"/>
          <w:tblHeader/>
        </w:trPr>
        <w:tc>
          <w:tcPr>
            <w:tcW w:w="623" w:type="dxa"/>
            <w:vAlign w:val="center"/>
          </w:tcPr>
          <w:p w14:paraId="0CCB585B"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67" w:type="dxa"/>
            <w:vAlign w:val="center"/>
          </w:tcPr>
          <w:p w14:paraId="70095E31" w14:textId="39C22CC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Unfired </w:t>
            </w:r>
            <w:r w:rsidR="009116CD">
              <w:rPr>
                <w:rFonts w:asciiTheme="minorHAnsi" w:eastAsiaTheme="minorEastAsia" w:hAnsiTheme="minorHAnsi" w:cstheme="minorHAnsi"/>
                <w:sz w:val="18"/>
                <w:szCs w:val="20"/>
              </w:rPr>
              <w:t>s</w:t>
            </w:r>
            <w:r w:rsidRPr="00542719">
              <w:rPr>
                <w:rFonts w:asciiTheme="minorHAnsi" w:eastAsiaTheme="minorEastAsia" w:hAnsiTheme="minorHAnsi" w:cstheme="minorHAnsi"/>
                <w:sz w:val="18"/>
                <w:szCs w:val="20"/>
              </w:rPr>
              <w:t xml:space="preserve">torage </w:t>
            </w:r>
            <w:r w:rsidR="009116CD">
              <w:rPr>
                <w:rFonts w:asciiTheme="minorHAnsi" w:eastAsiaTheme="minorEastAsia" w:hAnsiTheme="minorHAnsi" w:cstheme="minorHAnsi"/>
                <w:sz w:val="18"/>
                <w:szCs w:val="20"/>
              </w:rPr>
              <w:t>t</w:t>
            </w:r>
            <w:r w:rsidRPr="00542719">
              <w:rPr>
                <w:rFonts w:asciiTheme="minorHAnsi" w:eastAsiaTheme="minorEastAsia" w:hAnsiTheme="minorHAnsi" w:cstheme="minorHAnsi"/>
                <w:sz w:val="18"/>
                <w:szCs w:val="20"/>
              </w:rPr>
              <w:t>anks are insulated with an external R-12 or combination of R-16 internal and external Insulation. (Section 110.3(c)4).</w:t>
            </w:r>
          </w:p>
        </w:tc>
      </w:tr>
      <w:tr w:rsidR="007667EA" w:rsidRPr="009E01FE" w14:paraId="22C5896A" w14:textId="77777777" w:rsidTr="008B40BE">
        <w:trPr>
          <w:trHeight w:val="144"/>
        </w:trPr>
        <w:tc>
          <w:tcPr>
            <w:tcW w:w="623" w:type="dxa"/>
            <w:vAlign w:val="center"/>
          </w:tcPr>
          <w:p w14:paraId="78D1CEA9" w14:textId="77777777" w:rsidR="007667EA" w:rsidRPr="00542719" w:rsidRDefault="007667EA" w:rsidP="00F414AD">
            <w:pPr>
              <w:keepNext/>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167" w:type="dxa"/>
            <w:vAlign w:val="center"/>
          </w:tcPr>
          <w:p w14:paraId="23F22687" w14:textId="23A1C389" w:rsidR="007667EA" w:rsidRPr="00542719" w:rsidRDefault="007667EA" w:rsidP="00F414AD">
            <w:pPr>
              <w:keepNext/>
              <w:autoSpaceDE w:val="0"/>
              <w:autoSpaceDN w:val="0"/>
              <w:adjustRightInd w:val="0"/>
              <w:spacing w:after="0" w:line="240" w:lineRule="auto"/>
              <w:rPr>
                <w:rFonts w:asciiTheme="minorHAnsi" w:eastAsiaTheme="minorEastAsia" w:hAnsiTheme="minorHAnsi" w:cstheme="minorHAnsi"/>
                <w:b/>
                <w:bCs/>
                <w:sz w:val="18"/>
                <w:szCs w:val="20"/>
              </w:rPr>
            </w:pPr>
            <w:r w:rsidRPr="00542719">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w:t>
            </w:r>
            <w:r w:rsidR="00070E4F">
              <w:rPr>
                <w:rFonts w:asciiTheme="minorHAnsi" w:eastAsiaTheme="minorEastAsia" w:hAnsiTheme="minorHAnsi" w:cstheme="minorHAnsi"/>
                <w:bCs/>
                <w:sz w:val="18"/>
                <w:szCs w:val="20"/>
              </w:rPr>
              <w:t>nimum insulation R-value of 7.7</w:t>
            </w:r>
            <w:r w:rsidRPr="00542719">
              <w:rPr>
                <w:rFonts w:asciiTheme="minorHAnsi" w:eastAsiaTheme="minorEastAsia" w:hAnsiTheme="minorHAnsi" w:cstheme="minorHAnsi"/>
                <w:bCs/>
                <w:sz w:val="18"/>
                <w:szCs w:val="20"/>
              </w:rPr>
              <w:t xml:space="preserve"> (RA4.4.1)</w:t>
            </w:r>
          </w:p>
          <w:p w14:paraId="1BBCC9B5"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The first 5 feet (1.5 meters) of cold water pipes from the storage tank.</w:t>
            </w:r>
          </w:p>
          <w:p w14:paraId="3492F53A"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piping with a nominal diameter of 3/4 inch (19 millimeter) and less than 1 inch.</w:t>
            </w:r>
          </w:p>
          <w:p w14:paraId="04D68F0F" w14:textId="08564EAA" w:rsidR="007667EA" w:rsidRPr="004522F5"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hot water piping from the heating source to the kitchen fixtures.</w:t>
            </w:r>
          </w:p>
          <w:p w14:paraId="0032D3AC" w14:textId="77777777" w:rsidR="004522F5" w:rsidRPr="00542719" w:rsidRDefault="004522F5"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from the heating source to storage tank or between tanks.</w:t>
            </w:r>
          </w:p>
          <w:p w14:paraId="72147811" w14:textId="3D797F5C" w:rsidR="004522F5" w:rsidRPr="004522F5" w:rsidRDefault="004522F5"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Cs/>
                <w:sz w:val="18"/>
                <w:szCs w:val="20"/>
              </w:rPr>
            </w:pPr>
            <w:r>
              <w:rPr>
                <w:rFonts w:asciiTheme="minorHAnsi" w:eastAsia="Times New Roman" w:hAnsiTheme="minorHAnsi" w:cstheme="minorHAnsi"/>
                <w:bCs/>
                <w:sz w:val="18"/>
                <w:szCs w:val="20"/>
              </w:rPr>
              <w:t>All</w:t>
            </w:r>
            <w:r w:rsidRPr="004522F5">
              <w:rPr>
                <w:rFonts w:asciiTheme="minorHAnsi" w:eastAsia="Times New Roman" w:hAnsiTheme="minorHAnsi" w:cstheme="minorHAnsi"/>
                <w:bCs/>
                <w:sz w:val="18"/>
                <w:szCs w:val="20"/>
              </w:rPr>
              <w:t xml:space="preserve"> piping associated with a recirculation system</w:t>
            </w:r>
          </w:p>
          <w:p w14:paraId="363AF5E3" w14:textId="77777777" w:rsidR="007667EA" w:rsidRPr="00542719"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All underground piping.</w:t>
            </w:r>
          </w:p>
          <w:p w14:paraId="0EF7CB3A" w14:textId="487F994F" w:rsidR="007667EA" w:rsidRPr="00E15012" w:rsidRDefault="009116CD" w:rsidP="00F414AD">
            <w:pPr>
              <w:pStyle w:val="ListParagraph"/>
              <w:keepNext/>
              <w:numPr>
                <w:ilvl w:val="1"/>
                <w:numId w:val="28"/>
              </w:numPr>
              <w:autoSpaceDE w:val="0"/>
              <w:autoSpaceDN w:val="0"/>
              <w:adjustRightInd w:val="0"/>
              <w:spacing w:after="0" w:line="240" w:lineRule="auto"/>
              <w:ind w:left="346"/>
              <w:rPr>
                <w:rFonts w:asciiTheme="minorHAnsi" w:eastAsia="Times New Roman" w:hAnsiTheme="minorHAnsi" w:cstheme="minorHAnsi"/>
                <w:bCs/>
                <w:sz w:val="18"/>
                <w:szCs w:val="20"/>
              </w:rPr>
            </w:pPr>
            <w:r w:rsidRPr="00E15012">
              <w:rPr>
                <w:rFonts w:asciiTheme="minorHAnsi" w:eastAsia="Times New Roman" w:hAnsiTheme="minorHAnsi" w:cstheme="minorHAnsi"/>
                <w:bCs/>
                <w:sz w:val="18"/>
                <w:szCs w:val="20"/>
              </w:rPr>
              <w:t>I</w:t>
            </w:r>
            <w:r w:rsidR="007667EA" w:rsidRPr="00E15012">
              <w:rPr>
                <w:rFonts w:asciiTheme="minorHAnsi" w:eastAsia="Times New Roman" w:hAnsiTheme="minorHAnsi" w:cstheme="minorHAnsi"/>
                <w:bCs/>
                <w:sz w:val="18"/>
                <w:szCs w:val="20"/>
              </w:rPr>
              <w:t>nsulation buried below grade must be installed in a waterproof and non-crushable casing or sleeve</w:t>
            </w:r>
            <w:r w:rsidRPr="00E15012">
              <w:rPr>
                <w:rFonts w:asciiTheme="minorHAnsi" w:eastAsia="Times New Roman" w:hAnsiTheme="minorHAnsi" w:cstheme="minorHAnsi"/>
                <w:bCs/>
                <w:sz w:val="18"/>
                <w:szCs w:val="20"/>
              </w:rPr>
              <w:t>.</w:t>
            </w:r>
          </w:p>
          <w:p w14:paraId="45CA9C6B"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8DF91C9" w14:textId="5E7F2943"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interior or exterior walls that is surrounded on all sides by at least 1 inch (</w:t>
            </w:r>
            <w:r w:rsidR="00D11A97">
              <w:rPr>
                <w:rFonts w:asciiTheme="minorHAnsi" w:eastAsia="Times New Roman" w:hAnsiTheme="minorHAnsi" w:cstheme="minorHAnsi"/>
                <w:bCs/>
                <w:sz w:val="18"/>
                <w:szCs w:val="20"/>
              </w:rPr>
              <w:t>2.</w:t>
            </w:r>
            <w:r w:rsidRPr="00542719">
              <w:rPr>
                <w:rFonts w:asciiTheme="minorHAnsi" w:eastAsia="Times New Roman" w:hAnsiTheme="minorHAnsi" w:cstheme="minorHAnsi"/>
                <w:bCs/>
                <w:sz w:val="18"/>
                <w:szCs w:val="20"/>
              </w:rPr>
              <w:t>5 cm) of insulation.</w:t>
            </w:r>
          </w:p>
          <w:p w14:paraId="03E8887E" w14:textId="0608A65B"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crawlspace with a minimum of 1 inches (</w:t>
            </w:r>
            <w:r w:rsidR="00D11A97">
              <w:rPr>
                <w:rFonts w:asciiTheme="minorHAnsi" w:eastAsia="Times New Roman" w:hAnsiTheme="minorHAnsi" w:cstheme="minorHAnsi"/>
                <w:bCs/>
                <w:sz w:val="18"/>
                <w:szCs w:val="20"/>
              </w:rPr>
              <w:t>2.</w:t>
            </w:r>
            <w:r w:rsidRPr="00542719">
              <w:rPr>
                <w:rFonts w:asciiTheme="minorHAnsi" w:eastAsia="Times New Roman" w:hAnsiTheme="minorHAnsi" w:cstheme="minorHAnsi"/>
                <w:bCs/>
                <w:sz w:val="18"/>
                <w:szCs w:val="20"/>
              </w:rPr>
              <w:t>5 cm) of crawlspace insulation above and below.</w:t>
            </w:r>
          </w:p>
          <w:p w14:paraId="0AC8ED4B"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Piping installed in attics with a minimum of 4 inches (10 cm) of attic insulation on top.</w:t>
            </w:r>
          </w:p>
          <w:p w14:paraId="59440D78"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rFonts w:asciiTheme="minorHAnsi" w:eastAsia="Times New Roman" w:hAnsiTheme="minorHAnsi" w:cstheme="minorHAnsi"/>
                <w:b/>
                <w:bCs/>
                <w:sz w:val="18"/>
                <w:szCs w:val="20"/>
              </w:rPr>
            </w:pPr>
            <w:r w:rsidRPr="00542719">
              <w:rPr>
                <w:rFonts w:asciiTheme="minorHAnsi" w:eastAsia="Times New Roman" w:hAnsiTheme="minorHAnsi" w:cstheme="minorHAnsi"/>
                <w:bCs/>
                <w:sz w:val="18"/>
                <w:szCs w:val="20"/>
              </w:rPr>
              <w:t>Pipe insulation shall fit tightly and all elbows and tees shall be fully insulated.</w:t>
            </w:r>
          </w:p>
        </w:tc>
      </w:tr>
      <w:tr w:rsidR="007667EA" w:rsidRPr="009E01FE" w14:paraId="3BA54506" w14:textId="77777777" w:rsidTr="008B40BE">
        <w:trPr>
          <w:trHeight w:val="144"/>
          <w:tblHeader/>
        </w:trPr>
        <w:tc>
          <w:tcPr>
            <w:tcW w:w="623" w:type="dxa"/>
            <w:vAlign w:val="center"/>
          </w:tcPr>
          <w:p w14:paraId="0F3572AA"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20"/>
              </w:rPr>
            </w:pPr>
            <w:r w:rsidRPr="00542719">
              <w:rPr>
                <w:rFonts w:asciiTheme="minorHAnsi" w:eastAsiaTheme="minorEastAsia" w:hAnsiTheme="minorHAnsi" w:cstheme="minorHAnsi"/>
                <w:sz w:val="18"/>
                <w:szCs w:val="20"/>
              </w:rPr>
              <w:t>04</w:t>
            </w:r>
          </w:p>
        </w:tc>
        <w:tc>
          <w:tcPr>
            <w:tcW w:w="10167" w:type="dxa"/>
            <w:vAlign w:val="center"/>
          </w:tcPr>
          <w:p w14:paraId="107C9E5B"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For Gas or Propane Water Heaters:  Ensure the following are installed (Section 150.0(n))</w:t>
            </w:r>
          </w:p>
          <w:p w14:paraId="17D3BE2F" w14:textId="50F0F3A5"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 xml:space="preserve">A dedicated 125V, 20A electrical receptacle connected to the electric panel with a 120/240V 3 conductor, 10 AWG copper branch circuit, within 3 feet from the water heater and </w:t>
            </w:r>
            <w:r w:rsidR="009116CD">
              <w:rPr>
                <w:rFonts w:asciiTheme="minorHAnsi" w:eastAsia="Times New Roman" w:hAnsiTheme="minorHAnsi" w:cstheme="minorHAnsi"/>
                <w:sz w:val="18"/>
                <w:szCs w:val="20"/>
              </w:rPr>
              <w:t xml:space="preserve">is </w:t>
            </w:r>
            <w:r w:rsidRPr="00542719">
              <w:rPr>
                <w:rFonts w:asciiTheme="minorHAnsi" w:eastAsia="Times New Roman" w:hAnsiTheme="minorHAnsi" w:cstheme="minorHAnsi"/>
                <w:sz w:val="18"/>
                <w:szCs w:val="20"/>
              </w:rPr>
              <w:t>accessible with no obstructions</w:t>
            </w:r>
            <w:r w:rsidR="009116CD">
              <w:rPr>
                <w:rFonts w:asciiTheme="minorHAnsi" w:eastAsia="Times New Roman" w:hAnsiTheme="minorHAnsi" w:cstheme="minorHAnsi"/>
                <w:sz w:val="18"/>
                <w:szCs w:val="20"/>
              </w:rPr>
              <w:t>.</w:t>
            </w:r>
          </w:p>
          <w:p w14:paraId="3133E299" w14:textId="7B8B4A2D" w:rsidR="007667EA" w:rsidRPr="00542719" w:rsidRDefault="007667EA" w:rsidP="00F414AD">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 xml:space="preserve">The conductor shall be labeled with the </w:t>
            </w:r>
            <w:r w:rsidR="009116CD">
              <w:rPr>
                <w:rFonts w:asciiTheme="minorHAnsi" w:eastAsia="Times New Roman" w:hAnsiTheme="minorHAnsi" w:cstheme="minorHAnsi"/>
                <w:sz w:val="18"/>
                <w:szCs w:val="20"/>
              </w:rPr>
              <w:t>word</w:t>
            </w:r>
            <w:r w:rsidRPr="00542719">
              <w:rPr>
                <w:rFonts w:asciiTheme="minorHAnsi" w:eastAsia="Times New Roman" w:hAnsiTheme="minorHAnsi" w:cstheme="minorHAnsi"/>
                <w:sz w:val="18"/>
                <w:szCs w:val="20"/>
              </w:rPr>
              <w:t xml:space="preserve"> “Spare” on both ends; and</w:t>
            </w:r>
          </w:p>
          <w:p w14:paraId="2E88D309" w14:textId="3C7CDA87" w:rsidR="007667EA" w:rsidRPr="00542719" w:rsidRDefault="007667EA" w:rsidP="00F414AD">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reserved single pole circuit breaker space next to the circuit breaker next to the branch circuit labeled “Future” 240V shall be provided.</w:t>
            </w:r>
          </w:p>
          <w:p w14:paraId="5214D6BC"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Category III or IV vent, or a Type B vent with straight pipe between outside and water heater.</w:t>
            </w:r>
          </w:p>
          <w:p w14:paraId="047EDBAB"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condensate drain no more than 2 inches higher than the base on water heater for natural draining.</w:t>
            </w:r>
          </w:p>
          <w:p w14:paraId="11BDDBC8"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A gas supply line with capacity of at least 200,000 Btu/hr.</w:t>
            </w:r>
          </w:p>
        </w:tc>
      </w:tr>
      <w:tr w:rsidR="007667EA" w:rsidRPr="009E01FE" w14:paraId="4BE4AE23" w14:textId="77777777" w:rsidTr="008B40BE">
        <w:trPr>
          <w:trHeight w:val="144"/>
          <w:tblHeader/>
        </w:trPr>
        <w:tc>
          <w:tcPr>
            <w:tcW w:w="10790" w:type="dxa"/>
            <w:gridSpan w:val="2"/>
            <w:vAlign w:val="center"/>
          </w:tcPr>
          <w:p w14:paraId="4E55C7F4" w14:textId="77777777" w:rsidR="007667EA" w:rsidRPr="00F43FA8"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649A51C5" w14:textId="77777777" w:rsidR="00556980" w:rsidRDefault="00556980" w:rsidP="00AB4500">
      <w:pPr>
        <w:spacing w:after="0"/>
      </w:pPr>
    </w:p>
    <w:tbl>
      <w:tblPr>
        <w:tblStyle w:val="TableGrid"/>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1E6791" w14:paraId="0D9551BD" w14:textId="77777777" w:rsidTr="00AB4500">
        <w:trPr>
          <w:trHeight w:val="530"/>
        </w:trPr>
        <w:tc>
          <w:tcPr>
            <w:tcW w:w="10795" w:type="dxa"/>
            <w:gridSpan w:val="7"/>
          </w:tcPr>
          <w:p w14:paraId="7DB7EAA1" w14:textId="77777777" w:rsidR="001E6791" w:rsidRPr="00AC2387" w:rsidRDefault="001E6791" w:rsidP="001E6791">
            <w:pPr>
              <w:spacing w:after="0" w:line="240" w:lineRule="auto"/>
              <w:rPr>
                <w:rFonts w:cstheme="minorHAnsi"/>
                <w:b/>
                <w:sz w:val="20"/>
                <w:szCs w:val="20"/>
              </w:rPr>
            </w:pPr>
            <w:r>
              <w:rPr>
                <w:rFonts w:cstheme="minorHAnsi"/>
                <w:b/>
                <w:sz w:val="20"/>
                <w:szCs w:val="20"/>
              </w:rPr>
              <w:t>G</w:t>
            </w:r>
            <w:r w:rsidRPr="00AC2387">
              <w:rPr>
                <w:rFonts w:cstheme="minorHAnsi"/>
                <w:b/>
                <w:sz w:val="20"/>
                <w:szCs w:val="20"/>
              </w:rPr>
              <w:t>. Compact Hot Water Distribution (CHWD</w:t>
            </w:r>
            <w:r w:rsidRPr="008733ED">
              <w:rPr>
                <w:rFonts w:cstheme="minorHAnsi"/>
                <w:b/>
                <w:sz w:val="20"/>
                <w:szCs w:val="20"/>
              </w:rPr>
              <w:t>S</w:t>
            </w:r>
            <w:r w:rsidRPr="00AC2387">
              <w:rPr>
                <w:rFonts w:cstheme="minorHAnsi"/>
                <w:b/>
                <w:sz w:val="20"/>
                <w:szCs w:val="20"/>
              </w:rPr>
              <w:t>) (RA4.4.</w:t>
            </w:r>
            <w:r w:rsidRPr="008733ED">
              <w:rPr>
                <w:rFonts w:cstheme="minorHAnsi"/>
                <w:b/>
                <w:sz w:val="20"/>
                <w:szCs w:val="20"/>
              </w:rPr>
              <w:t>6</w:t>
            </w:r>
            <w:r w:rsidRPr="00AC2387">
              <w:rPr>
                <w:rFonts w:cstheme="minorHAnsi"/>
                <w:b/>
                <w:sz w:val="20"/>
                <w:szCs w:val="20"/>
              </w:rPr>
              <w:t>)</w:t>
            </w:r>
          </w:p>
          <w:p w14:paraId="7A4FE034" w14:textId="700E02EB" w:rsidR="006E5CB2" w:rsidRPr="000029DA" w:rsidRDefault="006E5CB2" w:rsidP="00AB4500">
            <w:pPr>
              <w:spacing w:after="0" w:line="240" w:lineRule="auto"/>
              <w:rPr>
                <w:rFonts w:cstheme="minorHAnsi"/>
                <w:sz w:val="18"/>
                <w:szCs w:val="18"/>
              </w:rPr>
            </w:pPr>
            <w:r w:rsidRPr="000029DA">
              <w:rPr>
                <w:rFonts w:cstheme="minorHAnsi"/>
                <w:sz w:val="18"/>
                <w:szCs w:val="18"/>
              </w:rPr>
              <w:t>For dwelling units with multiple systems, enter</w:t>
            </w:r>
            <w:r w:rsidR="00F6062F" w:rsidRPr="000029DA">
              <w:rPr>
                <w:rFonts w:cstheme="minorHAnsi"/>
                <w:sz w:val="18"/>
                <w:szCs w:val="18"/>
              </w:rPr>
              <w:t xml:space="preserve"> the </w:t>
            </w:r>
            <w:r w:rsidRPr="000029DA">
              <w:rPr>
                <w:rFonts w:cstheme="minorHAnsi"/>
                <w:sz w:val="18"/>
                <w:szCs w:val="18"/>
              </w:rPr>
              <w:t xml:space="preserve">master bath distance and kitchen distance </w:t>
            </w:r>
            <w:r w:rsidR="00F6062F" w:rsidRPr="000029DA">
              <w:rPr>
                <w:rFonts w:cstheme="minorHAnsi"/>
                <w:sz w:val="18"/>
                <w:szCs w:val="18"/>
              </w:rPr>
              <w:t>to the closest water heater, and enter the average of the furthest fixture to each water heater.</w:t>
            </w:r>
          </w:p>
          <w:p w14:paraId="13B122EB" w14:textId="00AA34EC" w:rsidR="007F5A43" w:rsidRDefault="007F5A43" w:rsidP="00DD574D">
            <w:pPr>
              <w:spacing w:after="0" w:line="240" w:lineRule="auto"/>
            </w:pPr>
            <w:r w:rsidRPr="000029DA">
              <w:rPr>
                <w:rFonts w:cstheme="minorHAnsi"/>
                <w:sz w:val="18"/>
                <w:szCs w:val="18"/>
              </w:rPr>
              <w:t>&lt;&lt;</w:t>
            </w:r>
            <w:del w:id="31" w:author="Shewmaker, Michael@Energy" w:date="2019-11-19T10:57:00Z">
              <w:r w:rsidRPr="000029DA" w:rsidDel="00DD574D">
                <w:rPr>
                  <w:rFonts w:cstheme="minorHAnsi"/>
                  <w:sz w:val="18"/>
                  <w:szCs w:val="18"/>
                </w:rPr>
                <w:delText xml:space="preserve"> </w:delText>
              </w:r>
              <w:r w:rsidR="00F6062F" w:rsidRPr="000029DA" w:rsidDel="00DD574D">
                <w:rPr>
                  <w:rFonts w:cstheme="minorHAnsi"/>
                  <w:sz w:val="18"/>
                  <w:szCs w:val="18"/>
                </w:rPr>
                <w:delText>R</w:delText>
              </w:r>
              <w:r w:rsidRPr="000029DA" w:rsidDel="00DD574D">
                <w:rPr>
                  <w:rFonts w:cstheme="minorHAnsi"/>
                  <w:sz w:val="18"/>
                  <w:szCs w:val="18"/>
                </w:rPr>
                <w:delText xml:space="preserve">equire one row for each </w:delText>
              </w:r>
              <w:r w:rsidR="00F6062F" w:rsidRPr="000029DA" w:rsidDel="00DD574D">
                <w:rPr>
                  <w:rFonts w:cstheme="minorHAnsi"/>
                  <w:sz w:val="18"/>
                  <w:szCs w:val="18"/>
                </w:rPr>
                <w:delText xml:space="preserve">dwelling </w:delText>
              </w:r>
              <w:r w:rsidRPr="000029DA" w:rsidDel="00DD574D">
                <w:rPr>
                  <w:rFonts w:cstheme="minorHAnsi"/>
                  <w:sz w:val="18"/>
                  <w:szCs w:val="18"/>
                </w:rPr>
                <w:delText>identified in Table A</w:delText>
              </w:r>
              <w:r w:rsidR="00F6062F" w:rsidRPr="000029DA" w:rsidDel="00DD574D">
                <w:rPr>
                  <w:rFonts w:cstheme="minorHAnsi"/>
                  <w:sz w:val="18"/>
                  <w:szCs w:val="18"/>
                </w:rPr>
                <w:delText xml:space="preserve"> with A10 = Basic.  If no dwelling in A10 = Basic</w:delText>
              </w:r>
              <w:r w:rsidRPr="000029DA" w:rsidDel="00DD574D">
                <w:rPr>
                  <w:rFonts w:cstheme="minorHAnsi"/>
                  <w:sz w:val="18"/>
                  <w:szCs w:val="18"/>
                </w:rPr>
                <w:delText xml:space="preserve">, </w:delText>
              </w:r>
              <w:r w:rsidR="00F6062F" w:rsidRPr="000029DA" w:rsidDel="00DD574D">
                <w:rPr>
                  <w:rFonts w:cstheme="minorHAnsi"/>
                  <w:sz w:val="18"/>
                  <w:szCs w:val="18"/>
                </w:rPr>
                <w:delText xml:space="preserve">then </w:delText>
              </w:r>
              <w:r w:rsidRPr="000029DA" w:rsidDel="00DD574D">
                <w:rPr>
                  <w:rFonts w:cstheme="minorHAnsi"/>
                  <w:sz w:val="18"/>
                  <w:szCs w:val="18"/>
                </w:rPr>
                <w:delText>display section does not apply message</w:delText>
              </w:r>
            </w:del>
            <w:ins w:id="32" w:author="Shewmaker, Michael@Energy" w:date="2019-11-19T10:57:00Z">
              <w:r w:rsidR="00DD574D">
                <w:rPr>
                  <w:rFonts w:cstheme="minorHAnsi"/>
                  <w:sz w:val="18"/>
                  <w:szCs w:val="18"/>
                </w:rPr>
                <w:t>require one ro</w:t>
              </w:r>
            </w:ins>
            <w:ins w:id="33" w:author="Shewmaker, Michael@Energy" w:date="2019-11-19T10:58:00Z">
              <w:r w:rsidR="00DD574D">
                <w:rPr>
                  <w:rFonts w:cstheme="minorHAnsi"/>
                  <w:sz w:val="18"/>
                  <w:szCs w:val="18"/>
                </w:rPr>
                <w:t>w</w:t>
              </w:r>
            </w:ins>
            <w:ins w:id="34" w:author="Shewmaker, Michael@Energy" w:date="2019-11-19T10:57:00Z">
              <w:r w:rsidR="00DD574D">
                <w:rPr>
                  <w:rFonts w:cstheme="minorHAnsi"/>
                  <w:sz w:val="18"/>
                  <w:szCs w:val="18"/>
                </w:rPr>
                <w:t xml:space="preserve"> of data for each dwelling unit identified in Section B. with B10 = Basic. If no dwelling in B10 = Basic, then display section header and standard “This section does not apply” message&gt;&gt;</w:t>
              </w:r>
            </w:ins>
            <w:r w:rsidRPr="000029DA">
              <w:rPr>
                <w:rFonts w:cstheme="minorHAnsi"/>
                <w:sz w:val="18"/>
                <w:szCs w:val="18"/>
              </w:rPr>
              <w:t>&gt;&gt;</w:t>
            </w:r>
          </w:p>
        </w:tc>
      </w:tr>
      <w:tr w:rsidR="00DD04FF" w14:paraId="7FDD8E1F" w14:textId="77777777" w:rsidTr="00AB4500">
        <w:tc>
          <w:tcPr>
            <w:tcW w:w="980" w:type="dxa"/>
          </w:tcPr>
          <w:p w14:paraId="346D7443" w14:textId="3B3264AF" w:rsidR="009E72A1" w:rsidRPr="008733ED" w:rsidRDefault="009E72A1" w:rsidP="00AB4500">
            <w:pPr>
              <w:spacing w:after="0"/>
              <w:jc w:val="center"/>
              <w:rPr>
                <w:rFonts w:cstheme="minorHAnsi"/>
                <w:sz w:val="20"/>
                <w:szCs w:val="20"/>
              </w:rPr>
            </w:pPr>
            <w:r>
              <w:rPr>
                <w:rFonts w:cstheme="minorHAnsi"/>
                <w:sz w:val="20"/>
                <w:szCs w:val="20"/>
              </w:rPr>
              <w:t>01</w:t>
            </w:r>
          </w:p>
        </w:tc>
        <w:tc>
          <w:tcPr>
            <w:tcW w:w="1445" w:type="dxa"/>
          </w:tcPr>
          <w:p w14:paraId="6611F572" w14:textId="174D5535" w:rsidR="009E72A1" w:rsidRDefault="009E72A1" w:rsidP="00AB4500">
            <w:pPr>
              <w:spacing w:after="0"/>
              <w:jc w:val="center"/>
              <w:rPr>
                <w:rFonts w:cstheme="minorHAnsi"/>
                <w:sz w:val="20"/>
                <w:szCs w:val="20"/>
              </w:rPr>
            </w:pPr>
            <w:r>
              <w:rPr>
                <w:rFonts w:cstheme="minorHAnsi"/>
                <w:sz w:val="20"/>
                <w:szCs w:val="20"/>
              </w:rPr>
              <w:t>02</w:t>
            </w:r>
          </w:p>
        </w:tc>
        <w:tc>
          <w:tcPr>
            <w:tcW w:w="1343" w:type="dxa"/>
            <w:vAlign w:val="bottom"/>
          </w:tcPr>
          <w:p w14:paraId="5A01FEB7" w14:textId="0CCA9E9C" w:rsidR="009E72A1" w:rsidRPr="008733ED" w:rsidRDefault="009E72A1" w:rsidP="00AB4500">
            <w:pPr>
              <w:spacing w:after="0"/>
              <w:jc w:val="center"/>
              <w:rPr>
                <w:rFonts w:cstheme="minorHAnsi"/>
                <w:sz w:val="20"/>
                <w:szCs w:val="20"/>
              </w:rPr>
            </w:pPr>
            <w:r>
              <w:rPr>
                <w:rFonts w:cstheme="minorHAnsi"/>
                <w:sz w:val="20"/>
                <w:szCs w:val="20"/>
              </w:rPr>
              <w:t>03</w:t>
            </w:r>
          </w:p>
        </w:tc>
        <w:tc>
          <w:tcPr>
            <w:tcW w:w="1447" w:type="dxa"/>
          </w:tcPr>
          <w:p w14:paraId="19958654" w14:textId="54337DAB" w:rsidR="009E72A1" w:rsidRPr="008733ED" w:rsidRDefault="009E72A1" w:rsidP="00AB4500">
            <w:pPr>
              <w:spacing w:after="0"/>
              <w:jc w:val="center"/>
              <w:rPr>
                <w:rFonts w:cstheme="minorHAnsi"/>
                <w:sz w:val="20"/>
                <w:szCs w:val="20"/>
              </w:rPr>
            </w:pPr>
            <w:r>
              <w:rPr>
                <w:rFonts w:cstheme="minorHAnsi"/>
                <w:sz w:val="20"/>
                <w:szCs w:val="20"/>
              </w:rPr>
              <w:t>04</w:t>
            </w:r>
          </w:p>
        </w:tc>
        <w:tc>
          <w:tcPr>
            <w:tcW w:w="1620" w:type="dxa"/>
          </w:tcPr>
          <w:p w14:paraId="184F01CF" w14:textId="5668EF66" w:rsidR="009E72A1" w:rsidRPr="008733ED" w:rsidRDefault="009E72A1" w:rsidP="00AB4500">
            <w:pPr>
              <w:spacing w:after="0"/>
              <w:jc w:val="center"/>
              <w:rPr>
                <w:rFonts w:cstheme="minorHAnsi"/>
                <w:sz w:val="20"/>
                <w:szCs w:val="20"/>
              </w:rPr>
            </w:pPr>
            <w:r>
              <w:rPr>
                <w:rFonts w:cstheme="minorHAnsi"/>
                <w:sz w:val="20"/>
                <w:szCs w:val="20"/>
              </w:rPr>
              <w:t>05</w:t>
            </w:r>
          </w:p>
        </w:tc>
        <w:tc>
          <w:tcPr>
            <w:tcW w:w="2610" w:type="dxa"/>
          </w:tcPr>
          <w:p w14:paraId="2A052C01" w14:textId="12B4F393" w:rsidR="009E72A1" w:rsidRPr="00AC2387" w:rsidRDefault="009E72A1" w:rsidP="00AB4500">
            <w:pPr>
              <w:spacing w:after="0"/>
              <w:jc w:val="center"/>
              <w:rPr>
                <w:rFonts w:cstheme="minorHAnsi"/>
                <w:sz w:val="20"/>
                <w:szCs w:val="20"/>
              </w:rPr>
            </w:pPr>
            <w:r>
              <w:rPr>
                <w:rFonts w:cstheme="minorHAnsi"/>
                <w:sz w:val="20"/>
                <w:szCs w:val="20"/>
              </w:rPr>
              <w:t>06</w:t>
            </w:r>
          </w:p>
        </w:tc>
        <w:tc>
          <w:tcPr>
            <w:tcW w:w="1350" w:type="dxa"/>
          </w:tcPr>
          <w:p w14:paraId="2375F8FC" w14:textId="536BD272" w:rsidR="009E72A1" w:rsidRPr="00AC2387" w:rsidRDefault="009E72A1" w:rsidP="00AB4500">
            <w:pPr>
              <w:spacing w:after="0"/>
              <w:jc w:val="center"/>
              <w:rPr>
                <w:rFonts w:cstheme="minorHAnsi"/>
                <w:sz w:val="20"/>
                <w:szCs w:val="20"/>
              </w:rPr>
            </w:pPr>
            <w:r>
              <w:rPr>
                <w:rFonts w:cstheme="minorHAnsi"/>
                <w:sz w:val="20"/>
                <w:szCs w:val="20"/>
              </w:rPr>
              <w:t>07</w:t>
            </w:r>
          </w:p>
        </w:tc>
      </w:tr>
      <w:tr w:rsidR="00DD04FF" w14:paraId="6046EC7C" w14:textId="77777777" w:rsidTr="00AB4500">
        <w:tc>
          <w:tcPr>
            <w:tcW w:w="980" w:type="dxa"/>
            <w:vAlign w:val="bottom"/>
          </w:tcPr>
          <w:p w14:paraId="1382CBC9" w14:textId="77777777" w:rsidR="00BE06D4" w:rsidRDefault="009075FA" w:rsidP="00AB4500">
            <w:pPr>
              <w:spacing w:after="0" w:line="240" w:lineRule="auto"/>
              <w:jc w:val="center"/>
              <w:rPr>
                <w:rFonts w:cstheme="minorHAnsi"/>
                <w:sz w:val="18"/>
                <w:szCs w:val="20"/>
              </w:rPr>
            </w:pPr>
            <w:r>
              <w:rPr>
                <w:rFonts w:cstheme="minorHAnsi"/>
                <w:sz w:val="18"/>
                <w:szCs w:val="20"/>
              </w:rPr>
              <w:t>Dwelling</w:t>
            </w:r>
          </w:p>
          <w:p w14:paraId="71A22C67" w14:textId="333019BE" w:rsidR="009E72A1" w:rsidRPr="00AB4500" w:rsidRDefault="009E72A1" w:rsidP="00AB4500">
            <w:pPr>
              <w:spacing w:after="0" w:line="240" w:lineRule="auto"/>
              <w:jc w:val="center"/>
              <w:rPr>
                <w:rFonts w:cstheme="minorHAnsi"/>
                <w:sz w:val="18"/>
                <w:szCs w:val="20"/>
              </w:rPr>
            </w:pPr>
            <w:r w:rsidRPr="00AB4500">
              <w:rPr>
                <w:rFonts w:cstheme="minorHAnsi"/>
                <w:sz w:val="18"/>
                <w:szCs w:val="20"/>
              </w:rPr>
              <w:t>Name</w:t>
            </w:r>
          </w:p>
        </w:tc>
        <w:tc>
          <w:tcPr>
            <w:tcW w:w="1445" w:type="dxa"/>
            <w:vAlign w:val="bottom"/>
          </w:tcPr>
          <w:p w14:paraId="758E500B" w14:textId="77777777" w:rsidR="009E72A1" w:rsidRPr="00AB4500" w:rsidRDefault="009E72A1" w:rsidP="00AB4500">
            <w:pPr>
              <w:spacing w:after="0" w:line="240" w:lineRule="auto"/>
              <w:jc w:val="center"/>
              <w:rPr>
                <w:rFonts w:cstheme="minorHAnsi"/>
                <w:sz w:val="18"/>
                <w:szCs w:val="20"/>
              </w:rPr>
            </w:pPr>
            <w:r w:rsidRPr="00AB4500">
              <w:rPr>
                <w:rFonts w:cstheme="minorHAnsi"/>
                <w:sz w:val="18"/>
                <w:szCs w:val="20"/>
              </w:rPr>
              <w:t>Number of Stories</w:t>
            </w:r>
          </w:p>
        </w:tc>
        <w:tc>
          <w:tcPr>
            <w:tcW w:w="1343" w:type="dxa"/>
            <w:vAlign w:val="bottom"/>
          </w:tcPr>
          <w:p w14:paraId="6FA1B419" w14:textId="77777777" w:rsidR="009E72A1" w:rsidRPr="00AB4500" w:rsidRDefault="009E72A1" w:rsidP="00AB4500">
            <w:pPr>
              <w:spacing w:after="0" w:line="240" w:lineRule="auto"/>
              <w:jc w:val="center"/>
              <w:rPr>
                <w:sz w:val="18"/>
              </w:rPr>
            </w:pPr>
            <w:r w:rsidRPr="00AB4500">
              <w:rPr>
                <w:rFonts w:cstheme="minorHAnsi"/>
                <w:sz w:val="18"/>
                <w:szCs w:val="20"/>
              </w:rPr>
              <w:t>Master Bath distance of furthest fixture to Water Heater in feet</w:t>
            </w:r>
          </w:p>
        </w:tc>
        <w:tc>
          <w:tcPr>
            <w:tcW w:w="1447" w:type="dxa"/>
            <w:vAlign w:val="bottom"/>
          </w:tcPr>
          <w:p w14:paraId="298717E6" w14:textId="77777777" w:rsidR="009E72A1" w:rsidRPr="00AB4500" w:rsidRDefault="009E72A1">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620" w:type="dxa"/>
            <w:vAlign w:val="bottom"/>
          </w:tcPr>
          <w:p w14:paraId="3EAC8CED" w14:textId="1AD31E46" w:rsidR="009E72A1" w:rsidRPr="00AB4500" w:rsidRDefault="009E72A1" w:rsidP="00AB4500">
            <w:pPr>
              <w:spacing w:after="0" w:line="240" w:lineRule="auto"/>
              <w:jc w:val="center"/>
              <w:rPr>
                <w:sz w:val="18"/>
              </w:rPr>
            </w:pPr>
            <w:r w:rsidRPr="00AB4500">
              <w:rPr>
                <w:rFonts w:cstheme="minorHAnsi"/>
                <w:sz w:val="18"/>
                <w:szCs w:val="20"/>
              </w:rPr>
              <w:t>Furthest Third furthest fixture to Water Heater in feet</w:t>
            </w:r>
            <w:r w:rsidR="00F6062F">
              <w:rPr>
                <w:rFonts w:cstheme="minorHAnsi"/>
                <w:sz w:val="18"/>
                <w:szCs w:val="20"/>
              </w:rPr>
              <w:t xml:space="preserve"> (Avg for multiple water heaters)</w:t>
            </w:r>
          </w:p>
        </w:tc>
        <w:tc>
          <w:tcPr>
            <w:tcW w:w="2610" w:type="dxa"/>
            <w:vAlign w:val="bottom"/>
          </w:tcPr>
          <w:p w14:paraId="7CA726AD" w14:textId="77777777" w:rsidR="009E72A1" w:rsidRPr="00AB4500" w:rsidRDefault="009E72A1" w:rsidP="00AB4500">
            <w:pPr>
              <w:spacing w:after="0" w:line="240" w:lineRule="auto"/>
              <w:jc w:val="center"/>
              <w:rPr>
                <w:sz w:val="18"/>
              </w:rPr>
            </w:pPr>
            <w:r w:rsidRPr="00AB4500">
              <w:rPr>
                <w:rFonts w:cstheme="minorHAnsi"/>
                <w:sz w:val="18"/>
                <w:szCs w:val="20"/>
              </w:rPr>
              <w:t>Weighted Distance</w:t>
            </w:r>
          </w:p>
        </w:tc>
        <w:tc>
          <w:tcPr>
            <w:tcW w:w="1350" w:type="dxa"/>
            <w:vAlign w:val="bottom"/>
          </w:tcPr>
          <w:p w14:paraId="3383BF19" w14:textId="77777777" w:rsidR="009E72A1" w:rsidRPr="00AB4500" w:rsidRDefault="009E72A1" w:rsidP="00AB4500">
            <w:pPr>
              <w:spacing w:after="0" w:line="240" w:lineRule="auto"/>
              <w:jc w:val="center"/>
              <w:rPr>
                <w:sz w:val="18"/>
              </w:rPr>
            </w:pPr>
            <w:r w:rsidRPr="00AB4500">
              <w:rPr>
                <w:rFonts w:cstheme="minorHAnsi"/>
                <w:sz w:val="18"/>
                <w:szCs w:val="20"/>
              </w:rPr>
              <w:t>Qualification Distance</w:t>
            </w:r>
          </w:p>
        </w:tc>
      </w:tr>
      <w:tr w:rsidR="00DD04FF" w14:paraId="6D89697E" w14:textId="77777777" w:rsidTr="00AB4500">
        <w:trPr>
          <w:trHeight w:val="305"/>
        </w:trPr>
        <w:tc>
          <w:tcPr>
            <w:tcW w:w="980" w:type="dxa"/>
          </w:tcPr>
          <w:p w14:paraId="1BEB390D" w14:textId="5D0BE645" w:rsidR="009E72A1" w:rsidRPr="00AB4500" w:rsidRDefault="00556980" w:rsidP="00F53007">
            <w:pPr>
              <w:spacing w:after="0" w:line="240" w:lineRule="auto"/>
              <w:rPr>
                <w:sz w:val="18"/>
                <w:szCs w:val="18"/>
              </w:rPr>
            </w:pPr>
            <w:r w:rsidRPr="00AB4500">
              <w:rPr>
                <w:rFonts w:asciiTheme="minorHAnsi" w:eastAsia="Times New Roman" w:hAnsiTheme="minorHAnsi" w:cstheme="minorHAnsi"/>
                <w:sz w:val="18"/>
                <w:szCs w:val="18"/>
              </w:rPr>
              <w:t>&lt;&lt;Reference value from A01</w:t>
            </w:r>
            <w:r w:rsidR="00F8218D">
              <w:rPr>
                <w:rFonts w:asciiTheme="minorHAnsi" w:eastAsia="Times New Roman" w:hAnsiTheme="minorHAnsi" w:cstheme="minorHAnsi"/>
                <w:sz w:val="18"/>
                <w:szCs w:val="18"/>
              </w:rPr>
              <w:t xml:space="preserve"> </w:t>
            </w:r>
            <w:r w:rsidRPr="00AB4500">
              <w:rPr>
                <w:rFonts w:asciiTheme="minorHAnsi" w:eastAsia="Times New Roman" w:hAnsiTheme="minorHAnsi" w:cstheme="minorHAnsi"/>
                <w:sz w:val="18"/>
                <w:szCs w:val="18"/>
              </w:rPr>
              <w:t>&gt;&gt;</w:t>
            </w:r>
          </w:p>
        </w:tc>
        <w:tc>
          <w:tcPr>
            <w:tcW w:w="1445" w:type="dxa"/>
          </w:tcPr>
          <w:p w14:paraId="091F5E9D" w14:textId="77777777" w:rsidR="00556980" w:rsidRPr="00AB4500" w:rsidRDefault="00DD04FF" w:rsidP="00AB4500">
            <w:pPr>
              <w:spacing w:after="0" w:line="240" w:lineRule="auto"/>
              <w:rPr>
                <w:sz w:val="18"/>
                <w:szCs w:val="18"/>
              </w:rPr>
            </w:pPr>
            <w:r w:rsidRPr="00AB4500">
              <w:rPr>
                <w:sz w:val="18"/>
                <w:szCs w:val="18"/>
              </w:rPr>
              <w:t>&lt;&lt;</w:t>
            </w:r>
            <w:r w:rsidR="00556980" w:rsidRPr="00AB4500">
              <w:rPr>
                <w:sz w:val="18"/>
                <w:szCs w:val="18"/>
              </w:rPr>
              <w:t xml:space="preserve">if performance, then value = NA; </w:t>
            </w:r>
          </w:p>
          <w:p w14:paraId="29F85FB2" w14:textId="1891EA2E" w:rsidR="009E72A1" w:rsidRPr="00AB4500" w:rsidRDefault="00556980" w:rsidP="00AB4500">
            <w:pPr>
              <w:spacing w:after="0" w:line="240" w:lineRule="auto"/>
              <w:rPr>
                <w:sz w:val="18"/>
                <w:szCs w:val="18"/>
              </w:rPr>
            </w:pPr>
            <w:r w:rsidRPr="00AB4500">
              <w:rPr>
                <w:sz w:val="18"/>
                <w:szCs w:val="18"/>
              </w:rPr>
              <w:t xml:space="preserve">Else if prescriptive, </w:t>
            </w:r>
            <w:r w:rsidR="007F5A43" w:rsidRPr="00AB4500">
              <w:rPr>
                <w:sz w:val="18"/>
                <w:szCs w:val="18"/>
              </w:rPr>
              <w:t>user select from list: 1, 2, 3</w:t>
            </w:r>
            <w:r w:rsidR="00DD04FF" w:rsidRPr="00AB4500">
              <w:rPr>
                <w:sz w:val="18"/>
                <w:szCs w:val="18"/>
              </w:rPr>
              <w:t>&gt;&gt;</w:t>
            </w:r>
          </w:p>
        </w:tc>
        <w:tc>
          <w:tcPr>
            <w:tcW w:w="1343" w:type="dxa"/>
          </w:tcPr>
          <w:p w14:paraId="1425F7C2"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387BFD71" w14:textId="0F9E89B9"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1447" w:type="dxa"/>
          </w:tcPr>
          <w:p w14:paraId="41E0FB39"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07B6A05C" w14:textId="6F129BEF"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1620" w:type="dxa"/>
          </w:tcPr>
          <w:p w14:paraId="3D6C37C7"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0432A7C4" w14:textId="7BA4ABD9" w:rsidR="009E72A1" w:rsidRPr="00AB4500" w:rsidRDefault="00556980" w:rsidP="00AB4500">
            <w:pPr>
              <w:spacing w:after="0" w:line="240" w:lineRule="auto"/>
              <w:rPr>
                <w:sz w:val="18"/>
                <w:szCs w:val="18"/>
              </w:rPr>
            </w:pPr>
            <w:r w:rsidRPr="00AB4500">
              <w:rPr>
                <w:sz w:val="18"/>
                <w:szCs w:val="18"/>
              </w:rPr>
              <w:t>Else if prescriptive compliance, user input&gt;&gt;</w:t>
            </w:r>
          </w:p>
        </w:tc>
        <w:tc>
          <w:tcPr>
            <w:tcW w:w="2610" w:type="dxa"/>
          </w:tcPr>
          <w:p w14:paraId="2C925DF8" w14:textId="77777777" w:rsidR="00556980" w:rsidRPr="00AB4500" w:rsidRDefault="00556980" w:rsidP="00AB4500">
            <w:pPr>
              <w:spacing w:after="0" w:line="240" w:lineRule="auto"/>
              <w:rPr>
                <w:sz w:val="18"/>
                <w:szCs w:val="18"/>
              </w:rPr>
            </w:pPr>
            <w:r w:rsidRPr="00AB4500">
              <w:rPr>
                <w:sz w:val="18"/>
                <w:szCs w:val="18"/>
              </w:rPr>
              <w:t xml:space="preserve">&lt;&lt;Reference value from CF1R-PRF; </w:t>
            </w:r>
          </w:p>
          <w:p w14:paraId="215762B1" w14:textId="4B4412C5" w:rsidR="009E72A1" w:rsidRPr="00AB4500" w:rsidRDefault="00556980" w:rsidP="00AB4500">
            <w:pPr>
              <w:spacing w:after="0" w:line="240" w:lineRule="auto"/>
              <w:rPr>
                <w:sz w:val="18"/>
                <w:szCs w:val="18"/>
              </w:rPr>
            </w:pPr>
            <w:r w:rsidRPr="00AB4500">
              <w:rPr>
                <w:sz w:val="18"/>
                <w:szCs w:val="18"/>
              </w:rPr>
              <w:t xml:space="preserve">else if prescriptive and </w:t>
            </w:r>
            <w:r w:rsidR="00CB43FC" w:rsidRPr="00AB4500">
              <w:rPr>
                <w:sz w:val="18"/>
                <w:szCs w:val="18"/>
              </w:rPr>
              <w:t xml:space="preserve">A09 = </w:t>
            </w:r>
            <w:r w:rsidR="00CB43FC" w:rsidRPr="00AB4500">
              <w:rPr>
                <w:rFonts w:cstheme="minorHAnsi"/>
                <w:sz w:val="18"/>
                <w:szCs w:val="18"/>
              </w:rPr>
              <w:t>Standard Distribution System, then value =</w:t>
            </w:r>
            <w:r w:rsidR="00CB43FC" w:rsidRPr="00AB4500">
              <w:rPr>
                <w:sz w:val="18"/>
                <w:szCs w:val="18"/>
              </w:rPr>
              <w:t xml:space="preserve"> </w:t>
            </w:r>
            <w:r w:rsidRPr="00AB4500">
              <w:rPr>
                <w:sz w:val="18"/>
                <w:szCs w:val="18"/>
              </w:rPr>
              <w:t>(</w:t>
            </w:r>
            <w:r w:rsidR="009F7E94" w:rsidRPr="00AB4500">
              <w:rPr>
                <w:sz w:val="18"/>
                <w:szCs w:val="18"/>
              </w:rPr>
              <w:t>G03*0.4)</w:t>
            </w:r>
            <w:r w:rsidR="006251F7" w:rsidRPr="00AB4500" w:rsidDel="006251F7">
              <w:rPr>
                <w:sz w:val="18"/>
                <w:szCs w:val="18"/>
              </w:rPr>
              <w:t xml:space="preserve"> </w:t>
            </w:r>
            <w:r w:rsidR="006251F7">
              <w:rPr>
                <w:sz w:val="18"/>
                <w:szCs w:val="18"/>
              </w:rPr>
              <w:t>+</w:t>
            </w:r>
            <w:r w:rsidR="009F7E94" w:rsidRPr="00AB4500">
              <w:rPr>
                <w:sz w:val="18"/>
                <w:szCs w:val="18"/>
              </w:rPr>
              <w:t>(G04*0.4)</w:t>
            </w:r>
            <w:r w:rsidR="006251F7">
              <w:rPr>
                <w:sz w:val="18"/>
                <w:szCs w:val="18"/>
              </w:rPr>
              <w:t>+</w:t>
            </w:r>
            <w:r w:rsidR="009F7E94" w:rsidRPr="00AB4500">
              <w:rPr>
                <w:sz w:val="18"/>
                <w:szCs w:val="18"/>
              </w:rPr>
              <w:t>( G05*0.2)</w:t>
            </w:r>
            <w:r w:rsidR="00CB43FC" w:rsidRPr="00AB4500">
              <w:rPr>
                <w:sz w:val="18"/>
                <w:szCs w:val="18"/>
              </w:rPr>
              <w:t>;</w:t>
            </w:r>
          </w:p>
          <w:p w14:paraId="265AC27A" w14:textId="1EB06503" w:rsidR="00CB43FC" w:rsidRPr="00AB4500" w:rsidRDefault="00CB43FC" w:rsidP="00AB4500">
            <w:pPr>
              <w:spacing w:after="0" w:line="240" w:lineRule="auto"/>
              <w:rPr>
                <w:sz w:val="18"/>
                <w:szCs w:val="18"/>
              </w:rPr>
            </w:pPr>
            <w:r w:rsidRPr="00AB4500">
              <w:rPr>
                <w:sz w:val="18"/>
                <w:szCs w:val="18"/>
              </w:rPr>
              <w:t xml:space="preserve">else if A09 = </w:t>
            </w:r>
            <w:r w:rsidRPr="00AB4500">
              <w:rPr>
                <w:rFonts w:cstheme="minorHAnsi"/>
                <w:sz w:val="18"/>
                <w:szCs w:val="18"/>
              </w:rPr>
              <w:t>Demand Recirculation Manual Control, then value = G05&gt;&gt;</w:t>
            </w:r>
          </w:p>
        </w:tc>
        <w:tc>
          <w:tcPr>
            <w:tcW w:w="1350" w:type="dxa"/>
          </w:tcPr>
          <w:p w14:paraId="1FEAA658" w14:textId="77777777" w:rsidR="00AB4500" w:rsidRDefault="00AB4500" w:rsidP="00AB4500">
            <w:pPr>
              <w:spacing w:after="0" w:line="240" w:lineRule="auto"/>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75DEEFE9" w14:textId="77777777" w:rsidR="00990228" w:rsidRDefault="00AB4500" w:rsidP="00AB4500">
            <w:pPr>
              <w:spacing w:after="0" w:line="240" w:lineRule="auto"/>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07FC4408" w14:textId="04EF973C" w:rsidR="00AB4500" w:rsidRPr="00E303B7" w:rsidRDefault="00990228" w:rsidP="00AB4500">
            <w:pPr>
              <w:spacing w:after="0" w:line="240" w:lineRule="auto"/>
              <w:rPr>
                <w:sz w:val="18"/>
                <w:szCs w:val="18"/>
              </w:rPr>
            </w:pPr>
            <w:r>
              <w:rPr>
                <w:sz w:val="18"/>
                <w:szCs w:val="18"/>
              </w:rPr>
              <w:t>(</w:t>
            </w:r>
            <w:r w:rsidR="00AB4500" w:rsidRPr="00CB5461">
              <w:rPr>
                <w:sz w:val="18"/>
                <w:szCs w:val="18"/>
              </w:rPr>
              <w:t>(a+b *CFA)/n</w:t>
            </w:r>
            <w:r>
              <w:rPr>
                <w:sz w:val="18"/>
                <w:szCs w:val="18"/>
              </w:rPr>
              <w:t>)</w:t>
            </w:r>
            <w:r w:rsidR="00AB4500">
              <w:rPr>
                <w:sz w:val="18"/>
                <w:szCs w:val="18"/>
              </w:rPr>
              <w:t xml:space="preserve"> &gt;&gt;</w:t>
            </w:r>
          </w:p>
          <w:p w14:paraId="73CA9403" w14:textId="77777777" w:rsidR="00AB4500" w:rsidRPr="00AB4500" w:rsidRDefault="00AB4500" w:rsidP="00AB4500">
            <w:pPr>
              <w:spacing w:after="0"/>
              <w:rPr>
                <w:i/>
                <w:sz w:val="18"/>
                <w:szCs w:val="18"/>
              </w:rPr>
            </w:pPr>
            <w:r w:rsidRPr="00AB4500">
              <w:rPr>
                <w:i/>
                <w:sz w:val="18"/>
                <w:szCs w:val="18"/>
              </w:rPr>
              <w:t>Where:</w:t>
            </w:r>
          </w:p>
          <w:p w14:paraId="3D9D1E44" w14:textId="77777777" w:rsidR="00AB4500" w:rsidRPr="00AB4500" w:rsidRDefault="00AB4500" w:rsidP="00AB4500">
            <w:pPr>
              <w:spacing w:after="0" w:line="240" w:lineRule="auto"/>
              <w:rPr>
                <w:i/>
                <w:sz w:val="18"/>
                <w:szCs w:val="18"/>
              </w:rPr>
            </w:pPr>
            <w:r w:rsidRPr="00AB4500">
              <w:rPr>
                <w:i/>
                <w:sz w:val="18"/>
                <w:szCs w:val="18"/>
              </w:rPr>
              <w:t>a, b = Qualification distance coefficients from Table 4.4.6-2 below,</w:t>
            </w:r>
          </w:p>
          <w:p w14:paraId="4F9EF530" w14:textId="77777777" w:rsidR="00AB4500" w:rsidRPr="00AB4500" w:rsidRDefault="00AB4500" w:rsidP="00AB4500">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20310E27" w14:textId="0D90F3E6" w:rsidR="00AB4500" w:rsidRPr="00AB4500" w:rsidRDefault="00AB4500" w:rsidP="00AB4500">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F53007">
              <w:rPr>
                <w:i/>
                <w:sz w:val="18"/>
                <w:szCs w:val="18"/>
              </w:rPr>
              <w:t>5</w:t>
            </w:r>
            <w:r>
              <w:rPr>
                <w:i/>
                <w:sz w:val="18"/>
                <w:szCs w:val="18"/>
              </w:rPr>
              <w:t xml:space="preserve"> </w:t>
            </w:r>
            <w:r w:rsidRPr="00AB4500">
              <w:rPr>
                <w:i/>
                <w:sz w:val="18"/>
                <w:szCs w:val="18"/>
              </w:rPr>
              <w:t>(unitless).</w:t>
            </w:r>
          </w:p>
          <w:p w14:paraId="02E3859C" w14:textId="06239571" w:rsidR="00556980" w:rsidRPr="00AB4500" w:rsidRDefault="00556980" w:rsidP="00AB4500">
            <w:pPr>
              <w:spacing w:after="0" w:line="240" w:lineRule="auto"/>
              <w:rPr>
                <w:sz w:val="18"/>
                <w:szCs w:val="18"/>
              </w:rPr>
            </w:pPr>
            <w:r w:rsidRPr="00AB4500">
              <w:rPr>
                <w:rFonts w:cstheme="minorHAnsi"/>
                <w:sz w:val="18"/>
                <w:szCs w:val="18"/>
                <w:highlight w:val="yellow"/>
              </w:rPr>
              <w:t xml:space="preserve"> </w:t>
            </w:r>
          </w:p>
        </w:tc>
      </w:tr>
      <w:tr w:rsidR="00DD04FF" w14:paraId="2A493FC8" w14:textId="77777777" w:rsidTr="00AB4500">
        <w:tc>
          <w:tcPr>
            <w:tcW w:w="980" w:type="dxa"/>
          </w:tcPr>
          <w:p w14:paraId="4BA0ECFA" w14:textId="4873BCD6" w:rsidR="009E72A1" w:rsidRPr="00D37C06" w:rsidRDefault="009E72A1" w:rsidP="009E72A1">
            <w:pPr>
              <w:spacing w:after="0"/>
              <w:rPr>
                <w:sz w:val="20"/>
                <w:szCs w:val="20"/>
              </w:rPr>
            </w:pPr>
          </w:p>
        </w:tc>
        <w:tc>
          <w:tcPr>
            <w:tcW w:w="1445" w:type="dxa"/>
          </w:tcPr>
          <w:p w14:paraId="77B01A71" w14:textId="77777777" w:rsidR="009E72A1" w:rsidRPr="00D37C06" w:rsidRDefault="009E72A1" w:rsidP="009E72A1">
            <w:pPr>
              <w:spacing w:after="0"/>
              <w:rPr>
                <w:sz w:val="20"/>
                <w:szCs w:val="20"/>
              </w:rPr>
            </w:pPr>
          </w:p>
        </w:tc>
        <w:tc>
          <w:tcPr>
            <w:tcW w:w="1343" w:type="dxa"/>
          </w:tcPr>
          <w:p w14:paraId="39F36945" w14:textId="77777777" w:rsidR="009E72A1" w:rsidRPr="00D37C06" w:rsidRDefault="009E72A1" w:rsidP="009E72A1">
            <w:pPr>
              <w:spacing w:after="0"/>
              <w:rPr>
                <w:sz w:val="20"/>
                <w:szCs w:val="20"/>
              </w:rPr>
            </w:pPr>
          </w:p>
        </w:tc>
        <w:tc>
          <w:tcPr>
            <w:tcW w:w="1447" w:type="dxa"/>
          </w:tcPr>
          <w:p w14:paraId="4A1A5E99" w14:textId="4A18BBC1" w:rsidR="009E72A1" w:rsidRPr="00D37C06" w:rsidRDefault="009E72A1" w:rsidP="009E72A1">
            <w:pPr>
              <w:spacing w:after="0"/>
              <w:rPr>
                <w:sz w:val="20"/>
                <w:szCs w:val="20"/>
              </w:rPr>
            </w:pPr>
          </w:p>
        </w:tc>
        <w:tc>
          <w:tcPr>
            <w:tcW w:w="1620" w:type="dxa"/>
          </w:tcPr>
          <w:p w14:paraId="70ABE7F3" w14:textId="5F1C5D6C" w:rsidR="009E72A1" w:rsidRPr="00D37C06" w:rsidRDefault="009E72A1" w:rsidP="009E72A1">
            <w:pPr>
              <w:spacing w:after="0"/>
              <w:rPr>
                <w:sz w:val="20"/>
                <w:szCs w:val="20"/>
              </w:rPr>
            </w:pPr>
          </w:p>
        </w:tc>
        <w:tc>
          <w:tcPr>
            <w:tcW w:w="2610" w:type="dxa"/>
          </w:tcPr>
          <w:p w14:paraId="0DEE435A" w14:textId="77777777" w:rsidR="009E72A1" w:rsidRPr="00D37C06" w:rsidRDefault="009E72A1" w:rsidP="009E72A1">
            <w:pPr>
              <w:spacing w:after="0"/>
              <w:rPr>
                <w:sz w:val="20"/>
                <w:szCs w:val="20"/>
              </w:rPr>
            </w:pPr>
          </w:p>
        </w:tc>
        <w:tc>
          <w:tcPr>
            <w:tcW w:w="1350" w:type="dxa"/>
          </w:tcPr>
          <w:p w14:paraId="089A80BB" w14:textId="77777777" w:rsidR="009E72A1" w:rsidRPr="00D37C06" w:rsidRDefault="009E72A1" w:rsidP="009E72A1">
            <w:pPr>
              <w:spacing w:after="0"/>
              <w:rPr>
                <w:sz w:val="20"/>
                <w:szCs w:val="20"/>
              </w:rPr>
            </w:pPr>
          </w:p>
        </w:tc>
      </w:tr>
      <w:tr w:rsidR="009E72A1" w14:paraId="7EC61DB4" w14:textId="77777777" w:rsidTr="000029DA">
        <w:trPr>
          <w:trHeight w:val="485"/>
        </w:trPr>
        <w:tc>
          <w:tcPr>
            <w:tcW w:w="10795" w:type="dxa"/>
            <w:gridSpan w:val="7"/>
          </w:tcPr>
          <w:p w14:paraId="1EECD578" w14:textId="77777777" w:rsidR="009E72A1" w:rsidRPr="000029DA" w:rsidRDefault="009E72A1" w:rsidP="000029DA">
            <w:pPr>
              <w:spacing w:after="0" w:line="240" w:lineRule="auto"/>
              <w:rPr>
                <w:sz w:val="20"/>
                <w:szCs w:val="20"/>
              </w:rPr>
            </w:pPr>
            <w:r w:rsidRPr="000029DA">
              <w:rPr>
                <w:rFonts w:cstheme="minorHAnsi"/>
                <w:b/>
                <w:sz w:val="20"/>
                <w:szCs w:val="20"/>
              </w:rPr>
              <w:t>The responsible person’s signature on this compliance document affirms that all applicable requirements in this table have been met</w:t>
            </w:r>
          </w:p>
        </w:tc>
      </w:tr>
    </w:tbl>
    <w:p w14:paraId="020EDB1B" w14:textId="5FD9ED02" w:rsidR="0008724A" w:rsidRPr="005828AE" w:rsidRDefault="0008724A" w:rsidP="0008724A">
      <w:pPr>
        <w:spacing w:after="0" w:line="240" w:lineRule="auto"/>
        <w:rPr>
          <w:sz w:val="18"/>
          <w:szCs w:val="18"/>
          <w:u w:val="single"/>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08724A" w:rsidRPr="00DF1B84" w14:paraId="76E9E211" w14:textId="77777777" w:rsidTr="00AB4500">
        <w:trPr>
          <w:cantSplit/>
          <w:trHeight w:val="170"/>
        </w:trPr>
        <w:tc>
          <w:tcPr>
            <w:tcW w:w="7825" w:type="dxa"/>
            <w:gridSpan w:val="5"/>
            <w:shd w:val="clear" w:color="auto" w:fill="auto"/>
            <w:noWrap/>
            <w:hideMark/>
          </w:tcPr>
          <w:p w14:paraId="01225CDF" w14:textId="77777777" w:rsidR="0008724A" w:rsidRPr="00BB34BC" w:rsidRDefault="0008724A" w:rsidP="00AB4500">
            <w:pPr>
              <w:spacing w:after="0" w:line="240" w:lineRule="auto"/>
              <w:rPr>
                <w:sz w:val="18"/>
                <w:szCs w:val="18"/>
                <w:u w:val="single"/>
              </w:rPr>
            </w:pPr>
            <w:r w:rsidRPr="00BB34BC">
              <w:rPr>
                <w:sz w:val="18"/>
                <w:szCs w:val="18"/>
                <w:u w:val="single"/>
              </w:rPr>
              <w:t>Table 4.4.6-2: Coefficients for the Qualification Distance Calculation</w:t>
            </w:r>
          </w:p>
          <w:p w14:paraId="18F12A21" w14:textId="4551C0E5" w:rsidR="0008724A" w:rsidRPr="006827F4" w:rsidRDefault="0008724A" w:rsidP="00AB4500">
            <w:pPr>
              <w:spacing w:after="0" w:line="240" w:lineRule="auto"/>
              <w:rPr>
                <w:rFonts w:asciiTheme="minorHAnsi" w:eastAsiaTheme="minorEastAsia" w:hAnsiTheme="minorHAnsi" w:cstheme="minorBidi"/>
                <w:b/>
                <w:sz w:val="18"/>
                <w:szCs w:val="18"/>
              </w:rPr>
            </w:pPr>
            <w:r w:rsidRPr="006827F4">
              <w:rPr>
                <w:b/>
                <w:sz w:val="18"/>
                <w:szCs w:val="18"/>
              </w:rPr>
              <w:t>&lt;&lt; do not show table, only use for equation in G0</w:t>
            </w:r>
            <w:r w:rsidR="00990228">
              <w:rPr>
                <w:b/>
                <w:sz w:val="18"/>
                <w:szCs w:val="18"/>
              </w:rPr>
              <w:t>7</w:t>
            </w:r>
            <w:r w:rsidRPr="006827F4">
              <w:rPr>
                <w:b/>
                <w:sz w:val="18"/>
                <w:szCs w:val="18"/>
              </w:rPr>
              <w:t>&gt;&gt;</w:t>
            </w:r>
          </w:p>
        </w:tc>
      </w:tr>
      <w:tr w:rsidR="0008724A" w:rsidRPr="00DF1B84" w14:paraId="7764E81D" w14:textId="77777777" w:rsidTr="006827F4">
        <w:trPr>
          <w:cantSplit/>
          <w:trHeight w:val="170"/>
        </w:trPr>
        <w:tc>
          <w:tcPr>
            <w:tcW w:w="1705" w:type="dxa"/>
            <w:shd w:val="clear" w:color="auto" w:fill="auto"/>
            <w:noWrap/>
          </w:tcPr>
          <w:p w14:paraId="6846C711" w14:textId="77777777" w:rsidR="0008724A" w:rsidRPr="005828AE" w:rsidRDefault="0008724A" w:rsidP="0008724A">
            <w:pPr>
              <w:spacing w:after="0" w:line="240" w:lineRule="auto"/>
              <w:jc w:val="center"/>
              <w:rPr>
                <w:rFonts w:asciiTheme="minorHAnsi" w:eastAsiaTheme="minorEastAsia" w:hAnsiTheme="minorHAnsi" w:cstheme="minorBidi"/>
                <w:sz w:val="18"/>
                <w:szCs w:val="18"/>
                <w:u w:val="single"/>
              </w:rPr>
            </w:pPr>
          </w:p>
        </w:tc>
        <w:tc>
          <w:tcPr>
            <w:tcW w:w="3510" w:type="dxa"/>
            <w:gridSpan w:val="2"/>
            <w:shd w:val="clear" w:color="auto" w:fill="auto"/>
            <w:noWrap/>
          </w:tcPr>
          <w:p w14:paraId="7E4FCFE2" w14:textId="670A6052" w:rsidR="0008724A" w:rsidRPr="005828AE" w:rsidRDefault="0008724A" w:rsidP="0008724A">
            <w:pPr>
              <w:spacing w:after="0" w:line="240" w:lineRule="auto"/>
              <w:jc w:val="center"/>
              <w:rPr>
                <w:rFonts w:asciiTheme="minorHAnsi" w:eastAsiaTheme="minorEastAsia" w:hAnsiTheme="minorHAnsi" w:cstheme="minorBidi"/>
                <w:b/>
                <w:sz w:val="18"/>
                <w:szCs w:val="18"/>
                <w:u w:val="single"/>
              </w:rPr>
            </w:pPr>
            <w:r w:rsidRPr="005828AE">
              <w:rPr>
                <w:rFonts w:asciiTheme="minorHAnsi" w:eastAsiaTheme="minorEastAsia" w:hAnsiTheme="minorHAnsi" w:cstheme="minorBidi"/>
                <w:b/>
                <w:sz w:val="18"/>
                <w:szCs w:val="18"/>
                <w:u w:val="single"/>
              </w:rPr>
              <w:t>Coefficient a</w:t>
            </w:r>
          </w:p>
        </w:tc>
        <w:tc>
          <w:tcPr>
            <w:tcW w:w="2610" w:type="dxa"/>
            <w:gridSpan w:val="2"/>
            <w:shd w:val="clear" w:color="auto" w:fill="auto"/>
            <w:noWrap/>
          </w:tcPr>
          <w:p w14:paraId="56E702D7" w14:textId="141E0CC6" w:rsidR="0008724A" w:rsidRPr="005828AE" w:rsidRDefault="0008724A" w:rsidP="0008724A">
            <w:pPr>
              <w:spacing w:after="0" w:line="240" w:lineRule="auto"/>
              <w:jc w:val="center"/>
              <w:rPr>
                <w:rFonts w:asciiTheme="minorHAnsi" w:eastAsiaTheme="minorEastAsia" w:hAnsiTheme="minorHAnsi" w:cstheme="minorBidi"/>
                <w:b/>
                <w:sz w:val="18"/>
                <w:szCs w:val="18"/>
                <w:u w:val="single"/>
              </w:rPr>
            </w:pPr>
            <w:r w:rsidRPr="005828AE">
              <w:rPr>
                <w:rFonts w:asciiTheme="minorHAnsi" w:eastAsiaTheme="minorEastAsia" w:hAnsiTheme="minorHAnsi" w:cstheme="minorBidi"/>
                <w:b/>
                <w:sz w:val="18"/>
                <w:szCs w:val="18"/>
                <w:u w:val="single"/>
              </w:rPr>
              <w:t>Coefficient b</w:t>
            </w:r>
          </w:p>
        </w:tc>
      </w:tr>
      <w:tr w:rsidR="0008724A" w:rsidRPr="00DF1B84" w14:paraId="58F9F67C" w14:textId="77777777" w:rsidTr="006827F4">
        <w:trPr>
          <w:cantSplit/>
          <w:trHeight w:val="300"/>
        </w:trPr>
        <w:tc>
          <w:tcPr>
            <w:tcW w:w="1705" w:type="dxa"/>
            <w:shd w:val="clear" w:color="auto" w:fill="auto"/>
            <w:noWrap/>
            <w:vAlign w:val="bottom"/>
            <w:hideMark/>
          </w:tcPr>
          <w:p w14:paraId="05929B38"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64595C54" w14:textId="64A692C1"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Non-Recirculating</w:t>
            </w:r>
          </w:p>
        </w:tc>
        <w:tc>
          <w:tcPr>
            <w:tcW w:w="1710" w:type="dxa"/>
            <w:shd w:val="clear" w:color="auto" w:fill="auto"/>
            <w:noWrap/>
            <w:vAlign w:val="bottom"/>
            <w:hideMark/>
          </w:tcPr>
          <w:p w14:paraId="5337EA11"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Recirculating</w:t>
            </w:r>
          </w:p>
        </w:tc>
        <w:tc>
          <w:tcPr>
            <w:tcW w:w="1350" w:type="dxa"/>
            <w:shd w:val="clear" w:color="auto" w:fill="auto"/>
            <w:noWrap/>
            <w:vAlign w:val="bottom"/>
            <w:hideMark/>
          </w:tcPr>
          <w:p w14:paraId="231B6911" w14:textId="6558EF32"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6D9A7150" w14:textId="77777777" w:rsidR="0008724A" w:rsidRPr="00AB4500" w:rsidRDefault="0008724A" w:rsidP="006827F4">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Recirculating</w:t>
            </w:r>
          </w:p>
        </w:tc>
      </w:tr>
      <w:tr w:rsidR="0008724A" w:rsidRPr="00DF1B84" w14:paraId="64E96304" w14:textId="77777777" w:rsidTr="006827F4">
        <w:trPr>
          <w:cantSplit/>
          <w:trHeight w:val="300"/>
        </w:trPr>
        <w:tc>
          <w:tcPr>
            <w:tcW w:w="1705" w:type="dxa"/>
            <w:shd w:val="clear" w:color="auto" w:fill="auto"/>
            <w:noWrap/>
          </w:tcPr>
          <w:p w14:paraId="0871C698" w14:textId="77777777" w:rsidR="0008724A" w:rsidRPr="00AB4500" w:rsidRDefault="0008724A" w:rsidP="0008724A">
            <w:pPr>
              <w:spacing w:after="0" w:line="240" w:lineRule="auto"/>
              <w:jc w:val="center"/>
              <w:rPr>
                <w:rFonts w:asciiTheme="minorHAnsi" w:eastAsiaTheme="minorEastAsia" w:hAnsiTheme="minorHAnsi" w:cstheme="minorBidi"/>
                <w:b/>
                <w:sz w:val="18"/>
                <w:szCs w:val="18"/>
              </w:rPr>
            </w:pPr>
            <w:r w:rsidRPr="00AB4500">
              <w:rPr>
                <w:rFonts w:asciiTheme="minorHAnsi" w:eastAsiaTheme="minorEastAsia" w:hAnsiTheme="minorHAnsi" w:cstheme="minorBidi"/>
                <w:b/>
                <w:sz w:val="18"/>
                <w:szCs w:val="18"/>
              </w:rPr>
              <w:t>Single Family</w:t>
            </w:r>
          </w:p>
        </w:tc>
        <w:tc>
          <w:tcPr>
            <w:tcW w:w="1800" w:type="dxa"/>
            <w:shd w:val="clear" w:color="auto" w:fill="auto"/>
            <w:noWrap/>
          </w:tcPr>
          <w:p w14:paraId="51DF29E5" w14:textId="0456BD94" w:rsidR="00DC7C80" w:rsidRPr="009F7E94" w:rsidRDefault="00E95706" w:rsidP="00DC7C80">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w:t>
            </w:r>
            <w:r w:rsidR="00DC7C80">
              <w:rPr>
                <w:rFonts w:asciiTheme="minorHAnsi" w:eastAsiaTheme="minorEastAsia" w:hAnsiTheme="minorHAnsi" w:cstheme="minorBidi"/>
                <w:sz w:val="18"/>
                <w:szCs w:val="18"/>
              </w:rPr>
              <w:t xml:space="preserve"> distribution type </w:t>
            </w:r>
            <w:r w:rsidR="00F53007">
              <w:rPr>
                <w:rFonts w:asciiTheme="minorHAnsi" w:eastAsiaTheme="minorEastAsia" w:hAnsiTheme="minorHAnsi" w:cstheme="minorBidi"/>
                <w:sz w:val="18"/>
                <w:szCs w:val="18"/>
              </w:rPr>
              <w:t>(A09</w:t>
            </w:r>
            <w:r w:rsidR="00002232">
              <w:rPr>
                <w:rFonts w:asciiTheme="minorHAnsi" w:eastAsiaTheme="minorEastAsia" w:hAnsiTheme="minorHAnsi" w:cstheme="minorBidi"/>
                <w:sz w:val="18"/>
                <w:szCs w:val="18"/>
              </w:rPr>
              <w:t xml:space="preserve">) </w:t>
            </w:r>
            <w:r w:rsidR="00DC7C80">
              <w:rPr>
                <w:rFonts w:asciiTheme="minorHAnsi" w:eastAsiaTheme="minorEastAsia" w:hAnsiTheme="minorHAnsi" w:cstheme="minorBidi"/>
                <w:sz w:val="18"/>
                <w:szCs w:val="18"/>
              </w:rPr>
              <w:t xml:space="preserve">is </w:t>
            </w:r>
            <w:r w:rsidR="00DC7C80" w:rsidRPr="005828AE">
              <w:rPr>
                <w:rFonts w:asciiTheme="minorHAnsi" w:eastAsia="Times New Roman" w:hAnsiTheme="minorHAnsi" w:cstheme="minorHAnsi"/>
                <w:sz w:val="16"/>
                <w:szCs w:val="20"/>
              </w:rPr>
              <w:t>*</w:t>
            </w:r>
            <w:r w:rsidR="00DC7C80" w:rsidRPr="009F7E94">
              <w:rPr>
                <w:rFonts w:asciiTheme="minorHAnsi" w:eastAsia="Times New Roman" w:hAnsiTheme="minorHAnsi" w:cstheme="minorHAnsi"/>
                <w:sz w:val="16"/>
                <w:szCs w:val="20"/>
              </w:rPr>
              <w:t>Standard Distribution System</w:t>
            </w:r>
          </w:p>
          <w:p w14:paraId="0FDC7D01" w14:textId="5FC7DD16" w:rsidR="0008724A" w:rsidRPr="00AB4500" w:rsidRDefault="00DC7C80" w:rsidP="0008724A">
            <w:pPr>
              <w:spacing w:after="0" w:line="240" w:lineRule="auto"/>
              <w:jc w:val="center"/>
              <w:rPr>
                <w:rFonts w:asciiTheme="minorHAnsi" w:eastAsiaTheme="minorEastAsia" w:hAnsiTheme="minorHAnsi" w:cstheme="minorBidi"/>
                <w:sz w:val="18"/>
                <w:szCs w:val="18"/>
              </w:rPr>
            </w:pPr>
            <w:r>
              <w:rPr>
                <w:rFonts w:asciiTheme="minorHAnsi" w:eastAsiaTheme="minorEastAsia" w:hAnsiTheme="minorHAnsi" w:cstheme="minorBidi"/>
                <w:sz w:val="18"/>
                <w:szCs w:val="18"/>
              </w:rPr>
              <w:t xml:space="preserve"> </w:t>
            </w:r>
          </w:p>
        </w:tc>
        <w:tc>
          <w:tcPr>
            <w:tcW w:w="1710" w:type="dxa"/>
            <w:shd w:val="clear" w:color="auto" w:fill="auto"/>
            <w:noWrap/>
          </w:tcPr>
          <w:p w14:paraId="11F10233" w14:textId="3F18F9DC" w:rsidR="00DC7C80" w:rsidRPr="005828AE" w:rsidRDefault="00E95706" w:rsidP="00DC7C80">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6"/>
                <w:szCs w:val="20"/>
              </w:rPr>
            </w:pPr>
            <w:r>
              <w:rPr>
                <w:rFonts w:asciiTheme="minorHAnsi" w:eastAsiaTheme="minorEastAsia" w:hAnsiTheme="minorHAnsi" w:cstheme="minorBidi"/>
                <w:sz w:val="18"/>
                <w:szCs w:val="18"/>
              </w:rPr>
              <w:t>Use when distribution type</w:t>
            </w:r>
            <w:r w:rsidR="00F53007">
              <w:rPr>
                <w:rFonts w:asciiTheme="minorHAnsi" w:eastAsiaTheme="minorEastAsia" w:hAnsiTheme="minorHAnsi" w:cstheme="minorBidi"/>
                <w:sz w:val="18"/>
                <w:szCs w:val="18"/>
              </w:rPr>
              <w:t xml:space="preserve"> (A09</w:t>
            </w:r>
            <w:r w:rsidR="00002232">
              <w:rPr>
                <w:rFonts w:asciiTheme="minorHAnsi" w:eastAsiaTheme="minorEastAsia" w:hAnsiTheme="minorHAnsi" w:cstheme="minorBidi"/>
                <w:sz w:val="18"/>
                <w:szCs w:val="18"/>
              </w:rPr>
              <w:t>)</w:t>
            </w:r>
            <w:r>
              <w:rPr>
                <w:rFonts w:asciiTheme="minorHAnsi" w:eastAsiaTheme="minorEastAsia" w:hAnsiTheme="minorHAnsi" w:cstheme="minorBidi"/>
                <w:sz w:val="18"/>
                <w:szCs w:val="18"/>
              </w:rPr>
              <w:t xml:space="preserve"> is</w:t>
            </w:r>
            <w:r w:rsidR="00DC7C80">
              <w:rPr>
                <w:rFonts w:asciiTheme="minorHAnsi" w:eastAsiaTheme="minorEastAsia" w:hAnsiTheme="minorHAnsi" w:cstheme="minorBidi"/>
                <w:sz w:val="18"/>
                <w:szCs w:val="18"/>
              </w:rPr>
              <w:t xml:space="preserve"> </w:t>
            </w:r>
          </w:p>
          <w:p w14:paraId="18B4434B" w14:textId="6C3693CB" w:rsidR="0008724A" w:rsidRPr="00AB4500" w:rsidRDefault="00DC7C80" w:rsidP="000E5EEC">
            <w:pPr>
              <w:keepNext/>
              <w:tabs>
                <w:tab w:val="left" w:pos="2160"/>
                <w:tab w:val="left" w:pos="2700"/>
                <w:tab w:val="left" w:pos="3420"/>
                <w:tab w:val="left" w:pos="3780"/>
                <w:tab w:val="left" w:pos="5760"/>
                <w:tab w:val="left" w:pos="7212"/>
              </w:tabs>
              <w:spacing w:after="0" w:line="240" w:lineRule="auto"/>
              <w:contextualSpacing/>
              <w:rPr>
                <w:rFonts w:asciiTheme="minorHAnsi" w:eastAsiaTheme="minorEastAsia" w:hAnsiTheme="minorHAnsi" w:cstheme="minorBidi"/>
                <w:sz w:val="18"/>
                <w:szCs w:val="18"/>
              </w:rPr>
            </w:pPr>
            <w:r w:rsidRPr="005828AE">
              <w:rPr>
                <w:rFonts w:asciiTheme="minorHAnsi" w:eastAsia="Times New Roman" w:hAnsiTheme="minorHAnsi" w:cstheme="minorHAnsi"/>
                <w:sz w:val="16"/>
                <w:szCs w:val="20"/>
              </w:rPr>
              <w:t xml:space="preserve">* Demand Recirculation Manual Control </w:t>
            </w:r>
          </w:p>
        </w:tc>
        <w:tc>
          <w:tcPr>
            <w:tcW w:w="1350" w:type="dxa"/>
            <w:shd w:val="clear" w:color="auto" w:fill="auto"/>
            <w:noWrap/>
          </w:tcPr>
          <w:p w14:paraId="56864300"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77C53E06"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p>
        </w:tc>
      </w:tr>
      <w:tr w:rsidR="0008724A" w:rsidRPr="00DF1B84" w14:paraId="0D42F053" w14:textId="77777777" w:rsidTr="006827F4">
        <w:trPr>
          <w:cantSplit/>
          <w:trHeight w:val="170"/>
        </w:trPr>
        <w:tc>
          <w:tcPr>
            <w:tcW w:w="1705" w:type="dxa"/>
            <w:shd w:val="clear" w:color="auto" w:fill="auto"/>
            <w:noWrap/>
            <w:hideMark/>
          </w:tcPr>
          <w:p w14:paraId="68886D96"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One story</w:t>
            </w:r>
          </w:p>
        </w:tc>
        <w:tc>
          <w:tcPr>
            <w:tcW w:w="1800" w:type="dxa"/>
            <w:shd w:val="clear" w:color="auto" w:fill="auto"/>
            <w:noWrap/>
            <w:hideMark/>
          </w:tcPr>
          <w:p w14:paraId="54E10B3A"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10</w:t>
            </w:r>
          </w:p>
        </w:tc>
        <w:tc>
          <w:tcPr>
            <w:tcW w:w="1710" w:type="dxa"/>
            <w:shd w:val="clear" w:color="auto" w:fill="auto"/>
            <w:noWrap/>
            <w:hideMark/>
          </w:tcPr>
          <w:p w14:paraId="587893F3"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22.7</w:t>
            </w:r>
          </w:p>
        </w:tc>
        <w:tc>
          <w:tcPr>
            <w:tcW w:w="1350" w:type="dxa"/>
            <w:shd w:val="clear" w:color="auto" w:fill="auto"/>
            <w:noWrap/>
            <w:hideMark/>
          </w:tcPr>
          <w:p w14:paraId="24D0AFFD"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0.0095</w:t>
            </w:r>
          </w:p>
        </w:tc>
        <w:tc>
          <w:tcPr>
            <w:tcW w:w="1260" w:type="dxa"/>
            <w:shd w:val="clear" w:color="auto" w:fill="auto"/>
            <w:noWrap/>
            <w:hideMark/>
          </w:tcPr>
          <w:p w14:paraId="74FC4729"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0.0099</w:t>
            </w:r>
          </w:p>
        </w:tc>
      </w:tr>
      <w:tr w:rsidR="0008724A" w:rsidRPr="00DF1B84" w14:paraId="057890F8" w14:textId="77777777" w:rsidTr="006827F4">
        <w:trPr>
          <w:cantSplit/>
          <w:trHeight w:val="215"/>
        </w:trPr>
        <w:tc>
          <w:tcPr>
            <w:tcW w:w="1705" w:type="dxa"/>
            <w:shd w:val="clear" w:color="auto" w:fill="auto"/>
            <w:noWrap/>
            <w:hideMark/>
          </w:tcPr>
          <w:p w14:paraId="5C0A6084"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Two story</w:t>
            </w:r>
          </w:p>
        </w:tc>
        <w:tc>
          <w:tcPr>
            <w:tcW w:w="1800" w:type="dxa"/>
            <w:shd w:val="clear" w:color="auto" w:fill="auto"/>
            <w:noWrap/>
            <w:hideMark/>
          </w:tcPr>
          <w:p w14:paraId="152582EB"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15</w:t>
            </w:r>
          </w:p>
        </w:tc>
        <w:tc>
          <w:tcPr>
            <w:tcW w:w="1710" w:type="dxa"/>
            <w:shd w:val="clear" w:color="auto" w:fill="auto"/>
            <w:noWrap/>
            <w:hideMark/>
          </w:tcPr>
          <w:p w14:paraId="5B1C387A"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11.5</w:t>
            </w:r>
          </w:p>
        </w:tc>
        <w:tc>
          <w:tcPr>
            <w:tcW w:w="1350" w:type="dxa"/>
            <w:shd w:val="clear" w:color="auto" w:fill="auto"/>
            <w:noWrap/>
            <w:hideMark/>
          </w:tcPr>
          <w:p w14:paraId="64AF889E"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0.004</w:t>
            </w:r>
            <w:r w:rsidRPr="002E5497">
              <w:rPr>
                <w:rFonts w:asciiTheme="minorHAnsi" w:eastAsiaTheme="minorEastAsia" w:hAnsiTheme="minorHAnsi" w:cstheme="minorBidi"/>
                <w:sz w:val="18"/>
                <w:szCs w:val="18"/>
              </w:rPr>
              <w:t>5</w:t>
            </w:r>
          </w:p>
        </w:tc>
        <w:tc>
          <w:tcPr>
            <w:tcW w:w="1260" w:type="dxa"/>
            <w:shd w:val="clear" w:color="auto" w:fill="auto"/>
            <w:noWrap/>
            <w:hideMark/>
          </w:tcPr>
          <w:p w14:paraId="3D190F9B"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0.0095</w:t>
            </w:r>
          </w:p>
        </w:tc>
      </w:tr>
      <w:tr w:rsidR="0008724A" w:rsidRPr="00DF1B84" w14:paraId="1CC92EF0" w14:textId="77777777" w:rsidTr="006827F4">
        <w:trPr>
          <w:cantSplit/>
          <w:trHeight w:val="152"/>
        </w:trPr>
        <w:tc>
          <w:tcPr>
            <w:tcW w:w="1705" w:type="dxa"/>
            <w:shd w:val="clear" w:color="auto" w:fill="auto"/>
            <w:noWrap/>
            <w:hideMark/>
          </w:tcPr>
          <w:p w14:paraId="7D5E1D88"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Three story</w:t>
            </w:r>
          </w:p>
        </w:tc>
        <w:tc>
          <w:tcPr>
            <w:tcW w:w="1800" w:type="dxa"/>
            <w:shd w:val="clear" w:color="auto" w:fill="auto"/>
            <w:noWrap/>
            <w:hideMark/>
          </w:tcPr>
          <w:p w14:paraId="1E9FE764"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10</w:t>
            </w:r>
          </w:p>
        </w:tc>
        <w:tc>
          <w:tcPr>
            <w:tcW w:w="1710" w:type="dxa"/>
            <w:shd w:val="clear" w:color="auto" w:fill="auto"/>
            <w:noWrap/>
            <w:hideMark/>
          </w:tcPr>
          <w:p w14:paraId="777C99E7"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0.5</w:t>
            </w:r>
          </w:p>
        </w:tc>
        <w:tc>
          <w:tcPr>
            <w:tcW w:w="1350" w:type="dxa"/>
            <w:shd w:val="clear" w:color="auto" w:fill="auto"/>
            <w:noWrap/>
            <w:hideMark/>
          </w:tcPr>
          <w:p w14:paraId="02292410"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0.0030</w:t>
            </w:r>
          </w:p>
        </w:tc>
        <w:tc>
          <w:tcPr>
            <w:tcW w:w="1260" w:type="dxa"/>
            <w:shd w:val="clear" w:color="auto" w:fill="auto"/>
            <w:noWrap/>
            <w:hideMark/>
          </w:tcPr>
          <w:p w14:paraId="7F593813" w14:textId="77777777" w:rsidR="0008724A" w:rsidRPr="00AB4500" w:rsidRDefault="0008724A" w:rsidP="0008724A">
            <w:pPr>
              <w:spacing w:after="0" w:line="240" w:lineRule="auto"/>
              <w:jc w:val="center"/>
              <w:rPr>
                <w:rFonts w:asciiTheme="minorHAnsi" w:eastAsiaTheme="minorEastAsia" w:hAnsiTheme="minorHAnsi" w:cstheme="minorBidi"/>
                <w:sz w:val="18"/>
                <w:szCs w:val="18"/>
              </w:rPr>
            </w:pPr>
            <w:r w:rsidRPr="00AB4500">
              <w:rPr>
                <w:rFonts w:asciiTheme="minorHAnsi" w:eastAsiaTheme="minorEastAsia" w:hAnsiTheme="minorHAnsi" w:cstheme="minorBidi"/>
                <w:sz w:val="18"/>
                <w:szCs w:val="18"/>
              </w:rPr>
              <w:t>0.014</w:t>
            </w:r>
          </w:p>
        </w:tc>
      </w:tr>
      <w:tr w:rsidR="00C4016B" w:rsidRPr="00DF1B84" w14:paraId="4D8AFD4F" w14:textId="77777777" w:rsidTr="006827F4">
        <w:trPr>
          <w:cantSplit/>
          <w:trHeight w:val="152"/>
        </w:trPr>
        <w:tc>
          <w:tcPr>
            <w:tcW w:w="1705" w:type="dxa"/>
            <w:shd w:val="clear" w:color="auto" w:fill="auto"/>
            <w:noWrap/>
          </w:tcPr>
          <w:p w14:paraId="289EB361" w14:textId="3F0BCBA1"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b/>
                <w:sz w:val="18"/>
                <w:u w:val="single"/>
                <w:lang w:eastAsia="x-none"/>
              </w:rPr>
              <w:t>Multifamily</w:t>
            </w:r>
            <w:r w:rsidR="00DC7C80">
              <w:rPr>
                <w:b/>
                <w:sz w:val="18"/>
                <w:u w:val="single"/>
                <w:lang w:eastAsia="x-none"/>
              </w:rPr>
              <w:t xml:space="preserve"> (Non Central)</w:t>
            </w:r>
          </w:p>
        </w:tc>
        <w:tc>
          <w:tcPr>
            <w:tcW w:w="1800" w:type="dxa"/>
            <w:shd w:val="clear" w:color="auto" w:fill="auto"/>
            <w:noWrap/>
          </w:tcPr>
          <w:p w14:paraId="6B544630"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1B1587E4"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240AF166"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52DB990A" w14:textId="77777777" w:rsidR="00C4016B" w:rsidRPr="00AB4500" w:rsidRDefault="00C4016B" w:rsidP="00C4016B">
            <w:pPr>
              <w:spacing w:after="0" w:line="240" w:lineRule="auto"/>
              <w:jc w:val="center"/>
              <w:rPr>
                <w:rFonts w:asciiTheme="minorHAnsi" w:eastAsiaTheme="minorEastAsia" w:hAnsiTheme="minorHAnsi" w:cstheme="minorBidi"/>
                <w:sz w:val="18"/>
                <w:szCs w:val="18"/>
              </w:rPr>
            </w:pPr>
          </w:p>
        </w:tc>
      </w:tr>
      <w:tr w:rsidR="00C4016B" w:rsidRPr="00DF1B84" w14:paraId="2E46BB0B" w14:textId="77777777" w:rsidTr="006827F4">
        <w:trPr>
          <w:cantSplit/>
          <w:trHeight w:val="152"/>
        </w:trPr>
        <w:tc>
          <w:tcPr>
            <w:tcW w:w="1705" w:type="dxa"/>
            <w:shd w:val="clear" w:color="auto" w:fill="auto"/>
            <w:noWrap/>
          </w:tcPr>
          <w:p w14:paraId="3405AF67" w14:textId="6A825EA6" w:rsidR="00C4016B" w:rsidRPr="0006728B" w:rsidRDefault="00C4016B" w:rsidP="00C4016B">
            <w:pPr>
              <w:spacing w:after="0" w:line="240" w:lineRule="auto"/>
              <w:jc w:val="center"/>
              <w:rPr>
                <w:b/>
                <w:sz w:val="18"/>
                <w:u w:val="single"/>
                <w:lang w:eastAsia="x-none"/>
              </w:rPr>
            </w:pPr>
            <w:r w:rsidRPr="0006728B">
              <w:rPr>
                <w:sz w:val="18"/>
                <w:u w:val="single"/>
                <w:lang w:eastAsia="x-none"/>
              </w:rPr>
              <w:t>One story</w:t>
            </w:r>
          </w:p>
        </w:tc>
        <w:tc>
          <w:tcPr>
            <w:tcW w:w="1800" w:type="dxa"/>
            <w:shd w:val="clear" w:color="auto" w:fill="auto"/>
            <w:noWrap/>
          </w:tcPr>
          <w:p w14:paraId="5926E16D" w14:textId="2675F55A"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7.5</w:t>
            </w:r>
          </w:p>
        </w:tc>
        <w:tc>
          <w:tcPr>
            <w:tcW w:w="1710" w:type="dxa"/>
            <w:shd w:val="clear" w:color="auto" w:fill="auto"/>
            <w:noWrap/>
          </w:tcPr>
          <w:p w14:paraId="43A2F8BA" w14:textId="16523884"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c>
          <w:tcPr>
            <w:tcW w:w="1350" w:type="dxa"/>
            <w:shd w:val="clear" w:color="auto" w:fill="auto"/>
            <w:noWrap/>
          </w:tcPr>
          <w:p w14:paraId="5E2CC126" w14:textId="6B4EE9FB"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0.0080</w:t>
            </w:r>
          </w:p>
        </w:tc>
        <w:tc>
          <w:tcPr>
            <w:tcW w:w="1260" w:type="dxa"/>
            <w:shd w:val="clear" w:color="auto" w:fill="auto"/>
            <w:noWrap/>
          </w:tcPr>
          <w:p w14:paraId="75FAB6E1" w14:textId="4D732DB5" w:rsidR="00C4016B" w:rsidRPr="00AB4500" w:rsidRDefault="00C4016B" w:rsidP="00C4016B">
            <w:pPr>
              <w:spacing w:after="0" w:line="240" w:lineRule="auto"/>
              <w:jc w:val="center"/>
              <w:rPr>
                <w:rFonts w:asciiTheme="minorHAnsi" w:eastAsiaTheme="minorEastAsia" w:hAnsiTheme="minorHAnsi" w:cstheme="minorBidi"/>
                <w:sz w:val="18"/>
                <w:szCs w:val="18"/>
              </w:rPr>
            </w:pPr>
            <w:r w:rsidRPr="0006728B">
              <w:rPr>
                <w:sz w:val="18"/>
                <w:u w:val="single"/>
                <w:lang w:eastAsia="x-none"/>
              </w:rPr>
              <w:t>n/a</w:t>
            </w:r>
          </w:p>
        </w:tc>
      </w:tr>
      <w:tr w:rsidR="00C4016B" w:rsidRPr="00DF1B84" w14:paraId="3B57D0B5" w14:textId="77777777" w:rsidTr="006827F4">
        <w:trPr>
          <w:cantSplit/>
          <w:trHeight w:val="152"/>
        </w:trPr>
        <w:tc>
          <w:tcPr>
            <w:tcW w:w="1705" w:type="dxa"/>
            <w:shd w:val="clear" w:color="auto" w:fill="auto"/>
            <w:noWrap/>
          </w:tcPr>
          <w:p w14:paraId="597B0C30" w14:textId="32EE932F" w:rsidR="00C4016B" w:rsidRPr="0006728B" w:rsidRDefault="00C4016B" w:rsidP="00C4016B">
            <w:pPr>
              <w:spacing w:after="0" w:line="240" w:lineRule="auto"/>
              <w:jc w:val="center"/>
              <w:rPr>
                <w:sz w:val="18"/>
                <w:u w:val="single"/>
                <w:lang w:eastAsia="x-none"/>
              </w:rPr>
            </w:pPr>
            <w:r w:rsidRPr="0006728B">
              <w:rPr>
                <w:sz w:val="18"/>
                <w:u w:val="single"/>
                <w:lang w:eastAsia="x-none"/>
              </w:rPr>
              <w:t>Two or more story</w:t>
            </w:r>
          </w:p>
        </w:tc>
        <w:tc>
          <w:tcPr>
            <w:tcW w:w="1800" w:type="dxa"/>
            <w:shd w:val="clear" w:color="auto" w:fill="auto"/>
            <w:noWrap/>
          </w:tcPr>
          <w:p w14:paraId="608F7E0E" w14:textId="05914D57" w:rsidR="00C4016B" w:rsidRPr="0006728B" w:rsidRDefault="00C4016B" w:rsidP="00C4016B">
            <w:pPr>
              <w:spacing w:after="0" w:line="240" w:lineRule="auto"/>
              <w:jc w:val="center"/>
              <w:rPr>
                <w:sz w:val="18"/>
                <w:u w:val="single"/>
                <w:lang w:eastAsia="x-none"/>
              </w:rPr>
            </w:pPr>
            <w:r w:rsidRPr="0006728B">
              <w:rPr>
                <w:sz w:val="18"/>
                <w:u w:val="single"/>
                <w:lang w:eastAsia="x-none"/>
              </w:rPr>
              <w:t>7.5</w:t>
            </w:r>
          </w:p>
        </w:tc>
        <w:tc>
          <w:tcPr>
            <w:tcW w:w="1710" w:type="dxa"/>
            <w:shd w:val="clear" w:color="auto" w:fill="auto"/>
            <w:noWrap/>
          </w:tcPr>
          <w:p w14:paraId="7BE3B925" w14:textId="3250BF39" w:rsidR="00C4016B" w:rsidRPr="0006728B" w:rsidRDefault="00C4016B" w:rsidP="00C4016B">
            <w:pPr>
              <w:spacing w:after="0" w:line="240" w:lineRule="auto"/>
              <w:jc w:val="center"/>
              <w:rPr>
                <w:sz w:val="18"/>
                <w:u w:val="single"/>
                <w:lang w:eastAsia="x-none"/>
              </w:rPr>
            </w:pPr>
            <w:r w:rsidRPr="0006728B">
              <w:rPr>
                <w:sz w:val="18"/>
                <w:u w:val="single"/>
                <w:lang w:eastAsia="x-none"/>
              </w:rPr>
              <w:t>n/a</w:t>
            </w:r>
          </w:p>
        </w:tc>
        <w:tc>
          <w:tcPr>
            <w:tcW w:w="1350" w:type="dxa"/>
            <w:shd w:val="clear" w:color="auto" w:fill="auto"/>
            <w:noWrap/>
          </w:tcPr>
          <w:p w14:paraId="6A42CD61" w14:textId="5EC4C585" w:rsidR="00C4016B" w:rsidRPr="0006728B" w:rsidRDefault="00C4016B" w:rsidP="00C4016B">
            <w:pPr>
              <w:spacing w:after="0" w:line="240" w:lineRule="auto"/>
              <w:jc w:val="center"/>
              <w:rPr>
                <w:sz w:val="18"/>
                <w:u w:val="single"/>
                <w:lang w:eastAsia="x-none"/>
              </w:rPr>
            </w:pPr>
            <w:r w:rsidRPr="0006728B">
              <w:rPr>
                <w:sz w:val="18"/>
                <w:u w:val="single"/>
                <w:lang w:eastAsia="x-none"/>
              </w:rPr>
              <w:t>0.0050</w:t>
            </w:r>
          </w:p>
        </w:tc>
        <w:tc>
          <w:tcPr>
            <w:tcW w:w="1260" w:type="dxa"/>
            <w:shd w:val="clear" w:color="auto" w:fill="auto"/>
            <w:noWrap/>
          </w:tcPr>
          <w:p w14:paraId="1FCDF5B4" w14:textId="3DDA7B06" w:rsidR="00C4016B" w:rsidRPr="0006728B" w:rsidRDefault="00C4016B" w:rsidP="00C4016B">
            <w:pPr>
              <w:spacing w:after="0" w:line="240" w:lineRule="auto"/>
              <w:jc w:val="center"/>
              <w:rPr>
                <w:sz w:val="18"/>
                <w:u w:val="single"/>
                <w:lang w:eastAsia="x-none"/>
              </w:rPr>
            </w:pPr>
            <w:r w:rsidRPr="0006728B">
              <w:rPr>
                <w:sz w:val="18"/>
                <w:u w:val="single"/>
                <w:lang w:eastAsia="x-none"/>
              </w:rPr>
              <w:t>n/a</w:t>
            </w:r>
          </w:p>
        </w:tc>
      </w:tr>
    </w:tbl>
    <w:p w14:paraId="3BB68FEA" w14:textId="77777777" w:rsidR="00AF2F78" w:rsidRPr="005828AE" w:rsidRDefault="00AF2F78" w:rsidP="00AF2F7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AF2F78" w:rsidRPr="009E01FE" w14:paraId="4832DB3D" w14:textId="77777777" w:rsidTr="00AF2F78">
        <w:trPr>
          <w:trHeight w:val="288"/>
          <w:tblHeader/>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386AA2CB" w14:textId="77777777" w:rsidR="00AF2F78" w:rsidRPr="00155D52" w:rsidRDefault="00B65824" w:rsidP="00AF2F78">
            <w:pPr>
              <w:spacing w:after="0" w:line="240" w:lineRule="auto"/>
              <w:rPr>
                <w:rFonts w:asciiTheme="minorHAnsi" w:hAnsiTheme="minorHAnsi" w:cstheme="minorHAnsi"/>
                <w:sz w:val="20"/>
                <w:szCs w:val="20"/>
              </w:rPr>
            </w:pPr>
            <w:r>
              <w:rPr>
                <w:rFonts w:asciiTheme="minorHAnsi" w:hAnsiTheme="minorHAnsi" w:cstheme="minorHAnsi"/>
                <w:b/>
                <w:sz w:val="20"/>
                <w:szCs w:val="20"/>
              </w:rPr>
              <w:t>H</w:t>
            </w:r>
            <w:r w:rsidR="00AF2F78" w:rsidRPr="00F43FA8">
              <w:rPr>
                <w:rFonts w:asciiTheme="minorHAnsi" w:hAnsiTheme="minorHAnsi" w:cstheme="minorHAnsi"/>
                <w:b/>
                <w:sz w:val="20"/>
                <w:szCs w:val="20"/>
              </w:rPr>
              <w:t>. Parallel Piping Requirements</w:t>
            </w:r>
            <w:r w:rsidR="00EB17C1" w:rsidRPr="00396DD3">
              <w:rPr>
                <w:rFonts w:asciiTheme="minorHAnsi" w:hAnsiTheme="minorHAnsi" w:cstheme="minorHAnsi"/>
                <w:b/>
                <w:sz w:val="20"/>
                <w:szCs w:val="20"/>
              </w:rPr>
              <w:t xml:space="preserve"> (PP)</w:t>
            </w:r>
            <w:r w:rsidR="00674110" w:rsidRPr="00484154">
              <w:rPr>
                <w:rFonts w:asciiTheme="minorHAnsi" w:hAnsiTheme="minorHAnsi" w:cstheme="minorHAnsi"/>
                <w:b/>
                <w:sz w:val="20"/>
                <w:szCs w:val="20"/>
              </w:rPr>
              <w:t xml:space="preserve"> </w:t>
            </w:r>
            <w:r w:rsidR="00674110" w:rsidRPr="00550C64">
              <w:rPr>
                <w:rFonts w:asciiTheme="minorHAnsi" w:hAnsiTheme="minorHAnsi" w:cstheme="minorHAnsi"/>
                <w:sz w:val="20"/>
                <w:szCs w:val="20"/>
              </w:rPr>
              <w:t>(RA4.4.4</w:t>
            </w:r>
            <w:r w:rsidR="00EB17C1" w:rsidRPr="00550C64">
              <w:rPr>
                <w:rFonts w:asciiTheme="minorHAnsi" w:hAnsiTheme="minorHAnsi" w:cstheme="minorHAnsi"/>
                <w:sz w:val="20"/>
                <w:szCs w:val="20"/>
              </w:rPr>
              <w:t>)</w:t>
            </w:r>
          </w:p>
          <w:p w14:paraId="201ADCEE" w14:textId="77777777" w:rsidR="00550C6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A24C60" w:rsidRPr="005828AE">
              <w:rPr>
                <w:rFonts w:asciiTheme="minorHAnsi" w:hAnsiTheme="minorHAnsi" w:cstheme="minorHAnsi"/>
                <w:sz w:val="18"/>
                <w:szCs w:val="20"/>
              </w:rPr>
              <w:t xml:space="preserve">  </w:t>
            </w:r>
          </w:p>
          <w:p w14:paraId="36327157" w14:textId="094E68E5" w:rsidR="00AF2F78" w:rsidRPr="000E1923"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“Parallel Piping”, then display this entire table, else display “</w:t>
            </w:r>
            <w:r w:rsidR="005D460E" w:rsidRPr="005828AE">
              <w:rPr>
                <w:rFonts w:asciiTheme="minorHAnsi" w:hAnsiTheme="minorHAnsi" w:cstheme="minorHAnsi"/>
                <w:sz w:val="18"/>
                <w:szCs w:val="20"/>
              </w:rPr>
              <w:t>section does not apply" message</w:t>
            </w:r>
            <w:r w:rsidRPr="005828AE">
              <w:rPr>
                <w:rFonts w:asciiTheme="minorHAnsi" w:hAnsiTheme="minorHAnsi" w:cstheme="minorHAnsi"/>
                <w:sz w:val="18"/>
                <w:szCs w:val="20"/>
              </w:rPr>
              <w:t xml:space="preserve"> &gt;&gt;</w:t>
            </w:r>
          </w:p>
        </w:tc>
      </w:tr>
      <w:tr w:rsidR="00AF2F78" w:rsidRPr="009E01FE" w14:paraId="6B9E5471" w14:textId="77777777" w:rsidTr="00AF2F78">
        <w:trPr>
          <w:cantSplit/>
          <w:trHeight w:val="288"/>
          <w:tblHeader/>
        </w:trPr>
        <w:tc>
          <w:tcPr>
            <w:tcW w:w="720" w:type="dxa"/>
            <w:vAlign w:val="center"/>
          </w:tcPr>
          <w:p w14:paraId="62119BAF"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3896" w:type="dxa"/>
            <w:vAlign w:val="center"/>
          </w:tcPr>
          <w:p w14:paraId="588E7153" w14:textId="5F6115B8"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Each central manifold has 15 feet or less of pipe between manifold and water heater </w:t>
            </w:r>
          </w:p>
        </w:tc>
      </w:tr>
      <w:tr w:rsidR="00AF2F78" w:rsidRPr="009E01FE" w14:paraId="4F72B7AB" w14:textId="77777777" w:rsidTr="00AF2F78">
        <w:trPr>
          <w:cantSplit/>
          <w:trHeight w:val="288"/>
          <w:tblHeader/>
        </w:trPr>
        <w:tc>
          <w:tcPr>
            <w:tcW w:w="720" w:type="dxa"/>
            <w:vAlign w:val="center"/>
          </w:tcPr>
          <w:p w14:paraId="341A6458"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3896" w:type="dxa"/>
            <w:vAlign w:val="center"/>
          </w:tcPr>
          <w:p w14:paraId="73885005"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For manifolds that include valves, the manifold must be readily accessible in accordance with the plumbing code. (RA 4.4.4)</w:t>
            </w:r>
          </w:p>
        </w:tc>
      </w:tr>
      <w:tr w:rsidR="00AF2F78" w:rsidRPr="009E01FE" w14:paraId="72B935BA" w14:textId="77777777" w:rsidTr="00AF2F78">
        <w:trPr>
          <w:cantSplit/>
          <w:trHeight w:val="288"/>
          <w:tblHeader/>
        </w:trPr>
        <w:tc>
          <w:tcPr>
            <w:tcW w:w="720" w:type="dxa"/>
            <w:vAlign w:val="center"/>
          </w:tcPr>
          <w:p w14:paraId="7EFCEBAA"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3896" w:type="dxa"/>
            <w:vAlign w:val="center"/>
          </w:tcPr>
          <w:p w14:paraId="47E9E313" w14:textId="2A8B133B"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Hot water distribution system piping from the manifold to the fixtures and appliances must take the most direct path. For instance, piping from a second story manifold cannot supply the first floor. </w:t>
            </w:r>
          </w:p>
        </w:tc>
      </w:tr>
      <w:tr w:rsidR="00AF2F78" w:rsidRPr="009E01FE" w14:paraId="1BB95C7F" w14:textId="77777777" w:rsidTr="00AF2F78">
        <w:trPr>
          <w:cantSplit/>
          <w:trHeight w:val="288"/>
          <w:tblHeader/>
        </w:trPr>
        <w:tc>
          <w:tcPr>
            <w:tcW w:w="720" w:type="dxa"/>
            <w:vAlign w:val="center"/>
          </w:tcPr>
          <w:p w14:paraId="464F1B01"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04</w:t>
            </w:r>
          </w:p>
        </w:tc>
        <w:tc>
          <w:tcPr>
            <w:tcW w:w="13896" w:type="dxa"/>
            <w:vAlign w:val="center"/>
          </w:tcPr>
          <w:p w14:paraId="63CBC7B5" w14:textId="346D7AAD"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AF2F78" w:rsidRPr="00EE7957" w14:paraId="71159356" w14:textId="77777777" w:rsidTr="00AF2F78">
        <w:trPr>
          <w:trHeight w:hRule="exact" w:val="286"/>
          <w:tblHeader/>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311E43A3" w14:textId="77777777" w:rsidR="00AF2F78" w:rsidRPr="005828AE" w:rsidRDefault="00AF2F78" w:rsidP="00AF2F78">
            <w:pPr>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been met.  </w:t>
            </w:r>
          </w:p>
        </w:tc>
      </w:tr>
    </w:tbl>
    <w:p w14:paraId="63C24340" w14:textId="77777777" w:rsidR="00AF2F78" w:rsidRPr="00B33DFF" w:rsidRDefault="00AF2F78" w:rsidP="00AF2F78">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AF2F78" w:rsidRPr="009E01FE" w14:paraId="78C01640" w14:textId="77777777" w:rsidTr="008B40BE">
        <w:trPr>
          <w:cantSplit/>
          <w:trHeight w:val="144"/>
          <w:tblHeader/>
        </w:trPr>
        <w:tc>
          <w:tcPr>
            <w:tcW w:w="14616" w:type="dxa"/>
            <w:gridSpan w:val="2"/>
            <w:tcBorders>
              <w:bottom w:val="single" w:sz="4" w:space="0" w:color="auto"/>
            </w:tcBorders>
          </w:tcPr>
          <w:p w14:paraId="2E9AD594" w14:textId="3CE16706" w:rsidR="00AF2F78" w:rsidRPr="00155D52" w:rsidRDefault="00B65824"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I</w:t>
            </w:r>
            <w:r w:rsidR="00AF2F78" w:rsidRPr="00F43FA8">
              <w:rPr>
                <w:rFonts w:asciiTheme="minorHAnsi" w:hAnsiTheme="minorHAnsi" w:cstheme="minorHAnsi"/>
                <w:b/>
                <w:sz w:val="20"/>
                <w:szCs w:val="20"/>
              </w:rPr>
              <w:t xml:space="preserve">. Point of Use </w:t>
            </w:r>
            <w:r w:rsidR="00AF2F78" w:rsidRPr="00396DD3">
              <w:rPr>
                <w:rFonts w:asciiTheme="minorHAnsi" w:hAnsiTheme="minorHAnsi" w:cstheme="minorHAnsi"/>
                <w:b/>
                <w:sz w:val="20"/>
                <w:szCs w:val="20"/>
              </w:rPr>
              <w:t>Requirements</w:t>
            </w:r>
            <w:r w:rsidR="00EB17C1" w:rsidRPr="00484154">
              <w:rPr>
                <w:rFonts w:asciiTheme="minorHAnsi" w:hAnsiTheme="minorHAnsi" w:cstheme="minorHAnsi"/>
                <w:b/>
                <w:sz w:val="20"/>
                <w:szCs w:val="20"/>
              </w:rPr>
              <w:t xml:space="preserve"> (POU) </w:t>
            </w:r>
            <w:r w:rsidR="00EB17C1" w:rsidRPr="00550C64">
              <w:rPr>
                <w:rFonts w:asciiTheme="minorHAnsi" w:hAnsiTheme="minorHAnsi" w:cstheme="minorHAnsi"/>
                <w:sz w:val="20"/>
                <w:szCs w:val="20"/>
              </w:rPr>
              <w:t>(RA4.4.5)</w:t>
            </w:r>
          </w:p>
          <w:p w14:paraId="46E3B884" w14:textId="217F7279" w:rsidR="00550C6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550C64">
              <w:rPr>
                <w:rFonts w:asciiTheme="minorHAnsi" w:hAnsiTheme="minorHAnsi" w:cstheme="minorHAnsi"/>
                <w:sz w:val="18"/>
                <w:szCs w:val="20"/>
              </w:rPr>
              <w:t>.</w:t>
            </w:r>
            <w:r w:rsidR="00A24C60" w:rsidRPr="005828AE">
              <w:rPr>
                <w:rFonts w:asciiTheme="minorHAnsi" w:hAnsiTheme="minorHAnsi" w:cstheme="minorHAnsi"/>
                <w:sz w:val="18"/>
                <w:szCs w:val="20"/>
              </w:rPr>
              <w:t xml:space="preserve"> </w:t>
            </w:r>
          </w:p>
          <w:p w14:paraId="050054C1" w14:textId="7511CC9E" w:rsidR="00AF2F78" w:rsidRPr="000E1923"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1445B5">
              <w:rPr>
                <w:rFonts w:asciiTheme="minorHAnsi" w:hAnsiTheme="minorHAnsi" w:cstheme="minorHAnsi"/>
                <w:sz w:val="18"/>
                <w:szCs w:val="20"/>
              </w:rPr>
              <w:t xml:space="preserve"> </w:t>
            </w:r>
            <w:r w:rsidRPr="005828AE">
              <w:rPr>
                <w:rFonts w:asciiTheme="minorHAnsi" w:hAnsiTheme="minorHAnsi" w:cstheme="minorHAnsi"/>
                <w:sz w:val="18"/>
                <w:szCs w:val="20"/>
              </w:rPr>
              <w:t>Distribution Type” = “Point of Use”, then display this entire table, else display “s</w:t>
            </w:r>
            <w:r w:rsidR="005D460E" w:rsidRPr="005828AE">
              <w:rPr>
                <w:rFonts w:asciiTheme="minorHAnsi" w:hAnsiTheme="minorHAnsi" w:cstheme="minorHAnsi"/>
                <w:sz w:val="18"/>
                <w:szCs w:val="20"/>
              </w:rPr>
              <w:t>ection does not apply" message</w:t>
            </w:r>
            <w:r w:rsidRPr="005828AE">
              <w:rPr>
                <w:rFonts w:asciiTheme="minorHAnsi" w:hAnsiTheme="minorHAnsi" w:cstheme="minorHAnsi"/>
                <w:sz w:val="18"/>
                <w:szCs w:val="20"/>
              </w:rPr>
              <w:t>&gt;&gt;</w:t>
            </w:r>
          </w:p>
        </w:tc>
      </w:tr>
      <w:tr w:rsidR="00AF2F78" w:rsidRPr="009E01FE" w14:paraId="7F648FFE" w14:textId="77777777" w:rsidTr="008B40BE">
        <w:trPr>
          <w:cantSplit/>
          <w:trHeight w:val="144"/>
          <w:tblHeader/>
        </w:trPr>
        <w:tc>
          <w:tcPr>
            <w:tcW w:w="720" w:type="dxa"/>
            <w:vAlign w:val="center"/>
          </w:tcPr>
          <w:p w14:paraId="7C22808B" w14:textId="77777777" w:rsidR="00AF2F78" w:rsidRPr="00136321"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5828AE">
              <w:rPr>
                <w:rFonts w:asciiTheme="minorHAnsi" w:hAnsiTheme="minorHAnsi" w:cstheme="minorHAnsi"/>
                <w:sz w:val="18"/>
                <w:szCs w:val="20"/>
              </w:rPr>
              <w:t>01</w:t>
            </w:r>
          </w:p>
        </w:tc>
        <w:tc>
          <w:tcPr>
            <w:tcW w:w="13896" w:type="dxa"/>
          </w:tcPr>
          <w:p w14:paraId="52AA58E5" w14:textId="4661F219" w:rsidR="00AF2F78" w:rsidRPr="005828AE"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w:t>
            </w:r>
            <w:r w:rsidR="005D460E" w:rsidRPr="005828AE">
              <w:rPr>
                <w:rFonts w:asciiTheme="minorHAnsi" w:hAnsiTheme="minorHAnsi" w:cstheme="minorHAnsi"/>
                <w:sz w:val="18"/>
                <w:szCs w:val="20"/>
              </w:rPr>
              <w:t>,</w:t>
            </w:r>
            <w:r w:rsidRPr="005828AE">
              <w:rPr>
                <w:rFonts w:asciiTheme="minorHAnsi" w:hAnsiTheme="minorHAnsi" w:cstheme="minorHAnsi"/>
                <w:sz w:val="18"/>
                <w:szCs w:val="20"/>
              </w:rPr>
              <w:t xml:space="preserve"> then one half the allowed length of each size is the maximum installed length.</w:t>
            </w:r>
          </w:p>
          <w:p w14:paraId="6C212188" w14:textId="77777777" w:rsidR="00AF2F78" w:rsidRPr="005828AE" w:rsidRDefault="00AF2F78" w:rsidP="00AF2F78">
            <w:pPr>
              <w:pStyle w:val="TableTitle"/>
              <w:suppressAutoHyphens w:val="0"/>
              <w:spacing w:before="0"/>
              <w:rPr>
                <w:rFonts w:asciiTheme="minorHAnsi" w:eastAsia="Calibri" w:hAnsiTheme="minorHAnsi" w:cstheme="minorHAnsi"/>
                <w:i w:val="0"/>
                <w:sz w:val="18"/>
              </w:rPr>
            </w:pPr>
            <w:r w:rsidRPr="005828AE">
              <w:rPr>
                <w:rFonts w:asciiTheme="minorHAnsi" w:eastAsia="Calibri" w:hAnsiTheme="minorHAnsi" w:cstheme="minorHAnsi"/>
                <w:i w:val="0"/>
                <w:sz w:val="18"/>
              </w:rPr>
              <w:t>The maximum allowed length of piping for the longest run terminating in:</w:t>
            </w:r>
          </w:p>
          <w:p w14:paraId="602DB07D" w14:textId="77777777" w:rsidR="00AF2F78" w:rsidRPr="005828AE" w:rsidRDefault="00AF2F78" w:rsidP="00AF2F78">
            <w:pPr>
              <w:pStyle w:val="TableTitle"/>
              <w:spacing w:before="0"/>
              <w:ind w:firstLine="432"/>
              <w:rPr>
                <w:rFonts w:asciiTheme="minorHAnsi" w:eastAsia="Calibri" w:hAnsiTheme="minorHAnsi" w:cstheme="minorHAnsi"/>
                <w:i w:val="0"/>
                <w:sz w:val="18"/>
              </w:rPr>
            </w:pPr>
            <w:r w:rsidRPr="005828AE">
              <w:rPr>
                <w:rFonts w:asciiTheme="minorHAnsi" w:eastAsia="Calibri" w:hAnsiTheme="minorHAnsi" w:cstheme="minorHAnsi"/>
                <w:i w:val="0"/>
                <w:sz w:val="18"/>
              </w:rPr>
              <w:t>3/8 inch - For only one pipe size - max length allowed is 15 feet</w:t>
            </w:r>
          </w:p>
          <w:p w14:paraId="53D8A671" w14:textId="2E3A24E0" w:rsidR="00AF2F78" w:rsidRPr="005828AE" w:rsidRDefault="009116CD" w:rsidP="009116CD">
            <w:pPr>
              <w:pStyle w:val="TableTitle"/>
              <w:spacing w:before="0"/>
              <w:ind w:left="1164" w:hanging="192"/>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AF2F78" w:rsidRPr="005828AE">
              <w:rPr>
                <w:rFonts w:asciiTheme="minorHAnsi" w:eastAsia="Calibri" w:hAnsiTheme="minorHAnsi" w:cstheme="minorHAnsi"/>
                <w:i w:val="0"/>
                <w:sz w:val="18"/>
              </w:rPr>
              <w:t xml:space="preserve">    For combination pipe sizes the max allowed length of 3/8</w:t>
            </w:r>
            <w:r w:rsidR="005D460E" w:rsidRPr="005828AE">
              <w:rPr>
                <w:rFonts w:asciiTheme="minorHAnsi" w:eastAsia="Calibri" w:hAnsiTheme="minorHAnsi" w:cstheme="minorHAnsi"/>
                <w:i w:val="0"/>
                <w:sz w:val="18"/>
              </w:rPr>
              <w:t>-</w:t>
            </w:r>
            <w:r w:rsidR="00AF2F78" w:rsidRPr="005828AE">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AF2F78" w:rsidRPr="005828AE">
              <w:rPr>
                <w:rFonts w:asciiTheme="minorHAnsi" w:eastAsia="Calibri" w:hAnsiTheme="minorHAnsi" w:cstheme="minorHAnsi"/>
                <w:i w:val="0"/>
                <w:sz w:val="18"/>
              </w:rPr>
              <w:t xml:space="preserve"> inch piping is 5 feet, and </w:t>
            </w:r>
            <w:r>
              <w:rPr>
                <w:rFonts w:asciiTheme="minorHAnsi" w:eastAsia="Calibri" w:hAnsiTheme="minorHAnsi" w:cstheme="minorHAnsi"/>
                <w:i w:val="0"/>
                <w:sz w:val="18"/>
              </w:rPr>
              <w:t>3/4</w:t>
            </w:r>
            <w:r w:rsidR="00AF2F78" w:rsidRPr="005828AE">
              <w:rPr>
                <w:rFonts w:asciiTheme="minorHAnsi" w:eastAsia="Calibri" w:hAnsiTheme="minorHAnsi" w:cstheme="minorHAnsi"/>
                <w:i w:val="0"/>
                <w:sz w:val="18"/>
              </w:rPr>
              <w:t xml:space="preserve"> inch piping is 2.5 feet.</w:t>
            </w:r>
          </w:p>
          <w:p w14:paraId="03CEA9B1" w14:textId="60F75847" w:rsidR="00AF2F78" w:rsidRPr="005828AE" w:rsidRDefault="009116CD" w:rsidP="00AF2F78">
            <w:pPr>
              <w:pStyle w:val="TableTitle"/>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00AF2F78" w:rsidRPr="005828AE">
              <w:rPr>
                <w:rFonts w:asciiTheme="minorHAnsi" w:eastAsia="Calibri" w:hAnsiTheme="minorHAnsi" w:cstheme="minorHAnsi"/>
                <w:i w:val="0"/>
                <w:sz w:val="18"/>
              </w:rPr>
              <w:t xml:space="preserve"> inch - For only one pipe size – max length allowed is 10 feet</w:t>
            </w:r>
          </w:p>
          <w:p w14:paraId="2A509FAD" w14:textId="7AD9C8C2" w:rsidR="00AF2F78" w:rsidRPr="005828AE" w:rsidRDefault="00AF2F78" w:rsidP="009116CD">
            <w:pPr>
              <w:pStyle w:val="TableTitle"/>
              <w:tabs>
                <w:tab w:val="left" w:pos="1260"/>
              </w:tabs>
              <w:spacing w:before="0"/>
              <w:ind w:left="1260" w:hanging="186"/>
              <w:rPr>
                <w:rFonts w:asciiTheme="minorHAnsi" w:eastAsia="Calibri" w:hAnsiTheme="minorHAnsi" w:cstheme="minorHAnsi"/>
                <w:i w:val="0"/>
                <w:sz w:val="18"/>
              </w:rPr>
            </w:pPr>
            <w:r w:rsidRPr="005828AE">
              <w:rPr>
                <w:rFonts w:asciiTheme="minorHAnsi" w:eastAsia="Calibri" w:hAnsiTheme="minorHAnsi" w:cstheme="minorHAnsi"/>
                <w:i w:val="0"/>
                <w:sz w:val="18"/>
              </w:rPr>
              <w:t xml:space="preserve"> </w:t>
            </w:r>
            <w:r w:rsidR="009116CD">
              <w:rPr>
                <w:rFonts w:asciiTheme="minorHAnsi" w:eastAsia="Calibri" w:hAnsiTheme="minorHAnsi" w:cstheme="minorHAnsi"/>
                <w:i w:val="0"/>
                <w:sz w:val="18"/>
              </w:rPr>
              <w:t xml:space="preserve"> </w:t>
            </w:r>
            <w:r w:rsidRPr="005828AE">
              <w:rPr>
                <w:rFonts w:asciiTheme="minorHAnsi" w:eastAsia="Calibri" w:hAnsiTheme="minorHAnsi" w:cstheme="minorHAnsi"/>
                <w:i w:val="0"/>
                <w:sz w:val="18"/>
              </w:rPr>
              <w:t xml:space="preserve">For combination pipe sizes the allowed length of </w:t>
            </w:r>
            <w:r w:rsidR="009116CD">
              <w:rPr>
                <w:rFonts w:asciiTheme="minorHAnsi" w:eastAsia="Calibri" w:hAnsiTheme="minorHAnsi" w:cstheme="minorHAnsi"/>
                <w:i w:val="0"/>
                <w:sz w:val="18"/>
              </w:rPr>
              <w:t>1/2</w:t>
            </w:r>
            <w:r w:rsidRPr="005828AE">
              <w:rPr>
                <w:rFonts w:asciiTheme="minorHAnsi" w:eastAsia="Calibri" w:hAnsiTheme="minorHAnsi" w:cstheme="minorHAnsi"/>
                <w:i w:val="0"/>
                <w:sz w:val="18"/>
              </w:rPr>
              <w:t xml:space="preserve"> inch piping is 5 feet, and </w:t>
            </w:r>
            <w:r w:rsidR="009116CD">
              <w:rPr>
                <w:rFonts w:asciiTheme="minorHAnsi" w:eastAsia="Calibri" w:hAnsiTheme="minorHAnsi" w:cstheme="minorHAnsi"/>
                <w:i w:val="0"/>
                <w:sz w:val="18"/>
              </w:rPr>
              <w:t>3/4</w:t>
            </w:r>
            <w:r w:rsidRPr="005828AE">
              <w:rPr>
                <w:rFonts w:asciiTheme="minorHAnsi" w:eastAsia="Calibri" w:hAnsiTheme="minorHAnsi" w:cstheme="minorHAnsi"/>
                <w:i w:val="0"/>
                <w:sz w:val="18"/>
              </w:rPr>
              <w:t xml:space="preserve"> inch piping is 2.5 feet.</w:t>
            </w:r>
          </w:p>
          <w:p w14:paraId="192018D0" w14:textId="2224E58E" w:rsidR="00AF2F78" w:rsidRPr="00CE7952" w:rsidRDefault="009116CD" w:rsidP="00AF2F78">
            <w:pPr>
              <w:pStyle w:val="TableTitle"/>
              <w:spacing w:before="0"/>
              <w:ind w:firstLine="432"/>
              <w:rPr>
                <w:rFonts w:asciiTheme="minorHAnsi" w:hAnsiTheme="minorHAnsi" w:cstheme="minorHAnsi"/>
              </w:rPr>
            </w:pPr>
            <w:r>
              <w:rPr>
                <w:rFonts w:asciiTheme="minorHAnsi" w:hAnsiTheme="minorHAnsi" w:cstheme="minorHAnsi"/>
                <w:i w:val="0"/>
                <w:sz w:val="18"/>
              </w:rPr>
              <w:t>3/4</w:t>
            </w:r>
            <w:r w:rsidR="00AF2F78" w:rsidRPr="005828AE">
              <w:rPr>
                <w:rFonts w:asciiTheme="minorHAnsi" w:hAnsiTheme="minorHAnsi" w:cstheme="minorHAnsi"/>
                <w:i w:val="0"/>
                <w:sz w:val="18"/>
              </w:rPr>
              <w:t xml:space="preserve"> inch - For only one pipe size = 5 feet</w:t>
            </w:r>
          </w:p>
        </w:tc>
      </w:tr>
      <w:tr w:rsidR="00AF2F78" w:rsidRPr="009E01FE" w14:paraId="03ECA402" w14:textId="77777777" w:rsidTr="008B40BE">
        <w:trPr>
          <w:cantSplit/>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4FF4F876" w14:textId="77777777" w:rsidR="00AF2F78" w:rsidRPr="00CE7952" w:rsidRDefault="00AF2F78"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5828AE">
              <w:rPr>
                <w:rFonts w:asciiTheme="minorHAnsi" w:hAnsiTheme="minorHAnsi" w:cstheme="minorHAnsi"/>
                <w:b/>
                <w:sz w:val="18"/>
                <w:szCs w:val="20"/>
              </w:rPr>
              <w:t xml:space="preserve"> </w:t>
            </w:r>
          </w:p>
        </w:tc>
      </w:tr>
    </w:tbl>
    <w:p w14:paraId="6DAC2E58" w14:textId="5521AF9D" w:rsidR="00E12EE4" w:rsidRPr="005828AE" w:rsidRDefault="00E12EE4" w:rsidP="00AF2F78">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E12EE4" w:rsidRPr="009E01FE" w14:paraId="6E97D67F" w14:textId="77777777" w:rsidTr="00E12EE4">
        <w:trPr>
          <w:trHeight w:val="144"/>
          <w:tblHeader/>
        </w:trPr>
        <w:tc>
          <w:tcPr>
            <w:tcW w:w="10790" w:type="dxa"/>
            <w:gridSpan w:val="2"/>
            <w:tcBorders>
              <w:bottom w:val="single" w:sz="4" w:space="0" w:color="auto"/>
            </w:tcBorders>
          </w:tcPr>
          <w:p w14:paraId="40A65AC3" w14:textId="51994A12" w:rsidR="00E12EE4" w:rsidRPr="00396DD3" w:rsidRDefault="00B6582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J</w:t>
            </w:r>
            <w:r w:rsidR="00E12EE4" w:rsidRPr="00136321">
              <w:rPr>
                <w:rFonts w:asciiTheme="minorHAnsi" w:hAnsiTheme="minorHAnsi" w:cstheme="minorHAnsi"/>
                <w:b/>
                <w:sz w:val="20"/>
                <w:szCs w:val="20"/>
              </w:rPr>
              <w:t xml:space="preserve">. </w:t>
            </w:r>
            <w:r w:rsidR="00F354B8">
              <w:rPr>
                <w:rFonts w:asciiTheme="minorHAnsi" w:hAnsiTheme="minorHAnsi" w:cstheme="minorHAnsi"/>
                <w:b/>
                <w:sz w:val="20"/>
                <w:szCs w:val="20"/>
              </w:rPr>
              <w:t xml:space="preserve">Mandatory </w:t>
            </w:r>
            <w:r w:rsidR="00E12EE4" w:rsidRPr="00136321">
              <w:rPr>
                <w:rFonts w:asciiTheme="minorHAnsi" w:hAnsiTheme="minorHAnsi" w:cstheme="minorHAnsi"/>
                <w:b/>
                <w:sz w:val="20"/>
                <w:szCs w:val="20"/>
              </w:rPr>
              <w:t xml:space="preserve">Requirements </w:t>
            </w:r>
            <w:r w:rsidR="00F354B8">
              <w:rPr>
                <w:rFonts w:asciiTheme="minorHAnsi" w:hAnsiTheme="minorHAnsi" w:cstheme="minorHAnsi"/>
                <w:b/>
                <w:sz w:val="20"/>
                <w:szCs w:val="20"/>
              </w:rPr>
              <w:t xml:space="preserve">for all </w:t>
            </w:r>
            <w:r w:rsidR="00F354B8" w:rsidRPr="00136321">
              <w:rPr>
                <w:rFonts w:asciiTheme="minorHAnsi" w:hAnsiTheme="minorHAnsi" w:cstheme="minorHAnsi"/>
                <w:b/>
                <w:sz w:val="20"/>
                <w:szCs w:val="20"/>
              </w:rPr>
              <w:t xml:space="preserve">Recirculation System </w:t>
            </w:r>
            <w:r w:rsidR="00E12EE4" w:rsidRPr="00136321">
              <w:rPr>
                <w:rFonts w:asciiTheme="minorHAnsi" w:hAnsiTheme="minorHAnsi" w:cstheme="minorHAnsi"/>
                <w:b/>
                <w:sz w:val="20"/>
                <w:szCs w:val="20"/>
              </w:rPr>
              <w:t>(RA4.4.</w:t>
            </w:r>
            <w:r w:rsidR="00EB17C1" w:rsidRPr="00F43FA8">
              <w:rPr>
                <w:rFonts w:asciiTheme="minorHAnsi" w:hAnsiTheme="minorHAnsi" w:cstheme="minorHAnsi"/>
                <w:b/>
                <w:sz w:val="20"/>
                <w:szCs w:val="20"/>
              </w:rPr>
              <w:t>7</w:t>
            </w:r>
            <w:r w:rsidR="00E12EE4" w:rsidRPr="00F43FA8">
              <w:rPr>
                <w:rFonts w:asciiTheme="minorHAnsi" w:hAnsiTheme="minorHAnsi" w:cstheme="minorHAnsi"/>
                <w:b/>
                <w:sz w:val="20"/>
                <w:szCs w:val="20"/>
              </w:rPr>
              <w:t>)</w:t>
            </w:r>
          </w:p>
          <w:p w14:paraId="1855F98A" w14:textId="7CCC5254" w:rsidR="00550C64" w:rsidRDefault="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Systems that utilize </w:t>
            </w:r>
            <w:r w:rsidR="009116CD">
              <w:rPr>
                <w:rFonts w:asciiTheme="minorHAnsi" w:hAnsiTheme="minorHAnsi" w:cstheme="minorHAnsi"/>
                <w:sz w:val="18"/>
                <w:szCs w:val="20"/>
              </w:rPr>
              <w:t>a recirculation system</w:t>
            </w:r>
            <w:r w:rsidRPr="005828AE">
              <w:rPr>
                <w:rFonts w:asciiTheme="minorHAnsi" w:hAnsiTheme="minorHAnsi" w:cstheme="minorHAnsi"/>
                <w:sz w:val="18"/>
                <w:szCs w:val="20"/>
              </w:rPr>
              <w:t xml:space="preserve"> shall comply with these requirements.</w:t>
            </w:r>
            <w:r w:rsidR="00A24C60" w:rsidRPr="005828AE">
              <w:rPr>
                <w:rFonts w:asciiTheme="minorHAnsi" w:hAnsiTheme="minorHAnsi" w:cstheme="minorHAnsi"/>
                <w:sz w:val="18"/>
                <w:szCs w:val="20"/>
              </w:rPr>
              <w:t xml:space="preserve">  </w:t>
            </w:r>
          </w:p>
          <w:p w14:paraId="48F4B385" w14:textId="6E7BA42B" w:rsidR="00E12EE4" w:rsidRPr="00155D52"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“Recirculation System Non-Demand Control</w:t>
            </w:r>
            <w:r w:rsidR="00EE7957">
              <w:rPr>
                <w:rFonts w:asciiTheme="minorHAnsi" w:hAnsiTheme="minorHAnsi" w:cstheme="minorHAnsi"/>
                <w:sz w:val="18"/>
                <w:szCs w:val="20"/>
              </w:rPr>
              <w:t>”</w:t>
            </w:r>
            <w:r w:rsidRPr="005828AE">
              <w:rPr>
                <w:rFonts w:asciiTheme="minorHAnsi" w:hAnsiTheme="minorHAnsi" w:cstheme="minorHAnsi"/>
                <w:sz w:val="18"/>
                <w:szCs w:val="20"/>
              </w:rPr>
              <w:t xml:space="preserve">, </w:t>
            </w:r>
            <w:r w:rsidR="00EE7957">
              <w:rPr>
                <w:rFonts w:asciiTheme="minorHAnsi" w:hAnsiTheme="minorHAnsi" w:cstheme="minorHAnsi"/>
                <w:sz w:val="18"/>
                <w:szCs w:val="20"/>
              </w:rPr>
              <w:t>“</w:t>
            </w:r>
            <w:r w:rsidRPr="005828AE">
              <w:rPr>
                <w:rFonts w:asciiTheme="minorHAnsi" w:hAnsiTheme="minorHAnsi" w:cstheme="minorHAnsi"/>
                <w:sz w:val="18"/>
                <w:szCs w:val="20"/>
              </w:rPr>
              <w:t>Demand Recirculation Manual Control</w:t>
            </w:r>
            <w:r w:rsidR="00EE7957">
              <w:rPr>
                <w:rFonts w:asciiTheme="minorHAnsi" w:hAnsiTheme="minorHAnsi" w:cstheme="minorHAnsi"/>
                <w:sz w:val="18"/>
                <w:szCs w:val="20"/>
              </w:rPr>
              <w:t>”</w:t>
            </w:r>
            <w:r w:rsidRPr="005828AE">
              <w:rPr>
                <w:rFonts w:asciiTheme="minorHAnsi" w:hAnsiTheme="minorHAnsi" w:cstheme="minorHAnsi"/>
                <w:sz w:val="18"/>
                <w:szCs w:val="20"/>
              </w:rPr>
              <w:t xml:space="preserve">, or </w:t>
            </w:r>
            <w:r w:rsidR="00EE7957">
              <w:rPr>
                <w:rFonts w:asciiTheme="minorHAnsi" w:hAnsiTheme="minorHAnsi" w:cstheme="minorHAnsi"/>
                <w:sz w:val="18"/>
                <w:szCs w:val="20"/>
              </w:rPr>
              <w:t>“</w:t>
            </w:r>
            <w:r w:rsidRPr="005828AE">
              <w:rPr>
                <w:rFonts w:asciiTheme="minorHAnsi" w:hAnsiTheme="minorHAnsi" w:cstheme="minorHAnsi"/>
                <w:sz w:val="18"/>
                <w:szCs w:val="20"/>
              </w:rPr>
              <w:t>Demand Recirculation Sensor Control”, then display this entire table, else display “s</w:t>
            </w:r>
            <w:r w:rsidR="005D460E" w:rsidRPr="005828AE">
              <w:rPr>
                <w:rFonts w:asciiTheme="minorHAnsi" w:hAnsiTheme="minorHAnsi" w:cstheme="minorHAnsi"/>
                <w:sz w:val="18"/>
                <w:szCs w:val="20"/>
              </w:rPr>
              <w:t>ection does not apply" message</w:t>
            </w:r>
            <w:r w:rsidRPr="005828AE">
              <w:rPr>
                <w:rFonts w:asciiTheme="minorHAnsi" w:hAnsiTheme="minorHAnsi" w:cstheme="minorHAnsi"/>
                <w:sz w:val="18"/>
                <w:szCs w:val="20"/>
              </w:rPr>
              <w:t>&gt;&gt;</w:t>
            </w:r>
          </w:p>
        </w:tc>
      </w:tr>
      <w:tr w:rsidR="00E12EE4" w:rsidRPr="009E01FE" w14:paraId="7A2A3B40" w14:textId="77777777" w:rsidTr="005828AE">
        <w:trPr>
          <w:trHeight w:val="144"/>
          <w:tblHeader/>
        </w:trPr>
        <w:tc>
          <w:tcPr>
            <w:tcW w:w="625" w:type="dxa"/>
            <w:vAlign w:val="center"/>
          </w:tcPr>
          <w:p w14:paraId="520CB687"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0165" w:type="dxa"/>
            <w:vAlign w:val="center"/>
          </w:tcPr>
          <w:p w14:paraId="4CC34491"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 check valve located between the recirculation pump and the water heater to prevent unintentional recirculation.</w:t>
            </w:r>
          </w:p>
        </w:tc>
      </w:tr>
      <w:tr w:rsidR="00E12EE4" w:rsidRPr="009E01FE" w14:paraId="6EB33228" w14:textId="77777777" w:rsidTr="005828AE">
        <w:trPr>
          <w:trHeight w:val="144"/>
          <w:tblHeader/>
        </w:trPr>
        <w:tc>
          <w:tcPr>
            <w:tcW w:w="625" w:type="dxa"/>
            <w:vAlign w:val="center"/>
          </w:tcPr>
          <w:p w14:paraId="412FF884"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0165" w:type="dxa"/>
            <w:vAlign w:val="center"/>
          </w:tcPr>
          <w:p w14:paraId="685DB9F1" w14:textId="10B63273" w:rsidR="00E12EE4" w:rsidRPr="005828AE" w:rsidRDefault="00E12EE4" w:rsidP="00E12EE4">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Piping must take most</w:t>
            </w:r>
            <w:r w:rsidR="009116CD">
              <w:rPr>
                <w:rFonts w:asciiTheme="minorHAnsi" w:hAnsiTheme="minorHAnsi" w:cstheme="minorHAnsi"/>
                <w:sz w:val="18"/>
                <w:szCs w:val="20"/>
              </w:rPr>
              <w:t xml:space="preserve"> the</w:t>
            </w:r>
            <w:r w:rsidRPr="005828AE">
              <w:rPr>
                <w:rFonts w:asciiTheme="minorHAnsi" w:hAnsiTheme="minorHAnsi" w:cstheme="minorHAnsi"/>
                <w:sz w:val="18"/>
                <w:szCs w:val="20"/>
              </w:rPr>
              <w:t xml:space="preserve"> direct path between water heater and fixtures.</w:t>
            </w:r>
          </w:p>
        </w:tc>
      </w:tr>
      <w:tr w:rsidR="00C672E8" w:rsidRPr="009E01FE" w14:paraId="3A24F6EE" w14:textId="77777777" w:rsidTr="00F50C2D">
        <w:trPr>
          <w:trHeight w:val="144"/>
          <w:tblHeader/>
        </w:trPr>
        <w:tc>
          <w:tcPr>
            <w:tcW w:w="625" w:type="dxa"/>
            <w:vAlign w:val="center"/>
          </w:tcPr>
          <w:p w14:paraId="5F95F1D7" w14:textId="755862DB" w:rsidR="00C672E8" w:rsidRPr="005828AE"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cstheme="minorHAnsi"/>
                <w:sz w:val="18"/>
                <w:szCs w:val="20"/>
              </w:rPr>
              <w:t>03</w:t>
            </w:r>
          </w:p>
        </w:tc>
        <w:tc>
          <w:tcPr>
            <w:tcW w:w="10165" w:type="dxa"/>
            <w:vAlign w:val="center"/>
          </w:tcPr>
          <w:p w14:paraId="166BA1A5" w14:textId="5AD56624" w:rsidR="00C672E8" w:rsidRPr="005828AE" w:rsidRDefault="00C672E8" w:rsidP="00C672E8">
            <w:pPr>
              <w:keepNext/>
              <w:spacing w:after="0" w:line="240" w:lineRule="auto"/>
              <w:jc w:val="both"/>
              <w:rPr>
                <w:rFonts w:asciiTheme="minorHAnsi" w:hAnsiTheme="minorHAnsi" w:cstheme="minorHAnsi"/>
                <w:sz w:val="18"/>
                <w:szCs w:val="20"/>
              </w:rPr>
            </w:pPr>
            <w:r w:rsidRPr="005828AE">
              <w:rPr>
                <w:rFonts w:cstheme="minorHAnsi"/>
                <w:sz w:val="18"/>
                <w:szCs w:val="20"/>
              </w:rPr>
              <w:t xml:space="preserve">Insulation is not required on the cold water line when it is used as the return. </w:t>
            </w:r>
          </w:p>
        </w:tc>
      </w:tr>
      <w:tr w:rsidR="00C672E8" w:rsidRPr="009E01FE" w14:paraId="440415F8" w14:textId="77777777" w:rsidTr="00F50C2D">
        <w:trPr>
          <w:trHeight w:val="144"/>
          <w:tblHeader/>
        </w:trPr>
        <w:tc>
          <w:tcPr>
            <w:tcW w:w="625" w:type="dxa"/>
            <w:vAlign w:val="center"/>
          </w:tcPr>
          <w:p w14:paraId="1A10EBE5" w14:textId="47BC5336" w:rsidR="00C672E8" w:rsidRPr="005828AE"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cstheme="minorHAnsi"/>
                <w:sz w:val="18"/>
                <w:szCs w:val="20"/>
              </w:rPr>
              <w:t>04</w:t>
            </w:r>
          </w:p>
        </w:tc>
        <w:tc>
          <w:tcPr>
            <w:tcW w:w="10165" w:type="dxa"/>
            <w:vAlign w:val="center"/>
          </w:tcPr>
          <w:p w14:paraId="1636811E" w14:textId="3FBDB0BA" w:rsidR="00C672E8" w:rsidRPr="005828AE" w:rsidRDefault="00C672E8" w:rsidP="00C672E8">
            <w:pPr>
              <w:keepNext/>
              <w:spacing w:after="0" w:line="240" w:lineRule="auto"/>
              <w:jc w:val="both"/>
              <w:rPr>
                <w:rFonts w:asciiTheme="minorHAnsi" w:hAnsiTheme="minorHAnsi" w:cstheme="minorHAnsi"/>
                <w:sz w:val="18"/>
                <w:szCs w:val="20"/>
              </w:rPr>
            </w:pPr>
            <w:r w:rsidRPr="005828AE">
              <w:rPr>
                <w:rFonts w:asciiTheme="minorHAnsi" w:hAnsiTheme="minorHAnsi" w:cstheme="minorHAnsi"/>
                <w:sz w:val="18"/>
                <w:szCs w:val="20"/>
              </w:rPr>
              <w:t>If more than one loop</w:t>
            </w:r>
            <w:r w:rsidR="009116CD">
              <w:rPr>
                <w:rFonts w:asciiTheme="minorHAnsi" w:hAnsiTheme="minorHAnsi" w:cstheme="minorHAnsi"/>
                <w:sz w:val="18"/>
                <w:szCs w:val="20"/>
              </w:rPr>
              <w:t xml:space="preserve"> is</w:t>
            </w:r>
            <w:r w:rsidRPr="005828AE">
              <w:rPr>
                <w:rFonts w:asciiTheme="minorHAnsi" w:hAnsiTheme="minorHAnsi" w:cstheme="minorHAnsi"/>
                <w:sz w:val="18"/>
                <w:szCs w:val="20"/>
              </w:rPr>
              <w:t xml:space="preserve"> installed each loop shall have its own pump and controls.</w:t>
            </w:r>
          </w:p>
        </w:tc>
      </w:tr>
      <w:tr w:rsidR="00C672E8" w:rsidRPr="009E01FE" w14:paraId="4612150C" w14:textId="77777777" w:rsidTr="00E12EE4">
        <w:trPr>
          <w:trHeight w:val="144"/>
          <w:tblHeader/>
        </w:trPr>
        <w:tc>
          <w:tcPr>
            <w:tcW w:w="10790" w:type="dxa"/>
            <w:gridSpan w:val="2"/>
            <w:vAlign w:val="center"/>
          </w:tcPr>
          <w:p w14:paraId="6B98200A" w14:textId="7DB66642" w:rsidR="00C672E8" w:rsidRPr="00CE7952"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00EE7957">
              <w:rPr>
                <w:rFonts w:asciiTheme="minorHAnsi" w:eastAsiaTheme="minorEastAsia" w:hAnsiTheme="minorHAnsi" w:cstheme="minorHAnsi"/>
                <w:b/>
                <w:sz w:val="18"/>
                <w:szCs w:val="20"/>
              </w:rPr>
              <w:t>.</w:t>
            </w:r>
          </w:p>
        </w:tc>
      </w:tr>
    </w:tbl>
    <w:p w14:paraId="085B0BEE" w14:textId="38DC2910" w:rsidR="00E12EE4" w:rsidRPr="008B40BE" w:rsidRDefault="00E12EE4" w:rsidP="00AF2F78">
      <w:pPr>
        <w:spacing w:after="0" w:line="240" w:lineRule="auto"/>
        <w:rPr>
          <w:rFonts w:asciiTheme="minorHAnsi" w:hAnsiTheme="minorHAnsi" w:cstheme="minorHAnsi"/>
          <w:sz w:val="14"/>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AF2F78" w:rsidRPr="009E01FE" w14:paraId="15F159B5" w14:textId="77777777" w:rsidTr="005828A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A39009A" w14:textId="77777777" w:rsidR="00AF2F78" w:rsidRPr="00396DD3" w:rsidRDefault="00B65824"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K</w:t>
            </w:r>
            <w:r w:rsidR="00AF2F78" w:rsidRPr="00F43FA8">
              <w:rPr>
                <w:rFonts w:asciiTheme="minorHAnsi" w:hAnsiTheme="minorHAnsi" w:cstheme="minorHAnsi"/>
                <w:b/>
                <w:sz w:val="20"/>
                <w:szCs w:val="20"/>
              </w:rPr>
              <w:t>. Recirculation Non-Demand Controls Requirements</w:t>
            </w:r>
            <w:r w:rsidR="00EB17C1" w:rsidRPr="00F43FA8">
              <w:rPr>
                <w:rFonts w:asciiTheme="minorHAnsi" w:hAnsiTheme="minorHAnsi" w:cstheme="minorHAnsi"/>
                <w:b/>
                <w:sz w:val="20"/>
                <w:szCs w:val="20"/>
              </w:rPr>
              <w:t xml:space="preserve"> (R-ND) (RA4.4.8)</w:t>
            </w:r>
          </w:p>
          <w:p w14:paraId="11F05797" w14:textId="77777777" w:rsidR="00550C64" w:rsidRDefault="00AF2F78" w:rsidP="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Systems that utilize this distribution type shall comply with these requirements.</w:t>
            </w:r>
            <w:r w:rsidR="00A24C60" w:rsidRPr="005828AE">
              <w:rPr>
                <w:rFonts w:asciiTheme="minorHAnsi" w:hAnsiTheme="minorHAnsi" w:cstheme="minorHAnsi"/>
                <w:sz w:val="18"/>
                <w:szCs w:val="20"/>
              </w:rPr>
              <w:t xml:space="preserve">  </w:t>
            </w:r>
          </w:p>
          <w:p w14:paraId="49A6900F" w14:textId="4BB45C11" w:rsidR="00AF2F78" w:rsidRPr="00155D52" w:rsidRDefault="00A24C60" w:rsidP="00550C6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 xml:space="preserve">&lt;&lt;If </w:t>
            </w:r>
            <w:r w:rsidR="00D454CC" w:rsidRPr="005828AE">
              <w:rPr>
                <w:rFonts w:asciiTheme="minorHAnsi" w:hAnsiTheme="minorHAnsi" w:cstheme="minorHAnsi"/>
                <w:sz w:val="18"/>
                <w:szCs w:val="20"/>
              </w:rPr>
              <w:t>A</w:t>
            </w:r>
            <w:r w:rsidRPr="005828AE">
              <w:rPr>
                <w:rFonts w:asciiTheme="minorHAnsi" w:hAnsiTheme="minorHAnsi" w:cstheme="minorHAnsi"/>
                <w:sz w:val="18"/>
                <w:szCs w:val="20"/>
              </w:rPr>
              <w:t>09 “Dwelling Unit DHW System</w:t>
            </w:r>
            <w:r w:rsidR="00550C64">
              <w:rPr>
                <w:rFonts w:asciiTheme="minorHAnsi" w:hAnsiTheme="minorHAnsi" w:cstheme="minorHAnsi"/>
                <w:sz w:val="18"/>
                <w:szCs w:val="20"/>
              </w:rPr>
              <w:t xml:space="preserve"> </w:t>
            </w:r>
            <w:r w:rsidRPr="005828AE">
              <w:rPr>
                <w:rFonts w:asciiTheme="minorHAnsi" w:hAnsiTheme="minorHAnsi" w:cstheme="minorHAnsi"/>
                <w:sz w:val="18"/>
                <w:szCs w:val="20"/>
              </w:rPr>
              <w:t>Distribution Type” = “Recirculation System Non-Demand Control</w:t>
            </w:r>
            <w:r w:rsidR="00550C64">
              <w:rPr>
                <w:rFonts w:asciiTheme="minorHAnsi" w:hAnsiTheme="minorHAnsi" w:cstheme="minorHAnsi"/>
                <w:sz w:val="18"/>
                <w:szCs w:val="20"/>
              </w:rPr>
              <w:t>”</w:t>
            </w:r>
            <w:r w:rsidRPr="005828AE">
              <w:rPr>
                <w:rFonts w:asciiTheme="minorHAnsi" w:hAnsiTheme="minorHAnsi" w:cstheme="minorHAnsi"/>
                <w:sz w:val="18"/>
                <w:szCs w:val="20"/>
              </w:rPr>
              <w:t>, then display this entire table, else display “section d</w:t>
            </w:r>
            <w:r w:rsidR="005D460E" w:rsidRPr="005828AE">
              <w:rPr>
                <w:rFonts w:asciiTheme="minorHAnsi" w:hAnsiTheme="minorHAnsi" w:cstheme="minorHAnsi"/>
                <w:sz w:val="18"/>
                <w:szCs w:val="20"/>
              </w:rPr>
              <w:t>oes not apply" message</w:t>
            </w:r>
            <w:r w:rsidRPr="005828AE">
              <w:rPr>
                <w:rFonts w:asciiTheme="minorHAnsi" w:hAnsiTheme="minorHAnsi" w:cstheme="minorHAnsi"/>
                <w:sz w:val="18"/>
                <w:szCs w:val="20"/>
              </w:rPr>
              <w:t xml:space="preserve"> &gt;&gt;</w:t>
            </w:r>
          </w:p>
        </w:tc>
      </w:tr>
      <w:tr w:rsidR="00AF2F78" w:rsidRPr="009E01FE" w14:paraId="65A64D1A" w14:textId="77777777" w:rsidTr="005828AE">
        <w:trPr>
          <w:trHeight w:val="288"/>
          <w:tblHeader/>
        </w:trPr>
        <w:tc>
          <w:tcPr>
            <w:tcW w:w="631" w:type="dxa"/>
            <w:vAlign w:val="center"/>
          </w:tcPr>
          <w:p w14:paraId="7FF4FC61" w14:textId="37F592DA" w:rsidR="00AF2F78" w:rsidRPr="00136321"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5828AE">
              <w:rPr>
                <w:rFonts w:asciiTheme="minorHAnsi" w:hAnsiTheme="minorHAnsi" w:cstheme="minorHAnsi"/>
                <w:sz w:val="18"/>
                <w:szCs w:val="20"/>
              </w:rPr>
              <w:t>0</w:t>
            </w:r>
            <w:r w:rsidR="00C672E8" w:rsidRPr="005828AE">
              <w:rPr>
                <w:rFonts w:asciiTheme="minorHAnsi" w:hAnsiTheme="minorHAnsi" w:cstheme="minorHAnsi"/>
                <w:sz w:val="18"/>
                <w:szCs w:val="20"/>
              </w:rPr>
              <w:t>1</w:t>
            </w:r>
          </w:p>
        </w:tc>
        <w:tc>
          <w:tcPr>
            <w:tcW w:w="10159" w:type="dxa"/>
            <w:vAlign w:val="center"/>
          </w:tcPr>
          <w:p w14:paraId="7483216D" w14:textId="77777777" w:rsidR="00AF2F78" w:rsidRPr="00396DD3"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5828AE">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AF2F78" w:rsidRPr="009E01FE" w14:paraId="7B9B5902" w14:textId="77777777" w:rsidTr="005828AE">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37E8DE0D" w14:textId="77777777" w:rsidR="00AF2F78" w:rsidRPr="005828AE"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w:t>
            </w:r>
            <w:r w:rsidRPr="005828AE">
              <w:rPr>
                <w:rFonts w:asciiTheme="minorHAnsi" w:eastAsiaTheme="minorEastAsia" w:hAnsiTheme="minorHAnsi" w:cstheme="minorHAnsi"/>
                <w:b/>
                <w:sz w:val="18"/>
                <w:szCs w:val="20"/>
              </w:rPr>
              <w:t>been met.</w:t>
            </w:r>
            <w:r w:rsidRPr="005828AE">
              <w:rPr>
                <w:rFonts w:asciiTheme="minorHAnsi" w:hAnsiTheme="minorHAnsi" w:cstheme="minorHAnsi"/>
                <w:b/>
                <w:sz w:val="18"/>
                <w:szCs w:val="20"/>
              </w:rPr>
              <w:t xml:space="preserve">  </w:t>
            </w:r>
          </w:p>
        </w:tc>
      </w:tr>
    </w:tbl>
    <w:p w14:paraId="11B29C16" w14:textId="44327C1C" w:rsidR="00AF2F78" w:rsidRPr="008B40BE" w:rsidRDefault="00AF2F78" w:rsidP="008B40BE">
      <w:pPr>
        <w:spacing w:after="0" w:line="240" w:lineRule="auto"/>
        <w:rPr>
          <w:rFonts w:asciiTheme="minorHAnsi" w:hAnsiTheme="minorHAnsi" w:cstheme="minorHAnsi"/>
          <w:b/>
          <w:sz w:val="14"/>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0355C2" w:rsidRPr="006A4AED" w14:paraId="48A22534" w14:textId="77777777" w:rsidTr="00DF1B84">
        <w:trPr>
          <w:trHeight w:val="144"/>
          <w:tblHeader/>
        </w:trPr>
        <w:tc>
          <w:tcPr>
            <w:tcW w:w="10790" w:type="dxa"/>
            <w:gridSpan w:val="2"/>
            <w:tcBorders>
              <w:bottom w:val="single" w:sz="4" w:space="0" w:color="auto"/>
            </w:tcBorders>
          </w:tcPr>
          <w:p w14:paraId="192F8CFB" w14:textId="7BA27815" w:rsidR="000355C2" w:rsidRPr="006A4AED" w:rsidRDefault="00B65824"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L</w:t>
            </w:r>
            <w:r w:rsidR="000355C2" w:rsidRPr="006A4AED">
              <w:rPr>
                <w:rFonts w:asciiTheme="minorHAnsi" w:eastAsiaTheme="minorEastAsia" w:hAnsiTheme="minorHAnsi" w:cstheme="minorHAnsi"/>
                <w:b/>
                <w:sz w:val="20"/>
                <w:szCs w:val="20"/>
              </w:rPr>
              <w:t>. Dema</w:t>
            </w:r>
            <w:r w:rsidR="000355C2">
              <w:rPr>
                <w:rFonts w:asciiTheme="minorHAnsi" w:eastAsiaTheme="minorEastAsia" w:hAnsiTheme="minorHAnsi" w:cstheme="minorHAnsi"/>
                <w:b/>
                <w:sz w:val="20"/>
                <w:szCs w:val="20"/>
              </w:rPr>
              <w:t xml:space="preserve">nd Recirculation Manual Control </w:t>
            </w:r>
            <w:r w:rsidR="000355C2" w:rsidRPr="006A4AED">
              <w:rPr>
                <w:rFonts w:asciiTheme="minorHAnsi" w:eastAsiaTheme="minorEastAsia" w:hAnsiTheme="minorHAnsi" w:cstheme="minorHAnsi"/>
                <w:b/>
                <w:sz w:val="20"/>
                <w:szCs w:val="20"/>
              </w:rPr>
              <w:t>(R-DRmc) (RA4.4.9)</w:t>
            </w:r>
            <w:r w:rsidR="000355C2">
              <w:rPr>
                <w:rFonts w:asciiTheme="minorHAnsi" w:eastAsiaTheme="minorEastAsia" w:hAnsiTheme="minorHAnsi" w:cstheme="minorHAnsi"/>
                <w:b/>
                <w:sz w:val="20"/>
                <w:szCs w:val="20"/>
              </w:rPr>
              <w:t xml:space="preserve">/Sensor Control </w:t>
            </w:r>
            <w:r w:rsidR="000355C2" w:rsidRPr="006A4AED">
              <w:rPr>
                <w:rFonts w:asciiTheme="minorHAnsi" w:eastAsiaTheme="minorEastAsia" w:hAnsiTheme="minorHAnsi" w:cstheme="minorHAnsi"/>
                <w:b/>
                <w:sz w:val="20"/>
                <w:szCs w:val="20"/>
              </w:rPr>
              <w:t xml:space="preserve">Requirements </w:t>
            </w:r>
            <w:r w:rsidR="000355C2" w:rsidRPr="00484154">
              <w:rPr>
                <w:rFonts w:asciiTheme="minorHAnsi" w:hAnsiTheme="minorHAnsi" w:cstheme="minorHAnsi"/>
                <w:b/>
                <w:sz w:val="20"/>
                <w:szCs w:val="20"/>
              </w:rPr>
              <w:t xml:space="preserve">(RDRsc) </w:t>
            </w:r>
            <w:r w:rsidR="000355C2" w:rsidRPr="00155D52">
              <w:rPr>
                <w:rFonts w:asciiTheme="minorHAnsi" w:hAnsiTheme="minorHAnsi" w:cstheme="minorHAnsi"/>
                <w:b/>
                <w:sz w:val="20"/>
                <w:szCs w:val="20"/>
              </w:rPr>
              <w:t>(RA4.4.10</w:t>
            </w:r>
            <w:r w:rsidR="000355C2" w:rsidRPr="00AD0319">
              <w:rPr>
                <w:rFonts w:asciiTheme="minorHAnsi" w:hAnsiTheme="minorHAnsi" w:cstheme="minorHAnsi"/>
                <w:b/>
                <w:sz w:val="20"/>
                <w:szCs w:val="20"/>
              </w:rPr>
              <w:t>)</w:t>
            </w:r>
          </w:p>
          <w:p w14:paraId="096B474C" w14:textId="3F7CFB2C" w:rsidR="00550C64"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Systems that utilize </w:t>
            </w:r>
            <w:r w:rsidR="009116CD">
              <w:rPr>
                <w:rFonts w:asciiTheme="minorHAnsi" w:eastAsiaTheme="minorEastAsia" w:hAnsiTheme="minorHAnsi" w:cstheme="minorHAnsi"/>
                <w:sz w:val="18"/>
                <w:szCs w:val="20"/>
              </w:rPr>
              <w:t>either of these</w:t>
            </w:r>
            <w:r w:rsidRPr="005828AE">
              <w:rPr>
                <w:rFonts w:asciiTheme="minorHAnsi" w:eastAsiaTheme="minorEastAsia" w:hAnsiTheme="minorHAnsi" w:cstheme="minorHAnsi"/>
                <w:sz w:val="18"/>
                <w:szCs w:val="20"/>
              </w:rPr>
              <w:t xml:space="preserve"> distribution type</w:t>
            </w:r>
            <w:r w:rsidR="009116CD">
              <w:rPr>
                <w:rFonts w:asciiTheme="minorHAnsi" w:eastAsiaTheme="minorEastAsia" w:hAnsiTheme="minorHAnsi" w:cstheme="minorHAnsi"/>
                <w:sz w:val="18"/>
                <w:szCs w:val="20"/>
              </w:rPr>
              <w:t>s</w:t>
            </w:r>
            <w:r w:rsidRPr="005828AE">
              <w:rPr>
                <w:rFonts w:asciiTheme="minorHAnsi" w:eastAsiaTheme="minorEastAsia" w:hAnsiTheme="minorHAnsi" w:cstheme="minorHAnsi"/>
                <w:sz w:val="18"/>
                <w:szCs w:val="20"/>
              </w:rPr>
              <w:t xml:space="preserve"> shall comply with these requirements.  </w:t>
            </w:r>
          </w:p>
          <w:p w14:paraId="50402A43" w14:textId="618D6BBE" w:rsidR="000355C2" w:rsidRPr="006A4AED"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828AE">
              <w:rPr>
                <w:rFonts w:asciiTheme="minorHAnsi" w:hAnsiTheme="minorHAnsi" w:cstheme="minorHAnsi"/>
                <w:sz w:val="18"/>
                <w:szCs w:val="20"/>
              </w:rPr>
              <w:t>&lt;&lt;If A09 “Dwelling Unit DHW System</w:t>
            </w:r>
            <w:r w:rsidR="004B3C06">
              <w:rPr>
                <w:rFonts w:asciiTheme="minorHAnsi" w:hAnsiTheme="minorHAnsi" w:cstheme="minorHAnsi"/>
                <w:sz w:val="18"/>
                <w:szCs w:val="20"/>
              </w:rPr>
              <w:t xml:space="preserve"> </w:t>
            </w:r>
            <w:r w:rsidRPr="005828AE">
              <w:rPr>
                <w:rFonts w:asciiTheme="minorHAnsi" w:hAnsiTheme="minorHAnsi" w:cstheme="minorHAnsi"/>
                <w:sz w:val="18"/>
                <w:szCs w:val="20"/>
              </w:rPr>
              <w:t>Distribution Type” = “Demand Recirculation Manual Control” or “Demand Recirculation Sensor Control”  , then display this entire table, else display “section does not apply" message &gt;&gt;</w:t>
            </w:r>
          </w:p>
        </w:tc>
      </w:tr>
      <w:tr w:rsidR="000355C2" w:rsidRPr="006A4AED" w14:paraId="6435D7DC" w14:textId="77777777" w:rsidTr="00DF1B84">
        <w:trPr>
          <w:trHeight w:val="144"/>
          <w:tblHeader/>
        </w:trPr>
        <w:tc>
          <w:tcPr>
            <w:tcW w:w="627" w:type="dxa"/>
            <w:tcBorders>
              <w:top w:val="single" w:sz="4" w:space="0" w:color="auto"/>
            </w:tcBorders>
            <w:vAlign w:val="center"/>
          </w:tcPr>
          <w:p w14:paraId="0F7A2611"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sidRPr="006A4AED">
              <w:rPr>
                <w:rFonts w:asciiTheme="minorHAnsi" w:eastAsiaTheme="minorEastAsia" w:hAnsiTheme="minorHAnsi" w:cstheme="minorHAnsi"/>
                <w:sz w:val="20"/>
                <w:szCs w:val="20"/>
              </w:rPr>
              <w:t>01</w:t>
            </w:r>
          </w:p>
        </w:tc>
        <w:tc>
          <w:tcPr>
            <w:tcW w:w="10163" w:type="dxa"/>
            <w:tcBorders>
              <w:top w:val="single" w:sz="4" w:space="0" w:color="auto"/>
            </w:tcBorders>
            <w:vAlign w:val="center"/>
          </w:tcPr>
          <w:p w14:paraId="5C131C69" w14:textId="73C14E2B"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0355C2" w:rsidRPr="006A4AED" w14:paraId="408660BB" w14:textId="77777777" w:rsidTr="00DF1B84">
        <w:trPr>
          <w:trHeight w:val="144"/>
          <w:tblHeader/>
        </w:trPr>
        <w:tc>
          <w:tcPr>
            <w:tcW w:w="627" w:type="dxa"/>
            <w:vAlign w:val="center"/>
          </w:tcPr>
          <w:p w14:paraId="00A70C76"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02</w:t>
            </w:r>
          </w:p>
        </w:tc>
        <w:tc>
          <w:tcPr>
            <w:tcW w:w="10163" w:type="dxa"/>
            <w:vAlign w:val="center"/>
          </w:tcPr>
          <w:p w14:paraId="2395AFCF" w14:textId="77777777" w:rsidR="000355C2" w:rsidRPr="005828AE" w:rsidRDefault="000355C2" w:rsidP="00DF1B84">
            <w:pPr>
              <w:keepNext/>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0355C2" w:rsidRPr="006A4AED" w14:paraId="3D80D542" w14:textId="77777777" w:rsidTr="00DF1B84">
        <w:trPr>
          <w:trHeight w:val="144"/>
          <w:tblHeader/>
        </w:trPr>
        <w:tc>
          <w:tcPr>
            <w:tcW w:w="627" w:type="dxa"/>
            <w:vAlign w:val="center"/>
          </w:tcPr>
          <w:p w14:paraId="7E39C4AD"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03</w:t>
            </w:r>
          </w:p>
        </w:tc>
        <w:tc>
          <w:tcPr>
            <w:tcW w:w="10163" w:type="dxa"/>
            <w:vAlign w:val="center"/>
          </w:tcPr>
          <w:p w14:paraId="093B282C" w14:textId="339E8A54" w:rsidR="000355C2" w:rsidRPr="005828AE"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Manual controls may be activ</w:t>
            </w:r>
            <w:r w:rsidR="004A0B1F">
              <w:rPr>
                <w:rFonts w:asciiTheme="minorHAnsi" w:eastAsiaTheme="minorEastAsia" w:hAnsiTheme="minorHAnsi" w:cstheme="minorHAnsi"/>
                <w:sz w:val="18"/>
                <w:szCs w:val="20"/>
              </w:rPr>
              <w:t>ated</w:t>
            </w:r>
            <w:r w:rsidRPr="005828AE">
              <w:rPr>
                <w:rFonts w:asciiTheme="minorHAnsi" w:eastAsiaTheme="minorEastAsia" w:hAnsiTheme="minorHAnsi" w:cstheme="minorHAnsi"/>
                <w:sz w:val="18"/>
                <w:szCs w:val="20"/>
              </w:rPr>
              <w:t xml:space="preserve"> by wired or wireless mechanisms. </w:t>
            </w:r>
          </w:p>
        </w:tc>
      </w:tr>
      <w:tr w:rsidR="000355C2" w:rsidRPr="006A4AED" w14:paraId="504F11C5" w14:textId="77777777" w:rsidTr="00DF1B84">
        <w:trPr>
          <w:trHeight w:val="144"/>
          <w:tblHeader/>
        </w:trPr>
        <w:tc>
          <w:tcPr>
            <w:tcW w:w="627" w:type="dxa"/>
            <w:vAlign w:val="center"/>
          </w:tcPr>
          <w:p w14:paraId="12822470" w14:textId="77777777" w:rsidR="000355C2"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04</w:t>
            </w:r>
          </w:p>
        </w:tc>
        <w:tc>
          <w:tcPr>
            <w:tcW w:w="10163" w:type="dxa"/>
            <w:vAlign w:val="center"/>
          </w:tcPr>
          <w:p w14:paraId="25BC9FE6" w14:textId="54729401" w:rsidR="000355C2" w:rsidRPr="005828AE" w:rsidRDefault="000355C2" w:rsidP="009116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Sensor </w:t>
            </w:r>
            <w:r w:rsidR="009116CD">
              <w:rPr>
                <w:rFonts w:asciiTheme="minorHAnsi" w:eastAsiaTheme="minorEastAsia" w:hAnsiTheme="minorHAnsi" w:cstheme="minorHAnsi"/>
                <w:sz w:val="18"/>
                <w:szCs w:val="20"/>
              </w:rPr>
              <w:t>c</w:t>
            </w:r>
            <w:r w:rsidRPr="005828AE">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p>
        </w:tc>
      </w:tr>
      <w:tr w:rsidR="000355C2" w:rsidRPr="006A4AED" w14:paraId="04C0D0B5" w14:textId="77777777" w:rsidTr="00DF1B84">
        <w:trPr>
          <w:trHeight w:val="144"/>
          <w:tblHeader/>
        </w:trPr>
        <w:tc>
          <w:tcPr>
            <w:tcW w:w="627" w:type="dxa"/>
            <w:vAlign w:val="center"/>
          </w:tcPr>
          <w:p w14:paraId="04699CE5"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05</w:t>
            </w:r>
          </w:p>
        </w:tc>
        <w:tc>
          <w:tcPr>
            <w:tcW w:w="10163" w:type="dxa"/>
            <w:vAlign w:val="center"/>
          </w:tcPr>
          <w:p w14:paraId="62B4A700"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 xml:space="preserve">Pump and control placement shall meet one of the following criteria: </w:t>
            </w:r>
          </w:p>
          <w:p w14:paraId="4777927A"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513B263D"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536DCC8"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0355C2" w:rsidRPr="006A4AED" w14:paraId="421516D8" w14:textId="77777777" w:rsidTr="00DF1B84">
        <w:trPr>
          <w:trHeight w:val="144"/>
          <w:tblHeader/>
        </w:trPr>
        <w:tc>
          <w:tcPr>
            <w:tcW w:w="627" w:type="dxa"/>
            <w:vAlign w:val="center"/>
          </w:tcPr>
          <w:p w14:paraId="74136061"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06</w:t>
            </w:r>
          </w:p>
        </w:tc>
        <w:tc>
          <w:tcPr>
            <w:tcW w:w="10163" w:type="dxa"/>
            <w:vAlign w:val="center"/>
          </w:tcPr>
          <w:p w14:paraId="26656506"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828A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AE14D5B" w14:textId="6815A6D6" w:rsidR="000355C2" w:rsidRPr="005828AE" w:rsidRDefault="000355C2" w:rsidP="00DF1B84">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10°F (5.6°C) above the initial temperature of the water in the pipe</w:t>
            </w:r>
            <w:r w:rsidR="009116CD">
              <w:rPr>
                <w:rFonts w:asciiTheme="minorHAnsi" w:eastAsia="Times New Roman" w:hAnsiTheme="minorHAnsi" w:cstheme="minorHAnsi"/>
                <w:sz w:val="18"/>
                <w:szCs w:val="20"/>
              </w:rPr>
              <w:t>; or</w:t>
            </w:r>
          </w:p>
          <w:p w14:paraId="50615C0C" w14:textId="77777777" w:rsidR="000355C2" w:rsidRPr="005828AE" w:rsidRDefault="000355C2" w:rsidP="00DF1B84">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828AE">
              <w:rPr>
                <w:rFonts w:asciiTheme="minorHAnsi" w:eastAsia="Times New Roman" w:hAnsiTheme="minorHAnsi" w:cstheme="minorHAnsi"/>
                <w:sz w:val="18"/>
                <w:szCs w:val="20"/>
              </w:rPr>
              <w:t>Not more than 102°F (38.9°C).</w:t>
            </w:r>
          </w:p>
        </w:tc>
      </w:tr>
      <w:tr w:rsidR="000355C2" w:rsidRPr="006A4AED" w14:paraId="4752DB2B" w14:textId="77777777" w:rsidTr="00DF1B84">
        <w:trPr>
          <w:trHeight w:val="144"/>
          <w:tblHeader/>
        </w:trPr>
        <w:tc>
          <w:tcPr>
            <w:tcW w:w="627" w:type="dxa"/>
            <w:vAlign w:val="center"/>
          </w:tcPr>
          <w:p w14:paraId="3E1A382E"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20"/>
              </w:rPr>
            </w:pPr>
            <w:r>
              <w:rPr>
                <w:rFonts w:asciiTheme="minorHAnsi" w:eastAsiaTheme="minorEastAsia" w:hAnsiTheme="minorHAnsi" w:cstheme="minorHAnsi"/>
                <w:sz w:val="20"/>
                <w:szCs w:val="20"/>
              </w:rPr>
              <w:t>07</w:t>
            </w:r>
          </w:p>
        </w:tc>
        <w:tc>
          <w:tcPr>
            <w:tcW w:w="10163" w:type="dxa"/>
            <w:vAlign w:val="center"/>
          </w:tcPr>
          <w:p w14:paraId="0EEA2324"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828AE">
              <w:rPr>
                <w:rFonts w:asciiTheme="minorHAnsi" w:eastAsiaTheme="minorEastAsia" w:hAnsiTheme="minorHAnsi" w:cstheme="minorHAnsi"/>
                <w:sz w:val="18"/>
                <w:szCs w:val="20"/>
              </w:rPr>
              <w:t xml:space="preserve">Controls shall limit operation to no more than 5 minutes following activation.  </w:t>
            </w:r>
          </w:p>
        </w:tc>
      </w:tr>
      <w:tr w:rsidR="000355C2" w:rsidRPr="006A4AED" w14:paraId="5EA9766B" w14:textId="77777777" w:rsidTr="00DF1B84">
        <w:trPr>
          <w:trHeight w:val="144"/>
          <w:tblHeader/>
        </w:trPr>
        <w:tc>
          <w:tcPr>
            <w:tcW w:w="10790" w:type="dxa"/>
            <w:gridSpan w:val="2"/>
            <w:vAlign w:val="center"/>
          </w:tcPr>
          <w:p w14:paraId="50AED836" w14:textId="77777777" w:rsidR="000355C2" w:rsidRPr="006A4AED" w:rsidRDefault="000355C2" w:rsidP="00DF1B8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7B8DA5CF" w14:textId="77777777" w:rsidR="00954F25" w:rsidRPr="00450432" w:rsidRDefault="00954F25" w:rsidP="000029DA">
      <w:pPr>
        <w:spacing w:after="0" w:line="240" w:lineRule="auto"/>
        <w:rPr>
          <w:rFonts w:asciiTheme="minorHAnsi" w:hAnsiTheme="minorHAnsi" w:cstheme="minorHAnsi"/>
          <w:sz w:val="20"/>
          <w:szCs w:val="20"/>
        </w:rPr>
      </w:pPr>
    </w:p>
    <w:sectPr w:rsidR="00954F25" w:rsidRPr="00450432" w:rsidSect="005942BB">
      <w:headerReference w:type="even" r:id="rId17"/>
      <w:headerReference w:type="default" r:id="rId18"/>
      <w:headerReference w:type="first" r:id="rId19"/>
      <w:pgSz w:w="12240" w:h="15840" w:code="1"/>
      <w:pgMar w:top="720" w:right="720" w:bottom="720" w:left="720" w:header="576" w:footer="576"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4A00BB" w16cid:durableId="203F4B36"/>
  <w16cid:commentId w16cid:paraId="730B7587" w16cid:durableId="203F4B37"/>
  <w16cid:commentId w16cid:paraId="382BBC2E" w16cid:durableId="203F4B3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A0495" w14:textId="77777777" w:rsidR="008439D3" w:rsidRDefault="008439D3" w:rsidP="004E3B6C">
      <w:pPr>
        <w:spacing w:after="0" w:line="240" w:lineRule="auto"/>
      </w:pPr>
      <w:r>
        <w:separator/>
      </w:r>
    </w:p>
  </w:endnote>
  <w:endnote w:type="continuationSeparator" w:id="0">
    <w:p w14:paraId="1A223471" w14:textId="77777777" w:rsidR="008439D3" w:rsidRDefault="008439D3" w:rsidP="004E3B6C">
      <w:pPr>
        <w:spacing w:after="0" w:line="240" w:lineRule="auto"/>
      </w:pPr>
      <w:r>
        <w:continuationSeparator/>
      </w:r>
    </w:p>
  </w:endnote>
  <w:endnote w:type="continuationNotice" w:id="1">
    <w:p w14:paraId="70BEC635" w14:textId="77777777" w:rsidR="008439D3" w:rsidRDefault="008439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7" w14:textId="7BF39836" w:rsidR="0080752E" w:rsidRPr="009425FF" w:rsidRDefault="0080752E" w:rsidP="00F82DE0">
    <w:pPr>
      <w:pStyle w:val="Footer"/>
      <w:pBdr>
        <w:top w:val="single" w:sz="4" w:space="1" w:color="auto"/>
      </w:pBdr>
      <w:tabs>
        <w:tab w:val="clear" w:pos="4680"/>
        <w:tab w:val="clear" w:pos="9360"/>
        <w:tab w:val="center" w:pos="657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HERS Provider:                       </w:t>
    </w:r>
  </w:p>
  <w:p w14:paraId="7B8DA5E8" w14:textId="5F755DAB" w:rsidR="0080752E" w:rsidRPr="009425FF" w:rsidRDefault="0080752E" w:rsidP="00F82DE0">
    <w:pPr>
      <w:pStyle w:val="Footer"/>
      <w:pBdr>
        <w:top w:val="single" w:sz="4" w:space="1" w:color="auto"/>
      </w:pBdr>
      <w:tabs>
        <w:tab w:val="clear" w:pos="4680"/>
        <w:tab w:val="clear" w:pos="9360"/>
        <w:tab w:val="center" w:pos="432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9425FF">
      <w:rPr>
        <w:rFonts w:asciiTheme="minorHAnsi" w:eastAsia="Times New Roman" w:hAnsiTheme="minorHAnsi"/>
        <w:sz w:val="20"/>
        <w:szCs w:val="20"/>
      </w:rPr>
      <w:t xml:space="preserve"> Residential Compliance</w:t>
    </w:r>
    <w:r w:rsidRPr="009425FF">
      <w:rPr>
        <w:rFonts w:asciiTheme="minorHAnsi" w:eastAsia="Times New Roman" w:hAnsiTheme="minorHAnsi"/>
        <w:sz w:val="20"/>
        <w:szCs w:val="20"/>
      </w:rPr>
      <w:tab/>
    </w:r>
    <w:r>
      <w:rPr>
        <w:rFonts w:asciiTheme="minorHAnsi" w:eastAsia="Times New Roman" w:hAnsiTheme="minorHAnsi"/>
        <w:sz w:val="20"/>
        <w:szCs w:val="20"/>
      </w:rPr>
      <w:t xml:space="preserve">January </w:t>
    </w:r>
    <w:del w:id="3" w:author="Markstrum, Alexis@Energy" w:date="2019-10-21T13:27:00Z">
      <w:r w:rsidDel="0080752E">
        <w:rPr>
          <w:rFonts w:asciiTheme="minorHAnsi" w:eastAsia="Times New Roman" w:hAnsiTheme="minorHAnsi"/>
          <w:sz w:val="20"/>
          <w:szCs w:val="20"/>
        </w:rPr>
        <w:delText>2019</w:delText>
      </w:r>
    </w:del>
    <w:ins w:id="4" w:author="Markstrum, Alexis@Energy" w:date="2019-10-21T13:27:00Z">
      <w:r>
        <w:rPr>
          <w:rFonts w:asciiTheme="minorHAnsi" w:eastAsia="Times New Roman" w:hAnsiTheme="minorHAnsi"/>
          <w:sz w:val="20"/>
          <w:szCs w:val="20"/>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2" w14:textId="3E37F0E7" w:rsidR="0080752E" w:rsidRPr="009425FF" w:rsidRDefault="0080752E" w:rsidP="00B24EAA">
    <w:pPr>
      <w:pStyle w:val="Footer"/>
      <w:pBdr>
        <w:top w:val="single" w:sz="4" w:space="1" w:color="auto"/>
      </w:pBdr>
      <w:tabs>
        <w:tab w:val="clear" w:pos="4680"/>
        <w:tab w:val="clear" w:pos="9360"/>
        <w:tab w:val="center" w:pos="432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9425FF">
      <w:rPr>
        <w:rFonts w:asciiTheme="minorHAnsi" w:eastAsia="Times New Roman" w:hAnsiTheme="minorHAnsi"/>
        <w:sz w:val="20"/>
        <w:szCs w:val="20"/>
      </w:rPr>
      <w:t xml:space="preserve"> Residential Compliance</w:t>
    </w:r>
    <w:r w:rsidRPr="009425FF">
      <w:rPr>
        <w:rFonts w:asciiTheme="minorHAnsi" w:eastAsia="Times New Roman" w:hAnsiTheme="minorHAnsi"/>
        <w:sz w:val="20"/>
        <w:szCs w:val="20"/>
      </w:rPr>
      <w:tab/>
    </w:r>
    <w:r>
      <w:rPr>
        <w:rFonts w:asciiTheme="minorHAnsi" w:eastAsia="Times New Roman" w:hAnsiTheme="minorHAnsi"/>
        <w:sz w:val="20"/>
        <w:szCs w:val="20"/>
      </w:rPr>
      <w:t xml:space="preserve">January </w:t>
    </w:r>
    <w:del w:id="11" w:author="Markstrum, Alexis@Energy" w:date="2019-10-21T13:27:00Z">
      <w:r w:rsidDel="0080752E">
        <w:rPr>
          <w:rFonts w:asciiTheme="minorHAnsi" w:eastAsia="Times New Roman" w:hAnsiTheme="minorHAnsi"/>
          <w:sz w:val="20"/>
          <w:szCs w:val="20"/>
        </w:rPr>
        <w:delText>2019</w:delText>
      </w:r>
    </w:del>
    <w:ins w:id="12" w:author="Markstrum, Alexis@Energy" w:date="2019-10-21T13:27:00Z">
      <w:r>
        <w:rPr>
          <w:rFonts w:asciiTheme="minorHAnsi" w:eastAsia="Times New Roman" w:hAnsiTheme="minorHAnsi"/>
          <w:sz w:val="20"/>
          <w:szCs w:val="2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11BDA" w14:textId="77777777" w:rsidR="008439D3" w:rsidRDefault="008439D3" w:rsidP="004E3B6C">
      <w:pPr>
        <w:spacing w:after="0" w:line="240" w:lineRule="auto"/>
      </w:pPr>
      <w:r>
        <w:separator/>
      </w:r>
    </w:p>
  </w:footnote>
  <w:footnote w:type="continuationSeparator" w:id="0">
    <w:p w14:paraId="66EB1463" w14:textId="77777777" w:rsidR="008439D3" w:rsidRDefault="008439D3" w:rsidP="004E3B6C">
      <w:pPr>
        <w:spacing w:after="0" w:line="240" w:lineRule="auto"/>
      </w:pPr>
      <w:r>
        <w:continuationSeparator/>
      </w:r>
    </w:p>
  </w:footnote>
  <w:footnote w:type="continuationNotice" w:id="1">
    <w:p w14:paraId="5C6AAAE4" w14:textId="77777777" w:rsidR="008439D3" w:rsidRDefault="008439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D4" w14:textId="77777777" w:rsidR="0080752E" w:rsidRDefault="008E5381">
    <w:pPr>
      <w:pStyle w:val="Header"/>
    </w:pPr>
    <w:r>
      <w:rPr>
        <w:noProof/>
      </w:rPr>
      <w:pict w14:anchorId="7B8DA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1"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D5" w14:textId="1666E38D" w:rsidR="0080752E" w:rsidRPr="002143E3" w:rsidRDefault="0080752E" w:rsidP="005942BB">
    <w:pPr>
      <w:suppressAutoHyphens/>
      <w:spacing w:after="0" w:line="240" w:lineRule="auto"/>
      <w:ind w:left="-86"/>
      <w:rPr>
        <w:rFonts w:ascii="Arial" w:eastAsia="Times New Roman" w:hAnsi="Arial" w:cs="Arial"/>
        <w:sz w:val="14"/>
        <w:szCs w:val="14"/>
      </w:rPr>
    </w:pPr>
    <w:r w:rsidRPr="003018AA">
      <w:rPr>
        <w:rFonts w:ascii="Arial" w:eastAsia="Times New Roman" w:hAnsi="Arial"/>
        <w:noProof/>
        <w:sz w:val="14"/>
      </w:rPr>
      <w:drawing>
        <wp:anchor distT="0" distB="0" distL="114300" distR="114300" simplePos="0" relativeHeight="251658240" behindDoc="0" locked="0" layoutInCell="0" allowOverlap="1" wp14:anchorId="7B8DA5FE" wp14:editId="1DBC452F">
          <wp:simplePos x="0" y="0"/>
          <wp:positionH relativeFrom="column">
            <wp:posOffset>6529070</wp:posOffset>
          </wp:positionH>
          <wp:positionV relativeFrom="paragraph">
            <wp:posOffset>54610</wp:posOffset>
          </wp:positionV>
          <wp:extent cx="354076" cy="310896"/>
          <wp:effectExtent l="0" t="0" r="825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076" cy="31089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E5381">
      <w:rPr>
        <w:rFonts w:ascii="Arial" w:eastAsia="Times New Roman" w:hAnsi="Arial" w:cs="Arial"/>
        <w:noProof/>
        <w:sz w:val="14"/>
        <w:szCs w:val="14"/>
      </w:rPr>
      <w:pict w14:anchorId="7B8DA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2143E3">
      <w:rPr>
        <w:rFonts w:ascii="Arial" w:eastAsia="Times New Roman" w:hAnsi="Arial" w:cs="Arial"/>
        <w:sz w:val="14"/>
        <w:szCs w:val="14"/>
      </w:rPr>
      <w:t>STATE OF CALIFORNIA</w:t>
    </w:r>
  </w:p>
  <w:p w14:paraId="7B8DA5D6" w14:textId="340DF46E" w:rsidR="0080752E" w:rsidRPr="002143E3" w:rsidRDefault="0080752E" w:rsidP="005942BB">
    <w:pPr>
      <w:suppressAutoHyphens/>
      <w:spacing w:after="0" w:line="240" w:lineRule="auto"/>
      <w:ind w:left="-86"/>
      <w:rPr>
        <w:rFonts w:ascii="Arial" w:eastAsia="Times New Roman" w:hAnsi="Arial" w:cs="Arial"/>
        <w:b/>
        <w:sz w:val="24"/>
        <w:szCs w:val="24"/>
      </w:rPr>
    </w:pPr>
    <w:r>
      <w:rPr>
        <w:rFonts w:ascii="Arial" w:eastAsia="Times New Roman" w:hAnsi="Arial" w:cs="Arial"/>
        <w:b/>
        <w:sz w:val="24"/>
        <w:szCs w:val="24"/>
      </w:rPr>
      <w:t>SINGLE DWELLING UNIT HOT WATER SYSTEM DISTRIBUTION</w:t>
    </w:r>
  </w:p>
  <w:p w14:paraId="7B8DA5D7" w14:textId="72D9E238" w:rsidR="0080752E" w:rsidRPr="002143E3" w:rsidRDefault="0080752E" w:rsidP="005942BB">
    <w:pPr>
      <w:suppressAutoHyphens/>
      <w:spacing w:after="0" w:line="240" w:lineRule="auto"/>
      <w:ind w:left="-86"/>
      <w:rPr>
        <w:rFonts w:ascii="Arial" w:eastAsia="Times New Roman" w:hAnsi="Arial" w:cs="Arial"/>
        <w:sz w:val="14"/>
        <w:szCs w:val="14"/>
      </w:rPr>
    </w:pPr>
    <w:r w:rsidRPr="002143E3">
      <w:rPr>
        <w:rFonts w:ascii="Arial" w:eastAsia="Times New Roman" w:hAnsi="Arial" w:cs="Arial"/>
        <w:sz w:val="14"/>
        <w:szCs w:val="14"/>
      </w:rPr>
      <w:t>CEC-CF2R-</w:t>
    </w:r>
    <w:r>
      <w:rPr>
        <w:rFonts w:ascii="Arial" w:eastAsia="Times New Roman" w:hAnsi="Arial" w:cs="Arial"/>
        <w:sz w:val="14"/>
        <w:szCs w:val="14"/>
      </w:rPr>
      <w:t>PLB-02</w:t>
    </w:r>
    <w:r w:rsidRPr="002143E3">
      <w:rPr>
        <w:rFonts w:ascii="Arial" w:eastAsia="Times New Roman" w:hAnsi="Arial" w:cs="Arial"/>
        <w:sz w:val="14"/>
        <w:szCs w:val="14"/>
      </w:rPr>
      <w:t>-</w:t>
    </w:r>
    <w:r>
      <w:rPr>
        <w:rFonts w:ascii="Arial" w:eastAsia="Times New Roman" w:hAnsi="Arial" w:cs="Arial"/>
        <w:sz w:val="14"/>
        <w:szCs w:val="14"/>
      </w:rPr>
      <w:t>E</w:t>
    </w:r>
    <w:r w:rsidRPr="002143E3">
      <w:rPr>
        <w:rFonts w:ascii="Arial" w:eastAsia="Times New Roman" w:hAnsi="Arial" w:cs="Arial"/>
        <w:sz w:val="14"/>
        <w:szCs w:val="14"/>
      </w:rPr>
      <w:t xml:space="preserve"> (Revised </w:t>
    </w:r>
    <w:r>
      <w:rPr>
        <w:rFonts w:ascii="Arial" w:eastAsia="Times New Roman" w:hAnsi="Arial" w:cs="Arial"/>
        <w:sz w:val="14"/>
        <w:szCs w:val="14"/>
      </w:rPr>
      <w:t>01/</w:t>
    </w:r>
    <w:del w:id="1" w:author="Markstrum, Alexis@Energy" w:date="2019-10-21T13:27:00Z">
      <w:r w:rsidDel="0080752E">
        <w:rPr>
          <w:rFonts w:ascii="Arial" w:eastAsia="Times New Roman" w:hAnsi="Arial" w:cs="Arial"/>
          <w:sz w:val="14"/>
          <w:szCs w:val="14"/>
        </w:rPr>
        <w:delText>19</w:delText>
      </w:r>
    </w:del>
    <w:ins w:id="2" w:author="Markstrum, Alexis@Energy" w:date="2019-10-21T13:27:00Z">
      <w:r>
        <w:rPr>
          <w:rFonts w:ascii="Arial" w:eastAsia="Times New Roman" w:hAnsi="Arial" w:cs="Arial"/>
          <w:sz w:val="14"/>
          <w:szCs w:val="14"/>
        </w:rPr>
        <w:t>20</w:t>
      </w:r>
    </w:ins>
    <w:r w:rsidRPr="002143E3">
      <w:rPr>
        <w:rFonts w:ascii="Arial" w:eastAsia="Times New Roman" w:hAnsi="Arial" w:cs="Arial"/>
        <w:sz w:val="14"/>
        <w:szCs w:val="14"/>
      </w:rPr>
      <w:t>)</w:t>
    </w:r>
    <w:r>
      <w:rPr>
        <w:rFonts w:ascii="Arial" w:eastAsia="Times New Roman" w:hAnsi="Arial" w:cs="Arial"/>
        <w:sz w:val="14"/>
        <w:szCs w:val="14"/>
      </w:rPr>
      <w:t xml:space="preserve">             </w:t>
    </w:r>
    <w:r w:rsidRPr="002143E3">
      <w:rPr>
        <w:rFonts w:ascii="Arial" w:eastAsia="Times New Roman" w:hAnsi="Arial" w:cs="Arial"/>
        <w:sz w:val="14"/>
        <w:szCs w:val="14"/>
      </w:rPr>
      <w:t xml:space="preserve"> </w:t>
    </w:r>
    <w:r>
      <w:rPr>
        <w:rFonts w:ascii="Arial" w:eastAsia="Times New Roman" w:hAnsi="Arial" w:cs="Arial"/>
        <w:sz w:val="14"/>
        <w:szCs w:val="14"/>
      </w:rPr>
      <w:t xml:space="preserve">                                                                                                                            </w:t>
    </w:r>
    <w:r w:rsidRPr="002143E3">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274"/>
      <w:gridCol w:w="2125"/>
    </w:tblGrid>
    <w:tr w:rsidR="0080752E" w:rsidRPr="00F85124" w14:paraId="7B8DA5DA" w14:textId="77777777" w:rsidTr="00F8029A">
      <w:trPr>
        <w:cantSplit/>
        <w:trHeight w:val="288"/>
      </w:trPr>
      <w:tc>
        <w:tcPr>
          <w:tcW w:w="3877" w:type="pct"/>
          <w:gridSpan w:val="3"/>
          <w:tcBorders>
            <w:bottom w:val="single" w:sz="4" w:space="0" w:color="auto"/>
            <w:right w:val="nil"/>
          </w:tcBorders>
          <w:vAlign w:val="center"/>
        </w:tcPr>
        <w:p w14:paraId="7B8DA5D8" w14:textId="77777777" w:rsidR="0080752E" w:rsidRPr="00F85124" w:rsidRDefault="0080752E">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w:t>
          </w:r>
        </w:p>
      </w:tc>
      <w:tc>
        <w:tcPr>
          <w:tcW w:w="1123" w:type="pct"/>
          <w:tcBorders>
            <w:left w:val="nil"/>
            <w:bottom w:val="single" w:sz="4" w:space="0" w:color="auto"/>
          </w:tcBorders>
          <w:tcMar>
            <w:left w:w="115" w:type="dxa"/>
            <w:right w:w="115" w:type="dxa"/>
          </w:tcMar>
          <w:vAlign w:val="center"/>
        </w:tcPr>
        <w:p w14:paraId="7B8DA5D9" w14:textId="77777777" w:rsidR="0080752E" w:rsidRPr="00F85124" w:rsidRDefault="0080752E">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80752E" w:rsidRPr="00F85124" w14:paraId="7B8DA5DD" w14:textId="77777777" w:rsidTr="005D2463">
      <w:trPr>
        <w:cantSplit/>
        <w:trHeight w:val="288"/>
      </w:trPr>
      <w:tc>
        <w:tcPr>
          <w:tcW w:w="2500" w:type="pct"/>
          <w:gridSpan w:val="2"/>
          <w:tcBorders>
            <w:right w:val="nil"/>
          </w:tcBorders>
        </w:tcPr>
        <w:p w14:paraId="7B8DA5DB" w14:textId="77777777" w:rsidR="0080752E" w:rsidRPr="00586C72" w:rsidRDefault="0080752E" w:rsidP="005942BB">
          <w:pPr>
            <w:tabs>
              <w:tab w:val="right" w:pos="10543"/>
            </w:tabs>
            <w:spacing w:after="0" w:line="240" w:lineRule="auto"/>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DC" w14:textId="1588A0A0" w:rsidR="0080752E" w:rsidRPr="00586C72" w:rsidRDefault="0080752E" w:rsidP="005942BB">
          <w:pPr>
            <w:tabs>
              <w:tab w:val="right" w:pos="10543"/>
            </w:tabs>
            <w:spacing w:after="0" w:line="240" w:lineRule="auto"/>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8E5381">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8E5381">
            <w:rPr>
              <w:rFonts w:asciiTheme="minorHAnsi" w:hAnsiTheme="minorHAnsi"/>
              <w:bCs/>
              <w:noProof/>
              <w:sz w:val="20"/>
              <w:szCs w:val="20"/>
            </w:rPr>
            <w:t>5</w:t>
          </w:r>
          <w:r>
            <w:rPr>
              <w:rFonts w:asciiTheme="minorHAnsi" w:hAnsiTheme="minorHAnsi"/>
              <w:bCs/>
              <w:noProof/>
              <w:sz w:val="20"/>
              <w:szCs w:val="20"/>
            </w:rPr>
            <w:fldChar w:fldCharType="end"/>
          </w:r>
          <w:r w:rsidRPr="00586C72">
            <w:rPr>
              <w:rFonts w:asciiTheme="minorHAnsi" w:hAnsiTheme="minorHAnsi"/>
              <w:bCs/>
              <w:sz w:val="20"/>
              <w:szCs w:val="20"/>
            </w:rPr>
            <w:t>)</w:t>
          </w:r>
        </w:p>
      </w:tc>
    </w:tr>
    <w:tr w:rsidR="0080752E" w:rsidRPr="00F85124" w14:paraId="7B8DA5E1" w14:textId="77777777" w:rsidTr="002143E3">
      <w:trPr>
        <w:cantSplit/>
        <w:trHeight w:val="288"/>
      </w:trPr>
      <w:tc>
        <w:tcPr>
          <w:tcW w:w="0" w:type="auto"/>
        </w:tcPr>
        <w:p w14:paraId="7B8DA5DE" w14:textId="77777777" w:rsidR="0080752E" w:rsidRPr="00F85124" w:rsidRDefault="0080752E">
          <w:pPr>
            <w:spacing w:after="0" w:line="240" w:lineRule="auto"/>
            <w:rPr>
              <w:rFonts w:asciiTheme="minorHAnsi" w:hAnsiTheme="minorHAnsi"/>
              <w:sz w:val="12"/>
              <w:szCs w:val="12"/>
            </w:rPr>
          </w:pPr>
          <w:r w:rsidRPr="00F85124">
            <w:rPr>
              <w:rFonts w:asciiTheme="minorHAnsi" w:hAnsiTheme="minorHAnsi"/>
              <w:sz w:val="12"/>
              <w:szCs w:val="12"/>
            </w:rPr>
            <w:t>Project Name:</w:t>
          </w:r>
        </w:p>
      </w:tc>
      <w:tc>
        <w:tcPr>
          <w:tcW w:w="1516" w:type="pct"/>
          <w:gridSpan w:val="2"/>
        </w:tcPr>
        <w:p w14:paraId="7B8DA5DF" w14:textId="77777777" w:rsidR="0080752E" w:rsidRPr="00F85124" w:rsidRDefault="0080752E" w:rsidP="005942BB">
          <w:pPr>
            <w:spacing w:after="0" w:line="240" w:lineRule="auto"/>
            <w:rPr>
              <w:rFonts w:asciiTheme="minorHAnsi" w:hAnsiTheme="minorHAnsi"/>
              <w:sz w:val="12"/>
              <w:szCs w:val="12"/>
            </w:rPr>
          </w:pPr>
          <w:r w:rsidRPr="00F85124">
            <w:rPr>
              <w:rFonts w:asciiTheme="minorHAnsi" w:hAnsiTheme="minorHAnsi"/>
              <w:sz w:val="12"/>
              <w:szCs w:val="12"/>
            </w:rPr>
            <w:t>Enforcement Agency:</w:t>
          </w:r>
        </w:p>
      </w:tc>
      <w:tc>
        <w:tcPr>
          <w:tcW w:w="1123" w:type="pct"/>
        </w:tcPr>
        <w:p w14:paraId="7B8DA5E0" w14:textId="77777777" w:rsidR="0080752E" w:rsidRPr="00F85124" w:rsidRDefault="0080752E" w:rsidP="005942BB">
          <w:pPr>
            <w:spacing w:after="0" w:line="240" w:lineRule="auto"/>
            <w:rPr>
              <w:rFonts w:asciiTheme="minorHAnsi" w:hAnsiTheme="minorHAnsi"/>
              <w:sz w:val="12"/>
              <w:szCs w:val="12"/>
            </w:rPr>
          </w:pPr>
          <w:r w:rsidRPr="00F85124">
            <w:rPr>
              <w:rFonts w:asciiTheme="minorHAnsi" w:hAnsiTheme="minorHAnsi"/>
              <w:sz w:val="12"/>
              <w:szCs w:val="12"/>
            </w:rPr>
            <w:t>Permit Number:</w:t>
          </w:r>
        </w:p>
      </w:tc>
    </w:tr>
    <w:tr w:rsidR="0080752E" w:rsidRPr="00F85124" w14:paraId="7B8DA5E5" w14:textId="77777777" w:rsidTr="005942BB">
      <w:trPr>
        <w:cantSplit/>
        <w:trHeight w:val="288"/>
      </w:trPr>
      <w:tc>
        <w:tcPr>
          <w:tcW w:w="0" w:type="auto"/>
        </w:tcPr>
        <w:p w14:paraId="7B8DA5E2" w14:textId="77777777" w:rsidR="0080752E" w:rsidRPr="00F85124" w:rsidRDefault="0080752E"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Dwelling Address:</w:t>
          </w:r>
        </w:p>
      </w:tc>
      <w:tc>
        <w:tcPr>
          <w:tcW w:w="1516" w:type="pct"/>
          <w:gridSpan w:val="2"/>
        </w:tcPr>
        <w:p w14:paraId="7B8DA5E3" w14:textId="69CBC2E5" w:rsidR="0080752E" w:rsidRPr="00F85124" w:rsidRDefault="0080752E"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1123" w:type="pct"/>
        </w:tcPr>
        <w:p w14:paraId="7B8DA5E4" w14:textId="4900C553" w:rsidR="0080752E" w:rsidRPr="00F85124" w:rsidRDefault="0080752E"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7B8DA5E6" w14:textId="77777777" w:rsidR="0080752E" w:rsidRPr="00ED521E" w:rsidRDefault="0080752E" w:rsidP="00586C7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9" w14:textId="77777777" w:rsidR="0080752E" w:rsidRDefault="008E5381">
    <w:pPr>
      <w:pStyle w:val="Header"/>
    </w:pPr>
    <w:r>
      <w:rPr>
        <w:noProof/>
      </w:rPr>
      <w:pict w14:anchorId="7B8DA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0"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A" w14:textId="77777777" w:rsidR="0080752E" w:rsidRDefault="008E5381">
    <w:pPr>
      <w:pStyle w:val="Header"/>
    </w:pPr>
    <w:r>
      <w:rPr>
        <w:noProof/>
      </w:rPr>
      <w:pict w14:anchorId="7B8DA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4" o:spid="_x0000_s2053"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80752E" w:rsidRPr="00F85124" w14:paraId="7B8DA5ED" w14:textId="77777777" w:rsidTr="000877CF">
      <w:trPr>
        <w:cantSplit/>
        <w:trHeight w:val="144"/>
      </w:trPr>
      <w:tc>
        <w:tcPr>
          <w:tcW w:w="3877" w:type="pct"/>
          <w:gridSpan w:val="2"/>
          <w:tcBorders>
            <w:bottom w:val="single" w:sz="4" w:space="0" w:color="auto"/>
            <w:right w:val="nil"/>
          </w:tcBorders>
          <w:vAlign w:val="center"/>
        </w:tcPr>
        <w:p w14:paraId="7B8DA5EB" w14:textId="343B1A34" w:rsidR="0080752E" w:rsidRPr="00F85124" w:rsidRDefault="0080752E" w:rsidP="00D45E55">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1123" w:type="pct"/>
          <w:tcBorders>
            <w:left w:val="nil"/>
            <w:bottom w:val="single" w:sz="4" w:space="0" w:color="auto"/>
          </w:tcBorders>
          <w:tcMar>
            <w:left w:w="115" w:type="dxa"/>
            <w:right w:w="115" w:type="dxa"/>
          </w:tcMar>
          <w:vAlign w:val="center"/>
        </w:tcPr>
        <w:p w14:paraId="7B8DA5EC" w14:textId="77777777" w:rsidR="0080752E" w:rsidRPr="00F85124" w:rsidRDefault="0080752E" w:rsidP="00D82883">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80752E" w:rsidRPr="00F85124" w14:paraId="7B8DA5F0" w14:textId="77777777" w:rsidTr="005D2463">
      <w:trPr>
        <w:cantSplit/>
        <w:trHeight w:val="288"/>
      </w:trPr>
      <w:tc>
        <w:tcPr>
          <w:tcW w:w="2500" w:type="pct"/>
          <w:tcBorders>
            <w:right w:val="nil"/>
          </w:tcBorders>
        </w:tcPr>
        <w:p w14:paraId="7B8DA5EE" w14:textId="77777777" w:rsidR="0080752E" w:rsidRPr="00586C72" w:rsidRDefault="0080752E" w:rsidP="00586C72">
          <w:pPr>
            <w:tabs>
              <w:tab w:val="right" w:pos="10543"/>
            </w:tabs>
            <w:spacing w:after="0"/>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EF" w14:textId="4CE29BCD" w:rsidR="0080752E" w:rsidRPr="00586C72" w:rsidRDefault="0080752E" w:rsidP="00586C72">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8E5381">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8E5381">
            <w:rPr>
              <w:rFonts w:asciiTheme="minorHAnsi" w:hAnsiTheme="minorHAnsi"/>
              <w:bCs/>
              <w:noProof/>
              <w:sz w:val="20"/>
              <w:szCs w:val="20"/>
            </w:rPr>
            <w:t>2</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7B8DA5F1" w14:textId="5A6907D1" w:rsidR="0080752E" w:rsidRPr="00ED521E" w:rsidRDefault="008E5381" w:rsidP="00586C72">
    <w:pPr>
      <w:pStyle w:val="Header"/>
      <w:spacing w:after="0"/>
      <w:rPr>
        <w:sz w:val="20"/>
        <w:szCs w:val="16"/>
      </w:rPr>
    </w:pPr>
    <w:r>
      <w:rPr>
        <w:rFonts w:asciiTheme="minorHAnsi" w:hAnsiTheme="minorHAnsi"/>
        <w:b/>
        <w:bCs/>
        <w:noProof/>
        <w:sz w:val="20"/>
      </w:rPr>
      <w:pict w14:anchorId="7B8DA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5"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3" w14:textId="77777777" w:rsidR="0080752E" w:rsidRDefault="008E5381">
    <w:pPr>
      <w:pStyle w:val="Header"/>
    </w:pPr>
    <w:r>
      <w:rPr>
        <w:noProof/>
      </w:rPr>
      <w:pict w14:anchorId="7B8DA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3" o:spid="_x0000_s2052"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4" w14:textId="77777777" w:rsidR="0080752E" w:rsidRDefault="008E5381">
    <w:pPr>
      <w:pStyle w:val="Header"/>
    </w:pPr>
    <w:r>
      <w:rPr>
        <w:noProof/>
      </w:rPr>
      <w:pict w14:anchorId="7B8DA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7"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80752E" w:rsidRPr="00F85124" w14:paraId="7B8DA5F7" w14:textId="77777777" w:rsidTr="000877CF">
      <w:trPr>
        <w:cantSplit/>
        <w:trHeight w:val="144"/>
      </w:trPr>
      <w:tc>
        <w:tcPr>
          <w:tcW w:w="3877" w:type="pct"/>
          <w:gridSpan w:val="2"/>
          <w:tcBorders>
            <w:bottom w:val="single" w:sz="4" w:space="0" w:color="auto"/>
            <w:right w:val="nil"/>
          </w:tcBorders>
          <w:vAlign w:val="center"/>
        </w:tcPr>
        <w:p w14:paraId="7B8DA5F5" w14:textId="4C1E8C96" w:rsidR="0080752E" w:rsidRPr="00F85124" w:rsidRDefault="0080752E" w:rsidP="00DE2B86">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23" w:type="pct"/>
          <w:tcBorders>
            <w:left w:val="nil"/>
            <w:bottom w:val="single" w:sz="4" w:space="0" w:color="auto"/>
          </w:tcBorders>
          <w:tcMar>
            <w:left w:w="115" w:type="dxa"/>
            <w:right w:w="115" w:type="dxa"/>
          </w:tcMar>
          <w:vAlign w:val="center"/>
        </w:tcPr>
        <w:p w14:paraId="7B8DA5F6" w14:textId="77777777" w:rsidR="0080752E" w:rsidRDefault="0080752E">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80752E" w:rsidRPr="00F85124" w14:paraId="7B8DA5FA" w14:textId="77777777" w:rsidTr="005D2463">
      <w:trPr>
        <w:cantSplit/>
        <w:trHeight w:val="288"/>
      </w:trPr>
      <w:tc>
        <w:tcPr>
          <w:tcW w:w="2500" w:type="pct"/>
          <w:tcBorders>
            <w:right w:val="nil"/>
          </w:tcBorders>
        </w:tcPr>
        <w:p w14:paraId="7B8DA5F8" w14:textId="77777777" w:rsidR="0080752E" w:rsidRPr="00586C72" w:rsidRDefault="0080752E" w:rsidP="00586C72">
          <w:pPr>
            <w:tabs>
              <w:tab w:val="right" w:pos="10543"/>
            </w:tabs>
            <w:spacing w:after="0"/>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F9" w14:textId="702B9424" w:rsidR="0080752E" w:rsidRPr="00586C72" w:rsidRDefault="0080752E" w:rsidP="00586C72">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8E5381">
            <w:rPr>
              <w:rFonts w:asciiTheme="minorHAnsi" w:hAnsiTheme="minorHAnsi"/>
              <w:bCs/>
              <w:noProof/>
              <w:sz w:val="20"/>
              <w:szCs w:val="20"/>
            </w:rPr>
            <w:t>6</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8E5381">
            <w:rPr>
              <w:rFonts w:asciiTheme="minorHAnsi" w:hAnsiTheme="minorHAnsi"/>
              <w:bCs/>
              <w:noProof/>
              <w:sz w:val="20"/>
              <w:szCs w:val="20"/>
            </w:rPr>
            <w:t>7</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7B8DA5FB" w14:textId="4B043221" w:rsidR="0080752E" w:rsidRPr="00ED521E" w:rsidRDefault="008E5381" w:rsidP="00586C72">
    <w:pPr>
      <w:pStyle w:val="Header"/>
      <w:spacing w:after="0"/>
      <w:rPr>
        <w:sz w:val="20"/>
        <w:szCs w:val="16"/>
      </w:rPr>
    </w:pPr>
    <w:r>
      <w:rPr>
        <w:rFonts w:asciiTheme="minorHAnsi" w:hAnsiTheme="minorHAnsi"/>
        <w:b/>
        <w:bCs/>
        <w:noProof/>
        <w:sz w:val="20"/>
      </w:rPr>
      <w:pict w14:anchorId="7B8DA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8"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C" w14:textId="77777777" w:rsidR="0080752E" w:rsidRDefault="008E5381">
    <w:pPr>
      <w:pStyle w:val="Header"/>
    </w:pPr>
    <w:r>
      <w:rPr>
        <w:noProof/>
      </w:rPr>
      <w:pict w14:anchorId="7B8DA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6" o:spid="_x0000_s205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4549F"/>
    <w:multiLevelType w:val="hybridMultilevel"/>
    <w:tmpl w:val="BCF4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ED2"/>
    <w:multiLevelType w:val="hybridMultilevel"/>
    <w:tmpl w:val="625274C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231E4D"/>
    <w:multiLevelType w:val="hybridMultilevel"/>
    <w:tmpl w:val="1C0EB72A"/>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E2F1E5A"/>
    <w:multiLevelType w:val="hybridMultilevel"/>
    <w:tmpl w:val="49C0A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C36BD"/>
    <w:multiLevelType w:val="hybridMultilevel"/>
    <w:tmpl w:val="5F327306"/>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AD4FAA"/>
    <w:multiLevelType w:val="hybridMultilevel"/>
    <w:tmpl w:val="47DC5932"/>
    <w:lvl w:ilvl="0" w:tplc="6C9E62AA">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336AA2"/>
    <w:multiLevelType w:val="hybridMultilevel"/>
    <w:tmpl w:val="22E88BA0"/>
    <w:lvl w:ilvl="0" w:tplc="FC587790">
      <w:start w:val="1"/>
      <w:numFmt w:val="decimal"/>
      <w:lvlText w:val="%1."/>
      <w:lvlJc w:val="left"/>
      <w:pPr>
        <w:ind w:left="36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174DD"/>
    <w:multiLevelType w:val="hybridMultilevel"/>
    <w:tmpl w:val="24AC2BF0"/>
    <w:lvl w:ilvl="0" w:tplc="5FE2B916">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BF46B38"/>
    <w:multiLevelType w:val="hybridMultilevel"/>
    <w:tmpl w:val="B3904D2C"/>
    <w:lvl w:ilvl="0" w:tplc="0456B07A">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2A7801"/>
    <w:multiLevelType w:val="hybridMultilevel"/>
    <w:tmpl w:val="24AC2BF0"/>
    <w:lvl w:ilvl="0" w:tplc="5FE2B916">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28A1704"/>
    <w:multiLevelType w:val="hybridMultilevel"/>
    <w:tmpl w:val="5EFEB774"/>
    <w:lvl w:ilvl="0" w:tplc="5BAAE56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2" w15:restartNumberingAfterBreak="0">
    <w:nsid w:val="38CD49F6"/>
    <w:multiLevelType w:val="hybridMultilevel"/>
    <w:tmpl w:val="21A8B55A"/>
    <w:lvl w:ilvl="0" w:tplc="788876D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0580C"/>
    <w:multiLevelType w:val="hybridMultilevel"/>
    <w:tmpl w:val="1B68D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47373"/>
    <w:multiLevelType w:val="hybridMultilevel"/>
    <w:tmpl w:val="BDBC62E2"/>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221A5"/>
    <w:multiLevelType w:val="hybridMultilevel"/>
    <w:tmpl w:val="76CAA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7E632D"/>
    <w:multiLevelType w:val="hybridMultilevel"/>
    <w:tmpl w:val="40707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C75DF2"/>
    <w:multiLevelType w:val="hybridMultilevel"/>
    <w:tmpl w:val="95B015FC"/>
    <w:lvl w:ilvl="0" w:tplc="4FA0153A">
      <w:start w:val="1"/>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8936A56"/>
    <w:multiLevelType w:val="hybridMultilevel"/>
    <w:tmpl w:val="2144AFFA"/>
    <w:lvl w:ilvl="0" w:tplc="5C602E78">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BB6E5E"/>
    <w:multiLevelType w:val="hybridMultilevel"/>
    <w:tmpl w:val="D2326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4024A"/>
    <w:multiLevelType w:val="hybridMultilevel"/>
    <w:tmpl w:val="7204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2F3D95"/>
    <w:multiLevelType w:val="hybridMultilevel"/>
    <w:tmpl w:val="8A508B02"/>
    <w:lvl w:ilvl="0" w:tplc="61E02296">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E969C1"/>
    <w:multiLevelType w:val="hybridMultilevel"/>
    <w:tmpl w:val="C8562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2B5A07"/>
    <w:multiLevelType w:val="hybridMultilevel"/>
    <w:tmpl w:val="C36A35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40BBC"/>
    <w:multiLevelType w:val="hybridMultilevel"/>
    <w:tmpl w:val="78DE64D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E6420"/>
    <w:multiLevelType w:val="hybridMultilevel"/>
    <w:tmpl w:val="0B74DDA4"/>
    <w:lvl w:ilvl="0" w:tplc="4FA0153A">
      <w:start w:val="1"/>
      <w:numFmt w:val="decimal"/>
      <w:lvlText w:val="%1."/>
      <w:lvlJc w:val="left"/>
      <w:pPr>
        <w:ind w:left="810" w:hanging="360"/>
      </w:pPr>
      <w:rPr>
        <w:rFonts w:asciiTheme="minorHAnsi" w:hAnsiTheme="minorHAnsi" w:cs="Aria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6D6D2E92"/>
    <w:multiLevelType w:val="hybridMultilevel"/>
    <w:tmpl w:val="3FC251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A361B2"/>
    <w:multiLevelType w:val="hybridMultilevel"/>
    <w:tmpl w:val="1A384700"/>
    <w:lvl w:ilvl="0" w:tplc="C276D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481BD4"/>
    <w:multiLevelType w:val="hybridMultilevel"/>
    <w:tmpl w:val="6BA8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28"/>
  </w:num>
  <w:num w:numId="6">
    <w:abstractNumId w:val="18"/>
  </w:num>
  <w:num w:numId="7">
    <w:abstractNumId w:val="27"/>
  </w:num>
  <w:num w:numId="8">
    <w:abstractNumId w:val="0"/>
  </w:num>
  <w:num w:numId="9">
    <w:abstractNumId w:val="21"/>
  </w:num>
  <w:num w:numId="10">
    <w:abstractNumId w:val="17"/>
  </w:num>
  <w:num w:numId="11">
    <w:abstractNumId w:val="3"/>
  </w:num>
  <w:num w:numId="12">
    <w:abstractNumId w:val="24"/>
  </w:num>
  <w:num w:numId="13">
    <w:abstractNumId w:val="16"/>
  </w:num>
  <w:num w:numId="14">
    <w:abstractNumId w:val="23"/>
  </w:num>
  <w:num w:numId="15">
    <w:abstractNumId w:val="9"/>
  </w:num>
  <w:num w:numId="16">
    <w:abstractNumId w:val="5"/>
  </w:num>
  <w:num w:numId="17">
    <w:abstractNumId w:val="22"/>
  </w:num>
  <w:num w:numId="18">
    <w:abstractNumId w:val="6"/>
  </w:num>
  <w:num w:numId="19">
    <w:abstractNumId w:val="12"/>
  </w:num>
  <w:num w:numId="20">
    <w:abstractNumId w:val="15"/>
  </w:num>
  <w:num w:numId="21">
    <w:abstractNumId w:val="29"/>
  </w:num>
  <w:num w:numId="22">
    <w:abstractNumId w:val="31"/>
  </w:num>
  <w:num w:numId="23">
    <w:abstractNumId w:val="13"/>
  </w:num>
  <w:num w:numId="24">
    <w:abstractNumId w:val="26"/>
  </w:num>
  <w:num w:numId="25">
    <w:abstractNumId w:val="30"/>
  </w:num>
  <w:num w:numId="26">
    <w:abstractNumId w:val="5"/>
  </w:num>
  <w:num w:numId="27">
    <w:abstractNumId w:val="19"/>
  </w:num>
  <w:num w:numId="28">
    <w:abstractNumId w:val="25"/>
  </w:num>
  <w:num w:numId="29">
    <w:abstractNumId w:val="2"/>
  </w:num>
  <w:num w:numId="30">
    <w:abstractNumId w:val="10"/>
  </w:num>
  <w:num w:numId="31">
    <w:abstractNumId w:val="14"/>
  </w:num>
  <w:num w:numId="32">
    <w:abstractNumId w:val="20"/>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trackRevisions/>
  <w:defaultTabStop w:val="720"/>
  <w:drawingGridHorizontalSpacing w:val="110"/>
  <w:displayHorizontalDrawingGridEvery w:val="2"/>
  <w:displayVertic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00594"/>
    <w:rsid w:val="00001B38"/>
    <w:rsid w:val="00002232"/>
    <w:rsid w:val="000029DA"/>
    <w:rsid w:val="00010453"/>
    <w:rsid w:val="00011F4C"/>
    <w:rsid w:val="00013667"/>
    <w:rsid w:val="00020774"/>
    <w:rsid w:val="000208B3"/>
    <w:rsid w:val="00022B39"/>
    <w:rsid w:val="00024589"/>
    <w:rsid w:val="00025661"/>
    <w:rsid w:val="00026D13"/>
    <w:rsid w:val="00026F0A"/>
    <w:rsid w:val="00027F30"/>
    <w:rsid w:val="000348E3"/>
    <w:rsid w:val="00034BD4"/>
    <w:rsid w:val="00034C3F"/>
    <w:rsid w:val="00034EAB"/>
    <w:rsid w:val="000355C2"/>
    <w:rsid w:val="00035EF9"/>
    <w:rsid w:val="000368F8"/>
    <w:rsid w:val="00044426"/>
    <w:rsid w:val="00046302"/>
    <w:rsid w:val="000470D3"/>
    <w:rsid w:val="00047C58"/>
    <w:rsid w:val="00050406"/>
    <w:rsid w:val="000504B8"/>
    <w:rsid w:val="00064845"/>
    <w:rsid w:val="00064983"/>
    <w:rsid w:val="0006638F"/>
    <w:rsid w:val="00067655"/>
    <w:rsid w:val="00070E4F"/>
    <w:rsid w:val="000718F8"/>
    <w:rsid w:val="00076780"/>
    <w:rsid w:val="000816FF"/>
    <w:rsid w:val="000861B5"/>
    <w:rsid w:val="000864F6"/>
    <w:rsid w:val="0008724A"/>
    <w:rsid w:val="000877CF"/>
    <w:rsid w:val="000919BD"/>
    <w:rsid w:val="00092307"/>
    <w:rsid w:val="000947DF"/>
    <w:rsid w:val="000A448D"/>
    <w:rsid w:val="000A54FA"/>
    <w:rsid w:val="000B52D6"/>
    <w:rsid w:val="000B5C9F"/>
    <w:rsid w:val="000C0CA3"/>
    <w:rsid w:val="000C1DA5"/>
    <w:rsid w:val="000C3FDF"/>
    <w:rsid w:val="000C409B"/>
    <w:rsid w:val="000C6427"/>
    <w:rsid w:val="000D42ED"/>
    <w:rsid w:val="000D4598"/>
    <w:rsid w:val="000D56DC"/>
    <w:rsid w:val="000E1923"/>
    <w:rsid w:val="000E1EA5"/>
    <w:rsid w:val="000E45E2"/>
    <w:rsid w:val="000E4E84"/>
    <w:rsid w:val="000E5EEC"/>
    <w:rsid w:val="000F1D06"/>
    <w:rsid w:val="000F307F"/>
    <w:rsid w:val="000F6BE0"/>
    <w:rsid w:val="000F77EF"/>
    <w:rsid w:val="0010125C"/>
    <w:rsid w:val="00103FC6"/>
    <w:rsid w:val="00107043"/>
    <w:rsid w:val="00114AAB"/>
    <w:rsid w:val="00116C69"/>
    <w:rsid w:val="00117EA8"/>
    <w:rsid w:val="00122A6B"/>
    <w:rsid w:val="00122DFF"/>
    <w:rsid w:val="001275BA"/>
    <w:rsid w:val="00136321"/>
    <w:rsid w:val="001379AE"/>
    <w:rsid w:val="00142B4D"/>
    <w:rsid w:val="001433E1"/>
    <w:rsid w:val="0014401E"/>
    <w:rsid w:val="001445B5"/>
    <w:rsid w:val="0014483B"/>
    <w:rsid w:val="001479CF"/>
    <w:rsid w:val="0015043A"/>
    <w:rsid w:val="00155D52"/>
    <w:rsid w:val="00156D4C"/>
    <w:rsid w:val="00157438"/>
    <w:rsid w:val="00157DF4"/>
    <w:rsid w:val="00163E4E"/>
    <w:rsid w:val="00164A9C"/>
    <w:rsid w:val="00165A16"/>
    <w:rsid w:val="00166F9C"/>
    <w:rsid w:val="001705D5"/>
    <w:rsid w:val="00177CE0"/>
    <w:rsid w:val="00180091"/>
    <w:rsid w:val="00182071"/>
    <w:rsid w:val="00186391"/>
    <w:rsid w:val="00193F95"/>
    <w:rsid w:val="00194E6A"/>
    <w:rsid w:val="001A44CD"/>
    <w:rsid w:val="001B3105"/>
    <w:rsid w:val="001B6293"/>
    <w:rsid w:val="001C1282"/>
    <w:rsid w:val="001C628C"/>
    <w:rsid w:val="001C6EE0"/>
    <w:rsid w:val="001C791D"/>
    <w:rsid w:val="001D2854"/>
    <w:rsid w:val="001E526F"/>
    <w:rsid w:val="001E52D9"/>
    <w:rsid w:val="001E55B0"/>
    <w:rsid w:val="001E58D1"/>
    <w:rsid w:val="001E6791"/>
    <w:rsid w:val="001F0A85"/>
    <w:rsid w:val="001F1996"/>
    <w:rsid w:val="001F3BFF"/>
    <w:rsid w:val="001F67AD"/>
    <w:rsid w:val="001F7DC3"/>
    <w:rsid w:val="001F7FD1"/>
    <w:rsid w:val="00206D2B"/>
    <w:rsid w:val="00210E91"/>
    <w:rsid w:val="00211792"/>
    <w:rsid w:val="002143E3"/>
    <w:rsid w:val="002212BA"/>
    <w:rsid w:val="00221F20"/>
    <w:rsid w:val="0022213C"/>
    <w:rsid w:val="002227E1"/>
    <w:rsid w:val="00222C16"/>
    <w:rsid w:val="00225084"/>
    <w:rsid w:val="00225699"/>
    <w:rsid w:val="0022718B"/>
    <w:rsid w:val="00235380"/>
    <w:rsid w:val="00237BB2"/>
    <w:rsid w:val="002432F1"/>
    <w:rsid w:val="00243C7F"/>
    <w:rsid w:val="00247229"/>
    <w:rsid w:val="002473C4"/>
    <w:rsid w:val="00250A8F"/>
    <w:rsid w:val="0025415A"/>
    <w:rsid w:val="002544B0"/>
    <w:rsid w:val="002548FD"/>
    <w:rsid w:val="00254F4C"/>
    <w:rsid w:val="00254F96"/>
    <w:rsid w:val="00255FFB"/>
    <w:rsid w:val="00257EE7"/>
    <w:rsid w:val="00260947"/>
    <w:rsid w:val="00262FE5"/>
    <w:rsid w:val="00267060"/>
    <w:rsid w:val="00267109"/>
    <w:rsid w:val="002702ED"/>
    <w:rsid w:val="0027524B"/>
    <w:rsid w:val="00275E88"/>
    <w:rsid w:val="00276374"/>
    <w:rsid w:val="00284D0A"/>
    <w:rsid w:val="00292861"/>
    <w:rsid w:val="0029793E"/>
    <w:rsid w:val="00297B65"/>
    <w:rsid w:val="002A76D1"/>
    <w:rsid w:val="002A7F75"/>
    <w:rsid w:val="002B4872"/>
    <w:rsid w:val="002B5F75"/>
    <w:rsid w:val="002B62C0"/>
    <w:rsid w:val="002B6A5D"/>
    <w:rsid w:val="002C3900"/>
    <w:rsid w:val="002C4A59"/>
    <w:rsid w:val="002D2BB5"/>
    <w:rsid w:val="002D3189"/>
    <w:rsid w:val="002E0750"/>
    <w:rsid w:val="002E5497"/>
    <w:rsid w:val="002E5952"/>
    <w:rsid w:val="002E5E8D"/>
    <w:rsid w:val="002E6A5B"/>
    <w:rsid w:val="002E6B33"/>
    <w:rsid w:val="002F44E2"/>
    <w:rsid w:val="003004FB"/>
    <w:rsid w:val="003018AA"/>
    <w:rsid w:val="00301C37"/>
    <w:rsid w:val="00304B1D"/>
    <w:rsid w:val="003061BA"/>
    <w:rsid w:val="00313EB1"/>
    <w:rsid w:val="00317CB8"/>
    <w:rsid w:val="0032348D"/>
    <w:rsid w:val="00335847"/>
    <w:rsid w:val="00336029"/>
    <w:rsid w:val="0033770E"/>
    <w:rsid w:val="00344CEB"/>
    <w:rsid w:val="0034762D"/>
    <w:rsid w:val="00353208"/>
    <w:rsid w:val="003553ED"/>
    <w:rsid w:val="00355495"/>
    <w:rsid w:val="00355CCA"/>
    <w:rsid w:val="00356EF4"/>
    <w:rsid w:val="00361A2C"/>
    <w:rsid w:val="003630E1"/>
    <w:rsid w:val="00364C35"/>
    <w:rsid w:val="00366412"/>
    <w:rsid w:val="003711F3"/>
    <w:rsid w:val="00371CAD"/>
    <w:rsid w:val="00374235"/>
    <w:rsid w:val="00386BBC"/>
    <w:rsid w:val="00396DD3"/>
    <w:rsid w:val="003976CC"/>
    <w:rsid w:val="003A5BEE"/>
    <w:rsid w:val="003A6B6B"/>
    <w:rsid w:val="003B4A3E"/>
    <w:rsid w:val="003B4CFB"/>
    <w:rsid w:val="003B7FFA"/>
    <w:rsid w:val="003C1641"/>
    <w:rsid w:val="003C3D87"/>
    <w:rsid w:val="003C783F"/>
    <w:rsid w:val="003D08F1"/>
    <w:rsid w:val="003D0B6A"/>
    <w:rsid w:val="003D3555"/>
    <w:rsid w:val="003D7F1B"/>
    <w:rsid w:val="003E0FAE"/>
    <w:rsid w:val="003E2C33"/>
    <w:rsid w:val="003E3CBC"/>
    <w:rsid w:val="003E729A"/>
    <w:rsid w:val="003F06F9"/>
    <w:rsid w:val="003F69A0"/>
    <w:rsid w:val="00400D12"/>
    <w:rsid w:val="0040495A"/>
    <w:rsid w:val="00407769"/>
    <w:rsid w:val="00412650"/>
    <w:rsid w:val="004156DC"/>
    <w:rsid w:val="00422B16"/>
    <w:rsid w:val="00426876"/>
    <w:rsid w:val="00437F77"/>
    <w:rsid w:val="004408F0"/>
    <w:rsid w:val="004438A8"/>
    <w:rsid w:val="00447BB0"/>
    <w:rsid w:val="00450432"/>
    <w:rsid w:val="004522AA"/>
    <w:rsid w:val="004522F5"/>
    <w:rsid w:val="00454B74"/>
    <w:rsid w:val="0046730D"/>
    <w:rsid w:val="0047018B"/>
    <w:rsid w:val="004737C4"/>
    <w:rsid w:val="00474BEE"/>
    <w:rsid w:val="004818A4"/>
    <w:rsid w:val="00484154"/>
    <w:rsid w:val="00485C41"/>
    <w:rsid w:val="00493F0F"/>
    <w:rsid w:val="004953E7"/>
    <w:rsid w:val="004954CC"/>
    <w:rsid w:val="00495E40"/>
    <w:rsid w:val="00496FB9"/>
    <w:rsid w:val="004A0B1F"/>
    <w:rsid w:val="004A16DC"/>
    <w:rsid w:val="004A1A86"/>
    <w:rsid w:val="004A542C"/>
    <w:rsid w:val="004A7977"/>
    <w:rsid w:val="004B259A"/>
    <w:rsid w:val="004B3C06"/>
    <w:rsid w:val="004C2FDD"/>
    <w:rsid w:val="004C5E06"/>
    <w:rsid w:val="004C7D56"/>
    <w:rsid w:val="004D1480"/>
    <w:rsid w:val="004E16E0"/>
    <w:rsid w:val="004E2243"/>
    <w:rsid w:val="004E2981"/>
    <w:rsid w:val="004E3B6C"/>
    <w:rsid w:val="004F1F5C"/>
    <w:rsid w:val="004F3C0C"/>
    <w:rsid w:val="00502293"/>
    <w:rsid w:val="00503D53"/>
    <w:rsid w:val="00515988"/>
    <w:rsid w:val="00515C58"/>
    <w:rsid w:val="00520874"/>
    <w:rsid w:val="00521864"/>
    <w:rsid w:val="00526428"/>
    <w:rsid w:val="00526E4C"/>
    <w:rsid w:val="0052704E"/>
    <w:rsid w:val="00534D88"/>
    <w:rsid w:val="00550C64"/>
    <w:rsid w:val="005514C9"/>
    <w:rsid w:val="00556980"/>
    <w:rsid w:val="00560222"/>
    <w:rsid w:val="00574209"/>
    <w:rsid w:val="005828AE"/>
    <w:rsid w:val="0058605A"/>
    <w:rsid w:val="00586C72"/>
    <w:rsid w:val="00590D70"/>
    <w:rsid w:val="00592019"/>
    <w:rsid w:val="00593BEC"/>
    <w:rsid w:val="00593D13"/>
    <w:rsid w:val="005942BB"/>
    <w:rsid w:val="00596745"/>
    <w:rsid w:val="005A10E7"/>
    <w:rsid w:val="005A127D"/>
    <w:rsid w:val="005A6360"/>
    <w:rsid w:val="005B0CC4"/>
    <w:rsid w:val="005B369C"/>
    <w:rsid w:val="005B633E"/>
    <w:rsid w:val="005B6F53"/>
    <w:rsid w:val="005C1235"/>
    <w:rsid w:val="005C4406"/>
    <w:rsid w:val="005C5215"/>
    <w:rsid w:val="005D0176"/>
    <w:rsid w:val="005D1776"/>
    <w:rsid w:val="005D2463"/>
    <w:rsid w:val="005D460E"/>
    <w:rsid w:val="005D4D59"/>
    <w:rsid w:val="005D5342"/>
    <w:rsid w:val="005E094A"/>
    <w:rsid w:val="005E6839"/>
    <w:rsid w:val="005E7B39"/>
    <w:rsid w:val="005E7BD1"/>
    <w:rsid w:val="005F39F7"/>
    <w:rsid w:val="005F5F84"/>
    <w:rsid w:val="005F6C12"/>
    <w:rsid w:val="00607E9D"/>
    <w:rsid w:val="00610991"/>
    <w:rsid w:val="00613409"/>
    <w:rsid w:val="00613A49"/>
    <w:rsid w:val="006217B9"/>
    <w:rsid w:val="00623BA8"/>
    <w:rsid w:val="00624D54"/>
    <w:rsid w:val="0062519C"/>
    <w:rsid w:val="006251F7"/>
    <w:rsid w:val="00634399"/>
    <w:rsid w:val="00640CB2"/>
    <w:rsid w:val="00656F66"/>
    <w:rsid w:val="00660B3C"/>
    <w:rsid w:val="00660D0A"/>
    <w:rsid w:val="00667745"/>
    <w:rsid w:val="0067190C"/>
    <w:rsid w:val="00672252"/>
    <w:rsid w:val="00672E8E"/>
    <w:rsid w:val="00674110"/>
    <w:rsid w:val="00681798"/>
    <w:rsid w:val="006827F4"/>
    <w:rsid w:val="00686C63"/>
    <w:rsid w:val="006903DD"/>
    <w:rsid w:val="00695052"/>
    <w:rsid w:val="0069562A"/>
    <w:rsid w:val="006A17C7"/>
    <w:rsid w:val="006A2C43"/>
    <w:rsid w:val="006A4AED"/>
    <w:rsid w:val="006A7E82"/>
    <w:rsid w:val="006B0EC1"/>
    <w:rsid w:val="006B1CD8"/>
    <w:rsid w:val="006B7ADB"/>
    <w:rsid w:val="006C6A98"/>
    <w:rsid w:val="006D3310"/>
    <w:rsid w:val="006D3A0F"/>
    <w:rsid w:val="006E0618"/>
    <w:rsid w:val="006E258E"/>
    <w:rsid w:val="006E4874"/>
    <w:rsid w:val="006E5CB2"/>
    <w:rsid w:val="006E69FE"/>
    <w:rsid w:val="006E788C"/>
    <w:rsid w:val="006F1CB6"/>
    <w:rsid w:val="006F52CE"/>
    <w:rsid w:val="006F6591"/>
    <w:rsid w:val="006F7580"/>
    <w:rsid w:val="00705772"/>
    <w:rsid w:val="007128E6"/>
    <w:rsid w:val="00714E22"/>
    <w:rsid w:val="00724079"/>
    <w:rsid w:val="00726561"/>
    <w:rsid w:val="00726BAF"/>
    <w:rsid w:val="007271A9"/>
    <w:rsid w:val="007329BE"/>
    <w:rsid w:val="007376A9"/>
    <w:rsid w:val="007410FD"/>
    <w:rsid w:val="007413F8"/>
    <w:rsid w:val="00751E73"/>
    <w:rsid w:val="00763E0D"/>
    <w:rsid w:val="0076542E"/>
    <w:rsid w:val="007667EA"/>
    <w:rsid w:val="00767F32"/>
    <w:rsid w:val="00767F6C"/>
    <w:rsid w:val="00770872"/>
    <w:rsid w:val="00770A3D"/>
    <w:rsid w:val="007717D1"/>
    <w:rsid w:val="00771C74"/>
    <w:rsid w:val="007727F8"/>
    <w:rsid w:val="007838F4"/>
    <w:rsid w:val="007877DF"/>
    <w:rsid w:val="00787826"/>
    <w:rsid w:val="00795808"/>
    <w:rsid w:val="007A28FF"/>
    <w:rsid w:val="007A56DD"/>
    <w:rsid w:val="007A5FB0"/>
    <w:rsid w:val="007C5693"/>
    <w:rsid w:val="007C7005"/>
    <w:rsid w:val="007D2DE8"/>
    <w:rsid w:val="007D5375"/>
    <w:rsid w:val="007E691B"/>
    <w:rsid w:val="007F106D"/>
    <w:rsid w:val="007F2497"/>
    <w:rsid w:val="007F431D"/>
    <w:rsid w:val="007F5A43"/>
    <w:rsid w:val="007F7761"/>
    <w:rsid w:val="007F7E71"/>
    <w:rsid w:val="00802095"/>
    <w:rsid w:val="00802B0A"/>
    <w:rsid w:val="008048DC"/>
    <w:rsid w:val="0080752E"/>
    <w:rsid w:val="00807BE1"/>
    <w:rsid w:val="00811147"/>
    <w:rsid w:val="00811F8E"/>
    <w:rsid w:val="008138B4"/>
    <w:rsid w:val="00814A27"/>
    <w:rsid w:val="00815538"/>
    <w:rsid w:val="00816EBB"/>
    <w:rsid w:val="008268C1"/>
    <w:rsid w:val="008343EB"/>
    <w:rsid w:val="00836E65"/>
    <w:rsid w:val="008439D3"/>
    <w:rsid w:val="00844F19"/>
    <w:rsid w:val="00846F77"/>
    <w:rsid w:val="0086167A"/>
    <w:rsid w:val="00871C6C"/>
    <w:rsid w:val="008733ED"/>
    <w:rsid w:val="00873572"/>
    <w:rsid w:val="00874895"/>
    <w:rsid w:val="008756E0"/>
    <w:rsid w:val="0088373A"/>
    <w:rsid w:val="00886A7B"/>
    <w:rsid w:val="00887429"/>
    <w:rsid w:val="00891792"/>
    <w:rsid w:val="00891F7D"/>
    <w:rsid w:val="00891FF9"/>
    <w:rsid w:val="008A1C3A"/>
    <w:rsid w:val="008A6EEA"/>
    <w:rsid w:val="008B40BE"/>
    <w:rsid w:val="008C5840"/>
    <w:rsid w:val="008C7B33"/>
    <w:rsid w:val="008D2976"/>
    <w:rsid w:val="008D37C6"/>
    <w:rsid w:val="008D44FC"/>
    <w:rsid w:val="008D479B"/>
    <w:rsid w:val="008D5582"/>
    <w:rsid w:val="008D62ED"/>
    <w:rsid w:val="008D67C0"/>
    <w:rsid w:val="008D6BD6"/>
    <w:rsid w:val="008E18F7"/>
    <w:rsid w:val="008E2A8D"/>
    <w:rsid w:val="008E387F"/>
    <w:rsid w:val="008E388E"/>
    <w:rsid w:val="008E48DD"/>
    <w:rsid w:val="008E5381"/>
    <w:rsid w:val="008F0FC8"/>
    <w:rsid w:val="008F15F7"/>
    <w:rsid w:val="008F2F05"/>
    <w:rsid w:val="008F7667"/>
    <w:rsid w:val="009014F7"/>
    <w:rsid w:val="00903D5C"/>
    <w:rsid w:val="009075FA"/>
    <w:rsid w:val="009116CD"/>
    <w:rsid w:val="00913716"/>
    <w:rsid w:val="00917413"/>
    <w:rsid w:val="0092336C"/>
    <w:rsid w:val="00925504"/>
    <w:rsid w:val="009425FF"/>
    <w:rsid w:val="00954F25"/>
    <w:rsid w:val="00960771"/>
    <w:rsid w:val="00967338"/>
    <w:rsid w:val="009746C4"/>
    <w:rsid w:val="0097682E"/>
    <w:rsid w:val="009813F1"/>
    <w:rsid w:val="00985DAA"/>
    <w:rsid w:val="00990228"/>
    <w:rsid w:val="009916D8"/>
    <w:rsid w:val="00996524"/>
    <w:rsid w:val="00996CB5"/>
    <w:rsid w:val="009A203E"/>
    <w:rsid w:val="009A5DD3"/>
    <w:rsid w:val="009A63CA"/>
    <w:rsid w:val="009A7369"/>
    <w:rsid w:val="009A7AE3"/>
    <w:rsid w:val="009B0348"/>
    <w:rsid w:val="009B3B3A"/>
    <w:rsid w:val="009B3F4A"/>
    <w:rsid w:val="009B483E"/>
    <w:rsid w:val="009B7609"/>
    <w:rsid w:val="009D3495"/>
    <w:rsid w:val="009D7EDA"/>
    <w:rsid w:val="009E01FE"/>
    <w:rsid w:val="009E4989"/>
    <w:rsid w:val="009E63B8"/>
    <w:rsid w:val="009E72A1"/>
    <w:rsid w:val="009E7519"/>
    <w:rsid w:val="009F2460"/>
    <w:rsid w:val="009F733D"/>
    <w:rsid w:val="009F7E94"/>
    <w:rsid w:val="00A0717C"/>
    <w:rsid w:val="00A11FD9"/>
    <w:rsid w:val="00A122CA"/>
    <w:rsid w:val="00A13BF1"/>
    <w:rsid w:val="00A13D81"/>
    <w:rsid w:val="00A14800"/>
    <w:rsid w:val="00A15CF3"/>
    <w:rsid w:val="00A24C60"/>
    <w:rsid w:val="00A24EEC"/>
    <w:rsid w:val="00A313D6"/>
    <w:rsid w:val="00A33B02"/>
    <w:rsid w:val="00A417EC"/>
    <w:rsid w:val="00A42BAA"/>
    <w:rsid w:val="00A431A8"/>
    <w:rsid w:val="00A44F6E"/>
    <w:rsid w:val="00A44F75"/>
    <w:rsid w:val="00A45B72"/>
    <w:rsid w:val="00A613C3"/>
    <w:rsid w:val="00A6767B"/>
    <w:rsid w:val="00A733CD"/>
    <w:rsid w:val="00A76626"/>
    <w:rsid w:val="00A77D24"/>
    <w:rsid w:val="00A87226"/>
    <w:rsid w:val="00A914BD"/>
    <w:rsid w:val="00A91D37"/>
    <w:rsid w:val="00A92832"/>
    <w:rsid w:val="00A93E82"/>
    <w:rsid w:val="00A94C70"/>
    <w:rsid w:val="00A966F2"/>
    <w:rsid w:val="00A9677A"/>
    <w:rsid w:val="00AA01B2"/>
    <w:rsid w:val="00AA053A"/>
    <w:rsid w:val="00AB136B"/>
    <w:rsid w:val="00AB4500"/>
    <w:rsid w:val="00AD0319"/>
    <w:rsid w:val="00AD0DE8"/>
    <w:rsid w:val="00AD14FF"/>
    <w:rsid w:val="00AE03B7"/>
    <w:rsid w:val="00AE3B9A"/>
    <w:rsid w:val="00AE6505"/>
    <w:rsid w:val="00AF2F78"/>
    <w:rsid w:val="00AF30F9"/>
    <w:rsid w:val="00AF341E"/>
    <w:rsid w:val="00AF4167"/>
    <w:rsid w:val="00AF5194"/>
    <w:rsid w:val="00AF556D"/>
    <w:rsid w:val="00AF64ED"/>
    <w:rsid w:val="00B01711"/>
    <w:rsid w:val="00B059CA"/>
    <w:rsid w:val="00B062D7"/>
    <w:rsid w:val="00B24EAA"/>
    <w:rsid w:val="00B251DF"/>
    <w:rsid w:val="00B265DF"/>
    <w:rsid w:val="00B30562"/>
    <w:rsid w:val="00B32AA1"/>
    <w:rsid w:val="00B33DFF"/>
    <w:rsid w:val="00B42FFD"/>
    <w:rsid w:val="00B50E4A"/>
    <w:rsid w:val="00B600AE"/>
    <w:rsid w:val="00B60EEE"/>
    <w:rsid w:val="00B6158E"/>
    <w:rsid w:val="00B6529B"/>
    <w:rsid w:val="00B65824"/>
    <w:rsid w:val="00B7047B"/>
    <w:rsid w:val="00B72FDC"/>
    <w:rsid w:val="00B7334B"/>
    <w:rsid w:val="00B73F4A"/>
    <w:rsid w:val="00B76652"/>
    <w:rsid w:val="00B804A4"/>
    <w:rsid w:val="00B81372"/>
    <w:rsid w:val="00B84D74"/>
    <w:rsid w:val="00B85297"/>
    <w:rsid w:val="00B90586"/>
    <w:rsid w:val="00B92633"/>
    <w:rsid w:val="00B933CE"/>
    <w:rsid w:val="00B95302"/>
    <w:rsid w:val="00B95390"/>
    <w:rsid w:val="00B9629A"/>
    <w:rsid w:val="00BA2C74"/>
    <w:rsid w:val="00BB34BC"/>
    <w:rsid w:val="00BB7A99"/>
    <w:rsid w:val="00BB7C4A"/>
    <w:rsid w:val="00BC220C"/>
    <w:rsid w:val="00BC3ECE"/>
    <w:rsid w:val="00BC623F"/>
    <w:rsid w:val="00BC6DDB"/>
    <w:rsid w:val="00BC71BB"/>
    <w:rsid w:val="00BD2236"/>
    <w:rsid w:val="00BD38A6"/>
    <w:rsid w:val="00BD76BE"/>
    <w:rsid w:val="00BE06D4"/>
    <w:rsid w:val="00BE32CB"/>
    <w:rsid w:val="00BE6071"/>
    <w:rsid w:val="00BE7874"/>
    <w:rsid w:val="00BF0646"/>
    <w:rsid w:val="00BF306D"/>
    <w:rsid w:val="00C03DB0"/>
    <w:rsid w:val="00C05BE6"/>
    <w:rsid w:val="00C063FD"/>
    <w:rsid w:val="00C10172"/>
    <w:rsid w:val="00C11154"/>
    <w:rsid w:val="00C16266"/>
    <w:rsid w:val="00C23AD6"/>
    <w:rsid w:val="00C24D1F"/>
    <w:rsid w:val="00C366C1"/>
    <w:rsid w:val="00C4016B"/>
    <w:rsid w:val="00C40724"/>
    <w:rsid w:val="00C41113"/>
    <w:rsid w:val="00C672E8"/>
    <w:rsid w:val="00C675BF"/>
    <w:rsid w:val="00C67E49"/>
    <w:rsid w:val="00C711C6"/>
    <w:rsid w:val="00C74EF4"/>
    <w:rsid w:val="00C82B7C"/>
    <w:rsid w:val="00C87FDD"/>
    <w:rsid w:val="00C9434B"/>
    <w:rsid w:val="00CA1005"/>
    <w:rsid w:val="00CA27B6"/>
    <w:rsid w:val="00CA33CC"/>
    <w:rsid w:val="00CA463B"/>
    <w:rsid w:val="00CB132A"/>
    <w:rsid w:val="00CB1B37"/>
    <w:rsid w:val="00CB2FE9"/>
    <w:rsid w:val="00CB43FC"/>
    <w:rsid w:val="00CB5461"/>
    <w:rsid w:val="00CB59A5"/>
    <w:rsid w:val="00CC1418"/>
    <w:rsid w:val="00CC2C76"/>
    <w:rsid w:val="00CC352C"/>
    <w:rsid w:val="00CC3F85"/>
    <w:rsid w:val="00CD1D96"/>
    <w:rsid w:val="00CD2AC0"/>
    <w:rsid w:val="00CD3504"/>
    <w:rsid w:val="00CD4CF2"/>
    <w:rsid w:val="00CE2BDF"/>
    <w:rsid w:val="00CE2D12"/>
    <w:rsid w:val="00CE3E4B"/>
    <w:rsid w:val="00CE616E"/>
    <w:rsid w:val="00CE7952"/>
    <w:rsid w:val="00CF27A6"/>
    <w:rsid w:val="00D03687"/>
    <w:rsid w:val="00D05426"/>
    <w:rsid w:val="00D07F1E"/>
    <w:rsid w:val="00D11A97"/>
    <w:rsid w:val="00D205CC"/>
    <w:rsid w:val="00D210E7"/>
    <w:rsid w:val="00D23640"/>
    <w:rsid w:val="00D24BC5"/>
    <w:rsid w:val="00D30916"/>
    <w:rsid w:val="00D442A6"/>
    <w:rsid w:val="00D44A67"/>
    <w:rsid w:val="00D454CC"/>
    <w:rsid w:val="00D45B6B"/>
    <w:rsid w:val="00D45E55"/>
    <w:rsid w:val="00D5109C"/>
    <w:rsid w:val="00D602E1"/>
    <w:rsid w:val="00D643FC"/>
    <w:rsid w:val="00D64C0B"/>
    <w:rsid w:val="00D65249"/>
    <w:rsid w:val="00D66456"/>
    <w:rsid w:val="00D70068"/>
    <w:rsid w:val="00D7291F"/>
    <w:rsid w:val="00D7387B"/>
    <w:rsid w:val="00D758BE"/>
    <w:rsid w:val="00D76F6B"/>
    <w:rsid w:val="00D82384"/>
    <w:rsid w:val="00D82883"/>
    <w:rsid w:val="00D87221"/>
    <w:rsid w:val="00D91F99"/>
    <w:rsid w:val="00D953C8"/>
    <w:rsid w:val="00DA2983"/>
    <w:rsid w:val="00DA2A45"/>
    <w:rsid w:val="00DA4FA4"/>
    <w:rsid w:val="00DA5B77"/>
    <w:rsid w:val="00DA614E"/>
    <w:rsid w:val="00DA7870"/>
    <w:rsid w:val="00DB3C85"/>
    <w:rsid w:val="00DB66DB"/>
    <w:rsid w:val="00DB7BEA"/>
    <w:rsid w:val="00DC2EA7"/>
    <w:rsid w:val="00DC6F37"/>
    <w:rsid w:val="00DC7C80"/>
    <w:rsid w:val="00DD04FF"/>
    <w:rsid w:val="00DD0C9B"/>
    <w:rsid w:val="00DD574D"/>
    <w:rsid w:val="00DD6ACC"/>
    <w:rsid w:val="00DD7033"/>
    <w:rsid w:val="00DE0301"/>
    <w:rsid w:val="00DE23EE"/>
    <w:rsid w:val="00DE2B86"/>
    <w:rsid w:val="00DE64E3"/>
    <w:rsid w:val="00DF1B84"/>
    <w:rsid w:val="00E023CE"/>
    <w:rsid w:val="00E03B14"/>
    <w:rsid w:val="00E0468F"/>
    <w:rsid w:val="00E06579"/>
    <w:rsid w:val="00E07C31"/>
    <w:rsid w:val="00E11456"/>
    <w:rsid w:val="00E12540"/>
    <w:rsid w:val="00E12EE4"/>
    <w:rsid w:val="00E141F1"/>
    <w:rsid w:val="00E15012"/>
    <w:rsid w:val="00E161F6"/>
    <w:rsid w:val="00E177D7"/>
    <w:rsid w:val="00E24AE3"/>
    <w:rsid w:val="00E303B7"/>
    <w:rsid w:val="00E31D3A"/>
    <w:rsid w:val="00E428C6"/>
    <w:rsid w:val="00E4442E"/>
    <w:rsid w:val="00E573B4"/>
    <w:rsid w:val="00E5758B"/>
    <w:rsid w:val="00E57597"/>
    <w:rsid w:val="00E6233C"/>
    <w:rsid w:val="00E62AEA"/>
    <w:rsid w:val="00E76C20"/>
    <w:rsid w:val="00E80499"/>
    <w:rsid w:val="00E86A8D"/>
    <w:rsid w:val="00E909AB"/>
    <w:rsid w:val="00E92D16"/>
    <w:rsid w:val="00E945A3"/>
    <w:rsid w:val="00E95706"/>
    <w:rsid w:val="00E961E0"/>
    <w:rsid w:val="00EA1A1E"/>
    <w:rsid w:val="00EA211F"/>
    <w:rsid w:val="00EA21ED"/>
    <w:rsid w:val="00EA32A9"/>
    <w:rsid w:val="00EA50B2"/>
    <w:rsid w:val="00EA7AE6"/>
    <w:rsid w:val="00EB17C1"/>
    <w:rsid w:val="00EB53C1"/>
    <w:rsid w:val="00EC0140"/>
    <w:rsid w:val="00EC1CBE"/>
    <w:rsid w:val="00EC7885"/>
    <w:rsid w:val="00ED0877"/>
    <w:rsid w:val="00ED12AD"/>
    <w:rsid w:val="00ED1568"/>
    <w:rsid w:val="00ED4087"/>
    <w:rsid w:val="00ED521E"/>
    <w:rsid w:val="00ED646D"/>
    <w:rsid w:val="00ED6E64"/>
    <w:rsid w:val="00EE465E"/>
    <w:rsid w:val="00EE7957"/>
    <w:rsid w:val="00EF2915"/>
    <w:rsid w:val="00EF51D7"/>
    <w:rsid w:val="00F01185"/>
    <w:rsid w:val="00F017C1"/>
    <w:rsid w:val="00F0196F"/>
    <w:rsid w:val="00F21C72"/>
    <w:rsid w:val="00F27965"/>
    <w:rsid w:val="00F354B8"/>
    <w:rsid w:val="00F376CC"/>
    <w:rsid w:val="00F414AD"/>
    <w:rsid w:val="00F417C1"/>
    <w:rsid w:val="00F43FA8"/>
    <w:rsid w:val="00F441BA"/>
    <w:rsid w:val="00F50C2D"/>
    <w:rsid w:val="00F514CA"/>
    <w:rsid w:val="00F51E3A"/>
    <w:rsid w:val="00F53007"/>
    <w:rsid w:val="00F542C1"/>
    <w:rsid w:val="00F546BE"/>
    <w:rsid w:val="00F6062F"/>
    <w:rsid w:val="00F61B85"/>
    <w:rsid w:val="00F6757D"/>
    <w:rsid w:val="00F7001C"/>
    <w:rsid w:val="00F76C95"/>
    <w:rsid w:val="00F7760E"/>
    <w:rsid w:val="00F77B5E"/>
    <w:rsid w:val="00F8029A"/>
    <w:rsid w:val="00F8218D"/>
    <w:rsid w:val="00F82DE0"/>
    <w:rsid w:val="00F83A1B"/>
    <w:rsid w:val="00F852CA"/>
    <w:rsid w:val="00F86DFE"/>
    <w:rsid w:val="00F86E43"/>
    <w:rsid w:val="00F9082D"/>
    <w:rsid w:val="00F92813"/>
    <w:rsid w:val="00FB0CB9"/>
    <w:rsid w:val="00FB5A52"/>
    <w:rsid w:val="00FC16FA"/>
    <w:rsid w:val="00FD5E27"/>
    <w:rsid w:val="00FD5FAF"/>
    <w:rsid w:val="00FE7D50"/>
    <w:rsid w:val="00FF0FB8"/>
    <w:rsid w:val="00FF1C0B"/>
    <w:rsid w:val="00FF28EF"/>
    <w:rsid w:val="00FF3BD3"/>
    <w:rsid w:val="00FF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B8DA23D"/>
  <w15:docId w15:val="{C9F7D6F9-EA73-444E-80DC-D36BD9D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CD"/>
    <w:pPr>
      <w:spacing w:after="200" w:line="276" w:lineRule="auto"/>
    </w:pPr>
    <w:rPr>
      <w:sz w:val="22"/>
      <w:szCs w:val="22"/>
    </w:rPr>
  </w:style>
  <w:style w:type="paragraph" w:styleId="Heading1">
    <w:name w:val="heading 1"/>
    <w:basedOn w:val="Normal"/>
    <w:next w:val="Normal"/>
    <w:link w:val="Heading1Char"/>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cs="Times New Roman"/>
      <w:b/>
      <w:sz w:val="36"/>
      <w:szCs w:val="20"/>
    </w:rPr>
  </w:style>
  <w:style w:type="character" w:customStyle="1" w:styleId="Heading2Char">
    <w:name w:val="Heading 2 Char"/>
    <w:aliases w:val="h2 Char,h21 Char,h22 Char"/>
    <w:basedOn w:val="DefaultParagraphFont"/>
    <w:link w:val="Heading2"/>
    <w:rsid w:val="00CD1D96"/>
    <w:rPr>
      <w:rFonts w:ascii="Arial" w:eastAsia="Times New Roman" w:hAnsi="Arial" w:cs="Times New Roman"/>
      <w:b/>
      <w:i/>
      <w:szCs w:val="20"/>
    </w:rPr>
  </w:style>
  <w:style w:type="character" w:customStyle="1" w:styleId="Heading3Char">
    <w:name w:val="Heading 3 Char"/>
    <w:aliases w:val="h3 Char,h31 Char,h32 Char"/>
    <w:basedOn w:val="DefaultParagraphFont"/>
    <w:link w:val="Heading3"/>
    <w:rsid w:val="00CD1D96"/>
    <w:rPr>
      <w:rFonts w:ascii="Arial Black" w:eastAsia="Times New Roman" w:hAnsi="Arial Black" w:cs="Times New Roman"/>
      <w:sz w:val="20"/>
      <w:szCs w:val="20"/>
    </w:rPr>
  </w:style>
  <w:style w:type="character" w:customStyle="1" w:styleId="Heading4Char">
    <w:name w:val="Heading 4 Char"/>
    <w:basedOn w:val="DefaultParagraphFont"/>
    <w:link w:val="Heading4"/>
    <w:rsid w:val="00CD1D96"/>
    <w:rPr>
      <w:rFonts w:ascii="Arial" w:eastAsia="Times New Roman" w:hAnsi="Arial" w:cs="Times New Roman"/>
      <w:b/>
      <w:i/>
      <w:sz w:val="20"/>
      <w:szCs w:val="20"/>
    </w:rPr>
  </w:style>
  <w:style w:type="character" w:customStyle="1" w:styleId="Heading5Char">
    <w:name w:val="Heading 5 Char"/>
    <w:basedOn w:val="DefaultParagraphFont"/>
    <w:link w:val="Heading5"/>
    <w:rsid w:val="00CD1D96"/>
    <w:rPr>
      <w:rFonts w:ascii="Arial" w:eastAsia="Times New Roman" w:hAnsi="Arial" w:cs="Times New Roman"/>
      <w:b/>
      <w:sz w:val="20"/>
      <w:szCs w:val="20"/>
    </w:rPr>
  </w:style>
  <w:style w:type="character" w:customStyle="1" w:styleId="Heading6Char">
    <w:name w:val="Heading 6 Char"/>
    <w:basedOn w:val="DefaultParagraphFont"/>
    <w:link w:val="Heading6"/>
    <w:rsid w:val="00CD1D96"/>
    <w:rPr>
      <w:rFonts w:ascii="Arial" w:eastAsia="Times New Roman" w:hAnsi="Arial" w:cs="Times New Roman"/>
      <w:i/>
      <w:sz w:val="20"/>
      <w:szCs w:val="20"/>
    </w:rPr>
  </w:style>
  <w:style w:type="character" w:customStyle="1" w:styleId="Heading7Char">
    <w:name w:val="Heading 7 Char"/>
    <w:basedOn w:val="DefaultParagraphFont"/>
    <w:link w:val="Heading7"/>
    <w:rsid w:val="00CD1D96"/>
    <w:rPr>
      <w:rFonts w:ascii="Arial" w:eastAsia="Times New Roman" w:hAnsi="Arial" w:cs="Times New Roman"/>
      <w:i/>
      <w:sz w:val="20"/>
      <w:szCs w:val="20"/>
    </w:rPr>
  </w:style>
  <w:style w:type="character" w:customStyle="1" w:styleId="Heading8Char">
    <w:name w:val="Heading 8 Char"/>
    <w:basedOn w:val="DefaultParagraphFont"/>
    <w:link w:val="Heading8"/>
    <w:rsid w:val="00CD1D96"/>
    <w:rPr>
      <w:rFonts w:ascii="Arial" w:eastAsia="Times New Roman" w:hAnsi="Arial" w:cs="Times New Roman"/>
      <w:i/>
      <w:sz w:val="20"/>
      <w:szCs w:val="20"/>
    </w:rPr>
  </w:style>
  <w:style w:type="character" w:customStyle="1" w:styleId="Heading9Char">
    <w:name w:val="Heading 9 Char"/>
    <w:basedOn w:val="DefaultParagraphFont"/>
    <w:link w:val="Heading9"/>
    <w:rsid w:val="00CD1D96"/>
    <w:rPr>
      <w:rFonts w:ascii="Arial" w:eastAsia="Times New Roman" w:hAnsi="Arial" w:cs="Times New Roman"/>
      <w:b/>
      <w:i/>
      <w:sz w:val="18"/>
      <w:szCs w:val="20"/>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customStyle="1" w:styleId="p2">
    <w:name w:val="p2"/>
    <w:basedOn w:val="Normal"/>
    <w:rsid w:val="009425FF"/>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styleId="Revision">
    <w:name w:val="Revision"/>
    <w:hidden/>
    <w:uiPriority w:val="99"/>
    <w:semiHidden/>
    <w:rsid w:val="00ED521E"/>
    <w:rPr>
      <w:sz w:val="22"/>
      <w:szCs w:val="22"/>
    </w:rPr>
  </w:style>
  <w:style w:type="character" w:styleId="FootnoteReference">
    <w:name w:val="footnote reference"/>
    <w:uiPriority w:val="99"/>
    <w:rsid w:val="00E945A3"/>
    <w:rPr>
      <w:vertAlign w:val="superscript"/>
    </w:rPr>
  </w:style>
  <w:style w:type="table" w:customStyle="1" w:styleId="TableGrid1">
    <w:name w:val="Table Grid1"/>
    <w:basedOn w:val="TableNormal"/>
    <w:next w:val="TableGrid"/>
    <w:uiPriority w:val="59"/>
    <w:rsid w:val="00001B3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6524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F7F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8807">
      <w:bodyDiv w:val="1"/>
      <w:marLeft w:val="0"/>
      <w:marRight w:val="0"/>
      <w:marTop w:val="0"/>
      <w:marBottom w:val="0"/>
      <w:divBdr>
        <w:top w:val="none" w:sz="0" w:space="0" w:color="auto"/>
        <w:left w:val="none" w:sz="0" w:space="0" w:color="auto"/>
        <w:bottom w:val="none" w:sz="0" w:space="0" w:color="auto"/>
        <w:right w:val="none" w:sz="0" w:space="0" w:color="auto"/>
      </w:divBdr>
    </w:div>
    <w:div w:id="99683337">
      <w:bodyDiv w:val="1"/>
      <w:marLeft w:val="0"/>
      <w:marRight w:val="0"/>
      <w:marTop w:val="0"/>
      <w:marBottom w:val="0"/>
      <w:divBdr>
        <w:top w:val="none" w:sz="0" w:space="0" w:color="auto"/>
        <w:left w:val="none" w:sz="0" w:space="0" w:color="auto"/>
        <w:bottom w:val="none" w:sz="0" w:space="0" w:color="auto"/>
        <w:right w:val="none" w:sz="0" w:space="0" w:color="auto"/>
      </w:divBdr>
    </w:div>
    <w:div w:id="114642856">
      <w:bodyDiv w:val="1"/>
      <w:marLeft w:val="0"/>
      <w:marRight w:val="0"/>
      <w:marTop w:val="0"/>
      <w:marBottom w:val="0"/>
      <w:divBdr>
        <w:top w:val="none" w:sz="0" w:space="0" w:color="auto"/>
        <w:left w:val="none" w:sz="0" w:space="0" w:color="auto"/>
        <w:bottom w:val="none" w:sz="0" w:space="0" w:color="auto"/>
        <w:right w:val="none" w:sz="0" w:space="0" w:color="auto"/>
      </w:divBdr>
    </w:div>
    <w:div w:id="253363666">
      <w:bodyDiv w:val="1"/>
      <w:marLeft w:val="0"/>
      <w:marRight w:val="0"/>
      <w:marTop w:val="0"/>
      <w:marBottom w:val="0"/>
      <w:divBdr>
        <w:top w:val="none" w:sz="0" w:space="0" w:color="auto"/>
        <w:left w:val="none" w:sz="0" w:space="0" w:color="auto"/>
        <w:bottom w:val="none" w:sz="0" w:space="0" w:color="auto"/>
        <w:right w:val="none" w:sz="0" w:space="0" w:color="auto"/>
      </w:divBdr>
    </w:div>
    <w:div w:id="769350061">
      <w:bodyDiv w:val="1"/>
      <w:marLeft w:val="0"/>
      <w:marRight w:val="0"/>
      <w:marTop w:val="0"/>
      <w:marBottom w:val="0"/>
      <w:divBdr>
        <w:top w:val="none" w:sz="0" w:space="0" w:color="auto"/>
        <w:left w:val="none" w:sz="0" w:space="0" w:color="auto"/>
        <w:bottom w:val="none" w:sz="0" w:space="0" w:color="auto"/>
        <w:right w:val="none" w:sz="0" w:space="0" w:color="auto"/>
      </w:divBdr>
    </w:div>
    <w:div w:id="1143037545">
      <w:bodyDiv w:val="1"/>
      <w:marLeft w:val="0"/>
      <w:marRight w:val="0"/>
      <w:marTop w:val="0"/>
      <w:marBottom w:val="0"/>
      <w:divBdr>
        <w:top w:val="none" w:sz="0" w:space="0" w:color="auto"/>
        <w:left w:val="none" w:sz="0" w:space="0" w:color="auto"/>
        <w:bottom w:val="none" w:sz="0" w:space="0" w:color="auto"/>
        <w:right w:val="none" w:sz="0" w:space="0" w:color="auto"/>
      </w:divBdr>
    </w:div>
    <w:div w:id="1586302711">
      <w:bodyDiv w:val="1"/>
      <w:marLeft w:val="0"/>
      <w:marRight w:val="0"/>
      <w:marTop w:val="0"/>
      <w:marBottom w:val="0"/>
      <w:divBdr>
        <w:top w:val="none" w:sz="0" w:space="0" w:color="auto"/>
        <w:left w:val="none" w:sz="0" w:space="0" w:color="auto"/>
        <w:bottom w:val="none" w:sz="0" w:space="0" w:color="auto"/>
        <w:right w:val="none" w:sz="0" w:space="0" w:color="auto"/>
      </w:divBdr>
    </w:div>
    <w:div w:id="1821773924">
      <w:bodyDiv w:val="1"/>
      <w:marLeft w:val="0"/>
      <w:marRight w:val="0"/>
      <w:marTop w:val="0"/>
      <w:marBottom w:val="0"/>
      <w:divBdr>
        <w:top w:val="none" w:sz="0" w:space="0" w:color="auto"/>
        <w:left w:val="none" w:sz="0" w:space="0" w:color="auto"/>
        <w:bottom w:val="none" w:sz="0" w:space="0" w:color="auto"/>
        <w:right w:val="none" w:sz="0" w:space="0" w:color="auto"/>
      </w:divBdr>
    </w:div>
    <w:div w:id="206498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9F7223-28BE-47D0-A633-9964ED0C4D2A}">
  <ds:schemaRefs>
    <ds:schemaRef ds:uri="http://schemas.openxmlformats.org/officeDocument/2006/bibliography"/>
  </ds:schemaRefs>
</ds:datastoreItem>
</file>

<file path=customXml/itemProps2.xml><?xml version="1.0" encoding="utf-8"?>
<ds:datastoreItem xmlns:ds="http://schemas.openxmlformats.org/officeDocument/2006/customXml" ds:itemID="{A2F2E71E-C392-417E-A234-14C4C1C7F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5493</Words>
  <Characters>31316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2019-05-10T15:42:00Z</cp:lastPrinted>
  <dcterms:created xsi:type="dcterms:W3CDTF">2019-11-21T23:45:00Z</dcterms:created>
  <dcterms:modified xsi:type="dcterms:W3CDTF">2019-11-21T23:45:00Z</dcterms:modified>
</cp:coreProperties>
</file>
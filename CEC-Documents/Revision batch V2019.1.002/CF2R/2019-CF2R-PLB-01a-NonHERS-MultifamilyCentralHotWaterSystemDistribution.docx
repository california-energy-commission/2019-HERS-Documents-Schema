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39"/>
        <w:gridCol w:w="5832"/>
        <w:gridCol w:w="4302"/>
      </w:tblGrid>
      <w:tr w:rsidR="00FB3C06" w:rsidRPr="006F1F7B" w14:paraId="6C4016EA" w14:textId="77777777" w:rsidTr="00B67E3D">
        <w:trPr>
          <w:trHeight w:val="144"/>
        </w:trPr>
        <w:tc>
          <w:tcPr>
            <w:tcW w:w="10998" w:type="dxa"/>
            <w:gridSpan w:val="3"/>
            <w:tcBorders>
              <w:top w:val="single" w:sz="4" w:space="0" w:color="auto"/>
              <w:bottom w:val="single" w:sz="4" w:space="0" w:color="auto"/>
            </w:tcBorders>
            <w:vAlign w:val="center"/>
          </w:tcPr>
          <w:p w14:paraId="170314C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bookmarkStart w:id="0" w:name="_GoBack"/>
            <w:bookmarkEnd w:id="0"/>
            <w:r w:rsidRPr="001462EE">
              <w:rPr>
                <w:rFonts w:asciiTheme="minorHAnsi" w:hAnsiTheme="minorHAnsi" w:cstheme="minorHAnsi"/>
                <w:b/>
                <w:sz w:val="20"/>
                <w:szCs w:val="20"/>
              </w:rPr>
              <w:t>A. General Information</w:t>
            </w:r>
          </w:p>
        </w:tc>
      </w:tr>
      <w:tr w:rsidR="00FB3C06" w:rsidRPr="006F1F7B" w14:paraId="46186F80" w14:textId="77777777" w:rsidTr="00B67E3D">
        <w:trPr>
          <w:trHeight w:val="278"/>
        </w:trPr>
        <w:tc>
          <w:tcPr>
            <w:tcW w:w="648" w:type="dxa"/>
            <w:tcBorders>
              <w:top w:val="single" w:sz="4" w:space="0" w:color="auto"/>
              <w:bottom w:val="single" w:sz="4" w:space="0" w:color="auto"/>
              <w:right w:val="single" w:sz="4" w:space="0" w:color="auto"/>
            </w:tcBorders>
            <w:vAlign w:val="center"/>
          </w:tcPr>
          <w:p w14:paraId="71BBF0F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957" w:type="dxa"/>
            <w:tcBorders>
              <w:top w:val="single" w:sz="4" w:space="0" w:color="auto"/>
              <w:left w:val="single" w:sz="4" w:space="0" w:color="auto"/>
              <w:bottom w:val="single" w:sz="4" w:space="0" w:color="auto"/>
              <w:right w:val="single" w:sz="4" w:space="0" w:color="auto"/>
            </w:tcBorders>
            <w:vAlign w:val="center"/>
          </w:tcPr>
          <w:p w14:paraId="5217109C" w14:textId="738BF564" w:rsidR="00276172" w:rsidRPr="00B67E3D" w:rsidRDefault="00276172" w:rsidP="000311BA">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Building Name</w:t>
            </w:r>
          </w:p>
        </w:tc>
        <w:tc>
          <w:tcPr>
            <w:tcW w:w="4393" w:type="dxa"/>
            <w:tcBorders>
              <w:top w:val="single" w:sz="4" w:space="0" w:color="auto"/>
              <w:left w:val="single" w:sz="4" w:space="0" w:color="auto"/>
              <w:bottom w:val="single" w:sz="4" w:space="0" w:color="auto"/>
            </w:tcBorders>
            <w:vAlign w:val="center"/>
          </w:tcPr>
          <w:p w14:paraId="59E5206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C9EDB09" w14:textId="32503527" w:rsidR="007D4B5B" w:rsidRPr="001462EE" w:rsidRDefault="007D4B5B" w:rsidP="001E0DF0">
      <w:pPr>
        <w:tabs>
          <w:tab w:val="left" w:pos="-720"/>
        </w:tabs>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276172" w:rsidRPr="006F1F7B" w14:paraId="584C1525"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44CB5409" w14:textId="22EFCA92" w:rsidR="00276172" w:rsidRPr="00BC623E"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B. Design Central Water Heating Systems Information </w:t>
            </w:r>
          </w:p>
          <w:p w14:paraId="4763BCB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276172" w:rsidRPr="006F1F7B" w14:paraId="19B9017B"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79D403A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796" w:type="dxa"/>
            <w:tcBorders>
              <w:top w:val="single" w:sz="4" w:space="0" w:color="auto"/>
              <w:left w:val="single" w:sz="4" w:space="0" w:color="auto"/>
              <w:bottom w:val="single" w:sz="4" w:space="0" w:color="auto"/>
              <w:right w:val="single" w:sz="4" w:space="0" w:color="auto"/>
            </w:tcBorders>
            <w:vAlign w:val="center"/>
          </w:tcPr>
          <w:p w14:paraId="559D2E5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676" w:type="dxa"/>
            <w:tcBorders>
              <w:top w:val="single" w:sz="4" w:space="0" w:color="auto"/>
              <w:left w:val="single" w:sz="4" w:space="0" w:color="auto"/>
              <w:bottom w:val="single" w:sz="4" w:space="0" w:color="auto"/>
              <w:right w:val="single" w:sz="4" w:space="0" w:color="auto"/>
            </w:tcBorders>
            <w:vAlign w:val="center"/>
          </w:tcPr>
          <w:p w14:paraId="0A08294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c>
          <w:tcPr>
            <w:tcW w:w="808" w:type="dxa"/>
            <w:tcBorders>
              <w:top w:val="single" w:sz="4" w:space="0" w:color="auto"/>
              <w:left w:val="single" w:sz="4" w:space="0" w:color="auto"/>
              <w:bottom w:val="single" w:sz="4" w:space="0" w:color="auto"/>
              <w:right w:val="single" w:sz="4" w:space="0" w:color="auto"/>
            </w:tcBorders>
            <w:vAlign w:val="center"/>
          </w:tcPr>
          <w:p w14:paraId="762583C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04</w:t>
            </w:r>
          </w:p>
        </w:tc>
        <w:tc>
          <w:tcPr>
            <w:tcW w:w="750" w:type="dxa"/>
            <w:tcBorders>
              <w:top w:val="single" w:sz="4" w:space="0" w:color="auto"/>
              <w:left w:val="single" w:sz="4" w:space="0" w:color="auto"/>
              <w:bottom w:val="single" w:sz="4" w:space="0" w:color="auto"/>
              <w:right w:val="single" w:sz="4" w:space="0" w:color="auto"/>
            </w:tcBorders>
            <w:vAlign w:val="center"/>
          </w:tcPr>
          <w:p w14:paraId="183D5F7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05</w:t>
            </w:r>
          </w:p>
        </w:tc>
        <w:tc>
          <w:tcPr>
            <w:tcW w:w="882" w:type="dxa"/>
            <w:tcBorders>
              <w:top w:val="single" w:sz="4" w:space="0" w:color="auto"/>
              <w:left w:val="single" w:sz="4" w:space="0" w:color="auto"/>
              <w:bottom w:val="single" w:sz="4" w:space="0" w:color="auto"/>
              <w:right w:val="single" w:sz="4" w:space="0" w:color="auto"/>
            </w:tcBorders>
            <w:vAlign w:val="center"/>
          </w:tcPr>
          <w:p w14:paraId="0583D03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06</w:t>
            </w:r>
          </w:p>
        </w:tc>
        <w:tc>
          <w:tcPr>
            <w:tcW w:w="969" w:type="dxa"/>
            <w:tcBorders>
              <w:top w:val="single" w:sz="4" w:space="0" w:color="auto"/>
              <w:left w:val="single" w:sz="4" w:space="0" w:color="auto"/>
              <w:bottom w:val="single" w:sz="4" w:space="0" w:color="auto"/>
              <w:right w:val="single" w:sz="4" w:space="0" w:color="auto"/>
            </w:tcBorders>
            <w:vAlign w:val="center"/>
          </w:tcPr>
          <w:p w14:paraId="2CD7971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07</w:t>
            </w:r>
          </w:p>
        </w:tc>
        <w:tc>
          <w:tcPr>
            <w:tcW w:w="969" w:type="dxa"/>
            <w:tcBorders>
              <w:top w:val="single" w:sz="4" w:space="0" w:color="auto"/>
              <w:left w:val="single" w:sz="4" w:space="0" w:color="auto"/>
              <w:bottom w:val="single" w:sz="4" w:space="0" w:color="auto"/>
              <w:right w:val="single" w:sz="4" w:space="0" w:color="auto"/>
            </w:tcBorders>
            <w:vAlign w:val="center"/>
          </w:tcPr>
          <w:p w14:paraId="65CCF1C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08</w:t>
            </w:r>
          </w:p>
        </w:tc>
        <w:tc>
          <w:tcPr>
            <w:tcW w:w="1144" w:type="dxa"/>
            <w:tcBorders>
              <w:top w:val="single" w:sz="4" w:space="0" w:color="auto"/>
              <w:left w:val="single" w:sz="4" w:space="0" w:color="auto"/>
              <w:bottom w:val="single" w:sz="4" w:space="0" w:color="auto"/>
              <w:right w:val="single" w:sz="4" w:space="0" w:color="auto"/>
            </w:tcBorders>
            <w:vAlign w:val="center"/>
          </w:tcPr>
          <w:p w14:paraId="02651D2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09</w:t>
            </w:r>
          </w:p>
        </w:tc>
        <w:tc>
          <w:tcPr>
            <w:tcW w:w="882" w:type="dxa"/>
            <w:tcBorders>
              <w:top w:val="single" w:sz="4" w:space="0" w:color="auto"/>
              <w:left w:val="single" w:sz="4" w:space="0" w:color="auto"/>
              <w:bottom w:val="single" w:sz="4" w:space="0" w:color="auto"/>
              <w:right w:val="single" w:sz="4" w:space="0" w:color="auto"/>
            </w:tcBorders>
            <w:vAlign w:val="center"/>
          </w:tcPr>
          <w:p w14:paraId="7C1BB57B"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10</w:t>
            </w:r>
          </w:p>
        </w:tc>
        <w:tc>
          <w:tcPr>
            <w:tcW w:w="794" w:type="dxa"/>
            <w:tcBorders>
              <w:top w:val="single" w:sz="4" w:space="0" w:color="auto"/>
              <w:left w:val="single" w:sz="4" w:space="0" w:color="auto"/>
              <w:bottom w:val="single" w:sz="4" w:space="0" w:color="auto"/>
              <w:right w:val="single" w:sz="4" w:space="0" w:color="auto"/>
            </w:tcBorders>
            <w:vAlign w:val="center"/>
          </w:tcPr>
          <w:p w14:paraId="4E0E33D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11</w:t>
            </w:r>
          </w:p>
        </w:tc>
        <w:tc>
          <w:tcPr>
            <w:tcW w:w="1062" w:type="dxa"/>
            <w:tcBorders>
              <w:top w:val="single" w:sz="4" w:space="0" w:color="auto"/>
              <w:left w:val="single" w:sz="4" w:space="0" w:color="auto"/>
              <w:bottom w:val="single" w:sz="4" w:space="0" w:color="auto"/>
              <w:right w:val="single" w:sz="4" w:space="0" w:color="auto"/>
            </w:tcBorders>
            <w:vAlign w:val="center"/>
          </w:tcPr>
          <w:p w14:paraId="11E859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12</w:t>
            </w:r>
          </w:p>
        </w:tc>
      </w:tr>
      <w:tr w:rsidR="00276172" w:rsidRPr="006F1F7B" w14:paraId="7D2E819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697A841A" w14:textId="77777777" w:rsidR="00276172" w:rsidRPr="00BC62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C623E">
              <w:rPr>
                <w:rFonts w:asciiTheme="minorHAnsi" w:eastAsia="Times New Roman" w:hAnsiTheme="minorHAnsi" w:cstheme="minorHAnsi"/>
                <w:sz w:val="16"/>
                <w:szCs w:val="20"/>
              </w:rPr>
              <w:t>Water Heating System ID or Name</w:t>
            </w:r>
          </w:p>
        </w:tc>
        <w:tc>
          <w:tcPr>
            <w:tcW w:w="796" w:type="dxa"/>
            <w:tcBorders>
              <w:top w:val="single" w:sz="4" w:space="0" w:color="auto"/>
              <w:left w:val="single" w:sz="4" w:space="0" w:color="auto"/>
              <w:bottom w:val="single" w:sz="4" w:space="0" w:color="auto"/>
              <w:right w:val="single" w:sz="4" w:space="0" w:color="auto"/>
            </w:tcBorders>
            <w:vAlign w:val="bottom"/>
          </w:tcPr>
          <w:p w14:paraId="1C2AD10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 Water Heating System Type</w:t>
            </w:r>
          </w:p>
        </w:tc>
        <w:tc>
          <w:tcPr>
            <w:tcW w:w="676" w:type="dxa"/>
            <w:tcBorders>
              <w:top w:val="single" w:sz="4" w:space="0" w:color="auto"/>
              <w:left w:val="single" w:sz="4" w:space="0" w:color="auto"/>
              <w:bottom w:val="single" w:sz="4" w:space="0" w:color="auto"/>
              <w:right w:val="single" w:sz="4" w:space="0" w:color="auto"/>
            </w:tcBorders>
            <w:vAlign w:val="bottom"/>
          </w:tcPr>
          <w:p w14:paraId="31A1F5DA"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Water Heater Type</w:t>
            </w:r>
          </w:p>
        </w:tc>
        <w:tc>
          <w:tcPr>
            <w:tcW w:w="808" w:type="dxa"/>
            <w:tcBorders>
              <w:top w:val="single" w:sz="4" w:space="0" w:color="auto"/>
              <w:left w:val="single" w:sz="4" w:space="0" w:color="auto"/>
              <w:bottom w:val="single" w:sz="4" w:space="0" w:color="auto"/>
              <w:right w:val="single" w:sz="4" w:space="0" w:color="auto"/>
            </w:tcBorders>
            <w:vAlign w:val="bottom"/>
          </w:tcPr>
          <w:p w14:paraId="2D616C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of Water Heaters in System</w:t>
            </w:r>
          </w:p>
        </w:tc>
        <w:tc>
          <w:tcPr>
            <w:tcW w:w="750" w:type="dxa"/>
            <w:tcBorders>
              <w:top w:val="single" w:sz="4" w:space="0" w:color="auto"/>
              <w:left w:val="single" w:sz="4" w:space="0" w:color="auto"/>
              <w:bottom w:val="single" w:sz="4" w:space="0" w:color="auto"/>
              <w:right w:val="single" w:sz="4" w:space="0" w:color="auto"/>
            </w:tcBorders>
            <w:vAlign w:val="bottom"/>
          </w:tcPr>
          <w:p w14:paraId="0D97248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Water Heater </w:t>
            </w:r>
          </w:p>
          <w:p w14:paraId="7A6109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Storage</w:t>
            </w:r>
          </w:p>
          <w:p w14:paraId="77C14D7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Volume (gal)</w:t>
            </w:r>
          </w:p>
        </w:tc>
        <w:tc>
          <w:tcPr>
            <w:tcW w:w="882" w:type="dxa"/>
            <w:tcBorders>
              <w:top w:val="single" w:sz="4" w:space="0" w:color="auto"/>
              <w:left w:val="single" w:sz="4" w:space="0" w:color="auto"/>
              <w:bottom w:val="single" w:sz="4" w:space="0" w:color="auto"/>
              <w:right w:val="single" w:sz="4" w:space="0" w:color="auto"/>
            </w:tcBorders>
            <w:vAlign w:val="bottom"/>
          </w:tcPr>
          <w:p w14:paraId="4DC4D7C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Fuel Type</w:t>
            </w:r>
          </w:p>
        </w:tc>
        <w:tc>
          <w:tcPr>
            <w:tcW w:w="969" w:type="dxa"/>
            <w:tcBorders>
              <w:top w:val="single" w:sz="4" w:space="0" w:color="auto"/>
              <w:left w:val="single" w:sz="4" w:space="0" w:color="auto"/>
              <w:bottom w:val="single" w:sz="4" w:space="0" w:color="auto"/>
              <w:right w:val="single" w:sz="4" w:space="0" w:color="auto"/>
            </w:tcBorders>
            <w:vAlign w:val="bottom"/>
          </w:tcPr>
          <w:p w14:paraId="139673D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Type</w:t>
            </w:r>
          </w:p>
        </w:tc>
        <w:tc>
          <w:tcPr>
            <w:tcW w:w="969" w:type="dxa"/>
            <w:tcBorders>
              <w:top w:val="single" w:sz="4" w:space="0" w:color="auto"/>
              <w:left w:val="single" w:sz="4" w:space="0" w:color="auto"/>
              <w:bottom w:val="single" w:sz="4" w:space="0" w:color="auto"/>
              <w:right w:val="single" w:sz="4" w:space="0" w:color="auto"/>
            </w:tcBorders>
            <w:vAlign w:val="bottom"/>
          </w:tcPr>
          <w:p w14:paraId="0DE5C4D6"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Value</w:t>
            </w:r>
          </w:p>
        </w:tc>
        <w:tc>
          <w:tcPr>
            <w:tcW w:w="1144" w:type="dxa"/>
            <w:tcBorders>
              <w:top w:val="single" w:sz="4" w:space="0" w:color="auto"/>
              <w:left w:val="single" w:sz="4" w:space="0" w:color="auto"/>
              <w:bottom w:val="single" w:sz="4" w:space="0" w:color="auto"/>
              <w:right w:val="single" w:sz="4" w:space="0" w:color="auto"/>
            </w:tcBorders>
            <w:vAlign w:val="bottom"/>
          </w:tcPr>
          <w:p w14:paraId="42BD0A2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Type</w:t>
            </w:r>
          </w:p>
        </w:tc>
        <w:tc>
          <w:tcPr>
            <w:tcW w:w="882" w:type="dxa"/>
            <w:tcBorders>
              <w:top w:val="single" w:sz="4" w:space="0" w:color="auto"/>
              <w:left w:val="single" w:sz="4" w:space="0" w:color="auto"/>
              <w:bottom w:val="single" w:sz="4" w:space="0" w:color="auto"/>
              <w:right w:val="single" w:sz="4" w:space="0" w:color="auto"/>
            </w:tcBorders>
            <w:vAlign w:val="bottom"/>
          </w:tcPr>
          <w:p w14:paraId="693B4D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Value</w:t>
            </w:r>
          </w:p>
        </w:tc>
        <w:tc>
          <w:tcPr>
            <w:tcW w:w="794" w:type="dxa"/>
            <w:tcBorders>
              <w:top w:val="single" w:sz="4" w:space="0" w:color="auto"/>
              <w:left w:val="single" w:sz="4" w:space="0" w:color="auto"/>
              <w:bottom w:val="single" w:sz="4" w:space="0" w:color="auto"/>
              <w:right w:val="single" w:sz="4" w:space="0" w:color="auto"/>
            </w:tcBorders>
            <w:vAlign w:val="bottom"/>
          </w:tcPr>
          <w:p w14:paraId="23240D22"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Standby Loss </w:t>
            </w:r>
          </w:p>
          <w:p w14:paraId="3918A78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t>
            </w:r>
          </w:p>
        </w:tc>
        <w:tc>
          <w:tcPr>
            <w:tcW w:w="1062" w:type="dxa"/>
            <w:tcBorders>
              <w:top w:val="single" w:sz="4" w:space="0" w:color="auto"/>
              <w:left w:val="single" w:sz="4" w:space="0" w:color="auto"/>
              <w:bottom w:val="single" w:sz="4" w:space="0" w:color="auto"/>
              <w:right w:val="single" w:sz="4" w:space="0" w:color="auto"/>
            </w:tcBorders>
            <w:vAlign w:val="bottom"/>
          </w:tcPr>
          <w:p w14:paraId="01DF6ED0"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Exterior Insul. </w:t>
            </w:r>
          </w:p>
          <w:p w14:paraId="73AADEB3"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R-Value</w:t>
            </w:r>
          </w:p>
        </w:tc>
      </w:tr>
      <w:tr w:rsidR="00276172" w:rsidRPr="006F1F7B" w14:paraId="4E685F01"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7C2FA69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4B181753"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7643A4D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1C17B63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54B5CA8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5D27442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466E855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18FDB65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584904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0447BE66"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4F600C9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32CF1BC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276172" w:rsidRPr="006F1F7B" w14:paraId="44D90F7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1511836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5BEBD32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01113261"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0BC65C3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3CCDE4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57770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021E94F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6A45F19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852259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790C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18EA844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77E26F6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EB9E6A0" w14:textId="77777777" w:rsidR="00276172" w:rsidRPr="005C5AB0" w:rsidRDefault="00276172" w:rsidP="001E0DF0">
      <w:pPr>
        <w:tabs>
          <w:tab w:val="left" w:pos="-720"/>
        </w:tabs>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7D4B5B" w:rsidRPr="006F1F7B" w14:paraId="3A002204"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21B07154" w14:textId="2FA3F044"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94A45">
              <w:rPr>
                <w:rFonts w:asciiTheme="minorHAnsi" w:hAnsiTheme="minorHAnsi" w:cstheme="minorHAnsi"/>
                <w:b/>
                <w:sz w:val="20"/>
                <w:szCs w:val="20"/>
              </w:rPr>
              <w:t>C</w:t>
            </w:r>
            <w:r w:rsidR="007D4B5B" w:rsidRPr="00294A45">
              <w:rPr>
                <w:rFonts w:asciiTheme="minorHAnsi" w:hAnsiTheme="minorHAnsi" w:cstheme="minorHAnsi"/>
                <w:b/>
                <w:sz w:val="20"/>
                <w:szCs w:val="20"/>
              </w:rPr>
              <w:t xml:space="preserve">. Installed Central Water Heating Systems Information </w:t>
            </w:r>
          </w:p>
          <w:p w14:paraId="08F855C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7D4B5B" w:rsidRPr="006F1F7B" w14:paraId="1C2CBF86"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3225C20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01</w:t>
            </w:r>
          </w:p>
        </w:tc>
        <w:tc>
          <w:tcPr>
            <w:tcW w:w="796" w:type="dxa"/>
            <w:tcBorders>
              <w:top w:val="single" w:sz="4" w:space="0" w:color="auto"/>
              <w:left w:val="single" w:sz="4" w:space="0" w:color="auto"/>
              <w:bottom w:val="single" w:sz="4" w:space="0" w:color="auto"/>
              <w:right w:val="single" w:sz="4" w:space="0" w:color="auto"/>
            </w:tcBorders>
            <w:vAlign w:val="center"/>
          </w:tcPr>
          <w:p w14:paraId="6D925B5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02</w:t>
            </w:r>
          </w:p>
        </w:tc>
        <w:tc>
          <w:tcPr>
            <w:tcW w:w="676" w:type="dxa"/>
            <w:tcBorders>
              <w:top w:val="single" w:sz="4" w:space="0" w:color="auto"/>
              <w:left w:val="single" w:sz="4" w:space="0" w:color="auto"/>
              <w:bottom w:val="single" w:sz="4" w:space="0" w:color="auto"/>
              <w:right w:val="single" w:sz="4" w:space="0" w:color="auto"/>
            </w:tcBorders>
            <w:vAlign w:val="center"/>
          </w:tcPr>
          <w:p w14:paraId="22C6102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03</w:t>
            </w:r>
          </w:p>
        </w:tc>
        <w:tc>
          <w:tcPr>
            <w:tcW w:w="808" w:type="dxa"/>
            <w:tcBorders>
              <w:top w:val="single" w:sz="4" w:space="0" w:color="auto"/>
              <w:left w:val="single" w:sz="4" w:space="0" w:color="auto"/>
              <w:bottom w:val="single" w:sz="4" w:space="0" w:color="auto"/>
              <w:right w:val="single" w:sz="4" w:space="0" w:color="auto"/>
            </w:tcBorders>
            <w:vAlign w:val="center"/>
          </w:tcPr>
          <w:p w14:paraId="2366D7B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04</w:t>
            </w:r>
          </w:p>
        </w:tc>
        <w:tc>
          <w:tcPr>
            <w:tcW w:w="750" w:type="dxa"/>
            <w:tcBorders>
              <w:top w:val="single" w:sz="4" w:space="0" w:color="auto"/>
              <w:left w:val="single" w:sz="4" w:space="0" w:color="auto"/>
              <w:bottom w:val="single" w:sz="4" w:space="0" w:color="auto"/>
              <w:right w:val="single" w:sz="4" w:space="0" w:color="auto"/>
            </w:tcBorders>
            <w:vAlign w:val="center"/>
          </w:tcPr>
          <w:p w14:paraId="3B6EC47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05</w:t>
            </w:r>
          </w:p>
        </w:tc>
        <w:tc>
          <w:tcPr>
            <w:tcW w:w="882" w:type="dxa"/>
            <w:tcBorders>
              <w:top w:val="single" w:sz="4" w:space="0" w:color="auto"/>
              <w:left w:val="single" w:sz="4" w:space="0" w:color="auto"/>
              <w:bottom w:val="single" w:sz="4" w:space="0" w:color="auto"/>
              <w:right w:val="single" w:sz="4" w:space="0" w:color="auto"/>
            </w:tcBorders>
            <w:vAlign w:val="center"/>
          </w:tcPr>
          <w:p w14:paraId="23734D5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06</w:t>
            </w:r>
          </w:p>
        </w:tc>
        <w:tc>
          <w:tcPr>
            <w:tcW w:w="969" w:type="dxa"/>
            <w:tcBorders>
              <w:top w:val="single" w:sz="4" w:space="0" w:color="auto"/>
              <w:left w:val="single" w:sz="4" w:space="0" w:color="auto"/>
              <w:bottom w:val="single" w:sz="4" w:space="0" w:color="auto"/>
              <w:right w:val="single" w:sz="4" w:space="0" w:color="auto"/>
            </w:tcBorders>
            <w:vAlign w:val="center"/>
          </w:tcPr>
          <w:p w14:paraId="196BBD9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07</w:t>
            </w:r>
          </w:p>
        </w:tc>
        <w:tc>
          <w:tcPr>
            <w:tcW w:w="969" w:type="dxa"/>
            <w:tcBorders>
              <w:top w:val="single" w:sz="4" w:space="0" w:color="auto"/>
              <w:left w:val="single" w:sz="4" w:space="0" w:color="auto"/>
              <w:bottom w:val="single" w:sz="4" w:space="0" w:color="auto"/>
              <w:right w:val="single" w:sz="4" w:space="0" w:color="auto"/>
            </w:tcBorders>
            <w:vAlign w:val="center"/>
          </w:tcPr>
          <w:p w14:paraId="5555AE7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08</w:t>
            </w:r>
          </w:p>
        </w:tc>
        <w:tc>
          <w:tcPr>
            <w:tcW w:w="1144" w:type="dxa"/>
            <w:tcBorders>
              <w:top w:val="single" w:sz="4" w:space="0" w:color="auto"/>
              <w:left w:val="single" w:sz="4" w:space="0" w:color="auto"/>
              <w:bottom w:val="single" w:sz="4" w:space="0" w:color="auto"/>
              <w:right w:val="single" w:sz="4" w:space="0" w:color="auto"/>
            </w:tcBorders>
            <w:vAlign w:val="center"/>
          </w:tcPr>
          <w:p w14:paraId="5312C5D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09</w:t>
            </w:r>
          </w:p>
        </w:tc>
        <w:tc>
          <w:tcPr>
            <w:tcW w:w="882" w:type="dxa"/>
            <w:tcBorders>
              <w:top w:val="single" w:sz="4" w:space="0" w:color="auto"/>
              <w:left w:val="single" w:sz="4" w:space="0" w:color="auto"/>
              <w:bottom w:val="single" w:sz="4" w:space="0" w:color="auto"/>
              <w:right w:val="single" w:sz="4" w:space="0" w:color="auto"/>
            </w:tcBorders>
            <w:vAlign w:val="center"/>
          </w:tcPr>
          <w:p w14:paraId="123C0B2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10</w:t>
            </w:r>
          </w:p>
        </w:tc>
        <w:tc>
          <w:tcPr>
            <w:tcW w:w="794" w:type="dxa"/>
            <w:tcBorders>
              <w:top w:val="single" w:sz="4" w:space="0" w:color="auto"/>
              <w:left w:val="single" w:sz="4" w:space="0" w:color="auto"/>
              <w:bottom w:val="single" w:sz="4" w:space="0" w:color="auto"/>
              <w:right w:val="single" w:sz="4" w:space="0" w:color="auto"/>
            </w:tcBorders>
            <w:vAlign w:val="center"/>
          </w:tcPr>
          <w:p w14:paraId="2484359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11</w:t>
            </w:r>
          </w:p>
        </w:tc>
        <w:tc>
          <w:tcPr>
            <w:tcW w:w="1062" w:type="dxa"/>
            <w:tcBorders>
              <w:top w:val="single" w:sz="4" w:space="0" w:color="auto"/>
              <w:left w:val="single" w:sz="4" w:space="0" w:color="auto"/>
              <w:bottom w:val="single" w:sz="4" w:space="0" w:color="auto"/>
              <w:right w:val="single" w:sz="4" w:space="0" w:color="auto"/>
            </w:tcBorders>
            <w:vAlign w:val="center"/>
          </w:tcPr>
          <w:p w14:paraId="7F09206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12</w:t>
            </w:r>
          </w:p>
        </w:tc>
      </w:tr>
      <w:tr w:rsidR="007D4B5B" w:rsidRPr="006F1F7B" w14:paraId="04F6A723"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7BBC42D4" w14:textId="77777777" w:rsidR="007D4B5B" w:rsidRPr="00BC62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C623E">
              <w:rPr>
                <w:rFonts w:asciiTheme="minorHAnsi" w:eastAsia="Times New Roman" w:hAnsiTheme="minorHAnsi" w:cstheme="minorHAnsi"/>
                <w:sz w:val="16"/>
                <w:szCs w:val="20"/>
              </w:rPr>
              <w:t>Water Heating System ID or Name</w:t>
            </w:r>
          </w:p>
        </w:tc>
        <w:tc>
          <w:tcPr>
            <w:tcW w:w="796" w:type="dxa"/>
            <w:tcBorders>
              <w:top w:val="single" w:sz="4" w:space="0" w:color="auto"/>
              <w:left w:val="single" w:sz="4" w:space="0" w:color="auto"/>
              <w:bottom w:val="single" w:sz="4" w:space="0" w:color="auto"/>
              <w:right w:val="single" w:sz="4" w:space="0" w:color="auto"/>
            </w:tcBorders>
            <w:vAlign w:val="bottom"/>
          </w:tcPr>
          <w:p w14:paraId="005CC65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 Water Heating System Type</w:t>
            </w:r>
          </w:p>
        </w:tc>
        <w:tc>
          <w:tcPr>
            <w:tcW w:w="676" w:type="dxa"/>
            <w:tcBorders>
              <w:top w:val="single" w:sz="4" w:space="0" w:color="auto"/>
              <w:left w:val="single" w:sz="4" w:space="0" w:color="auto"/>
              <w:bottom w:val="single" w:sz="4" w:space="0" w:color="auto"/>
              <w:right w:val="single" w:sz="4" w:space="0" w:color="auto"/>
            </w:tcBorders>
            <w:vAlign w:val="bottom"/>
          </w:tcPr>
          <w:p w14:paraId="0231ACE2"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Water Heater Type</w:t>
            </w:r>
          </w:p>
        </w:tc>
        <w:tc>
          <w:tcPr>
            <w:tcW w:w="808" w:type="dxa"/>
            <w:tcBorders>
              <w:top w:val="single" w:sz="4" w:space="0" w:color="auto"/>
              <w:left w:val="single" w:sz="4" w:space="0" w:color="auto"/>
              <w:bottom w:val="single" w:sz="4" w:space="0" w:color="auto"/>
              <w:right w:val="single" w:sz="4" w:space="0" w:color="auto"/>
            </w:tcBorders>
            <w:vAlign w:val="bottom"/>
          </w:tcPr>
          <w:p w14:paraId="46C21333"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of Water Heaters in System</w:t>
            </w:r>
          </w:p>
        </w:tc>
        <w:tc>
          <w:tcPr>
            <w:tcW w:w="750" w:type="dxa"/>
            <w:tcBorders>
              <w:top w:val="single" w:sz="4" w:space="0" w:color="auto"/>
              <w:left w:val="single" w:sz="4" w:space="0" w:color="auto"/>
              <w:bottom w:val="single" w:sz="4" w:space="0" w:color="auto"/>
              <w:right w:val="single" w:sz="4" w:space="0" w:color="auto"/>
            </w:tcBorders>
            <w:vAlign w:val="bottom"/>
          </w:tcPr>
          <w:p w14:paraId="1E675D1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Water Heater </w:t>
            </w:r>
          </w:p>
          <w:p w14:paraId="7E6BF40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Storage</w:t>
            </w:r>
          </w:p>
          <w:p w14:paraId="0E7DB03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Volume (gal)</w:t>
            </w:r>
          </w:p>
        </w:tc>
        <w:tc>
          <w:tcPr>
            <w:tcW w:w="882" w:type="dxa"/>
            <w:tcBorders>
              <w:top w:val="single" w:sz="4" w:space="0" w:color="auto"/>
              <w:left w:val="single" w:sz="4" w:space="0" w:color="auto"/>
              <w:bottom w:val="single" w:sz="4" w:space="0" w:color="auto"/>
              <w:right w:val="single" w:sz="4" w:space="0" w:color="auto"/>
            </w:tcBorders>
            <w:vAlign w:val="bottom"/>
          </w:tcPr>
          <w:p w14:paraId="06DE41F8"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Fuel Type</w:t>
            </w:r>
          </w:p>
        </w:tc>
        <w:tc>
          <w:tcPr>
            <w:tcW w:w="969" w:type="dxa"/>
            <w:tcBorders>
              <w:top w:val="single" w:sz="4" w:space="0" w:color="auto"/>
              <w:left w:val="single" w:sz="4" w:space="0" w:color="auto"/>
              <w:bottom w:val="single" w:sz="4" w:space="0" w:color="auto"/>
              <w:right w:val="single" w:sz="4" w:space="0" w:color="auto"/>
            </w:tcBorders>
            <w:vAlign w:val="bottom"/>
          </w:tcPr>
          <w:p w14:paraId="1795709B"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Type</w:t>
            </w:r>
          </w:p>
        </w:tc>
        <w:tc>
          <w:tcPr>
            <w:tcW w:w="969" w:type="dxa"/>
            <w:tcBorders>
              <w:top w:val="single" w:sz="4" w:space="0" w:color="auto"/>
              <w:left w:val="single" w:sz="4" w:space="0" w:color="auto"/>
              <w:bottom w:val="single" w:sz="4" w:space="0" w:color="auto"/>
              <w:right w:val="single" w:sz="4" w:space="0" w:color="auto"/>
            </w:tcBorders>
            <w:vAlign w:val="bottom"/>
          </w:tcPr>
          <w:p w14:paraId="5B0DB5E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Value</w:t>
            </w:r>
          </w:p>
        </w:tc>
        <w:tc>
          <w:tcPr>
            <w:tcW w:w="1144" w:type="dxa"/>
            <w:tcBorders>
              <w:top w:val="single" w:sz="4" w:space="0" w:color="auto"/>
              <w:left w:val="single" w:sz="4" w:space="0" w:color="auto"/>
              <w:bottom w:val="single" w:sz="4" w:space="0" w:color="auto"/>
              <w:right w:val="single" w:sz="4" w:space="0" w:color="auto"/>
            </w:tcBorders>
            <w:vAlign w:val="bottom"/>
          </w:tcPr>
          <w:p w14:paraId="3808900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Type</w:t>
            </w:r>
          </w:p>
        </w:tc>
        <w:tc>
          <w:tcPr>
            <w:tcW w:w="882" w:type="dxa"/>
            <w:tcBorders>
              <w:top w:val="single" w:sz="4" w:space="0" w:color="auto"/>
              <w:left w:val="single" w:sz="4" w:space="0" w:color="auto"/>
              <w:bottom w:val="single" w:sz="4" w:space="0" w:color="auto"/>
              <w:right w:val="single" w:sz="4" w:space="0" w:color="auto"/>
            </w:tcBorders>
            <w:vAlign w:val="bottom"/>
          </w:tcPr>
          <w:p w14:paraId="3B8B057C"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Value</w:t>
            </w:r>
          </w:p>
        </w:tc>
        <w:tc>
          <w:tcPr>
            <w:tcW w:w="794" w:type="dxa"/>
            <w:tcBorders>
              <w:top w:val="single" w:sz="4" w:space="0" w:color="auto"/>
              <w:left w:val="single" w:sz="4" w:space="0" w:color="auto"/>
              <w:bottom w:val="single" w:sz="4" w:space="0" w:color="auto"/>
              <w:right w:val="single" w:sz="4" w:space="0" w:color="auto"/>
            </w:tcBorders>
            <w:vAlign w:val="bottom"/>
          </w:tcPr>
          <w:p w14:paraId="5F5E39D1"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Standby Loss </w:t>
            </w:r>
          </w:p>
          <w:p w14:paraId="3CDCE3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t>
            </w:r>
          </w:p>
        </w:tc>
        <w:tc>
          <w:tcPr>
            <w:tcW w:w="1062" w:type="dxa"/>
            <w:tcBorders>
              <w:top w:val="single" w:sz="4" w:space="0" w:color="auto"/>
              <w:left w:val="single" w:sz="4" w:space="0" w:color="auto"/>
              <w:bottom w:val="single" w:sz="4" w:space="0" w:color="auto"/>
              <w:right w:val="single" w:sz="4" w:space="0" w:color="auto"/>
            </w:tcBorders>
            <w:vAlign w:val="bottom"/>
          </w:tcPr>
          <w:p w14:paraId="0114CBF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Exterior Insul. </w:t>
            </w:r>
          </w:p>
          <w:p w14:paraId="15E172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R-Value</w:t>
            </w:r>
          </w:p>
        </w:tc>
      </w:tr>
      <w:tr w:rsidR="007D4B5B" w:rsidRPr="006F1F7B" w14:paraId="54A50B74"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0576AE3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3507250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6E253F7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2600DBB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09F8BF3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26CB5C8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62A92A1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0EC1858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312C9AE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17408537"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21433FE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2BF7989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7D4B5B" w:rsidRPr="006F1F7B" w14:paraId="0F6B5C28"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5AB548F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77BE08A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505F848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7B6B10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561C49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C0C30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5806D76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19819D6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C8020E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A7A34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3D4B46B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0BE5F1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D400DCA" w14:textId="427B5136" w:rsidR="007D4B5B" w:rsidRPr="001462EE" w:rsidRDefault="007D4B5B" w:rsidP="001E0DF0">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4432C7" w:rsidRPr="006F1F7B" w14:paraId="00AA39CE" w14:textId="77777777" w:rsidTr="000311BA">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D88B51A" w14:textId="0743F02F" w:rsidR="004432C7" w:rsidRPr="005C5AB0"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D</w:t>
            </w:r>
            <w:r w:rsidR="004432C7" w:rsidRPr="005C5AB0">
              <w:rPr>
                <w:rFonts w:asciiTheme="minorHAnsi" w:hAnsiTheme="minorHAnsi" w:cstheme="minorHAnsi"/>
                <w:b/>
                <w:sz w:val="20"/>
                <w:szCs w:val="20"/>
              </w:rPr>
              <w:t xml:space="preserve">. Design </w:t>
            </w:r>
            <w:r w:rsidR="00DF4A6F">
              <w:rPr>
                <w:rFonts w:asciiTheme="minorHAnsi" w:hAnsiTheme="minorHAnsi" w:cstheme="minorHAnsi"/>
                <w:b/>
                <w:sz w:val="20"/>
                <w:szCs w:val="20"/>
              </w:rPr>
              <w:t xml:space="preserve">Central </w:t>
            </w:r>
            <w:r w:rsidR="004432C7" w:rsidRPr="005C5AB0">
              <w:rPr>
                <w:rFonts w:asciiTheme="minorHAnsi" w:hAnsiTheme="minorHAnsi" w:cstheme="minorHAnsi"/>
                <w:b/>
                <w:sz w:val="20"/>
                <w:szCs w:val="20"/>
              </w:rPr>
              <w:t>Water Heating Distribution Systems Information</w:t>
            </w:r>
          </w:p>
          <w:p w14:paraId="5098601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EC6276">
              <w:rPr>
                <w:rFonts w:asciiTheme="minorHAnsi" w:hAnsiTheme="minorHAnsi" w:cstheme="minorHAnsi"/>
                <w:b/>
                <w:sz w:val="18"/>
                <w:szCs w:val="20"/>
              </w:rPr>
              <w:t xml:space="preserve"> </w:t>
            </w:r>
          </w:p>
        </w:tc>
      </w:tr>
      <w:tr w:rsidR="004432C7" w:rsidRPr="006F1F7B" w14:paraId="19532EF8"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1D784E3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600" w:type="dxa"/>
            <w:tcBorders>
              <w:top w:val="single" w:sz="4" w:space="0" w:color="auto"/>
              <w:left w:val="single" w:sz="4" w:space="0" w:color="auto"/>
              <w:bottom w:val="single" w:sz="4" w:space="0" w:color="auto"/>
              <w:right w:val="single" w:sz="4" w:space="0" w:color="auto"/>
            </w:tcBorders>
            <w:vAlign w:val="center"/>
          </w:tcPr>
          <w:p w14:paraId="2B5D0DD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601" w:type="dxa"/>
            <w:tcBorders>
              <w:top w:val="single" w:sz="4" w:space="0" w:color="auto"/>
              <w:left w:val="single" w:sz="4" w:space="0" w:color="auto"/>
              <w:bottom w:val="single" w:sz="4" w:space="0" w:color="auto"/>
              <w:right w:val="single" w:sz="4" w:space="0" w:color="auto"/>
            </w:tcBorders>
            <w:vAlign w:val="center"/>
          </w:tcPr>
          <w:p w14:paraId="2BE8B42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4432C7" w:rsidRPr="006F1F7B" w14:paraId="7F3D8E51"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bottom"/>
          </w:tcPr>
          <w:p w14:paraId="273D9B2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600" w:type="dxa"/>
            <w:tcBorders>
              <w:top w:val="single" w:sz="4" w:space="0" w:color="auto"/>
              <w:left w:val="single" w:sz="4" w:space="0" w:color="auto"/>
              <w:bottom w:val="single" w:sz="4" w:space="0" w:color="auto"/>
              <w:right w:val="single" w:sz="4" w:space="0" w:color="auto"/>
            </w:tcBorders>
            <w:vAlign w:val="bottom"/>
          </w:tcPr>
          <w:p w14:paraId="0176DC9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 xml:space="preserve">Central DHW System </w:t>
            </w:r>
          </w:p>
          <w:p w14:paraId="47F9306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c>
          <w:tcPr>
            <w:tcW w:w="3601" w:type="dxa"/>
            <w:tcBorders>
              <w:top w:val="single" w:sz="4" w:space="0" w:color="auto"/>
              <w:left w:val="single" w:sz="4" w:space="0" w:color="auto"/>
              <w:bottom w:val="single" w:sz="4" w:space="0" w:color="auto"/>
              <w:right w:val="single" w:sz="4" w:space="0" w:color="auto"/>
            </w:tcBorders>
            <w:vAlign w:val="bottom"/>
          </w:tcPr>
          <w:p w14:paraId="3DC2FA0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Dwelling Unit DHW System</w:t>
            </w:r>
          </w:p>
          <w:p w14:paraId="7BFEF65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r>
      <w:tr w:rsidR="004432C7" w:rsidRPr="006F1F7B" w14:paraId="40205D66"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7789BF7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7A835D2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994CB4"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4432C7" w:rsidRPr="006F1F7B" w14:paraId="6AE7A10B"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34ABDAE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3FF8FF3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4E63EF7E"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E541BA1" w14:textId="77777777" w:rsidR="004432C7" w:rsidRPr="001462EE" w:rsidRDefault="004432C7" w:rsidP="001E0DF0">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7D4B5B" w:rsidRPr="006F1F7B" w14:paraId="37B82171" w14:textId="77777777" w:rsidTr="00FF38ED">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10329A29" w14:textId="72F95D60"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E</w:t>
            </w:r>
            <w:r w:rsidR="007D4B5B" w:rsidRPr="005C5AB0">
              <w:rPr>
                <w:rFonts w:asciiTheme="minorHAnsi" w:hAnsiTheme="minorHAnsi" w:cstheme="minorHAnsi"/>
                <w:b/>
                <w:sz w:val="20"/>
                <w:szCs w:val="20"/>
              </w:rPr>
              <w:t>.</w:t>
            </w:r>
            <w:r w:rsidR="00D42D4B" w:rsidRPr="00294A45">
              <w:rPr>
                <w:rFonts w:asciiTheme="minorHAnsi" w:hAnsiTheme="minorHAnsi" w:cstheme="minorHAnsi"/>
                <w:b/>
                <w:sz w:val="20"/>
                <w:szCs w:val="20"/>
              </w:rPr>
              <w:t xml:space="preserve"> </w:t>
            </w:r>
            <w:r w:rsidR="007D4B5B" w:rsidRPr="00294A45">
              <w:rPr>
                <w:rFonts w:asciiTheme="minorHAnsi" w:hAnsiTheme="minorHAnsi" w:cstheme="minorHAnsi"/>
                <w:b/>
                <w:sz w:val="20"/>
                <w:szCs w:val="20"/>
              </w:rPr>
              <w:t xml:space="preserve">Installed </w:t>
            </w:r>
            <w:r w:rsidR="00DF4A6F">
              <w:rPr>
                <w:rFonts w:asciiTheme="minorHAnsi" w:hAnsiTheme="minorHAnsi" w:cstheme="minorHAnsi"/>
                <w:b/>
                <w:sz w:val="20"/>
                <w:szCs w:val="20"/>
              </w:rPr>
              <w:t xml:space="preserve">Central </w:t>
            </w:r>
            <w:r w:rsidR="007D4B5B" w:rsidRPr="00294A45">
              <w:rPr>
                <w:rFonts w:asciiTheme="minorHAnsi" w:hAnsiTheme="minorHAnsi" w:cstheme="minorHAnsi"/>
                <w:b/>
                <w:sz w:val="20"/>
                <w:szCs w:val="20"/>
              </w:rPr>
              <w:t>Water Heating Distribution Systems Information</w:t>
            </w:r>
          </w:p>
          <w:p w14:paraId="0050D2E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BC623E">
              <w:rPr>
                <w:rFonts w:asciiTheme="minorHAnsi" w:hAnsiTheme="minorHAnsi" w:cstheme="minorHAnsi"/>
                <w:b/>
                <w:sz w:val="18"/>
                <w:szCs w:val="20"/>
              </w:rPr>
              <w:t xml:space="preserve"> </w:t>
            </w:r>
          </w:p>
        </w:tc>
      </w:tr>
      <w:tr w:rsidR="007D4B5B" w:rsidRPr="006F1F7B" w14:paraId="1AB0494C"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2DE7BC01"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600" w:type="dxa"/>
            <w:tcBorders>
              <w:top w:val="single" w:sz="4" w:space="0" w:color="auto"/>
              <w:left w:val="single" w:sz="4" w:space="0" w:color="auto"/>
              <w:bottom w:val="single" w:sz="4" w:space="0" w:color="auto"/>
              <w:right w:val="single" w:sz="4" w:space="0" w:color="auto"/>
            </w:tcBorders>
            <w:vAlign w:val="center"/>
          </w:tcPr>
          <w:p w14:paraId="2E242CF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601" w:type="dxa"/>
            <w:tcBorders>
              <w:top w:val="single" w:sz="4" w:space="0" w:color="auto"/>
              <w:left w:val="single" w:sz="4" w:space="0" w:color="auto"/>
              <w:bottom w:val="single" w:sz="4" w:space="0" w:color="auto"/>
              <w:right w:val="single" w:sz="4" w:space="0" w:color="auto"/>
            </w:tcBorders>
            <w:vAlign w:val="center"/>
          </w:tcPr>
          <w:p w14:paraId="3CDD8E7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7D4B5B" w:rsidRPr="006F1F7B" w14:paraId="3484DFD7"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bottom"/>
          </w:tcPr>
          <w:p w14:paraId="77F8B40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600" w:type="dxa"/>
            <w:tcBorders>
              <w:top w:val="single" w:sz="4" w:space="0" w:color="auto"/>
              <w:left w:val="single" w:sz="4" w:space="0" w:color="auto"/>
              <w:bottom w:val="single" w:sz="4" w:space="0" w:color="auto"/>
              <w:right w:val="single" w:sz="4" w:space="0" w:color="auto"/>
            </w:tcBorders>
            <w:vAlign w:val="bottom"/>
          </w:tcPr>
          <w:p w14:paraId="1B20A04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 xml:space="preserve">Central DHW System </w:t>
            </w:r>
          </w:p>
          <w:p w14:paraId="4DB1B54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c>
          <w:tcPr>
            <w:tcW w:w="3601" w:type="dxa"/>
            <w:tcBorders>
              <w:top w:val="single" w:sz="4" w:space="0" w:color="auto"/>
              <w:left w:val="single" w:sz="4" w:space="0" w:color="auto"/>
              <w:bottom w:val="single" w:sz="4" w:space="0" w:color="auto"/>
              <w:right w:val="single" w:sz="4" w:space="0" w:color="auto"/>
            </w:tcBorders>
            <w:vAlign w:val="bottom"/>
          </w:tcPr>
          <w:p w14:paraId="358578A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Dwelling Unit DHW System</w:t>
            </w:r>
          </w:p>
          <w:p w14:paraId="5C72A08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r>
      <w:tr w:rsidR="007D4B5B" w:rsidRPr="006F1F7B" w14:paraId="73808D65"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688C068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5EE4726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7D063D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7D4B5B" w:rsidRPr="006F1F7B" w14:paraId="05694BEB"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25BD3F6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6836E31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B2761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8C6FC3A" w14:textId="77777777" w:rsidR="00930217" w:rsidRDefault="00930217" w:rsidP="00930217">
      <w:pPr>
        <w:spacing w:after="0"/>
      </w:pPr>
    </w:p>
    <w:tbl>
      <w:tblPr>
        <w:tblpPr w:leftFromText="180" w:rightFromText="180" w:vertAnchor="text" w:tblpY="1"/>
        <w:tblOverlap w:val="neve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91"/>
        <w:gridCol w:w="3591"/>
        <w:gridCol w:w="3591"/>
      </w:tblGrid>
      <w:tr w:rsidR="007D4B5B" w:rsidRPr="006F1F7B" w14:paraId="607E0726" w14:textId="77777777" w:rsidTr="00B67E3D">
        <w:trPr>
          <w:trHeight w:val="144"/>
        </w:trPr>
        <w:tc>
          <w:tcPr>
            <w:tcW w:w="10773" w:type="dxa"/>
            <w:gridSpan w:val="3"/>
            <w:tcBorders>
              <w:top w:val="single" w:sz="4" w:space="0" w:color="auto"/>
              <w:bottom w:val="single" w:sz="4" w:space="0" w:color="auto"/>
            </w:tcBorders>
            <w:vAlign w:val="center"/>
          </w:tcPr>
          <w:p w14:paraId="607E0725" w14:textId="2828EDED" w:rsidR="007D4B5B" w:rsidRPr="00B67E3D" w:rsidRDefault="00276172" w:rsidP="00FD0C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5C5AB0">
              <w:rPr>
                <w:rFonts w:asciiTheme="minorHAnsi" w:hAnsiTheme="minorHAnsi" w:cstheme="minorHAnsi"/>
                <w:b/>
                <w:sz w:val="20"/>
                <w:szCs w:val="20"/>
              </w:rPr>
              <w:t>F</w:t>
            </w:r>
            <w:r w:rsidR="007D4B5B" w:rsidRPr="00294A45">
              <w:rPr>
                <w:rFonts w:asciiTheme="minorHAnsi" w:hAnsiTheme="minorHAnsi" w:cstheme="minorHAnsi"/>
                <w:b/>
                <w:sz w:val="20"/>
                <w:szCs w:val="20"/>
              </w:rPr>
              <w:t>. Installed Water Heater Manufacturer Information</w:t>
            </w:r>
          </w:p>
        </w:tc>
      </w:tr>
      <w:tr w:rsidR="00335E47" w:rsidRPr="006F1F7B" w14:paraId="607E072A"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7"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591" w:type="dxa"/>
            <w:tcBorders>
              <w:top w:val="single" w:sz="4" w:space="0" w:color="auto"/>
              <w:left w:val="single" w:sz="4" w:space="0" w:color="auto"/>
              <w:bottom w:val="single" w:sz="4" w:space="0" w:color="auto"/>
              <w:right w:val="single" w:sz="4" w:space="0" w:color="auto"/>
            </w:tcBorders>
            <w:vAlign w:val="bottom"/>
          </w:tcPr>
          <w:p w14:paraId="607E0728"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591" w:type="dxa"/>
            <w:tcBorders>
              <w:top w:val="single" w:sz="4" w:space="0" w:color="auto"/>
              <w:left w:val="single" w:sz="4" w:space="0" w:color="auto"/>
              <w:bottom w:val="single" w:sz="4" w:space="0" w:color="auto"/>
            </w:tcBorders>
            <w:vAlign w:val="bottom"/>
          </w:tcPr>
          <w:p w14:paraId="607E0729"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335E47" w:rsidRPr="006F1F7B" w14:paraId="607E072E"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B"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591" w:type="dxa"/>
            <w:tcBorders>
              <w:top w:val="single" w:sz="4" w:space="0" w:color="auto"/>
              <w:left w:val="single" w:sz="4" w:space="0" w:color="auto"/>
              <w:bottom w:val="single" w:sz="4" w:space="0" w:color="auto"/>
              <w:right w:val="single" w:sz="4" w:space="0" w:color="auto"/>
            </w:tcBorders>
            <w:vAlign w:val="bottom"/>
          </w:tcPr>
          <w:p w14:paraId="607E072C"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Manufacturer</w:t>
            </w:r>
          </w:p>
        </w:tc>
        <w:tc>
          <w:tcPr>
            <w:tcW w:w="3591" w:type="dxa"/>
            <w:tcBorders>
              <w:top w:val="single" w:sz="4" w:space="0" w:color="auto"/>
              <w:left w:val="single" w:sz="4" w:space="0" w:color="auto"/>
              <w:bottom w:val="single" w:sz="4" w:space="0" w:color="auto"/>
            </w:tcBorders>
            <w:vAlign w:val="bottom"/>
          </w:tcPr>
          <w:p w14:paraId="607E072D"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Model Number</w:t>
            </w:r>
          </w:p>
        </w:tc>
      </w:tr>
      <w:tr w:rsidR="00335E47" w:rsidRPr="006F1F7B" w14:paraId="607E0732"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F"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0"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shd w:val="clear" w:color="auto" w:fill="FFFFFF" w:themeFill="background1"/>
          </w:tcPr>
          <w:p w14:paraId="607E0731"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335E47" w:rsidRPr="006F1F7B" w14:paraId="607E0736"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33"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4"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tcPr>
          <w:p w14:paraId="607E0735"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07E073C" w14:textId="77777777" w:rsidR="009F29A2" w:rsidRPr="00DF4A6F" w:rsidRDefault="009F29A2"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82211E" w:rsidRPr="006F1F7B" w14:paraId="607E073E" w14:textId="77777777" w:rsidTr="00B67E3D">
        <w:trPr>
          <w:trHeight w:val="144"/>
        </w:trPr>
        <w:tc>
          <w:tcPr>
            <w:tcW w:w="11016" w:type="dxa"/>
            <w:gridSpan w:val="2"/>
          </w:tcPr>
          <w:p w14:paraId="607E073D" w14:textId="453C54B2" w:rsidR="0082211E" w:rsidRPr="00F43B53" w:rsidRDefault="00276172" w:rsidP="00F947E9">
            <w:pPr>
              <w:keepNext/>
              <w:spacing w:after="0" w:line="240" w:lineRule="auto"/>
              <w:jc w:val="both"/>
              <w:rPr>
                <w:rFonts w:asciiTheme="minorHAnsi" w:hAnsiTheme="minorHAnsi" w:cstheme="minorHAnsi"/>
                <w:sz w:val="20"/>
                <w:szCs w:val="20"/>
              </w:rPr>
            </w:pPr>
            <w:r w:rsidRPr="00DF4A6F">
              <w:rPr>
                <w:rFonts w:asciiTheme="minorHAnsi" w:hAnsiTheme="minorHAnsi" w:cstheme="minorHAnsi"/>
                <w:b/>
                <w:sz w:val="20"/>
                <w:szCs w:val="20"/>
              </w:rPr>
              <w:t>G</w:t>
            </w:r>
            <w:r w:rsidR="0082211E" w:rsidRPr="00F43B53">
              <w:rPr>
                <w:rFonts w:asciiTheme="minorHAnsi" w:hAnsiTheme="minorHAnsi" w:cstheme="minorHAnsi"/>
                <w:b/>
                <w:sz w:val="20"/>
                <w:szCs w:val="20"/>
              </w:rPr>
              <w:t xml:space="preserve">. </w:t>
            </w:r>
            <w:r w:rsidR="00F858EE" w:rsidRPr="00F43B53">
              <w:rPr>
                <w:rFonts w:asciiTheme="minorHAnsi" w:hAnsiTheme="minorHAnsi" w:cstheme="minorHAnsi"/>
                <w:b/>
                <w:sz w:val="20"/>
                <w:szCs w:val="20"/>
              </w:rPr>
              <w:t>Mandatory Requirements for All Central Domestic Hot Water Systems</w:t>
            </w:r>
          </w:p>
        </w:tc>
      </w:tr>
      <w:tr w:rsidR="0082211E" w:rsidRPr="006F1F7B" w14:paraId="607E0741" w14:textId="77777777" w:rsidTr="00B67E3D">
        <w:trPr>
          <w:trHeight w:val="144"/>
        </w:trPr>
        <w:tc>
          <w:tcPr>
            <w:tcW w:w="598" w:type="dxa"/>
            <w:vAlign w:val="center"/>
          </w:tcPr>
          <w:p w14:paraId="607E073F"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0418" w:type="dxa"/>
          </w:tcPr>
          <w:p w14:paraId="607E0740"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EC6276">
              <w:rPr>
                <w:rFonts w:asciiTheme="minorHAnsi" w:hAnsiTheme="minorHAnsi" w:cstheme="minorHAnsi"/>
                <w:sz w:val="18"/>
                <w:szCs w:val="20"/>
              </w:rPr>
              <w:t>have separate remote heaters, heat exchangers, or boosters to supply the outlet with the higher temperature</w:t>
            </w:r>
            <w:r w:rsidRPr="00EC6276">
              <w:rPr>
                <w:rFonts w:asciiTheme="minorHAnsi" w:hAnsiTheme="minorHAnsi" w:cstheme="minorHAnsi"/>
                <w:bCs/>
                <w:sz w:val="18"/>
                <w:szCs w:val="20"/>
              </w:rPr>
              <w:t>.  (Section 110.3 (c)1)</w:t>
            </w:r>
          </w:p>
        </w:tc>
      </w:tr>
      <w:tr w:rsidR="0082211E" w:rsidRPr="006F1F7B" w14:paraId="607E0744" w14:textId="77777777" w:rsidTr="00B67E3D">
        <w:trPr>
          <w:trHeight w:val="144"/>
        </w:trPr>
        <w:tc>
          <w:tcPr>
            <w:tcW w:w="598" w:type="dxa"/>
            <w:vAlign w:val="center"/>
          </w:tcPr>
          <w:p w14:paraId="607E0742"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lastRenderedPageBreak/>
              <w:t>02</w:t>
            </w:r>
          </w:p>
        </w:tc>
        <w:tc>
          <w:tcPr>
            <w:tcW w:w="10418" w:type="dxa"/>
          </w:tcPr>
          <w:p w14:paraId="607E0743"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Systems with circulating pumps or with electrical heat trace systems shall be capable of automatically turning off the system.  (Section 110.3(c)2).</w:t>
            </w:r>
          </w:p>
        </w:tc>
      </w:tr>
      <w:tr w:rsidR="0082211E" w:rsidRPr="006F1F7B" w14:paraId="607E074A" w14:textId="77777777" w:rsidTr="00B67E3D">
        <w:trPr>
          <w:trHeight w:val="144"/>
        </w:trPr>
        <w:tc>
          <w:tcPr>
            <w:tcW w:w="598" w:type="dxa"/>
            <w:vAlign w:val="center"/>
          </w:tcPr>
          <w:p w14:paraId="607E0748" w14:textId="368A01F6" w:rsidR="0082211E" w:rsidRPr="00EC6276" w:rsidRDefault="00A65670"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0418" w:type="dxa"/>
          </w:tcPr>
          <w:p w14:paraId="607E0749" w14:textId="7FCE1A89" w:rsidR="0082211E" w:rsidRPr="001074AE" w:rsidRDefault="001074AE" w:rsidP="001074AE">
            <w:pPr>
              <w:keepNext/>
              <w:spacing w:after="0" w:line="240" w:lineRule="auto"/>
              <w:rPr>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DE02C7" w:rsidRPr="006F1F7B" w14:paraId="7024EFB7" w14:textId="77777777" w:rsidTr="00B67E3D">
        <w:trPr>
          <w:trHeight w:val="144"/>
        </w:trPr>
        <w:tc>
          <w:tcPr>
            <w:tcW w:w="598" w:type="dxa"/>
            <w:vAlign w:val="center"/>
          </w:tcPr>
          <w:p w14:paraId="1C54A7BE" w14:textId="0875BB06" w:rsidR="00DE02C7" w:rsidRPr="00EC6276" w:rsidRDefault="00DE02C7"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04</w:t>
            </w:r>
          </w:p>
        </w:tc>
        <w:tc>
          <w:tcPr>
            <w:tcW w:w="10418" w:type="dxa"/>
          </w:tcPr>
          <w:p w14:paraId="0420A92C" w14:textId="3BF6618E" w:rsidR="00DE02C7" w:rsidRPr="00EC6276" w:rsidRDefault="00DE02C7" w:rsidP="00F947E9">
            <w:pPr>
              <w:keepNext/>
              <w:autoSpaceDE w:val="0"/>
              <w:autoSpaceDN w:val="0"/>
              <w:adjustRightInd w:val="0"/>
              <w:spacing w:after="0" w:line="240" w:lineRule="auto"/>
              <w:rPr>
                <w:rFonts w:asciiTheme="minorHAnsi" w:hAnsiTheme="minorHAnsi" w:cstheme="minorHAnsi"/>
                <w:bCs/>
                <w:sz w:val="18"/>
                <w:szCs w:val="20"/>
              </w:rPr>
            </w:pPr>
            <w:r w:rsidRPr="00EC6276">
              <w:rPr>
                <w:rFonts w:asciiTheme="minorHAnsi" w:hAnsiTheme="minorHAnsi" w:cstheme="minorHAnsi"/>
                <w:bCs/>
                <w:sz w:val="18"/>
                <w:szCs w:val="20"/>
              </w:rPr>
              <w:t>Recirculation loop</w:t>
            </w:r>
            <w:r w:rsidR="00CE720F">
              <w:rPr>
                <w:rFonts w:asciiTheme="minorHAnsi" w:hAnsiTheme="minorHAnsi" w:cstheme="minorHAnsi"/>
                <w:bCs/>
                <w:sz w:val="18"/>
                <w:szCs w:val="20"/>
              </w:rPr>
              <w:t>s</w:t>
            </w:r>
            <w:r w:rsidRPr="00EC6276">
              <w:rPr>
                <w:rFonts w:asciiTheme="minorHAnsi" w:hAnsiTheme="minorHAnsi" w:cstheme="minorHAnsi"/>
                <w:bCs/>
                <w:sz w:val="18"/>
                <w:szCs w:val="20"/>
              </w:rPr>
              <w:t xml:space="preserve"> shall meet the following requirements:</w:t>
            </w:r>
          </w:p>
          <w:p w14:paraId="7246D105" w14:textId="6109EFB2" w:rsidR="00DE02C7" w:rsidRPr="00EC6276" w:rsidRDefault="00DE02C7"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EC6276">
              <w:rPr>
                <w:rFonts w:asciiTheme="minorHAnsi" w:hAnsiTheme="minorHAnsi" w:cstheme="minorHAnsi"/>
                <w:sz w:val="18"/>
                <w:szCs w:val="20"/>
              </w:rPr>
              <w:t>Section 110.3(c)</w:t>
            </w:r>
            <w:r w:rsidR="005838F1" w:rsidRPr="00EC6276">
              <w:rPr>
                <w:rFonts w:asciiTheme="minorHAnsi" w:hAnsiTheme="minorHAnsi" w:cstheme="minorHAnsi"/>
                <w:sz w:val="18"/>
                <w:szCs w:val="20"/>
              </w:rPr>
              <w:t>4</w:t>
            </w:r>
            <w:r w:rsidRPr="00EC6276">
              <w:rPr>
                <w:rFonts w:asciiTheme="minorHAnsi" w:hAnsiTheme="minorHAnsi" w:cstheme="minorHAnsi"/>
                <w:sz w:val="18"/>
                <w:szCs w:val="20"/>
              </w:rPr>
              <w:t>A).</w:t>
            </w:r>
          </w:p>
          <w:p w14:paraId="6A5E4CEC" w14:textId="3595F548" w:rsidR="005838F1" w:rsidRPr="00EC6276" w:rsidRDefault="00DE02C7"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sz w:val="18"/>
                <w:szCs w:val="20"/>
              </w:rPr>
              <w:t>A check valve is located between the recirculation pump and the water heater. (Section 110.3(c)</w:t>
            </w:r>
            <w:r w:rsidR="005838F1" w:rsidRPr="00EC6276">
              <w:rPr>
                <w:rFonts w:asciiTheme="minorHAnsi" w:hAnsiTheme="minorHAnsi" w:cstheme="minorHAnsi"/>
                <w:sz w:val="18"/>
                <w:szCs w:val="20"/>
              </w:rPr>
              <w:t>4</w:t>
            </w:r>
            <w:r w:rsidRPr="00EC6276">
              <w:rPr>
                <w:rFonts w:asciiTheme="minorHAnsi" w:hAnsiTheme="minorHAnsi" w:cstheme="minorHAnsi"/>
                <w:sz w:val="18"/>
                <w:szCs w:val="20"/>
              </w:rPr>
              <w:t>B).</w:t>
            </w:r>
          </w:p>
          <w:p w14:paraId="0794536B" w14:textId="67A2BE71"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sz w:val="18"/>
                <w:szCs w:val="20"/>
              </w:rPr>
              <w:t>A hose bib is installed between the pump and the water heating equipment with an isolation valve between the hose bib and the water heating equipment</w:t>
            </w:r>
            <w:r w:rsidR="00D169E8" w:rsidRPr="00EC6276">
              <w:rPr>
                <w:rFonts w:asciiTheme="minorHAnsi" w:hAnsiTheme="minorHAnsi" w:cstheme="minorHAnsi"/>
                <w:sz w:val="18"/>
                <w:szCs w:val="20"/>
              </w:rPr>
              <w:t>.</w:t>
            </w:r>
            <w:r w:rsidRPr="00EC6276">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Pr="00EC6276">
              <w:rPr>
                <w:rFonts w:asciiTheme="minorHAnsi" w:hAnsiTheme="minorHAnsi" w:cstheme="minorHAnsi"/>
                <w:sz w:val="18"/>
                <w:szCs w:val="20"/>
              </w:rPr>
              <w:t>110.3(c)4C).</w:t>
            </w:r>
          </w:p>
          <w:p w14:paraId="4629564E" w14:textId="7B6B8100" w:rsidR="00D169E8" w:rsidRPr="00B67E3D" w:rsidRDefault="00D169E8"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 xml:space="preserve">Isolation valves shall be installed on both sides of the pump, of which the valve </w:t>
            </w:r>
            <w:r w:rsidR="00CF1CFE">
              <w:rPr>
                <w:rFonts w:asciiTheme="minorHAnsi" w:hAnsiTheme="minorHAnsi" w:cstheme="minorHAnsi"/>
                <w:sz w:val="18"/>
                <w:szCs w:val="20"/>
              </w:rPr>
              <w:t xml:space="preserve">required in 110.3(c)4C </w:t>
            </w:r>
            <w:r w:rsidRPr="00B67E3D">
              <w:rPr>
                <w:rFonts w:asciiTheme="minorHAnsi" w:hAnsiTheme="minorHAnsi" w:cstheme="minorHAnsi"/>
                <w:sz w:val="18"/>
                <w:szCs w:val="20"/>
              </w:rPr>
              <w:t xml:space="preserve">can be one. </w:t>
            </w:r>
            <w:r w:rsidR="00CE720F">
              <w:rPr>
                <w:rFonts w:asciiTheme="minorHAnsi" w:hAnsiTheme="minorHAnsi" w:cstheme="minorHAnsi"/>
                <w:sz w:val="18"/>
                <w:szCs w:val="20"/>
              </w:rPr>
              <w:t xml:space="preserve">(Section </w:t>
            </w:r>
            <w:r w:rsidRPr="00B67E3D">
              <w:rPr>
                <w:rFonts w:asciiTheme="minorHAnsi" w:hAnsiTheme="minorHAnsi" w:cstheme="minorHAnsi"/>
                <w:sz w:val="18"/>
                <w:szCs w:val="20"/>
              </w:rPr>
              <w:t>110.3(c)4D</w:t>
            </w:r>
            <w:r w:rsidR="00CE720F">
              <w:rPr>
                <w:rFonts w:asciiTheme="minorHAnsi" w:hAnsiTheme="minorHAnsi" w:cstheme="minorHAnsi"/>
                <w:sz w:val="18"/>
                <w:szCs w:val="20"/>
              </w:rPr>
              <w:t>).</w:t>
            </w:r>
          </w:p>
          <w:p w14:paraId="51572B63" w14:textId="6640E0F2"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The cold water piping and the recirculation loop piping shall not be connected to the hot water storage tank drain port.</w:t>
            </w:r>
            <w:r w:rsidR="00D169E8" w:rsidRPr="00B67E3D">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00D169E8" w:rsidRPr="00B67E3D">
              <w:rPr>
                <w:rFonts w:asciiTheme="minorHAnsi" w:hAnsiTheme="minorHAnsi" w:cstheme="minorHAnsi"/>
                <w:sz w:val="18"/>
                <w:szCs w:val="20"/>
              </w:rPr>
              <w:t>110.3(c)4E</w:t>
            </w:r>
            <w:r w:rsidR="00CE720F">
              <w:rPr>
                <w:rFonts w:asciiTheme="minorHAnsi" w:hAnsiTheme="minorHAnsi" w:cstheme="minorHAnsi"/>
                <w:sz w:val="18"/>
                <w:szCs w:val="20"/>
              </w:rPr>
              <w:t>).</w:t>
            </w:r>
          </w:p>
          <w:p w14:paraId="76B3F0AC" w14:textId="62029F2B" w:rsidR="00DE02C7"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A check valve shall be installed on the cold water supply line between the hot water system and the next closest tee on the cold water supply line.</w:t>
            </w:r>
            <w:r w:rsidR="00D169E8" w:rsidRPr="00B67E3D">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00D169E8" w:rsidRPr="00B67E3D">
              <w:rPr>
                <w:rFonts w:asciiTheme="minorHAnsi" w:hAnsiTheme="minorHAnsi" w:cstheme="minorHAnsi"/>
                <w:sz w:val="18"/>
                <w:szCs w:val="20"/>
              </w:rPr>
              <w:t>110.3(c)4F</w:t>
            </w:r>
            <w:r w:rsidR="00CE720F">
              <w:rPr>
                <w:rFonts w:asciiTheme="minorHAnsi" w:hAnsiTheme="minorHAnsi" w:cstheme="minorHAnsi"/>
                <w:sz w:val="18"/>
                <w:szCs w:val="20"/>
              </w:rPr>
              <w:t>)</w:t>
            </w:r>
            <w:r w:rsidR="00DE02C7" w:rsidRPr="00B67E3D">
              <w:rPr>
                <w:rFonts w:asciiTheme="minorHAnsi" w:hAnsiTheme="minorHAnsi" w:cstheme="minorHAnsi"/>
                <w:bCs/>
                <w:sz w:val="18"/>
                <w:szCs w:val="20"/>
              </w:rPr>
              <w:t>.</w:t>
            </w:r>
          </w:p>
        </w:tc>
      </w:tr>
      <w:tr w:rsidR="002B0F09" w:rsidRPr="006F1F7B" w14:paraId="7A06C1CF" w14:textId="77777777" w:rsidTr="00B67E3D">
        <w:trPr>
          <w:trHeight w:val="144"/>
        </w:trPr>
        <w:tc>
          <w:tcPr>
            <w:tcW w:w="598" w:type="dxa"/>
            <w:vAlign w:val="center"/>
          </w:tcPr>
          <w:p w14:paraId="6EF71E34" w14:textId="62005D1A" w:rsidR="002B0F09" w:rsidRPr="00EC6276" w:rsidRDefault="002B0F09"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w:t>
            </w:r>
            <w:r w:rsidR="009F122B" w:rsidRPr="00EC6276">
              <w:rPr>
                <w:rFonts w:asciiTheme="minorHAnsi" w:hAnsiTheme="minorHAnsi" w:cstheme="minorHAnsi"/>
                <w:sz w:val="18"/>
                <w:szCs w:val="20"/>
              </w:rPr>
              <w:t>5</w:t>
            </w:r>
          </w:p>
        </w:tc>
        <w:tc>
          <w:tcPr>
            <w:tcW w:w="10418" w:type="dxa"/>
          </w:tcPr>
          <w:p w14:paraId="194EAB1A" w14:textId="19A12D1C" w:rsidR="002B0F09" w:rsidRPr="00EC6276" w:rsidRDefault="002B0F09" w:rsidP="00CE720F">
            <w:pPr>
              <w:keepNext/>
              <w:autoSpaceDE w:val="0"/>
              <w:autoSpaceDN w:val="0"/>
              <w:adjustRightInd w:val="0"/>
              <w:spacing w:after="0" w:line="240" w:lineRule="auto"/>
              <w:rPr>
                <w:rFonts w:asciiTheme="minorHAnsi" w:hAnsiTheme="minorHAnsi" w:cstheme="minorHAnsi"/>
                <w:bCs/>
                <w:sz w:val="18"/>
                <w:szCs w:val="20"/>
              </w:rPr>
            </w:pPr>
            <w:r w:rsidRPr="00EC6276">
              <w:rPr>
                <w:rFonts w:asciiTheme="minorHAnsi" w:hAnsiTheme="minorHAnsi" w:cstheme="minorHAnsi"/>
                <w:bCs/>
                <w:sz w:val="18"/>
                <w:szCs w:val="20"/>
              </w:rPr>
              <w:t>Instantaneous water heaters with an input greater than 6.8 kB</w:t>
            </w:r>
            <w:r w:rsidR="00CE720F">
              <w:rPr>
                <w:rFonts w:asciiTheme="minorHAnsi" w:hAnsiTheme="minorHAnsi" w:cstheme="minorHAnsi"/>
                <w:bCs/>
                <w:sz w:val="18"/>
                <w:szCs w:val="20"/>
              </w:rPr>
              <w:t>tu</w:t>
            </w:r>
            <w:r w:rsidRPr="00EC6276">
              <w:rPr>
                <w:rFonts w:asciiTheme="minorHAnsi" w:hAnsiTheme="minorHAnsi" w:cstheme="minorHAnsi"/>
                <w:bCs/>
                <w:sz w:val="18"/>
                <w:szCs w:val="20"/>
              </w:rPr>
              <w:t>/hr</w:t>
            </w:r>
            <w:r w:rsidR="00883EFF" w:rsidRPr="00EC6276">
              <w:rPr>
                <w:rFonts w:asciiTheme="minorHAnsi" w:hAnsiTheme="minorHAnsi" w:cstheme="minorHAnsi"/>
                <w:bCs/>
                <w:sz w:val="18"/>
                <w:szCs w:val="20"/>
              </w:rPr>
              <w:t>.</w:t>
            </w:r>
            <w:r w:rsidRPr="00EC6276">
              <w:rPr>
                <w:rFonts w:asciiTheme="minorHAnsi" w:hAnsiTheme="minorHAnsi" w:cstheme="minorHAnsi"/>
                <w:bCs/>
                <w:sz w:val="18"/>
                <w:szCs w:val="20"/>
              </w:rPr>
              <w:t xml:space="preserve"> (2kW) shall have isolation valves on both the cold water supply and the hot water line. (</w:t>
            </w:r>
            <w:r w:rsidR="00CE720F">
              <w:rPr>
                <w:rFonts w:asciiTheme="minorHAnsi" w:hAnsiTheme="minorHAnsi" w:cstheme="minorHAnsi"/>
                <w:bCs/>
                <w:sz w:val="18"/>
                <w:szCs w:val="20"/>
              </w:rPr>
              <w:t xml:space="preserve">Section </w:t>
            </w:r>
            <w:r w:rsidRPr="00EC6276">
              <w:rPr>
                <w:rFonts w:asciiTheme="minorHAnsi" w:hAnsiTheme="minorHAnsi" w:cstheme="minorHAnsi"/>
                <w:bCs/>
                <w:sz w:val="18"/>
                <w:szCs w:val="20"/>
              </w:rPr>
              <w:t>110.3 (c)6).</w:t>
            </w:r>
          </w:p>
        </w:tc>
      </w:tr>
      <w:tr w:rsidR="002B0F09" w:rsidRPr="006F1F7B" w14:paraId="52E24DCA" w14:textId="77777777" w:rsidTr="00B67E3D">
        <w:trPr>
          <w:trHeight w:val="144"/>
        </w:trPr>
        <w:tc>
          <w:tcPr>
            <w:tcW w:w="598" w:type="dxa"/>
            <w:vAlign w:val="center"/>
          </w:tcPr>
          <w:p w14:paraId="70461955" w14:textId="6AE98B88" w:rsidR="002B0F09" w:rsidRPr="00EC6276" w:rsidRDefault="002B0F09"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w:t>
            </w:r>
            <w:r w:rsidR="009F122B" w:rsidRPr="00EC6276">
              <w:rPr>
                <w:rFonts w:asciiTheme="minorHAnsi" w:hAnsiTheme="minorHAnsi" w:cstheme="minorHAnsi"/>
                <w:sz w:val="18"/>
                <w:szCs w:val="20"/>
              </w:rPr>
              <w:t>6</w:t>
            </w:r>
          </w:p>
        </w:tc>
        <w:tc>
          <w:tcPr>
            <w:tcW w:w="10418" w:type="dxa"/>
          </w:tcPr>
          <w:p w14:paraId="14B5E511" w14:textId="77777777" w:rsidR="001074AE" w:rsidRPr="001074AE" w:rsidRDefault="001074AE" w:rsidP="001074AE">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212182DC"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1DA608EB"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05B0CE6E"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AEC0822"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C00E6B3"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499F6606"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0319DDE8" w14:textId="77777777" w:rsidR="001074AE" w:rsidRPr="001074AE" w:rsidRDefault="001074AE" w:rsidP="001074AE">
            <w:pPr>
              <w:pStyle w:val="ListParagraph"/>
              <w:keepNext/>
              <w:numPr>
                <w:ilvl w:val="1"/>
                <w:numId w:val="42"/>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1262CC13"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33BB09F" w14:textId="044EE3C1"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r w:rsidR="003A4DF2">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insulation.</w:t>
            </w:r>
          </w:p>
          <w:p w14:paraId="53F3ABB0" w14:textId="3911B06B"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r w:rsidR="003A4DF2">
              <w:rPr>
                <w:rFonts w:asciiTheme="minorHAnsi" w:eastAsia="Times New Roman" w:hAnsiTheme="minorHAnsi" w:cstheme="minorHAnsi"/>
                <w:bCs/>
                <w:sz w:val="18"/>
                <w:szCs w:val="20"/>
              </w:rPr>
              <w:t>2.</w:t>
            </w:r>
            <w:r w:rsidRPr="001074AE">
              <w:rPr>
                <w:rFonts w:asciiTheme="minorHAnsi" w:eastAsia="Times New Roman" w:hAnsiTheme="minorHAnsi" w:cstheme="minorHAnsi"/>
                <w:bCs/>
                <w:sz w:val="18"/>
                <w:szCs w:val="20"/>
              </w:rPr>
              <w:t>5 cm) of crawlspace insulation above and below.</w:t>
            </w:r>
          </w:p>
          <w:p w14:paraId="460E5661"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4C46CAE3" w14:textId="338E4B33" w:rsidR="002B0F09" w:rsidRPr="001074AE" w:rsidRDefault="001074AE" w:rsidP="001074AE">
            <w:pPr>
              <w:pStyle w:val="ListParagraph"/>
              <w:keepNext/>
              <w:numPr>
                <w:ilvl w:val="0"/>
                <w:numId w:val="25"/>
              </w:numPr>
              <w:autoSpaceDE w:val="0"/>
              <w:autoSpaceDN w:val="0"/>
              <w:adjustRightInd w:val="0"/>
              <w:spacing w:after="0" w:line="240" w:lineRule="auto"/>
              <w:ind w:left="377" w:hanging="391"/>
              <w:rPr>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p>
        </w:tc>
      </w:tr>
      <w:tr w:rsidR="0093093E" w:rsidRPr="006F1F7B" w14:paraId="2D2B7544" w14:textId="77777777" w:rsidTr="00F947E9">
        <w:trPr>
          <w:trHeight w:val="144"/>
        </w:trPr>
        <w:tc>
          <w:tcPr>
            <w:tcW w:w="11016" w:type="dxa"/>
            <w:gridSpan w:val="2"/>
            <w:vAlign w:val="center"/>
          </w:tcPr>
          <w:p w14:paraId="2178AA56" w14:textId="285D63FE" w:rsidR="0093093E" w:rsidRPr="001462EE" w:rsidRDefault="0093093E" w:rsidP="00F947E9">
            <w:pPr>
              <w:keepNext/>
              <w:autoSpaceDE w:val="0"/>
              <w:autoSpaceDN w:val="0"/>
              <w:adjustRightInd w:val="0"/>
              <w:spacing w:after="0" w:line="240" w:lineRule="auto"/>
              <w:rPr>
                <w:rFonts w:asciiTheme="minorHAnsi" w:hAnsiTheme="minorHAnsi" w:cstheme="minorHAnsi"/>
                <w:bCs/>
                <w:sz w:val="20"/>
                <w:szCs w:val="20"/>
              </w:rPr>
            </w:pPr>
            <w:r w:rsidRPr="00B67E3D">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7C" w14:textId="29C2CECA" w:rsidR="001E0DF0" w:rsidRPr="005C5AB0" w:rsidRDefault="001E0DF0">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7F" w14:textId="77777777" w:rsidTr="00937B59">
        <w:trPr>
          <w:trHeight w:val="288"/>
          <w:tblHeader/>
        </w:trPr>
        <w:tc>
          <w:tcPr>
            <w:tcW w:w="14616" w:type="dxa"/>
            <w:gridSpan w:val="2"/>
            <w:tcBorders>
              <w:bottom w:val="single" w:sz="4" w:space="0" w:color="000000"/>
            </w:tcBorders>
            <w:vAlign w:val="center"/>
          </w:tcPr>
          <w:p w14:paraId="607E077D" w14:textId="574C41A5" w:rsidR="00A80404" w:rsidRPr="00294A45" w:rsidRDefault="00276172">
            <w:pPr>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H</w:t>
            </w:r>
            <w:r w:rsidR="001E0DF0" w:rsidRPr="00294A45">
              <w:rPr>
                <w:rFonts w:asciiTheme="minorHAnsi" w:hAnsiTheme="minorHAnsi" w:cstheme="minorHAnsi"/>
                <w:b/>
                <w:sz w:val="20"/>
                <w:szCs w:val="20"/>
              </w:rPr>
              <w:t>. Multiple Dwelling Units – Recirculation Temperature Modulation Control</w:t>
            </w:r>
            <w:r w:rsidR="003174C1" w:rsidRPr="00294A45">
              <w:rPr>
                <w:rFonts w:asciiTheme="minorHAnsi" w:hAnsiTheme="minorHAnsi" w:cstheme="minorHAnsi"/>
                <w:b/>
                <w:sz w:val="20"/>
                <w:szCs w:val="20"/>
              </w:rPr>
              <w:t xml:space="preserve"> Requirements</w:t>
            </w:r>
            <w:r w:rsidR="0014132C" w:rsidRPr="00294A45">
              <w:rPr>
                <w:rFonts w:asciiTheme="minorHAnsi" w:hAnsiTheme="minorHAnsi" w:cstheme="minorHAnsi"/>
                <w:b/>
                <w:sz w:val="20"/>
                <w:szCs w:val="20"/>
              </w:rPr>
              <w:t xml:space="preserve"> (RA4.4.11)</w:t>
            </w:r>
          </w:p>
          <w:p w14:paraId="607E077E" w14:textId="58694E5F"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2" w14:textId="77777777" w:rsidTr="00937B59">
        <w:trPr>
          <w:trHeight w:val="288"/>
          <w:tblHeader/>
        </w:trPr>
        <w:tc>
          <w:tcPr>
            <w:tcW w:w="720" w:type="dxa"/>
            <w:tcBorders>
              <w:top w:val="single" w:sz="4" w:space="0" w:color="000000"/>
            </w:tcBorders>
            <w:vAlign w:val="center"/>
          </w:tcPr>
          <w:p w14:paraId="607E0780"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1" w14:textId="61CCD6D6" w:rsidR="001E0DF0" w:rsidRPr="00EC6276" w:rsidRDefault="001E0DF0" w:rsidP="009B08F6">
            <w:pPr>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52392E">
              <w:rPr>
                <w:rFonts w:asciiTheme="minorHAnsi" w:hAnsiTheme="minorHAnsi" w:cstheme="minorHAnsi"/>
                <w:sz w:val="18"/>
                <w:szCs w:val="20"/>
              </w:rPr>
              <w:t xml:space="preserve">schedules based </w:t>
            </w:r>
            <w:r w:rsidR="0052392E" w:rsidRPr="0052392E">
              <w:rPr>
                <w:rFonts w:asciiTheme="minorHAnsi" w:hAnsiTheme="minorHAnsi" w:cstheme="minorHAnsi"/>
                <w:sz w:val="18"/>
                <w:szCs w:val="20"/>
              </w:rPr>
              <w:t xml:space="preserve">on </w:t>
            </w:r>
            <w:r w:rsidRPr="0052392E">
              <w:rPr>
                <w:rFonts w:asciiTheme="minorHAnsi" w:hAnsiTheme="minorHAnsi" w:cstheme="minorHAnsi"/>
                <w:sz w:val="18"/>
                <w:szCs w:val="20"/>
              </w:rPr>
              <w:t>measurements</w:t>
            </w:r>
            <w:r w:rsidRPr="00EC6276">
              <w:rPr>
                <w:rFonts w:asciiTheme="minorHAnsi" w:hAnsiTheme="minorHAnsi" w:cstheme="minorHAnsi"/>
                <w:sz w:val="18"/>
                <w:szCs w:val="20"/>
              </w:rPr>
              <w:t xml:space="preserve"> of hot water demand.</w:t>
            </w:r>
          </w:p>
        </w:tc>
      </w:tr>
      <w:tr w:rsidR="001E0DF0" w:rsidRPr="006F1F7B" w14:paraId="607E0785" w14:textId="77777777" w:rsidTr="00937B59">
        <w:trPr>
          <w:trHeight w:val="288"/>
          <w:tblHeader/>
        </w:trPr>
        <w:tc>
          <w:tcPr>
            <w:tcW w:w="720" w:type="dxa"/>
            <w:vAlign w:val="center"/>
          </w:tcPr>
          <w:p w14:paraId="607E0783"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84" w14:textId="37C250F1"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Daily hot water supply temperature reduction (which is defined as the sum of temperature reduction by the control in each hour within a 24-hour period) shall be more than 50</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F.</w:t>
            </w:r>
          </w:p>
        </w:tc>
      </w:tr>
      <w:tr w:rsidR="001E0DF0" w:rsidRPr="006F1F7B" w14:paraId="607E0787" w14:textId="77777777" w:rsidTr="00EC6276">
        <w:trPr>
          <w:trHeight w:hRule="exact" w:val="29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86" w14:textId="77777777" w:rsidR="001E0DF0" w:rsidRPr="00BC623E" w:rsidRDefault="001E0DF0" w:rsidP="004C4971">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88"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8B" w14:textId="77777777" w:rsidTr="00937B59">
        <w:trPr>
          <w:trHeight w:val="288"/>
          <w:tblHeader/>
        </w:trPr>
        <w:tc>
          <w:tcPr>
            <w:tcW w:w="14616" w:type="dxa"/>
            <w:gridSpan w:val="2"/>
            <w:tcBorders>
              <w:bottom w:val="single" w:sz="4" w:space="0" w:color="000000"/>
            </w:tcBorders>
            <w:vAlign w:val="center"/>
          </w:tcPr>
          <w:p w14:paraId="607E0789" w14:textId="2DF98FF3" w:rsidR="00A80404" w:rsidRPr="00294A45" w:rsidRDefault="00276172">
            <w:pPr>
              <w:keepNext/>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I</w:t>
            </w:r>
            <w:r w:rsidR="001E0DF0" w:rsidRPr="00294A45">
              <w:rPr>
                <w:rFonts w:asciiTheme="minorHAnsi" w:hAnsiTheme="minorHAnsi" w:cstheme="minorHAnsi"/>
                <w:b/>
                <w:sz w:val="20"/>
                <w:szCs w:val="20"/>
              </w:rPr>
              <w:t>. Multiple Dwelling Units – Recirculation Continuous Monitoring Systems</w:t>
            </w:r>
            <w:r w:rsidR="003174C1" w:rsidRPr="00294A45">
              <w:rPr>
                <w:rFonts w:asciiTheme="minorHAnsi" w:hAnsiTheme="minorHAnsi" w:cstheme="minorHAnsi"/>
                <w:b/>
                <w:sz w:val="20"/>
                <w:szCs w:val="20"/>
              </w:rPr>
              <w:t xml:space="preserve"> Requirements</w:t>
            </w:r>
            <w:r w:rsidR="0014132C" w:rsidRPr="00294A45">
              <w:rPr>
                <w:rFonts w:asciiTheme="minorHAnsi" w:hAnsiTheme="minorHAnsi" w:cstheme="minorHAnsi"/>
                <w:b/>
                <w:sz w:val="20"/>
                <w:szCs w:val="20"/>
              </w:rPr>
              <w:t xml:space="preserve"> (RA4.4.12)</w:t>
            </w:r>
          </w:p>
          <w:p w14:paraId="607E078A" w14:textId="5AF07C89"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E" w14:textId="77777777" w:rsidTr="00937B59">
        <w:trPr>
          <w:trHeight w:val="288"/>
          <w:tblHeader/>
        </w:trPr>
        <w:tc>
          <w:tcPr>
            <w:tcW w:w="720" w:type="dxa"/>
            <w:tcBorders>
              <w:top w:val="single" w:sz="4" w:space="0" w:color="000000"/>
            </w:tcBorders>
            <w:vAlign w:val="center"/>
          </w:tcPr>
          <w:p w14:paraId="607E078C"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D" w14:textId="51856EBF" w:rsidR="001E0DF0" w:rsidRPr="00EC6276" w:rsidRDefault="001E0D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The water heating system must have a means of communicating with the remote monitoring facility. </w:t>
            </w:r>
          </w:p>
        </w:tc>
      </w:tr>
      <w:tr w:rsidR="001E0DF0" w:rsidRPr="006F1F7B" w14:paraId="607E0791" w14:textId="77777777" w:rsidTr="00937B59">
        <w:trPr>
          <w:trHeight w:val="288"/>
          <w:tblHeader/>
        </w:trPr>
        <w:tc>
          <w:tcPr>
            <w:tcW w:w="720" w:type="dxa"/>
            <w:vAlign w:val="center"/>
          </w:tcPr>
          <w:p w14:paraId="607E078F"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90" w14:textId="06F6772C"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The monitoring system must record no less frequently than hourly measurement of key system operation parameters</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 xml:space="preserve"> including hot water supply and return temperatures, and status of gas valve relays.</w:t>
            </w:r>
          </w:p>
        </w:tc>
      </w:tr>
      <w:tr w:rsidR="001E0DF0" w:rsidRPr="006F1F7B" w14:paraId="607E0794" w14:textId="77777777" w:rsidTr="00937B59">
        <w:trPr>
          <w:trHeight w:val="288"/>
          <w:tblHeader/>
        </w:trPr>
        <w:tc>
          <w:tcPr>
            <w:tcW w:w="720" w:type="dxa"/>
            <w:vAlign w:val="center"/>
          </w:tcPr>
          <w:p w14:paraId="607E0792"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3896" w:type="dxa"/>
            <w:vAlign w:val="center"/>
          </w:tcPr>
          <w:p w14:paraId="607E0793" w14:textId="38468809"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A current contract must be available that demonstrate</w:t>
            </w:r>
            <w:r w:rsidR="00BF5E3E" w:rsidRPr="00EC6276">
              <w:rPr>
                <w:rFonts w:asciiTheme="minorHAnsi" w:hAnsiTheme="minorHAnsi" w:cstheme="minorHAnsi"/>
                <w:sz w:val="18"/>
                <w:szCs w:val="20"/>
              </w:rPr>
              <w:t>s</w:t>
            </w:r>
            <w:r w:rsidRPr="00EC6276">
              <w:rPr>
                <w:rFonts w:asciiTheme="minorHAnsi" w:hAnsiTheme="minorHAnsi" w:cstheme="minorHAnsi"/>
                <w:sz w:val="18"/>
                <w:szCs w:val="20"/>
              </w:rPr>
              <w:t xml:space="preserve"> the system will be monitored.</w:t>
            </w:r>
          </w:p>
        </w:tc>
      </w:tr>
      <w:tr w:rsidR="001E0DF0" w:rsidRPr="006F1F7B" w14:paraId="607E0796" w14:textId="77777777" w:rsidTr="00937B5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95" w14:textId="77777777" w:rsidR="001E0DF0" w:rsidRPr="00BC623E" w:rsidRDefault="001E0DF0" w:rsidP="00D13A90">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97"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9A" w14:textId="77777777" w:rsidTr="00F947E9">
        <w:trPr>
          <w:trHeight w:val="288"/>
          <w:tblHeader/>
        </w:trPr>
        <w:tc>
          <w:tcPr>
            <w:tcW w:w="14616" w:type="dxa"/>
            <w:gridSpan w:val="2"/>
            <w:tcBorders>
              <w:bottom w:val="single" w:sz="4" w:space="0" w:color="000000"/>
            </w:tcBorders>
            <w:vAlign w:val="center"/>
          </w:tcPr>
          <w:p w14:paraId="607E0798" w14:textId="04DD8BD4" w:rsidR="00A80404" w:rsidRPr="004B329A" w:rsidRDefault="00276172" w:rsidP="00F947E9">
            <w:pPr>
              <w:keepNext/>
              <w:spacing w:after="0" w:line="240" w:lineRule="auto"/>
              <w:rPr>
                <w:rFonts w:asciiTheme="minorHAnsi" w:hAnsiTheme="minorHAnsi" w:cstheme="minorHAnsi"/>
                <w:sz w:val="18"/>
                <w:szCs w:val="20"/>
              </w:rPr>
            </w:pPr>
            <w:r w:rsidRPr="00CE720F">
              <w:rPr>
                <w:rFonts w:asciiTheme="minorHAnsi" w:hAnsiTheme="minorHAnsi" w:cstheme="minorHAnsi"/>
                <w:b/>
                <w:sz w:val="20"/>
                <w:szCs w:val="20"/>
              </w:rPr>
              <w:t>J</w:t>
            </w:r>
            <w:r w:rsidR="001E0DF0" w:rsidRPr="00CE720F">
              <w:rPr>
                <w:rFonts w:asciiTheme="minorHAnsi" w:hAnsiTheme="minorHAnsi" w:cstheme="minorHAnsi"/>
                <w:b/>
                <w:sz w:val="20"/>
                <w:szCs w:val="20"/>
              </w:rPr>
              <w:t>. Multiple Dwelling Units – Demand Recirculation</w:t>
            </w:r>
            <w:r w:rsidR="001E0DF0" w:rsidRPr="00CE720F">
              <w:rPr>
                <w:rFonts w:asciiTheme="minorHAnsi" w:hAnsiTheme="minorHAnsi" w:cstheme="minorHAnsi"/>
                <w:sz w:val="20"/>
                <w:szCs w:val="20"/>
              </w:rPr>
              <w:t xml:space="preserve"> </w:t>
            </w:r>
            <w:r w:rsidR="003174C1" w:rsidRPr="00CE720F">
              <w:rPr>
                <w:rFonts w:asciiTheme="minorHAnsi" w:hAnsiTheme="minorHAnsi" w:cstheme="minorHAnsi"/>
                <w:b/>
                <w:sz w:val="20"/>
                <w:szCs w:val="20"/>
              </w:rPr>
              <w:t>Requirements</w:t>
            </w:r>
            <w:r w:rsidR="0014132C" w:rsidRPr="00CE720F">
              <w:rPr>
                <w:rFonts w:asciiTheme="minorHAnsi" w:hAnsiTheme="minorHAnsi" w:cstheme="minorHAnsi"/>
                <w:b/>
                <w:sz w:val="20"/>
                <w:szCs w:val="20"/>
              </w:rPr>
              <w:t xml:space="preserve"> (RA4.4.13)</w:t>
            </w:r>
          </w:p>
          <w:p w14:paraId="607E0799" w14:textId="57DDFE18" w:rsidR="00A80404" w:rsidRPr="004B329A" w:rsidRDefault="000F282C"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4B329A">
              <w:rPr>
                <w:rFonts w:asciiTheme="minorHAnsi" w:hAnsiTheme="minorHAnsi" w:cstheme="minorHAnsi"/>
                <w:sz w:val="18"/>
                <w:szCs w:val="20"/>
              </w:rPr>
              <w:t>Systems that utilize this distribution type shall comply with these requirements</w:t>
            </w:r>
            <w:r w:rsidR="00BF5E3E" w:rsidRPr="004B329A">
              <w:rPr>
                <w:rFonts w:asciiTheme="minorHAnsi" w:hAnsiTheme="minorHAnsi" w:cstheme="minorHAnsi"/>
                <w:sz w:val="18"/>
                <w:szCs w:val="20"/>
              </w:rPr>
              <w:t>.</w:t>
            </w:r>
          </w:p>
        </w:tc>
      </w:tr>
      <w:tr w:rsidR="001E0DF0" w:rsidRPr="006F1F7B" w14:paraId="607E079D" w14:textId="77777777" w:rsidTr="00F947E9">
        <w:trPr>
          <w:trHeight w:val="288"/>
          <w:tblHeader/>
        </w:trPr>
        <w:tc>
          <w:tcPr>
            <w:tcW w:w="720" w:type="dxa"/>
            <w:tcBorders>
              <w:top w:val="single" w:sz="4" w:space="0" w:color="000000"/>
            </w:tcBorders>
            <w:vAlign w:val="center"/>
          </w:tcPr>
          <w:p w14:paraId="607E079B"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tcBorders>
              <w:top w:val="single" w:sz="4" w:space="0" w:color="000000"/>
            </w:tcBorders>
            <w:vAlign w:val="center"/>
          </w:tcPr>
          <w:p w14:paraId="607E079C" w14:textId="4249ED3A"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p>
        </w:tc>
      </w:tr>
      <w:tr w:rsidR="001E0DF0" w:rsidRPr="006F1F7B" w14:paraId="607E07A2" w14:textId="77777777" w:rsidTr="00F947E9">
        <w:trPr>
          <w:trHeight w:val="288"/>
          <w:tblHeader/>
        </w:trPr>
        <w:tc>
          <w:tcPr>
            <w:tcW w:w="720" w:type="dxa"/>
            <w:vAlign w:val="center"/>
          </w:tcPr>
          <w:p w14:paraId="607E079E"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3896" w:type="dxa"/>
            <w:vAlign w:val="center"/>
          </w:tcPr>
          <w:p w14:paraId="607E079F" w14:textId="291EA02A"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After the pump has been activated, the controls shall allow the pump to operate until the water temperature at the thermo-sensor rises to one of the following values: </w:t>
            </w:r>
          </w:p>
          <w:p w14:paraId="607E07A0" w14:textId="16F339C9"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w:t>
            </w:r>
            <w:r w:rsidR="00BF5E3E"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(5.6</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r w:rsidR="00CE720F">
              <w:rPr>
                <w:rFonts w:asciiTheme="minorHAnsi" w:hAnsiTheme="minorHAnsi" w:cstheme="minorHAnsi"/>
                <w:sz w:val="18"/>
                <w:szCs w:val="20"/>
              </w:rPr>
              <w:t>; or</w:t>
            </w:r>
          </w:p>
          <w:p w14:paraId="607E07A1" w14:textId="216C152F"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102</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(38.9</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1E0DF0" w:rsidRPr="006F1F7B" w14:paraId="607E07A5" w14:textId="77777777" w:rsidTr="00F947E9">
        <w:trPr>
          <w:trHeight w:val="288"/>
          <w:tblHeader/>
        </w:trPr>
        <w:tc>
          <w:tcPr>
            <w:tcW w:w="720" w:type="dxa"/>
            <w:vAlign w:val="center"/>
          </w:tcPr>
          <w:p w14:paraId="607E07A3"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3896" w:type="dxa"/>
            <w:vAlign w:val="center"/>
          </w:tcPr>
          <w:p w14:paraId="607E07A4" w14:textId="0BFC9549"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The controls shall limit pump operation to a maximum of 10 minutes following any activation. This is provided in the event that the normal means of shutting off the pump have failed. </w:t>
            </w:r>
          </w:p>
        </w:tc>
      </w:tr>
      <w:tr w:rsidR="001E0DF0" w:rsidRPr="006F1F7B" w14:paraId="607E07AB" w14:textId="77777777" w:rsidTr="00F947E9">
        <w:trPr>
          <w:trHeight w:val="288"/>
          <w:tblHeader/>
        </w:trPr>
        <w:tc>
          <w:tcPr>
            <w:tcW w:w="720" w:type="dxa"/>
            <w:vAlign w:val="center"/>
          </w:tcPr>
          <w:p w14:paraId="607E07A6"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3896" w:type="dxa"/>
            <w:tcMar>
              <w:left w:w="115" w:type="dxa"/>
              <w:right w:w="0" w:type="dxa"/>
            </w:tcMar>
            <w:vAlign w:val="center"/>
          </w:tcPr>
          <w:p w14:paraId="607E07A7" w14:textId="73F7CD02"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Pump and control placement shall meet one of the following criteria: </w:t>
            </w:r>
          </w:p>
          <w:p w14:paraId="607E07A8"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7A9"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w:t>
            </w:r>
            <w:r w:rsidR="00937B59" w:rsidRPr="00B67E3D">
              <w:rPr>
                <w:rFonts w:asciiTheme="minorHAnsi" w:hAnsiTheme="minorHAnsi" w:cstheme="minorHAnsi"/>
                <w:sz w:val="18"/>
                <w:szCs w:val="20"/>
              </w:rPr>
              <w:t>;</w:t>
            </w:r>
            <w:r w:rsidRPr="00B67E3D">
              <w:rPr>
                <w:rFonts w:asciiTheme="minorHAnsi" w:hAnsiTheme="minorHAnsi" w:cstheme="minorHAnsi"/>
                <w:sz w:val="18"/>
                <w:szCs w:val="20"/>
              </w:rPr>
              <w:t xml:space="preserve"> or</w:t>
            </w:r>
          </w:p>
          <w:p w14:paraId="607E07AA"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the cold water line is used as the return, the pump, demand controls and thermo</w:t>
            </w:r>
            <w:r w:rsidR="00CF275D" w:rsidRPr="00B67E3D">
              <w:rPr>
                <w:rFonts w:asciiTheme="minorHAnsi" w:hAnsiTheme="minorHAnsi" w:cstheme="minorHAnsi"/>
                <w:sz w:val="18"/>
                <w:szCs w:val="20"/>
              </w:rPr>
              <w:t>-</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1E0DF0" w:rsidRPr="006F1F7B" w14:paraId="607E07AE" w14:textId="77777777" w:rsidTr="00F947E9">
        <w:trPr>
          <w:trHeight w:val="288"/>
          <w:tblHeader/>
        </w:trPr>
        <w:tc>
          <w:tcPr>
            <w:tcW w:w="720" w:type="dxa"/>
            <w:vAlign w:val="center"/>
          </w:tcPr>
          <w:p w14:paraId="607E07AC"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3896" w:type="dxa"/>
            <w:vAlign w:val="center"/>
          </w:tcPr>
          <w:p w14:paraId="607E07AD" w14:textId="0480CE7A"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Insulation is not required on the cold water line when it is used as the return. </w:t>
            </w:r>
          </w:p>
        </w:tc>
      </w:tr>
      <w:tr w:rsidR="001E0DF0" w:rsidRPr="006F1F7B" w14:paraId="607E07B1" w14:textId="77777777" w:rsidTr="00F947E9">
        <w:trPr>
          <w:trHeight w:val="288"/>
          <w:tblHeader/>
        </w:trPr>
        <w:tc>
          <w:tcPr>
            <w:tcW w:w="720" w:type="dxa"/>
            <w:vAlign w:val="center"/>
          </w:tcPr>
          <w:p w14:paraId="607E07AF"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3896" w:type="dxa"/>
            <w:vAlign w:val="center"/>
          </w:tcPr>
          <w:p w14:paraId="607E07B0" w14:textId="5C7DBE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 </w:t>
            </w:r>
          </w:p>
        </w:tc>
      </w:tr>
      <w:tr w:rsidR="001E0DF0" w:rsidRPr="006F1F7B" w14:paraId="607E07B3" w14:textId="77777777" w:rsidTr="00F947E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2" w14:textId="77777777" w:rsidR="00A80404" w:rsidRPr="00BC623E" w:rsidRDefault="001E0DF0" w:rsidP="00F947E9">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4" w14:textId="77777777" w:rsidR="001E0DF0" w:rsidRPr="00B67E3D" w:rsidRDefault="001E0DF0" w:rsidP="004C4971">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B7" w14:textId="77777777" w:rsidTr="00937B59">
        <w:trPr>
          <w:trHeight w:val="288"/>
        </w:trPr>
        <w:tc>
          <w:tcPr>
            <w:tcW w:w="14616" w:type="dxa"/>
            <w:gridSpan w:val="2"/>
            <w:tcBorders>
              <w:bottom w:val="single" w:sz="4" w:space="0" w:color="000000"/>
            </w:tcBorders>
            <w:vAlign w:val="center"/>
          </w:tcPr>
          <w:p w14:paraId="607E07B5" w14:textId="5F00B225" w:rsidR="00A80404" w:rsidRPr="00294A45" w:rsidRDefault="00276172">
            <w:pPr>
              <w:keepNext/>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K</w:t>
            </w:r>
            <w:r w:rsidR="001E0DF0" w:rsidRPr="005C5AB0">
              <w:rPr>
                <w:rFonts w:asciiTheme="minorHAnsi" w:hAnsiTheme="minorHAnsi" w:cstheme="minorHAnsi"/>
                <w:b/>
                <w:sz w:val="20"/>
                <w:szCs w:val="20"/>
              </w:rPr>
              <w:t xml:space="preserve">. Multiple Dwelling Units – </w:t>
            </w:r>
            <w:r w:rsidR="003F0D53" w:rsidRPr="005C5AB0">
              <w:rPr>
                <w:rFonts w:asciiTheme="minorHAnsi" w:hAnsiTheme="minorHAnsi" w:cstheme="minorHAnsi"/>
                <w:b/>
                <w:sz w:val="20"/>
                <w:szCs w:val="20"/>
              </w:rPr>
              <w:t>Non-Demand Control</w:t>
            </w:r>
            <w:r w:rsidR="001E0DF0" w:rsidRPr="00294A45">
              <w:rPr>
                <w:rFonts w:asciiTheme="minorHAnsi" w:hAnsiTheme="minorHAnsi" w:cstheme="minorHAnsi"/>
                <w:b/>
                <w:sz w:val="20"/>
                <w:szCs w:val="20"/>
              </w:rPr>
              <w:t xml:space="preserve"> Recirculation Systems</w:t>
            </w:r>
            <w:r w:rsidR="000F282C" w:rsidRPr="00294A45">
              <w:rPr>
                <w:rFonts w:asciiTheme="minorHAnsi" w:hAnsiTheme="minorHAnsi" w:cstheme="minorHAnsi"/>
                <w:b/>
                <w:sz w:val="20"/>
                <w:szCs w:val="20"/>
              </w:rPr>
              <w:t xml:space="preserve"> Requirements</w:t>
            </w:r>
          </w:p>
          <w:p w14:paraId="607E07B6" w14:textId="77777777" w:rsidR="00A80404" w:rsidRPr="00287A60"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p>
        </w:tc>
      </w:tr>
      <w:tr w:rsidR="001E0DF0" w:rsidRPr="006F1F7B" w14:paraId="607E07BA" w14:textId="77777777" w:rsidTr="00937B59">
        <w:trPr>
          <w:trHeight w:val="288"/>
          <w:tblHeader/>
        </w:trPr>
        <w:tc>
          <w:tcPr>
            <w:tcW w:w="720" w:type="dxa"/>
            <w:vAlign w:val="center"/>
          </w:tcPr>
          <w:p w14:paraId="607E07B8" w14:textId="77777777" w:rsidR="00A80404" w:rsidRPr="004B329A" w:rsidRDefault="001E0DF0" w:rsidP="004C4971">
            <w:pPr>
              <w:keepNext/>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vAlign w:val="center"/>
          </w:tcPr>
          <w:p w14:paraId="607E07B9" w14:textId="77777777" w:rsidR="00A80404" w:rsidRPr="004B329A" w:rsidRDefault="001E0DF0">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E0DF0" w:rsidRPr="006F1F7B" w14:paraId="607E07BC" w14:textId="77777777" w:rsidTr="00937B59">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B" w14:textId="77777777" w:rsidR="00A80404" w:rsidRPr="00BC623E" w:rsidRDefault="001E0DF0" w:rsidP="004C497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D" w14:textId="49A2EB66" w:rsidR="00A80404" w:rsidRPr="00B67E3D" w:rsidRDefault="00A80404">
      <w:pPr>
        <w:spacing w:after="0"/>
        <w:ind w:hanging="677"/>
        <w:rPr>
          <w:rFonts w:asciiTheme="minorHAnsi" w:hAnsiTheme="minorHAnsi" w:cstheme="minorHAnsi"/>
          <w:sz w:val="20"/>
          <w:szCs w:val="20"/>
        </w:rPr>
      </w:pPr>
    </w:p>
    <w:p w14:paraId="48730A0A" w14:textId="77777777" w:rsidR="0089312C" w:rsidRDefault="0089312C">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1088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4677"/>
        <w:gridCol w:w="810"/>
        <w:gridCol w:w="1417"/>
        <w:gridCol w:w="743"/>
        <w:gridCol w:w="3240"/>
      </w:tblGrid>
      <w:tr w:rsidR="00D618EF" w:rsidRPr="006F1F7B" w14:paraId="607E07BF" w14:textId="77777777" w:rsidTr="00B67E3D">
        <w:trPr>
          <w:trHeight w:val="305"/>
        </w:trPr>
        <w:tc>
          <w:tcPr>
            <w:tcW w:w="10887" w:type="dxa"/>
            <w:gridSpan w:val="5"/>
            <w:vAlign w:val="center"/>
          </w:tcPr>
          <w:p w14:paraId="607E07B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lastRenderedPageBreak/>
              <w:t>Documentation Author's Declaration Statement</w:t>
            </w:r>
          </w:p>
        </w:tc>
      </w:tr>
      <w:tr w:rsidR="00D618EF" w:rsidRPr="006F1F7B" w14:paraId="607E07C1" w14:textId="77777777" w:rsidTr="00B67E3D">
        <w:trPr>
          <w:trHeight w:hRule="exact" w:val="280"/>
        </w:trPr>
        <w:tc>
          <w:tcPr>
            <w:tcW w:w="10887" w:type="dxa"/>
            <w:gridSpan w:val="5"/>
            <w:vAlign w:val="center"/>
          </w:tcPr>
          <w:p w14:paraId="607E07C0" w14:textId="77777777" w:rsidR="00D618EF" w:rsidRPr="00B67E3D" w:rsidRDefault="00D618EF" w:rsidP="00D618EF">
            <w:pPr>
              <w:keepNext/>
              <w:numPr>
                <w:ilvl w:val="0"/>
                <w:numId w:val="9"/>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D618EF" w:rsidRPr="006F1F7B" w14:paraId="607E07C4" w14:textId="77777777" w:rsidTr="00B67E3D">
        <w:trPr>
          <w:trHeight w:val="360"/>
        </w:trPr>
        <w:tc>
          <w:tcPr>
            <w:tcW w:w="6904" w:type="dxa"/>
            <w:gridSpan w:val="3"/>
          </w:tcPr>
          <w:p w14:paraId="607E07C2"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3983" w:type="dxa"/>
            <w:gridSpan w:val="2"/>
          </w:tcPr>
          <w:p w14:paraId="607E07C3"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D618EF" w:rsidRPr="006F1F7B" w14:paraId="607E07C7" w14:textId="77777777" w:rsidTr="00B67E3D">
        <w:trPr>
          <w:trHeight w:val="360"/>
        </w:trPr>
        <w:tc>
          <w:tcPr>
            <w:tcW w:w="6904" w:type="dxa"/>
            <w:gridSpan w:val="3"/>
          </w:tcPr>
          <w:p w14:paraId="607E07C5"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3983" w:type="dxa"/>
            <w:gridSpan w:val="2"/>
          </w:tcPr>
          <w:p w14:paraId="607E07C6"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D618EF" w:rsidRPr="006F1F7B" w14:paraId="607E07CA" w14:textId="77777777" w:rsidTr="00B67E3D">
        <w:trPr>
          <w:trHeight w:val="360"/>
        </w:trPr>
        <w:tc>
          <w:tcPr>
            <w:tcW w:w="6904" w:type="dxa"/>
            <w:gridSpan w:val="3"/>
          </w:tcPr>
          <w:p w14:paraId="607E07C8"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3983" w:type="dxa"/>
            <w:gridSpan w:val="2"/>
          </w:tcPr>
          <w:p w14:paraId="607E07C9" w14:textId="4F001BBA"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F858EE"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D618EF" w:rsidRPr="006F1F7B" w14:paraId="607E07CD" w14:textId="77777777" w:rsidTr="00B67E3D">
        <w:trPr>
          <w:trHeight w:val="360"/>
        </w:trPr>
        <w:tc>
          <w:tcPr>
            <w:tcW w:w="6904" w:type="dxa"/>
            <w:gridSpan w:val="3"/>
          </w:tcPr>
          <w:p w14:paraId="607E07CB"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983" w:type="dxa"/>
            <w:gridSpan w:val="2"/>
          </w:tcPr>
          <w:p w14:paraId="607E07CC"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D618EF" w:rsidRPr="006F1F7B" w14:paraId="607E07CF" w14:textId="77777777" w:rsidTr="00B67E3D">
        <w:tblPrEx>
          <w:tblCellMar>
            <w:left w:w="115" w:type="dxa"/>
            <w:right w:w="115" w:type="dxa"/>
          </w:tblCellMar>
        </w:tblPrEx>
        <w:trPr>
          <w:trHeight w:val="296"/>
        </w:trPr>
        <w:tc>
          <w:tcPr>
            <w:tcW w:w="10887" w:type="dxa"/>
            <w:gridSpan w:val="5"/>
            <w:vAlign w:val="center"/>
          </w:tcPr>
          <w:p w14:paraId="607E07C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D618EF" w:rsidRPr="006F1F7B" w14:paraId="607E07D6" w14:textId="77777777" w:rsidTr="00B67E3D">
        <w:tblPrEx>
          <w:tblCellMar>
            <w:left w:w="115" w:type="dxa"/>
            <w:right w:w="115" w:type="dxa"/>
          </w:tblCellMar>
        </w:tblPrEx>
        <w:trPr>
          <w:trHeight w:val="504"/>
        </w:trPr>
        <w:tc>
          <w:tcPr>
            <w:tcW w:w="10887" w:type="dxa"/>
            <w:gridSpan w:val="5"/>
          </w:tcPr>
          <w:p w14:paraId="26BDAA9B"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5546C729" w14:textId="77777777" w:rsidR="00EA6A47" w:rsidRPr="00B67E3D" w:rsidRDefault="00EA6A47" w:rsidP="00EA6A47">
            <w:pPr>
              <w:pStyle w:val="Heading3"/>
              <w:numPr>
                <w:ilvl w:val="0"/>
                <w:numId w:val="34"/>
              </w:numPr>
              <w:tabs>
                <w:tab w:val="left" w:pos="-2600"/>
                <w:tab w:val="num" w:pos="18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17535B58" w14:textId="77777777" w:rsidR="00EA6A47" w:rsidRPr="00B67E3D" w:rsidRDefault="00EA6A47" w:rsidP="00EA6A47">
            <w:pPr>
              <w:keepNext/>
              <w:widowControl w:val="0"/>
              <w:numPr>
                <w:ilvl w:val="0"/>
                <w:numId w:val="34"/>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73E40493" w14:textId="77777777" w:rsidR="00EA6A47" w:rsidRPr="00B67E3D" w:rsidRDefault="00EA6A47" w:rsidP="00EA6A47">
            <w:pPr>
              <w:pStyle w:val="ListParagraph"/>
              <w:keepNext/>
              <w:numPr>
                <w:ilvl w:val="0"/>
                <w:numId w:val="34"/>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7D5" w14:textId="52F39B1C" w:rsidR="00D618EF" w:rsidRPr="00B67E3D" w:rsidRDefault="00EA6A47" w:rsidP="00072AD8">
            <w:pPr>
              <w:keepNext/>
              <w:numPr>
                <w:ilvl w:val="0"/>
                <w:numId w:val="14"/>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618EF" w:rsidRPr="006F1F7B" w14:paraId="607E07D9" w14:textId="77777777" w:rsidTr="00B67E3D">
        <w:tblPrEx>
          <w:tblCellMar>
            <w:left w:w="108" w:type="dxa"/>
            <w:right w:w="108" w:type="dxa"/>
          </w:tblCellMar>
        </w:tblPrEx>
        <w:trPr>
          <w:trHeight w:val="360"/>
        </w:trPr>
        <w:tc>
          <w:tcPr>
            <w:tcW w:w="5487" w:type="dxa"/>
            <w:gridSpan w:val="2"/>
          </w:tcPr>
          <w:p w14:paraId="607E07D7"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5400" w:type="dxa"/>
            <w:gridSpan w:val="3"/>
          </w:tcPr>
          <w:p w14:paraId="607E07D8"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D618EF" w:rsidRPr="006F1F7B" w14:paraId="607E07DC"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A" w14:textId="6465B419"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5400" w:type="dxa"/>
            <w:gridSpan w:val="3"/>
            <w:tcBorders>
              <w:top w:val="single" w:sz="4" w:space="0" w:color="auto"/>
              <w:left w:val="single" w:sz="4" w:space="0" w:color="auto"/>
              <w:bottom w:val="single" w:sz="4" w:space="0" w:color="auto"/>
              <w:right w:val="single" w:sz="4" w:space="0" w:color="auto"/>
            </w:tcBorders>
          </w:tcPr>
          <w:p w14:paraId="607E07DB"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D618EF" w:rsidRPr="006F1F7B" w14:paraId="607E07DF"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D"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5400" w:type="dxa"/>
            <w:gridSpan w:val="3"/>
            <w:tcBorders>
              <w:top w:val="single" w:sz="4" w:space="0" w:color="auto"/>
              <w:left w:val="single" w:sz="4" w:space="0" w:color="auto"/>
              <w:bottom w:val="single" w:sz="4" w:space="0" w:color="auto"/>
              <w:right w:val="single" w:sz="4" w:space="0" w:color="auto"/>
            </w:tcBorders>
          </w:tcPr>
          <w:p w14:paraId="607E07DE"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D618EF" w:rsidRPr="006F1F7B" w14:paraId="607E07E3" w14:textId="77777777" w:rsidTr="00B67E3D">
        <w:tblPrEx>
          <w:tblCellMar>
            <w:left w:w="108" w:type="dxa"/>
            <w:right w:w="108" w:type="dxa"/>
          </w:tblCellMar>
        </w:tblPrEx>
        <w:trPr>
          <w:trHeight w:val="360"/>
        </w:trPr>
        <w:tc>
          <w:tcPr>
            <w:tcW w:w="4677" w:type="dxa"/>
            <w:tcBorders>
              <w:top w:val="single" w:sz="4" w:space="0" w:color="auto"/>
              <w:left w:val="single" w:sz="4" w:space="0" w:color="auto"/>
              <w:bottom w:val="single" w:sz="4" w:space="0" w:color="auto"/>
              <w:right w:val="single" w:sz="4" w:space="0" w:color="auto"/>
            </w:tcBorders>
          </w:tcPr>
          <w:p w14:paraId="607E07E0"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2970" w:type="dxa"/>
            <w:gridSpan w:val="3"/>
            <w:tcBorders>
              <w:top w:val="single" w:sz="4" w:space="0" w:color="auto"/>
              <w:left w:val="single" w:sz="4" w:space="0" w:color="auto"/>
              <w:bottom w:val="single" w:sz="4" w:space="0" w:color="auto"/>
              <w:right w:val="single" w:sz="4" w:space="0" w:color="auto"/>
            </w:tcBorders>
          </w:tcPr>
          <w:p w14:paraId="607E07E1" w14:textId="353E9E54"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F858EE" w:rsidRPr="00B67E3D">
              <w:rPr>
                <w:rFonts w:asciiTheme="minorHAnsi" w:eastAsia="Times New Roman" w:hAnsiTheme="minorHAnsi" w:cstheme="minorHAnsi"/>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607E07E2"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7E4" w14:textId="77777777" w:rsidR="00DB7BAB" w:rsidRPr="00B67E3D" w:rsidRDefault="00DB7BAB" w:rsidP="00DB7BAB">
      <w:pPr>
        <w:contextualSpacing/>
        <w:rPr>
          <w:rFonts w:asciiTheme="minorHAnsi" w:hAnsiTheme="minorHAnsi" w:cstheme="minorHAnsi"/>
          <w:sz w:val="20"/>
          <w:szCs w:val="20"/>
        </w:rPr>
      </w:pPr>
    </w:p>
    <w:p w14:paraId="607E07E5" w14:textId="77777777" w:rsidR="004468E1" w:rsidRPr="001462EE" w:rsidRDefault="004468E1" w:rsidP="00E215C5">
      <w:pPr>
        <w:tabs>
          <w:tab w:val="left" w:pos="252"/>
        </w:tabs>
        <w:suppressAutoHyphens/>
        <w:spacing w:after="0" w:line="240" w:lineRule="auto"/>
        <w:ind w:left="446"/>
        <w:rPr>
          <w:rFonts w:asciiTheme="minorHAnsi" w:hAnsiTheme="minorHAnsi" w:cstheme="minorHAnsi"/>
          <w:b/>
          <w:sz w:val="20"/>
          <w:szCs w:val="20"/>
        </w:rPr>
      </w:pPr>
    </w:p>
    <w:p w14:paraId="607E07E6" w14:textId="77777777" w:rsidR="005E317A" w:rsidRPr="00980F3E" w:rsidRDefault="005E317A" w:rsidP="0092312B">
      <w:pPr>
        <w:contextualSpacing/>
        <w:rPr>
          <w:rFonts w:asciiTheme="minorHAnsi" w:hAnsiTheme="minorHAnsi" w:cstheme="minorHAnsi"/>
          <w:sz w:val="20"/>
          <w:szCs w:val="20"/>
        </w:rPr>
        <w:sectPr w:rsidR="005E317A" w:rsidRPr="00980F3E" w:rsidSect="00B67E3D">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607E07E7" w14:textId="7B3A3172" w:rsidR="003E3FC8" w:rsidRPr="00BC623E" w:rsidRDefault="003E3FC8"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jc w:val="center"/>
        <w:rPr>
          <w:rFonts w:asciiTheme="minorHAnsi" w:hAnsiTheme="minorHAnsi" w:cstheme="minorHAnsi"/>
          <w:b/>
          <w:bCs/>
          <w:sz w:val="18"/>
          <w:szCs w:val="18"/>
        </w:rPr>
      </w:pPr>
      <w:r w:rsidRPr="00BC623E">
        <w:rPr>
          <w:rFonts w:asciiTheme="minorHAnsi" w:hAnsiTheme="minorHAnsi" w:cstheme="minorHAnsi"/>
          <w:b/>
          <w:bCs/>
          <w:sz w:val="18"/>
          <w:szCs w:val="18"/>
        </w:rPr>
        <w:lastRenderedPageBreak/>
        <w:t>CF2R-PLB-</w:t>
      </w:r>
      <w:r w:rsidR="00D754D9" w:rsidRPr="00BC623E">
        <w:rPr>
          <w:rFonts w:asciiTheme="minorHAnsi" w:hAnsiTheme="minorHAnsi" w:cstheme="minorHAnsi"/>
          <w:b/>
          <w:bCs/>
          <w:sz w:val="18"/>
          <w:szCs w:val="18"/>
        </w:rPr>
        <w:t>01</w:t>
      </w:r>
      <w:r w:rsidR="00F858EE" w:rsidRPr="00BC623E">
        <w:rPr>
          <w:rFonts w:asciiTheme="minorHAnsi" w:hAnsiTheme="minorHAnsi" w:cstheme="minorHAnsi"/>
          <w:b/>
          <w:bCs/>
          <w:sz w:val="18"/>
          <w:szCs w:val="18"/>
        </w:rPr>
        <w:t>-E User Instructions</w:t>
      </w:r>
    </w:p>
    <w:p w14:paraId="51544264" w14:textId="49873AB3" w:rsidR="00287A60" w:rsidRPr="00B67E3D" w:rsidRDefault="00287A6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 xml:space="preserve">A. </w:t>
      </w:r>
      <w:r w:rsidRPr="00B67E3D">
        <w:rPr>
          <w:rFonts w:asciiTheme="minorHAnsi" w:hAnsiTheme="minorHAnsi" w:cstheme="minorHAnsi"/>
          <w:b/>
          <w:sz w:val="18"/>
          <w:szCs w:val="18"/>
        </w:rPr>
        <w:t>General Information</w:t>
      </w:r>
    </w:p>
    <w:p w14:paraId="0DE19C31" w14:textId="77777777" w:rsidR="000C7FC8" w:rsidRPr="009C3545" w:rsidRDefault="000C7FC8" w:rsidP="000C7FC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This table reports the building location as specified on the Registered CF1R. </w:t>
      </w:r>
    </w:p>
    <w:p w14:paraId="097994D9" w14:textId="72A49D51" w:rsidR="00287A60"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E8" w14:textId="303410FB" w:rsidR="00D754D9"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B</w:t>
      </w:r>
      <w:r w:rsidR="00D754D9" w:rsidRPr="00BC623E">
        <w:rPr>
          <w:rFonts w:asciiTheme="minorHAnsi" w:hAnsiTheme="minorHAnsi" w:cstheme="minorHAnsi"/>
          <w:b/>
          <w:sz w:val="18"/>
          <w:szCs w:val="18"/>
        </w:rPr>
        <w:t>. Design Central Water Heating Systems Information</w:t>
      </w:r>
    </w:p>
    <w:p w14:paraId="607E07E9" w14:textId="587C3E08"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reports the water heating system features that were specified on the registered CF1R compliance document for this project. </w:t>
      </w:r>
      <w:r w:rsidR="00CE720F">
        <w:rPr>
          <w:rFonts w:asciiTheme="minorHAnsi" w:hAnsiTheme="minorHAnsi" w:cstheme="minorHAnsi"/>
          <w:sz w:val="18"/>
          <w:szCs w:val="18"/>
        </w:rPr>
        <w:t>This section is f</w:t>
      </w:r>
      <w:r w:rsidRPr="00BC623E">
        <w:rPr>
          <w:rFonts w:asciiTheme="minorHAnsi" w:hAnsiTheme="minorHAnsi" w:cstheme="minorHAnsi"/>
          <w:sz w:val="18"/>
          <w:szCs w:val="18"/>
        </w:rPr>
        <w:t>or information</w:t>
      </w:r>
      <w:r w:rsidR="00CE720F">
        <w:rPr>
          <w:rFonts w:asciiTheme="minorHAnsi" w:hAnsiTheme="minorHAnsi" w:cstheme="minorHAnsi"/>
          <w:sz w:val="18"/>
          <w:szCs w:val="18"/>
        </w:rPr>
        <w:t>/verification purposes</w:t>
      </w:r>
      <w:r w:rsidRPr="00BC623E">
        <w:rPr>
          <w:rFonts w:asciiTheme="minorHAnsi" w:hAnsiTheme="minorHAnsi" w:cstheme="minorHAnsi"/>
          <w:sz w:val="18"/>
          <w:szCs w:val="18"/>
        </w:rPr>
        <w:t xml:space="preserve"> only and requires no user input.</w:t>
      </w:r>
    </w:p>
    <w:p w14:paraId="607E07EA" w14:textId="361C0DA5" w:rsidR="00D754D9" w:rsidRPr="00BC623E" w:rsidRDefault="00D754D9" w:rsidP="00D754D9">
      <w:pPr>
        <w:keepNext/>
        <w:spacing w:after="0" w:line="240" w:lineRule="auto"/>
        <w:rPr>
          <w:rFonts w:asciiTheme="minorHAnsi" w:hAnsiTheme="minorHAnsi" w:cstheme="minorHAnsi"/>
          <w:sz w:val="18"/>
          <w:szCs w:val="18"/>
        </w:rPr>
      </w:pPr>
    </w:p>
    <w:p w14:paraId="607E07EB" w14:textId="3164925F"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C</w:t>
      </w:r>
      <w:r w:rsidR="00D754D9" w:rsidRPr="00BC623E">
        <w:rPr>
          <w:rFonts w:asciiTheme="minorHAnsi" w:hAnsiTheme="minorHAnsi" w:cstheme="minorHAnsi"/>
          <w:b/>
          <w:sz w:val="18"/>
          <w:szCs w:val="18"/>
        </w:rPr>
        <w:t>. Installed Central Water Heating Systems Information</w:t>
      </w:r>
    </w:p>
    <w:p w14:paraId="607E07EC" w14:textId="3F525212"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reports the water heating system information that is being installed.  Require one line for each </w:t>
      </w:r>
      <w:del w:id="5" w:author="Shewmaker, Michael@Energy" w:date="2019-11-19T10:43:00Z">
        <w:r w:rsidRPr="00BC623E" w:rsidDel="00B841B7">
          <w:rPr>
            <w:rFonts w:asciiTheme="minorHAnsi" w:hAnsiTheme="minorHAnsi" w:cstheme="minorHAnsi"/>
            <w:sz w:val="18"/>
            <w:szCs w:val="18"/>
          </w:rPr>
          <w:delText>central system</w:delText>
        </w:r>
      </w:del>
      <w:ins w:id="6" w:author="Shewmaker, Michael@Energy" w:date="2019-11-19T10:44:00Z">
        <w:r w:rsidR="00B841B7">
          <w:rPr>
            <w:rFonts w:asciiTheme="minorHAnsi" w:hAnsiTheme="minorHAnsi" w:cstheme="minorHAnsi"/>
            <w:sz w:val="18"/>
            <w:szCs w:val="18"/>
          </w:rPr>
          <w:t xml:space="preserve"> installed </w:t>
        </w:r>
      </w:ins>
      <w:ins w:id="7" w:author="Shewmaker, Michael@Energy" w:date="2019-11-19T10:43:00Z">
        <w:r w:rsidR="00B841B7">
          <w:rPr>
            <w:rFonts w:asciiTheme="minorHAnsi" w:hAnsiTheme="minorHAnsi" w:cstheme="minorHAnsi"/>
            <w:sz w:val="18"/>
            <w:szCs w:val="18"/>
          </w:rPr>
          <w:t>water heater</w:t>
        </w:r>
      </w:ins>
      <w:r w:rsidRPr="00BC623E">
        <w:rPr>
          <w:rFonts w:asciiTheme="minorHAnsi" w:hAnsiTheme="minorHAnsi" w:cstheme="minorHAnsi"/>
          <w:sz w:val="18"/>
          <w:szCs w:val="18"/>
        </w:rPr>
        <w:t>.</w:t>
      </w:r>
    </w:p>
    <w:p w14:paraId="607E07EE" w14:textId="414332DB"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r w:rsidR="00241C88" w:rsidRPr="00BC623E">
        <w:rPr>
          <w:rFonts w:asciiTheme="minorHAnsi" w:hAnsiTheme="minorHAnsi" w:cstheme="minorHAnsi"/>
          <w:sz w:val="18"/>
          <w:szCs w:val="18"/>
        </w:rPr>
        <w:t>.</w:t>
      </w:r>
    </w:p>
    <w:p w14:paraId="607E07EF" w14:textId="0ED68397"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02 Water Heating System Type – Reference information from CF1R. The different kinds of water heating system type are DHW</w:t>
      </w:r>
      <w:r w:rsidR="00BC1D2A" w:rsidRPr="00BC623E">
        <w:rPr>
          <w:rFonts w:asciiTheme="minorHAnsi" w:hAnsiTheme="minorHAnsi" w:cstheme="minorHAnsi"/>
          <w:sz w:val="18"/>
          <w:szCs w:val="18"/>
        </w:rPr>
        <w:t xml:space="preserve"> </w:t>
      </w:r>
      <w:r w:rsidRPr="00BC623E">
        <w:rPr>
          <w:rFonts w:asciiTheme="minorHAnsi" w:hAnsiTheme="minorHAnsi" w:cstheme="minorHAnsi"/>
          <w:sz w:val="18"/>
          <w:szCs w:val="18"/>
        </w:rPr>
        <w:t>or Combined Hydronic</w:t>
      </w:r>
      <w:r w:rsidR="00241C88" w:rsidRPr="00BC623E">
        <w:rPr>
          <w:rFonts w:asciiTheme="minorHAnsi" w:hAnsiTheme="minorHAnsi" w:cstheme="minorHAnsi"/>
          <w:sz w:val="18"/>
          <w:szCs w:val="18"/>
        </w:rPr>
        <w:t>.</w:t>
      </w:r>
    </w:p>
    <w:p w14:paraId="607E07F0" w14:textId="4783ED34" w:rsidR="00D754D9" w:rsidRPr="00BC623E" w:rsidRDefault="00D754D9" w:rsidP="00D754D9">
      <w:pPr>
        <w:keepNext/>
        <w:spacing w:after="0" w:line="240" w:lineRule="auto"/>
        <w:ind w:left="540" w:hanging="270"/>
        <w:rPr>
          <w:rFonts w:asciiTheme="minorHAnsi" w:hAnsiTheme="minorHAnsi" w:cstheme="minorHAnsi"/>
          <w:sz w:val="18"/>
          <w:szCs w:val="18"/>
        </w:rPr>
      </w:pPr>
      <w:r w:rsidRPr="00BC623E">
        <w:rPr>
          <w:rFonts w:asciiTheme="minorHAnsi" w:hAnsiTheme="minorHAnsi" w:cstheme="minorHAnsi"/>
          <w:sz w:val="18"/>
          <w:szCs w:val="18"/>
        </w:rPr>
        <w:t>03 Water Heater Type – Information from CF1R. The different kinds of water heaters are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Storage,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Storage,</w:t>
      </w:r>
      <w:r w:rsidR="0033484F" w:rsidRPr="00BC623E">
        <w:rPr>
          <w:rFonts w:asciiTheme="minorHAnsi" w:hAnsiTheme="minorHAnsi" w:cstheme="minorHAnsi"/>
          <w:sz w:val="18"/>
          <w:szCs w:val="18"/>
        </w:rPr>
        <w:t xml:space="preserve"> Residential-Duty Commercial Storage,</w:t>
      </w:r>
      <w:r w:rsidRPr="00BC623E">
        <w:rPr>
          <w:rFonts w:asciiTheme="minorHAnsi" w:hAnsiTheme="minorHAnsi" w:cstheme="minorHAnsi"/>
          <w:sz w:val="18"/>
          <w:szCs w:val="18"/>
        </w:rPr>
        <w:t xml:space="preserve"> Heat Pump, Boiler,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Instantaneous,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Instantaneous</w:t>
      </w:r>
      <w:r w:rsidR="0033484F" w:rsidRPr="00BC623E">
        <w:rPr>
          <w:rFonts w:asciiTheme="minorHAnsi" w:hAnsiTheme="minorHAnsi" w:cstheme="minorHAnsi"/>
          <w:sz w:val="18"/>
          <w:szCs w:val="18"/>
        </w:rPr>
        <w:t>, Residential-Duty Commercial Instantaneous</w:t>
      </w:r>
      <w:r w:rsidRPr="00BC623E">
        <w:rPr>
          <w:rFonts w:asciiTheme="minorHAnsi" w:hAnsiTheme="minorHAnsi" w:cstheme="minorHAnsi"/>
          <w:sz w:val="18"/>
          <w:szCs w:val="18"/>
        </w:rPr>
        <w:t xml:space="preserve"> or Indirect</w:t>
      </w:r>
      <w:r w:rsidR="00241C88" w:rsidRPr="00BC623E">
        <w:rPr>
          <w:rFonts w:asciiTheme="minorHAnsi" w:hAnsiTheme="minorHAnsi" w:cstheme="minorHAnsi"/>
          <w:sz w:val="18"/>
          <w:szCs w:val="18"/>
        </w:rPr>
        <w:t>.</w:t>
      </w:r>
    </w:p>
    <w:p w14:paraId="607E07F1" w14:textId="600640BD"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04 # of Water Heaters in </w:t>
      </w:r>
      <w:r w:rsidR="00241C88" w:rsidRPr="00BC623E">
        <w:rPr>
          <w:rFonts w:asciiTheme="minorHAnsi" w:hAnsiTheme="minorHAnsi" w:cstheme="minorHAnsi"/>
          <w:sz w:val="18"/>
          <w:szCs w:val="18"/>
        </w:rPr>
        <w:t>S</w:t>
      </w:r>
      <w:r w:rsidRPr="00BC623E">
        <w:rPr>
          <w:rFonts w:asciiTheme="minorHAnsi" w:hAnsiTheme="minorHAnsi" w:cstheme="minorHAnsi"/>
          <w:sz w:val="18"/>
          <w:szCs w:val="18"/>
        </w:rPr>
        <w:t>ystem – Reference information from CF1R</w:t>
      </w:r>
      <w:r w:rsidR="00241C88" w:rsidRPr="00BC623E">
        <w:rPr>
          <w:rFonts w:asciiTheme="minorHAnsi" w:hAnsiTheme="minorHAnsi" w:cstheme="minorHAnsi"/>
          <w:sz w:val="18"/>
          <w:szCs w:val="18"/>
        </w:rPr>
        <w:t>.</w:t>
      </w:r>
    </w:p>
    <w:p w14:paraId="607E07F2" w14:textId="084FC12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05 Water Heater Storage Volume (gal) – User input. Value may be N/A if </w:t>
      </w:r>
      <w:r w:rsidR="003D19CA" w:rsidRPr="00BC623E">
        <w:rPr>
          <w:rFonts w:asciiTheme="minorHAnsi" w:hAnsiTheme="minorHAnsi" w:cstheme="minorHAnsi"/>
          <w:sz w:val="18"/>
          <w:szCs w:val="18"/>
        </w:rPr>
        <w:t>water heater type is instantaneous with zero storage</w:t>
      </w:r>
      <w:r w:rsidRPr="00BC623E">
        <w:rPr>
          <w:rFonts w:asciiTheme="minorHAnsi" w:hAnsiTheme="minorHAnsi" w:cstheme="minorHAnsi"/>
          <w:sz w:val="18"/>
          <w:szCs w:val="18"/>
        </w:rPr>
        <w:t xml:space="preserve">.  </w:t>
      </w:r>
    </w:p>
    <w:p w14:paraId="607E07F3" w14:textId="71389283"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06 Fuel Type – Reference information from CF1R. The different kinds of fuel types are natural gas, propane, oil, or electricity.</w:t>
      </w:r>
    </w:p>
    <w:p w14:paraId="607E07F4" w14:textId="19BD465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07 Rated Input Type – Reference information from CF1R. For natural gas, propane and oil fuel type the input type is Btu/</w:t>
      </w:r>
      <w:r w:rsidR="00241C88" w:rsidRPr="00BC623E">
        <w:rPr>
          <w:rFonts w:asciiTheme="minorHAnsi" w:hAnsiTheme="minorHAnsi" w:cstheme="minorHAnsi"/>
          <w:sz w:val="18"/>
          <w:szCs w:val="18"/>
        </w:rPr>
        <w:t>h</w:t>
      </w:r>
      <w:r w:rsidRPr="00BC623E">
        <w:rPr>
          <w:rFonts w:asciiTheme="minorHAnsi" w:hAnsiTheme="minorHAnsi" w:cstheme="minorHAnsi"/>
          <w:sz w:val="18"/>
          <w:szCs w:val="18"/>
        </w:rPr>
        <w:t>r. For electric the input type is kW</w:t>
      </w:r>
      <w:r w:rsidR="00241C88" w:rsidRPr="00BC623E">
        <w:rPr>
          <w:rFonts w:asciiTheme="minorHAnsi" w:hAnsiTheme="minorHAnsi" w:cstheme="minorHAnsi"/>
          <w:sz w:val="18"/>
          <w:szCs w:val="18"/>
        </w:rPr>
        <w:t>.</w:t>
      </w:r>
    </w:p>
    <w:p w14:paraId="607E07F5" w14:textId="37740A3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08 Rated Input Value – User input. Numerical value of the rated input. Must be equal to or less than value indicated on the CF1R</w:t>
      </w:r>
      <w:r w:rsidR="00241C88" w:rsidRPr="00BC623E">
        <w:rPr>
          <w:rFonts w:asciiTheme="minorHAnsi" w:hAnsiTheme="minorHAnsi" w:cstheme="minorHAnsi"/>
          <w:sz w:val="18"/>
          <w:szCs w:val="18"/>
        </w:rPr>
        <w:t>.</w:t>
      </w:r>
    </w:p>
    <w:p w14:paraId="607E07F6" w14:textId="4D9C2A7A"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09 Heating Efficiency Type – Reference information from CF1R. Different efficiency types are Energy Factor, AFUE, </w:t>
      </w:r>
      <w:r w:rsidR="0025594C" w:rsidRPr="00BC623E">
        <w:rPr>
          <w:rFonts w:asciiTheme="minorHAnsi" w:hAnsiTheme="minorHAnsi" w:cstheme="minorHAnsi"/>
          <w:sz w:val="18"/>
          <w:szCs w:val="18"/>
        </w:rPr>
        <w:t xml:space="preserve">UEF </w:t>
      </w:r>
      <w:r w:rsidRPr="00BC623E">
        <w:rPr>
          <w:rFonts w:asciiTheme="minorHAnsi" w:hAnsiTheme="minorHAnsi" w:cstheme="minorHAnsi"/>
          <w:sz w:val="18"/>
          <w:szCs w:val="18"/>
        </w:rPr>
        <w:t>and Thermal Efficiency</w:t>
      </w:r>
      <w:r w:rsidR="00241C88" w:rsidRPr="00BC623E">
        <w:rPr>
          <w:rFonts w:asciiTheme="minorHAnsi" w:hAnsiTheme="minorHAnsi" w:cstheme="minorHAnsi"/>
          <w:sz w:val="18"/>
          <w:szCs w:val="18"/>
        </w:rPr>
        <w:t>.</w:t>
      </w:r>
    </w:p>
    <w:p w14:paraId="607E07F7" w14:textId="37C752C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10 Heating Efficiency Value – User input. Numerical value of the Heating Efficiency. Must be equal to or higher efficiency than value indicated on the CF1R</w:t>
      </w:r>
      <w:r w:rsidR="00241C88" w:rsidRPr="00BC623E">
        <w:rPr>
          <w:rFonts w:asciiTheme="minorHAnsi" w:hAnsiTheme="minorHAnsi" w:cstheme="minorHAnsi"/>
          <w:sz w:val="18"/>
          <w:szCs w:val="18"/>
        </w:rPr>
        <w:t>.</w:t>
      </w:r>
    </w:p>
    <w:p w14:paraId="607E07F8" w14:textId="13033BA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11 Standby Loss – User input. Must be equal to or less than value indicated on the CF1R. Value may be N/A if CF1R value is N/A.  </w:t>
      </w:r>
    </w:p>
    <w:p w14:paraId="607E07F9" w14:textId="7A501BB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12 Exterior Insu</w:t>
      </w:r>
      <w:r w:rsidR="00DF4A6F" w:rsidRPr="00BC623E">
        <w:rPr>
          <w:rFonts w:asciiTheme="minorHAnsi" w:hAnsiTheme="minorHAnsi" w:cstheme="minorHAnsi"/>
          <w:sz w:val="18"/>
          <w:szCs w:val="18"/>
        </w:rPr>
        <w:t>lation</w:t>
      </w:r>
      <w:r w:rsidRPr="00BC623E">
        <w:rPr>
          <w:rFonts w:asciiTheme="minorHAnsi" w:hAnsiTheme="minorHAnsi" w:cstheme="minorHAnsi"/>
          <w:sz w:val="18"/>
          <w:szCs w:val="18"/>
        </w:rPr>
        <w:t xml:space="preserve">. R-Value – User input. Must be equal to or higher than value indicated on the CF1R. Value may be N/A if CF1R value is N/A.  </w:t>
      </w:r>
    </w:p>
    <w:p w14:paraId="4F75A4C0" w14:textId="00A8DB7B" w:rsidR="00294A45" w:rsidRPr="00BC623E" w:rsidRDefault="00294A45" w:rsidP="00D754D9">
      <w:pPr>
        <w:keepNext/>
        <w:spacing w:after="0" w:line="240" w:lineRule="auto"/>
        <w:ind w:left="720" w:hanging="450"/>
        <w:rPr>
          <w:rFonts w:asciiTheme="minorHAnsi" w:hAnsiTheme="minorHAnsi" w:cstheme="minorHAnsi"/>
          <w:sz w:val="18"/>
          <w:szCs w:val="18"/>
        </w:rPr>
      </w:pPr>
    </w:p>
    <w:p w14:paraId="6E48F24D" w14:textId="4FF547CA" w:rsidR="00287A60" w:rsidRPr="00BC623E" w:rsidRDefault="00287A60" w:rsidP="00287A6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 xml:space="preserve">D. Design </w:t>
      </w:r>
      <w:r w:rsidR="00DF4A6F" w:rsidRPr="00BC623E">
        <w:rPr>
          <w:rFonts w:asciiTheme="minorHAnsi" w:hAnsiTheme="minorHAnsi" w:cstheme="minorHAnsi"/>
          <w:b/>
          <w:sz w:val="18"/>
          <w:szCs w:val="18"/>
        </w:rPr>
        <w:t xml:space="preserve">Central </w:t>
      </w:r>
      <w:r w:rsidRPr="00BC623E">
        <w:rPr>
          <w:rFonts w:asciiTheme="minorHAnsi" w:hAnsiTheme="minorHAnsi" w:cstheme="minorHAnsi"/>
          <w:b/>
          <w:sz w:val="18"/>
          <w:szCs w:val="18"/>
        </w:rPr>
        <w:t>Water Heating Distribution Systems Information</w:t>
      </w:r>
    </w:p>
    <w:p w14:paraId="7F846B08" w14:textId="77777777" w:rsidR="00287A60" w:rsidRPr="00BC623E" w:rsidRDefault="00287A60" w:rsidP="00287A60">
      <w:pPr>
        <w:keepNext/>
        <w:spacing w:after="0" w:line="240" w:lineRule="auto"/>
        <w:ind w:left="720" w:hanging="450"/>
        <w:rPr>
          <w:rFonts w:asciiTheme="minorHAnsi" w:hAnsiTheme="minorHAnsi" w:cstheme="minorHAnsi"/>
          <w:sz w:val="18"/>
          <w:szCs w:val="18"/>
        </w:rPr>
      </w:pPr>
      <w:r w:rsidRPr="00BC623E">
        <w:rPr>
          <w:rFonts w:asciiTheme="minorHAnsi" w:eastAsia="Times New Roman" w:hAnsiTheme="minorHAnsi" w:cstheme="minorHAnsi"/>
          <w:sz w:val="18"/>
          <w:szCs w:val="18"/>
        </w:rPr>
        <w:t>This table reports the water heating distribution types specified on the registered CF1R compliance document for this project.</w:t>
      </w:r>
      <w:r w:rsidRPr="00BC623E">
        <w:rPr>
          <w:rFonts w:asciiTheme="minorHAnsi" w:hAnsiTheme="minorHAnsi" w:cstheme="minorHAnsi"/>
          <w:b/>
          <w:sz w:val="18"/>
          <w:szCs w:val="18"/>
        </w:rPr>
        <w:t xml:space="preserve"> </w:t>
      </w:r>
    </w:p>
    <w:p w14:paraId="0451C9C6" w14:textId="77777777" w:rsidR="00287A60" w:rsidRPr="00BC623E" w:rsidRDefault="00287A60"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p>
    <w:p w14:paraId="00CE8B7B" w14:textId="4D2285D0" w:rsidR="00294A45" w:rsidRPr="00BC623E" w:rsidRDefault="00294A45"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E. Installed</w:t>
      </w:r>
      <w:r w:rsidR="00DF4A6F" w:rsidRPr="00BC623E">
        <w:rPr>
          <w:rFonts w:asciiTheme="minorHAnsi" w:hAnsiTheme="minorHAnsi" w:cstheme="minorHAnsi"/>
          <w:b/>
          <w:sz w:val="18"/>
          <w:szCs w:val="18"/>
        </w:rPr>
        <w:t xml:space="preserve"> Central </w:t>
      </w:r>
      <w:r w:rsidRPr="00BC623E">
        <w:rPr>
          <w:rFonts w:asciiTheme="minorHAnsi" w:hAnsiTheme="minorHAnsi" w:cstheme="minorHAnsi"/>
          <w:b/>
          <w:sz w:val="18"/>
          <w:szCs w:val="18"/>
        </w:rPr>
        <w:t>Water Heating Distribution Systems Information</w:t>
      </w:r>
    </w:p>
    <w:p w14:paraId="5775DE5B" w14:textId="77777777" w:rsidR="00C34538" w:rsidRPr="00C34538" w:rsidRDefault="00C34538" w:rsidP="00C34538">
      <w:pPr>
        <w:keepNext/>
        <w:spacing w:after="0" w:line="240" w:lineRule="auto"/>
        <w:ind w:left="720" w:hanging="450"/>
        <w:rPr>
          <w:rFonts w:asciiTheme="minorHAnsi" w:hAnsiTheme="minorHAnsi" w:cstheme="minorHAnsi"/>
          <w:sz w:val="18"/>
          <w:szCs w:val="20"/>
        </w:rPr>
      </w:pPr>
      <w:r w:rsidRPr="00C34538">
        <w:rPr>
          <w:rFonts w:asciiTheme="minorHAnsi" w:hAnsiTheme="minorHAnsi" w:cstheme="minorHAnsi"/>
          <w:sz w:val="18"/>
          <w:szCs w:val="20"/>
        </w:rPr>
        <w:t>01 Water Heating System ID or Name – Reference information from CF1R.</w:t>
      </w:r>
    </w:p>
    <w:p w14:paraId="607E07FA" w14:textId="36B8C051" w:rsidR="00D754D9" w:rsidRPr="00BC623E" w:rsidRDefault="00294A45"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w:t>
      </w:r>
      <w:r w:rsidR="00C34538">
        <w:rPr>
          <w:rFonts w:asciiTheme="minorHAnsi" w:hAnsiTheme="minorHAnsi" w:cstheme="minorHAnsi"/>
          <w:sz w:val="18"/>
          <w:szCs w:val="18"/>
        </w:rPr>
        <w:t>2</w:t>
      </w:r>
      <w:r w:rsidR="00D754D9" w:rsidRPr="00BC623E">
        <w:rPr>
          <w:rFonts w:asciiTheme="minorHAnsi" w:hAnsiTheme="minorHAnsi" w:cstheme="minorHAnsi"/>
          <w:sz w:val="18"/>
          <w:szCs w:val="18"/>
        </w:rPr>
        <w:t xml:space="preserve"> Central DHW System Distribution Type </w:t>
      </w:r>
      <w:r w:rsidR="003D5896" w:rsidRPr="00BC623E">
        <w:rPr>
          <w:rFonts w:asciiTheme="minorHAnsi" w:hAnsiTheme="minorHAnsi" w:cstheme="minorHAnsi"/>
          <w:sz w:val="18"/>
          <w:szCs w:val="18"/>
        </w:rPr>
        <w:t>=</w:t>
      </w:r>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B" w14:textId="4611A52B" w:rsidR="00D754D9" w:rsidRPr="00BC623E" w:rsidRDefault="00294A45"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w:t>
      </w:r>
      <w:r w:rsidR="00C34538">
        <w:rPr>
          <w:rFonts w:asciiTheme="minorHAnsi" w:hAnsiTheme="minorHAnsi" w:cstheme="minorHAnsi"/>
          <w:sz w:val="18"/>
          <w:szCs w:val="18"/>
        </w:rPr>
        <w:t>3</w:t>
      </w:r>
      <w:r w:rsidR="00D754D9" w:rsidRPr="00BC623E">
        <w:rPr>
          <w:rFonts w:asciiTheme="minorHAnsi" w:hAnsiTheme="minorHAnsi" w:cstheme="minorHAnsi"/>
          <w:sz w:val="18"/>
          <w:szCs w:val="18"/>
        </w:rPr>
        <w:t xml:space="preserve"> Dwelling Unit DHW System Distribution Type </w:t>
      </w:r>
      <w:r w:rsidR="003D5896" w:rsidRPr="00BC623E">
        <w:rPr>
          <w:rFonts w:asciiTheme="minorHAnsi" w:hAnsiTheme="minorHAnsi" w:cstheme="minorHAnsi"/>
          <w:sz w:val="18"/>
          <w:szCs w:val="18"/>
        </w:rPr>
        <w:t>=</w:t>
      </w:r>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C" w14:textId="34E94B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FD" w14:textId="2DFA3605"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F</w:t>
      </w:r>
      <w:r w:rsidR="00D754D9" w:rsidRPr="00BC623E">
        <w:rPr>
          <w:rFonts w:asciiTheme="minorHAnsi" w:hAnsiTheme="minorHAnsi" w:cstheme="minorHAnsi"/>
          <w:b/>
          <w:sz w:val="18"/>
          <w:szCs w:val="18"/>
        </w:rPr>
        <w:t>. Installed Water Heater Manufacturer Information</w:t>
      </w:r>
    </w:p>
    <w:p w14:paraId="607E07FE" w14:textId="2649744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manufacturer information of the installed water heater(s). Require one line for each installed water heater</w:t>
      </w:r>
    </w:p>
    <w:p w14:paraId="607E0800" w14:textId="4662E364"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p>
    <w:p w14:paraId="607E0801" w14:textId="4F049D92"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02 Manufacturer – User input. Enter the name of the water heater manufacturer.</w:t>
      </w:r>
    </w:p>
    <w:p w14:paraId="607E0802" w14:textId="78B3D3E6"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03 Model Number – User input. Enter the model number of the water heater.</w:t>
      </w:r>
    </w:p>
    <w:p w14:paraId="607E0803" w14:textId="25D508A8"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AD8176C" w14:textId="72F717A9" w:rsidR="00F858EE" w:rsidRPr="00BC623E" w:rsidRDefault="00294A45" w:rsidP="00072AD8">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G</w:t>
      </w:r>
      <w:r w:rsidR="00D754D9" w:rsidRPr="00BC623E">
        <w:rPr>
          <w:rFonts w:asciiTheme="minorHAnsi" w:hAnsiTheme="minorHAnsi" w:cstheme="minorHAnsi"/>
          <w:b/>
          <w:sz w:val="18"/>
          <w:szCs w:val="18"/>
        </w:rPr>
        <w:t xml:space="preserve">. </w:t>
      </w:r>
      <w:r w:rsidR="00F858EE" w:rsidRPr="00BC623E">
        <w:rPr>
          <w:rFonts w:asciiTheme="minorHAnsi" w:hAnsiTheme="minorHAnsi" w:cstheme="minorHAnsi"/>
          <w:b/>
          <w:sz w:val="18"/>
          <w:szCs w:val="18"/>
        </w:rPr>
        <w:t>Mandatory Requirements for All Central Domestic Hot Water Recirculation Systems</w:t>
      </w:r>
    </w:p>
    <w:p w14:paraId="607E0805" w14:textId="3A1AFBB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lists the requirements for all central recirculation systems.  Installer must ensure all the requirements </w:t>
      </w:r>
      <w:r w:rsidR="00241C88" w:rsidRPr="00BC623E">
        <w:rPr>
          <w:rFonts w:asciiTheme="minorHAnsi" w:hAnsiTheme="minorHAnsi" w:cstheme="minorHAnsi"/>
          <w:sz w:val="18"/>
          <w:szCs w:val="18"/>
        </w:rPr>
        <w:t>i</w:t>
      </w:r>
      <w:r w:rsidRPr="00BC623E">
        <w:rPr>
          <w:rFonts w:asciiTheme="minorHAnsi" w:hAnsiTheme="minorHAnsi" w:cstheme="minorHAnsi"/>
          <w:sz w:val="18"/>
          <w:szCs w:val="18"/>
        </w:rPr>
        <w:t xml:space="preserve">n this table are met. </w:t>
      </w:r>
    </w:p>
    <w:p w14:paraId="607E0806" w14:textId="383883E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7" w14:textId="0C5390EE"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H</w:t>
      </w:r>
      <w:r w:rsidR="00D754D9" w:rsidRPr="00BC623E">
        <w:rPr>
          <w:rFonts w:asciiTheme="minorHAnsi" w:hAnsiTheme="minorHAnsi" w:cstheme="minorHAnsi"/>
          <w:b/>
          <w:sz w:val="18"/>
          <w:szCs w:val="18"/>
        </w:rPr>
        <w:t>. Multiple Dwelling Units – Recirculation Temperature Modulation Control Requirements</w:t>
      </w:r>
    </w:p>
    <w:p w14:paraId="607E0808" w14:textId="77ADAB2B"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Recirculation Temperature Modulation Control.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09" w14:textId="15DC8F6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A" w14:textId="5C8C8655"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I</w:t>
      </w:r>
      <w:r w:rsidR="00D754D9" w:rsidRPr="00BC623E">
        <w:rPr>
          <w:rFonts w:asciiTheme="minorHAnsi" w:hAnsiTheme="minorHAnsi" w:cstheme="minorHAnsi"/>
          <w:b/>
          <w:sz w:val="18"/>
          <w:szCs w:val="18"/>
        </w:rPr>
        <w:t>. Multiple Dwelling Units – Recirculation Continuous Monitoring Systems Requirements</w:t>
      </w:r>
    </w:p>
    <w:p w14:paraId="607E080B" w14:textId="250C00B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Recirculation Continuous Monitoring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5D66B7A8" w14:textId="77777777" w:rsidR="00294A45" w:rsidRPr="00BC623E" w:rsidRDefault="00294A45" w:rsidP="00D754D9">
      <w:pPr>
        <w:keepNext/>
        <w:spacing w:after="0" w:line="240" w:lineRule="auto"/>
        <w:rPr>
          <w:rFonts w:asciiTheme="minorHAnsi" w:hAnsiTheme="minorHAnsi" w:cstheme="minorHAnsi"/>
          <w:b/>
          <w:sz w:val="18"/>
          <w:szCs w:val="18"/>
        </w:rPr>
      </w:pPr>
    </w:p>
    <w:p w14:paraId="607E080D" w14:textId="58847539"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J</w:t>
      </w:r>
      <w:r w:rsidR="00D754D9" w:rsidRPr="00BC623E">
        <w:rPr>
          <w:rFonts w:asciiTheme="minorHAnsi" w:hAnsiTheme="minorHAnsi" w:cstheme="minorHAnsi"/>
          <w:b/>
          <w:sz w:val="18"/>
          <w:szCs w:val="18"/>
        </w:rPr>
        <w:t>. Multiple Dwelling Units – Demand Recirculation Requirements</w:t>
      </w:r>
    </w:p>
    <w:p w14:paraId="607E080E" w14:textId="45E4CA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Demand Recirculation.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0F" w14:textId="7F060B9D"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10" w14:textId="752E3A81" w:rsidR="00D754D9" w:rsidRPr="00BC623E" w:rsidRDefault="00294A45" w:rsidP="00D754D9">
      <w:pPr>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K</w:t>
      </w:r>
      <w:r w:rsidR="00D754D9" w:rsidRPr="00BC623E">
        <w:rPr>
          <w:rFonts w:asciiTheme="minorHAnsi" w:hAnsiTheme="minorHAnsi" w:cstheme="minorHAnsi"/>
          <w:b/>
          <w:sz w:val="18"/>
          <w:szCs w:val="18"/>
        </w:rPr>
        <w:t>. Multiple Dwelling Units – Non-Demand Control Recirculation Systems Requirements</w:t>
      </w:r>
    </w:p>
    <w:p w14:paraId="607E0811" w14:textId="2684B73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r w:rsidR="00287A60" w:rsidRPr="00BC623E">
        <w:rPr>
          <w:rFonts w:asciiTheme="minorHAnsi" w:hAnsiTheme="minorHAnsi" w:cstheme="minorHAnsi"/>
          <w:sz w:val="18"/>
          <w:szCs w:val="18"/>
        </w:rPr>
        <w:t xml:space="preserve"> </w:t>
      </w:r>
      <w:r w:rsidRPr="00BC623E">
        <w:rPr>
          <w:rFonts w:asciiTheme="minorHAnsi" w:hAnsiTheme="minorHAnsi" w:cstheme="minorHAnsi"/>
          <w:sz w:val="18"/>
          <w:szCs w:val="18"/>
        </w:rPr>
        <w:t xml:space="preserve">as </w:t>
      </w:r>
      <w:r w:rsidRPr="00BC623E">
        <w:rPr>
          <w:rFonts w:asciiTheme="minorHAnsi" w:hAnsiTheme="minorHAnsi" w:cstheme="minorHAnsi"/>
          <w:b/>
          <w:sz w:val="18"/>
          <w:szCs w:val="18"/>
        </w:rPr>
        <w:t xml:space="preserve">Non-Demand Control Recirculation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13" w14:textId="1E22DF2C" w:rsidR="00183712" w:rsidRPr="00294A45" w:rsidRDefault="00183712" w:rsidP="00FA67C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sectPr w:rsidR="00183712" w:rsidRPr="00294A45" w:rsidSect="00747CBA">
          <w:headerReference w:type="even" r:id="rId13"/>
          <w:headerReference w:type="default" r:id="rId14"/>
          <w:footerReference w:type="default" r:id="rId15"/>
          <w:headerReference w:type="first" r:id="rId16"/>
          <w:pgSz w:w="12240" w:h="15840"/>
          <w:pgMar w:top="720" w:right="720" w:bottom="720" w:left="720" w:header="576" w:footer="576" w:gutter="0"/>
          <w:pgNumType w:start="1"/>
          <w:cols w:space="720"/>
          <w:docGrid w:linePitch="360"/>
        </w:sectPr>
      </w:pPr>
    </w:p>
    <w:tbl>
      <w:tblPr>
        <w:tblpPr w:leftFromText="180" w:rightFromText="180" w:vertAnchor="text" w:tblpY="1"/>
        <w:tblOverlap w:val="never"/>
        <w:tblW w:w="0" w:type="auto"/>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70"/>
        <w:gridCol w:w="7618"/>
        <w:gridCol w:w="5002"/>
      </w:tblGrid>
      <w:tr w:rsidR="00276172" w:rsidRPr="006F1F7B" w14:paraId="64CDCB19" w14:textId="77777777" w:rsidTr="002A39E6">
        <w:trPr>
          <w:trHeight w:val="144"/>
        </w:trPr>
        <w:tc>
          <w:tcPr>
            <w:tcW w:w="14390" w:type="dxa"/>
            <w:gridSpan w:val="3"/>
            <w:tcBorders>
              <w:top w:val="single" w:sz="4" w:space="0" w:color="auto"/>
              <w:bottom w:val="single" w:sz="4" w:space="0" w:color="auto"/>
            </w:tcBorders>
            <w:vAlign w:val="center"/>
          </w:tcPr>
          <w:p w14:paraId="7BB834C8" w14:textId="77777777" w:rsidR="00276172" w:rsidRPr="002A39E6" w:rsidRDefault="00276172" w:rsidP="00980F3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1462EE">
              <w:rPr>
                <w:rFonts w:asciiTheme="minorHAnsi" w:hAnsiTheme="minorHAnsi" w:cstheme="minorHAnsi"/>
                <w:b/>
                <w:sz w:val="20"/>
                <w:szCs w:val="20"/>
              </w:rPr>
              <w:lastRenderedPageBreak/>
              <w:t>A. General Information</w:t>
            </w:r>
          </w:p>
        </w:tc>
      </w:tr>
      <w:tr w:rsidR="00276172" w:rsidRPr="006F1F7B" w14:paraId="4D736056" w14:textId="77777777" w:rsidTr="002A39E6">
        <w:trPr>
          <w:trHeight w:val="144"/>
        </w:trPr>
        <w:tc>
          <w:tcPr>
            <w:tcW w:w="1770" w:type="dxa"/>
            <w:tcBorders>
              <w:top w:val="single" w:sz="4" w:space="0" w:color="auto"/>
              <w:bottom w:val="single" w:sz="4" w:space="0" w:color="auto"/>
              <w:right w:val="single" w:sz="4" w:space="0" w:color="auto"/>
            </w:tcBorders>
            <w:vAlign w:val="center"/>
          </w:tcPr>
          <w:p w14:paraId="45F57465"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7618" w:type="dxa"/>
            <w:tcBorders>
              <w:top w:val="single" w:sz="4" w:space="0" w:color="auto"/>
              <w:left w:val="single" w:sz="4" w:space="0" w:color="auto"/>
              <w:bottom w:val="single" w:sz="4" w:space="0" w:color="auto"/>
              <w:right w:val="single" w:sz="4" w:space="0" w:color="auto"/>
            </w:tcBorders>
            <w:vAlign w:val="center"/>
          </w:tcPr>
          <w:p w14:paraId="747F1942" w14:textId="7E8864B4" w:rsidR="00276172" w:rsidRPr="00B67E3D" w:rsidRDefault="00276172" w:rsidP="00980F3E">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del w:id="10" w:author="Markstrum, Alexis@Energy" w:date="2019-10-10T16:04:00Z">
              <w:r w:rsidRPr="00B67E3D" w:rsidDel="002C7A8A">
                <w:rPr>
                  <w:rFonts w:asciiTheme="minorHAnsi" w:eastAsia="Times New Roman" w:hAnsiTheme="minorHAnsi" w:cstheme="minorHAnsi"/>
                  <w:sz w:val="20"/>
                  <w:szCs w:val="20"/>
                </w:rPr>
                <w:delText>Dwelling Unit</w:delText>
              </w:r>
            </w:del>
            <w:ins w:id="11" w:author="Markstrum, Alexis@Energy" w:date="2019-10-10T16:04:00Z">
              <w:r w:rsidR="002C7A8A">
                <w:rPr>
                  <w:rFonts w:asciiTheme="minorHAnsi" w:eastAsia="Times New Roman" w:hAnsiTheme="minorHAnsi" w:cstheme="minorHAnsi"/>
                  <w:sz w:val="20"/>
                  <w:szCs w:val="20"/>
                </w:rPr>
                <w:t>Building</w:t>
              </w:r>
            </w:ins>
            <w:r w:rsidRPr="00B67E3D">
              <w:rPr>
                <w:rFonts w:asciiTheme="minorHAnsi" w:eastAsia="Times New Roman" w:hAnsiTheme="minorHAnsi" w:cstheme="minorHAnsi"/>
                <w:sz w:val="20"/>
                <w:szCs w:val="20"/>
              </w:rPr>
              <w:t xml:space="preserve"> Name</w:t>
            </w:r>
          </w:p>
        </w:tc>
        <w:tc>
          <w:tcPr>
            <w:tcW w:w="5002" w:type="dxa"/>
            <w:tcBorders>
              <w:top w:val="single" w:sz="4" w:space="0" w:color="auto"/>
              <w:left w:val="single" w:sz="4" w:space="0" w:color="auto"/>
              <w:bottom w:val="single" w:sz="4" w:space="0" w:color="auto"/>
            </w:tcBorders>
            <w:vAlign w:val="center"/>
          </w:tcPr>
          <w:p w14:paraId="4AF8FF9F" w14:textId="23AA67A8" w:rsidR="00276172" w:rsidRPr="00B67E3D" w:rsidRDefault="001772DD" w:rsidP="00980F3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&lt;&lt;User input&gt;&gt;</w:t>
            </w:r>
          </w:p>
        </w:tc>
      </w:tr>
    </w:tbl>
    <w:p w14:paraId="2305F9CB" w14:textId="77777777" w:rsidR="00CE2A3E" w:rsidRDefault="00CE2A3E" w:rsidP="00F947E9">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4"/>
        <w:gridCol w:w="1074"/>
        <w:gridCol w:w="1158"/>
        <w:gridCol w:w="1015"/>
        <w:gridCol w:w="1134"/>
        <w:gridCol w:w="1170"/>
        <w:gridCol w:w="1260"/>
        <w:gridCol w:w="1260"/>
        <w:gridCol w:w="1663"/>
        <w:gridCol w:w="1330"/>
        <w:gridCol w:w="1156"/>
        <w:gridCol w:w="1161"/>
      </w:tblGrid>
      <w:tr w:rsidR="0093093E" w:rsidRPr="006F1F7B" w14:paraId="3698281C" w14:textId="77777777" w:rsidTr="0033180C">
        <w:trPr>
          <w:cantSplit/>
          <w:trHeight w:val="144"/>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7828BFC5" w14:textId="0FAFF313" w:rsidR="0093093E" w:rsidRPr="00DF4A6F" w:rsidRDefault="00276172" w:rsidP="00F947E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695C28">
              <w:rPr>
                <w:rFonts w:asciiTheme="minorHAnsi" w:hAnsiTheme="minorHAnsi" w:cstheme="minorHAnsi"/>
                <w:b/>
                <w:sz w:val="20"/>
                <w:szCs w:val="20"/>
              </w:rPr>
              <w:t>B</w:t>
            </w:r>
            <w:r w:rsidR="0093093E" w:rsidRPr="00695C28">
              <w:rPr>
                <w:rFonts w:asciiTheme="minorHAnsi" w:hAnsiTheme="minorHAnsi" w:cstheme="minorHAnsi"/>
                <w:b/>
                <w:sz w:val="20"/>
                <w:szCs w:val="20"/>
              </w:rPr>
              <w:t xml:space="preserve">. Design Central Water Heating Systems Information </w:t>
            </w:r>
          </w:p>
          <w:p w14:paraId="3D9792D1" w14:textId="77777777" w:rsidR="00B841B7" w:rsidRDefault="0093093E" w:rsidP="00F947E9">
            <w:pPr>
              <w:keepNext/>
              <w:tabs>
                <w:tab w:val="left" w:pos="2160"/>
                <w:tab w:val="left" w:pos="2700"/>
                <w:tab w:val="left" w:pos="3420"/>
                <w:tab w:val="left" w:pos="3780"/>
                <w:tab w:val="left" w:pos="5760"/>
                <w:tab w:val="left" w:pos="7212"/>
              </w:tabs>
              <w:spacing w:after="0" w:line="240" w:lineRule="auto"/>
              <w:rPr>
                <w:ins w:id="12" w:author="Shewmaker, Michael@Energy" w:date="2019-11-19T10:41:00Z"/>
                <w:rFonts w:asciiTheme="minorHAnsi" w:eastAsia="Times New Roman" w:hAnsiTheme="minorHAnsi" w:cstheme="minorHAnsi"/>
                <w:sz w:val="20"/>
                <w:szCs w:val="20"/>
              </w:rPr>
            </w:pPr>
            <w:r w:rsidRPr="00980F3E">
              <w:rPr>
                <w:rFonts w:asciiTheme="minorHAnsi" w:eastAsia="Times New Roman" w:hAnsiTheme="minorHAnsi" w:cstheme="minorHAnsi"/>
                <w:sz w:val="20"/>
                <w:szCs w:val="20"/>
              </w:rPr>
              <w:t>This table reports the water heating system features that were specified on the registered CF1R compliance document for this project.</w:t>
            </w:r>
          </w:p>
          <w:p w14:paraId="4E51E3AC" w14:textId="40A54285" w:rsidR="00F2291F" w:rsidRPr="00980F3E" w:rsidRDefault="00B841B7"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13" w:author="Shewmaker, Michael@Energy" w:date="2019-11-19T10:41:00Z">
              <w:r>
                <w:rPr>
                  <w:rFonts w:asciiTheme="minorHAnsi" w:eastAsia="Times New Roman" w:hAnsiTheme="minorHAnsi" w:cstheme="minorHAnsi"/>
                  <w:sz w:val="20"/>
                  <w:szCs w:val="20"/>
                </w:rPr>
                <w:t>&lt;&lt;require one row of data for each water heater identified on the CF1R-PRF&gt;&gt;</w:t>
              </w:r>
            </w:ins>
            <w:del w:id="14" w:author="Shewmaker, Michael@Energy" w:date="2019-11-19T10:41:00Z">
              <w:r w:rsidR="00F2291F" w:rsidDel="00B841B7">
                <w:rPr>
                  <w:rFonts w:asciiTheme="minorHAnsi" w:eastAsia="Times New Roman" w:hAnsiTheme="minorHAnsi" w:cstheme="minorHAnsi"/>
                  <w:sz w:val="20"/>
                  <w:szCs w:val="20"/>
                </w:rPr>
                <w:delText>.</w:delText>
              </w:r>
            </w:del>
          </w:p>
        </w:tc>
      </w:tr>
      <w:tr w:rsidR="0033180C" w:rsidRPr="006F1F7B" w14:paraId="26CD2432"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center"/>
          </w:tcPr>
          <w:p w14:paraId="06477FD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1074" w:type="dxa"/>
            <w:tcBorders>
              <w:top w:val="single" w:sz="4" w:space="0" w:color="auto"/>
              <w:left w:val="single" w:sz="4" w:space="0" w:color="auto"/>
              <w:bottom w:val="single" w:sz="4" w:space="0" w:color="auto"/>
              <w:right w:val="single" w:sz="4" w:space="0" w:color="auto"/>
            </w:tcBorders>
            <w:vAlign w:val="center"/>
          </w:tcPr>
          <w:p w14:paraId="0000CB8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1158" w:type="dxa"/>
            <w:tcBorders>
              <w:top w:val="single" w:sz="4" w:space="0" w:color="auto"/>
              <w:left w:val="single" w:sz="4" w:space="0" w:color="auto"/>
              <w:bottom w:val="single" w:sz="4" w:space="0" w:color="auto"/>
              <w:right w:val="single" w:sz="4" w:space="0" w:color="auto"/>
            </w:tcBorders>
            <w:vAlign w:val="center"/>
          </w:tcPr>
          <w:p w14:paraId="398DB5A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c>
          <w:tcPr>
            <w:tcW w:w="1015" w:type="dxa"/>
            <w:tcBorders>
              <w:top w:val="single" w:sz="4" w:space="0" w:color="auto"/>
              <w:left w:val="single" w:sz="4" w:space="0" w:color="auto"/>
              <w:bottom w:val="single" w:sz="4" w:space="0" w:color="auto"/>
              <w:right w:val="single" w:sz="4" w:space="0" w:color="auto"/>
            </w:tcBorders>
            <w:vAlign w:val="center"/>
          </w:tcPr>
          <w:p w14:paraId="0C7E311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04</w:t>
            </w:r>
          </w:p>
        </w:tc>
        <w:tc>
          <w:tcPr>
            <w:tcW w:w="1134" w:type="dxa"/>
            <w:tcBorders>
              <w:top w:val="single" w:sz="4" w:space="0" w:color="auto"/>
              <w:left w:val="single" w:sz="4" w:space="0" w:color="auto"/>
              <w:bottom w:val="single" w:sz="4" w:space="0" w:color="auto"/>
              <w:right w:val="single" w:sz="4" w:space="0" w:color="auto"/>
            </w:tcBorders>
            <w:vAlign w:val="center"/>
          </w:tcPr>
          <w:p w14:paraId="602F19A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05</w:t>
            </w:r>
          </w:p>
        </w:tc>
        <w:tc>
          <w:tcPr>
            <w:tcW w:w="1170" w:type="dxa"/>
            <w:tcBorders>
              <w:top w:val="single" w:sz="4" w:space="0" w:color="auto"/>
              <w:left w:val="single" w:sz="4" w:space="0" w:color="auto"/>
              <w:bottom w:val="single" w:sz="4" w:space="0" w:color="auto"/>
              <w:right w:val="single" w:sz="4" w:space="0" w:color="auto"/>
            </w:tcBorders>
            <w:vAlign w:val="center"/>
          </w:tcPr>
          <w:p w14:paraId="09F8CA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06</w:t>
            </w:r>
          </w:p>
        </w:tc>
        <w:tc>
          <w:tcPr>
            <w:tcW w:w="1260" w:type="dxa"/>
            <w:tcBorders>
              <w:top w:val="single" w:sz="4" w:space="0" w:color="auto"/>
              <w:left w:val="single" w:sz="4" w:space="0" w:color="auto"/>
              <w:bottom w:val="single" w:sz="4" w:space="0" w:color="auto"/>
              <w:right w:val="single" w:sz="4" w:space="0" w:color="auto"/>
            </w:tcBorders>
            <w:vAlign w:val="center"/>
          </w:tcPr>
          <w:p w14:paraId="28701E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07</w:t>
            </w:r>
          </w:p>
        </w:tc>
        <w:tc>
          <w:tcPr>
            <w:tcW w:w="1260" w:type="dxa"/>
            <w:tcBorders>
              <w:top w:val="single" w:sz="4" w:space="0" w:color="auto"/>
              <w:left w:val="single" w:sz="4" w:space="0" w:color="auto"/>
              <w:bottom w:val="single" w:sz="4" w:space="0" w:color="auto"/>
              <w:right w:val="single" w:sz="4" w:space="0" w:color="auto"/>
            </w:tcBorders>
            <w:vAlign w:val="center"/>
          </w:tcPr>
          <w:p w14:paraId="705D2FA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08</w:t>
            </w:r>
          </w:p>
        </w:tc>
        <w:tc>
          <w:tcPr>
            <w:tcW w:w="1663" w:type="dxa"/>
            <w:tcBorders>
              <w:top w:val="single" w:sz="4" w:space="0" w:color="auto"/>
              <w:left w:val="single" w:sz="4" w:space="0" w:color="auto"/>
              <w:bottom w:val="single" w:sz="4" w:space="0" w:color="auto"/>
              <w:right w:val="single" w:sz="4" w:space="0" w:color="auto"/>
            </w:tcBorders>
            <w:vAlign w:val="center"/>
          </w:tcPr>
          <w:p w14:paraId="41F9B69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09</w:t>
            </w:r>
          </w:p>
        </w:tc>
        <w:tc>
          <w:tcPr>
            <w:tcW w:w="1330" w:type="dxa"/>
            <w:tcBorders>
              <w:top w:val="single" w:sz="4" w:space="0" w:color="auto"/>
              <w:left w:val="single" w:sz="4" w:space="0" w:color="auto"/>
              <w:bottom w:val="single" w:sz="4" w:space="0" w:color="auto"/>
              <w:right w:val="single" w:sz="4" w:space="0" w:color="auto"/>
            </w:tcBorders>
            <w:vAlign w:val="center"/>
          </w:tcPr>
          <w:p w14:paraId="23DE9D3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10</w:t>
            </w:r>
          </w:p>
        </w:tc>
        <w:tc>
          <w:tcPr>
            <w:tcW w:w="1156" w:type="dxa"/>
            <w:tcBorders>
              <w:top w:val="single" w:sz="4" w:space="0" w:color="auto"/>
              <w:left w:val="single" w:sz="4" w:space="0" w:color="auto"/>
              <w:bottom w:val="single" w:sz="4" w:space="0" w:color="auto"/>
              <w:right w:val="single" w:sz="4" w:space="0" w:color="auto"/>
            </w:tcBorders>
            <w:vAlign w:val="center"/>
          </w:tcPr>
          <w:p w14:paraId="2E412E9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11</w:t>
            </w:r>
          </w:p>
        </w:tc>
        <w:tc>
          <w:tcPr>
            <w:tcW w:w="1161" w:type="dxa"/>
            <w:tcBorders>
              <w:top w:val="single" w:sz="4" w:space="0" w:color="auto"/>
              <w:left w:val="single" w:sz="4" w:space="0" w:color="auto"/>
              <w:bottom w:val="single" w:sz="4" w:space="0" w:color="auto"/>
              <w:right w:val="single" w:sz="4" w:space="0" w:color="auto"/>
            </w:tcBorders>
            <w:vAlign w:val="center"/>
          </w:tcPr>
          <w:p w14:paraId="15A4AC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12</w:t>
            </w:r>
          </w:p>
        </w:tc>
      </w:tr>
      <w:tr w:rsidR="0033180C" w:rsidRPr="006F1F7B" w14:paraId="51215864"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bottom"/>
          </w:tcPr>
          <w:p w14:paraId="2571102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1074" w:type="dxa"/>
            <w:tcBorders>
              <w:top w:val="single" w:sz="4" w:space="0" w:color="auto"/>
              <w:left w:val="single" w:sz="4" w:space="0" w:color="auto"/>
              <w:bottom w:val="single" w:sz="4" w:space="0" w:color="auto"/>
              <w:right w:val="single" w:sz="4" w:space="0" w:color="auto"/>
            </w:tcBorders>
            <w:vAlign w:val="bottom"/>
          </w:tcPr>
          <w:p w14:paraId="7D85B82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Water Heating System Type</w:t>
            </w:r>
          </w:p>
        </w:tc>
        <w:tc>
          <w:tcPr>
            <w:tcW w:w="1158" w:type="dxa"/>
            <w:tcBorders>
              <w:top w:val="single" w:sz="4" w:space="0" w:color="auto"/>
              <w:left w:val="single" w:sz="4" w:space="0" w:color="auto"/>
              <w:bottom w:val="single" w:sz="4" w:space="0" w:color="auto"/>
              <w:right w:val="single" w:sz="4" w:space="0" w:color="auto"/>
            </w:tcBorders>
            <w:vAlign w:val="bottom"/>
          </w:tcPr>
          <w:p w14:paraId="0DF79A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Heater Type</w:t>
            </w:r>
          </w:p>
        </w:tc>
        <w:tc>
          <w:tcPr>
            <w:tcW w:w="1015" w:type="dxa"/>
            <w:tcBorders>
              <w:top w:val="single" w:sz="4" w:space="0" w:color="auto"/>
              <w:left w:val="single" w:sz="4" w:space="0" w:color="auto"/>
              <w:bottom w:val="single" w:sz="4" w:space="0" w:color="auto"/>
              <w:right w:val="single" w:sz="4" w:space="0" w:color="auto"/>
            </w:tcBorders>
            <w:vAlign w:val="bottom"/>
          </w:tcPr>
          <w:p w14:paraId="6EFE297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of Water Heaters in System</w:t>
            </w:r>
          </w:p>
        </w:tc>
        <w:tc>
          <w:tcPr>
            <w:tcW w:w="1134" w:type="dxa"/>
            <w:tcBorders>
              <w:top w:val="single" w:sz="4" w:space="0" w:color="auto"/>
              <w:left w:val="single" w:sz="4" w:space="0" w:color="auto"/>
              <w:bottom w:val="single" w:sz="4" w:space="0" w:color="auto"/>
              <w:right w:val="single" w:sz="4" w:space="0" w:color="auto"/>
            </w:tcBorders>
            <w:vAlign w:val="bottom"/>
          </w:tcPr>
          <w:p w14:paraId="2789B8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Water Heater </w:t>
            </w:r>
          </w:p>
          <w:p w14:paraId="6968EA0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Storage</w:t>
            </w:r>
          </w:p>
          <w:p w14:paraId="78E60E6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Volume (gal)</w:t>
            </w:r>
          </w:p>
        </w:tc>
        <w:tc>
          <w:tcPr>
            <w:tcW w:w="1170" w:type="dxa"/>
            <w:tcBorders>
              <w:top w:val="single" w:sz="4" w:space="0" w:color="auto"/>
              <w:left w:val="single" w:sz="4" w:space="0" w:color="auto"/>
              <w:bottom w:val="single" w:sz="4" w:space="0" w:color="auto"/>
              <w:right w:val="single" w:sz="4" w:space="0" w:color="auto"/>
            </w:tcBorders>
            <w:vAlign w:val="bottom"/>
          </w:tcPr>
          <w:p w14:paraId="2CC3E17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Fuel Type</w:t>
            </w:r>
          </w:p>
        </w:tc>
        <w:tc>
          <w:tcPr>
            <w:tcW w:w="1260" w:type="dxa"/>
            <w:tcBorders>
              <w:top w:val="single" w:sz="4" w:space="0" w:color="auto"/>
              <w:left w:val="single" w:sz="4" w:space="0" w:color="auto"/>
              <w:bottom w:val="single" w:sz="4" w:space="0" w:color="auto"/>
              <w:right w:val="single" w:sz="4" w:space="0" w:color="auto"/>
            </w:tcBorders>
            <w:vAlign w:val="bottom"/>
          </w:tcPr>
          <w:p w14:paraId="71AE17F4" w14:textId="03FBD58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Rated Input Type</w:t>
            </w:r>
          </w:p>
        </w:tc>
        <w:tc>
          <w:tcPr>
            <w:tcW w:w="1260" w:type="dxa"/>
            <w:tcBorders>
              <w:top w:val="single" w:sz="4" w:space="0" w:color="auto"/>
              <w:left w:val="single" w:sz="4" w:space="0" w:color="auto"/>
              <w:bottom w:val="single" w:sz="4" w:space="0" w:color="auto"/>
              <w:right w:val="single" w:sz="4" w:space="0" w:color="auto"/>
            </w:tcBorders>
            <w:vAlign w:val="bottom"/>
          </w:tcPr>
          <w:p w14:paraId="3ED9D78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AA256A">
              <w:rPr>
                <w:rFonts w:asciiTheme="minorHAnsi" w:eastAsia="Times New Roman" w:hAnsiTheme="minorHAnsi" w:cstheme="minorHAnsi"/>
                <w:sz w:val="20"/>
                <w:szCs w:val="20"/>
              </w:rPr>
              <w:t>Rated Input Value</w:t>
            </w:r>
          </w:p>
        </w:tc>
        <w:tc>
          <w:tcPr>
            <w:tcW w:w="1663" w:type="dxa"/>
            <w:tcBorders>
              <w:top w:val="single" w:sz="4" w:space="0" w:color="auto"/>
              <w:left w:val="single" w:sz="4" w:space="0" w:color="auto"/>
              <w:bottom w:val="single" w:sz="4" w:space="0" w:color="auto"/>
              <w:right w:val="single" w:sz="4" w:space="0" w:color="auto"/>
            </w:tcBorders>
            <w:vAlign w:val="bottom"/>
          </w:tcPr>
          <w:p w14:paraId="462E923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Type</w:t>
            </w:r>
          </w:p>
        </w:tc>
        <w:tc>
          <w:tcPr>
            <w:tcW w:w="1330" w:type="dxa"/>
            <w:tcBorders>
              <w:top w:val="single" w:sz="4" w:space="0" w:color="auto"/>
              <w:left w:val="single" w:sz="4" w:space="0" w:color="auto"/>
              <w:bottom w:val="single" w:sz="4" w:space="0" w:color="auto"/>
              <w:right w:val="single" w:sz="4" w:space="0" w:color="auto"/>
            </w:tcBorders>
            <w:vAlign w:val="bottom"/>
          </w:tcPr>
          <w:p w14:paraId="03AB191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Value</w:t>
            </w:r>
          </w:p>
        </w:tc>
        <w:tc>
          <w:tcPr>
            <w:tcW w:w="1156" w:type="dxa"/>
            <w:tcBorders>
              <w:top w:val="single" w:sz="4" w:space="0" w:color="auto"/>
              <w:left w:val="single" w:sz="4" w:space="0" w:color="auto"/>
              <w:bottom w:val="single" w:sz="4" w:space="0" w:color="auto"/>
              <w:right w:val="single" w:sz="4" w:space="0" w:color="auto"/>
            </w:tcBorders>
            <w:vAlign w:val="bottom"/>
          </w:tcPr>
          <w:p w14:paraId="55EEAFD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Standby Loss </w:t>
            </w:r>
          </w:p>
          <w:p w14:paraId="40DDC5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t>
            </w:r>
          </w:p>
        </w:tc>
        <w:tc>
          <w:tcPr>
            <w:tcW w:w="1161" w:type="dxa"/>
            <w:tcBorders>
              <w:top w:val="single" w:sz="4" w:space="0" w:color="auto"/>
              <w:left w:val="single" w:sz="4" w:space="0" w:color="auto"/>
              <w:bottom w:val="single" w:sz="4" w:space="0" w:color="auto"/>
              <w:right w:val="single" w:sz="4" w:space="0" w:color="auto"/>
            </w:tcBorders>
            <w:vAlign w:val="bottom"/>
          </w:tcPr>
          <w:p w14:paraId="16DD1855" w14:textId="3EF50084"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Exterior Insul. </w:t>
            </w:r>
          </w:p>
          <w:p w14:paraId="3AFB267B" w14:textId="5821AC0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R-Value</w:t>
            </w:r>
          </w:p>
        </w:tc>
      </w:tr>
      <w:tr w:rsidR="0033180C" w:rsidRPr="006F1F7B" w14:paraId="7921C0C0"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tcPr>
          <w:p w14:paraId="2FD7140F" w14:textId="51C97F0C" w:rsidR="0093093E" w:rsidRPr="00B67E3D" w:rsidRDefault="0093093E" w:rsidP="006277A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F2291F">
              <w:rPr>
                <w:rFonts w:asciiTheme="minorHAnsi" w:eastAsia="Times New Roman" w:hAnsiTheme="minorHAnsi" w:cstheme="minorHAnsi"/>
                <w:sz w:val="20"/>
                <w:szCs w:val="20"/>
              </w:rPr>
              <w:t>R</w:t>
            </w:r>
            <w:r w:rsidRPr="00B67E3D">
              <w:rPr>
                <w:rFonts w:asciiTheme="minorHAnsi" w:eastAsia="Times New Roman" w:hAnsiTheme="minorHAnsi" w:cstheme="minorHAnsi"/>
                <w:sz w:val="20"/>
                <w:szCs w:val="20"/>
              </w:rPr>
              <w:t>eference values from CF1R</w:t>
            </w:r>
            <w:r w:rsidR="00BE508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074" w:type="dxa"/>
            <w:tcBorders>
              <w:top w:val="single" w:sz="4" w:space="0" w:color="auto"/>
              <w:left w:val="single" w:sz="4" w:space="0" w:color="auto"/>
              <w:bottom w:val="single" w:sz="4" w:space="0" w:color="auto"/>
              <w:right w:val="single" w:sz="4" w:space="0" w:color="auto"/>
            </w:tcBorders>
          </w:tcPr>
          <w:p w14:paraId="5E6B4504" w14:textId="7AC7B645"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EF3B23">
              <w:rPr>
                <w:rFonts w:asciiTheme="minorHAnsi" w:eastAsia="Times New Roman" w:hAnsiTheme="minorHAnsi" w:cstheme="minorHAnsi"/>
                <w:sz w:val="20"/>
                <w:szCs w:val="20"/>
              </w:rPr>
              <w:t>If Performance</w:t>
            </w:r>
            <w:r w:rsidR="007D43E0">
              <w:rPr>
                <w:rFonts w:asciiTheme="minorHAnsi" w:eastAsia="Times New Roman" w:hAnsiTheme="minorHAnsi" w:cstheme="minorHAnsi"/>
                <w:sz w:val="20"/>
                <w:szCs w:val="20"/>
              </w:rPr>
              <w:t>, then</w:t>
            </w:r>
            <w:r w:rsidR="00C04956">
              <w:rPr>
                <w:rFonts w:asciiTheme="minorHAnsi" w:eastAsia="Times New Roman" w:hAnsiTheme="minorHAnsi" w:cstheme="minorHAnsi"/>
                <w:sz w:val="20"/>
                <w:szCs w:val="20"/>
              </w:rPr>
              <w:t xml:space="preserve"> reference</w:t>
            </w:r>
            <w:r w:rsidRPr="00B67E3D">
              <w:rPr>
                <w:rFonts w:asciiTheme="minorHAnsi" w:eastAsia="Times New Roman" w:hAnsiTheme="minorHAnsi" w:cstheme="minorHAnsi"/>
                <w:sz w:val="20"/>
                <w:szCs w:val="20"/>
              </w:rPr>
              <w:t xml:space="preserve"> values from CF1R</w:t>
            </w:r>
            <w:r w:rsidR="00F2291F">
              <w:rPr>
                <w:rFonts w:asciiTheme="minorHAnsi" w:eastAsia="Times New Roman" w:hAnsiTheme="minorHAnsi" w:cstheme="minorHAnsi"/>
                <w:sz w:val="20"/>
                <w:szCs w:val="20"/>
              </w:rPr>
              <w:t>-PRF-01</w:t>
            </w:r>
            <w:r w:rsidR="007D43E0">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p>
          <w:p w14:paraId="544383FE" w14:textId="4C75D13C" w:rsidR="0093093E" w:rsidRPr="00B67E3D" w:rsidRDefault="007D43E0"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a</w:t>
            </w:r>
            <w:r w:rsidR="0093093E" w:rsidRPr="00B67E3D">
              <w:rPr>
                <w:rFonts w:asciiTheme="minorHAnsi" w:eastAsia="Times New Roman" w:hAnsiTheme="minorHAnsi" w:cstheme="minorHAnsi"/>
                <w:sz w:val="20"/>
                <w:szCs w:val="20"/>
              </w:rPr>
              <w:t>llowed values</w:t>
            </w:r>
            <w:r w:rsidR="003E0E2F">
              <w:rPr>
                <w:rFonts w:asciiTheme="minorHAnsi" w:eastAsia="Times New Roman" w:hAnsiTheme="minorHAnsi" w:cstheme="minorHAnsi"/>
                <w:sz w:val="20"/>
                <w:szCs w:val="20"/>
              </w:rPr>
              <w:t>:</w:t>
            </w:r>
          </w:p>
          <w:p w14:paraId="3D2B8370" w14:textId="5C8FB0A2" w:rsidR="0093093E" w:rsidRPr="00B67E3D" w:rsidRDefault="0093093E" w:rsidP="00F947E9">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DHW, </w:t>
            </w:r>
            <w:r w:rsidR="00A37430">
              <w:rPr>
                <w:rFonts w:asciiTheme="minorHAnsi" w:eastAsia="Times New Roman" w:hAnsiTheme="minorHAnsi" w:cstheme="minorHAnsi"/>
                <w:sz w:val="20"/>
                <w:szCs w:val="20"/>
              </w:rPr>
              <w:t xml:space="preserve">Hydronic </w:t>
            </w:r>
            <w:r w:rsidRPr="00B67E3D">
              <w:rPr>
                <w:rFonts w:asciiTheme="minorHAnsi" w:eastAsia="Times New Roman" w:hAnsiTheme="minorHAnsi" w:cstheme="minorHAnsi"/>
                <w:sz w:val="20"/>
                <w:szCs w:val="20"/>
              </w:rPr>
              <w:t>or</w:t>
            </w:r>
          </w:p>
          <w:p w14:paraId="495E2333" w14:textId="0C835B50"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Combined Hydronic</w:t>
            </w:r>
            <w:r w:rsidR="007D43E0">
              <w:rPr>
                <w:rFonts w:asciiTheme="minorHAnsi" w:eastAsia="Times New Roman" w:hAnsiTheme="minorHAnsi" w:cstheme="minorHAnsi"/>
                <w:sz w:val="20"/>
                <w:szCs w:val="20"/>
              </w:rPr>
              <w:t>; elsei</w:t>
            </w:r>
            <w:r w:rsidR="00EF3B23">
              <w:rPr>
                <w:rFonts w:asciiTheme="minorHAnsi" w:eastAsia="Times New Roman" w:hAnsiTheme="minorHAnsi" w:cstheme="minorHAnsi"/>
                <w:sz w:val="20"/>
                <w:szCs w:val="20"/>
              </w:rPr>
              <w:t>f Prescriptive</w:t>
            </w:r>
            <w:r w:rsidR="007D43E0">
              <w:rPr>
                <w:rFonts w:asciiTheme="minorHAnsi" w:eastAsia="Times New Roman" w:hAnsiTheme="minorHAnsi" w:cstheme="minorHAnsi"/>
                <w:sz w:val="20"/>
                <w:szCs w:val="20"/>
              </w:rPr>
              <w:t>,</w:t>
            </w:r>
            <w:r w:rsidR="00EF3B23">
              <w:rPr>
                <w:rFonts w:asciiTheme="minorHAnsi" w:eastAsia="Times New Roman" w:hAnsiTheme="minorHAnsi" w:cstheme="minorHAnsi"/>
                <w:sz w:val="20"/>
                <w:szCs w:val="20"/>
              </w:rPr>
              <w:t xml:space="preserve"> then NA</w:t>
            </w:r>
          </w:p>
          <w:p w14:paraId="6929484E" w14:textId="3B792841"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1158" w:type="dxa"/>
            <w:tcBorders>
              <w:top w:val="single" w:sz="4" w:space="0" w:color="auto"/>
              <w:left w:val="single" w:sz="4" w:space="0" w:color="auto"/>
              <w:bottom w:val="single" w:sz="4" w:space="0" w:color="auto"/>
              <w:right w:val="single" w:sz="4" w:space="0" w:color="auto"/>
            </w:tcBorders>
          </w:tcPr>
          <w:p w14:paraId="38198BDF" w14:textId="787B4208"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&lt;&lt;reference values from CF1R</w:t>
            </w:r>
            <w:r>
              <w:rPr>
                <w:rFonts w:asciiTheme="minorHAnsi" w:eastAsia="Times New Roman" w:hAnsiTheme="minorHAnsi" w:cstheme="minorHAnsi"/>
                <w:sz w:val="18"/>
                <w:szCs w:val="18"/>
              </w:rPr>
              <w:t>.</w:t>
            </w:r>
            <w:r w:rsidRPr="00AA256A">
              <w:rPr>
                <w:rFonts w:asciiTheme="minorHAnsi" w:eastAsia="Times New Roman" w:hAnsiTheme="minorHAnsi" w:cstheme="minorHAnsi"/>
                <w:sz w:val="18"/>
                <w:szCs w:val="18"/>
              </w:rPr>
              <w:t xml:space="preserve"> </w:t>
            </w:r>
          </w:p>
          <w:p w14:paraId="4717ADBF" w14:textId="77777777"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Allowed values =</w:t>
            </w:r>
          </w:p>
          <w:p w14:paraId="6FC7D5C3" w14:textId="5E9DB269" w:rsidR="0093093E" w:rsidRPr="00AA256A" w:rsidRDefault="00AA256A" w:rsidP="0052503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 xml:space="preserve">Heat Pump, Boiler, Indirect, Consumer Instantaneous, Commercial Instantaneous, Consumer Storage, Commercial Storage, Residential-Duty Commercial Storage, </w:t>
            </w:r>
            <w:r w:rsidR="007C3709">
              <w:rPr>
                <w:rFonts w:asciiTheme="minorHAnsi" w:eastAsia="Times New Roman" w:hAnsiTheme="minorHAnsi" w:cstheme="minorHAnsi"/>
                <w:sz w:val="18"/>
                <w:szCs w:val="18"/>
              </w:rPr>
              <w:t xml:space="preserve">or </w:t>
            </w:r>
            <w:r w:rsidRPr="00AA256A">
              <w:rPr>
                <w:rFonts w:asciiTheme="minorHAnsi" w:eastAsia="Times New Roman" w:hAnsiTheme="minorHAnsi" w:cstheme="minorHAnsi"/>
                <w:sz w:val="18"/>
                <w:szCs w:val="18"/>
              </w:rPr>
              <w:t>Residential-Duty Commercial Instantaneous</w:t>
            </w:r>
            <w:r w:rsidR="007C3709">
              <w:rPr>
                <w:rFonts w:asciiTheme="minorHAnsi" w:eastAsia="Times New Roman" w:hAnsiTheme="minorHAnsi" w:cstheme="minorHAnsi"/>
                <w:sz w:val="18"/>
                <w:szCs w:val="18"/>
              </w:rPr>
              <w:t xml:space="preserve"> </w:t>
            </w:r>
            <w:r w:rsidR="00065422" w:rsidRPr="00AA256A">
              <w:rPr>
                <w:rFonts w:asciiTheme="minorHAnsi" w:eastAsia="Times New Roman" w:hAnsiTheme="minorHAnsi" w:cstheme="minorHAnsi"/>
                <w:sz w:val="18"/>
                <w:szCs w:val="18"/>
              </w:rPr>
              <w:t>&gt;</w:t>
            </w:r>
            <w:r w:rsidR="003E0E2F" w:rsidRPr="00AA256A">
              <w:rPr>
                <w:rFonts w:asciiTheme="minorHAnsi" w:eastAsia="Times New Roman" w:hAnsiTheme="minorHAnsi" w:cstheme="minorHAnsi"/>
                <w:sz w:val="18"/>
                <w:szCs w:val="18"/>
              </w:rPr>
              <w:t>&gt;</w:t>
            </w:r>
          </w:p>
        </w:tc>
        <w:tc>
          <w:tcPr>
            <w:tcW w:w="1015" w:type="dxa"/>
            <w:tcBorders>
              <w:top w:val="single" w:sz="4" w:space="0" w:color="auto"/>
              <w:left w:val="single" w:sz="4" w:space="0" w:color="auto"/>
              <w:bottom w:val="single" w:sz="4" w:space="0" w:color="auto"/>
              <w:right w:val="single" w:sz="4" w:space="0" w:color="auto"/>
            </w:tcBorders>
          </w:tcPr>
          <w:p w14:paraId="60609C97" w14:textId="27620A05" w:rsidR="0093093E" w:rsidRPr="00B67E3D" w:rsidRDefault="0093093E" w:rsidP="00E53B1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F2291F">
              <w:rPr>
                <w:rFonts w:asciiTheme="minorHAnsi" w:eastAsia="Times New Roman" w:hAnsiTheme="minorHAnsi" w:cstheme="minorHAnsi"/>
                <w:sz w:val="20"/>
                <w:szCs w:val="20"/>
              </w:rPr>
              <w:t>R</w:t>
            </w:r>
            <w:r w:rsidRPr="00B67E3D">
              <w:rPr>
                <w:rFonts w:asciiTheme="minorHAnsi" w:eastAsia="Times New Roman" w:hAnsiTheme="minorHAnsi" w:cstheme="minorHAnsi"/>
                <w:sz w:val="20"/>
                <w:szCs w:val="20"/>
              </w:rPr>
              <w:t>eference values from CF1R&gt;&gt;</w:t>
            </w:r>
          </w:p>
        </w:tc>
        <w:tc>
          <w:tcPr>
            <w:tcW w:w="1134" w:type="dxa"/>
            <w:tcBorders>
              <w:top w:val="single" w:sz="4" w:space="0" w:color="auto"/>
              <w:left w:val="single" w:sz="4" w:space="0" w:color="auto"/>
              <w:bottom w:val="single" w:sz="4" w:space="0" w:color="auto"/>
              <w:right w:val="single" w:sz="4" w:space="0" w:color="auto"/>
            </w:tcBorders>
          </w:tcPr>
          <w:p w14:paraId="75642558" w14:textId="07AFAC43" w:rsidR="0093093E" w:rsidRPr="00B67E3D" w:rsidRDefault="0093093E" w:rsidP="003769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6277AC">
              <w:rPr>
                <w:rFonts w:asciiTheme="minorHAnsi" w:eastAsia="Times New Roman" w:hAnsiTheme="minorHAnsi" w:cstheme="minorHAnsi"/>
                <w:sz w:val="20"/>
                <w:szCs w:val="20"/>
              </w:rPr>
              <w:t>Reference values from CF1R</w:t>
            </w:r>
            <w:r w:rsidR="003769F7">
              <w:rPr>
                <w:rFonts w:asciiTheme="minorHAnsi" w:eastAsia="Times New Roman" w:hAnsiTheme="minorHAnsi" w:cstheme="minorHAnsi"/>
                <w:sz w:val="20"/>
                <w:szCs w:val="20"/>
              </w:rPr>
              <w:t xml:space="preserve">, </w:t>
            </w:r>
            <w:r w:rsidR="003769F7" w:rsidRPr="0043386D">
              <w:rPr>
                <w:rFonts w:asciiTheme="minorHAnsi" w:eastAsia="Times New Roman" w:hAnsiTheme="minorHAnsi" w:cstheme="minorHAnsi"/>
                <w:sz w:val="20"/>
                <w:szCs w:val="20"/>
              </w:rPr>
              <w:t xml:space="preserve"> </w:t>
            </w:r>
            <w:r w:rsidR="003769F7">
              <w:rPr>
                <w:rFonts w:asciiTheme="minorHAnsi" w:eastAsia="Times New Roman" w:hAnsiTheme="minorHAnsi" w:cstheme="minorHAnsi"/>
                <w:sz w:val="20"/>
                <w:szCs w:val="20"/>
              </w:rPr>
              <w:t>N</w:t>
            </w:r>
            <w:r w:rsidR="003769F7" w:rsidRPr="0043386D">
              <w:rPr>
                <w:rFonts w:asciiTheme="minorHAnsi" w:eastAsia="Times New Roman" w:hAnsiTheme="minorHAnsi" w:cstheme="minorHAnsi"/>
                <w:sz w:val="20"/>
                <w:szCs w:val="20"/>
              </w:rPr>
              <w:t xml:space="preserve">A is allowed only if </w:t>
            </w:r>
            <w:r w:rsidR="003769F7">
              <w:rPr>
                <w:rFonts w:asciiTheme="minorHAnsi" w:eastAsia="Times New Roman" w:hAnsiTheme="minorHAnsi" w:cstheme="minorHAnsi"/>
                <w:sz w:val="20"/>
                <w:szCs w:val="20"/>
              </w:rPr>
              <w:t xml:space="preserve">B03 </w:t>
            </w:r>
            <w:r w:rsidR="003769F7" w:rsidRPr="0043386D">
              <w:rPr>
                <w:rFonts w:asciiTheme="minorHAnsi" w:eastAsia="Times New Roman" w:hAnsiTheme="minorHAnsi" w:cstheme="minorHAnsi"/>
                <w:sz w:val="20"/>
                <w:szCs w:val="20"/>
              </w:rPr>
              <w:t xml:space="preserve">=  </w:t>
            </w:r>
            <w:r w:rsidR="003769F7" w:rsidRPr="00AA256A">
              <w:rPr>
                <w:rFonts w:asciiTheme="minorHAnsi" w:eastAsia="Times New Roman" w:hAnsiTheme="minorHAnsi" w:cstheme="minorHAnsi"/>
                <w:sz w:val="18"/>
                <w:szCs w:val="18"/>
              </w:rPr>
              <w:t xml:space="preserve"> </w:t>
            </w:r>
            <w:r w:rsidR="003769F7" w:rsidRPr="003769F7">
              <w:rPr>
                <w:rFonts w:asciiTheme="minorHAnsi" w:eastAsia="Times New Roman" w:hAnsiTheme="minorHAnsi" w:cstheme="minorHAnsi"/>
                <w:sz w:val="20"/>
                <w:szCs w:val="20"/>
              </w:rPr>
              <w:t xml:space="preserve">Consumer Instantaneous, Commercial Instantaneous, or  Residential-Duty Commercial Instantaneous </w:t>
            </w:r>
            <w:r w:rsidRPr="00B67E3D">
              <w:rPr>
                <w:rFonts w:asciiTheme="minorHAnsi" w:eastAsia="Times New Roman" w:hAnsiTheme="minorHAnsi" w:cstheme="minorHAnsi"/>
                <w:sz w:val="20"/>
                <w:szCs w:val="20"/>
              </w:rPr>
              <w:t>&gt;&gt;</w:t>
            </w:r>
          </w:p>
        </w:tc>
        <w:tc>
          <w:tcPr>
            <w:tcW w:w="1170" w:type="dxa"/>
            <w:tcBorders>
              <w:top w:val="single" w:sz="4" w:space="0" w:color="auto"/>
              <w:left w:val="single" w:sz="4" w:space="0" w:color="auto"/>
              <w:bottom w:val="single" w:sz="4" w:space="0" w:color="auto"/>
              <w:right w:val="single" w:sz="4" w:space="0" w:color="auto"/>
            </w:tcBorders>
          </w:tcPr>
          <w:p w14:paraId="2C361B58" w14:textId="516DEAD9" w:rsidR="00D73D63" w:rsidRDefault="0093093E" w:rsidP="00D73D6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D73D63">
              <w:rPr>
                <w:rFonts w:asciiTheme="minorHAnsi" w:eastAsia="Times New Roman" w:hAnsiTheme="minorHAnsi" w:cstheme="minorHAnsi"/>
                <w:sz w:val="20"/>
                <w:szCs w:val="20"/>
              </w:rPr>
              <w:t xml:space="preserve"> Reference values from CF1R</w:t>
            </w:r>
            <w:r w:rsidR="00AA256A">
              <w:rPr>
                <w:rFonts w:asciiTheme="minorHAnsi" w:eastAsia="Times New Roman" w:hAnsiTheme="minorHAnsi" w:cstheme="minorHAnsi"/>
                <w:sz w:val="20"/>
                <w:szCs w:val="20"/>
              </w:rPr>
              <w:t>.</w:t>
            </w:r>
            <w:r w:rsidR="00D73D63">
              <w:rPr>
                <w:rFonts w:asciiTheme="minorHAnsi" w:eastAsia="Times New Roman" w:hAnsiTheme="minorHAnsi" w:cstheme="minorHAnsi"/>
                <w:sz w:val="20"/>
                <w:szCs w:val="20"/>
              </w:rPr>
              <w:t xml:space="preserve"> </w:t>
            </w:r>
            <w:r w:rsidR="00AA256A">
              <w:rPr>
                <w:rFonts w:asciiTheme="minorHAnsi" w:eastAsia="Times New Roman" w:hAnsiTheme="minorHAnsi" w:cstheme="minorHAnsi"/>
                <w:sz w:val="20"/>
                <w:szCs w:val="20"/>
              </w:rPr>
              <w:t>A</w:t>
            </w:r>
            <w:r w:rsidR="00D73D63">
              <w:rPr>
                <w:rFonts w:asciiTheme="minorHAnsi" w:eastAsia="Times New Roman" w:hAnsiTheme="minorHAnsi" w:cstheme="minorHAnsi"/>
                <w:sz w:val="20"/>
                <w:szCs w:val="20"/>
              </w:rPr>
              <w:t xml:space="preserve">llowed values: </w:t>
            </w:r>
            <w:r w:rsidR="00D73D63" w:rsidRPr="00B84CB2">
              <w:rPr>
                <w:rFonts w:asciiTheme="minorHAnsi" w:eastAsia="Times New Roman" w:hAnsiTheme="minorHAnsi" w:cstheme="minorHAnsi"/>
                <w:sz w:val="20"/>
                <w:szCs w:val="20"/>
              </w:rPr>
              <w:t xml:space="preserve"> Natural Gas, Propane,</w:t>
            </w:r>
            <w:r w:rsidR="00D73D63">
              <w:rPr>
                <w:rFonts w:asciiTheme="minorHAnsi" w:eastAsia="Times New Roman" w:hAnsiTheme="minorHAnsi" w:cstheme="minorHAnsi"/>
                <w:sz w:val="20"/>
                <w:szCs w:val="20"/>
              </w:rPr>
              <w:t xml:space="preserve"> </w:t>
            </w:r>
            <w:r w:rsidR="00D73D63" w:rsidRPr="00B84CB2">
              <w:rPr>
                <w:rFonts w:asciiTheme="minorHAnsi" w:eastAsia="Times New Roman" w:hAnsiTheme="minorHAnsi" w:cstheme="minorHAnsi"/>
                <w:sz w:val="20"/>
                <w:szCs w:val="20"/>
              </w:rPr>
              <w:t>Electric</w:t>
            </w:r>
            <w:r w:rsidR="001C5FCB">
              <w:rPr>
                <w:rFonts w:asciiTheme="minorHAnsi" w:eastAsia="Times New Roman" w:hAnsiTheme="minorHAnsi" w:cstheme="minorHAnsi"/>
                <w:sz w:val="20"/>
                <w:szCs w:val="20"/>
              </w:rPr>
              <w:t xml:space="preserve"> Resistance</w:t>
            </w:r>
            <w:r w:rsidR="00D73D63">
              <w:rPr>
                <w:rFonts w:asciiTheme="minorHAnsi" w:eastAsia="Times New Roman" w:hAnsiTheme="minorHAnsi" w:cstheme="minorHAnsi"/>
                <w:sz w:val="20"/>
                <w:szCs w:val="20"/>
              </w:rPr>
              <w:t xml:space="preserve">, or </w:t>
            </w:r>
            <w:r w:rsidR="00CE720F">
              <w:rPr>
                <w:rFonts w:asciiTheme="minorHAnsi" w:eastAsia="Times New Roman" w:hAnsiTheme="minorHAnsi" w:cstheme="minorHAnsi"/>
                <w:sz w:val="20"/>
                <w:szCs w:val="20"/>
              </w:rPr>
              <w:t>H</w:t>
            </w:r>
            <w:r w:rsidR="00D73D63">
              <w:rPr>
                <w:rFonts w:asciiTheme="minorHAnsi" w:eastAsia="Times New Roman" w:hAnsiTheme="minorHAnsi" w:cstheme="minorHAnsi"/>
                <w:sz w:val="20"/>
                <w:szCs w:val="20"/>
              </w:rPr>
              <w:t xml:space="preserve">eat </w:t>
            </w:r>
            <w:r w:rsidR="00CE720F">
              <w:rPr>
                <w:rFonts w:asciiTheme="minorHAnsi" w:eastAsia="Times New Roman" w:hAnsiTheme="minorHAnsi" w:cstheme="minorHAnsi"/>
                <w:sz w:val="20"/>
                <w:szCs w:val="20"/>
              </w:rPr>
              <w:t>P</w:t>
            </w:r>
            <w:r w:rsidR="00D73D63">
              <w:rPr>
                <w:rFonts w:asciiTheme="minorHAnsi" w:eastAsia="Times New Roman" w:hAnsiTheme="minorHAnsi" w:cstheme="minorHAnsi"/>
                <w:sz w:val="20"/>
                <w:szCs w:val="20"/>
              </w:rPr>
              <w:t>ump</w:t>
            </w:r>
          </w:p>
          <w:p w14:paraId="1DF98EAB" w14:textId="38F4BA17" w:rsidR="0093093E" w:rsidRPr="00B67E3D" w:rsidRDefault="00EF3B23" w:rsidP="000355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&gt;</w:t>
            </w:r>
            <w:r w:rsidR="0093093E" w:rsidRPr="00B67E3D">
              <w:rPr>
                <w:rFonts w:asciiTheme="minorHAnsi" w:hAnsiTheme="minorHAnsi" w:cstheme="minorHAnsi"/>
                <w:sz w:val="20"/>
                <w:szCs w:val="20"/>
              </w:rPr>
              <w:t>&gt;</w:t>
            </w:r>
          </w:p>
        </w:tc>
        <w:tc>
          <w:tcPr>
            <w:tcW w:w="1260" w:type="dxa"/>
            <w:tcBorders>
              <w:top w:val="single" w:sz="4" w:space="0" w:color="auto"/>
              <w:left w:val="single" w:sz="4" w:space="0" w:color="auto"/>
              <w:bottom w:val="single" w:sz="4" w:space="0" w:color="auto"/>
              <w:right w:val="single" w:sz="4" w:space="0" w:color="auto"/>
            </w:tcBorders>
          </w:tcPr>
          <w:p w14:paraId="3CEB19ED" w14:textId="66429E38" w:rsidR="000355D7"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&lt;&lt;if </w:t>
            </w:r>
            <w:r w:rsidR="0033180C">
              <w:rPr>
                <w:rFonts w:asciiTheme="minorHAnsi" w:eastAsia="Times New Roman" w:hAnsiTheme="minorHAnsi" w:cstheme="minorHAnsi"/>
                <w:sz w:val="20"/>
                <w:szCs w:val="20"/>
              </w:rPr>
              <w:t xml:space="preserve">B06 </w:t>
            </w:r>
            <w:r w:rsidRPr="00B67E3D">
              <w:rPr>
                <w:rFonts w:asciiTheme="minorHAnsi" w:eastAsia="Times New Roman" w:hAnsiTheme="minorHAnsi" w:cstheme="minorHAnsi"/>
                <w:sz w:val="20"/>
                <w:szCs w:val="20"/>
              </w:rPr>
              <w:t xml:space="preserve">= Heat Pump, then result = NA; </w:t>
            </w:r>
          </w:p>
          <w:p w14:paraId="09E2E69A" w14:textId="18F0C8F7" w:rsidR="0093093E" w:rsidRPr="00B67E3D" w:rsidRDefault="0093093E" w:rsidP="005E3B0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If B06 = Natural Gas</w:t>
            </w:r>
            <w:r w:rsidR="0033180C">
              <w:rPr>
                <w:rFonts w:asciiTheme="minorHAnsi" w:eastAsia="Times New Roman" w:hAnsiTheme="minorHAnsi" w:cstheme="minorHAnsi"/>
                <w:sz w:val="20"/>
                <w:szCs w:val="20"/>
              </w:rPr>
              <w:t xml:space="preserve"> or</w:t>
            </w:r>
            <w:r w:rsidRPr="00B67E3D">
              <w:rPr>
                <w:rFonts w:asciiTheme="minorHAnsi" w:eastAsia="Times New Roman" w:hAnsiTheme="minorHAnsi" w:cstheme="minorHAnsi"/>
                <w:sz w:val="20"/>
                <w:szCs w:val="20"/>
              </w:rPr>
              <w:t xml:space="preserve"> Propane,</w:t>
            </w:r>
            <w:r w:rsidR="00EF3B23">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 xml:space="preserve">then </w:t>
            </w:r>
            <w:r w:rsidR="005E3B0F">
              <w:rPr>
                <w:rFonts w:asciiTheme="minorHAnsi" w:eastAsia="Times New Roman" w:hAnsiTheme="minorHAnsi" w:cstheme="minorHAnsi"/>
                <w:sz w:val="20"/>
                <w:szCs w:val="20"/>
              </w:rPr>
              <w:t xml:space="preserve">value </w:t>
            </w:r>
            <w:r w:rsidRPr="00B67E3D">
              <w:rPr>
                <w:rFonts w:asciiTheme="minorHAnsi" w:eastAsia="Times New Roman" w:hAnsiTheme="minorHAnsi" w:cstheme="minorHAnsi"/>
                <w:sz w:val="20"/>
                <w:szCs w:val="20"/>
              </w:rPr>
              <w:t xml:space="preserve"> = Btu/Hr</w:t>
            </w:r>
            <w:r w:rsidR="00AB20C4">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Else</w:t>
            </w:r>
            <w:r w:rsidR="0058211E">
              <w:rPr>
                <w:rFonts w:asciiTheme="minorHAnsi" w:eastAsia="Times New Roman" w:hAnsiTheme="minorHAnsi" w:cstheme="minorHAnsi"/>
                <w:sz w:val="20"/>
                <w:szCs w:val="20"/>
              </w:rPr>
              <w:t xml:space="preserve"> </w:t>
            </w:r>
            <w:r w:rsidR="00AB20C4">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 xml:space="preserve">f </w:t>
            </w:r>
            <w:r w:rsidR="0033180C">
              <w:rPr>
                <w:rFonts w:asciiTheme="minorHAnsi" w:eastAsia="Times New Roman" w:hAnsiTheme="minorHAnsi" w:cstheme="minorHAnsi"/>
                <w:sz w:val="20"/>
                <w:szCs w:val="20"/>
              </w:rPr>
              <w:t>B06</w:t>
            </w:r>
            <w:r w:rsidRPr="00B67E3D">
              <w:rPr>
                <w:rFonts w:asciiTheme="minorHAnsi" w:eastAsia="Times New Roman" w:hAnsiTheme="minorHAnsi" w:cstheme="minorHAnsi"/>
                <w:sz w:val="20"/>
                <w:szCs w:val="20"/>
              </w:rPr>
              <w:t>= Electric</w:t>
            </w:r>
            <w:r w:rsidR="001C5FCB">
              <w:rPr>
                <w:rFonts w:asciiTheme="minorHAnsi" w:eastAsia="Times New Roman" w:hAnsiTheme="minorHAnsi" w:cstheme="minorHAnsi"/>
                <w:sz w:val="20"/>
                <w:szCs w:val="20"/>
              </w:rPr>
              <w:t xml:space="preserve"> Resistance</w:t>
            </w:r>
            <w:r w:rsidR="0033180C">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then </w:t>
            </w:r>
            <w:r w:rsidR="005E3B0F">
              <w:rPr>
                <w:rFonts w:asciiTheme="minorHAnsi" w:eastAsia="Times New Roman" w:hAnsiTheme="minorHAnsi" w:cstheme="minorHAnsi"/>
                <w:sz w:val="20"/>
                <w:szCs w:val="20"/>
              </w:rPr>
              <w:t xml:space="preserve">value </w:t>
            </w:r>
            <w:r w:rsidRPr="00B67E3D">
              <w:rPr>
                <w:rFonts w:asciiTheme="minorHAnsi" w:eastAsia="Times New Roman" w:hAnsiTheme="minorHAnsi" w:cstheme="minorHAnsi"/>
                <w:sz w:val="20"/>
                <w:szCs w:val="20"/>
              </w:rPr>
              <w:t>= kW</w:t>
            </w:r>
            <w:r w:rsidR="0033180C">
              <w:rPr>
                <w:rFonts w:asciiTheme="minorHAnsi" w:eastAsia="Times New Roman" w:hAnsiTheme="minorHAnsi" w:cstheme="minorHAnsi"/>
                <w:sz w:val="20"/>
                <w:szCs w:val="20"/>
              </w:rPr>
              <w:t>&gt;&gt;</w:t>
            </w:r>
          </w:p>
        </w:tc>
        <w:tc>
          <w:tcPr>
            <w:tcW w:w="1260" w:type="dxa"/>
            <w:tcBorders>
              <w:top w:val="single" w:sz="4" w:space="0" w:color="auto"/>
              <w:left w:val="single" w:sz="4" w:space="0" w:color="auto"/>
              <w:bottom w:val="single" w:sz="4" w:space="0" w:color="auto"/>
              <w:right w:val="single" w:sz="4" w:space="0" w:color="auto"/>
            </w:tcBorders>
          </w:tcPr>
          <w:p w14:paraId="64177F99" w14:textId="60060FC5" w:rsidR="00377A6D" w:rsidRPr="00E14EA4" w:rsidRDefault="0093093E" w:rsidP="001C5FCB">
            <w:pPr>
              <w:spacing w:after="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&lt;&lt;if </w:t>
            </w:r>
            <w:r w:rsidR="00C04956">
              <w:rPr>
                <w:rFonts w:asciiTheme="minorHAnsi" w:eastAsia="Times New Roman" w:hAnsiTheme="minorHAnsi" w:cstheme="minorHAnsi"/>
                <w:sz w:val="20"/>
                <w:szCs w:val="20"/>
              </w:rPr>
              <w:t>B</w:t>
            </w:r>
            <w:r w:rsidRPr="00B67E3D">
              <w:rPr>
                <w:rFonts w:asciiTheme="minorHAnsi" w:eastAsia="Times New Roman" w:hAnsiTheme="minorHAnsi" w:cstheme="minorHAnsi"/>
                <w:sz w:val="20"/>
                <w:szCs w:val="20"/>
              </w:rPr>
              <w:t xml:space="preserve">03 = Heat Pump, then result = NA; </w:t>
            </w:r>
            <w:r w:rsidR="00377A6D">
              <w:rPr>
                <w:rFonts w:asciiTheme="minorHAnsi" w:eastAsia="Times New Roman" w:hAnsiTheme="minorHAnsi" w:cstheme="minorHAnsi"/>
                <w:sz w:val="20"/>
                <w:szCs w:val="20"/>
              </w:rPr>
              <w:t>If performance</w:t>
            </w:r>
            <w:r w:rsidR="00D52F85">
              <w:rPr>
                <w:rFonts w:asciiTheme="minorHAnsi" w:eastAsia="Times New Roman" w:hAnsiTheme="minorHAnsi" w:cstheme="minorHAnsi"/>
                <w:sz w:val="20"/>
                <w:szCs w:val="20"/>
              </w:rPr>
              <w:t xml:space="preserve">, reference value from CF1R-PRF; Else if </w:t>
            </w:r>
            <w:r w:rsidR="001C5FCB">
              <w:rPr>
                <w:rFonts w:asciiTheme="minorHAnsi" w:eastAsia="Times New Roman" w:hAnsiTheme="minorHAnsi" w:cstheme="minorHAnsi"/>
                <w:sz w:val="20"/>
                <w:szCs w:val="20"/>
              </w:rPr>
              <w:t>prescriptive B08 = NA&gt;&gt;</w:t>
            </w:r>
          </w:p>
          <w:p w14:paraId="60B5696D" w14:textId="3C5CFB5C" w:rsidR="0093093E" w:rsidRPr="00B67E3D" w:rsidRDefault="001C5FCB" w:rsidP="001C5FCB">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B08</w:t>
            </w:r>
            <w:r w:rsidR="00377A6D" w:rsidRPr="00E14EA4">
              <w:rPr>
                <w:rFonts w:asciiTheme="minorHAnsi" w:eastAsia="Times New Roman" w:hAnsiTheme="minorHAnsi" w:cstheme="minorHAnsi"/>
                <w:sz w:val="20"/>
                <w:szCs w:val="20"/>
              </w:rPr>
              <w:t xml:space="preserve"> </w:t>
            </w:r>
            <w:r w:rsidR="0093093E" w:rsidRPr="00B67E3D">
              <w:rPr>
                <w:rFonts w:asciiTheme="minorHAnsi" w:eastAsia="Times New Roman" w:hAnsiTheme="minorHAnsi" w:cstheme="minorHAnsi"/>
                <w:sz w:val="20"/>
                <w:szCs w:val="20"/>
              </w:rPr>
              <w:t>&gt;</w:t>
            </w:r>
            <w:r w:rsidR="00C04956">
              <w:rPr>
                <w:rFonts w:asciiTheme="minorHAnsi" w:eastAsia="Times New Roman" w:hAnsiTheme="minorHAnsi" w:cstheme="minorHAnsi"/>
                <w:sz w:val="20"/>
                <w:szCs w:val="20"/>
              </w:rPr>
              <w:t>&gt;</w:t>
            </w:r>
          </w:p>
        </w:tc>
        <w:tc>
          <w:tcPr>
            <w:tcW w:w="1663" w:type="dxa"/>
            <w:tcBorders>
              <w:top w:val="single" w:sz="4" w:space="0" w:color="auto"/>
              <w:left w:val="single" w:sz="4" w:space="0" w:color="auto"/>
              <w:bottom w:val="single" w:sz="4" w:space="0" w:color="auto"/>
              <w:right w:val="single" w:sz="4" w:space="0" w:color="auto"/>
            </w:tcBorders>
          </w:tcPr>
          <w:p w14:paraId="689B69AB" w14:textId="77777777" w:rsidR="00D73D63"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416A80">
              <w:rPr>
                <w:rFonts w:asciiTheme="minorHAnsi" w:eastAsia="Times New Roman" w:hAnsiTheme="minorHAnsi" w:cstheme="minorHAnsi"/>
                <w:sz w:val="20"/>
                <w:szCs w:val="20"/>
              </w:rPr>
              <w:t>If Performance</w:t>
            </w:r>
            <w:r w:rsidR="00D73D63">
              <w:rPr>
                <w:rFonts w:asciiTheme="minorHAnsi" w:eastAsia="Times New Roman" w:hAnsiTheme="minorHAnsi" w:cstheme="minorHAnsi"/>
                <w:sz w:val="20"/>
                <w:szCs w:val="20"/>
              </w:rPr>
              <w:t>,</w:t>
            </w:r>
            <w:r w:rsidR="00416A80">
              <w:rPr>
                <w:rFonts w:asciiTheme="minorHAnsi" w:eastAsia="Times New Roman" w:hAnsiTheme="minorHAnsi" w:cstheme="minorHAnsi"/>
                <w:sz w:val="20"/>
                <w:szCs w:val="20"/>
              </w:rPr>
              <w:t xml:space="preserve"> r</w:t>
            </w:r>
            <w:r w:rsidRPr="00B67E3D">
              <w:rPr>
                <w:rFonts w:asciiTheme="minorHAnsi" w:eastAsia="Times New Roman" w:hAnsiTheme="minorHAnsi" w:cstheme="minorHAnsi"/>
                <w:sz w:val="20"/>
                <w:szCs w:val="20"/>
              </w:rPr>
              <w:t>eference values from CF1R</w:t>
            </w:r>
            <w:r w:rsidR="00033610">
              <w:rPr>
                <w:rFonts w:asciiTheme="minorHAnsi" w:eastAsia="Times New Roman" w:hAnsiTheme="minorHAnsi" w:cstheme="minorHAnsi"/>
                <w:sz w:val="20"/>
                <w:szCs w:val="20"/>
              </w:rPr>
              <w:t>-PRF-01</w:t>
            </w:r>
            <w:r w:rsidR="00D73D63">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r w:rsidR="00D73D63">
              <w:rPr>
                <w:rFonts w:asciiTheme="minorHAnsi" w:eastAsia="Times New Roman" w:hAnsiTheme="minorHAnsi" w:cstheme="minorHAnsi"/>
                <w:sz w:val="20"/>
                <w:szCs w:val="20"/>
              </w:rPr>
              <w:t>a</w:t>
            </w:r>
            <w:r w:rsidRPr="00B67E3D">
              <w:rPr>
                <w:rFonts w:asciiTheme="minorHAnsi" w:eastAsia="Times New Roman" w:hAnsiTheme="minorHAnsi" w:cstheme="minorHAnsi"/>
                <w:sz w:val="20"/>
                <w:szCs w:val="20"/>
              </w:rPr>
              <w:t>llowed values</w:t>
            </w:r>
            <w:r w:rsidR="00D73D63">
              <w:rPr>
                <w:rFonts w:asciiTheme="minorHAnsi" w:eastAsia="Times New Roman" w:hAnsiTheme="minorHAnsi" w:cstheme="minorHAnsi"/>
                <w:sz w:val="20"/>
                <w:szCs w:val="20"/>
              </w:rPr>
              <w:t>:</w:t>
            </w:r>
          </w:p>
          <w:p w14:paraId="52FEFA35" w14:textId="21BCF1F8"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*Energy Factor, *AFUE </w:t>
            </w:r>
          </w:p>
          <w:p w14:paraId="1AD19DB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*Thermal Efficiency</w:t>
            </w:r>
          </w:p>
          <w:p w14:paraId="4535B967" w14:textId="7D2A53CA" w:rsidR="00D73D63" w:rsidRDefault="0093093E" w:rsidP="00F2291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*Uniform Energy Factor</w:t>
            </w:r>
            <w:r w:rsidR="00E53B15">
              <w:rPr>
                <w:rFonts w:asciiTheme="minorHAnsi" w:eastAsia="Times New Roman" w:hAnsiTheme="minorHAnsi" w:cstheme="minorHAnsi"/>
                <w:sz w:val="20"/>
                <w:szCs w:val="20"/>
              </w:rPr>
              <w:t>;</w:t>
            </w:r>
            <w:r w:rsidR="00D73D63">
              <w:rPr>
                <w:rFonts w:asciiTheme="minorHAnsi" w:eastAsia="Times New Roman" w:hAnsiTheme="minorHAnsi" w:cstheme="minorHAnsi"/>
                <w:sz w:val="20"/>
                <w:szCs w:val="20"/>
              </w:rPr>
              <w:t xml:space="preserve"> </w:t>
            </w:r>
          </w:p>
          <w:p w14:paraId="2A9A5F61" w14:textId="5623BD34" w:rsidR="0093093E" w:rsidRPr="00B67E3D" w:rsidRDefault="00E53B15" w:rsidP="00F2291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E</w:t>
            </w:r>
            <w:r w:rsidR="00D73D63">
              <w:rPr>
                <w:rFonts w:asciiTheme="minorHAnsi" w:eastAsia="Times New Roman" w:hAnsiTheme="minorHAnsi" w:cstheme="minorHAnsi"/>
                <w:sz w:val="20"/>
                <w:szCs w:val="20"/>
              </w:rPr>
              <w:t>lse</w:t>
            </w:r>
            <w:r>
              <w:rPr>
                <w:rFonts w:asciiTheme="minorHAnsi" w:eastAsia="Times New Roman" w:hAnsiTheme="minorHAnsi" w:cstheme="minorHAnsi"/>
                <w:sz w:val="20"/>
                <w:szCs w:val="20"/>
              </w:rPr>
              <w:t xml:space="preserve"> value</w:t>
            </w:r>
            <w:r w:rsidR="00D73D63">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 xml:space="preserve"> </w:t>
            </w:r>
            <w:r w:rsidR="00416A80">
              <w:rPr>
                <w:rFonts w:asciiTheme="minorHAnsi" w:eastAsia="Times New Roman" w:hAnsiTheme="minorHAnsi" w:cstheme="minorHAnsi"/>
                <w:sz w:val="20"/>
                <w:szCs w:val="20"/>
              </w:rPr>
              <w:t>NA&gt;&gt;</w:t>
            </w:r>
          </w:p>
        </w:tc>
        <w:tc>
          <w:tcPr>
            <w:tcW w:w="1330" w:type="dxa"/>
            <w:tcBorders>
              <w:top w:val="single" w:sz="4" w:space="0" w:color="auto"/>
              <w:left w:val="single" w:sz="4" w:space="0" w:color="auto"/>
              <w:bottom w:val="single" w:sz="4" w:space="0" w:color="auto"/>
              <w:right w:val="single" w:sz="4" w:space="0" w:color="auto"/>
            </w:tcBorders>
          </w:tcPr>
          <w:p w14:paraId="6739573A" w14:textId="6706C643"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416A80">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416A80">
              <w:rPr>
                <w:rFonts w:asciiTheme="minorHAnsi" w:eastAsia="Times New Roman" w:hAnsiTheme="minorHAnsi"/>
                <w:sz w:val="20"/>
                <w:szCs w:val="20"/>
              </w:rPr>
              <w:t xml:space="preserve"> r</w:t>
            </w:r>
            <w:r w:rsidR="00F2291F">
              <w:rPr>
                <w:rFonts w:asciiTheme="minorHAnsi" w:eastAsia="Times New Roman" w:hAnsiTheme="minorHAnsi"/>
                <w:sz w:val="20"/>
                <w:szCs w:val="20"/>
              </w:rPr>
              <w:t xml:space="preserve">eference </w:t>
            </w:r>
            <w:r w:rsidR="00C04956">
              <w:rPr>
                <w:rFonts w:asciiTheme="minorHAnsi" w:eastAsia="Times New Roman" w:hAnsiTheme="minorHAnsi"/>
                <w:sz w:val="20"/>
                <w:szCs w:val="20"/>
              </w:rPr>
              <w:t>v</w:t>
            </w:r>
            <w:r w:rsidR="00F2291F">
              <w:rPr>
                <w:rFonts w:asciiTheme="minorHAnsi" w:eastAsia="Times New Roman" w:hAnsiTheme="minorHAnsi"/>
                <w:sz w:val="20"/>
                <w:szCs w:val="20"/>
              </w:rPr>
              <w:t>alue f</w:t>
            </w:r>
            <w:r w:rsidRPr="00033610">
              <w:rPr>
                <w:rFonts w:asciiTheme="minorHAnsi" w:eastAsia="Times New Roman" w:hAnsiTheme="minorHAnsi"/>
                <w:sz w:val="20"/>
                <w:szCs w:val="20"/>
              </w:rPr>
              <w:t>rom CF1R-PRF-01;</w:t>
            </w:r>
          </w:p>
          <w:p w14:paraId="7F49CB79" w14:textId="64F194E5" w:rsidR="0093093E" w:rsidRPr="00B67E3D" w:rsidRDefault="00033610" w:rsidP="00D73D6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Else</w:t>
            </w:r>
            <w:r w:rsidR="00D73D63">
              <w:rPr>
                <w:rFonts w:asciiTheme="minorHAnsi" w:eastAsia="Times New Roman" w:hAnsiTheme="minorHAnsi"/>
                <w:sz w:val="20"/>
                <w:szCs w:val="20"/>
              </w:rPr>
              <w:t xml:space="preserve"> value</w:t>
            </w:r>
            <w:r w:rsidRPr="00033610">
              <w:rPr>
                <w:rFonts w:asciiTheme="minorHAnsi" w:eastAsia="Times New Roman" w:hAnsiTheme="minorHAnsi"/>
                <w:sz w:val="20"/>
                <w:szCs w:val="20"/>
              </w:rPr>
              <w:t xml:space="preserve"> = NA</w:t>
            </w:r>
            <w:r w:rsidR="00D73D63">
              <w:rPr>
                <w:rFonts w:asciiTheme="minorHAnsi" w:eastAsia="Times New Roman" w:hAnsiTheme="minorHAnsi"/>
                <w:sz w:val="20"/>
                <w:szCs w:val="20"/>
              </w:rPr>
              <w:t>&gt;&gt;</w:t>
            </w:r>
          </w:p>
        </w:tc>
        <w:tc>
          <w:tcPr>
            <w:tcW w:w="1156" w:type="dxa"/>
            <w:tcBorders>
              <w:top w:val="single" w:sz="4" w:space="0" w:color="auto"/>
              <w:left w:val="single" w:sz="4" w:space="0" w:color="auto"/>
              <w:bottom w:val="single" w:sz="4" w:space="0" w:color="auto"/>
              <w:right w:val="single" w:sz="4" w:space="0" w:color="auto"/>
            </w:tcBorders>
          </w:tcPr>
          <w:p w14:paraId="3D8C72DA" w14:textId="4EF7BD92"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C04956">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C04956">
              <w:rPr>
                <w:rFonts w:asciiTheme="minorHAnsi" w:eastAsia="Times New Roman" w:hAnsiTheme="minorHAnsi"/>
                <w:sz w:val="20"/>
                <w:szCs w:val="20"/>
              </w:rPr>
              <w:t xml:space="preserve"> r</w:t>
            </w:r>
            <w:r w:rsidR="00F2291F">
              <w:rPr>
                <w:rFonts w:asciiTheme="minorHAnsi" w:eastAsia="Times New Roman" w:hAnsiTheme="minorHAnsi"/>
                <w:sz w:val="20"/>
                <w:szCs w:val="20"/>
              </w:rPr>
              <w:t>eference Value f</w:t>
            </w:r>
            <w:r w:rsidRPr="00033610">
              <w:rPr>
                <w:rFonts w:asciiTheme="minorHAnsi" w:eastAsia="Times New Roman" w:hAnsiTheme="minorHAnsi"/>
                <w:sz w:val="20"/>
                <w:szCs w:val="20"/>
              </w:rPr>
              <w:t>rom CF1R-PRF-01;</w:t>
            </w:r>
          </w:p>
          <w:p w14:paraId="4D0FECD9" w14:textId="74170138"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7953C5">
              <w:rPr>
                <w:rFonts w:asciiTheme="minorHAnsi" w:eastAsia="Times New Roman" w:hAnsiTheme="minorHAnsi"/>
                <w:sz w:val="20"/>
                <w:szCs w:val="20"/>
              </w:rPr>
              <w:t xml:space="preserve">value </w:t>
            </w:r>
            <w:r w:rsidRPr="00033610">
              <w:rPr>
                <w:rFonts w:asciiTheme="minorHAnsi" w:eastAsia="Times New Roman" w:hAnsiTheme="minorHAnsi"/>
                <w:sz w:val="20"/>
                <w:szCs w:val="20"/>
              </w:rPr>
              <w:t>= NA&gt;&gt;</w:t>
            </w:r>
            <w:r w:rsidR="00D73D63">
              <w:rPr>
                <w:rFonts w:asciiTheme="minorHAnsi" w:eastAsia="Times New Roman" w:hAnsiTheme="minorHAnsi"/>
                <w:sz w:val="20"/>
                <w:szCs w:val="20"/>
              </w:rPr>
              <w:t xml:space="preserve"> </w:t>
            </w:r>
          </w:p>
        </w:tc>
        <w:tc>
          <w:tcPr>
            <w:tcW w:w="1161" w:type="dxa"/>
            <w:tcBorders>
              <w:top w:val="single" w:sz="4" w:space="0" w:color="auto"/>
              <w:left w:val="single" w:sz="4" w:space="0" w:color="auto"/>
              <w:bottom w:val="single" w:sz="4" w:space="0" w:color="auto"/>
              <w:right w:val="single" w:sz="4" w:space="0" w:color="auto"/>
            </w:tcBorders>
          </w:tcPr>
          <w:p w14:paraId="1DE00A36" w14:textId="61E16657"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C04956">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C04956">
              <w:rPr>
                <w:rFonts w:asciiTheme="minorHAnsi" w:eastAsia="Times New Roman" w:hAnsiTheme="minorHAnsi"/>
                <w:sz w:val="20"/>
                <w:szCs w:val="20"/>
              </w:rPr>
              <w:t xml:space="preserve"> r</w:t>
            </w:r>
            <w:r w:rsidR="00F2291F">
              <w:rPr>
                <w:rFonts w:asciiTheme="minorHAnsi" w:eastAsia="Times New Roman" w:hAnsiTheme="minorHAnsi"/>
                <w:sz w:val="20"/>
                <w:szCs w:val="20"/>
              </w:rPr>
              <w:t>eference Value f</w:t>
            </w:r>
            <w:r w:rsidRPr="00033610">
              <w:rPr>
                <w:rFonts w:asciiTheme="minorHAnsi" w:eastAsia="Times New Roman" w:hAnsiTheme="minorHAnsi"/>
                <w:sz w:val="20"/>
                <w:szCs w:val="20"/>
              </w:rPr>
              <w:t>rom CF1R-PRF-01;</w:t>
            </w:r>
          </w:p>
          <w:p w14:paraId="76FE1F77" w14:textId="272F4BAC"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7953C5">
              <w:rPr>
                <w:rFonts w:asciiTheme="minorHAnsi" w:eastAsia="Times New Roman" w:hAnsiTheme="minorHAnsi"/>
                <w:sz w:val="20"/>
                <w:szCs w:val="20"/>
              </w:rPr>
              <w:t>value</w:t>
            </w:r>
            <w:r w:rsidRPr="00033610">
              <w:rPr>
                <w:rFonts w:asciiTheme="minorHAnsi" w:eastAsia="Times New Roman" w:hAnsiTheme="minorHAnsi"/>
                <w:sz w:val="20"/>
                <w:szCs w:val="20"/>
              </w:rPr>
              <w:t>= NA&gt;&gt;</w:t>
            </w:r>
            <w:r w:rsidR="00D73D63">
              <w:rPr>
                <w:rFonts w:asciiTheme="minorHAnsi" w:eastAsia="Times New Roman" w:hAnsiTheme="minorHAnsi"/>
                <w:sz w:val="20"/>
                <w:szCs w:val="20"/>
              </w:rPr>
              <w:t xml:space="preserve"> </w:t>
            </w:r>
          </w:p>
        </w:tc>
      </w:tr>
      <w:tr w:rsidR="0033180C" w:rsidRPr="006F1F7B" w14:paraId="24C7967C"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center"/>
          </w:tcPr>
          <w:p w14:paraId="30F6F3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4" w:type="dxa"/>
            <w:tcBorders>
              <w:top w:val="single" w:sz="4" w:space="0" w:color="auto"/>
              <w:left w:val="single" w:sz="4" w:space="0" w:color="auto"/>
              <w:bottom w:val="single" w:sz="4" w:space="0" w:color="auto"/>
              <w:right w:val="single" w:sz="4" w:space="0" w:color="auto"/>
            </w:tcBorders>
            <w:vAlign w:val="center"/>
          </w:tcPr>
          <w:p w14:paraId="0CD7EDA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58" w:type="dxa"/>
            <w:tcBorders>
              <w:top w:val="single" w:sz="4" w:space="0" w:color="auto"/>
              <w:left w:val="single" w:sz="4" w:space="0" w:color="auto"/>
              <w:bottom w:val="single" w:sz="4" w:space="0" w:color="auto"/>
              <w:right w:val="single" w:sz="4" w:space="0" w:color="auto"/>
            </w:tcBorders>
            <w:vAlign w:val="center"/>
          </w:tcPr>
          <w:p w14:paraId="52C5F48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15" w:type="dxa"/>
            <w:tcBorders>
              <w:top w:val="single" w:sz="4" w:space="0" w:color="auto"/>
              <w:left w:val="single" w:sz="4" w:space="0" w:color="auto"/>
              <w:bottom w:val="single" w:sz="4" w:space="0" w:color="auto"/>
              <w:right w:val="single" w:sz="4" w:space="0" w:color="auto"/>
            </w:tcBorders>
            <w:vAlign w:val="center"/>
          </w:tcPr>
          <w:p w14:paraId="0F4250A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E1D1B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DBB326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99E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2783B2A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63" w:type="dxa"/>
            <w:tcBorders>
              <w:top w:val="single" w:sz="4" w:space="0" w:color="auto"/>
              <w:left w:val="single" w:sz="4" w:space="0" w:color="auto"/>
              <w:bottom w:val="single" w:sz="4" w:space="0" w:color="auto"/>
              <w:right w:val="single" w:sz="4" w:space="0" w:color="auto"/>
            </w:tcBorders>
            <w:vAlign w:val="center"/>
          </w:tcPr>
          <w:p w14:paraId="026A5F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30" w:type="dxa"/>
            <w:tcBorders>
              <w:top w:val="single" w:sz="4" w:space="0" w:color="auto"/>
              <w:left w:val="single" w:sz="4" w:space="0" w:color="auto"/>
              <w:bottom w:val="single" w:sz="4" w:space="0" w:color="auto"/>
              <w:right w:val="single" w:sz="4" w:space="0" w:color="auto"/>
            </w:tcBorders>
            <w:vAlign w:val="center"/>
          </w:tcPr>
          <w:p w14:paraId="45D13FD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56" w:type="dxa"/>
            <w:tcBorders>
              <w:top w:val="single" w:sz="4" w:space="0" w:color="auto"/>
              <w:left w:val="single" w:sz="4" w:space="0" w:color="auto"/>
              <w:bottom w:val="single" w:sz="4" w:space="0" w:color="auto"/>
              <w:right w:val="single" w:sz="4" w:space="0" w:color="auto"/>
            </w:tcBorders>
            <w:vAlign w:val="center"/>
          </w:tcPr>
          <w:p w14:paraId="078C2CA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61" w:type="dxa"/>
            <w:tcBorders>
              <w:top w:val="single" w:sz="4" w:space="0" w:color="auto"/>
              <w:left w:val="single" w:sz="4" w:space="0" w:color="auto"/>
              <w:bottom w:val="single" w:sz="4" w:space="0" w:color="auto"/>
              <w:right w:val="single" w:sz="4" w:space="0" w:color="auto"/>
            </w:tcBorders>
            <w:vAlign w:val="center"/>
          </w:tcPr>
          <w:p w14:paraId="2799B69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95E6D01" w14:textId="77777777" w:rsidR="00F947E9" w:rsidRDefault="00F947E9" w:rsidP="00E53B15">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243"/>
        <w:gridCol w:w="1243"/>
        <w:gridCol w:w="1243"/>
        <w:gridCol w:w="1243"/>
        <w:gridCol w:w="1044"/>
        <w:gridCol w:w="1243"/>
        <w:gridCol w:w="1243"/>
        <w:gridCol w:w="2339"/>
        <w:gridCol w:w="1227"/>
        <w:gridCol w:w="992"/>
        <w:gridCol w:w="877"/>
        <w:gridCol w:w="858"/>
      </w:tblGrid>
      <w:tr w:rsidR="0093093E" w:rsidRPr="006F1F7B" w14:paraId="5C87D612" w14:textId="77777777" w:rsidTr="000A511C">
        <w:trPr>
          <w:cantSplit/>
          <w:trHeight w:val="144"/>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65A05D2A" w14:textId="2CB761E5" w:rsidR="0093093E" w:rsidRPr="00294A45" w:rsidRDefault="00276172" w:rsidP="00F947E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94A45">
              <w:rPr>
                <w:rFonts w:asciiTheme="minorHAnsi" w:hAnsiTheme="minorHAnsi" w:cstheme="minorHAnsi"/>
                <w:b/>
                <w:sz w:val="20"/>
                <w:szCs w:val="20"/>
              </w:rPr>
              <w:t>C</w:t>
            </w:r>
            <w:r w:rsidR="0093093E" w:rsidRPr="00294A45">
              <w:rPr>
                <w:rFonts w:asciiTheme="minorHAnsi" w:hAnsiTheme="minorHAnsi" w:cstheme="minorHAnsi"/>
                <w:b/>
                <w:sz w:val="20"/>
                <w:szCs w:val="20"/>
              </w:rPr>
              <w:t xml:space="preserve">. </w:t>
            </w:r>
            <w:r w:rsidR="004432C7" w:rsidRPr="00294A45">
              <w:rPr>
                <w:rFonts w:asciiTheme="minorHAnsi" w:hAnsiTheme="minorHAnsi" w:cstheme="minorHAnsi"/>
                <w:b/>
                <w:sz w:val="20"/>
                <w:szCs w:val="20"/>
              </w:rPr>
              <w:t>Installed</w:t>
            </w:r>
            <w:r w:rsidR="0093093E" w:rsidRPr="00294A45">
              <w:rPr>
                <w:rFonts w:asciiTheme="minorHAnsi" w:hAnsiTheme="minorHAnsi" w:cstheme="minorHAnsi"/>
                <w:b/>
                <w:sz w:val="20"/>
                <w:szCs w:val="20"/>
              </w:rPr>
              <w:t xml:space="preserve"> Central Water Heating Systems Information </w:t>
            </w:r>
          </w:p>
          <w:p w14:paraId="7CF78A76" w14:textId="77777777" w:rsidR="0093093E" w:rsidRDefault="0093093E" w:rsidP="00F947E9">
            <w:pPr>
              <w:keepNext/>
              <w:tabs>
                <w:tab w:val="left" w:pos="2160"/>
                <w:tab w:val="left" w:pos="2700"/>
                <w:tab w:val="left" w:pos="3420"/>
                <w:tab w:val="left" w:pos="3780"/>
                <w:tab w:val="left" w:pos="5760"/>
                <w:tab w:val="left" w:pos="7212"/>
              </w:tabs>
              <w:spacing w:after="0" w:line="240" w:lineRule="auto"/>
              <w:rPr>
                <w:ins w:id="15" w:author="Shewmaker, Michael@Energy" w:date="2019-11-19T10:41:00Z"/>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This table reports the water heating system features that were specified on the registered CF1R compliance document for this project.</w:t>
            </w:r>
          </w:p>
          <w:p w14:paraId="5422F7C3" w14:textId="5B9A0E51" w:rsidR="00B841B7" w:rsidRPr="00B67E3D" w:rsidRDefault="00B841B7"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16" w:author="Shewmaker, Michael@Energy" w:date="2019-11-19T10:41:00Z">
              <w:r>
                <w:rPr>
                  <w:rFonts w:asciiTheme="minorHAnsi" w:eastAsia="Times New Roman" w:hAnsiTheme="minorHAnsi" w:cstheme="minorHAnsi"/>
                  <w:sz w:val="20"/>
                  <w:szCs w:val="20"/>
                </w:rPr>
                <w:t>&lt;&lt;require one row of data for each water heater identified on the CF1R-PRF&gt;&gt;</w:t>
              </w:r>
            </w:ins>
          </w:p>
        </w:tc>
      </w:tr>
      <w:tr w:rsidR="000A511C" w:rsidRPr="006F1F7B" w14:paraId="29498FF3"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center"/>
          </w:tcPr>
          <w:p w14:paraId="622C4F6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1243" w:type="dxa"/>
            <w:tcBorders>
              <w:top w:val="single" w:sz="4" w:space="0" w:color="auto"/>
              <w:left w:val="single" w:sz="4" w:space="0" w:color="auto"/>
              <w:bottom w:val="single" w:sz="4" w:space="0" w:color="auto"/>
              <w:right w:val="single" w:sz="4" w:space="0" w:color="auto"/>
            </w:tcBorders>
            <w:vAlign w:val="center"/>
          </w:tcPr>
          <w:p w14:paraId="58EED43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1243" w:type="dxa"/>
            <w:tcBorders>
              <w:top w:val="single" w:sz="4" w:space="0" w:color="auto"/>
              <w:left w:val="single" w:sz="4" w:space="0" w:color="auto"/>
              <w:bottom w:val="single" w:sz="4" w:space="0" w:color="auto"/>
              <w:right w:val="single" w:sz="4" w:space="0" w:color="auto"/>
            </w:tcBorders>
            <w:vAlign w:val="center"/>
          </w:tcPr>
          <w:p w14:paraId="5D5146B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c>
          <w:tcPr>
            <w:tcW w:w="1306" w:type="dxa"/>
            <w:tcBorders>
              <w:top w:val="single" w:sz="4" w:space="0" w:color="auto"/>
              <w:left w:val="single" w:sz="4" w:space="0" w:color="auto"/>
              <w:bottom w:val="single" w:sz="4" w:space="0" w:color="auto"/>
              <w:right w:val="single" w:sz="4" w:space="0" w:color="auto"/>
            </w:tcBorders>
            <w:vAlign w:val="center"/>
          </w:tcPr>
          <w:p w14:paraId="1212751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04</w:t>
            </w:r>
          </w:p>
        </w:tc>
        <w:tc>
          <w:tcPr>
            <w:tcW w:w="1044" w:type="dxa"/>
            <w:tcBorders>
              <w:top w:val="single" w:sz="4" w:space="0" w:color="auto"/>
              <w:left w:val="single" w:sz="4" w:space="0" w:color="auto"/>
              <w:bottom w:val="single" w:sz="4" w:space="0" w:color="auto"/>
              <w:right w:val="single" w:sz="4" w:space="0" w:color="auto"/>
            </w:tcBorders>
            <w:vAlign w:val="center"/>
          </w:tcPr>
          <w:p w14:paraId="69226C9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05</w:t>
            </w:r>
          </w:p>
        </w:tc>
        <w:tc>
          <w:tcPr>
            <w:tcW w:w="1243" w:type="dxa"/>
            <w:tcBorders>
              <w:top w:val="single" w:sz="4" w:space="0" w:color="auto"/>
              <w:left w:val="single" w:sz="4" w:space="0" w:color="auto"/>
              <w:bottom w:val="single" w:sz="4" w:space="0" w:color="auto"/>
              <w:right w:val="single" w:sz="4" w:space="0" w:color="auto"/>
            </w:tcBorders>
            <w:vAlign w:val="center"/>
          </w:tcPr>
          <w:p w14:paraId="68AD8F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06</w:t>
            </w:r>
          </w:p>
        </w:tc>
        <w:tc>
          <w:tcPr>
            <w:tcW w:w="1243" w:type="dxa"/>
            <w:tcBorders>
              <w:top w:val="single" w:sz="4" w:space="0" w:color="auto"/>
              <w:left w:val="single" w:sz="4" w:space="0" w:color="auto"/>
              <w:bottom w:val="single" w:sz="4" w:space="0" w:color="auto"/>
              <w:right w:val="single" w:sz="4" w:space="0" w:color="auto"/>
            </w:tcBorders>
            <w:vAlign w:val="center"/>
          </w:tcPr>
          <w:p w14:paraId="6568661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07</w:t>
            </w:r>
          </w:p>
        </w:tc>
        <w:tc>
          <w:tcPr>
            <w:tcW w:w="1054" w:type="dxa"/>
            <w:tcBorders>
              <w:top w:val="single" w:sz="4" w:space="0" w:color="auto"/>
              <w:left w:val="single" w:sz="4" w:space="0" w:color="auto"/>
              <w:bottom w:val="single" w:sz="4" w:space="0" w:color="auto"/>
              <w:right w:val="single" w:sz="4" w:space="0" w:color="auto"/>
            </w:tcBorders>
            <w:vAlign w:val="center"/>
          </w:tcPr>
          <w:p w14:paraId="7120783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08</w:t>
            </w:r>
          </w:p>
        </w:tc>
        <w:tc>
          <w:tcPr>
            <w:tcW w:w="1227" w:type="dxa"/>
            <w:tcBorders>
              <w:top w:val="single" w:sz="4" w:space="0" w:color="auto"/>
              <w:left w:val="single" w:sz="4" w:space="0" w:color="auto"/>
              <w:bottom w:val="single" w:sz="4" w:space="0" w:color="auto"/>
              <w:right w:val="single" w:sz="4" w:space="0" w:color="auto"/>
            </w:tcBorders>
            <w:vAlign w:val="center"/>
          </w:tcPr>
          <w:p w14:paraId="05B087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09</w:t>
            </w:r>
          </w:p>
        </w:tc>
        <w:tc>
          <w:tcPr>
            <w:tcW w:w="1227" w:type="dxa"/>
            <w:tcBorders>
              <w:top w:val="single" w:sz="4" w:space="0" w:color="auto"/>
              <w:left w:val="single" w:sz="4" w:space="0" w:color="auto"/>
              <w:bottom w:val="single" w:sz="4" w:space="0" w:color="auto"/>
              <w:right w:val="single" w:sz="4" w:space="0" w:color="auto"/>
            </w:tcBorders>
            <w:vAlign w:val="center"/>
          </w:tcPr>
          <w:p w14:paraId="6059C2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10</w:t>
            </w:r>
          </w:p>
        </w:tc>
        <w:tc>
          <w:tcPr>
            <w:tcW w:w="1227" w:type="dxa"/>
            <w:tcBorders>
              <w:top w:val="single" w:sz="4" w:space="0" w:color="auto"/>
              <w:left w:val="single" w:sz="4" w:space="0" w:color="auto"/>
              <w:bottom w:val="single" w:sz="4" w:space="0" w:color="auto"/>
              <w:right w:val="single" w:sz="4" w:space="0" w:color="auto"/>
            </w:tcBorders>
            <w:vAlign w:val="center"/>
          </w:tcPr>
          <w:p w14:paraId="6E75EAC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11</w:t>
            </w:r>
          </w:p>
        </w:tc>
        <w:tc>
          <w:tcPr>
            <w:tcW w:w="1095" w:type="dxa"/>
            <w:tcBorders>
              <w:top w:val="single" w:sz="4" w:space="0" w:color="auto"/>
              <w:left w:val="single" w:sz="4" w:space="0" w:color="auto"/>
              <w:bottom w:val="single" w:sz="4" w:space="0" w:color="auto"/>
              <w:right w:val="single" w:sz="4" w:space="0" w:color="auto"/>
            </w:tcBorders>
            <w:vAlign w:val="center"/>
          </w:tcPr>
          <w:p w14:paraId="3CBC926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12</w:t>
            </w:r>
          </w:p>
        </w:tc>
      </w:tr>
      <w:tr w:rsidR="000A511C" w:rsidRPr="006F1F7B" w14:paraId="4F31CEEA"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bottom"/>
          </w:tcPr>
          <w:p w14:paraId="062433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1243" w:type="dxa"/>
            <w:tcBorders>
              <w:top w:val="single" w:sz="4" w:space="0" w:color="auto"/>
              <w:left w:val="single" w:sz="4" w:space="0" w:color="auto"/>
              <w:bottom w:val="single" w:sz="4" w:space="0" w:color="auto"/>
              <w:right w:val="single" w:sz="4" w:space="0" w:color="auto"/>
            </w:tcBorders>
            <w:vAlign w:val="bottom"/>
          </w:tcPr>
          <w:p w14:paraId="35E7B1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Water Heating System Type</w:t>
            </w:r>
          </w:p>
        </w:tc>
        <w:tc>
          <w:tcPr>
            <w:tcW w:w="1243" w:type="dxa"/>
            <w:tcBorders>
              <w:top w:val="single" w:sz="4" w:space="0" w:color="auto"/>
              <w:left w:val="single" w:sz="4" w:space="0" w:color="auto"/>
              <w:bottom w:val="single" w:sz="4" w:space="0" w:color="auto"/>
              <w:right w:val="single" w:sz="4" w:space="0" w:color="auto"/>
            </w:tcBorders>
            <w:vAlign w:val="bottom"/>
          </w:tcPr>
          <w:p w14:paraId="148330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Heater Type</w:t>
            </w:r>
          </w:p>
        </w:tc>
        <w:tc>
          <w:tcPr>
            <w:tcW w:w="1306" w:type="dxa"/>
            <w:tcBorders>
              <w:top w:val="single" w:sz="4" w:space="0" w:color="auto"/>
              <w:left w:val="single" w:sz="4" w:space="0" w:color="auto"/>
              <w:bottom w:val="single" w:sz="4" w:space="0" w:color="auto"/>
              <w:right w:val="single" w:sz="4" w:space="0" w:color="auto"/>
            </w:tcBorders>
            <w:vAlign w:val="bottom"/>
          </w:tcPr>
          <w:p w14:paraId="07DA467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of Water Heaters in System</w:t>
            </w:r>
          </w:p>
        </w:tc>
        <w:tc>
          <w:tcPr>
            <w:tcW w:w="1044" w:type="dxa"/>
            <w:tcBorders>
              <w:top w:val="single" w:sz="4" w:space="0" w:color="auto"/>
              <w:left w:val="single" w:sz="4" w:space="0" w:color="auto"/>
              <w:bottom w:val="single" w:sz="4" w:space="0" w:color="auto"/>
              <w:right w:val="single" w:sz="4" w:space="0" w:color="auto"/>
            </w:tcBorders>
            <w:vAlign w:val="bottom"/>
          </w:tcPr>
          <w:p w14:paraId="5BCE335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Water Heater </w:t>
            </w:r>
          </w:p>
          <w:p w14:paraId="1093C6C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Storage</w:t>
            </w:r>
          </w:p>
          <w:p w14:paraId="103E83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Volume (gal)</w:t>
            </w:r>
          </w:p>
        </w:tc>
        <w:tc>
          <w:tcPr>
            <w:tcW w:w="1243" w:type="dxa"/>
            <w:tcBorders>
              <w:top w:val="single" w:sz="4" w:space="0" w:color="auto"/>
              <w:left w:val="single" w:sz="4" w:space="0" w:color="auto"/>
              <w:bottom w:val="single" w:sz="4" w:space="0" w:color="auto"/>
              <w:right w:val="single" w:sz="4" w:space="0" w:color="auto"/>
            </w:tcBorders>
            <w:vAlign w:val="bottom"/>
          </w:tcPr>
          <w:p w14:paraId="4948E92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Fuel Type</w:t>
            </w:r>
          </w:p>
        </w:tc>
        <w:tc>
          <w:tcPr>
            <w:tcW w:w="1243" w:type="dxa"/>
            <w:tcBorders>
              <w:top w:val="single" w:sz="4" w:space="0" w:color="auto"/>
              <w:left w:val="single" w:sz="4" w:space="0" w:color="auto"/>
              <w:bottom w:val="single" w:sz="4" w:space="0" w:color="auto"/>
              <w:right w:val="single" w:sz="4" w:space="0" w:color="auto"/>
            </w:tcBorders>
            <w:vAlign w:val="bottom"/>
          </w:tcPr>
          <w:p w14:paraId="0D2624F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Rated Input Type</w:t>
            </w:r>
          </w:p>
        </w:tc>
        <w:tc>
          <w:tcPr>
            <w:tcW w:w="1054" w:type="dxa"/>
            <w:tcBorders>
              <w:top w:val="single" w:sz="4" w:space="0" w:color="auto"/>
              <w:left w:val="single" w:sz="4" w:space="0" w:color="auto"/>
              <w:bottom w:val="single" w:sz="4" w:space="0" w:color="auto"/>
              <w:right w:val="single" w:sz="4" w:space="0" w:color="auto"/>
            </w:tcBorders>
            <w:vAlign w:val="bottom"/>
          </w:tcPr>
          <w:p w14:paraId="0B65B5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2466C6">
              <w:rPr>
                <w:rFonts w:asciiTheme="minorHAnsi" w:eastAsia="Times New Roman" w:hAnsiTheme="minorHAnsi" w:cstheme="minorHAnsi"/>
                <w:sz w:val="20"/>
                <w:szCs w:val="20"/>
              </w:rPr>
              <w:t>Rated Input Value</w:t>
            </w:r>
          </w:p>
        </w:tc>
        <w:tc>
          <w:tcPr>
            <w:tcW w:w="1227" w:type="dxa"/>
            <w:tcBorders>
              <w:top w:val="single" w:sz="4" w:space="0" w:color="auto"/>
              <w:left w:val="single" w:sz="4" w:space="0" w:color="auto"/>
              <w:bottom w:val="single" w:sz="4" w:space="0" w:color="auto"/>
              <w:right w:val="single" w:sz="4" w:space="0" w:color="auto"/>
            </w:tcBorders>
            <w:vAlign w:val="bottom"/>
          </w:tcPr>
          <w:p w14:paraId="57FF6C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Type</w:t>
            </w:r>
          </w:p>
        </w:tc>
        <w:tc>
          <w:tcPr>
            <w:tcW w:w="1227" w:type="dxa"/>
            <w:tcBorders>
              <w:top w:val="single" w:sz="4" w:space="0" w:color="auto"/>
              <w:left w:val="single" w:sz="4" w:space="0" w:color="auto"/>
              <w:bottom w:val="single" w:sz="4" w:space="0" w:color="auto"/>
              <w:right w:val="single" w:sz="4" w:space="0" w:color="auto"/>
            </w:tcBorders>
            <w:vAlign w:val="bottom"/>
          </w:tcPr>
          <w:p w14:paraId="7D00BC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Value</w:t>
            </w:r>
          </w:p>
        </w:tc>
        <w:tc>
          <w:tcPr>
            <w:tcW w:w="1227" w:type="dxa"/>
            <w:tcBorders>
              <w:top w:val="single" w:sz="4" w:space="0" w:color="auto"/>
              <w:left w:val="single" w:sz="4" w:space="0" w:color="auto"/>
              <w:bottom w:val="single" w:sz="4" w:space="0" w:color="auto"/>
              <w:right w:val="single" w:sz="4" w:space="0" w:color="auto"/>
            </w:tcBorders>
            <w:vAlign w:val="bottom"/>
          </w:tcPr>
          <w:p w14:paraId="203AD6B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Standby Loss </w:t>
            </w:r>
          </w:p>
          <w:p w14:paraId="0C4B6F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t>
            </w:r>
          </w:p>
        </w:tc>
        <w:tc>
          <w:tcPr>
            <w:tcW w:w="1095" w:type="dxa"/>
            <w:tcBorders>
              <w:top w:val="single" w:sz="4" w:space="0" w:color="auto"/>
              <w:left w:val="single" w:sz="4" w:space="0" w:color="auto"/>
              <w:bottom w:val="single" w:sz="4" w:space="0" w:color="auto"/>
              <w:right w:val="single" w:sz="4" w:space="0" w:color="auto"/>
            </w:tcBorders>
            <w:vAlign w:val="bottom"/>
          </w:tcPr>
          <w:p w14:paraId="450790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Exterior Insul. </w:t>
            </w:r>
          </w:p>
          <w:p w14:paraId="4E2DD42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R-Value</w:t>
            </w:r>
          </w:p>
        </w:tc>
      </w:tr>
      <w:tr w:rsidR="00E85679" w:rsidRPr="00E14EA4" w14:paraId="71DDC2EC"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tcPr>
          <w:p w14:paraId="44DBB78E" w14:textId="236D5358"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B01</w:t>
            </w:r>
            <w:r w:rsidRPr="006F1F7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19627181" w14:textId="6B891415"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B02</w:t>
            </w:r>
            <w:r w:rsidRPr="006F1F7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08F4A9E7" w14:textId="06DBAD0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B03</w:t>
            </w:r>
            <w:r w:rsidRPr="00B67E3D">
              <w:rPr>
                <w:rFonts w:asciiTheme="minorHAnsi" w:eastAsia="Times New Roman" w:hAnsiTheme="minorHAnsi" w:cstheme="minorHAnsi"/>
                <w:sz w:val="20"/>
                <w:szCs w:val="20"/>
              </w:rPr>
              <w:t xml:space="preserve"> &gt;&gt;</w:t>
            </w:r>
          </w:p>
        </w:tc>
        <w:tc>
          <w:tcPr>
            <w:tcW w:w="1306" w:type="dxa"/>
            <w:tcBorders>
              <w:top w:val="single" w:sz="4" w:space="0" w:color="auto"/>
              <w:left w:val="single" w:sz="4" w:space="0" w:color="auto"/>
              <w:bottom w:val="single" w:sz="4" w:space="0" w:color="auto"/>
              <w:right w:val="single" w:sz="4" w:space="0" w:color="auto"/>
            </w:tcBorders>
          </w:tcPr>
          <w:p w14:paraId="2D26ABD5" w14:textId="341E6A5A"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B04</w:t>
            </w:r>
            <w:r w:rsidRPr="00B67E3D">
              <w:rPr>
                <w:rFonts w:asciiTheme="minorHAnsi" w:eastAsia="Times New Roman" w:hAnsiTheme="minorHAnsi" w:cstheme="minorHAnsi"/>
                <w:sz w:val="20"/>
                <w:szCs w:val="20"/>
              </w:rPr>
              <w:t>&gt;&gt;</w:t>
            </w:r>
          </w:p>
        </w:tc>
        <w:tc>
          <w:tcPr>
            <w:tcW w:w="1044" w:type="dxa"/>
            <w:tcBorders>
              <w:top w:val="single" w:sz="4" w:space="0" w:color="auto"/>
              <w:left w:val="single" w:sz="4" w:space="0" w:color="auto"/>
              <w:bottom w:val="single" w:sz="4" w:space="0" w:color="auto"/>
              <w:right w:val="single" w:sz="4" w:space="0" w:color="auto"/>
            </w:tcBorders>
          </w:tcPr>
          <w:p w14:paraId="3F9AC499" w14:textId="08E21CCD"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Reference value from B05</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2F750098" w14:textId="71EC352B"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B06</w:t>
            </w:r>
            <w:r w:rsidRPr="006F1F7B">
              <w:rPr>
                <w:rFonts w:asciiTheme="minorHAnsi" w:hAnsiTheme="minorHAnsi" w:cstheme="minorHAnsi"/>
                <w:sz w:val="20"/>
                <w:szCs w:val="20"/>
              </w:rPr>
              <w:t xml:space="preserve"> </w:t>
            </w:r>
            <w:r w:rsidRPr="00B67E3D">
              <w:rPr>
                <w:rFonts w:asciiTheme="minorHAnsi"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60DB3B20" w14:textId="400A629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B07</w:t>
            </w:r>
            <w:r w:rsidRPr="00B67E3D">
              <w:rPr>
                <w:rFonts w:asciiTheme="minorHAnsi" w:eastAsia="Times New Roman" w:hAnsiTheme="minorHAnsi" w:cstheme="minorHAnsi"/>
                <w:sz w:val="20"/>
                <w:szCs w:val="20"/>
              </w:rPr>
              <w:t>&gt;&gt;</w:t>
            </w:r>
          </w:p>
        </w:tc>
        <w:tc>
          <w:tcPr>
            <w:tcW w:w="1054" w:type="dxa"/>
            <w:tcBorders>
              <w:top w:val="single" w:sz="4" w:space="0" w:color="auto"/>
              <w:left w:val="single" w:sz="4" w:space="0" w:color="auto"/>
              <w:bottom w:val="single" w:sz="4" w:space="0" w:color="auto"/>
              <w:right w:val="single" w:sz="4" w:space="0" w:color="auto"/>
            </w:tcBorders>
          </w:tcPr>
          <w:p w14:paraId="0FE73781" w14:textId="77777777" w:rsidR="00E85679" w:rsidRPr="007C3C1A" w:rsidRDefault="00E85679" w:rsidP="00E85679">
            <w:pPr>
              <w:spacing w:after="0"/>
              <w:rPr>
                <w:rFonts w:eastAsia="Times New Roman"/>
                <w:sz w:val="14"/>
                <w:szCs w:val="14"/>
              </w:rPr>
            </w:pPr>
            <w:r w:rsidRPr="007C3C1A">
              <w:rPr>
                <w:rFonts w:eastAsia="Times New Roman"/>
                <w:sz w:val="14"/>
                <w:szCs w:val="14"/>
              </w:rPr>
              <w:t>&lt;&lt;User input value which must pass the following range tests:</w:t>
            </w:r>
          </w:p>
          <w:p w14:paraId="018A6EEE" w14:textId="74A03571" w:rsidR="00E85679" w:rsidRPr="007C3C1A" w:rsidRDefault="00E85679" w:rsidP="00E85679">
            <w:pPr>
              <w:spacing w:after="0"/>
              <w:rPr>
                <w:rFonts w:eastAsia="Times New Roman"/>
                <w:sz w:val="14"/>
                <w:szCs w:val="14"/>
              </w:rPr>
            </w:pPr>
            <w:r w:rsidRPr="007C3C1A">
              <w:rPr>
                <w:rFonts w:eastAsia="Times New Roman"/>
                <w:sz w:val="14"/>
                <w:szCs w:val="14"/>
              </w:rPr>
              <w:t>If C06 = Heat Pump, then C08 = NA;</w:t>
            </w:r>
          </w:p>
          <w:p w14:paraId="34490B6F" w14:textId="4AAD9DC5" w:rsidR="00E85679" w:rsidRPr="007C3C1A" w:rsidRDefault="00E85679" w:rsidP="00E85679">
            <w:pPr>
              <w:spacing w:after="0"/>
              <w:rPr>
                <w:rFonts w:eastAsia="Times New Roman"/>
                <w:sz w:val="14"/>
                <w:szCs w:val="14"/>
              </w:rPr>
            </w:pPr>
            <w:r w:rsidRPr="007C3C1A">
              <w:rPr>
                <w:rFonts w:eastAsia="Times New Roman"/>
                <w:sz w:val="14"/>
                <w:szCs w:val="14"/>
              </w:rPr>
              <w:t>If C06 = Natural Gas or Propane, then</w:t>
            </w:r>
          </w:p>
          <w:p w14:paraId="7148644F" w14:textId="7B0C417C" w:rsidR="00E85679" w:rsidRPr="007C3C1A" w:rsidRDefault="00E85679" w:rsidP="00E85679">
            <w:pPr>
              <w:spacing w:after="0"/>
              <w:rPr>
                <w:rFonts w:eastAsia="Times New Roman"/>
                <w:sz w:val="14"/>
                <w:szCs w:val="14"/>
              </w:rPr>
            </w:pPr>
            <w:r w:rsidRPr="007C3C1A">
              <w:rPr>
                <w:rFonts w:eastAsia="Times New Roman"/>
                <w:sz w:val="14"/>
                <w:szCs w:val="14"/>
              </w:rPr>
              <w:t>If C03 = Commercial Storage, then value must be &gt; 75,000 Btu/hr;</w:t>
            </w:r>
          </w:p>
          <w:p w14:paraId="013D1361" w14:textId="5B5F83BC" w:rsidR="00E85679" w:rsidRPr="007C3C1A" w:rsidRDefault="00E85679" w:rsidP="00E85679">
            <w:pPr>
              <w:spacing w:after="0"/>
              <w:rPr>
                <w:rFonts w:eastAsia="Times New Roman"/>
                <w:sz w:val="14"/>
                <w:szCs w:val="14"/>
              </w:rPr>
            </w:pPr>
            <w:r w:rsidRPr="007C3C1A">
              <w:rPr>
                <w:rFonts w:eastAsia="Times New Roman"/>
                <w:sz w:val="14"/>
                <w:szCs w:val="14"/>
              </w:rPr>
              <w:t>If C03 = Consumer Storage, then value must be ≤ 75,000 Btu/hr;</w:t>
            </w:r>
          </w:p>
          <w:p w14:paraId="1F1D1A47" w14:textId="01D31624" w:rsidR="00E85679" w:rsidRPr="007C3C1A" w:rsidRDefault="00E85679" w:rsidP="00E85679">
            <w:pPr>
              <w:spacing w:after="0"/>
              <w:rPr>
                <w:rFonts w:eastAsia="Times New Roman"/>
                <w:sz w:val="14"/>
                <w:szCs w:val="14"/>
              </w:rPr>
            </w:pPr>
            <w:r w:rsidRPr="007C3C1A">
              <w:rPr>
                <w:rFonts w:eastAsia="Times New Roman"/>
                <w:sz w:val="14"/>
                <w:szCs w:val="14"/>
              </w:rPr>
              <w:t>If C03 = Commercial Instant, then value must be &gt; 200,000 Btu/hr;</w:t>
            </w:r>
          </w:p>
          <w:p w14:paraId="3A85C573" w14:textId="0DFA05A3" w:rsidR="00E85679" w:rsidRPr="007C3C1A" w:rsidRDefault="00E85679" w:rsidP="00E85679">
            <w:pPr>
              <w:spacing w:after="0"/>
              <w:rPr>
                <w:rFonts w:eastAsia="Times New Roman"/>
                <w:sz w:val="14"/>
                <w:szCs w:val="14"/>
              </w:rPr>
            </w:pPr>
            <w:r w:rsidRPr="007C3C1A">
              <w:rPr>
                <w:rFonts w:eastAsia="Times New Roman"/>
                <w:sz w:val="14"/>
                <w:szCs w:val="14"/>
              </w:rPr>
              <w:t>If C03 = Consumer Instant, then value must be ≤ 200,000 Btu/hr;</w:t>
            </w:r>
          </w:p>
          <w:p w14:paraId="38F49FD6" w14:textId="0E94A772" w:rsidR="00E85679" w:rsidRPr="007C3C1A" w:rsidRDefault="00E85679" w:rsidP="00E85679">
            <w:pPr>
              <w:spacing w:after="0"/>
              <w:rPr>
                <w:rFonts w:eastAsia="Times New Roman"/>
                <w:sz w:val="14"/>
                <w:szCs w:val="14"/>
              </w:rPr>
            </w:pPr>
            <w:r w:rsidRPr="007C3C1A">
              <w:rPr>
                <w:rFonts w:eastAsia="Times New Roman"/>
                <w:sz w:val="14"/>
                <w:szCs w:val="14"/>
              </w:rPr>
              <w:t>Else if C03 = Residential-Duty Commercial Storage, then value must be ≤ 105,000 Btu/hr;</w:t>
            </w:r>
          </w:p>
          <w:p w14:paraId="1BA4A8D0" w14:textId="067E5B32" w:rsidR="00E85679" w:rsidRPr="007C3C1A" w:rsidRDefault="00E85679" w:rsidP="00E85679">
            <w:pPr>
              <w:spacing w:after="0"/>
              <w:rPr>
                <w:rFonts w:eastAsia="Times New Roman"/>
                <w:sz w:val="14"/>
                <w:szCs w:val="14"/>
              </w:rPr>
            </w:pPr>
            <w:r w:rsidRPr="007C3C1A">
              <w:rPr>
                <w:rFonts w:eastAsia="Times New Roman"/>
                <w:sz w:val="14"/>
                <w:szCs w:val="14"/>
              </w:rPr>
              <w:t>Else if C06 = Electric Resistance, then</w:t>
            </w:r>
          </w:p>
          <w:p w14:paraId="16ED05C3" w14:textId="7CD5DEC1" w:rsidR="00E85679" w:rsidRPr="007C3C1A" w:rsidRDefault="00E85679" w:rsidP="00E85679">
            <w:pPr>
              <w:spacing w:after="0"/>
              <w:rPr>
                <w:rFonts w:eastAsia="Times New Roman"/>
                <w:sz w:val="14"/>
                <w:szCs w:val="14"/>
              </w:rPr>
            </w:pPr>
            <w:r w:rsidRPr="007C3C1A">
              <w:rPr>
                <w:rFonts w:eastAsia="Times New Roman"/>
                <w:sz w:val="14"/>
                <w:szCs w:val="14"/>
              </w:rPr>
              <w:t>If C03 = Commercial Storage or Commercial Instant, then value must be &gt; 12 kW;</w:t>
            </w:r>
          </w:p>
          <w:p w14:paraId="1E02C749" w14:textId="583771A0" w:rsidR="00E85679" w:rsidRPr="007C3C1A" w:rsidRDefault="00852201" w:rsidP="00E85679">
            <w:pPr>
              <w:spacing w:after="0"/>
              <w:rPr>
                <w:rFonts w:eastAsia="Times New Roman"/>
                <w:sz w:val="14"/>
                <w:szCs w:val="14"/>
              </w:rPr>
            </w:pPr>
            <w:r>
              <w:rPr>
                <w:rFonts w:eastAsia="Times New Roman"/>
                <w:sz w:val="14"/>
                <w:szCs w:val="14"/>
              </w:rPr>
              <w:t xml:space="preserve">If C03 = </w:t>
            </w:r>
            <w:r w:rsidR="00E85679" w:rsidRPr="007C3C1A">
              <w:rPr>
                <w:rFonts w:eastAsia="Times New Roman"/>
                <w:sz w:val="14"/>
                <w:szCs w:val="14"/>
              </w:rPr>
              <w:t>Consumer Storage</w:t>
            </w:r>
            <w:r w:rsidR="00E85679" w:rsidRPr="007C3C1A">
              <w:rPr>
                <w:rFonts w:eastAsia="Times New Roman"/>
                <w:color w:val="FF0000"/>
                <w:sz w:val="14"/>
                <w:szCs w:val="14"/>
                <w:u w:val="single"/>
              </w:rPr>
              <w:t xml:space="preserve"> </w:t>
            </w:r>
            <w:r w:rsidR="00E85679" w:rsidRPr="007C3C1A">
              <w:rPr>
                <w:rFonts w:eastAsia="Times New Roman"/>
                <w:sz w:val="14"/>
                <w:szCs w:val="14"/>
              </w:rPr>
              <w:t>or Consumer Instant, then value must be ≤ 12 kW;</w:t>
            </w:r>
          </w:p>
          <w:p w14:paraId="6BA3ECE5" w14:textId="217A553D" w:rsidR="00E85679" w:rsidRPr="007C3C1A" w:rsidRDefault="00E85679" w:rsidP="00E85679">
            <w:pPr>
              <w:spacing w:after="0"/>
              <w:rPr>
                <w:rFonts w:eastAsia="Times New Roman"/>
                <w:sz w:val="14"/>
                <w:szCs w:val="14"/>
              </w:rPr>
            </w:pPr>
            <w:r w:rsidRPr="007C3C1A">
              <w:rPr>
                <w:rFonts w:eastAsia="Times New Roman"/>
                <w:sz w:val="14"/>
                <w:szCs w:val="14"/>
              </w:rPr>
              <w:t>Else if C03 = Residential-Duty Commercial Instantaneous, then value must be ≤ 58.6 kW;</w:t>
            </w:r>
          </w:p>
          <w:p w14:paraId="0AC401EF" w14:textId="77777777" w:rsidR="00E85679" w:rsidRPr="007C3C1A" w:rsidRDefault="00E85679" w:rsidP="00E85679">
            <w:pPr>
              <w:spacing w:after="0"/>
              <w:rPr>
                <w:rFonts w:eastAsia="Times New Roman"/>
                <w:sz w:val="14"/>
                <w:szCs w:val="14"/>
              </w:rPr>
            </w:pPr>
            <w:r w:rsidRPr="007C3C1A">
              <w:rPr>
                <w:rFonts w:eastAsia="Times New Roman"/>
                <w:sz w:val="14"/>
                <w:szCs w:val="14"/>
              </w:rPr>
              <w:t>End If</w:t>
            </w:r>
          </w:p>
          <w:p w14:paraId="7477FF4A" w14:textId="7AA2347D" w:rsidR="007C3709" w:rsidRDefault="00E85679" w:rsidP="007C3709">
            <w:pPr>
              <w:spacing w:after="0"/>
              <w:rPr>
                <w:rFonts w:eastAsia="Times New Roman"/>
                <w:sz w:val="14"/>
                <w:szCs w:val="14"/>
              </w:rPr>
            </w:pPr>
            <w:r w:rsidRPr="007C3C1A">
              <w:rPr>
                <w:rFonts w:eastAsia="Times New Roman"/>
                <w:sz w:val="14"/>
                <w:szCs w:val="14"/>
              </w:rPr>
              <w:t>If the value passes range test, it is stored in WaterHeaterElectricFiredRatedInput, if C06 = Electric Resistance. Otherwise the value is stored in WaterHeaterGasFiredRatedInput</w:t>
            </w:r>
            <w:r w:rsidR="007C3709">
              <w:rPr>
                <w:rFonts w:eastAsia="Times New Roman"/>
                <w:sz w:val="14"/>
                <w:szCs w:val="14"/>
              </w:rPr>
              <w:t>;</w:t>
            </w:r>
          </w:p>
          <w:p w14:paraId="1C8AE14D" w14:textId="27A73800" w:rsidR="00E85679" w:rsidRPr="007C3709" w:rsidRDefault="007C3709" w:rsidP="00E85679">
            <w:pPr>
              <w:rPr>
                <w:sz w:val="14"/>
                <w:szCs w:val="14"/>
              </w:rPr>
            </w:pPr>
            <w:r w:rsidRPr="007C3709">
              <w:rPr>
                <w:rFonts w:asciiTheme="minorHAnsi" w:eastAsia="Times New Roman" w:hAnsiTheme="minorHAnsi" w:cstheme="minorHAnsi"/>
                <w:sz w:val="14"/>
                <w:szCs w:val="14"/>
              </w:rPr>
              <w:t xml:space="preserve">Elseif </w:t>
            </w:r>
            <w:r w:rsidR="00331637">
              <w:rPr>
                <w:rFonts w:asciiTheme="minorHAnsi" w:eastAsia="Times New Roman" w:hAnsiTheme="minorHAnsi" w:cstheme="minorHAnsi"/>
                <w:sz w:val="14"/>
                <w:szCs w:val="14"/>
              </w:rPr>
              <w:t>C</w:t>
            </w:r>
            <w:r w:rsidRPr="007C3709">
              <w:rPr>
                <w:rFonts w:asciiTheme="minorHAnsi" w:eastAsia="Times New Roman" w:hAnsiTheme="minorHAnsi" w:cstheme="minorHAnsi"/>
                <w:sz w:val="14"/>
                <w:szCs w:val="14"/>
              </w:rPr>
              <w:t xml:space="preserve">03 = Boiler or Indirect, no limit on input value </w:t>
            </w:r>
            <w:r w:rsidR="00E85679" w:rsidRPr="007C3709">
              <w:rPr>
                <w:rFonts w:eastAsia="Times New Roman"/>
                <w:sz w:val="14"/>
                <w:szCs w:val="14"/>
              </w:rPr>
              <w:t>&gt;&gt;</w:t>
            </w:r>
          </w:p>
          <w:p w14:paraId="557822B3" w14:textId="5F396052" w:rsidR="00E85679" w:rsidRPr="007C3C1A" w:rsidRDefault="00E85679" w:rsidP="00E85679">
            <w:pPr>
              <w:spacing w:after="0"/>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tcPr>
          <w:p w14:paraId="2158E376" w14:textId="77777777"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 xml:space="preserve"> Reference value from B09; </w:t>
            </w:r>
          </w:p>
          <w:p w14:paraId="363B2087" w14:textId="28901EA1"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elseif prescriptive, then user select from AFUE, Thermal Efficiency, </w:t>
            </w:r>
            <w:r w:rsidR="0052392E">
              <w:rPr>
                <w:rFonts w:asciiTheme="minorHAnsi" w:eastAsia="Times New Roman" w:hAnsiTheme="minorHAnsi" w:cstheme="minorHAnsi"/>
                <w:sz w:val="20"/>
                <w:szCs w:val="20"/>
              </w:rPr>
              <w:t xml:space="preserve">Uniform </w:t>
            </w:r>
            <w:r>
              <w:rPr>
                <w:rFonts w:asciiTheme="minorHAnsi" w:eastAsia="Times New Roman" w:hAnsiTheme="minorHAnsi" w:cstheme="minorHAnsi"/>
                <w:sz w:val="20"/>
                <w:szCs w:val="20"/>
              </w:rPr>
              <w:t>Energy Factor</w:t>
            </w:r>
            <w:ins w:id="17" w:author="Markstrum, Alexis@Energy" w:date="2019-10-11T08:15:00Z">
              <w:r w:rsidR="00B725D7">
                <w:rPr>
                  <w:rFonts w:asciiTheme="minorHAnsi" w:eastAsia="Times New Roman" w:hAnsiTheme="minorHAnsi" w:cstheme="minorHAnsi"/>
                  <w:sz w:val="20"/>
                  <w:szCs w:val="20"/>
                </w:rPr>
                <w:t>, and Energy Factor</w:t>
              </w:r>
            </w:ins>
            <w:r w:rsidRPr="00B67E3D">
              <w:rPr>
                <w:rFonts w:asciiTheme="minorHAnsi" w:eastAsia="Times New Roman" w:hAnsiTheme="minorHAnsi" w:cstheme="minorHAnsi"/>
                <w:sz w:val="20"/>
                <w:szCs w:val="20"/>
              </w:rPr>
              <w:t xml:space="preserve"> &gt;&gt;</w:t>
            </w:r>
          </w:p>
        </w:tc>
        <w:tc>
          <w:tcPr>
            <w:tcW w:w="1227" w:type="dxa"/>
            <w:tcBorders>
              <w:top w:val="single" w:sz="4" w:space="0" w:color="auto"/>
              <w:left w:val="single" w:sz="4" w:space="0" w:color="auto"/>
              <w:bottom w:val="single" w:sz="4" w:space="0" w:color="auto"/>
              <w:right w:val="single" w:sz="4" w:space="0" w:color="auto"/>
            </w:tcBorders>
          </w:tcPr>
          <w:p w14:paraId="1504CE2F" w14:textId="3C1EBCE5"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User Input must </w:t>
            </w:r>
            <w:r>
              <w:rPr>
                <w:rFonts w:asciiTheme="minorHAnsi" w:eastAsia="Times New Roman" w:hAnsiTheme="minorHAnsi" w:cstheme="minorHAnsi"/>
                <w:sz w:val="20"/>
                <w:szCs w:val="20"/>
              </w:rPr>
              <w:t xml:space="preserve">be </w:t>
            </w:r>
            <w:r w:rsidRPr="00B67E3D">
              <w:rPr>
                <w:rFonts w:asciiTheme="minorHAnsi" w:eastAsia="Times New Roman" w:hAnsiTheme="minorHAnsi" w:cstheme="minorHAnsi"/>
                <w:sz w:val="20"/>
                <w:szCs w:val="20"/>
              </w:rPr>
              <w:t>≥ B10</w:t>
            </w:r>
            <w:r>
              <w:rPr>
                <w:rFonts w:asciiTheme="minorHAnsi" w:eastAsia="Times New Roman" w:hAnsiTheme="minorHAnsi" w:cstheme="minorHAnsi"/>
                <w:sz w:val="20"/>
                <w:szCs w:val="20"/>
              </w:rPr>
              <w:t xml:space="preserve">, Value may only be NA if B10 = NA </w:t>
            </w:r>
          </w:p>
          <w:p w14:paraId="155B9CD5" w14:textId="01CD6E0C"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1227" w:type="dxa"/>
            <w:tcBorders>
              <w:top w:val="single" w:sz="4" w:space="0" w:color="auto"/>
              <w:left w:val="single" w:sz="4" w:space="0" w:color="auto"/>
              <w:bottom w:val="single" w:sz="4" w:space="0" w:color="auto"/>
              <w:right w:val="single" w:sz="4" w:space="0" w:color="auto"/>
            </w:tcBorders>
          </w:tcPr>
          <w:p w14:paraId="3BDCC4A7" w14:textId="594B3A7A"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 User Input must ≤ B11</w:t>
            </w:r>
            <w:r>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p>
          <w:p w14:paraId="769C5D49" w14:textId="37311563"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B11 = NA</w:t>
            </w:r>
            <w:r w:rsidDel="00855553">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095" w:type="dxa"/>
            <w:tcBorders>
              <w:top w:val="single" w:sz="4" w:space="0" w:color="auto"/>
              <w:left w:val="single" w:sz="4" w:space="0" w:color="auto"/>
              <w:bottom w:val="single" w:sz="4" w:space="0" w:color="auto"/>
              <w:right w:val="single" w:sz="4" w:space="0" w:color="auto"/>
            </w:tcBorders>
          </w:tcPr>
          <w:p w14:paraId="1057A509" w14:textId="710E4A82"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 User Input must ≥ B12</w:t>
            </w:r>
            <w:r>
              <w:rPr>
                <w:rFonts w:asciiTheme="minorHAnsi" w:eastAsia="Times New Roman" w:hAnsiTheme="minorHAnsi" w:cstheme="minorHAnsi"/>
                <w:sz w:val="20"/>
                <w:szCs w:val="20"/>
              </w:rPr>
              <w:t xml:space="preserve">, </w:t>
            </w:r>
          </w:p>
          <w:p w14:paraId="67B3A56A" w14:textId="71410D27"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B12 = NA</w:t>
            </w:r>
            <w:r w:rsidRPr="00B67E3D">
              <w:rPr>
                <w:rFonts w:asciiTheme="minorHAnsi" w:eastAsia="Times New Roman" w:hAnsiTheme="minorHAnsi" w:cstheme="minorHAnsi"/>
                <w:sz w:val="20"/>
                <w:szCs w:val="20"/>
              </w:rPr>
              <w:t>&gt;&gt;</w:t>
            </w:r>
          </w:p>
        </w:tc>
      </w:tr>
      <w:tr w:rsidR="00E85679" w:rsidRPr="006F1F7B" w14:paraId="0C8CD72E"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center"/>
          </w:tcPr>
          <w:p w14:paraId="638BDBC2"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77A7D6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12A207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06" w:type="dxa"/>
            <w:tcBorders>
              <w:top w:val="single" w:sz="4" w:space="0" w:color="auto"/>
              <w:left w:val="single" w:sz="4" w:space="0" w:color="auto"/>
              <w:bottom w:val="single" w:sz="4" w:space="0" w:color="auto"/>
              <w:right w:val="single" w:sz="4" w:space="0" w:color="auto"/>
            </w:tcBorders>
            <w:vAlign w:val="center"/>
          </w:tcPr>
          <w:p w14:paraId="482CC16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44" w:type="dxa"/>
            <w:tcBorders>
              <w:top w:val="single" w:sz="4" w:space="0" w:color="auto"/>
              <w:left w:val="single" w:sz="4" w:space="0" w:color="auto"/>
              <w:bottom w:val="single" w:sz="4" w:space="0" w:color="auto"/>
              <w:right w:val="single" w:sz="4" w:space="0" w:color="auto"/>
            </w:tcBorders>
            <w:vAlign w:val="center"/>
          </w:tcPr>
          <w:p w14:paraId="7804B1D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67282C9F"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B44B897"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54" w:type="dxa"/>
            <w:tcBorders>
              <w:top w:val="single" w:sz="4" w:space="0" w:color="auto"/>
              <w:left w:val="single" w:sz="4" w:space="0" w:color="auto"/>
              <w:bottom w:val="single" w:sz="4" w:space="0" w:color="auto"/>
              <w:right w:val="single" w:sz="4" w:space="0" w:color="auto"/>
            </w:tcBorders>
            <w:vAlign w:val="center"/>
          </w:tcPr>
          <w:p w14:paraId="666A30C0"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2DD22E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4891842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187FD3A"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95" w:type="dxa"/>
            <w:tcBorders>
              <w:top w:val="single" w:sz="4" w:space="0" w:color="auto"/>
              <w:left w:val="single" w:sz="4" w:space="0" w:color="auto"/>
              <w:bottom w:val="single" w:sz="4" w:space="0" w:color="auto"/>
              <w:right w:val="single" w:sz="4" w:space="0" w:color="auto"/>
            </w:tcBorders>
            <w:vAlign w:val="center"/>
          </w:tcPr>
          <w:p w14:paraId="290A55DD"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1640B0B" w14:textId="77777777" w:rsidR="00052AEF" w:rsidRPr="00B67E3D" w:rsidRDefault="00052AEF" w:rsidP="00F947E9">
      <w:pPr>
        <w:spacing w:after="0"/>
        <w:rPr>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6222"/>
        <w:gridCol w:w="6224"/>
      </w:tblGrid>
      <w:tr w:rsidR="004432C7" w:rsidRPr="006F1F7B" w14:paraId="1C89F718" w14:textId="77777777" w:rsidTr="00B67E3D">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F1500B4" w14:textId="777AC328" w:rsidR="004432C7" w:rsidRPr="00294A45"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D</w:t>
            </w:r>
            <w:r w:rsidR="004432C7" w:rsidRPr="005C5AB0">
              <w:rPr>
                <w:rFonts w:asciiTheme="minorHAnsi" w:hAnsiTheme="minorHAnsi" w:cstheme="minorHAnsi"/>
                <w:b/>
                <w:sz w:val="20"/>
                <w:szCs w:val="20"/>
              </w:rPr>
              <w:t>. Design Water Heating Distribution Systems Information</w:t>
            </w:r>
          </w:p>
          <w:p w14:paraId="56CA0D31" w14:textId="77777777" w:rsidR="004432C7" w:rsidRDefault="004432C7"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p>
          <w:p w14:paraId="13C8E1C5" w14:textId="5C5A06DD" w:rsidR="004635D7" w:rsidRPr="00B841B7" w:rsidRDefault="00B841B7" w:rsidP="00E35EC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18" w:author="Shewmaker, Michael@Energy" w:date="2019-11-19T10:42:00Z">
              <w:r w:rsidRPr="00B841B7">
                <w:rPr>
                  <w:rFonts w:asciiTheme="minorHAnsi" w:hAnsiTheme="minorHAnsi" w:cstheme="minorHAnsi"/>
                  <w:sz w:val="20"/>
                  <w:szCs w:val="20"/>
                </w:rPr>
                <w:t>&lt;&lt;require one row of data for each water heating system identified on the CF1R-PRF&gt;&gt;</w:t>
              </w:r>
            </w:ins>
          </w:p>
        </w:tc>
      </w:tr>
      <w:tr w:rsidR="004432C7" w:rsidRPr="006F1F7B" w14:paraId="1AA341B8"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73D913D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6321" w:type="dxa"/>
            <w:tcBorders>
              <w:top w:val="single" w:sz="4" w:space="0" w:color="auto"/>
              <w:left w:val="single" w:sz="4" w:space="0" w:color="auto"/>
              <w:bottom w:val="single" w:sz="4" w:space="0" w:color="auto"/>
              <w:right w:val="single" w:sz="4" w:space="0" w:color="auto"/>
            </w:tcBorders>
            <w:vAlign w:val="center"/>
          </w:tcPr>
          <w:p w14:paraId="69DBA4F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2A5504B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4432C7" w:rsidRPr="006F1F7B" w14:paraId="692C315B"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041CE3C6"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635AD1A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Central DHW System </w:t>
            </w:r>
          </w:p>
          <w:p w14:paraId="2E2B0D9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44B59D6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Dwelling Unit DHW System</w:t>
            </w:r>
          </w:p>
          <w:p w14:paraId="0664EEDC"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r>
      <w:tr w:rsidR="004432C7" w:rsidRPr="006F1F7B" w14:paraId="079E7F68"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5F6E5C2E" w14:textId="2598C02A" w:rsidR="004432C7" w:rsidRPr="00B67E3D" w:rsidRDefault="00052AEF"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27D32EAC" w14:textId="2558EE21"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5F3104">
              <w:rPr>
                <w:rFonts w:asciiTheme="minorHAnsi" w:eastAsia="Times New Roman" w:hAnsiTheme="minorHAnsi" w:cstheme="minorHAnsi"/>
                <w:sz w:val="20"/>
                <w:szCs w:val="20"/>
              </w:rPr>
              <w:t>If performance, r</w:t>
            </w:r>
            <w:r w:rsidR="005B195B">
              <w:rPr>
                <w:rFonts w:asciiTheme="minorHAnsi" w:eastAsia="Times New Roman" w:hAnsiTheme="minorHAnsi" w:cstheme="minorHAnsi"/>
                <w:sz w:val="20"/>
                <w:szCs w:val="20"/>
              </w:rPr>
              <w:t>eference value</w:t>
            </w:r>
            <w:r w:rsidRPr="00B67E3D">
              <w:rPr>
                <w:rFonts w:asciiTheme="minorHAnsi" w:eastAsia="Times New Roman" w:hAnsiTheme="minorHAnsi" w:cstheme="minorHAnsi"/>
                <w:sz w:val="20"/>
                <w:szCs w:val="20"/>
              </w:rPr>
              <w:t xml:space="preserve"> from CF1R</w:t>
            </w:r>
            <w:r w:rsidR="004635D7">
              <w:rPr>
                <w:rFonts w:asciiTheme="minorHAnsi" w:eastAsia="Times New Roman" w:hAnsiTheme="minorHAnsi" w:cstheme="minorHAnsi"/>
                <w:sz w:val="20"/>
                <w:szCs w:val="20"/>
              </w:rPr>
              <w:t>-PRF-01</w:t>
            </w:r>
            <w:r w:rsidRPr="00B67E3D">
              <w:rPr>
                <w:rFonts w:asciiTheme="minorHAnsi" w:eastAsia="Times New Roman" w:hAnsiTheme="minorHAnsi" w:cstheme="minorHAnsi"/>
                <w:sz w:val="20"/>
                <w:szCs w:val="20"/>
              </w:rPr>
              <w:t>.  Allowed values are</w:t>
            </w:r>
            <w:r w:rsidR="005B195B">
              <w:rPr>
                <w:rFonts w:asciiTheme="minorHAnsi" w:eastAsia="Times New Roman" w:hAnsiTheme="minorHAnsi" w:cstheme="minorHAnsi"/>
                <w:sz w:val="20"/>
                <w:szCs w:val="20"/>
              </w:rPr>
              <w:t>:</w:t>
            </w:r>
          </w:p>
          <w:p w14:paraId="325ECE92"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temperature modulation;</w:t>
            </w:r>
          </w:p>
          <w:p w14:paraId="56870C1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temperature modulation and monitoring;</w:t>
            </w:r>
          </w:p>
          <w:p w14:paraId="0AC0C84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demand control;</w:t>
            </w:r>
          </w:p>
          <w:p w14:paraId="46527E6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no control (continuous pumping)</w:t>
            </w:r>
          </w:p>
          <w:p w14:paraId="616A7909" w14:textId="38AEFB1B" w:rsidR="005F3104"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*Multi-family: No loops or recirc pump</w:t>
            </w:r>
          </w:p>
          <w:p w14:paraId="2BE41878" w14:textId="77777777" w:rsidR="005F3104" w:rsidRDefault="005F3104"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p w14:paraId="684D597C" w14:textId="1D857F46" w:rsidR="004432C7" w:rsidRPr="00B67E3D" w:rsidRDefault="00CE720F" w:rsidP="00CE720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Else i</w:t>
            </w:r>
            <w:r w:rsidR="005F3104">
              <w:rPr>
                <w:rFonts w:asciiTheme="minorHAnsi" w:eastAsia="Times New Roman" w:hAnsiTheme="minorHAnsi" w:cstheme="minorHAnsi"/>
                <w:sz w:val="20"/>
                <w:szCs w:val="20"/>
              </w:rPr>
              <w:t>f Prescriptive, D02 = *</w:t>
            </w:r>
            <w:r w:rsidR="005F3104" w:rsidRPr="00B67E3D">
              <w:rPr>
                <w:rFonts w:asciiTheme="minorHAnsi" w:eastAsia="Times New Roman" w:hAnsiTheme="minorHAnsi" w:cstheme="minorHAnsi"/>
                <w:sz w:val="20"/>
                <w:szCs w:val="20"/>
              </w:rPr>
              <w:t>Multi-family: Recirculating demand control</w:t>
            </w:r>
            <w:r w:rsidR="004432C7" w:rsidRPr="00B67E3D">
              <w:rPr>
                <w:rFonts w:asciiTheme="minorHAnsi" w:eastAsia="Times New Roman" w:hAnsiTheme="minorHAnsi" w:cstheme="minorHAnsi"/>
                <w:sz w:val="20"/>
                <w:szCs w:val="20"/>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14C87B88" w14:textId="13BED56D"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604203">
              <w:rPr>
                <w:rFonts w:asciiTheme="minorHAnsi" w:eastAsia="Times New Roman" w:hAnsiTheme="minorHAnsi" w:cstheme="minorHAnsi"/>
                <w:sz w:val="20"/>
                <w:szCs w:val="20"/>
              </w:rPr>
              <w:t>If Performance,</w:t>
            </w:r>
            <w:r w:rsidR="001462EE">
              <w:rPr>
                <w:rFonts w:asciiTheme="minorHAnsi" w:eastAsia="Times New Roman" w:hAnsiTheme="minorHAnsi" w:cstheme="minorHAnsi"/>
                <w:sz w:val="20"/>
                <w:szCs w:val="20"/>
              </w:rPr>
              <w:t xml:space="preserve"> </w:t>
            </w:r>
            <w:r w:rsidR="00604203">
              <w:rPr>
                <w:rFonts w:asciiTheme="minorHAnsi" w:eastAsia="Times New Roman" w:hAnsiTheme="minorHAnsi" w:cstheme="minorHAnsi"/>
                <w:sz w:val="20"/>
                <w:szCs w:val="20"/>
              </w:rPr>
              <w:t>r</w:t>
            </w:r>
            <w:r w:rsidR="005B195B">
              <w:rPr>
                <w:rFonts w:asciiTheme="minorHAnsi" w:eastAsia="Times New Roman" w:hAnsiTheme="minorHAnsi" w:cstheme="minorHAnsi"/>
                <w:sz w:val="20"/>
                <w:szCs w:val="20"/>
              </w:rPr>
              <w:t>eference value</w:t>
            </w:r>
            <w:r w:rsidRPr="00B67E3D">
              <w:rPr>
                <w:rFonts w:asciiTheme="minorHAnsi" w:eastAsia="Times New Roman" w:hAnsiTheme="minorHAnsi" w:cstheme="minorHAnsi"/>
                <w:sz w:val="20"/>
                <w:szCs w:val="20"/>
              </w:rPr>
              <w:t xml:space="preserve"> from CF1R</w:t>
            </w:r>
            <w:r w:rsidR="004635D7">
              <w:rPr>
                <w:rFonts w:asciiTheme="minorHAnsi" w:eastAsia="Times New Roman" w:hAnsiTheme="minorHAnsi" w:cstheme="minorHAnsi"/>
                <w:sz w:val="20"/>
                <w:szCs w:val="20"/>
              </w:rPr>
              <w:t>-PRF-01</w:t>
            </w:r>
            <w:r w:rsidR="005B195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Allowed values are</w:t>
            </w:r>
            <w:r w:rsidR="00604203">
              <w:rPr>
                <w:rFonts w:asciiTheme="minorHAnsi" w:eastAsia="Times New Roman" w:hAnsiTheme="minorHAnsi" w:cstheme="minorHAnsi"/>
                <w:sz w:val="20"/>
                <w:szCs w:val="20"/>
              </w:rPr>
              <w:t xml:space="preserve"> </w:t>
            </w:r>
          </w:p>
          <w:p w14:paraId="3FDEF407" w14:textId="77777777" w:rsidR="00604203"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*Standard Distribution System</w:t>
            </w:r>
          </w:p>
          <w:p w14:paraId="69C05623" w14:textId="688F3F80" w:rsidR="004725F7" w:rsidRDefault="00604203"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 HERS-Verified Pipe Insulation</w:t>
            </w:r>
            <w:r w:rsidR="004432C7" w:rsidRPr="00B67E3D">
              <w:rPr>
                <w:rFonts w:asciiTheme="minorHAnsi" w:eastAsia="Times New Roman" w:hAnsiTheme="minorHAnsi" w:cstheme="minorHAnsi"/>
                <w:sz w:val="20"/>
                <w:szCs w:val="20"/>
              </w:rPr>
              <w:t xml:space="preserve"> </w:t>
            </w:r>
          </w:p>
          <w:p w14:paraId="5A841320" w14:textId="77777777" w:rsidR="004725F7" w:rsidRDefault="004725F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p w14:paraId="3854D7C6" w14:textId="1B0E82CD" w:rsidR="004725F7" w:rsidRDefault="00CE720F" w:rsidP="00725B3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Else i</w:t>
            </w:r>
            <w:r w:rsidR="004725F7">
              <w:rPr>
                <w:rFonts w:asciiTheme="minorHAnsi" w:eastAsia="Times New Roman" w:hAnsiTheme="minorHAnsi" w:cstheme="minorHAnsi"/>
                <w:sz w:val="20"/>
                <w:szCs w:val="20"/>
              </w:rPr>
              <w:t xml:space="preserve">f Prescriptive, D03 = </w:t>
            </w:r>
            <w:r w:rsidR="004725F7" w:rsidRPr="00BD5416">
              <w:rPr>
                <w:rFonts w:asciiTheme="minorHAnsi" w:eastAsia="Times New Roman" w:hAnsiTheme="minorHAnsi" w:cstheme="minorHAnsi"/>
                <w:sz w:val="20"/>
                <w:szCs w:val="20"/>
              </w:rPr>
              <w:t>*Standard Distribution System</w:t>
            </w:r>
          </w:p>
          <w:p w14:paraId="4BAB59BD" w14:textId="68ADAC85" w:rsidR="004432C7" w:rsidRPr="00B67E3D"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r>
      <w:tr w:rsidR="004432C7" w:rsidRPr="006F1F7B" w14:paraId="553EF9DD"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668A60C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B0256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3198FD6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5842CCA2" w14:textId="09E9F2F4" w:rsidR="0093093E" w:rsidRPr="001462EE" w:rsidRDefault="0093093E" w:rsidP="00E76316">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93093E" w:rsidRPr="006F1F7B" w14:paraId="5942F975" w14:textId="77777777" w:rsidTr="0014132C">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1DDD4B7A" w14:textId="663355FF" w:rsidR="0093093E" w:rsidRPr="00294A45" w:rsidRDefault="00276172" w:rsidP="0014132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E</w:t>
            </w:r>
            <w:r w:rsidR="0093093E" w:rsidRPr="00294A45">
              <w:rPr>
                <w:rFonts w:asciiTheme="minorHAnsi" w:hAnsiTheme="minorHAnsi" w:cstheme="minorHAnsi"/>
                <w:b/>
                <w:sz w:val="20"/>
                <w:szCs w:val="20"/>
              </w:rPr>
              <w:t xml:space="preserve">. </w:t>
            </w:r>
            <w:r w:rsidRPr="00294A45">
              <w:rPr>
                <w:rFonts w:asciiTheme="minorHAnsi" w:hAnsiTheme="minorHAnsi" w:cstheme="minorHAnsi"/>
                <w:b/>
                <w:sz w:val="20"/>
                <w:szCs w:val="20"/>
              </w:rPr>
              <w:t>Installed</w:t>
            </w:r>
            <w:r w:rsidR="0093093E" w:rsidRPr="00294A45">
              <w:rPr>
                <w:rFonts w:asciiTheme="minorHAnsi" w:hAnsiTheme="minorHAnsi" w:cstheme="minorHAnsi"/>
                <w:b/>
                <w:sz w:val="20"/>
                <w:szCs w:val="20"/>
              </w:rPr>
              <w:t xml:space="preserve"> Water Heating Distribution Systems Information</w:t>
            </w:r>
          </w:p>
          <w:p w14:paraId="4F07EE38" w14:textId="77777777" w:rsidR="00B841B7" w:rsidRDefault="0093093E" w:rsidP="0014132C">
            <w:pPr>
              <w:keepNext/>
              <w:tabs>
                <w:tab w:val="left" w:pos="2160"/>
                <w:tab w:val="left" w:pos="2700"/>
                <w:tab w:val="left" w:pos="3420"/>
                <w:tab w:val="left" w:pos="3780"/>
                <w:tab w:val="left" w:pos="5760"/>
                <w:tab w:val="left" w:pos="7212"/>
              </w:tabs>
              <w:spacing w:after="0" w:line="240" w:lineRule="auto"/>
              <w:rPr>
                <w:ins w:id="19" w:author="Shewmaker, Michael@Energy" w:date="2019-11-19T10:42:00Z"/>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p>
          <w:p w14:paraId="4DA54B34" w14:textId="33FC6D06" w:rsidR="0093093E" w:rsidRPr="00B841B7" w:rsidRDefault="00B841B7" w:rsidP="0014132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ins w:id="20" w:author="Shewmaker, Michael@Energy" w:date="2019-11-19T10:42:00Z">
              <w:r w:rsidRPr="00B841B7">
                <w:rPr>
                  <w:rFonts w:asciiTheme="minorHAnsi" w:hAnsiTheme="minorHAnsi" w:cstheme="minorHAnsi"/>
                  <w:sz w:val="20"/>
                  <w:szCs w:val="20"/>
                </w:rPr>
                <w:t>&lt;&lt;require one row of data for each water heating system identified on the CF1R-PRF&gt;&gt;</w:t>
              </w:r>
            </w:ins>
            <w:r w:rsidR="0093093E" w:rsidRPr="00B841B7">
              <w:rPr>
                <w:rFonts w:asciiTheme="minorHAnsi" w:hAnsiTheme="minorHAnsi" w:cstheme="minorHAnsi"/>
                <w:sz w:val="20"/>
                <w:szCs w:val="20"/>
              </w:rPr>
              <w:t xml:space="preserve"> </w:t>
            </w:r>
          </w:p>
        </w:tc>
      </w:tr>
      <w:tr w:rsidR="0093093E" w:rsidRPr="006F1F7B" w14:paraId="48A7503F"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7968E919"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4666" w:type="dxa"/>
            <w:tcBorders>
              <w:top w:val="single" w:sz="4" w:space="0" w:color="auto"/>
              <w:left w:val="single" w:sz="4" w:space="0" w:color="auto"/>
              <w:bottom w:val="single" w:sz="4" w:space="0" w:color="auto"/>
              <w:right w:val="single" w:sz="4" w:space="0" w:color="auto"/>
            </w:tcBorders>
            <w:vAlign w:val="center"/>
          </w:tcPr>
          <w:p w14:paraId="48C35DFD"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4666" w:type="dxa"/>
            <w:tcBorders>
              <w:top w:val="single" w:sz="4" w:space="0" w:color="auto"/>
              <w:left w:val="single" w:sz="4" w:space="0" w:color="auto"/>
              <w:bottom w:val="single" w:sz="4" w:space="0" w:color="auto"/>
              <w:right w:val="single" w:sz="4" w:space="0" w:color="auto"/>
            </w:tcBorders>
            <w:vAlign w:val="center"/>
          </w:tcPr>
          <w:p w14:paraId="09F9A12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93093E" w:rsidRPr="006F1F7B" w14:paraId="1038F064"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bottom"/>
          </w:tcPr>
          <w:p w14:paraId="55BE51E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4666" w:type="dxa"/>
            <w:tcBorders>
              <w:top w:val="single" w:sz="4" w:space="0" w:color="auto"/>
              <w:left w:val="single" w:sz="4" w:space="0" w:color="auto"/>
              <w:bottom w:val="single" w:sz="4" w:space="0" w:color="auto"/>
              <w:right w:val="single" w:sz="4" w:space="0" w:color="auto"/>
            </w:tcBorders>
            <w:vAlign w:val="bottom"/>
          </w:tcPr>
          <w:p w14:paraId="015832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Central DHW System </w:t>
            </w:r>
          </w:p>
          <w:p w14:paraId="2F964BD1"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c>
          <w:tcPr>
            <w:tcW w:w="4666" w:type="dxa"/>
            <w:tcBorders>
              <w:top w:val="single" w:sz="4" w:space="0" w:color="auto"/>
              <w:left w:val="single" w:sz="4" w:space="0" w:color="auto"/>
              <w:bottom w:val="single" w:sz="4" w:space="0" w:color="auto"/>
              <w:right w:val="single" w:sz="4" w:space="0" w:color="auto"/>
            </w:tcBorders>
            <w:vAlign w:val="bottom"/>
          </w:tcPr>
          <w:p w14:paraId="33E7594F"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Dwelling Unit DHW System</w:t>
            </w:r>
          </w:p>
          <w:p w14:paraId="4D59FC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r>
      <w:tr w:rsidR="0093093E" w:rsidRPr="006F1F7B" w14:paraId="59D680E0"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736AF05C" w14:textId="16BCC1E6" w:rsidR="0093093E" w:rsidRPr="00B67E3D" w:rsidRDefault="00052AEF" w:rsidP="00F0772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&lt;&lt;reference values from </w:t>
            </w:r>
            <w:r w:rsidR="00F07721">
              <w:rPr>
                <w:rFonts w:asciiTheme="minorHAnsi" w:eastAsia="Times New Roman" w:hAnsiTheme="minorHAnsi" w:cstheme="minorHAnsi"/>
                <w:sz w:val="20"/>
                <w:szCs w:val="20"/>
              </w:rPr>
              <w:t>D01</w:t>
            </w:r>
            <w:r w:rsidRPr="00B67E3D">
              <w:rPr>
                <w:rFonts w:asciiTheme="minorHAnsi" w:eastAsia="Times New Roman" w:hAnsiTheme="minorHAnsi" w:cstheme="minorHAnsi"/>
                <w:sz w:val="20"/>
                <w:szCs w:val="20"/>
              </w:rPr>
              <w:t>&gt;&gt;</w:t>
            </w:r>
          </w:p>
        </w:tc>
        <w:tc>
          <w:tcPr>
            <w:tcW w:w="4666" w:type="dxa"/>
            <w:tcBorders>
              <w:top w:val="single" w:sz="4" w:space="0" w:color="auto"/>
              <w:left w:val="single" w:sz="4" w:space="0" w:color="auto"/>
              <w:bottom w:val="single" w:sz="4" w:space="0" w:color="auto"/>
              <w:right w:val="single" w:sz="4" w:space="0" w:color="auto"/>
            </w:tcBorders>
            <w:vAlign w:val="center"/>
          </w:tcPr>
          <w:p w14:paraId="47959E28" w14:textId="3B54B1D6" w:rsidR="005B195B" w:rsidRDefault="0093093E" w:rsidP="0014132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02;</w:t>
            </w:r>
          </w:p>
          <w:p w14:paraId="2BE43395" w14:textId="78ACB265"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4666" w:type="dxa"/>
            <w:tcBorders>
              <w:top w:val="single" w:sz="4" w:space="0" w:color="auto"/>
              <w:left w:val="single" w:sz="4" w:space="0" w:color="auto"/>
              <w:bottom w:val="single" w:sz="4" w:space="0" w:color="auto"/>
              <w:right w:val="single" w:sz="4" w:space="0" w:color="auto"/>
            </w:tcBorders>
            <w:vAlign w:val="center"/>
          </w:tcPr>
          <w:p w14:paraId="6244C126" w14:textId="6E6E9ED9" w:rsidR="005B195B" w:rsidRDefault="0093093E" w:rsidP="005B195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052AEF" w:rsidRPr="00B67E3D">
              <w:rPr>
                <w:rFonts w:asciiTheme="minorHAnsi" w:eastAsia="Times New Roman" w:hAnsiTheme="minorHAnsi" w:cstheme="minorHAnsi"/>
                <w:sz w:val="20"/>
                <w:szCs w:val="20"/>
              </w:rPr>
              <w:t xml:space="preserve"> </w:t>
            </w:r>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w:t>
            </w:r>
            <w:r w:rsidR="008B30ED">
              <w:rPr>
                <w:rFonts w:asciiTheme="minorHAnsi" w:eastAsia="Times New Roman" w:hAnsiTheme="minorHAnsi" w:cstheme="minorHAnsi"/>
                <w:sz w:val="20"/>
                <w:szCs w:val="20"/>
              </w:rPr>
              <w:t>3</w:t>
            </w:r>
            <w:r w:rsidR="005B195B">
              <w:rPr>
                <w:rFonts w:asciiTheme="minorHAnsi" w:eastAsia="Times New Roman" w:hAnsiTheme="minorHAnsi" w:cstheme="minorHAnsi"/>
                <w:sz w:val="20"/>
                <w:szCs w:val="20"/>
              </w:rPr>
              <w:t>;</w:t>
            </w:r>
          </w:p>
          <w:p w14:paraId="458D53D9" w14:textId="06E32A14"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r>
      <w:tr w:rsidR="0093093E" w:rsidRPr="006F1F7B" w14:paraId="4B89CC81"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151AF170"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5AD03EB"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97C2AFC"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F1A383B" w14:textId="77777777" w:rsidR="0093093E" w:rsidRPr="001462EE" w:rsidRDefault="0093093E" w:rsidP="00E76316">
      <w:pPr>
        <w:tabs>
          <w:tab w:val="left" w:pos="-720"/>
        </w:tabs>
        <w:suppressAutoHyphens/>
        <w:spacing w:after="0" w:line="240" w:lineRule="auto"/>
        <w:ind w:left="446"/>
        <w:rPr>
          <w:rFonts w:asciiTheme="minorHAnsi" w:hAnsiTheme="minorHAnsi" w:cstheme="minorHAnsi"/>
          <w:b/>
          <w:sz w:val="20"/>
          <w:szCs w:val="20"/>
        </w:rPr>
      </w:pPr>
    </w:p>
    <w:tbl>
      <w:tblPr>
        <w:tblW w:w="500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469"/>
        <w:gridCol w:w="5120"/>
        <w:gridCol w:w="5807"/>
      </w:tblGrid>
      <w:tr w:rsidR="00335E47" w:rsidRPr="006F1F7B" w14:paraId="607E08C9" w14:textId="77777777" w:rsidTr="00B67E3D">
        <w:trPr>
          <w:trHeight w:val="327"/>
        </w:trPr>
        <w:tc>
          <w:tcPr>
            <w:tcW w:w="14369" w:type="dxa"/>
            <w:gridSpan w:val="3"/>
            <w:tcBorders>
              <w:top w:val="single" w:sz="4" w:space="0" w:color="auto"/>
              <w:bottom w:val="single" w:sz="4" w:space="0" w:color="auto"/>
            </w:tcBorders>
            <w:vAlign w:val="center"/>
          </w:tcPr>
          <w:p w14:paraId="607E08C7" w14:textId="53D20886" w:rsidR="00335E47" w:rsidRPr="00F05920" w:rsidRDefault="00276172" w:rsidP="00335E4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F</w:t>
            </w:r>
            <w:r w:rsidR="00335E47" w:rsidRPr="00294A45">
              <w:rPr>
                <w:rFonts w:asciiTheme="minorHAnsi" w:hAnsiTheme="minorHAnsi" w:cstheme="minorHAnsi"/>
                <w:b/>
                <w:sz w:val="20"/>
                <w:szCs w:val="20"/>
              </w:rPr>
              <w:t>. Installed Water Heater Manufacturer Information</w:t>
            </w:r>
          </w:p>
          <w:p w14:paraId="607E08C8" w14:textId="17E6EF86" w:rsidR="009A7B08" w:rsidRPr="00B67E3D" w:rsidRDefault="009A7B08" w:rsidP="00B841B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hAnsiTheme="minorHAnsi" w:cstheme="minorHAnsi"/>
                <w:sz w:val="20"/>
                <w:szCs w:val="20"/>
              </w:rPr>
              <w:t xml:space="preserve">&lt;&lt; require one row of data </w:t>
            </w:r>
            <w:del w:id="21" w:author="Shewmaker, Michael@Energy" w:date="2019-11-19T10:43:00Z">
              <w:r w:rsidRPr="00B67E3D" w:rsidDel="00B841B7">
                <w:rPr>
                  <w:rFonts w:asciiTheme="minorHAnsi" w:hAnsiTheme="minorHAnsi" w:cstheme="minorHAnsi"/>
                  <w:sz w:val="20"/>
                  <w:szCs w:val="20"/>
                </w:rPr>
                <w:delText>in this table for each of the Water Heaters listed in Section A04</w:delText>
              </w:r>
            </w:del>
            <w:ins w:id="22" w:author="Shewmaker, Michael@Energy" w:date="2019-11-19T10:43:00Z">
              <w:r w:rsidR="00B841B7">
                <w:rPr>
                  <w:rFonts w:asciiTheme="minorHAnsi" w:hAnsiTheme="minorHAnsi" w:cstheme="minorHAnsi"/>
                  <w:sz w:val="20"/>
                  <w:szCs w:val="20"/>
                </w:rPr>
                <w:t>for each water heater identified in Section C.</w:t>
              </w:r>
            </w:ins>
            <w:r w:rsidRPr="00B67E3D">
              <w:rPr>
                <w:rFonts w:asciiTheme="minorHAnsi" w:hAnsiTheme="minorHAnsi" w:cstheme="minorHAnsi"/>
                <w:sz w:val="20"/>
                <w:szCs w:val="20"/>
              </w:rPr>
              <w:t>&gt;&gt;</w:t>
            </w:r>
          </w:p>
        </w:tc>
      </w:tr>
      <w:tr w:rsidR="00335E47" w:rsidRPr="006F1F7B" w14:paraId="607E08CD" w14:textId="77777777" w:rsidTr="00B67E3D">
        <w:trPr>
          <w:trHeight w:val="426"/>
        </w:trPr>
        <w:tc>
          <w:tcPr>
            <w:tcW w:w="3463" w:type="dxa"/>
            <w:tcBorders>
              <w:top w:val="single" w:sz="4" w:space="0" w:color="auto"/>
              <w:bottom w:val="single" w:sz="4" w:space="0" w:color="auto"/>
              <w:right w:val="single" w:sz="4" w:space="0" w:color="auto"/>
            </w:tcBorders>
            <w:vAlign w:val="bottom"/>
          </w:tcPr>
          <w:p w14:paraId="607E08CA"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110" w:type="dxa"/>
            <w:tcBorders>
              <w:top w:val="single" w:sz="4" w:space="0" w:color="auto"/>
              <w:left w:val="single" w:sz="4" w:space="0" w:color="auto"/>
              <w:bottom w:val="single" w:sz="4" w:space="0" w:color="auto"/>
              <w:right w:val="single" w:sz="4" w:space="0" w:color="auto"/>
            </w:tcBorders>
            <w:vAlign w:val="bottom"/>
          </w:tcPr>
          <w:p w14:paraId="607E08CB"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5796" w:type="dxa"/>
            <w:tcBorders>
              <w:top w:val="single" w:sz="4" w:space="0" w:color="auto"/>
              <w:left w:val="single" w:sz="4" w:space="0" w:color="auto"/>
              <w:bottom w:val="single" w:sz="4" w:space="0" w:color="auto"/>
            </w:tcBorders>
            <w:vAlign w:val="bottom"/>
          </w:tcPr>
          <w:p w14:paraId="607E08CC"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335E47" w:rsidRPr="006F1F7B" w14:paraId="607E08D1" w14:textId="77777777" w:rsidTr="00B67E3D">
        <w:trPr>
          <w:trHeight w:val="282"/>
        </w:trPr>
        <w:tc>
          <w:tcPr>
            <w:tcW w:w="3463" w:type="dxa"/>
            <w:tcBorders>
              <w:top w:val="single" w:sz="4" w:space="0" w:color="auto"/>
              <w:bottom w:val="single" w:sz="4" w:space="0" w:color="auto"/>
              <w:right w:val="single" w:sz="4" w:space="0" w:color="auto"/>
            </w:tcBorders>
            <w:vAlign w:val="bottom"/>
          </w:tcPr>
          <w:p w14:paraId="607E08CE"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5110" w:type="dxa"/>
            <w:tcBorders>
              <w:top w:val="single" w:sz="4" w:space="0" w:color="auto"/>
              <w:left w:val="single" w:sz="4" w:space="0" w:color="auto"/>
              <w:bottom w:val="single" w:sz="4" w:space="0" w:color="auto"/>
              <w:right w:val="single" w:sz="4" w:space="0" w:color="auto"/>
            </w:tcBorders>
            <w:vAlign w:val="bottom"/>
          </w:tcPr>
          <w:p w14:paraId="607E08CF"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Manufacturer</w:t>
            </w:r>
          </w:p>
        </w:tc>
        <w:tc>
          <w:tcPr>
            <w:tcW w:w="5796" w:type="dxa"/>
            <w:tcBorders>
              <w:top w:val="single" w:sz="4" w:space="0" w:color="auto"/>
              <w:left w:val="single" w:sz="4" w:space="0" w:color="auto"/>
              <w:bottom w:val="single" w:sz="4" w:space="0" w:color="auto"/>
            </w:tcBorders>
            <w:vAlign w:val="bottom"/>
          </w:tcPr>
          <w:p w14:paraId="607E08D0"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Model Number</w:t>
            </w:r>
          </w:p>
        </w:tc>
      </w:tr>
      <w:tr w:rsidR="00335E47" w:rsidRPr="006F1F7B" w14:paraId="607E08D5" w14:textId="77777777" w:rsidTr="00B67E3D">
        <w:trPr>
          <w:trHeight w:val="246"/>
        </w:trPr>
        <w:tc>
          <w:tcPr>
            <w:tcW w:w="3463" w:type="dxa"/>
            <w:tcBorders>
              <w:top w:val="single" w:sz="4" w:space="0" w:color="auto"/>
              <w:bottom w:val="single" w:sz="4" w:space="0" w:color="auto"/>
              <w:right w:val="single" w:sz="4" w:space="0" w:color="auto"/>
            </w:tcBorders>
            <w:vAlign w:val="bottom"/>
          </w:tcPr>
          <w:p w14:paraId="607E08D2" w14:textId="43B1B60D" w:rsidR="00335E47" w:rsidRPr="00B67E3D" w:rsidRDefault="009A7B08" w:rsidP="00CE720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CE720F">
              <w:rPr>
                <w:rFonts w:asciiTheme="minorHAnsi" w:eastAsia="Times New Roman" w:hAnsiTheme="minorHAnsi" w:cstheme="minorHAnsi"/>
                <w:sz w:val="20"/>
                <w:szCs w:val="20"/>
              </w:rPr>
              <w:t>reference values from D01</w:t>
            </w:r>
            <w:r w:rsidRPr="00B67E3D">
              <w:rPr>
                <w:rFonts w:asciiTheme="minorHAnsi" w:eastAsia="Times New Roman" w:hAnsiTheme="minorHAnsi" w:cstheme="minorHAnsi"/>
                <w:sz w:val="20"/>
                <w:szCs w:val="20"/>
              </w:rPr>
              <w:t>&gt;&gt;</w:t>
            </w:r>
          </w:p>
        </w:tc>
        <w:tc>
          <w:tcPr>
            <w:tcW w:w="5110" w:type="dxa"/>
            <w:tcBorders>
              <w:top w:val="single" w:sz="4" w:space="0" w:color="auto"/>
              <w:left w:val="single" w:sz="4" w:space="0" w:color="auto"/>
              <w:bottom w:val="single" w:sz="4" w:space="0" w:color="auto"/>
              <w:right w:val="single" w:sz="4" w:space="0" w:color="auto"/>
            </w:tcBorders>
            <w:vAlign w:val="bottom"/>
          </w:tcPr>
          <w:p w14:paraId="607E08D3" w14:textId="77777777" w:rsidR="00335E47" w:rsidRPr="00B67E3D" w:rsidRDefault="009A7B08"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c>
          <w:tcPr>
            <w:tcW w:w="5796" w:type="dxa"/>
            <w:tcBorders>
              <w:top w:val="single" w:sz="4" w:space="0" w:color="auto"/>
              <w:left w:val="single" w:sz="4" w:space="0" w:color="auto"/>
              <w:bottom w:val="single" w:sz="4" w:space="0" w:color="auto"/>
            </w:tcBorders>
            <w:shd w:val="clear" w:color="auto" w:fill="FFFFFF" w:themeFill="background1"/>
            <w:vAlign w:val="bottom"/>
          </w:tcPr>
          <w:p w14:paraId="607E08D4" w14:textId="77777777" w:rsidR="00335E47" w:rsidRPr="00B67E3D" w:rsidRDefault="009A7B08" w:rsidP="009E1DA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r>
      <w:tr w:rsidR="00335E47" w:rsidRPr="006F1F7B" w14:paraId="607E08D9" w14:textId="77777777" w:rsidTr="00B67E3D">
        <w:trPr>
          <w:trHeight w:val="255"/>
        </w:trPr>
        <w:tc>
          <w:tcPr>
            <w:tcW w:w="3463" w:type="dxa"/>
            <w:tcBorders>
              <w:top w:val="single" w:sz="4" w:space="0" w:color="auto"/>
              <w:bottom w:val="single" w:sz="4" w:space="0" w:color="auto"/>
              <w:right w:val="single" w:sz="4" w:space="0" w:color="auto"/>
            </w:tcBorders>
            <w:vAlign w:val="bottom"/>
          </w:tcPr>
          <w:p w14:paraId="607E08D6"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10" w:type="dxa"/>
            <w:tcBorders>
              <w:top w:val="single" w:sz="4" w:space="0" w:color="auto"/>
              <w:left w:val="single" w:sz="4" w:space="0" w:color="auto"/>
              <w:bottom w:val="single" w:sz="4" w:space="0" w:color="auto"/>
              <w:right w:val="single" w:sz="4" w:space="0" w:color="auto"/>
            </w:tcBorders>
            <w:vAlign w:val="bottom"/>
          </w:tcPr>
          <w:p w14:paraId="607E08D7"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96" w:type="dxa"/>
            <w:tcBorders>
              <w:top w:val="single" w:sz="4" w:space="0" w:color="auto"/>
              <w:left w:val="single" w:sz="4" w:space="0" w:color="auto"/>
              <w:bottom w:val="single" w:sz="4" w:space="0" w:color="auto"/>
            </w:tcBorders>
          </w:tcPr>
          <w:p w14:paraId="607E08D8"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A79DA28" w14:textId="789F183C" w:rsidR="009F122B" w:rsidRPr="003E7D46" w:rsidRDefault="009F122B" w:rsidP="00E76316">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9F122B" w:rsidRPr="006F1F7B" w14:paraId="6A220B26" w14:textId="77777777" w:rsidTr="00F947E9">
        <w:trPr>
          <w:trHeight w:val="144"/>
        </w:trPr>
        <w:tc>
          <w:tcPr>
            <w:tcW w:w="14390" w:type="dxa"/>
            <w:gridSpan w:val="2"/>
          </w:tcPr>
          <w:p w14:paraId="1F4661C8" w14:textId="63A26DE7" w:rsidR="009F122B" w:rsidRPr="003E7D46" w:rsidRDefault="00276172" w:rsidP="00F947E9">
            <w:pPr>
              <w:keepNext/>
              <w:spacing w:after="0" w:line="240" w:lineRule="auto"/>
              <w:jc w:val="both"/>
              <w:rPr>
                <w:rFonts w:asciiTheme="minorHAnsi" w:hAnsiTheme="minorHAnsi" w:cstheme="minorHAnsi"/>
                <w:sz w:val="20"/>
                <w:szCs w:val="20"/>
              </w:rPr>
            </w:pPr>
            <w:r w:rsidRPr="003E7D46">
              <w:rPr>
                <w:rFonts w:asciiTheme="minorHAnsi" w:hAnsiTheme="minorHAnsi" w:cstheme="minorHAnsi"/>
                <w:b/>
                <w:sz w:val="20"/>
                <w:szCs w:val="20"/>
              </w:rPr>
              <w:t>G</w:t>
            </w:r>
            <w:r w:rsidR="009F122B" w:rsidRPr="003E7D46">
              <w:rPr>
                <w:rFonts w:asciiTheme="minorHAnsi" w:hAnsiTheme="minorHAnsi" w:cstheme="minorHAnsi"/>
                <w:b/>
                <w:sz w:val="20"/>
                <w:szCs w:val="20"/>
              </w:rPr>
              <w:t>. Mandatory Requirements for All Central Domestic Hot Water Systems</w:t>
            </w:r>
          </w:p>
        </w:tc>
      </w:tr>
      <w:tr w:rsidR="009F122B" w:rsidRPr="006F1F7B" w14:paraId="7F559551" w14:textId="77777777" w:rsidTr="00F947E9">
        <w:trPr>
          <w:trHeight w:val="144"/>
        </w:trPr>
        <w:tc>
          <w:tcPr>
            <w:tcW w:w="713" w:type="dxa"/>
            <w:vAlign w:val="center"/>
          </w:tcPr>
          <w:p w14:paraId="3712944F"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01</w:t>
            </w:r>
          </w:p>
        </w:tc>
        <w:tc>
          <w:tcPr>
            <w:tcW w:w="13677" w:type="dxa"/>
          </w:tcPr>
          <w:p w14:paraId="5ED07CEE" w14:textId="77777777" w:rsidR="009F122B" w:rsidRPr="00DF4A6F" w:rsidRDefault="009F122B" w:rsidP="00F947E9">
            <w:pPr>
              <w:keepNext/>
              <w:autoSpaceDE w:val="0"/>
              <w:autoSpaceDN w:val="0"/>
              <w:adjustRightInd w:val="0"/>
              <w:spacing w:after="0" w:line="240" w:lineRule="auto"/>
              <w:rPr>
                <w:rFonts w:asciiTheme="minorHAnsi" w:hAnsiTheme="minorHAnsi" w:cstheme="minorHAnsi"/>
                <w:sz w:val="20"/>
                <w:szCs w:val="20"/>
              </w:rPr>
            </w:pPr>
            <w:r w:rsidRPr="00294A45">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294A45">
              <w:rPr>
                <w:rFonts w:asciiTheme="minorHAnsi" w:hAnsiTheme="minorHAnsi" w:cstheme="minorHAnsi"/>
                <w:sz w:val="20"/>
                <w:szCs w:val="20"/>
              </w:rPr>
              <w:t xml:space="preserve">have separate remote heaters, heat exchangers, or boosters to supply the outlet with the higher </w:t>
            </w:r>
            <w:r w:rsidRPr="00F05920">
              <w:rPr>
                <w:rFonts w:asciiTheme="minorHAnsi" w:hAnsiTheme="minorHAnsi" w:cstheme="minorHAnsi"/>
                <w:sz w:val="20"/>
                <w:szCs w:val="20"/>
              </w:rPr>
              <w:t>temperature</w:t>
            </w:r>
            <w:r w:rsidRPr="00287A60">
              <w:rPr>
                <w:rFonts w:asciiTheme="minorHAnsi" w:hAnsiTheme="minorHAnsi" w:cstheme="minorHAnsi"/>
                <w:bCs/>
                <w:sz w:val="20"/>
                <w:szCs w:val="20"/>
              </w:rPr>
              <w:t>.  (Section 110.3 (c)1)</w:t>
            </w:r>
          </w:p>
        </w:tc>
      </w:tr>
      <w:tr w:rsidR="009F122B" w:rsidRPr="006F1F7B" w14:paraId="14081290" w14:textId="77777777" w:rsidTr="00F947E9">
        <w:trPr>
          <w:trHeight w:val="144"/>
        </w:trPr>
        <w:tc>
          <w:tcPr>
            <w:tcW w:w="713" w:type="dxa"/>
            <w:vAlign w:val="center"/>
          </w:tcPr>
          <w:p w14:paraId="114E42FC"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02</w:t>
            </w:r>
          </w:p>
        </w:tc>
        <w:tc>
          <w:tcPr>
            <w:tcW w:w="13677" w:type="dxa"/>
          </w:tcPr>
          <w:p w14:paraId="026C6916" w14:textId="77777777" w:rsidR="009F122B" w:rsidRPr="00294A45" w:rsidRDefault="009F122B" w:rsidP="00F947E9">
            <w:pPr>
              <w:keepNext/>
              <w:autoSpaceDE w:val="0"/>
              <w:autoSpaceDN w:val="0"/>
              <w:adjustRightInd w:val="0"/>
              <w:spacing w:after="0" w:line="240" w:lineRule="auto"/>
              <w:rPr>
                <w:rFonts w:asciiTheme="minorHAnsi" w:hAnsiTheme="minorHAnsi" w:cstheme="minorHAnsi"/>
                <w:sz w:val="20"/>
                <w:szCs w:val="20"/>
              </w:rPr>
            </w:pPr>
            <w:r w:rsidRPr="00294A45">
              <w:rPr>
                <w:rFonts w:asciiTheme="minorHAnsi" w:hAnsiTheme="minorHAnsi" w:cstheme="minorHAnsi"/>
                <w:sz w:val="20"/>
                <w:szCs w:val="20"/>
              </w:rPr>
              <w:t>Systems with circulating pumps or with electrical heat trace systems shall be capable of automatically turning off the system.  (Section 110.3(c)2).</w:t>
            </w:r>
          </w:p>
        </w:tc>
      </w:tr>
      <w:tr w:rsidR="009F122B" w:rsidRPr="006F1F7B" w14:paraId="5B1AF954" w14:textId="77777777" w:rsidTr="00F947E9">
        <w:trPr>
          <w:trHeight w:val="144"/>
        </w:trPr>
        <w:tc>
          <w:tcPr>
            <w:tcW w:w="713" w:type="dxa"/>
            <w:vAlign w:val="center"/>
          </w:tcPr>
          <w:p w14:paraId="14BCE02E"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03</w:t>
            </w:r>
          </w:p>
        </w:tc>
        <w:tc>
          <w:tcPr>
            <w:tcW w:w="13677" w:type="dxa"/>
          </w:tcPr>
          <w:p w14:paraId="02498FB6" w14:textId="1F7FE3FA" w:rsidR="009F122B" w:rsidRPr="001074AE" w:rsidRDefault="001074AE" w:rsidP="001074AE">
            <w:pPr>
              <w:keepNext/>
              <w:spacing w:after="0" w:line="240" w:lineRule="auto"/>
              <w:rPr>
                <w:rFonts w:asciiTheme="minorHAnsi" w:hAnsiTheme="minorHAnsi" w:cstheme="minorHAnsi"/>
                <w:sz w:val="20"/>
                <w:szCs w:val="20"/>
              </w:rPr>
            </w:pPr>
            <w:r w:rsidRPr="001074AE">
              <w:rPr>
                <w:rFonts w:asciiTheme="minorHAnsi" w:eastAsiaTheme="minorEastAsia" w:hAnsiTheme="minorHAnsi" w:cstheme="minorHAnsi"/>
                <w:sz w:val="20"/>
                <w:szCs w:val="20"/>
              </w:rPr>
              <w:t>Unfired storage tanks are insulated with an external R-12 or combination of R-16 internal and external Insulation. (Section 110.3(c)4).</w:t>
            </w:r>
          </w:p>
        </w:tc>
      </w:tr>
      <w:tr w:rsidR="009F122B" w:rsidRPr="006F1F7B" w14:paraId="6E7E4F4B" w14:textId="77777777" w:rsidTr="00F947E9">
        <w:trPr>
          <w:trHeight w:val="144"/>
        </w:trPr>
        <w:tc>
          <w:tcPr>
            <w:tcW w:w="713" w:type="dxa"/>
            <w:vAlign w:val="center"/>
          </w:tcPr>
          <w:p w14:paraId="34DBFEE9"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04</w:t>
            </w:r>
          </w:p>
        </w:tc>
        <w:tc>
          <w:tcPr>
            <w:tcW w:w="13677" w:type="dxa"/>
          </w:tcPr>
          <w:p w14:paraId="76CEF0A1" w14:textId="5893B42D" w:rsidR="009F122B" w:rsidRPr="00294A45" w:rsidRDefault="009F122B" w:rsidP="00F947E9">
            <w:pPr>
              <w:keepNext/>
              <w:autoSpaceDE w:val="0"/>
              <w:autoSpaceDN w:val="0"/>
              <w:adjustRightInd w:val="0"/>
              <w:spacing w:after="0" w:line="240" w:lineRule="auto"/>
              <w:rPr>
                <w:rFonts w:asciiTheme="minorHAnsi" w:hAnsiTheme="minorHAnsi" w:cstheme="minorHAnsi"/>
                <w:bCs/>
                <w:sz w:val="20"/>
                <w:szCs w:val="20"/>
              </w:rPr>
            </w:pPr>
            <w:r w:rsidRPr="00294A45">
              <w:rPr>
                <w:rFonts w:asciiTheme="minorHAnsi" w:hAnsiTheme="minorHAnsi" w:cstheme="minorHAnsi"/>
                <w:bCs/>
                <w:sz w:val="20"/>
                <w:szCs w:val="20"/>
              </w:rPr>
              <w:t>Recirculation loop</w:t>
            </w:r>
            <w:r w:rsidR="00CE720F">
              <w:rPr>
                <w:rFonts w:asciiTheme="minorHAnsi" w:hAnsiTheme="minorHAnsi" w:cstheme="minorHAnsi"/>
                <w:bCs/>
                <w:sz w:val="20"/>
                <w:szCs w:val="20"/>
              </w:rPr>
              <w:t>s</w:t>
            </w:r>
            <w:r w:rsidRPr="00294A45">
              <w:rPr>
                <w:rFonts w:asciiTheme="minorHAnsi" w:hAnsiTheme="minorHAnsi" w:cstheme="minorHAnsi"/>
                <w:bCs/>
                <w:sz w:val="20"/>
                <w:szCs w:val="20"/>
              </w:rPr>
              <w:t xml:space="preserve"> shall meet the following requirements:</w:t>
            </w:r>
          </w:p>
          <w:p w14:paraId="7BF25555" w14:textId="30BC6CEB" w:rsidR="009F122B" w:rsidRPr="00F43B53"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F05920">
              <w:rPr>
                <w:rFonts w:asciiTheme="minorHAnsi" w:hAnsiTheme="minorHAnsi" w:cstheme="minorHAnsi"/>
                <w:bCs/>
                <w:sz w:val="20"/>
                <w:szCs w:val="20"/>
              </w:rPr>
              <w:t xml:space="preserve">The </w:t>
            </w:r>
            <w:r w:rsidRPr="00287A60">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DF4A6F">
              <w:rPr>
                <w:rFonts w:asciiTheme="minorHAnsi" w:hAnsiTheme="minorHAnsi" w:cstheme="minorHAnsi"/>
                <w:sz w:val="20"/>
                <w:szCs w:val="20"/>
              </w:rPr>
              <w:t>Section 110.3(c</w:t>
            </w:r>
            <w:r w:rsidRPr="00F43B53">
              <w:rPr>
                <w:rFonts w:asciiTheme="minorHAnsi" w:hAnsiTheme="minorHAnsi" w:cstheme="minorHAnsi"/>
                <w:sz w:val="20"/>
                <w:szCs w:val="20"/>
              </w:rPr>
              <w:t>)</w:t>
            </w:r>
            <w:r w:rsidR="00DF4A6F">
              <w:rPr>
                <w:rFonts w:asciiTheme="minorHAnsi" w:hAnsiTheme="minorHAnsi" w:cstheme="minorHAnsi"/>
                <w:sz w:val="20"/>
                <w:szCs w:val="20"/>
              </w:rPr>
              <w:t xml:space="preserve"> </w:t>
            </w:r>
            <w:r w:rsidRPr="00F43B53">
              <w:rPr>
                <w:rFonts w:asciiTheme="minorHAnsi" w:hAnsiTheme="minorHAnsi" w:cstheme="minorHAnsi"/>
                <w:sz w:val="20"/>
                <w:szCs w:val="20"/>
              </w:rPr>
              <w:t>4A).</w:t>
            </w:r>
          </w:p>
          <w:p w14:paraId="1AC0A008" w14:textId="2A2B6CB5" w:rsidR="009F122B" w:rsidRPr="00F43B53"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89312C">
              <w:rPr>
                <w:rFonts w:asciiTheme="minorHAnsi" w:hAnsiTheme="minorHAnsi" w:cstheme="minorHAnsi"/>
                <w:sz w:val="20"/>
                <w:szCs w:val="20"/>
              </w:rPr>
              <w:t>A check valve is located between the recirculation pump and the water heater. (</w:t>
            </w:r>
            <w:r w:rsidRPr="009202EE">
              <w:rPr>
                <w:rFonts w:asciiTheme="minorHAnsi" w:hAnsiTheme="minorHAnsi" w:cstheme="minorHAnsi"/>
                <w:sz w:val="20"/>
                <w:szCs w:val="20"/>
              </w:rPr>
              <w:t>Section 110.3(c)</w:t>
            </w:r>
            <w:r w:rsidR="00DF4A6F">
              <w:rPr>
                <w:rFonts w:asciiTheme="minorHAnsi" w:hAnsiTheme="minorHAnsi" w:cstheme="minorHAnsi"/>
                <w:sz w:val="20"/>
                <w:szCs w:val="20"/>
              </w:rPr>
              <w:t xml:space="preserve"> </w:t>
            </w:r>
            <w:r w:rsidRPr="00F43B53">
              <w:rPr>
                <w:rFonts w:asciiTheme="minorHAnsi" w:hAnsiTheme="minorHAnsi" w:cstheme="minorHAnsi"/>
                <w:sz w:val="20"/>
                <w:szCs w:val="20"/>
              </w:rPr>
              <w:t>4B).</w:t>
            </w:r>
          </w:p>
          <w:p w14:paraId="6AC81A03" w14:textId="6E05E369" w:rsidR="009F122B" w:rsidRPr="00FB3C06"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89312C">
              <w:rPr>
                <w:rFonts w:asciiTheme="minorHAnsi" w:hAnsiTheme="minorHAnsi" w:cstheme="minorHAnsi"/>
                <w:sz w:val="20"/>
                <w:szCs w:val="20"/>
              </w:rPr>
              <w:t>A hose bib is installed between the pump and the water heating equipment with an isolation valve between the hose bib and the water heating equipm</w:t>
            </w:r>
            <w:r w:rsidRPr="009202EE">
              <w:rPr>
                <w:rFonts w:asciiTheme="minorHAnsi" w:hAnsiTheme="minorHAnsi" w:cstheme="minorHAnsi"/>
                <w:sz w:val="20"/>
                <w:szCs w:val="20"/>
              </w:rPr>
              <w:t>ent.</w:t>
            </w:r>
            <w:r w:rsidRPr="00FB3C06">
              <w:rPr>
                <w:rFonts w:asciiTheme="minorHAnsi" w:hAnsiTheme="minorHAnsi" w:cstheme="minorHAnsi"/>
                <w:sz w:val="20"/>
                <w:szCs w:val="20"/>
              </w:rPr>
              <w:t xml:space="preserve"> </w:t>
            </w:r>
            <w:r w:rsidR="00CE720F">
              <w:rPr>
                <w:rFonts w:asciiTheme="minorHAnsi" w:hAnsiTheme="minorHAnsi" w:cstheme="minorHAnsi"/>
                <w:sz w:val="20"/>
                <w:szCs w:val="20"/>
              </w:rPr>
              <w:t xml:space="preserve">(Section </w:t>
            </w:r>
            <w:r w:rsidRPr="00FB3C06">
              <w:rPr>
                <w:rFonts w:asciiTheme="minorHAnsi" w:hAnsiTheme="minorHAnsi" w:cstheme="minorHAnsi"/>
                <w:sz w:val="20"/>
                <w:szCs w:val="20"/>
              </w:rPr>
              <w:t>110.3(c)4C).</w:t>
            </w:r>
          </w:p>
          <w:p w14:paraId="199ACD65" w14:textId="7546BB52" w:rsidR="009F122B" w:rsidRPr="001462EE"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Isolation valves shall be installed on both sides of the pump, of which the valve</w:t>
            </w:r>
            <w:r w:rsidR="00CF1CFE">
              <w:rPr>
                <w:rFonts w:asciiTheme="minorHAnsi" w:hAnsiTheme="minorHAnsi" w:cstheme="minorHAnsi"/>
                <w:sz w:val="20"/>
                <w:szCs w:val="20"/>
              </w:rPr>
              <w:t xml:space="preserve"> required in Section 110.3(c)4C </w:t>
            </w:r>
            <w:r w:rsidRPr="00B67E3D">
              <w:rPr>
                <w:rFonts w:asciiTheme="minorHAnsi" w:hAnsiTheme="minorHAnsi" w:cstheme="minorHAnsi"/>
                <w:sz w:val="20"/>
                <w:szCs w:val="20"/>
              </w:rPr>
              <w:t xml:space="preserve">can be one.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110.3(c)4D</w:t>
            </w:r>
            <w:r w:rsidR="00CE720F">
              <w:rPr>
                <w:rFonts w:asciiTheme="minorHAnsi" w:hAnsiTheme="minorHAnsi" w:cstheme="minorHAnsi"/>
                <w:sz w:val="20"/>
                <w:szCs w:val="20"/>
              </w:rPr>
              <w:t>).</w:t>
            </w:r>
          </w:p>
          <w:p w14:paraId="62C6492C" w14:textId="0ED9938B" w:rsidR="009F122B" w:rsidRPr="001462EE"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 xml:space="preserve">The cold water piping and the recirculation loop piping shall not be connected to the hot water storage tank drain port.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110.3(c)4E</w:t>
            </w:r>
            <w:r w:rsidR="00CE720F">
              <w:rPr>
                <w:rFonts w:asciiTheme="minorHAnsi" w:hAnsiTheme="minorHAnsi" w:cstheme="minorHAnsi"/>
                <w:sz w:val="20"/>
                <w:szCs w:val="20"/>
              </w:rPr>
              <w:t>).</w:t>
            </w:r>
            <w:r w:rsidRPr="00B67E3D">
              <w:rPr>
                <w:rFonts w:asciiTheme="minorHAnsi" w:hAnsiTheme="minorHAnsi" w:cstheme="minorHAnsi"/>
                <w:sz w:val="20"/>
                <w:szCs w:val="20"/>
              </w:rPr>
              <w:t xml:space="preserve"> </w:t>
            </w:r>
          </w:p>
          <w:p w14:paraId="3E0F5D62" w14:textId="0FF609C3" w:rsidR="009F122B" w:rsidRPr="00294A45"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 xml:space="preserve">A check valve shall be installed on the cold water supply line between the hot water system and the next closest tee on the cold water supply line.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w:t>
            </w:r>
            <w:r w:rsidR="00DF4A6F">
              <w:rPr>
                <w:rFonts w:asciiTheme="minorHAnsi" w:hAnsiTheme="minorHAnsi" w:cstheme="minorHAnsi"/>
                <w:sz w:val="20"/>
                <w:szCs w:val="20"/>
              </w:rPr>
              <w:t xml:space="preserve"> </w:t>
            </w:r>
            <w:r w:rsidRPr="00B67E3D">
              <w:rPr>
                <w:rFonts w:asciiTheme="minorHAnsi" w:hAnsiTheme="minorHAnsi" w:cstheme="minorHAnsi"/>
                <w:sz w:val="20"/>
                <w:szCs w:val="20"/>
              </w:rPr>
              <w:t>4F</w:t>
            </w:r>
            <w:r w:rsidR="00CE720F">
              <w:rPr>
                <w:rFonts w:asciiTheme="minorHAnsi" w:hAnsiTheme="minorHAnsi" w:cstheme="minorHAnsi"/>
                <w:sz w:val="20"/>
                <w:szCs w:val="20"/>
              </w:rPr>
              <w:t>)</w:t>
            </w:r>
            <w:r w:rsidRPr="001462EE">
              <w:rPr>
                <w:rFonts w:asciiTheme="minorHAnsi" w:hAnsiTheme="minorHAnsi" w:cstheme="minorHAnsi"/>
                <w:bCs/>
                <w:sz w:val="20"/>
                <w:szCs w:val="20"/>
              </w:rPr>
              <w:t>.</w:t>
            </w:r>
          </w:p>
        </w:tc>
      </w:tr>
      <w:tr w:rsidR="009F122B" w:rsidRPr="006F1F7B" w14:paraId="63AAF75D" w14:textId="77777777" w:rsidTr="00F947E9">
        <w:trPr>
          <w:trHeight w:val="144"/>
        </w:trPr>
        <w:tc>
          <w:tcPr>
            <w:tcW w:w="713" w:type="dxa"/>
            <w:vAlign w:val="center"/>
          </w:tcPr>
          <w:p w14:paraId="7EB4D027" w14:textId="358D3FE3"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w:t>
            </w:r>
            <w:r w:rsidR="00BE053F">
              <w:rPr>
                <w:rFonts w:asciiTheme="minorHAnsi" w:hAnsiTheme="minorHAnsi" w:cstheme="minorHAnsi"/>
                <w:sz w:val="20"/>
                <w:szCs w:val="20"/>
              </w:rPr>
              <w:t>5</w:t>
            </w:r>
          </w:p>
        </w:tc>
        <w:tc>
          <w:tcPr>
            <w:tcW w:w="13677" w:type="dxa"/>
          </w:tcPr>
          <w:p w14:paraId="79A2552F" w14:textId="06D8AE20" w:rsidR="009F122B" w:rsidRPr="00287A60" w:rsidRDefault="009F122B" w:rsidP="00CE720F">
            <w:pPr>
              <w:keepNext/>
              <w:autoSpaceDE w:val="0"/>
              <w:autoSpaceDN w:val="0"/>
              <w:adjustRightInd w:val="0"/>
              <w:spacing w:after="0" w:line="240" w:lineRule="auto"/>
              <w:rPr>
                <w:rFonts w:asciiTheme="minorHAnsi" w:hAnsiTheme="minorHAnsi" w:cstheme="minorHAnsi"/>
                <w:bCs/>
                <w:sz w:val="20"/>
                <w:szCs w:val="20"/>
              </w:rPr>
            </w:pPr>
            <w:r w:rsidRPr="00294A45">
              <w:rPr>
                <w:rFonts w:asciiTheme="minorHAnsi" w:hAnsiTheme="minorHAnsi" w:cstheme="minorHAnsi"/>
                <w:bCs/>
                <w:sz w:val="20"/>
                <w:szCs w:val="20"/>
              </w:rPr>
              <w:t>Instantaneous water heaters with an input greater than 6.8 kB</w:t>
            </w:r>
            <w:r w:rsidR="00CE720F">
              <w:rPr>
                <w:rFonts w:asciiTheme="minorHAnsi" w:hAnsiTheme="minorHAnsi" w:cstheme="minorHAnsi"/>
                <w:bCs/>
                <w:sz w:val="20"/>
                <w:szCs w:val="20"/>
              </w:rPr>
              <w:t>tu</w:t>
            </w:r>
            <w:r w:rsidRPr="00294A45">
              <w:rPr>
                <w:rFonts w:asciiTheme="minorHAnsi" w:hAnsiTheme="minorHAnsi" w:cstheme="minorHAnsi"/>
                <w:bCs/>
                <w:sz w:val="20"/>
                <w:szCs w:val="20"/>
              </w:rPr>
              <w:t>/hr</w:t>
            </w:r>
            <w:r w:rsidR="002E6A3E" w:rsidRPr="00294A45">
              <w:rPr>
                <w:rFonts w:asciiTheme="minorHAnsi" w:hAnsiTheme="minorHAnsi" w:cstheme="minorHAnsi"/>
                <w:bCs/>
                <w:sz w:val="20"/>
                <w:szCs w:val="20"/>
              </w:rPr>
              <w:t>.</w:t>
            </w:r>
            <w:r w:rsidRPr="00F05920">
              <w:rPr>
                <w:rFonts w:asciiTheme="minorHAnsi" w:hAnsiTheme="minorHAnsi" w:cstheme="minorHAnsi"/>
                <w:bCs/>
                <w:sz w:val="20"/>
                <w:szCs w:val="20"/>
              </w:rPr>
              <w:t xml:space="preserve">  (2kW) shall have isolation valves on both the cold water supply and the hot water line. (110.3 (c)6).</w:t>
            </w:r>
          </w:p>
        </w:tc>
      </w:tr>
      <w:tr w:rsidR="009F122B" w:rsidRPr="006F1F7B" w14:paraId="6D8BE3C5" w14:textId="77777777" w:rsidTr="00F947E9">
        <w:trPr>
          <w:trHeight w:val="144"/>
        </w:trPr>
        <w:tc>
          <w:tcPr>
            <w:tcW w:w="713" w:type="dxa"/>
            <w:vAlign w:val="center"/>
          </w:tcPr>
          <w:p w14:paraId="30E09E67" w14:textId="419CC01E" w:rsidR="009F122B" w:rsidRPr="005C5AB0" w:rsidRDefault="009F122B" w:rsidP="00BE053F">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w:t>
            </w:r>
            <w:r w:rsidR="00BE053F">
              <w:rPr>
                <w:rFonts w:asciiTheme="minorHAnsi" w:hAnsiTheme="minorHAnsi" w:cstheme="minorHAnsi"/>
                <w:sz w:val="20"/>
                <w:szCs w:val="20"/>
              </w:rPr>
              <w:t>6</w:t>
            </w:r>
          </w:p>
        </w:tc>
        <w:tc>
          <w:tcPr>
            <w:tcW w:w="13677" w:type="dxa"/>
          </w:tcPr>
          <w:p w14:paraId="319DF8C0" w14:textId="77777777" w:rsidR="001074AE" w:rsidRPr="001074AE" w:rsidRDefault="001074AE" w:rsidP="001074AE">
            <w:pPr>
              <w:keepNext/>
              <w:autoSpaceDE w:val="0"/>
              <w:autoSpaceDN w:val="0"/>
              <w:adjustRightInd w:val="0"/>
              <w:spacing w:after="0" w:line="240" w:lineRule="auto"/>
              <w:rPr>
                <w:rFonts w:asciiTheme="minorHAnsi" w:eastAsiaTheme="minorEastAsia" w:hAnsiTheme="minorHAnsi" w:cstheme="minorHAnsi"/>
                <w:b/>
                <w:bCs/>
                <w:sz w:val="20"/>
                <w:szCs w:val="20"/>
              </w:rPr>
            </w:pPr>
            <w:r w:rsidRPr="001074AE">
              <w:rPr>
                <w:rFonts w:asciiTheme="minorHAnsi" w:eastAsiaTheme="minorEastAsia" w:hAnsiTheme="minorHAnsi"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145CAB9A"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The first 5 feet (1.5 meters) of cold water pipes from the storage tank.</w:t>
            </w:r>
          </w:p>
          <w:p w14:paraId="42300238"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piping with a nominal diameter of 3/4 inch (19 millimeter) and less than 1 inch.</w:t>
            </w:r>
          </w:p>
          <w:p w14:paraId="46D1FEED"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hot water piping from the heating source to the kitchen fixtures.</w:t>
            </w:r>
          </w:p>
          <w:p w14:paraId="012DA91C"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from the heating source to storage tank or between tanks.</w:t>
            </w:r>
          </w:p>
          <w:p w14:paraId="4FBD56EF"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Cs/>
                <w:sz w:val="20"/>
                <w:szCs w:val="20"/>
              </w:rPr>
            </w:pPr>
            <w:r w:rsidRPr="001074AE">
              <w:rPr>
                <w:rFonts w:asciiTheme="minorHAnsi" w:eastAsia="Times New Roman" w:hAnsiTheme="minorHAnsi" w:cstheme="minorHAnsi"/>
                <w:bCs/>
                <w:sz w:val="20"/>
                <w:szCs w:val="20"/>
              </w:rPr>
              <w:t>All piping associated with a recirculation system</w:t>
            </w:r>
          </w:p>
          <w:p w14:paraId="2DBCFEC5"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underground piping.</w:t>
            </w:r>
          </w:p>
          <w:p w14:paraId="468698BE" w14:textId="77777777" w:rsidR="001074AE" w:rsidRPr="001074AE" w:rsidRDefault="001074AE" w:rsidP="001074AE">
            <w:pPr>
              <w:keepNext/>
              <w:numPr>
                <w:ilvl w:val="1"/>
                <w:numId w:val="42"/>
              </w:numPr>
              <w:autoSpaceDE w:val="0"/>
              <w:autoSpaceDN w:val="0"/>
              <w:adjustRightInd w:val="0"/>
              <w:spacing w:after="0" w:line="240" w:lineRule="auto"/>
              <w:ind w:left="346"/>
              <w:contextualSpacing/>
              <w:rPr>
                <w:rFonts w:asciiTheme="minorHAnsi" w:eastAsia="Times New Roman" w:hAnsiTheme="minorHAnsi" w:cstheme="minorHAnsi"/>
                <w:bCs/>
                <w:sz w:val="20"/>
                <w:szCs w:val="20"/>
              </w:rPr>
            </w:pPr>
            <w:r w:rsidRPr="001074AE">
              <w:rPr>
                <w:rFonts w:asciiTheme="minorHAnsi" w:eastAsia="Times New Roman" w:hAnsiTheme="minorHAnsi" w:cstheme="minorHAnsi"/>
                <w:bCs/>
                <w:sz w:val="20"/>
                <w:szCs w:val="20"/>
              </w:rPr>
              <w:t>Insulation buried below grade must be installed in a waterproof and non-crushable casing or sleeve.</w:t>
            </w:r>
          </w:p>
          <w:p w14:paraId="349E8E4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1C64C02" w14:textId="36C24221"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interior or exterior walls that is surrounded on all sides by at least 1 inch (</w:t>
            </w:r>
            <w:r w:rsidR="00725B31">
              <w:rPr>
                <w:rFonts w:asciiTheme="minorHAnsi" w:eastAsia="Times New Roman" w:hAnsiTheme="minorHAnsi" w:cstheme="minorHAnsi"/>
                <w:bCs/>
                <w:sz w:val="20"/>
                <w:szCs w:val="20"/>
              </w:rPr>
              <w:t>2.</w:t>
            </w:r>
            <w:r w:rsidRPr="001074AE">
              <w:rPr>
                <w:rFonts w:asciiTheme="minorHAnsi" w:eastAsia="Times New Roman" w:hAnsiTheme="minorHAnsi" w:cstheme="minorHAnsi"/>
                <w:bCs/>
                <w:sz w:val="20"/>
                <w:szCs w:val="20"/>
              </w:rPr>
              <w:t>5 cm) of insulation.</w:t>
            </w:r>
          </w:p>
          <w:p w14:paraId="6F5EC45C" w14:textId="3C0D4586"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crawlspace with a minimum of 1 inches (</w:t>
            </w:r>
            <w:r w:rsidR="00725B31">
              <w:rPr>
                <w:rFonts w:asciiTheme="minorHAnsi" w:eastAsia="Times New Roman" w:hAnsiTheme="minorHAnsi" w:cstheme="minorHAnsi"/>
                <w:bCs/>
                <w:sz w:val="20"/>
                <w:szCs w:val="20"/>
              </w:rPr>
              <w:t>2.</w:t>
            </w:r>
            <w:r w:rsidRPr="001074AE">
              <w:rPr>
                <w:rFonts w:asciiTheme="minorHAnsi" w:eastAsia="Times New Roman" w:hAnsiTheme="minorHAnsi" w:cstheme="minorHAnsi"/>
                <w:bCs/>
                <w:sz w:val="20"/>
                <w:szCs w:val="20"/>
              </w:rPr>
              <w:t>5 cm) of crawlspace insulation above and below.</w:t>
            </w:r>
          </w:p>
          <w:p w14:paraId="21A0033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attics with a minimum of 4 inches (10 cm) of attic insulation on top.</w:t>
            </w:r>
          </w:p>
          <w:p w14:paraId="1B036D7C" w14:textId="72180F7A" w:rsidR="009F122B" w:rsidRPr="001462EE" w:rsidRDefault="001074AE" w:rsidP="001074AE">
            <w:pPr>
              <w:pStyle w:val="ListParagraph"/>
              <w:keepNext/>
              <w:numPr>
                <w:ilvl w:val="0"/>
                <w:numId w:val="25"/>
              </w:numPr>
              <w:autoSpaceDE w:val="0"/>
              <w:autoSpaceDN w:val="0"/>
              <w:adjustRightInd w:val="0"/>
              <w:spacing w:after="0" w:line="240" w:lineRule="auto"/>
              <w:ind w:left="344"/>
              <w:rPr>
                <w:rFonts w:asciiTheme="minorHAnsi" w:hAnsiTheme="minorHAnsi" w:cstheme="minorHAnsi"/>
                <w:bCs/>
                <w:sz w:val="20"/>
                <w:szCs w:val="20"/>
              </w:rPr>
            </w:pPr>
            <w:r w:rsidRPr="001074AE">
              <w:rPr>
                <w:rFonts w:asciiTheme="minorHAnsi" w:eastAsia="Times New Roman" w:hAnsiTheme="minorHAnsi" w:cstheme="minorHAnsi"/>
                <w:bCs/>
                <w:sz w:val="20"/>
                <w:szCs w:val="20"/>
              </w:rPr>
              <w:t>Pipe insulation shall fit tightly and all elbows and tees shall be fully insulated.</w:t>
            </w:r>
          </w:p>
        </w:tc>
      </w:tr>
    </w:tbl>
    <w:p w14:paraId="0BFF1E02" w14:textId="77777777" w:rsidR="002B0F09" w:rsidRPr="001462EE" w:rsidRDefault="002B0F09"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0" w14:textId="77777777" w:rsidTr="00072AD8">
        <w:trPr>
          <w:trHeight w:hRule="exact" w:val="973"/>
          <w:tblHeader/>
        </w:trPr>
        <w:tc>
          <w:tcPr>
            <w:tcW w:w="10998" w:type="dxa"/>
            <w:gridSpan w:val="2"/>
            <w:tcBorders>
              <w:bottom w:val="single" w:sz="4" w:space="0" w:color="000000"/>
            </w:tcBorders>
            <w:vAlign w:val="center"/>
          </w:tcPr>
          <w:p w14:paraId="607E091C" w14:textId="3583051B" w:rsidR="00A80404" w:rsidRPr="00F43B53" w:rsidRDefault="00276172">
            <w:pPr>
              <w:keepNext/>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H</w:t>
            </w:r>
            <w:r w:rsidR="00E76316" w:rsidRPr="00294A45">
              <w:rPr>
                <w:rFonts w:asciiTheme="minorHAnsi" w:hAnsiTheme="minorHAnsi" w:cstheme="minorHAnsi"/>
                <w:b/>
                <w:sz w:val="20"/>
                <w:szCs w:val="20"/>
              </w:rPr>
              <w:t>. Multiple Dwelling Units – Recirculation Temperature Modulation Control</w:t>
            </w:r>
            <w:r w:rsidR="00E76316" w:rsidRPr="00F05920">
              <w:rPr>
                <w:rFonts w:asciiTheme="minorHAnsi" w:hAnsiTheme="minorHAnsi" w:cstheme="minorHAnsi"/>
                <w:sz w:val="20"/>
                <w:szCs w:val="20"/>
              </w:rPr>
              <w:t xml:space="preserve"> </w:t>
            </w:r>
            <w:r w:rsidR="003174C1" w:rsidRPr="00287A60">
              <w:rPr>
                <w:rFonts w:asciiTheme="minorHAnsi" w:hAnsiTheme="minorHAnsi" w:cstheme="minorHAnsi"/>
                <w:b/>
                <w:sz w:val="20"/>
                <w:szCs w:val="20"/>
              </w:rPr>
              <w:t>Requirements</w:t>
            </w:r>
            <w:r w:rsidR="0014132C" w:rsidRPr="00DF4A6F">
              <w:rPr>
                <w:rFonts w:asciiTheme="minorHAnsi" w:hAnsiTheme="minorHAnsi" w:cstheme="minorHAnsi"/>
                <w:b/>
                <w:sz w:val="20"/>
                <w:szCs w:val="20"/>
              </w:rPr>
              <w:t xml:space="preserve"> (RA4.4.11)</w:t>
            </w:r>
          </w:p>
          <w:p w14:paraId="607E091D" w14:textId="658D5EEB" w:rsidR="00A80404" w:rsidRPr="00FB3C06"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89312C">
              <w:rPr>
                <w:rFonts w:asciiTheme="minorHAnsi" w:hAnsiTheme="minorHAnsi" w:cstheme="minorHAnsi"/>
                <w:sz w:val="20"/>
                <w:szCs w:val="20"/>
              </w:rPr>
              <w:t>Systems that utilize</w:t>
            </w:r>
            <w:r w:rsidRPr="009202EE">
              <w:rPr>
                <w:rFonts w:asciiTheme="minorHAnsi" w:hAnsiTheme="minorHAnsi" w:cstheme="minorHAnsi"/>
                <w:sz w:val="20"/>
                <w:szCs w:val="20"/>
              </w:rPr>
              <w:t xml:space="preserve"> this distribution type shall comply with these requirements</w:t>
            </w:r>
            <w:r w:rsidR="00241C88" w:rsidRPr="00FB3C06">
              <w:rPr>
                <w:rFonts w:asciiTheme="minorHAnsi" w:hAnsiTheme="minorHAnsi" w:cstheme="minorHAnsi"/>
                <w:sz w:val="20"/>
                <w:szCs w:val="20"/>
              </w:rPr>
              <w:t>.</w:t>
            </w:r>
          </w:p>
          <w:p w14:paraId="607E091E" w14:textId="6CF922EA" w:rsidR="00A80404" w:rsidRPr="004B329A" w:rsidRDefault="00B36001">
            <w:pPr>
              <w:keepNext/>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r w:rsidR="00747CBA">
              <w:rPr>
                <w:rFonts w:asciiTheme="minorHAnsi" w:hAnsiTheme="minorHAnsi" w:cstheme="minorHAnsi"/>
                <w:sz w:val="18"/>
                <w:szCs w:val="20"/>
              </w:rPr>
              <w:t>D02</w:t>
            </w:r>
            <w:r w:rsidR="00600BAC" w:rsidRPr="004B329A">
              <w:rPr>
                <w:rFonts w:asciiTheme="minorHAnsi" w:hAnsiTheme="minorHAnsi" w:cstheme="minorHAnsi"/>
                <w:sz w:val="18"/>
                <w:szCs w:val="20"/>
              </w:rPr>
              <w:t xml:space="preserve"> that have a value=</w:t>
            </w:r>
            <w:r w:rsidR="003E30BA" w:rsidRPr="004B329A">
              <w:rPr>
                <w:rFonts w:asciiTheme="minorHAnsi" w:hAnsiTheme="minorHAnsi" w:cstheme="minorHAnsi"/>
                <w:sz w:val="18"/>
                <w:szCs w:val="20"/>
              </w:rPr>
              <w:t xml:space="preserve"> </w:t>
            </w:r>
            <w:r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w:t>
            </w:r>
            <w:r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else display this entire table</w:t>
            </w:r>
            <w:r w:rsidR="00AB10DA" w:rsidRPr="00B67E3D">
              <w:rPr>
                <w:rFonts w:asciiTheme="minorHAnsi" w:hAnsiTheme="minorHAnsi" w:cstheme="minorHAnsi"/>
                <w:sz w:val="18"/>
                <w:szCs w:val="20"/>
              </w:rPr>
              <w:t>&gt;&gt;</w:t>
            </w:r>
          </w:p>
          <w:p w14:paraId="607E091F" w14:textId="77777777" w:rsidR="00E76316" w:rsidRPr="005C5AB0" w:rsidRDefault="00E76316"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tc>
      </w:tr>
      <w:tr w:rsidR="00AB10DA" w:rsidRPr="006F1F7B" w14:paraId="607E0923" w14:textId="77777777" w:rsidTr="00747CBA">
        <w:trPr>
          <w:trHeight w:hRule="exact" w:val="550"/>
          <w:tblHeader/>
        </w:trPr>
        <w:tc>
          <w:tcPr>
            <w:tcW w:w="558" w:type="dxa"/>
            <w:tcBorders>
              <w:top w:val="single" w:sz="4" w:space="0" w:color="000000"/>
            </w:tcBorders>
            <w:vAlign w:val="center"/>
          </w:tcPr>
          <w:p w14:paraId="607E0921"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22" w14:textId="74D60144" w:rsidR="00A80404" w:rsidRPr="004B329A" w:rsidRDefault="00AB10DA" w:rsidP="0014132C">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Controls have been installed that </w:t>
            </w:r>
            <w:r w:rsidR="00E41D1D" w:rsidRPr="004B329A">
              <w:rPr>
                <w:rFonts w:asciiTheme="minorHAnsi" w:hAnsiTheme="minorHAnsi" w:cstheme="minorHAnsi"/>
                <w:sz w:val="18"/>
                <w:szCs w:val="20"/>
              </w:rPr>
              <w:t>reduce the hot water supply temperature when hot water demand is determined to be low by the control system. The control system may use a fixed control schedule or dynamic control schedule</w:t>
            </w:r>
            <w:r w:rsidR="00E41D1D" w:rsidRPr="007C3C1A">
              <w:rPr>
                <w:rFonts w:asciiTheme="minorHAnsi" w:hAnsiTheme="minorHAnsi" w:cstheme="minorHAnsi"/>
                <w:sz w:val="18"/>
                <w:szCs w:val="20"/>
              </w:rPr>
              <w:t xml:space="preserve">s based </w:t>
            </w:r>
            <w:r w:rsidR="00CF1CFE" w:rsidRPr="007C3C1A">
              <w:rPr>
                <w:rFonts w:asciiTheme="minorHAnsi" w:hAnsiTheme="minorHAnsi" w:cstheme="minorHAnsi"/>
                <w:sz w:val="18"/>
                <w:szCs w:val="20"/>
              </w:rPr>
              <w:t xml:space="preserve">on </w:t>
            </w:r>
            <w:r w:rsidR="00E41D1D" w:rsidRPr="007C3C1A">
              <w:rPr>
                <w:rFonts w:asciiTheme="minorHAnsi" w:hAnsiTheme="minorHAnsi" w:cstheme="minorHAnsi"/>
                <w:sz w:val="18"/>
                <w:szCs w:val="20"/>
              </w:rPr>
              <w:t>measurements of h</w:t>
            </w:r>
            <w:r w:rsidR="00E41D1D" w:rsidRPr="004B329A">
              <w:rPr>
                <w:rFonts w:asciiTheme="minorHAnsi" w:hAnsiTheme="minorHAnsi" w:cstheme="minorHAnsi"/>
                <w:sz w:val="18"/>
                <w:szCs w:val="20"/>
              </w:rPr>
              <w:t>ot water demand.</w:t>
            </w:r>
          </w:p>
        </w:tc>
      </w:tr>
      <w:tr w:rsidR="00AB10DA" w:rsidRPr="006F1F7B" w14:paraId="607E0926" w14:textId="77777777" w:rsidTr="00747CBA">
        <w:trPr>
          <w:trHeight w:hRule="exact" w:val="388"/>
          <w:tblHeader/>
        </w:trPr>
        <w:tc>
          <w:tcPr>
            <w:tcW w:w="558" w:type="dxa"/>
            <w:vAlign w:val="center"/>
          </w:tcPr>
          <w:p w14:paraId="607E0924"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25" w14:textId="5A41147A"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Daily hot water supply temperature reduction (</w:t>
            </w:r>
            <w:r w:rsidR="00E41D1D" w:rsidRPr="004B329A">
              <w:rPr>
                <w:rFonts w:asciiTheme="minorHAnsi" w:hAnsiTheme="minorHAnsi" w:cstheme="minorHAnsi"/>
                <w:sz w:val="18"/>
                <w:szCs w:val="20"/>
              </w:rPr>
              <w:t xml:space="preserve">which is defined as the </w:t>
            </w:r>
            <w:r w:rsidRPr="004B329A">
              <w:rPr>
                <w:rFonts w:asciiTheme="minorHAnsi" w:hAnsiTheme="minorHAnsi" w:cstheme="minorHAnsi"/>
                <w:sz w:val="18"/>
                <w:szCs w:val="20"/>
              </w:rPr>
              <w:t>sum of temperature reduction by the control in each hour within a 24-hour period) shall be more than 50</w:t>
            </w:r>
            <w:r w:rsidR="00241C88" w:rsidRPr="004B329A">
              <w:rPr>
                <w:rFonts w:asciiTheme="minorHAnsi" w:hAnsiTheme="minorHAnsi" w:cstheme="minorHAnsi"/>
                <w:sz w:val="18"/>
                <w:szCs w:val="20"/>
              </w:rPr>
              <w:t>°</w:t>
            </w:r>
            <w:r w:rsidRPr="004B329A">
              <w:rPr>
                <w:rFonts w:asciiTheme="minorHAnsi" w:hAnsiTheme="minorHAnsi" w:cstheme="minorHAnsi"/>
                <w:sz w:val="18"/>
                <w:szCs w:val="20"/>
              </w:rPr>
              <w:t>F</w:t>
            </w:r>
            <w:r w:rsidR="00B36001" w:rsidRPr="004B329A">
              <w:rPr>
                <w:rFonts w:asciiTheme="minorHAnsi" w:hAnsiTheme="minorHAnsi" w:cstheme="minorHAnsi"/>
                <w:sz w:val="18"/>
                <w:szCs w:val="20"/>
              </w:rPr>
              <w:t>.</w:t>
            </w:r>
          </w:p>
        </w:tc>
      </w:tr>
      <w:tr w:rsidR="0093694E" w:rsidRPr="006F1F7B" w14:paraId="607E092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27"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29"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F" w14:textId="77777777" w:rsidTr="004B329A">
        <w:trPr>
          <w:trHeight w:hRule="exact" w:val="1018"/>
          <w:tblHeader/>
        </w:trPr>
        <w:tc>
          <w:tcPr>
            <w:tcW w:w="10998" w:type="dxa"/>
            <w:gridSpan w:val="2"/>
            <w:tcBorders>
              <w:bottom w:val="single" w:sz="4" w:space="0" w:color="000000"/>
            </w:tcBorders>
            <w:vAlign w:val="center"/>
          </w:tcPr>
          <w:p w14:paraId="607E092A" w14:textId="6B928A50" w:rsidR="00E76316" w:rsidRPr="00DF4A6F" w:rsidRDefault="00276172" w:rsidP="00335E47">
            <w:pPr>
              <w:keepNext/>
              <w:spacing w:after="0" w:line="240" w:lineRule="auto"/>
              <w:rPr>
                <w:rFonts w:asciiTheme="minorHAnsi" w:hAnsiTheme="minorHAnsi" w:cstheme="minorHAnsi"/>
                <w:sz w:val="20"/>
                <w:szCs w:val="20"/>
              </w:rPr>
            </w:pPr>
            <w:r w:rsidRPr="005C5AB0">
              <w:rPr>
                <w:rFonts w:asciiTheme="minorHAnsi" w:hAnsiTheme="minorHAnsi" w:cstheme="minorHAnsi"/>
                <w:b/>
                <w:sz w:val="20"/>
                <w:szCs w:val="20"/>
              </w:rPr>
              <w:t>I</w:t>
            </w:r>
            <w:r w:rsidR="00E76316" w:rsidRPr="00294A45">
              <w:rPr>
                <w:rFonts w:asciiTheme="minorHAnsi" w:hAnsiTheme="minorHAnsi" w:cstheme="minorHAnsi"/>
                <w:b/>
                <w:sz w:val="20"/>
                <w:szCs w:val="20"/>
              </w:rPr>
              <w:t>. Multiple Dwelling Units – Recirculation Continuous Monitoring Systems</w:t>
            </w:r>
            <w:r w:rsidR="003174C1" w:rsidRPr="00F05920">
              <w:rPr>
                <w:rFonts w:asciiTheme="minorHAnsi" w:hAnsiTheme="minorHAnsi" w:cstheme="minorHAnsi"/>
                <w:b/>
                <w:sz w:val="20"/>
                <w:szCs w:val="20"/>
              </w:rPr>
              <w:t xml:space="preserve"> Requirements</w:t>
            </w:r>
            <w:r w:rsidR="0014132C" w:rsidRPr="00287A60">
              <w:rPr>
                <w:rFonts w:asciiTheme="minorHAnsi" w:hAnsiTheme="minorHAnsi" w:cstheme="minorHAnsi"/>
                <w:b/>
                <w:sz w:val="20"/>
                <w:szCs w:val="20"/>
              </w:rPr>
              <w:t xml:space="preserve"> (RA4.4.12)</w:t>
            </w:r>
          </w:p>
          <w:p w14:paraId="607E092B" w14:textId="7B7F3914" w:rsidR="00A80404" w:rsidRPr="004B329A"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p>
          <w:p w14:paraId="607E092E" w14:textId="74D792D6" w:rsidR="00E76316" w:rsidRPr="00294A45"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r w:rsidR="00747CBA">
              <w:rPr>
                <w:rFonts w:asciiTheme="minorHAnsi" w:hAnsiTheme="minorHAnsi" w:cstheme="minorHAnsi"/>
                <w:sz w:val="18"/>
                <w:szCs w:val="20"/>
              </w:rPr>
              <w:t xml:space="preserve">D02 </w:t>
            </w:r>
            <w:r w:rsidR="00600BAC" w:rsidRPr="004B329A">
              <w:rPr>
                <w:rFonts w:asciiTheme="minorHAnsi" w:hAnsiTheme="minorHAnsi" w:cstheme="minorHAnsi"/>
                <w:sz w:val="18"/>
                <w:szCs w:val="20"/>
              </w:rPr>
              <w:t xml:space="preserve">that have a value = </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 and monitoring</w:t>
            </w:r>
            <w:r w:rsidR="003E30BA" w:rsidRPr="004B329A">
              <w:rPr>
                <w:rFonts w:asciiTheme="minorHAnsi" w:hAnsiTheme="minorHAnsi" w:cstheme="minorHAnsi"/>
                <w:sz w:val="18"/>
                <w:szCs w:val="20"/>
              </w:rPr>
              <w:t>”</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Pr="00B67E3D">
              <w:rPr>
                <w:rFonts w:asciiTheme="minorHAnsi" w:hAnsiTheme="minorHAnsi" w:cstheme="minorHAnsi"/>
                <w:sz w:val="18"/>
                <w:szCs w:val="20"/>
              </w:rPr>
              <w:t>&gt;&gt;</w:t>
            </w:r>
          </w:p>
        </w:tc>
      </w:tr>
      <w:tr w:rsidR="00AB10DA" w:rsidRPr="006F1F7B" w14:paraId="607E0932" w14:textId="77777777" w:rsidTr="00747CBA">
        <w:trPr>
          <w:trHeight w:hRule="exact" w:val="352"/>
          <w:tblHeader/>
        </w:trPr>
        <w:tc>
          <w:tcPr>
            <w:tcW w:w="558" w:type="dxa"/>
            <w:tcBorders>
              <w:top w:val="single" w:sz="4" w:space="0" w:color="000000"/>
            </w:tcBorders>
            <w:vAlign w:val="center"/>
          </w:tcPr>
          <w:p w14:paraId="607E093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31" w14:textId="7D10A56F" w:rsidR="00AB10DA" w:rsidRPr="004B329A" w:rsidRDefault="00AB10DA" w:rsidP="001413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water heating system must have </w:t>
            </w:r>
            <w:r w:rsidR="00E41D1D" w:rsidRPr="004B329A">
              <w:rPr>
                <w:rFonts w:asciiTheme="minorHAnsi" w:hAnsiTheme="minorHAnsi" w:cstheme="minorHAnsi"/>
                <w:sz w:val="18"/>
                <w:szCs w:val="20"/>
              </w:rPr>
              <w:t>a means of communicating with the remote monitoring facility</w:t>
            </w:r>
            <w:r w:rsidRPr="004B329A">
              <w:rPr>
                <w:rFonts w:asciiTheme="minorHAnsi" w:hAnsiTheme="minorHAnsi" w:cstheme="minorHAnsi"/>
                <w:sz w:val="18"/>
                <w:szCs w:val="20"/>
              </w:rPr>
              <w:t>.</w:t>
            </w:r>
            <w:r w:rsidR="00B36001" w:rsidRPr="004B329A">
              <w:rPr>
                <w:rFonts w:asciiTheme="minorHAnsi" w:hAnsiTheme="minorHAnsi" w:cstheme="minorHAnsi"/>
                <w:sz w:val="18"/>
                <w:szCs w:val="20"/>
              </w:rPr>
              <w:t xml:space="preserve"> </w:t>
            </w:r>
          </w:p>
        </w:tc>
      </w:tr>
      <w:tr w:rsidR="00AB10DA" w:rsidRPr="006F1F7B" w14:paraId="607E0935" w14:textId="77777777" w:rsidTr="00747CBA">
        <w:trPr>
          <w:trHeight w:hRule="exact" w:val="460"/>
          <w:tblHeader/>
        </w:trPr>
        <w:tc>
          <w:tcPr>
            <w:tcW w:w="558" w:type="dxa"/>
            <w:vAlign w:val="center"/>
          </w:tcPr>
          <w:p w14:paraId="607E0933"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34" w14:textId="02A78C6A"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m</w:t>
            </w:r>
            <w:r w:rsidR="00AB10DA" w:rsidRPr="004B329A">
              <w:rPr>
                <w:rFonts w:asciiTheme="minorHAnsi" w:hAnsiTheme="minorHAnsi" w:cstheme="minorHAnsi"/>
                <w:sz w:val="18"/>
                <w:szCs w:val="20"/>
              </w:rPr>
              <w:t>onitoring system must record no less frequently than hourly measurement of key system operation parameters, including hot water supply and return temperatures, and status of gas valve relays</w:t>
            </w:r>
            <w:r w:rsidRPr="004B329A">
              <w:rPr>
                <w:rFonts w:asciiTheme="minorHAnsi" w:hAnsiTheme="minorHAnsi" w:cstheme="minorHAnsi"/>
                <w:sz w:val="18"/>
                <w:szCs w:val="20"/>
              </w:rPr>
              <w:t>.</w:t>
            </w:r>
          </w:p>
        </w:tc>
      </w:tr>
      <w:tr w:rsidR="00AB10DA" w:rsidRPr="006F1F7B" w14:paraId="607E0938" w14:textId="77777777" w:rsidTr="00747CBA">
        <w:trPr>
          <w:trHeight w:hRule="exact" w:val="352"/>
          <w:tblHeader/>
        </w:trPr>
        <w:tc>
          <w:tcPr>
            <w:tcW w:w="558" w:type="dxa"/>
            <w:vAlign w:val="center"/>
          </w:tcPr>
          <w:p w14:paraId="607E0936"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37" w14:textId="70C26000"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A c</w:t>
            </w:r>
            <w:r w:rsidR="00AB10DA" w:rsidRPr="004B329A">
              <w:rPr>
                <w:rFonts w:asciiTheme="minorHAnsi" w:hAnsiTheme="minorHAnsi" w:cstheme="minorHAnsi"/>
                <w:sz w:val="18"/>
                <w:szCs w:val="20"/>
              </w:rPr>
              <w:t>urrent contract must be available that demonstrate</w:t>
            </w:r>
            <w:r w:rsidR="00241C88" w:rsidRPr="004B329A">
              <w:rPr>
                <w:rFonts w:asciiTheme="minorHAnsi" w:hAnsiTheme="minorHAnsi" w:cstheme="minorHAnsi"/>
                <w:sz w:val="18"/>
                <w:szCs w:val="20"/>
              </w:rPr>
              <w:t>s</w:t>
            </w:r>
            <w:r w:rsidR="00AB10DA" w:rsidRPr="004B329A">
              <w:rPr>
                <w:rFonts w:asciiTheme="minorHAnsi" w:hAnsiTheme="minorHAnsi" w:cstheme="minorHAnsi"/>
                <w:sz w:val="18"/>
                <w:szCs w:val="20"/>
              </w:rPr>
              <w:t xml:space="preserve"> the system will be monitored.</w:t>
            </w:r>
          </w:p>
        </w:tc>
      </w:tr>
      <w:tr w:rsidR="0093694E" w:rsidRPr="006F1F7B" w14:paraId="607E093A"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39"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3B"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3F" w14:textId="77777777" w:rsidTr="004B329A">
        <w:trPr>
          <w:trHeight w:hRule="exact" w:val="775"/>
          <w:tblHeader/>
        </w:trPr>
        <w:tc>
          <w:tcPr>
            <w:tcW w:w="10998" w:type="dxa"/>
            <w:gridSpan w:val="2"/>
            <w:tcBorders>
              <w:bottom w:val="single" w:sz="4" w:space="0" w:color="000000"/>
            </w:tcBorders>
            <w:vAlign w:val="center"/>
          </w:tcPr>
          <w:p w14:paraId="607E093C" w14:textId="6BE9C142" w:rsidR="00076238" w:rsidRPr="00DF4A6F" w:rsidRDefault="00276172" w:rsidP="00076238">
            <w:pPr>
              <w:keepNext/>
              <w:spacing w:after="0" w:line="240" w:lineRule="auto"/>
              <w:rPr>
                <w:rFonts w:asciiTheme="minorHAnsi" w:hAnsiTheme="minorHAnsi" w:cstheme="minorHAnsi"/>
                <w:sz w:val="20"/>
                <w:szCs w:val="20"/>
              </w:rPr>
            </w:pPr>
            <w:r w:rsidRPr="005C5AB0">
              <w:rPr>
                <w:rFonts w:asciiTheme="minorHAnsi" w:hAnsiTheme="minorHAnsi" w:cstheme="minorHAnsi"/>
                <w:b/>
                <w:sz w:val="20"/>
                <w:szCs w:val="20"/>
              </w:rPr>
              <w:t>J</w:t>
            </w:r>
            <w:r w:rsidR="00E76316" w:rsidRPr="00294A45">
              <w:rPr>
                <w:rFonts w:asciiTheme="minorHAnsi" w:hAnsiTheme="minorHAnsi" w:cstheme="minorHAnsi"/>
                <w:b/>
                <w:sz w:val="20"/>
                <w:szCs w:val="20"/>
              </w:rPr>
              <w:t>. Multiple Dwelling Units – Demand Recirculation</w:t>
            </w:r>
            <w:r w:rsidR="003174C1" w:rsidRPr="00F05920">
              <w:rPr>
                <w:rFonts w:asciiTheme="minorHAnsi" w:hAnsiTheme="minorHAnsi" w:cstheme="minorHAnsi"/>
                <w:b/>
                <w:sz w:val="20"/>
                <w:szCs w:val="20"/>
              </w:rPr>
              <w:t xml:space="preserve"> Requirements</w:t>
            </w:r>
            <w:r w:rsidR="0014132C" w:rsidRPr="00287A60">
              <w:rPr>
                <w:rFonts w:asciiTheme="minorHAnsi" w:hAnsiTheme="minorHAnsi" w:cstheme="minorHAnsi"/>
                <w:b/>
                <w:sz w:val="20"/>
                <w:szCs w:val="20"/>
              </w:rPr>
              <w:t xml:space="preserve"> (RA4.4.13)</w:t>
            </w:r>
          </w:p>
          <w:p w14:paraId="607E093E" w14:textId="3E601F12" w:rsidR="00A80404" w:rsidRPr="001462EE" w:rsidRDefault="00D5274E" w:rsidP="00A15DA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r w:rsidR="004B329A">
              <w:rPr>
                <w:rFonts w:asciiTheme="minorHAnsi" w:hAnsiTheme="minorHAnsi" w:cstheme="minorHAnsi"/>
                <w:sz w:val="18"/>
                <w:szCs w:val="20"/>
              </w:rPr>
              <w:t xml:space="preserve">  </w:t>
            </w:r>
            <w:r w:rsidR="00AB10DA" w:rsidRPr="004B329A">
              <w:rPr>
                <w:rFonts w:asciiTheme="minorHAnsi" w:hAnsiTheme="minorHAnsi" w:cstheme="minorHAnsi"/>
                <w:sz w:val="18"/>
                <w:szCs w:val="20"/>
              </w:rPr>
              <w:t xml:space="preserve">&lt;&lt;If </w:t>
            </w:r>
            <w:r w:rsidR="006D6971" w:rsidRPr="004B329A">
              <w:rPr>
                <w:rFonts w:asciiTheme="minorHAnsi" w:hAnsiTheme="minorHAnsi" w:cstheme="minorHAnsi"/>
                <w:sz w:val="18"/>
                <w:szCs w:val="20"/>
              </w:rPr>
              <w:t xml:space="preserve">there are no systems in </w:t>
            </w:r>
            <w:r w:rsidR="00EB67CC" w:rsidRPr="004B329A">
              <w:rPr>
                <w:rFonts w:asciiTheme="minorHAnsi" w:hAnsiTheme="minorHAnsi" w:cstheme="minorHAnsi"/>
                <w:sz w:val="18"/>
                <w:szCs w:val="20"/>
              </w:rPr>
              <w:t xml:space="preserve">column </w:t>
            </w:r>
            <w:r w:rsidR="00747CBA">
              <w:rPr>
                <w:rFonts w:asciiTheme="minorHAnsi" w:hAnsiTheme="minorHAnsi" w:cstheme="minorHAnsi"/>
                <w:sz w:val="18"/>
                <w:szCs w:val="20"/>
              </w:rPr>
              <w:t>D02</w:t>
            </w:r>
            <w:r w:rsidR="00747CBA" w:rsidRPr="004B329A">
              <w:rPr>
                <w:rFonts w:asciiTheme="minorHAnsi" w:hAnsiTheme="minorHAnsi" w:cstheme="minorHAnsi"/>
                <w:sz w:val="18"/>
                <w:szCs w:val="20"/>
              </w:rPr>
              <w:t xml:space="preserve"> </w:t>
            </w:r>
            <w:r w:rsidR="006D6971" w:rsidRPr="004B329A">
              <w:rPr>
                <w:rFonts w:asciiTheme="minorHAnsi" w:hAnsiTheme="minorHAnsi" w:cstheme="minorHAnsi"/>
                <w:sz w:val="18"/>
                <w:szCs w:val="20"/>
              </w:rPr>
              <w:t>that have a value=</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demand control</w:t>
            </w:r>
            <w:r w:rsidR="003E30BA"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00AB10DA" w:rsidRPr="00B67E3D">
              <w:rPr>
                <w:rFonts w:asciiTheme="minorHAnsi" w:hAnsiTheme="minorHAnsi" w:cstheme="minorHAnsi"/>
                <w:sz w:val="18"/>
                <w:szCs w:val="20"/>
              </w:rPr>
              <w:t>&gt;&gt;</w:t>
            </w:r>
          </w:p>
        </w:tc>
      </w:tr>
      <w:tr w:rsidR="00AB10DA" w:rsidRPr="006F1F7B" w14:paraId="607E0942" w14:textId="77777777" w:rsidTr="004B329A">
        <w:trPr>
          <w:trHeight w:hRule="exact" w:val="550"/>
          <w:tblHeader/>
        </w:trPr>
        <w:tc>
          <w:tcPr>
            <w:tcW w:w="558" w:type="dxa"/>
            <w:tcBorders>
              <w:top w:val="single" w:sz="4" w:space="0" w:color="000000"/>
            </w:tcBorders>
            <w:vAlign w:val="center"/>
          </w:tcPr>
          <w:p w14:paraId="607E094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41" w14:textId="0894C59B"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w:t>
            </w:r>
            <w:r w:rsidR="00E41D1D" w:rsidRPr="004B329A">
              <w:rPr>
                <w:rFonts w:asciiTheme="minorHAnsi" w:hAnsiTheme="minorHAnsi" w:cstheme="minorHAnsi"/>
                <w:sz w:val="18"/>
                <w:szCs w:val="20"/>
              </w:rPr>
              <w:t>he system operate</w:t>
            </w:r>
            <w:r w:rsidRPr="004B329A">
              <w:rPr>
                <w:rFonts w:asciiTheme="minorHAnsi" w:hAnsiTheme="minorHAnsi" w:cstheme="minorHAnsi"/>
                <w:sz w:val="18"/>
                <w:szCs w:val="20"/>
              </w:rPr>
              <w:t>s</w:t>
            </w:r>
            <w:r w:rsidR="00E41D1D" w:rsidRPr="004B329A">
              <w:rPr>
                <w:rFonts w:asciiTheme="minorHAnsi" w:hAnsiTheme="minorHAnsi" w:cstheme="minorHAnsi"/>
                <w:sz w:val="18"/>
                <w:szCs w:val="20"/>
              </w:rPr>
              <w:t xml:space="preserve"> “on-demand”, meaning that the pump begins to operate </w:t>
            </w:r>
            <w:r w:rsidRPr="004B329A">
              <w:rPr>
                <w:rFonts w:asciiTheme="minorHAnsi" w:hAnsiTheme="minorHAnsi" w:cstheme="minorHAnsi"/>
                <w:sz w:val="18"/>
                <w:szCs w:val="20"/>
              </w:rPr>
              <w:t xml:space="preserve">shortly before or </w:t>
            </w:r>
            <w:r w:rsidR="00E41D1D" w:rsidRPr="004B329A">
              <w:rPr>
                <w:rFonts w:asciiTheme="minorHAnsi" w:hAnsiTheme="minorHAnsi" w:cstheme="minorHAnsi"/>
                <w:sz w:val="18"/>
                <w:szCs w:val="20"/>
              </w:rPr>
              <w:t>immediately after hot water draw begins, and stops when the return water temperature reaches a certain threshold value.</w:t>
            </w:r>
            <w:r w:rsidRPr="004B329A">
              <w:rPr>
                <w:rFonts w:asciiTheme="minorHAnsi" w:hAnsiTheme="minorHAnsi" w:cstheme="minorHAnsi"/>
                <w:sz w:val="18"/>
                <w:szCs w:val="20"/>
              </w:rPr>
              <w:t xml:space="preserve"> </w:t>
            </w:r>
          </w:p>
        </w:tc>
      </w:tr>
      <w:tr w:rsidR="00B36001" w:rsidRPr="006F1F7B" w14:paraId="607E0947" w14:textId="77777777" w:rsidTr="00747CBA">
        <w:trPr>
          <w:trHeight w:hRule="exact" w:val="748"/>
          <w:tblHeader/>
        </w:trPr>
        <w:tc>
          <w:tcPr>
            <w:tcW w:w="558" w:type="dxa"/>
            <w:vAlign w:val="center"/>
          </w:tcPr>
          <w:p w14:paraId="607E0943"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44" w14:textId="4E6D6ED3"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After the pump has been activated, the controls shall allow the pump to operate until the water temperature at the thermo-sensor rises to one of the following values:</w:t>
            </w:r>
            <w:r w:rsidR="00524AB7" w:rsidRPr="00B67E3D">
              <w:rPr>
                <w:rFonts w:asciiTheme="minorHAnsi" w:hAnsiTheme="minorHAnsi" w:cstheme="minorHAnsi"/>
                <w:sz w:val="18"/>
                <w:szCs w:val="20"/>
              </w:rPr>
              <w:t xml:space="preserve"> </w:t>
            </w:r>
          </w:p>
          <w:p w14:paraId="607E0945" w14:textId="49ECAE04" w:rsidR="00B36001" w:rsidRPr="00B67E3D" w:rsidRDefault="00B36001" w:rsidP="00335E47">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w:t>
            </w:r>
            <w:r w:rsidR="00241C88"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( 5.6</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r w:rsidR="00CE720F">
              <w:rPr>
                <w:rFonts w:asciiTheme="minorHAnsi" w:hAnsiTheme="minorHAnsi" w:cstheme="minorHAnsi"/>
                <w:sz w:val="18"/>
                <w:szCs w:val="20"/>
              </w:rPr>
              <w:t>; or</w:t>
            </w:r>
          </w:p>
          <w:p w14:paraId="607E0946" w14:textId="38D1AF55" w:rsidR="00B36001" w:rsidRPr="00B67E3D" w:rsidRDefault="00B36001" w:rsidP="004F66DC">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102</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Pr="00B67E3D">
              <w:rPr>
                <w:rFonts w:asciiTheme="minorHAnsi" w:hAnsiTheme="minorHAnsi" w:cstheme="minorHAnsi"/>
                <w:sz w:val="18"/>
                <w:szCs w:val="20"/>
              </w:rPr>
              <w:t xml:space="preserve"> (38.9</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B36001" w:rsidRPr="006F1F7B" w14:paraId="607E094A" w14:textId="77777777" w:rsidTr="00747CBA">
        <w:trPr>
          <w:trHeight w:hRule="exact" w:val="352"/>
          <w:tblHeader/>
        </w:trPr>
        <w:tc>
          <w:tcPr>
            <w:tcW w:w="558" w:type="dxa"/>
            <w:vAlign w:val="center"/>
          </w:tcPr>
          <w:p w14:paraId="607E0948"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49" w14:textId="04C862FC"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controls shall limit pump operation to a maximum of 10 minutes following any activation. This is provided in the event that the normal means of shutting off the pump have failed.</w:t>
            </w:r>
          </w:p>
        </w:tc>
      </w:tr>
      <w:tr w:rsidR="00B36001" w:rsidRPr="006F1F7B" w14:paraId="607E0950" w14:textId="77777777" w:rsidTr="004B329A">
        <w:trPr>
          <w:trHeight w:hRule="exact" w:val="1378"/>
          <w:tblHeader/>
        </w:trPr>
        <w:tc>
          <w:tcPr>
            <w:tcW w:w="558" w:type="dxa"/>
            <w:vAlign w:val="center"/>
          </w:tcPr>
          <w:p w14:paraId="607E094B"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0440" w:type="dxa"/>
            <w:vAlign w:val="center"/>
          </w:tcPr>
          <w:p w14:paraId="607E094C" w14:textId="168A025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Pump and control placement shall meet one of the following criteria:</w:t>
            </w:r>
            <w:r w:rsidR="00524AB7" w:rsidRPr="00B67E3D">
              <w:rPr>
                <w:rFonts w:asciiTheme="minorHAnsi" w:hAnsiTheme="minorHAnsi" w:cstheme="minorHAnsi"/>
                <w:sz w:val="18"/>
                <w:szCs w:val="20"/>
              </w:rPr>
              <w:t xml:space="preserve"> </w:t>
            </w:r>
          </w:p>
          <w:p w14:paraId="607E094D"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94E"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07E094F" w14:textId="47887E33"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When the cold water line is used as the return, the pump, demand controls and </w:t>
            </w:r>
            <w:r w:rsidR="00DF4A6F" w:rsidRPr="004B329A">
              <w:rPr>
                <w:rFonts w:asciiTheme="minorHAnsi" w:hAnsiTheme="minorHAnsi" w:cstheme="minorHAnsi"/>
                <w:sz w:val="18"/>
                <w:szCs w:val="20"/>
              </w:rPr>
              <w:t>thermos-</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B36001" w:rsidRPr="006F1F7B" w14:paraId="607E0953" w14:textId="77777777" w:rsidTr="004B329A">
        <w:trPr>
          <w:trHeight w:hRule="exact" w:val="262"/>
          <w:tblHeader/>
        </w:trPr>
        <w:tc>
          <w:tcPr>
            <w:tcW w:w="558" w:type="dxa"/>
            <w:vAlign w:val="center"/>
          </w:tcPr>
          <w:p w14:paraId="607E0951"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0440" w:type="dxa"/>
            <w:vAlign w:val="center"/>
          </w:tcPr>
          <w:p w14:paraId="607E0952" w14:textId="6DB0D8F9"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Insulation is not required on the cold water line when it is used as the return.</w:t>
            </w:r>
          </w:p>
        </w:tc>
      </w:tr>
      <w:tr w:rsidR="00B36001" w:rsidRPr="006F1F7B" w14:paraId="607E0956" w14:textId="77777777" w:rsidTr="004B329A">
        <w:trPr>
          <w:trHeight w:hRule="exact" w:val="550"/>
          <w:tblHeader/>
        </w:trPr>
        <w:tc>
          <w:tcPr>
            <w:tcW w:w="558" w:type="dxa"/>
            <w:vAlign w:val="center"/>
          </w:tcPr>
          <w:p w14:paraId="607E0954"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0440" w:type="dxa"/>
            <w:vAlign w:val="center"/>
          </w:tcPr>
          <w:p w14:paraId="607E0955" w14:textId="4976E5F9"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w:t>
            </w:r>
          </w:p>
        </w:tc>
      </w:tr>
      <w:tr w:rsidR="00B36001" w:rsidRPr="006F1F7B" w14:paraId="607E095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57" w14:textId="77777777" w:rsidR="00A80404" w:rsidRPr="00980F3E" w:rsidRDefault="00B3600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59" w14:textId="1137F190" w:rsidR="00A80404" w:rsidRPr="00B67E3D" w:rsidRDefault="00A80404">
      <w:pPr>
        <w:spacing w:after="0"/>
        <w:rPr>
          <w:rFonts w:asciiTheme="minorHAnsi" w:hAnsiTheme="minorHAnsi" w:cstheme="minorHAnsi"/>
          <w:sz w:val="20"/>
          <w:szCs w:val="20"/>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
        <w:gridCol w:w="13872"/>
      </w:tblGrid>
      <w:tr w:rsidR="00227530" w:rsidRPr="006F1F7B" w14:paraId="52494C61" w14:textId="77777777" w:rsidTr="00B67E3D">
        <w:trPr>
          <w:trHeight w:val="288"/>
        </w:trPr>
        <w:tc>
          <w:tcPr>
            <w:tcW w:w="14598" w:type="dxa"/>
            <w:gridSpan w:val="2"/>
            <w:tcBorders>
              <w:bottom w:val="single" w:sz="4" w:space="0" w:color="000000"/>
            </w:tcBorders>
            <w:vAlign w:val="center"/>
          </w:tcPr>
          <w:p w14:paraId="54D2874D" w14:textId="776FBB88" w:rsidR="00227530" w:rsidRPr="00294A45" w:rsidRDefault="00276172" w:rsidP="000311BA">
            <w:pPr>
              <w:keepNext/>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K</w:t>
            </w:r>
            <w:r w:rsidR="00227530" w:rsidRPr="005C5AB0">
              <w:rPr>
                <w:rFonts w:asciiTheme="minorHAnsi" w:hAnsiTheme="minorHAnsi" w:cstheme="minorHAnsi"/>
                <w:b/>
                <w:sz w:val="20"/>
                <w:szCs w:val="20"/>
              </w:rPr>
              <w:t xml:space="preserve">. Multiple Dwelling Units – Non-Demand Control Recirculation </w:t>
            </w:r>
            <w:r w:rsidR="00227530" w:rsidRPr="00294A45">
              <w:rPr>
                <w:rFonts w:asciiTheme="minorHAnsi" w:hAnsiTheme="minorHAnsi" w:cstheme="minorHAnsi"/>
                <w:b/>
                <w:sz w:val="20"/>
                <w:szCs w:val="20"/>
              </w:rPr>
              <w:t>Systems Requirements</w:t>
            </w:r>
          </w:p>
          <w:p w14:paraId="2152042E" w14:textId="77777777" w:rsidR="00227530" w:rsidRDefault="00227530" w:rsidP="00031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52392E">
              <w:rPr>
                <w:rFonts w:asciiTheme="minorHAnsi" w:hAnsiTheme="minorHAnsi" w:cstheme="minorHAnsi"/>
                <w:sz w:val="18"/>
                <w:szCs w:val="20"/>
              </w:rPr>
              <w:t>.</w:t>
            </w:r>
          </w:p>
          <w:p w14:paraId="2B9D72C9" w14:textId="42597FE4" w:rsidR="0052392E" w:rsidRPr="00287A60" w:rsidRDefault="0052392E" w:rsidP="007C3C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 xml:space="preserve">&lt;&lt;If there are no systems in column </w:t>
            </w:r>
            <w:r>
              <w:rPr>
                <w:rFonts w:asciiTheme="minorHAnsi" w:hAnsiTheme="minorHAnsi" w:cstheme="minorHAnsi"/>
                <w:sz w:val="18"/>
                <w:szCs w:val="20"/>
              </w:rPr>
              <w:t>D02</w:t>
            </w:r>
            <w:r w:rsidRPr="004B329A">
              <w:rPr>
                <w:rFonts w:asciiTheme="minorHAnsi" w:hAnsiTheme="minorHAnsi" w:cstheme="minorHAnsi"/>
                <w:sz w:val="18"/>
                <w:szCs w:val="20"/>
              </w:rPr>
              <w:t xml:space="preserve"> =“Multi-family: </w:t>
            </w:r>
            <w:r w:rsidR="00355D9D" w:rsidRPr="00B67E3D">
              <w:rPr>
                <w:rFonts w:asciiTheme="minorHAnsi" w:eastAsia="Times New Roman" w:hAnsiTheme="minorHAnsi" w:cstheme="minorHAnsi"/>
                <w:sz w:val="20"/>
                <w:szCs w:val="20"/>
              </w:rPr>
              <w:t>Recirculating with no control</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w:t>
            </w:r>
            <w:r w:rsidR="007C3C1A">
              <w:rPr>
                <w:rFonts w:asciiTheme="minorHAnsi" w:hAnsiTheme="minorHAnsi" w:cstheme="minorHAnsi"/>
                <w:sz w:val="18"/>
                <w:szCs w:val="20"/>
              </w:rPr>
              <w:t xml:space="preserve"> display the “section does not apply” message;</w:t>
            </w:r>
            <w:r w:rsidRPr="00B67E3D">
              <w:rPr>
                <w:rFonts w:asciiTheme="minorHAnsi" w:hAnsiTheme="minorHAnsi" w:cstheme="minorHAnsi"/>
                <w:sz w:val="18"/>
                <w:szCs w:val="20"/>
              </w:rPr>
              <w:t xml:space="preserve"> else display this entire table &gt;&gt;</w:t>
            </w:r>
          </w:p>
        </w:tc>
      </w:tr>
      <w:tr w:rsidR="00227530" w:rsidRPr="006F1F7B" w14:paraId="34BE0D11" w14:textId="77777777" w:rsidTr="00B67E3D">
        <w:trPr>
          <w:trHeight w:val="288"/>
          <w:tblHeader/>
        </w:trPr>
        <w:tc>
          <w:tcPr>
            <w:tcW w:w="505" w:type="dxa"/>
            <w:vAlign w:val="center"/>
          </w:tcPr>
          <w:p w14:paraId="61040A64" w14:textId="77777777" w:rsidR="00227530" w:rsidRPr="005C5AB0" w:rsidRDefault="00227530" w:rsidP="000311BA">
            <w:pPr>
              <w:keepNext/>
              <w:spacing w:after="0" w:line="240" w:lineRule="auto"/>
              <w:jc w:val="center"/>
              <w:rPr>
                <w:rFonts w:asciiTheme="minorHAnsi" w:hAnsiTheme="minorHAnsi" w:cstheme="minorHAnsi"/>
                <w:sz w:val="20"/>
                <w:szCs w:val="20"/>
              </w:rPr>
            </w:pPr>
            <w:r w:rsidRPr="004B329A">
              <w:rPr>
                <w:rFonts w:asciiTheme="minorHAnsi" w:hAnsiTheme="minorHAnsi" w:cstheme="minorHAnsi"/>
                <w:sz w:val="18"/>
                <w:szCs w:val="20"/>
              </w:rPr>
              <w:t>01</w:t>
            </w:r>
          </w:p>
        </w:tc>
        <w:tc>
          <w:tcPr>
            <w:tcW w:w="14093" w:type="dxa"/>
            <w:vAlign w:val="center"/>
          </w:tcPr>
          <w:p w14:paraId="730F8068" w14:textId="77777777" w:rsidR="00227530" w:rsidRPr="004B329A" w:rsidRDefault="00227530" w:rsidP="000311BA">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27530" w:rsidRPr="006F1F7B" w14:paraId="2597A2BF" w14:textId="77777777" w:rsidTr="00B67E3D">
        <w:trPr>
          <w:trHeight w:val="288"/>
        </w:trPr>
        <w:tc>
          <w:tcPr>
            <w:tcW w:w="14598" w:type="dxa"/>
            <w:gridSpan w:val="2"/>
            <w:tcBorders>
              <w:top w:val="single" w:sz="4" w:space="0" w:color="000000"/>
              <w:left w:val="single" w:sz="4" w:space="0" w:color="000000"/>
              <w:bottom w:val="single" w:sz="4" w:space="0" w:color="000000"/>
              <w:right w:val="single" w:sz="4" w:space="0" w:color="000000"/>
            </w:tcBorders>
            <w:vAlign w:val="center"/>
          </w:tcPr>
          <w:p w14:paraId="7A08259B" w14:textId="77777777" w:rsidR="00227530" w:rsidRPr="00980F3E" w:rsidRDefault="00227530" w:rsidP="000311BA">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63" w14:textId="1FA1BBF4" w:rsidR="0092312B" w:rsidRPr="001462EE" w:rsidRDefault="0092312B"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p w14:paraId="616078E1" w14:textId="1168ACED" w:rsidR="00F947E9" w:rsidRDefault="00F947E9">
      <w:pPr>
        <w:rPr>
          <w:rFonts w:asciiTheme="minorHAnsi" w:hAnsiTheme="minorHAnsi" w:cstheme="minorHAnsi"/>
          <w:sz w:val="20"/>
          <w:szCs w:val="20"/>
        </w:rPr>
      </w:pPr>
    </w:p>
    <w:p w14:paraId="77BEB020" w14:textId="7C8A5C01" w:rsidR="00F947E9" w:rsidRDefault="00F947E9">
      <w:pPr>
        <w:spacing w:after="0" w:line="240" w:lineRule="auto"/>
        <w:rPr>
          <w:rFonts w:asciiTheme="minorHAnsi" w:hAnsiTheme="minorHAnsi" w:cstheme="minorHAnsi"/>
          <w:sz w:val="20"/>
          <w:szCs w:val="20"/>
        </w:rPr>
      </w:pPr>
    </w:p>
    <w:tbl>
      <w:tblPr>
        <w:tblW w:w="145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39"/>
      </w:tblGrid>
      <w:tr w:rsidR="00070FC5" w:rsidRPr="006F1F7B" w14:paraId="607E0965" w14:textId="77777777" w:rsidTr="00B67E3D">
        <w:trPr>
          <w:trHeight w:val="323"/>
        </w:trPr>
        <w:tc>
          <w:tcPr>
            <w:tcW w:w="14534" w:type="dxa"/>
            <w:gridSpan w:val="4"/>
            <w:vAlign w:val="center"/>
          </w:tcPr>
          <w:p w14:paraId="607E096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070FC5" w:rsidRPr="006F1F7B" w14:paraId="607E0967" w14:textId="77777777" w:rsidTr="00B67E3D">
        <w:trPr>
          <w:trHeight w:hRule="exact" w:val="271"/>
        </w:trPr>
        <w:tc>
          <w:tcPr>
            <w:tcW w:w="14534" w:type="dxa"/>
            <w:gridSpan w:val="4"/>
            <w:vAlign w:val="center"/>
          </w:tcPr>
          <w:p w14:paraId="607E0966" w14:textId="77777777" w:rsidR="00070FC5" w:rsidRPr="00B67E3D" w:rsidRDefault="00070FC5" w:rsidP="00070FC5">
            <w:pPr>
              <w:keepNext/>
              <w:numPr>
                <w:ilvl w:val="0"/>
                <w:numId w:val="18"/>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070FC5" w:rsidRPr="006F1F7B" w14:paraId="607E096A" w14:textId="77777777" w:rsidTr="00B67E3D">
        <w:trPr>
          <w:trHeight w:val="360"/>
        </w:trPr>
        <w:tc>
          <w:tcPr>
            <w:tcW w:w="7407" w:type="dxa"/>
            <w:gridSpan w:val="2"/>
          </w:tcPr>
          <w:p w14:paraId="607E0968"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7127" w:type="dxa"/>
            <w:gridSpan w:val="2"/>
          </w:tcPr>
          <w:p w14:paraId="607E0969"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070FC5" w:rsidRPr="006F1F7B" w14:paraId="607E096D" w14:textId="77777777" w:rsidTr="00B67E3D">
        <w:trPr>
          <w:trHeight w:val="360"/>
        </w:trPr>
        <w:tc>
          <w:tcPr>
            <w:tcW w:w="7407" w:type="dxa"/>
            <w:gridSpan w:val="2"/>
          </w:tcPr>
          <w:p w14:paraId="607E096B"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7127" w:type="dxa"/>
            <w:gridSpan w:val="2"/>
          </w:tcPr>
          <w:p w14:paraId="607E096C"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070FC5" w:rsidRPr="006F1F7B" w14:paraId="607E0970" w14:textId="77777777" w:rsidTr="00B67E3D">
        <w:trPr>
          <w:trHeight w:val="360"/>
        </w:trPr>
        <w:tc>
          <w:tcPr>
            <w:tcW w:w="7407" w:type="dxa"/>
            <w:gridSpan w:val="2"/>
          </w:tcPr>
          <w:p w14:paraId="607E096E"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127" w:type="dxa"/>
            <w:gridSpan w:val="2"/>
          </w:tcPr>
          <w:p w14:paraId="607E096F" w14:textId="649D3F6A"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072AD8"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070FC5" w:rsidRPr="006F1F7B" w14:paraId="607E0973" w14:textId="77777777" w:rsidTr="00B67E3D">
        <w:trPr>
          <w:trHeight w:val="360"/>
        </w:trPr>
        <w:tc>
          <w:tcPr>
            <w:tcW w:w="7407" w:type="dxa"/>
            <w:gridSpan w:val="2"/>
          </w:tcPr>
          <w:p w14:paraId="607E0971"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7127" w:type="dxa"/>
            <w:gridSpan w:val="2"/>
          </w:tcPr>
          <w:p w14:paraId="607E0972"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070FC5" w:rsidRPr="006F1F7B" w14:paraId="607E0975" w14:textId="77777777" w:rsidTr="00B67E3D">
        <w:tblPrEx>
          <w:tblCellMar>
            <w:left w:w="115" w:type="dxa"/>
            <w:right w:w="115" w:type="dxa"/>
          </w:tblCellMar>
        </w:tblPrEx>
        <w:trPr>
          <w:trHeight w:val="296"/>
        </w:trPr>
        <w:tc>
          <w:tcPr>
            <w:tcW w:w="14534" w:type="dxa"/>
            <w:gridSpan w:val="4"/>
            <w:vAlign w:val="center"/>
          </w:tcPr>
          <w:p w14:paraId="607E097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070FC5" w:rsidRPr="006F1F7B" w14:paraId="607E097C" w14:textId="77777777" w:rsidTr="00B67E3D">
        <w:tblPrEx>
          <w:tblCellMar>
            <w:left w:w="115" w:type="dxa"/>
            <w:right w:w="115" w:type="dxa"/>
          </w:tblCellMar>
        </w:tblPrEx>
        <w:trPr>
          <w:trHeight w:val="504"/>
        </w:trPr>
        <w:tc>
          <w:tcPr>
            <w:tcW w:w="14534" w:type="dxa"/>
            <w:gridSpan w:val="4"/>
          </w:tcPr>
          <w:p w14:paraId="09EFC9C3"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4F1BF2F7" w14:textId="77777777" w:rsidR="00EA6A47" w:rsidRPr="00B67E3D" w:rsidRDefault="00EA6A47" w:rsidP="00EA6A47">
            <w:pPr>
              <w:pStyle w:val="Heading3"/>
              <w:numPr>
                <w:ilvl w:val="0"/>
                <w:numId w:val="35"/>
              </w:numPr>
              <w:tabs>
                <w:tab w:val="left" w:pos="-26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7E44BF40" w14:textId="77777777" w:rsidR="00EA6A47" w:rsidRPr="00B67E3D" w:rsidRDefault="00EA6A47" w:rsidP="00EA6A47">
            <w:pPr>
              <w:keepNext/>
              <w:widowControl w:val="0"/>
              <w:numPr>
                <w:ilvl w:val="0"/>
                <w:numId w:val="35"/>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2E69EC11" w14:textId="77777777" w:rsidR="00EA6A47" w:rsidRPr="00B67E3D" w:rsidRDefault="00EA6A47" w:rsidP="00EA6A47">
            <w:pPr>
              <w:pStyle w:val="ListParagraph"/>
              <w:keepNext/>
              <w:numPr>
                <w:ilvl w:val="0"/>
                <w:numId w:val="35"/>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97B" w14:textId="13605AB0" w:rsidR="00070FC5" w:rsidRPr="00B67E3D" w:rsidRDefault="00EA6A47" w:rsidP="00EA6A47">
            <w:pPr>
              <w:keepNext/>
              <w:numPr>
                <w:ilvl w:val="0"/>
                <w:numId w:val="35"/>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70FC5" w:rsidRPr="006F1F7B" w14:paraId="607E097F" w14:textId="77777777" w:rsidTr="00B67E3D">
        <w:tblPrEx>
          <w:tblCellMar>
            <w:left w:w="108" w:type="dxa"/>
            <w:right w:w="108" w:type="dxa"/>
          </w:tblCellMar>
        </w:tblPrEx>
        <w:trPr>
          <w:trHeight w:val="360"/>
        </w:trPr>
        <w:tc>
          <w:tcPr>
            <w:tcW w:w="7048" w:type="dxa"/>
          </w:tcPr>
          <w:p w14:paraId="607E097D"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7486" w:type="dxa"/>
            <w:gridSpan w:val="3"/>
          </w:tcPr>
          <w:p w14:paraId="607E097E"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070FC5" w:rsidRPr="006F1F7B" w14:paraId="607E0982"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0" w14:textId="37FB0C7C"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7486" w:type="dxa"/>
            <w:gridSpan w:val="3"/>
            <w:tcBorders>
              <w:top w:val="single" w:sz="4" w:space="0" w:color="auto"/>
              <w:left w:val="single" w:sz="4" w:space="0" w:color="auto"/>
              <w:bottom w:val="single" w:sz="4" w:space="0" w:color="auto"/>
              <w:right w:val="single" w:sz="4" w:space="0" w:color="auto"/>
            </w:tcBorders>
          </w:tcPr>
          <w:p w14:paraId="607E0981"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070FC5" w:rsidRPr="006F1F7B" w14:paraId="607E0985"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3"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486" w:type="dxa"/>
            <w:gridSpan w:val="3"/>
            <w:tcBorders>
              <w:top w:val="single" w:sz="4" w:space="0" w:color="auto"/>
              <w:left w:val="single" w:sz="4" w:space="0" w:color="auto"/>
              <w:bottom w:val="single" w:sz="4" w:space="0" w:color="auto"/>
              <w:right w:val="single" w:sz="4" w:space="0" w:color="auto"/>
            </w:tcBorders>
          </w:tcPr>
          <w:p w14:paraId="607E0984"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070FC5" w:rsidRPr="006F1F7B" w14:paraId="607E0989"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6"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07E0987" w14:textId="6D560AC1"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072AD8" w:rsidRPr="00B67E3D">
              <w:rPr>
                <w:rFonts w:asciiTheme="minorHAnsi" w:eastAsia="Times New Roman" w:hAnsiTheme="minorHAnsi" w:cstheme="minorHAnsi"/>
                <w:sz w:val="20"/>
                <w:szCs w:val="20"/>
              </w:rPr>
              <w:t>:</w:t>
            </w:r>
          </w:p>
        </w:tc>
        <w:tc>
          <w:tcPr>
            <w:tcW w:w="3739" w:type="dxa"/>
            <w:tcBorders>
              <w:top w:val="single" w:sz="4" w:space="0" w:color="auto"/>
              <w:left w:val="single" w:sz="4" w:space="0" w:color="auto"/>
              <w:bottom w:val="single" w:sz="4" w:space="0" w:color="auto"/>
              <w:right w:val="single" w:sz="4" w:space="0" w:color="auto"/>
            </w:tcBorders>
          </w:tcPr>
          <w:p w14:paraId="607E0988"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98A" w14:textId="77777777" w:rsidR="00070FC5" w:rsidRPr="001462EE" w:rsidRDefault="00070FC5"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sectPr w:rsidR="00070FC5" w:rsidRPr="001462EE" w:rsidSect="00223B57">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25B4F" w14:textId="77777777" w:rsidR="00B725D7" w:rsidRPr="00DB7BEA" w:rsidRDefault="00B725D7" w:rsidP="00B3063C">
      <w:pPr>
        <w:spacing w:after="0" w:line="240" w:lineRule="auto"/>
      </w:pPr>
      <w:r>
        <w:separator/>
      </w:r>
    </w:p>
  </w:endnote>
  <w:endnote w:type="continuationSeparator" w:id="0">
    <w:p w14:paraId="3C47B75A" w14:textId="77777777" w:rsidR="00B725D7" w:rsidRPr="00DB7BEA" w:rsidRDefault="00B725D7" w:rsidP="00B3063C">
      <w:pPr>
        <w:spacing w:after="0" w:line="240" w:lineRule="auto"/>
      </w:pPr>
      <w:r>
        <w:continuationSeparator/>
      </w:r>
    </w:p>
  </w:endnote>
  <w:endnote w:type="continuationNotice" w:id="1">
    <w:p w14:paraId="2B450D6D" w14:textId="77777777" w:rsidR="00B725D7" w:rsidRDefault="00B72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2" w14:textId="67D4CCA6" w:rsidR="00B725D7" w:rsidRPr="002811BA" w:rsidRDefault="00B725D7" w:rsidP="002811B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607E09A3" w14:textId="47129180" w:rsidR="00B725D7" w:rsidRPr="002811BA" w:rsidRDefault="00B725D7" w:rsidP="00B67E3D">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 xml:space="preserve">January </w:t>
    </w:r>
    <w:del w:id="3" w:author="Markstrum, Alexis@Energy" w:date="2019-10-11T08:10:00Z">
      <w:r w:rsidDel="00B725D7">
        <w:rPr>
          <w:rFonts w:eastAsia="Times New Roman"/>
          <w:sz w:val="20"/>
          <w:szCs w:val="18"/>
        </w:rPr>
        <w:delText>2019</w:delText>
      </w:r>
    </w:del>
    <w:ins w:id="4" w:author="Markstrum, Alexis@Energy" w:date="2019-10-11T08:10:00Z">
      <w:r>
        <w:rPr>
          <w:rFonts w:eastAsia="Times New Roman"/>
          <w:sz w:val="20"/>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E" w14:textId="7BF98BA4" w:rsidR="00B725D7" w:rsidRPr="009D5B35" w:rsidRDefault="00B725D7" w:rsidP="00A606BF">
    <w:pPr>
      <w:pStyle w:val="Style7"/>
      <w:tabs>
        <w:tab w:val="clear" w:pos="10800"/>
        <w:tab w:val="right" w:pos="14400"/>
      </w:tabs>
    </w:pPr>
    <w:r w:rsidRPr="009D5B35">
      <w:t>CA Building Energy Efficiency Standards - 201</w:t>
    </w:r>
    <w:r>
      <w:t>9</w:t>
    </w:r>
    <w:r w:rsidRPr="009D5B35">
      <w:t xml:space="preserve"> Residential Compliance</w:t>
    </w:r>
    <w:r w:rsidRPr="009D5B35">
      <w:tab/>
    </w:r>
    <w:r>
      <w:t xml:space="preserve">January </w:t>
    </w:r>
    <w:del w:id="8" w:author="Markstrum, Alexis@Energy" w:date="2019-10-11T08:10:00Z">
      <w:r w:rsidDel="00B725D7">
        <w:delText>2019</w:delText>
      </w:r>
    </w:del>
    <w:ins w:id="9" w:author="Markstrum, Alexis@Energy" w:date="2019-10-11T08:10:00Z">
      <w: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57AFB" w14:textId="77777777" w:rsidR="00B725D7" w:rsidRPr="00DB7BEA" w:rsidRDefault="00B725D7" w:rsidP="00B3063C">
      <w:pPr>
        <w:spacing w:after="0" w:line="240" w:lineRule="auto"/>
      </w:pPr>
      <w:r>
        <w:separator/>
      </w:r>
    </w:p>
  </w:footnote>
  <w:footnote w:type="continuationSeparator" w:id="0">
    <w:p w14:paraId="0EE9A5FB" w14:textId="77777777" w:rsidR="00B725D7" w:rsidRPr="00DB7BEA" w:rsidRDefault="00B725D7" w:rsidP="00B3063C">
      <w:pPr>
        <w:spacing w:after="0" w:line="240" w:lineRule="auto"/>
      </w:pPr>
      <w:r>
        <w:continuationSeparator/>
      </w:r>
    </w:p>
  </w:footnote>
  <w:footnote w:type="continuationNotice" w:id="1">
    <w:p w14:paraId="446B383D" w14:textId="77777777" w:rsidR="00B725D7" w:rsidRDefault="00B725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8F" w14:textId="77777777" w:rsidR="00B725D7" w:rsidRDefault="00673CD6">
    <w:pPr>
      <w:pStyle w:val="Header"/>
    </w:pPr>
    <w:r>
      <w:rPr>
        <w:noProof/>
      </w:rPr>
      <w:pict w14:anchorId="607E0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90" w14:textId="30AFAD1F" w:rsidR="00B725D7" w:rsidRPr="00D618EF" w:rsidRDefault="00B725D7" w:rsidP="00D618EF">
    <w:pPr>
      <w:suppressAutoHyphens/>
      <w:spacing w:after="0" w:line="240" w:lineRule="auto"/>
      <w:ind w:left="-90"/>
      <w:rPr>
        <w:rFonts w:ascii="Arial" w:eastAsia="Times New Roman" w:hAnsi="Arial" w:cs="Arial"/>
        <w:sz w:val="14"/>
        <w:szCs w:val="14"/>
      </w:rPr>
    </w:pPr>
    <w:r w:rsidRPr="00A1549E">
      <w:rPr>
        <w:rFonts w:ascii="Arial" w:eastAsia="Times New Roman" w:hAnsi="Arial"/>
        <w:noProof/>
        <w:sz w:val="14"/>
      </w:rPr>
      <w:drawing>
        <wp:anchor distT="0" distB="0" distL="114300" distR="114300" simplePos="0" relativeHeight="251658249" behindDoc="0" locked="0" layoutInCell="1" allowOverlap="1" wp14:anchorId="607E09BA" wp14:editId="64FDC190">
          <wp:simplePos x="0" y="0"/>
          <wp:positionH relativeFrom="margin">
            <wp:posOffset>6543040</wp:posOffset>
          </wp:positionH>
          <wp:positionV relativeFrom="margin">
            <wp:posOffset>-1320800</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V relativeFrom="margin">
            <wp14:pctHeight>0</wp14:pctHeight>
          </wp14:sizeRelV>
        </wp:anchor>
      </w:drawing>
    </w:r>
    <w:r w:rsidR="00673CD6">
      <w:rPr>
        <w:rFonts w:ascii="Arial" w:eastAsia="Times New Roman" w:hAnsi="Arial" w:cs="Arial"/>
        <w:noProof/>
        <w:sz w:val="14"/>
        <w:szCs w:val="14"/>
      </w:rPr>
      <w:pict w14:anchorId="607E0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618EF">
      <w:rPr>
        <w:rFonts w:ascii="Arial" w:eastAsia="Times New Roman" w:hAnsi="Arial" w:cs="Arial"/>
        <w:sz w:val="14"/>
        <w:szCs w:val="14"/>
      </w:rPr>
      <w:t>STATE OF CALIFORNIA</w:t>
    </w:r>
  </w:p>
  <w:p w14:paraId="607E0991" w14:textId="09161EFE" w:rsidR="00B725D7" w:rsidRPr="00D618EF" w:rsidRDefault="00B725D7" w:rsidP="00D618EF">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MULTIFAMILY CENTRAL HOT WATER SYSTEM DISTRIBUTION</w:t>
    </w:r>
  </w:p>
  <w:p w14:paraId="607E0992" w14:textId="76E0B8D7" w:rsidR="00B725D7" w:rsidRPr="00D618EF" w:rsidRDefault="00B725D7" w:rsidP="00D618EF">
    <w:pPr>
      <w:suppressAutoHyphens/>
      <w:spacing w:after="0" w:line="240" w:lineRule="auto"/>
      <w:ind w:left="-90"/>
      <w:rPr>
        <w:rFonts w:ascii="Arial" w:eastAsia="Times New Roman" w:hAnsi="Arial" w:cs="Arial"/>
        <w:sz w:val="14"/>
        <w:szCs w:val="14"/>
      </w:rPr>
    </w:pPr>
    <w:r w:rsidRPr="00D618EF">
      <w:rPr>
        <w:rFonts w:ascii="Arial" w:eastAsia="Times New Roman" w:hAnsi="Arial" w:cs="Arial"/>
        <w:sz w:val="14"/>
        <w:szCs w:val="14"/>
      </w:rPr>
      <w:t>CEC-CF2R-</w:t>
    </w:r>
    <w:r>
      <w:rPr>
        <w:rFonts w:ascii="Arial" w:eastAsia="Times New Roman" w:hAnsi="Arial" w:cs="Arial"/>
        <w:sz w:val="14"/>
        <w:szCs w:val="14"/>
      </w:rPr>
      <w:t>PLB-01-E</w:t>
    </w:r>
    <w:r w:rsidRPr="00D618EF">
      <w:rPr>
        <w:rFonts w:ascii="Arial" w:eastAsia="Times New Roman" w:hAnsi="Arial" w:cs="Arial"/>
        <w:sz w:val="14"/>
        <w:szCs w:val="14"/>
      </w:rPr>
      <w:t xml:space="preserve"> (Revised </w:t>
    </w:r>
    <w:r>
      <w:rPr>
        <w:rFonts w:ascii="Arial" w:eastAsia="Times New Roman" w:hAnsi="Arial" w:cs="Arial"/>
        <w:sz w:val="14"/>
        <w:szCs w:val="14"/>
      </w:rPr>
      <w:t>01/</w:t>
    </w:r>
    <w:del w:id="1" w:author="Markstrum, Alexis@Energy" w:date="2019-10-11T08:10:00Z">
      <w:r w:rsidDel="00B725D7">
        <w:rPr>
          <w:rFonts w:ascii="Arial" w:eastAsia="Times New Roman" w:hAnsi="Arial" w:cs="Arial"/>
          <w:sz w:val="14"/>
          <w:szCs w:val="14"/>
        </w:rPr>
        <w:delText>19</w:delText>
      </w:r>
    </w:del>
    <w:ins w:id="2" w:author="Markstrum, Alexis@Energy" w:date="2019-10-11T08:10:00Z">
      <w:r>
        <w:rPr>
          <w:rFonts w:ascii="Arial" w:eastAsia="Times New Roman" w:hAnsi="Arial" w:cs="Arial"/>
          <w:sz w:val="14"/>
          <w:szCs w:val="14"/>
        </w:rPr>
        <w:t>20</w:t>
      </w:r>
    </w:ins>
    <w:r w:rsidRPr="00D618EF">
      <w:rPr>
        <w:rFonts w:ascii="Arial" w:eastAsia="Times New Roman" w:hAnsi="Arial" w:cs="Arial"/>
        <w:sz w:val="14"/>
        <w:szCs w:val="14"/>
      </w:rPr>
      <w:t xml:space="preserve">)                                                                          </w:t>
    </w:r>
    <w:r>
      <w:rPr>
        <w:rFonts w:ascii="Arial" w:eastAsia="Times New Roman" w:hAnsi="Arial" w:cs="Arial"/>
        <w:sz w:val="14"/>
        <w:szCs w:val="14"/>
      </w:rPr>
      <w:t xml:space="preserve">                                                               </w:t>
    </w:r>
    <w:r w:rsidRPr="00D618EF">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5"/>
      <w:gridCol w:w="615"/>
      <w:gridCol w:w="3854"/>
      <w:gridCol w:w="1636"/>
    </w:tblGrid>
    <w:tr w:rsidR="00B725D7" w:rsidRPr="00F85124" w14:paraId="607E0995" w14:textId="77777777" w:rsidTr="00D618EF">
      <w:trPr>
        <w:cantSplit/>
        <w:trHeight w:val="144"/>
      </w:trPr>
      <w:tc>
        <w:tcPr>
          <w:tcW w:w="3957" w:type="pct"/>
          <w:gridSpan w:val="3"/>
          <w:tcBorders>
            <w:bottom w:val="single" w:sz="4" w:space="0" w:color="auto"/>
            <w:right w:val="nil"/>
          </w:tcBorders>
          <w:vAlign w:val="center"/>
        </w:tcPr>
        <w:p w14:paraId="607E0993" w14:textId="77777777" w:rsidR="00B725D7" w:rsidRPr="00F85124" w:rsidRDefault="00B725D7" w:rsidP="001C2B59">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043" w:type="pct"/>
          <w:tcBorders>
            <w:left w:val="nil"/>
            <w:bottom w:val="single" w:sz="4" w:space="0" w:color="auto"/>
          </w:tcBorders>
          <w:tcMar>
            <w:left w:w="115" w:type="dxa"/>
            <w:right w:w="115" w:type="dxa"/>
          </w:tcMar>
          <w:vAlign w:val="center"/>
        </w:tcPr>
        <w:p w14:paraId="607E0994" w14:textId="77777777" w:rsidR="00B725D7" w:rsidRPr="00F85124" w:rsidRDefault="00B725D7" w:rsidP="00A00450">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725D7" w:rsidRPr="00F85124" w14:paraId="607E0998" w14:textId="77777777" w:rsidTr="00D618EF">
      <w:trPr>
        <w:cantSplit/>
        <w:trHeight w:val="288"/>
      </w:trPr>
      <w:tc>
        <w:tcPr>
          <w:tcW w:w="2456" w:type="pct"/>
          <w:gridSpan w:val="2"/>
          <w:tcBorders>
            <w:right w:val="nil"/>
          </w:tcBorders>
        </w:tcPr>
        <w:p w14:paraId="607E0996" w14:textId="77777777" w:rsidR="00B725D7" w:rsidRPr="00586C72" w:rsidRDefault="00B725D7" w:rsidP="007C409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544" w:type="pct"/>
          <w:gridSpan w:val="2"/>
          <w:tcBorders>
            <w:left w:val="nil"/>
          </w:tcBorders>
        </w:tcPr>
        <w:p w14:paraId="607E0997" w14:textId="530F63D3" w:rsidR="00B725D7" w:rsidRPr="00586C72" w:rsidRDefault="00B725D7" w:rsidP="001C2B59">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673CD6">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673CD6">
            <w:rPr>
              <w:rFonts w:asciiTheme="minorHAnsi" w:hAnsiTheme="minorHAnsi"/>
              <w:bCs/>
              <w:noProof/>
              <w:sz w:val="20"/>
              <w:szCs w:val="20"/>
            </w:rPr>
            <w:t>4</w:t>
          </w:r>
          <w:r>
            <w:rPr>
              <w:rFonts w:asciiTheme="minorHAnsi" w:hAnsiTheme="minorHAnsi"/>
              <w:bCs/>
              <w:noProof/>
              <w:sz w:val="20"/>
              <w:szCs w:val="20"/>
            </w:rPr>
            <w:fldChar w:fldCharType="end"/>
          </w:r>
          <w:r w:rsidRPr="00586C72">
            <w:rPr>
              <w:rFonts w:asciiTheme="minorHAnsi" w:hAnsiTheme="minorHAnsi"/>
              <w:bCs/>
              <w:sz w:val="20"/>
              <w:szCs w:val="20"/>
            </w:rPr>
            <w:t>)</w:t>
          </w:r>
        </w:p>
      </w:tc>
    </w:tr>
    <w:tr w:rsidR="00B725D7" w:rsidRPr="00F85124" w14:paraId="607E099C" w14:textId="77777777" w:rsidTr="00D618EF">
      <w:trPr>
        <w:cantSplit/>
        <w:trHeight w:val="288"/>
      </w:trPr>
      <w:tc>
        <w:tcPr>
          <w:tcW w:w="0" w:type="auto"/>
        </w:tcPr>
        <w:p w14:paraId="607E0999" w14:textId="77777777" w:rsidR="00B725D7" w:rsidRPr="00F85124" w:rsidRDefault="00B725D7" w:rsidP="001C2B59">
          <w:pPr>
            <w:rPr>
              <w:rFonts w:asciiTheme="minorHAnsi" w:hAnsiTheme="minorHAnsi"/>
              <w:sz w:val="12"/>
              <w:szCs w:val="12"/>
            </w:rPr>
          </w:pPr>
          <w:r w:rsidRPr="00F85124">
            <w:rPr>
              <w:rFonts w:asciiTheme="minorHAnsi" w:hAnsiTheme="minorHAnsi"/>
              <w:sz w:val="12"/>
              <w:szCs w:val="12"/>
            </w:rPr>
            <w:t>Project Name:</w:t>
          </w:r>
        </w:p>
      </w:tc>
      <w:tc>
        <w:tcPr>
          <w:tcW w:w="1786" w:type="pct"/>
          <w:gridSpan w:val="2"/>
        </w:tcPr>
        <w:p w14:paraId="607E099A" w14:textId="77777777" w:rsidR="00B725D7" w:rsidRPr="00F85124" w:rsidRDefault="00B725D7" w:rsidP="001C2B59">
          <w:pPr>
            <w:rPr>
              <w:rFonts w:asciiTheme="minorHAnsi" w:hAnsiTheme="minorHAnsi"/>
              <w:sz w:val="12"/>
              <w:szCs w:val="12"/>
            </w:rPr>
          </w:pPr>
          <w:r w:rsidRPr="00F85124">
            <w:rPr>
              <w:rFonts w:asciiTheme="minorHAnsi" w:hAnsiTheme="minorHAnsi"/>
              <w:sz w:val="12"/>
              <w:szCs w:val="12"/>
            </w:rPr>
            <w:t>Enforcement Agency:</w:t>
          </w:r>
        </w:p>
      </w:tc>
      <w:tc>
        <w:tcPr>
          <w:tcW w:w="1043" w:type="pct"/>
        </w:tcPr>
        <w:p w14:paraId="607E099B" w14:textId="77777777" w:rsidR="00B725D7" w:rsidRPr="00F85124" w:rsidRDefault="00B725D7" w:rsidP="001C2B59">
          <w:pPr>
            <w:rPr>
              <w:rFonts w:asciiTheme="minorHAnsi" w:hAnsiTheme="minorHAnsi"/>
              <w:sz w:val="12"/>
              <w:szCs w:val="12"/>
            </w:rPr>
          </w:pPr>
          <w:r w:rsidRPr="00F85124">
            <w:rPr>
              <w:rFonts w:asciiTheme="minorHAnsi" w:hAnsiTheme="minorHAnsi"/>
              <w:sz w:val="12"/>
              <w:szCs w:val="12"/>
            </w:rPr>
            <w:t>Permit Number:</w:t>
          </w:r>
        </w:p>
      </w:tc>
    </w:tr>
    <w:tr w:rsidR="00B725D7" w:rsidRPr="00F85124" w14:paraId="607E09A0" w14:textId="77777777" w:rsidTr="00D618EF">
      <w:trPr>
        <w:cantSplit/>
        <w:trHeight w:val="288"/>
      </w:trPr>
      <w:tc>
        <w:tcPr>
          <w:tcW w:w="0" w:type="auto"/>
        </w:tcPr>
        <w:p w14:paraId="607E099D" w14:textId="77777777" w:rsidR="00B725D7" w:rsidRPr="00F85124" w:rsidRDefault="00B725D7" w:rsidP="001C2B5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86" w:type="pct"/>
          <w:gridSpan w:val="2"/>
        </w:tcPr>
        <w:p w14:paraId="607E099E" w14:textId="77777777" w:rsidR="00B725D7" w:rsidRPr="00F85124" w:rsidRDefault="00B725D7" w:rsidP="001C2B59">
          <w:pPr>
            <w:rPr>
              <w:rFonts w:asciiTheme="minorHAnsi" w:hAnsiTheme="minorHAnsi"/>
              <w:sz w:val="12"/>
              <w:szCs w:val="12"/>
              <w:vertAlign w:val="superscript"/>
            </w:rPr>
          </w:pPr>
          <w:r w:rsidRPr="00F85124">
            <w:rPr>
              <w:rFonts w:asciiTheme="minorHAnsi" w:hAnsiTheme="minorHAnsi"/>
              <w:sz w:val="12"/>
              <w:szCs w:val="12"/>
            </w:rPr>
            <w:t>City</w:t>
          </w:r>
        </w:p>
      </w:tc>
      <w:tc>
        <w:tcPr>
          <w:tcW w:w="1043" w:type="pct"/>
        </w:tcPr>
        <w:p w14:paraId="607E099F" w14:textId="77777777" w:rsidR="00B725D7" w:rsidRPr="00F85124" w:rsidRDefault="00B725D7" w:rsidP="001C2B59">
          <w:pPr>
            <w:rPr>
              <w:rFonts w:asciiTheme="minorHAnsi" w:hAnsiTheme="minorHAnsi"/>
              <w:sz w:val="12"/>
              <w:szCs w:val="12"/>
              <w:vertAlign w:val="superscript"/>
            </w:rPr>
          </w:pPr>
          <w:r w:rsidRPr="00F85124">
            <w:rPr>
              <w:rFonts w:asciiTheme="minorHAnsi" w:hAnsiTheme="minorHAnsi"/>
              <w:sz w:val="12"/>
              <w:szCs w:val="12"/>
            </w:rPr>
            <w:t>Zip Code</w:t>
          </w:r>
        </w:p>
      </w:tc>
    </w:tr>
  </w:tbl>
  <w:p w14:paraId="607E09A1" w14:textId="77777777" w:rsidR="00B725D7" w:rsidRPr="00072AD8" w:rsidRDefault="00B725D7" w:rsidP="00C325F7">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5" w14:textId="77777777" w:rsidR="00B725D7" w:rsidRDefault="00673CD6">
    <w:pPr>
      <w:pStyle w:val="Header"/>
    </w:pPr>
    <w:r>
      <w:rPr>
        <w:noProof/>
      </w:rPr>
      <w:pict w14:anchorId="607E0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6" w14:textId="77777777" w:rsidR="00B725D7" w:rsidRDefault="00673CD6">
    <w:pPr>
      <w:pStyle w:val="Header"/>
    </w:pPr>
    <w:r>
      <w:rPr>
        <w:noProof/>
      </w:rPr>
      <w:pict w14:anchorId="607E0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13DF807C" w14:textId="77777777" w:rsidR="00B725D7" w:rsidRDefault="00B725D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B725D7" w:rsidRPr="00F85124" w14:paraId="607E09A9" w14:textId="77777777" w:rsidTr="00B67E3D">
      <w:trPr>
        <w:cantSplit/>
        <w:trHeight w:val="144"/>
      </w:trPr>
      <w:tc>
        <w:tcPr>
          <w:tcW w:w="4193" w:type="pct"/>
          <w:gridSpan w:val="2"/>
          <w:tcBorders>
            <w:bottom w:val="single" w:sz="4" w:space="0" w:color="auto"/>
            <w:right w:val="nil"/>
          </w:tcBorders>
          <w:vAlign w:val="center"/>
        </w:tcPr>
        <w:p w14:paraId="607E09A7" w14:textId="05E0B4FC" w:rsidR="00B725D7" w:rsidRPr="00F85124" w:rsidRDefault="00B725D7"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807" w:type="pct"/>
          <w:tcBorders>
            <w:left w:val="nil"/>
            <w:bottom w:val="single" w:sz="4" w:space="0" w:color="auto"/>
          </w:tcBorders>
          <w:tcMar>
            <w:left w:w="115" w:type="dxa"/>
            <w:right w:w="115" w:type="dxa"/>
          </w:tcMar>
          <w:vAlign w:val="center"/>
        </w:tcPr>
        <w:p w14:paraId="607E09A8" w14:textId="77777777" w:rsidR="00B725D7" w:rsidRDefault="00B725D7">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725D7" w:rsidRPr="00F85124" w14:paraId="607E09AC" w14:textId="77777777" w:rsidTr="00B67E3D">
      <w:trPr>
        <w:cantSplit/>
        <w:trHeight w:val="288"/>
      </w:trPr>
      <w:tc>
        <w:tcPr>
          <w:tcW w:w="2635" w:type="pct"/>
          <w:tcBorders>
            <w:right w:val="nil"/>
          </w:tcBorders>
        </w:tcPr>
        <w:p w14:paraId="607E09AA" w14:textId="77777777" w:rsidR="00B725D7" w:rsidRPr="00586C72" w:rsidRDefault="00B725D7"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AB" w14:textId="7B5128C6" w:rsidR="00B725D7" w:rsidRPr="00586C72" w:rsidRDefault="00B725D7"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673CD6">
            <w:rPr>
              <w:rFonts w:asciiTheme="minorHAnsi" w:hAnsiTheme="minorHAnsi"/>
              <w:bCs/>
              <w:noProof/>
              <w:sz w:val="20"/>
              <w:szCs w:val="20"/>
            </w:rPr>
            <w:t>1</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673CD6">
            <w:rPr>
              <w:rFonts w:asciiTheme="minorHAnsi" w:hAnsiTheme="minorHAnsi"/>
              <w:bCs/>
              <w:noProof/>
              <w:sz w:val="20"/>
              <w:szCs w:val="20"/>
            </w:rPr>
            <w:t>1</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AD" w14:textId="188BCF56" w:rsidR="00B725D7" w:rsidRPr="00072AD8" w:rsidRDefault="00673CD6" w:rsidP="00C325F7">
    <w:pPr>
      <w:pStyle w:val="Header"/>
      <w:spacing w:after="0"/>
      <w:rPr>
        <w:sz w:val="20"/>
        <w:szCs w:val="16"/>
      </w:rPr>
    </w:pPr>
    <w:r>
      <w:rPr>
        <w:rFonts w:asciiTheme="minorHAnsi" w:hAnsiTheme="minorHAnsi"/>
        <w:b/>
        <w:bCs/>
        <w:noProof/>
        <w:sz w:val="20"/>
      </w:rPr>
      <w:pict w14:anchorId="607E0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F" w14:textId="77777777" w:rsidR="00B725D7" w:rsidRDefault="00673CD6">
    <w:pPr>
      <w:pStyle w:val="Header"/>
    </w:pPr>
    <w:r>
      <w:rPr>
        <w:noProof/>
      </w:rPr>
      <w:pict w14:anchorId="607E0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0" w14:textId="77777777" w:rsidR="00B725D7" w:rsidRDefault="00673CD6">
    <w:pPr>
      <w:pStyle w:val="Header"/>
    </w:pPr>
    <w:r>
      <w:rPr>
        <w:noProof/>
      </w:rPr>
      <w:pict w14:anchorId="607E0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00ED5050" w14:textId="77777777" w:rsidR="00B725D7" w:rsidRDefault="00B725D7"/>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528"/>
      <w:gridCol w:w="4452"/>
      <w:gridCol w:w="2306"/>
    </w:tblGrid>
    <w:tr w:rsidR="00B725D7" w:rsidRPr="00F85124" w14:paraId="607E09B3" w14:textId="77777777" w:rsidTr="00B67E3D">
      <w:trPr>
        <w:cantSplit/>
        <w:trHeight w:val="144"/>
      </w:trPr>
      <w:tc>
        <w:tcPr>
          <w:tcW w:w="4193" w:type="pct"/>
          <w:gridSpan w:val="2"/>
          <w:tcBorders>
            <w:bottom w:val="single" w:sz="4" w:space="0" w:color="auto"/>
            <w:right w:val="nil"/>
          </w:tcBorders>
          <w:vAlign w:val="center"/>
        </w:tcPr>
        <w:p w14:paraId="607E09B1" w14:textId="21A30BE2" w:rsidR="00B725D7" w:rsidRPr="00F85124" w:rsidRDefault="00B725D7"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7" w:type="pct"/>
          <w:tcBorders>
            <w:left w:val="nil"/>
            <w:bottom w:val="single" w:sz="4" w:space="0" w:color="auto"/>
          </w:tcBorders>
          <w:tcMar>
            <w:left w:w="115" w:type="dxa"/>
            <w:right w:w="115" w:type="dxa"/>
          </w:tcMar>
          <w:vAlign w:val="center"/>
        </w:tcPr>
        <w:p w14:paraId="607E09B2" w14:textId="77777777" w:rsidR="00B725D7" w:rsidRPr="00F85124" w:rsidRDefault="00B725D7" w:rsidP="00CD594B">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B725D7" w:rsidRPr="00F85124" w14:paraId="607E09B6" w14:textId="77777777" w:rsidTr="00B67E3D">
      <w:trPr>
        <w:cantSplit/>
        <w:trHeight w:val="288"/>
      </w:trPr>
      <w:tc>
        <w:tcPr>
          <w:tcW w:w="2635" w:type="pct"/>
          <w:tcBorders>
            <w:right w:val="nil"/>
          </w:tcBorders>
        </w:tcPr>
        <w:p w14:paraId="607E09B4" w14:textId="77777777" w:rsidR="00B725D7" w:rsidRPr="00586C72" w:rsidRDefault="00B725D7"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B5" w14:textId="4CC787A6" w:rsidR="00B725D7" w:rsidRPr="00586C72" w:rsidRDefault="00B725D7"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673CD6">
            <w:rPr>
              <w:rFonts w:asciiTheme="minorHAnsi" w:hAnsiTheme="minorHAnsi"/>
              <w:bCs/>
              <w:noProof/>
              <w:sz w:val="20"/>
              <w:szCs w:val="20"/>
            </w:rPr>
            <w:t>7</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673CD6">
            <w:rPr>
              <w:rFonts w:asciiTheme="minorHAnsi" w:hAnsiTheme="minorHAnsi"/>
              <w:bCs/>
              <w:noProof/>
              <w:sz w:val="20"/>
              <w:szCs w:val="20"/>
            </w:rPr>
            <w:t>7</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B7" w14:textId="070B92FB" w:rsidR="00B725D7" w:rsidRPr="00072AD8" w:rsidRDefault="00673CD6" w:rsidP="00C325F7">
    <w:pPr>
      <w:pStyle w:val="Header"/>
      <w:spacing w:after="0"/>
      <w:rPr>
        <w:sz w:val="20"/>
        <w:szCs w:val="16"/>
      </w:rPr>
    </w:pPr>
    <w:r>
      <w:rPr>
        <w:rFonts w:asciiTheme="minorHAnsi" w:hAnsiTheme="minorHAnsi"/>
        <w:b/>
        <w:bCs/>
        <w:noProof/>
        <w:sz w:val="20"/>
      </w:rPr>
      <w:pict w14:anchorId="607E0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9"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8" w14:textId="77777777" w:rsidR="00B725D7" w:rsidRDefault="00673CD6">
    <w:pPr>
      <w:pStyle w:val="Header"/>
    </w:pPr>
    <w:r>
      <w:rPr>
        <w:noProof/>
      </w:rPr>
      <w:pict w14:anchorId="607E0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DC0"/>
    <w:multiLevelType w:val="hybridMultilevel"/>
    <w:tmpl w:val="D5D6EC0C"/>
    <w:lvl w:ilvl="0" w:tplc="3F8EA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A706E0"/>
    <w:multiLevelType w:val="hybridMultilevel"/>
    <w:tmpl w:val="FED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02B5"/>
    <w:multiLevelType w:val="hybridMultilevel"/>
    <w:tmpl w:val="EA823D8E"/>
    <w:lvl w:ilvl="0" w:tplc="E132C872">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F1859"/>
    <w:multiLevelType w:val="hybridMultilevel"/>
    <w:tmpl w:val="7E807846"/>
    <w:lvl w:ilvl="0" w:tplc="DCAAE70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57171"/>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7AD4FAA"/>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F46B38"/>
    <w:multiLevelType w:val="hybridMultilevel"/>
    <w:tmpl w:val="762A8FCA"/>
    <w:lvl w:ilvl="0" w:tplc="999ED45E">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6A4913"/>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276EFD"/>
    <w:multiLevelType w:val="hybridMultilevel"/>
    <w:tmpl w:val="6842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9B4CFB"/>
    <w:multiLevelType w:val="hybridMultilevel"/>
    <w:tmpl w:val="DE5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084C"/>
    <w:multiLevelType w:val="hybridMultilevel"/>
    <w:tmpl w:val="10AA9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2346D"/>
    <w:multiLevelType w:val="multilevel"/>
    <w:tmpl w:val="18B41B8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4FD86111"/>
    <w:multiLevelType w:val="hybridMultilevel"/>
    <w:tmpl w:val="3C3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2448"/>
    <w:multiLevelType w:val="hybridMultilevel"/>
    <w:tmpl w:val="06AEA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50E33"/>
    <w:multiLevelType w:val="hybridMultilevel"/>
    <w:tmpl w:val="E3F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4726"/>
    <w:multiLevelType w:val="hybridMultilevel"/>
    <w:tmpl w:val="723AA5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54BDD"/>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EFA54BF"/>
    <w:multiLevelType w:val="hybridMultilevel"/>
    <w:tmpl w:val="E2F4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90834"/>
    <w:multiLevelType w:val="hybridMultilevel"/>
    <w:tmpl w:val="C610CE94"/>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2EE0A87"/>
    <w:multiLevelType w:val="hybridMultilevel"/>
    <w:tmpl w:val="430470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542B2"/>
    <w:multiLevelType w:val="hybridMultilevel"/>
    <w:tmpl w:val="11EAA08A"/>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03220C"/>
    <w:multiLevelType w:val="hybridMultilevel"/>
    <w:tmpl w:val="4496974C"/>
    <w:lvl w:ilvl="0" w:tplc="9828B3A0">
      <w:start w:val="1"/>
      <w:numFmt w:val="decimal"/>
      <w:lvlText w:val="%1."/>
      <w:lvlJc w:val="left"/>
      <w:pPr>
        <w:ind w:left="720" w:hanging="360"/>
      </w:pPr>
      <w:rPr>
        <w:rFonts w:hint="default"/>
      </w:rPr>
    </w:lvl>
    <w:lvl w:ilvl="1" w:tplc="9482E9EC">
      <w:start w:val="1"/>
      <w:numFmt w:val="lowerLetter"/>
      <w:lvlText w:val="%2."/>
      <w:lvlJc w:val="left"/>
      <w:pPr>
        <w:ind w:left="1440" w:hanging="360"/>
      </w:pPr>
    </w:lvl>
    <w:lvl w:ilvl="2" w:tplc="C734C172" w:tentative="1">
      <w:start w:val="1"/>
      <w:numFmt w:val="lowerRoman"/>
      <w:lvlText w:val="%3."/>
      <w:lvlJc w:val="right"/>
      <w:pPr>
        <w:ind w:left="2160" w:hanging="180"/>
      </w:pPr>
    </w:lvl>
    <w:lvl w:ilvl="3" w:tplc="C15EDC5A" w:tentative="1">
      <w:start w:val="1"/>
      <w:numFmt w:val="decimal"/>
      <w:lvlText w:val="%4."/>
      <w:lvlJc w:val="left"/>
      <w:pPr>
        <w:ind w:left="2880" w:hanging="360"/>
      </w:pPr>
    </w:lvl>
    <w:lvl w:ilvl="4" w:tplc="0A7ED4D0" w:tentative="1">
      <w:start w:val="1"/>
      <w:numFmt w:val="lowerLetter"/>
      <w:lvlText w:val="%5."/>
      <w:lvlJc w:val="left"/>
      <w:pPr>
        <w:ind w:left="3600" w:hanging="360"/>
      </w:pPr>
    </w:lvl>
    <w:lvl w:ilvl="5" w:tplc="B52ABC88" w:tentative="1">
      <w:start w:val="1"/>
      <w:numFmt w:val="lowerRoman"/>
      <w:lvlText w:val="%6."/>
      <w:lvlJc w:val="right"/>
      <w:pPr>
        <w:ind w:left="4320" w:hanging="180"/>
      </w:pPr>
    </w:lvl>
    <w:lvl w:ilvl="6" w:tplc="1DE67E58" w:tentative="1">
      <w:start w:val="1"/>
      <w:numFmt w:val="decimal"/>
      <w:lvlText w:val="%7."/>
      <w:lvlJc w:val="left"/>
      <w:pPr>
        <w:ind w:left="5040" w:hanging="360"/>
      </w:pPr>
    </w:lvl>
    <w:lvl w:ilvl="7" w:tplc="8EBC5168" w:tentative="1">
      <w:start w:val="1"/>
      <w:numFmt w:val="lowerLetter"/>
      <w:lvlText w:val="%8."/>
      <w:lvlJc w:val="left"/>
      <w:pPr>
        <w:ind w:left="5760" w:hanging="360"/>
      </w:pPr>
    </w:lvl>
    <w:lvl w:ilvl="8" w:tplc="9064B2BA" w:tentative="1">
      <w:start w:val="1"/>
      <w:numFmt w:val="lowerRoman"/>
      <w:lvlText w:val="%9."/>
      <w:lvlJc w:val="right"/>
      <w:pPr>
        <w:ind w:left="6480" w:hanging="180"/>
      </w:pPr>
    </w:lvl>
  </w:abstractNum>
  <w:abstractNum w:abstractNumId="35" w15:restartNumberingAfterBreak="0">
    <w:nsid w:val="6B143573"/>
    <w:multiLevelType w:val="hybridMultilevel"/>
    <w:tmpl w:val="F19C8FD2"/>
    <w:lvl w:ilvl="0" w:tplc="C2781350">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4DA2C8BC">
      <w:start w:val="1"/>
      <w:numFmt w:val="bullet"/>
      <w:lvlText w:val="o"/>
      <w:lvlJc w:val="left"/>
      <w:pPr>
        <w:tabs>
          <w:tab w:val="num" w:pos="1440"/>
        </w:tabs>
        <w:ind w:left="1440" w:hanging="360"/>
      </w:pPr>
      <w:rPr>
        <w:rFonts w:ascii="Courier New" w:hAnsi="Courier New" w:cs="Courier New" w:hint="default"/>
      </w:rPr>
    </w:lvl>
    <w:lvl w:ilvl="2" w:tplc="5888B2B4" w:tentative="1">
      <w:start w:val="1"/>
      <w:numFmt w:val="bullet"/>
      <w:lvlText w:val=""/>
      <w:lvlJc w:val="left"/>
      <w:pPr>
        <w:tabs>
          <w:tab w:val="num" w:pos="2160"/>
        </w:tabs>
        <w:ind w:left="2160" w:hanging="360"/>
      </w:pPr>
      <w:rPr>
        <w:rFonts w:ascii="Wingdings" w:hAnsi="Wingdings" w:hint="default"/>
      </w:rPr>
    </w:lvl>
    <w:lvl w:ilvl="3" w:tplc="2782EF6C" w:tentative="1">
      <w:start w:val="1"/>
      <w:numFmt w:val="bullet"/>
      <w:lvlText w:val=""/>
      <w:lvlJc w:val="left"/>
      <w:pPr>
        <w:tabs>
          <w:tab w:val="num" w:pos="2880"/>
        </w:tabs>
        <w:ind w:left="2880" w:hanging="360"/>
      </w:pPr>
      <w:rPr>
        <w:rFonts w:ascii="Symbol" w:hAnsi="Symbol" w:hint="default"/>
      </w:rPr>
    </w:lvl>
    <w:lvl w:ilvl="4" w:tplc="8682C0E2" w:tentative="1">
      <w:start w:val="1"/>
      <w:numFmt w:val="bullet"/>
      <w:lvlText w:val="o"/>
      <w:lvlJc w:val="left"/>
      <w:pPr>
        <w:tabs>
          <w:tab w:val="num" w:pos="3600"/>
        </w:tabs>
        <w:ind w:left="3600" w:hanging="360"/>
      </w:pPr>
      <w:rPr>
        <w:rFonts w:ascii="Courier New" w:hAnsi="Courier New" w:cs="Courier New" w:hint="default"/>
      </w:rPr>
    </w:lvl>
    <w:lvl w:ilvl="5" w:tplc="460E0D98" w:tentative="1">
      <w:start w:val="1"/>
      <w:numFmt w:val="bullet"/>
      <w:lvlText w:val=""/>
      <w:lvlJc w:val="left"/>
      <w:pPr>
        <w:tabs>
          <w:tab w:val="num" w:pos="4320"/>
        </w:tabs>
        <w:ind w:left="4320" w:hanging="360"/>
      </w:pPr>
      <w:rPr>
        <w:rFonts w:ascii="Wingdings" w:hAnsi="Wingdings" w:hint="default"/>
      </w:rPr>
    </w:lvl>
    <w:lvl w:ilvl="6" w:tplc="02FCC290" w:tentative="1">
      <w:start w:val="1"/>
      <w:numFmt w:val="bullet"/>
      <w:lvlText w:val=""/>
      <w:lvlJc w:val="left"/>
      <w:pPr>
        <w:tabs>
          <w:tab w:val="num" w:pos="5040"/>
        </w:tabs>
        <w:ind w:left="5040" w:hanging="360"/>
      </w:pPr>
      <w:rPr>
        <w:rFonts w:ascii="Symbol" w:hAnsi="Symbol" w:hint="default"/>
      </w:rPr>
    </w:lvl>
    <w:lvl w:ilvl="7" w:tplc="8E141A6E" w:tentative="1">
      <w:start w:val="1"/>
      <w:numFmt w:val="bullet"/>
      <w:lvlText w:val="o"/>
      <w:lvlJc w:val="left"/>
      <w:pPr>
        <w:tabs>
          <w:tab w:val="num" w:pos="5760"/>
        </w:tabs>
        <w:ind w:left="5760" w:hanging="360"/>
      </w:pPr>
      <w:rPr>
        <w:rFonts w:ascii="Courier New" w:hAnsi="Courier New" w:cs="Courier New" w:hint="default"/>
      </w:rPr>
    </w:lvl>
    <w:lvl w:ilvl="8" w:tplc="780030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8008C"/>
    <w:multiLevelType w:val="hybridMultilevel"/>
    <w:tmpl w:val="39D86320"/>
    <w:lvl w:ilvl="0" w:tplc="18EE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95ADA"/>
    <w:multiLevelType w:val="multilevel"/>
    <w:tmpl w:val="0E6EE4F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E77BE"/>
    <w:multiLevelType w:val="hybridMultilevel"/>
    <w:tmpl w:val="8480816C"/>
    <w:lvl w:ilvl="0" w:tplc="6DF6E0B4">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7725C"/>
    <w:multiLevelType w:val="hybridMultilevel"/>
    <w:tmpl w:val="E2E40866"/>
    <w:lvl w:ilvl="0" w:tplc="02303008">
      <w:start w:val="1"/>
      <w:numFmt w:val="bullet"/>
      <w:lvlText w:val=""/>
      <w:lvlJc w:val="left"/>
      <w:pPr>
        <w:ind w:left="1235" w:hanging="360"/>
      </w:pPr>
      <w:rPr>
        <w:rFonts w:ascii="Symbol" w:hAnsi="Symbol" w:hint="default"/>
      </w:rPr>
    </w:lvl>
    <w:lvl w:ilvl="1" w:tplc="04090003" w:tentative="1">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tentative="1">
      <w:start w:val="1"/>
      <w:numFmt w:val="bullet"/>
      <w:lvlText w:val=""/>
      <w:lvlJc w:val="left"/>
      <w:pPr>
        <w:ind w:left="3395"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41" w15:restartNumberingAfterBreak="0">
    <w:nsid w:val="78DC5B82"/>
    <w:multiLevelType w:val="hybridMultilevel"/>
    <w:tmpl w:val="FC0E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B7E16"/>
    <w:multiLevelType w:val="hybridMultilevel"/>
    <w:tmpl w:val="0366A7C8"/>
    <w:lvl w:ilvl="0" w:tplc="9BD23468">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35"/>
  </w:num>
  <w:num w:numId="2">
    <w:abstractNumId w:val="14"/>
  </w:num>
  <w:num w:numId="3">
    <w:abstractNumId w:val="1"/>
  </w:num>
  <w:num w:numId="4">
    <w:abstractNumId w:val="6"/>
  </w:num>
  <w:num w:numId="5">
    <w:abstractNumId w:val="34"/>
  </w:num>
  <w:num w:numId="6">
    <w:abstractNumId w:val="2"/>
  </w:num>
  <w:num w:numId="7">
    <w:abstractNumId w:val="5"/>
  </w:num>
  <w:num w:numId="8">
    <w:abstractNumId w:val="16"/>
  </w:num>
  <w:num w:numId="9">
    <w:abstractNumId w:val="11"/>
  </w:num>
  <w:num w:numId="10">
    <w:abstractNumId w:val="9"/>
  </w:num>
  <w:num w:numId="11">
    <w:abstractNumId w:val="27"/>
  </w:num>
  <w:num w:numId="12">
    <w:abstractNumId w:val="33"/>
  </w:num>
  <w:num w:numId="13">
    <w:abstractNumId w:val="43"/>
  </w:num>
  <w:num w:numId="14">
    <w:abstractNumId w:val="10"/>
  </w:num>
  <w:num w:numId="15">
    <w:abstractNumId w:val="29"/>
  </w:num>
  <w:num w:numId="16">
    <w:abstractNumId w:val="8"/>
  </w:num>
  <w:num w:numId="17">
    <w:abstractNumId w:val="32"/>
  </w:num>
  <w:num w:numId="18">
    <w:abstractNumId w:val="7"/>
  </w:num>
  <w:num w:numId="19">
    <w:abstractNumId w:val="39"/>
  </w:num>
  <w:num w:numId="20">
    <w:abstractNumId w:val="40"/>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0"/>
  </w:num>
  <w:num w:numId="24">
    <w:abstractNumId w:val="18"/>
  </w:num>
  <w:num w:numId="25">
    <w:abstractNumId w:val="38"/>
  </w:num>
  <w:num w:numId="26">
    <w:abstractNumId w:val="23"/>
  </w:num>
  <w:num w:numId="27">
    <w:abstractNumId w:val="42"/>
  </w:num>
  <w:num w:numId="28">
    <w:abstractNumId w:val="28"/>
  </w:num>
  <w:num w:numId="29">
    <w:abstractNumId w:val="15"/>
  </w:num>
  <w:num w:numId="30">
    <w:abstractNumId w:val="36"/>
  </w:num>
  <w:num w:numId="31">
    <w:abstractNumId w:val="4"/>
  </w:num>
  <w:num w:numId="32">
    <w:abstractNumId w:val="0"/>
  </w:num>
  <w:num w:numId="33">
    <w:abstractNumId w:val="25"/>
  </w:num>
  <w:num w:numId="34">
    <w:abstractNumId w:val="10"/>
  </w:num>
  <w:num w:numId="35">
    <w:abstractNumId w:val="12"/>
  </w:num>
  <w:num w:numId="36">
    <w:abstractNumId w:val="37"/>
  </w:num>
  <w:num w:numId="37">
    <w:abstractNumId w:val="19"/>
  </w:num>
  <w:num w:numId="38">
    <w:abstractNumId w:val="30"/>
  </w:num>
  <w:num w:numId="39">
    <w:abstractNumId w:val="3"/>
  </w:num>
  <w:num w:numId="40">
    <w:abstractNumId w:val="22"/>
  </w:num>
  <w:num w:numId="41">
    <w:abstractNumId w:val="41"/>
  </w:num>
  <w:num w:numId="42">
    <w:abstractNumId w:val="21"/>
  </w:num>
  <w:num w:numId="43">
    <w:abstractNumId w:val="31"/>
  </w:num>
  <w:num w:numId="44">
    <w:abstractNumId w:val="24"/>
  </w:num>
  <w:num w:numId="45">
    <w:abstractNumId w:val="13"/>
  </w:num>
  <w:num w:numId="4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oNotTrackFormatting/>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4C20"/>
    <w:rsid w:val="0002006B"/>
    <w:rsid w:val="00021B48"/>
    <w:rsid w:val="00026BD1"/>
    <w:rsid w:val="000311BA"/>
    <w:rsid w:val="00033610"/>
    <w:rsid w:val="00035038"/>
    <w:rsid w:val="000355D7"/>
    <w:rsid w:val="00051A47"/>
    <w:rsid w:val="00052AEF"/>
    <w:rsid w:val="00056C2E"/>
    <w:rsid w:val="0006139B"/>
    <w:rsid w:val="00065422"/>
    <w:rsid w:val="00070FC5"/>
    <w:rsid w:val="00072AD8"/>
    <w:rsid w:val="000744AF"/>
    <w:rsid w:val="00076238"/>
    <w:rsid w:val="00084AC4"/>
    <w:rsid w:val="00091C07"/>
    <w:rsid w:val="0009219B"/>
    <w:rsid w:val="000968F2"/>
    <w:rsid w:val="000A511C"/>
    <w:rsid w:val="000B2EF2"/>
    <w:rsid w:val="000B3DE3"/>
    <w:rsid w:val="000B4A98"/>
    <w:rsid w:val="000B4F44"/>
    <w:rsid w:val="000C1AEF"/>
    <w:rsid w:val="000C7FC8"/>
    <w:rsid w:val="000D5453"/>
    <w:rsid w:val="000E434C"/>
    <w:rsid w:val="000E4BFC"/>
    <w:rsid w:val="000F282C"/>
    <w:rsid w:val="000F626C"/>
    <w:rsid w:val="00106FB3"/>
    <w:rsid w:val="001074AE"/>
    <w:rsid w:val="00123DA3"/>
    <w:rsid w:val="00140960"/>
    <w:rsid w:val="0014132C"/>
    <w:rsid w:val="0014237C"/>
    <w:rsid w:val="001462EE"/>
    <w:rsid w:val="00147B60"/>
    <w:rsid w:val="00170CD6"/>
    <w:rsid w:val="001772DD"/>
    <w:rsid w:val="00181AB3"/>
    <w:rsid w:val="00183712"/>
    <w:rsid w:val="00192C4E"/>
    <w:rsid w:val="00193D08"/>
    <w:rsid w:val="00197E61"/>
    <w:rsid w:val="001B0A17"/>
    <w:rsid w:val="001B19F4"/>
    <w:rsid w:val="001B2619"/>
    <w:rsid w:val="001B7B6F"/>
    <w:rsid w:val="001C0551"/>
    <w:rsid w:val="001C2B59"/>
    <w:rsid w:val="001C43F9"/>
    <w:rsid w:val="001C5FCB"/>
    <w:rsid w:val="001D3219"/>
    <w:rsid w:val="001D56D7"/>
    <w:rsid w:val="001E0DF0"/>
    <w:rsid w:val="002014B2"/>
    <w:rsid w:val="00205F79"/>
    <w:rsid w:val="00206F4A"/>
    <w:rsid w:val="00216BB6"/>
    <w:rsid w:val="002202FA"/>
    <w:rsid w:val="00223B57"/>
    <w:rsid w:val="00227530"/>
    <w:rsid w:val="00236931"/>
    <w:rsid w:val="00241C88"/>
    <w:rsid w:val="002466C6"/>
    <w:rsid w:val="00247881"/>
    <w:rsid w:val="00247B09"/>
    <w:rsid w:val="0025134C"/>
    <w:rsid w:val="00252B8F"/>
    <w:rsid w:val="0025594C"/>
    <w:rsid w:val="00263EE9"/>
    <w:rsid w:val="00265061"/>
    <w:rsid w:val="00265184"/>
    <w:rsid w:val="00272E56"/>
    <w:rsid w:val="00273FAE"/>
    <w:rsid w:val="00276172"/>
    <w:rsid w:val="002811BA"/>
    <w:rsid w:val="00287A60"/>
    <w:rsid w:val="0029370B"/>
    <w:rsid w:val="00294A45"/>
    <w:rsid w:val="002A1135"/>
    <w:rsid w:val="002A39E6"/>
    <w:rsid w:val="002A7E1D"/>
    <w:rsid w:val="002B0F09"/>
    <w:rsid w:val="002C7A8A"/>
    <w:rsid w:val="002D3446"/>
    <w:rsid w:val="002E6A3E"/>
    <w:rsid w:val="002F60B7"/>
    <w:rsid w:val="00301091"/>
    <w:rsid w:val="00303E9B"/>
    <w:rsid w:val="00307870"/>
    <w:rsid w:val="003174C1"/>
    <w:rsid w:val="00326C72"/>
    <w:rsid w:val="00331637"/>
    <w:rsid w:val="0033180C"/>
    <w:rsid w:val="0033484F"/>
    <w:rsid w:val="00335E47"/>
    <w:rsid w:val="00355D9D"/>
    <w:rsid w:val="00361263"/>
    <w:rsid w:val="00364B62"/>
    <w:rsid w:val="003727FA"/>
    <w:rsid w:val="003769F7"/>
    <w:rsid w:val="00377A6D"/>
    <w:rsid w:val="003872FE"/>
    <w:rsid w:val="0039561D"/>
    <w:rsid w:val="00397F07"/>
    <w:rsid w:val="003A1EE7"/>
    <w:rsid w:val="003A4DF2"/>
    <w:rsid w:val="003C0E64"/>
    <w:rsid w:val="003C5FBB"/>
    <w:rsid w:val="003D19CA"/>
    <w:rsid w:val="003D35D1"/>
    <w:rsid w:val="003D3964"/>
    <w:rsid w:val="003D3BDA"/>
    <w:rsid w:val="003D5896"/>
    <w:rsid w:val="003D76C7"/>
    <w:rsid w:val="003E095C"/>
    <w:rsid w:val="003E0E2F"/>
    <w:rsid w:val="003E30BA"/>
    <w:rsid w:val="003E3FC8"/>
    <w:rsid w:val="003E7D46"/>
    <w:rsid w:val="003F0D53"/>
    <w:rsid w:val="003F3DEE"/>
    <w:rsid w:val="003F5DCA"/>
    <w:rsid w:val="003F7369"/>
    <w:rsid w:val="00413A63"/>
    <w:rsid w:val="00416A80"/>
    <w:rsid w:val="00435049"/>
    <w:rsid w:val="00442AE5"/>
    <w:rsid w:val="004432C7"/>
    <w:rsid w:val="00446446"/>
    <w:rsid w:val="004465ED"/>
    <w:rsid w:val="004468E1"/>
    <w:rsid w:val="00453602"/>
    <w:rsid w:val="00454254"/>
    <w:rsid w:val="004559CF"/>
    <w:rsid w:val="004600F6"/>
    <w:rsid w:val="004635D7"/>
    <w:rsid w:val="004725F7"/>
    <w:rsid w:val="0047749E"/>
    <w:rsid w:val="00481751"/>
    <w:rsid w:val="004831E6"/>
    <w:rsid w:val="00485FBE"/>
    <w:rsid w:val="0049349C"/>
    <w:rsid w:val="004A74F1"/>
    <w:rsid w:val="004B329A"/>
    <w:rsid w:val="004B4E7D"/>
    <w:rsid w:val="004C3650"/>
    <w:rsid w:val="004C4971"/>
    <w:rsid w:val="004C50C6"/>
    <w:rsid w:val="004D54BF"/>
    <w:rsid w:val="004D59A7"/>
    <w:rsid w:val="004E49B8"/>
    <w:rsid w:val="004E67E5"/>
    <w:rsid w:val="004F66DC"/>
    <w:rsid w:val="004F7BAF"/>
    <w:rsid w:val="0050392D"/>
    <w:rsid w:val="00505D76"/>
    <w:rsid w:val="005062FA"/>
    <w:rsid w:val="00511FCC"/>
    <w:rsid w:val="0052342C"/>
    <w:rsid w:val="0052392E"/>
    <w:rsid w:val="00524AB7"/>
    <w:rsid w:val="00525030"/>
    <w:rsid w:val="00532CB8"/>
    <w:rsid w:val="0053535C"/>
    <w:rsid w:val="00535A33"/>
    <w:rsid w:val="005423C1"/>
    <w:rsid w:val="00556774"/>
    <w:rsid w:val="0058211E"/>
    <w:rsid w:val="005833ED"/>
    <w:rsid w:val="005838F1"/>
    <w:rsid w:val="005B195B"/>
    <w:rsid w:val="005B67BA"/>
    <w:rsid w:val="005B7AA1"/>
    <w:rsid w:val="005C4D6C"/>
    <w:rsid w:val="005C5AB0"/>
    <w:rsid w:val="005D3643"/>
    <w:rsid w:val="005E317A"/>
    <w:rsid w:val="005E3B0F"/>
    <w:rsid w:val="005E690B"/>
    <w:rsid w:val="005E7C5B"/>
    <w:rsid w:val="005F1E16"/>
    <w:rsid w:val="005F3104"/>
    <w:rsid w:val="005F3E72"/>
    <w:rsid w:val="005F4375"/>
    <w:rsid w:val="00600BAC"/>
    <w:rsid w:val="00602B64"/>
    <w:rsid w:val="006032B4"/>
    <w:rsid w:val="00604203"/>
    <w:rsid w:val="00626FE9"/>
    <w:rsid w:val="006277AC"/>
    <w:rsid w:val="0066172B"/>
    <w:rsid w:val="00672F4C"/>
    <w:rsid w:val="00673CD6"/>
    <w:rsid w:val="00674291"/>
    <w:rsid w:val="00675D88"/>
    <w:rsid w:val="00695C28"/>
    <w:rsid w:val="006A51DA"/>
    <w:rsid w:val="006A5A28"/>
    <w:rsid w:val="006D3F37"/>
    <w:rsid w:val="006D4FB1"/>
    <w:rsid w:val="006D6971"/>
    <w:rsid w:val="006E7AF8"/>
    <w:rsid w:val="006F1F7B"/>
    <w:rsid w:val="006F5395"/>
    <w:rsid w:val="006F74A5"/>
    <w:rsid w:val="00704898"/>
    <w:rsid w:val="00707C74"/>
    <w:rsid w:val="00716022"/>
    <w:rsid w:val="00716CC0"/>
    <w:rsid w:val="00725B31"/>
    <w:rsid w:val="00737519"/>
    <w:rsid w:val="007413D8"/>
    <w:rsid w:val="00747CBA"/>
    <w:rsid w:val="0076384B"/>
    <w:rsid w:val="00773995"/>
    <w:rsid w:val="007865F1"/>
    <w:rsid w:val="0078773A"/>
    <w:rsid w:val="007953C5"/>
    <w:rsid w:val="007A3D95"/>
    <w:rsid w:val="007B1D42"/>
    <w:rsid w:val="007C3709"/>
    <w:rsid w:val="007C3C1A"/>
    <w:rsid w:val="007C409B"/>
    <w:rsid w:val="007C6B37"/>
    <w:rsid w:val="007D0483"/>
    <w:rsid w:val="007D43A6"/>
    <w:rsid w:val="007D43E0"/>
    <w:rsid w:val="007D4B5B"/>
    <w:rsid w:val="007D6D19"/>
    <w:rsid w:val="007E2278"/>
    <w:rsid w:val="007E55EA"/>
    <w:rsid w:val="007E72B8"/>
    <w:rsid w:val="007F019D"/>
    <w:rsid w:val="007F6FA2"/>
    <w:rsid w:val="00813078"/>
    <w:rsid w:val="0082211E"/>
    <w:rsid w:val="0083289A"/>
    <w:rsid w:val="008355DF"/>
    <w:rsid w:val="00842758"/>
    <w:rsid w:val="00842E1F"/>
    <w:rsid w:val="0084428F"/>
    <w:rsid w:val="00852201"/>
    <w:rsid w:val="00855553"/>
    <w:rsid w:val="008670A6"/>
    <w:rsid w:val="00870180"/>
    <w:rsid w:val="00873F76"/>
    <w:rsid w:val="00883EFF"/>
    <w:rsid w:val="0089243F"/>
    <w:rsid w:val="0089312C"/>
    <w:rsid w:val="008A7CF4"/>
    <w:rsid w:val="008B30ED"/>
    <w:rsid w:val="008B4F3F"/>
    <w:rsid w:val="008B5F61"/>
    <w:rsid w:val="008C6410"/>
    <w:rsid w:val="008C720F"/>
    <w:rsid w:val="008C7C7F"/>
    <w:rsid w:val="008D1BDA"/>
    <w:rsid w:val="008E1EA5"/>
    <w:rsid w:val="008E1FA0"/>
    <w:rsid w:val="008E623A"/>
    <w:rsid w:val="008F0805"/>
    <w:rsid w:val="009010E5"/>
    <w:rsid w:val="00906E20"/>
    <w:rsid w:val="0091519B"/>
    <w:rsid w:val="009202EE"/>
    <w:rsid w:val="009210BC"/>
    <w:rsid w:val="0092312B"/>
    <w:rsid w:val="0092680B"/>
    <w:rsid w:val="00930217"/>
    <w:rsid w:val="009304DE"/>
    <w:rsid w:val="0093093E"/>
    <w:rsid w:val="0093694E"/>
    <w:rsid w:val="0093726E"/>
    <w:rsid w:val="009375EC"/>
    <w:rsid w:val="00937B59"/>
    <w:rsid w:val="00944C1F"/>
    <w:rsid w:val="00947331"/>
    <w:rsid w:val="00960FC1"/>
    <w:rsid w:val="00963041"/>
    <w:rsid w:val="00980F3E"/>
    <w:rsid w:val="00987235"/>
    <w:rsid w:val="00990D96"/>
    <w:rsid w:val="00996455"/>
    <w:rsid w:val="009A3CB7"/>
    <w:rsid w:val="009A7B08"/>
    <w:rsid w:val="009B08F6"/>
    <w:rsid w:val="009C48B8"/>
    <w:rsid w:val="009D52B9"/>
    <w:rsid w:val="009E0782"/>
    <w:rsid w:val="009E1DA8"/>
    <w:rsid w:val="009F0089"/>
    <w:rsid w:val="009F122B"/>
    <w:rsid w:val="009F29A2"/>
    <w:rsid w:val="009F61DE"/>
    <w:rsid w:val="00A00450"/>
    <w:rsid w:val="00A045E3"/>
    <w:rsid w:val="00A14DC6"/>
    <w:rsid w:val="00A1549E"/>
    <w:rsid w:val="00A15DA0"/>
    <w:rsid w:val="00A15E28"/>
    <w:rsid w:val="00A35067"/>
    <w:rsid w:val="00A37430"/>
    <w:rsid w:val="00A606BF"/>
    <w:rsid w:val="00A65670"/>
    <w:rsid w:val="00A656BE"/>
    <w:rsid w:val="00A728FE"/>
    <w:rsid w:val="00A72C17"/>
    <w:rsid w:val="00A80404"/>
    <w:rsid w:val="00A86D19"/>
    <w:rsid w:val="00A92970"/>
    <w:rsid w:val="00A92BDE"/>
    <w:rsid w:val="00A94527"/>
    <w:rsid w:val="00AA256A"/>
    <w:rsid w:val="00AB10DA"/>
    <w:rsid w:val="00AB20C4"/>
    <w:rsid w:val="00AC49AC"/>
    <w:rsid w:val="00AD1659"/>
    <w:rsid w:val="00AE2F88"/>
    <w:rsid w:val="00AF3F32"/>
    <w:rsid w:val="00AF40B3"/>
    <w:rsid w:val="00B2014B"/>
    <w:rsid w:val="00B21660"/>
    <w:rsid w:val="00B3063C"/>
    <w:rsid w:val="00B36001"/>
    <w:rsid w:val="00B43DD2"/>
    <w:rsid w:val="00B67E3D"/>
    <w:rsid w:val="00B725D7"/>
    <w:rsid w:val="00B74E33"/>
    <w:rsid w:val="00B841B7"/>
    <w:rsid w:val="00B90A45"/>
    <w:rsid w:val="00BA034D"/>
    <w:rsid w:val="00BB4441"/>
    <w:rsid w:val="00BB6D04"/>
    <w:rsid w:val="00BC1D2A"/>
    <w:rsid w:val="00BC3161"/>
    <w:rsid w:val="00BC46D1"/>
    <w:rsid w:val="00BC623E"/>
    <w:rsid w:val="00BD7053"/>
    <w:rsid w:val="00BD7DC9"/>
    <w:rsid w:val="00BE053F"/>
    <w:rsid w:val="00BE508B"/>
    <w:rsid w:val="00BF0DE9"/>
    <w:rsid w:val="00BF5E3E"/>
    <w:rsid w:val="00C04956"/>
    <w:rsid w:val="00C060F2"/>
    <w:rsid w:val="00C17CBE"/>
    <w:rsid w:val="00C21BB4"/>
    <w:rsid w:val="00C24CD0"/>
    <w:rsid w:val="00C325F7"/>
    <w:rsid w:val="00C34538"/>
    <w:rsid w:val="00C66FA7"/>
    <w:rsid w:val="00C757D5"/>
    <w:rsid w:val="00C8137E"/>
    <w:rsid w:val="00C83F55"/>
    <w:rsid w:val="00C915BD"/>
    <w:rsid w:val="00C951EE"/>
    <w:rsid w:val="00C966D5"/>
    <w:rsid w:val="00CA13F1"/>
    <w:rsid w:val="00CA7F58"/>
    <w:rsid w:val="00CB10EC"/>
    <w:rsid w:val="00CB11A7"/>
    <w:rsid w:val="00CC7EDD"/>
    <w:rsid w:val="00CD0AA9"/>
    <w:rsid w:val="00CD2C84"/>
    <w:rsid w:val="00CD594B"/>
    <w:rsid w:val="00CE10D2"/>
    <w:rsid w:val="00CE2A3E"/>
    <w:rsid w:val="00CE5554"/>
    <w:rsid w:val="00CE71BB"/>
    <w:rsid w:val="00CE720F"/>
    <w:rsid w:val="00CF1CFE"/>
    <w:rsid w:val="00CF275D"/>
    <w:rsid w:val="00D045AB"/>
    <w:rsid w:val="00D13A90"/>
    <w:rsid w:val="00D13F18"/>
    <w:rsid w:val="00D169E8"/>
    <w:rsid w:val="00D2350E"/>
    <w:rsid w:val="00D27334"/>
    <w:rsid w:val="00D30801"/>
    <w:rsid w:val="00D311FE"/>
    <w:rsid w:val="00D33833"/>
    <w:rsid w:val="00D40936"/>
    <w:rsid w:val="00D42D4B"/>
    <w:rsid w:val="00D45382"/>
    <w:rsid w:val="00D5274E"/>
    <w:rsid w:val="00D52F85"/>
    <w:rsid w:val="00D618EF"/>
    <w:rsid w:val="00D645DE"/>
    <w:rsid w:val="00D73D63"/>
    <w:rsid w:val="00D754D9"/>
    <w:rsid w:val="00D81280"/>
    <w:rsid w:val="00D83193"/>
    <w:rsid w:val="00D94F37"/>
    <w:rsid w:val="00D96A59"/>
    <w:rsid w:val="00DB310B"/>
    <w:rsid w:val="00DB5C9B"/>
    <w:rsid w:val="00DB7BAB"/>
    <w:rsid w:val="00DC20D2"/>
    <w:rsid w:val="00DD5F61"/>
    <w:rsid w:val="00DE02C7"/>
    <w:rsid w:val="00DE0BD3"/>
    <w:rsid w:val="00DE1683"/>
    <w:rsid w:val="00DE27E0"/>
    <w:rsid w:val="00DE3F84"/>
    <w:rsid w:val="00DF0A9C"/>
    <w:rsid w:val="00DF4A6F"/>
    <w:rsid w:val="00E067C0"/>
    <w:rsid w:val="00E140EE"/>
    <w:rsid w:val="00E146EB"/>
    <w:rsid w:val="00E14EA4"/>
    <w:rsid w:val="00E2111D"/>
    <w:rsid w:val="00E215C5"/>
    <w:rsid w:val="00E315E6"/>
    <w:rsid w:val="00E3167F"/>
    <w:rsid w:val="00E3534B"/>
    <w:rsid w:val="00E35EC8"/>
    <w:rsid w:val="00E41D1D"/>
    <w:rsid w:val="00E462A6"/>
    <w:rsid w:val="00E53B15"/>
    <w:rsid w:val="00E667A8"/>
    <w:rsid w:val="00E7423B"/>
    <w:rsid w:val="00E76316"/>
    <w:rsid w:val="00E81945"/>
    <w:rsid w:val="00E8270D"/>
    <w:rsid w:val="00E83DA5"/>
    <w:rsid w:val="00E85679"/>
    <w:rsid w:val="00E90CB1"/>
    <w:rsid w:val="00E93373"/>
    <w:rsid w:val="00E93FA3"/>
    <w:rsid w:val="00E97D01"/>
    <w:rsid w:val="00EA24E3"/>
    <w:rsid w:val="00EA6A47"/>
    <w:rsid w:val="00EA7F57"/>
    <w:rsid w:val="00EB67CC"/>
    <w:rsid w:val="00EB6881"/>
    <w:rsid w:val="00EC6276"/>
    <w:rsid w:val="00EC644E"/>
    <w:rsid w:val="00ED0648"/>
    <w:rsid w:val="00ED393A"/>
    <w:rsid w:val="00ED429B"/>
    <w:rsid w:val="00EE20EF"/>
    <w:rsid w:val="00EF1EAC"/>
    <w:rsid w:val="00EF33D6"/>
    <w:rsid w:val="00EF3B23"/>
    <w:rsid w:val="00EF4E76"/>
    <w:rsid w:val="00EF79B7"/>
    <w:rsid w:val="00F02BF1"/>
    <w:rsid w:val="00F05920"/>
    <w:rsid w:val="00F07721"/>
    <w:rsid w:val="00F1677A"/>
    <w:rsid w:val="00F2291F"/>
    <w:rsid w:val="00F23767"/>
    <w:rsid w:val="00F43B53"/>
    <w:rsid w:val="00F55307"/>
    <w:rsid w:val="00F57506"/>
    <w:rsid w:val="00F642E8"/>
    <w:rsid w:val="00F6458B"/>
    <w:rsid w:val="00F76C64"/>
    <w:rsid w:val="00F84483"/>
    <w:rsid w:val="00F84919"/>
    <w:rsid w:val="00F858EE"/>
    <w:rsid w:val="00F947E9"/>
    <w:rsid w:val="00FA64CA"/>
    <w:rsid w:val="00FA67C7"/>
    <w:rsid w:val="00FA74CD"/>
    <w:rsid w:val="00FA77F7"/>
    <w:rsid w:val="00FA7843"/>
    <w:rsid w:val="00FB3775"/>
    <w:rsid w:val="00FB3C06"/>
    <w:rsid w:val="00FD0CF7"/>
    <w:rsid w:val="00FD1EEB"/>
    <w:rsid w:val="00FE3223"/>
    <w:rsid w:val="00FF2854"/>
    <w:rsid w:val="00FF38ED"/>
    <w:rsid w:val="00FF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07E069C"/>
  <w15:docId w15:val="{FE10EA7F-7DC6-416E-9E32-271ACFF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basedOn w:val="Normal"/>
    <w:next w:val="Normal"/>
    <w:link w:val="Heading3Char"/>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styleId="BalloonText">
    <w:name w:val="Balloon Text"/>
    <w:basedOn w:val="Normal"/>
    <w:link w:val="BalloonTextChar"/>
    <w:uiPriority w:val="99"/>
    <w:semiHidden/>
    <w:unhideWhenUsed/>
    <w:rsid w:val="00DB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AB"/>
    <w:rPr>
      <w:rFonts w:ascii="Tahoma" w:hAnsi="Tahoma" w:cs="Tahoma"/>
      <w:sz w:val="16"/>
      <w:szCs w:val="16"/>
    </w:rPr>
  </w:style>
  <w:style w:type="paragraph" w:customStyle="1" w:styleId="p2">
    <w:name w:val="p2"/>
    <w:basedOn w:val="Normal"/>
    <w:rsid w:val="00DB7BAB"/>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9304DE"/>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sz w:val="20"/>
      <w:szCs w:val="20"/>
    </w:rPr>
  </w:style>
  <w:style w:type="character" w:customStyle="1" w:styleId="Style7Char">
    <w:name w:val="Style7 Char"/>
    <w:basedOn w:val="FooterChar"/>
    <w:link w:val="Style7"/>
    <w:rsid w:val="009304DE"/>
    <w:rPr>
      <w:rFonts w:asciiTheme="minorHAnsi" w:eastAsia="Times New Roman" w:hAnsiTheme="minorHAnsi"/>
      <w:sz w:val="22"/>
      <w:szCs w:val="22"/>
    </w:rPr>
  </w:style>
  <w:style w:type="character" w:styleId="CommentReference">
    <w:name w:val="annotation reference"/>
    <w:basedOn w:val="DefaultParagraphFont"/>
    <w:uiPriority w:val="99"/>
    <w:semiHidden/>
    <w:unhideWhenUsed/>
    <w:rsid w:val="00E90CB1"/>
    <w:rPr>
      <w:sz w:val="16"/>
      <w:szCs w:val="16"/>
    </w:rPr>
  </w:style>
  <w:style w:type="paragraph" w:styleId="CommentText">
    <w:name w:val="annotation text"/>
    <w:basedOn w:val="Normal"/>
    <w:link w:val="CommentTextChar"/>
    <w:uiPriority w:val="99"/>
    <w:semiHidden/>
    <w:unhideWhenUsed/>
    <w:rsid w:val="00E90CB1"/>
    <w:pPr>
      <w:spacing w:line="240" w:lineRule="auto"/>
    </w:pPr>
    <w:rPr>
      <w:sz w:val="20"/>
      <w:szCs w:val="20"/>
    </w:rPr>
  </w:style>
  <w:style w:type="character" w:customStyle="1" w:styleId="CommentTextChar">
    <w:name w:val="Comment Text Char"/>
    <w:basedOn w:val="DefaultParagraphFont"/>
    <w:link w:val="CommentText"/>
    <w:uiPriority w:val="99"/>
    <w:semiHidden/>
    <w:rsid w:val="00E90CB1"/>
  </w:style>
  <w:style w:type="paragraph" w:styleId="CommentSubject">
    <w:name w:val="annotation subject"/>
    <w:basedOn w:val="CommentText"/>
    <w:next w:val="CommentText"/>
    <w:link w:val="CommentSubjectChar"/>
    <w:uiPriority w:val="99"/>
    <w:semiHidden/>
    <w:unhideWhenUsed/>
    <w:rsid w:val="00E90CB1"/>
    <w:rPr>
      <w:b/>
      <w:bCs/>
    </w:rPr>
  </w:style>
  <w:style w:type="character" w:customStyle="1" w:styleId="CommentSubjectChar">
    <w:name w:val="Comment Subject Char"/>
    <w:basedOn w:val="CommentTextChar"/>
    <w:link w:val="CommentSubject"/>
    <w:uiPriority w:val="99"/>
    <w:semiHidden/>
    <w:rsid w:val="00E90CB1"/>
    <w:rPr>
      <w:b/>
      <w:bCs/>
    </w:rPr>
  </w:style>
  <w:style w:type="paragraph" w:styleId="Revision">
    <w:name w:val="Revision"/>
    <w:hidden/>
    <w:uiPriority w:val="99"/>
    <w:semiHidden/>
    <w:rsid w:val="00335E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468610">
      <w:bodyDiv w:val="1"/>
      <w:marLeft w:val="0"/>
      <w:marRight w:val="0"/>
      <w:marTop w:val="0"/>
      <w:marBottom w:val="0"/>
      <w:divBdr>
        <w:top w:val="none" w:sz="0" w:space="0" w:color="auto"/>
        <w:left w:val="none" w:sz="0" w:space="0" w:color="auto"/>
        <w:bottom w:val="none" w:sz="0" w:space="0" w:color="auto"/>
        <w:right w:val="none" w:sz="0" w:space="0" w:color="auto"/>
      </w:divBdr>
    </w:div>
    <w:div w:id="1339113281">
      <w:bodyDiv w:val="1"/>
      <w:marLeft w:val="0"/>
      <w:marRight w:val="0"/>
      <w:marTop w:val="0"/>
      <w:marBottom w:val="0"/>
      <w:divBdr>
        <w:top w:val="none" w:sz="0" w:space="0" w:color="auto"/>
        <w:left w:val="none" w:sz="0" w:space="0" w:color="auto"/>
        <w:bottom w:val="none" w:sz="0" w:space="0" w:color="auto"/>
        <w:right w:val="none" w:sz="0" w:space="0" w:color="auto"/>
      </w:divBdr>
    </w:div>
    <w:div w:id="1513761410">
      <w:bodyDiv w:val="1"/>
      <w:marLeft w:val="0"/>
      <w:marRight w:val="0"/>
      <w:marTop w:val="0"/>
      <w:marBottom w:val="0"/>
      <w:divBdr>
        <w:top w:val="none" w:sz="0" w:space="0" w:color="auto"/>
        <w:left w:val="none" w:sz="0" w:space="0" w:color="auto"/>
        <w:bottom w:val="none" w:sz="0" w:space="0" w:color="auto"/>
        <w:right w:val="none" w:sz="0" w:space="0" w:color="auto"/>
      </w:divBdr>
    </w:div>
    <w:div w:id="1946648097">
      <w:bodyDiv w:val="1"/>
      <w:marLeft w:val="0"/>
      <w:marRight w:val="0"/>
      <w:marTop w:val="0"/>
      <w:marBottom w:val="0"/>
      <w:divBdr>
        <w:top w:val="none" w:sz="0" w:space="0" w:color="auto"/>
        <w:left w:val="none" w:sz="0" w:space="0" w:color="auto"/>
        <w:bottom w:val="none" w:sz="0" w:space="0" w:color="auto"/>
        <w:right w:val="none" w:sz="0" w:space="0" w:color="auto"/>
      </w:divBdr>
      <w:divsChild>
        <w:div w:id="1645156239">
          <w:marLeft w:val="0"/>
          <w:marRight w:val="0"/>
          <w:marTop w:val="0"/>
          <w:marBottom w:val="0"/>
          <w:divBdr>
            <w:top w:val="none" w:sz="0" w:space="0" w:color="auto"/>
            <w:left w:val="none" w:sz="0" w:space="0" w:color="auto"/>
            <w:bottom w:val="none" w:sz="0" w:space="0" w:color="auto"/>
            <w:right w:val="none" w:sz="0" w:space="0" w:color="auto"/>
          </w:divBdr>
        </w:div>
        <w:div w:id="1166897343">
          <w:marLeft w:val="0"/>
          <w:marRight w:val="0"/>
          <w:marTop w:val="0"/>
          <w:marBottom w:val="0"/>
          <w:divBdr>
            <w:top w:val="none" w:sz="0" w:space="0" w:color="auto"/>
            <w:left w:val="none" w:sz="0" w:space="0" w:color="auto"/>
            <w:bottom w:val="none" w:sz="0" w:space="0" w:color="auto"/>
            <w:right w:val="none" w:sz="0" w:space="0" w:color="auto"/>
          </w:divBdr>
        </w:div>
        <w:div w:id="2123764452">
          <w:marLeft w:val="0"/>
          <w:marRight w:val="0"/>
          <w:marTop w:val="0"/>
          <w:marBottom w:val="0"/>
          <w:divBdr>
            <w:top w:val="none" w:sz="0" w:space="0" w:color="auto"/>
            <w:left w:val="none" w:sz="0" w:space="0" w:color="auto"/>
            <w:bottom w:val="none" w:sz="0" w:space="0" w:color="auto"/>
            <w:right w:val="none" w:sz="0" w:space="0" w:color="auto"/>
          </w:divBdr>
        </w:div>
        <w:div w:id="1059861072">
          <w:marLeft w:val="0"/>
          <w:marRight w:val="0"/>
          <w:marTop w:val="0"/>
          <w:marBottom w:val="0"/>
          <w:divBdr>
            <w:top w:val="none" w:sz="0" w:space="0" w:color="auto"/>
            <w:left w:val="none" w:sz="0" w:space="0" w:color="auto"/>
            <w:bottom w:val="none" w:sz="0" w:space="0" w:color="auto"/>
            <w:right w:val="none" w:sz="0" w:space="0" w:color="auto"/>
          </w:divBdr>
        </w:div>
        <w:div w:id="1059330177">
          <w:marLeft w:val="0"/>
          <w:marRight w:val="0"/>
          <w:marTop w:val="0"/>
          <w:marBottom w:val="0"/>
          <w:divBdr>
            <w:top w:val="none" w:sz="0" w:space="0" w:color="auto"/>
            <w:left w:val="none" w:sz="0" w:space="0" w:color="auto"/>
            <w:bottom w:val="none" w:sz="0" w:space="0" w:color="auto"/>
            <w:right w:val="none" w:sz="0" w:space="0" w:color="auto"/>
          </w:divBdr>
        </w:div>
        <w:div w:id="633559889">
          <w:marLeft w:val="0"/>
          <w:marRight w:val="0"/>
          <w:marTop w:val="0"/>
          <w:marBottom w:val="0"/>
          <w:divBdr>
            <w:top w:val="none" w:sz="0" w:space="0" w:color="auto"/>
            <w:left w:val="none" w:sz="0" w:space="0" w:color="auto"/>
            <w:bottom w:val="none" w:sz="0" w:space="0" w:color="auto"/>
            <w:right w:val="none" w:sz="0" w:space="0" w:color="auto"/>
          </w:divBdr>
        </w:div>
        <w:div w:id="1703477882">
          <w:marLeft w:val="0"/>
          <w:marRight w:val="0"/>
          <w:marTop w:val="0"/>
          <w:marBottom w:val="0"/>
          <w:divBdr>
            <w:top w:val="none" w:sz="0" w:space="0" w:color="auto"/>
            <w:left w:val="none" w:sz="0" w:space="0" w:color="auto"/>
            <w:bottom w:val="none" w:sz="0" w:space="0" w:color="auto"/>
            <w:right w:val="none" w:sz="0" w:space="0" w:color="auto"/>
          </w:divBdr>
        </w:div>
        <w:div w:id="401759788">
          <w:marLeft w:val="0"/>
          <w:marRight w:val="0"/>
          <w:marTop w:val="0"/>
          <w:marBottom w:val="0"/>
          <w:divBdr>
            <w:top w:val="none" w:sz="0" w:space="0" w:color="auto"/>
            <w:left w:val="none" w:sz="0" w:space="0" w:color="auto"/>
            <w:bottom w:val="none" w:sz="0" w:space="0" w:color="auto"/>
            <w:right w:val="none" w:sz="0" w:space="0" w:color="auto"/>
          </w:divBdr>
        </w:div>
        <w:div w:id="1423835400">
          <w:marLeft w:val="0"/>
          <w:marRight w:val="0"/>
          <w:marTop w:val="0"/>
          <w:marBottom w:val="0"/>
          <w:divBdr>
            <w:top w:val="none" w:sz="0" w:space="0" w:color="auto"/>
            <w:left w:val="none" w:sz="0" w:space="0" w:color="auto"/>
            <w:bottom w:val="none" w:sz="0" w:space="0" w:color="auto"/>
            <w:right w:val="none" w:sz="0" w:space="0" w:color="auto"/>
          </w:divBdr>
        </w:div>
        <w:div w:id="595359838">
          <w:marLeft w:val="0"/>
          <w:marRight w:val="0"/>
          <w:marTop w:val="0"/>
          <w:marBottom w:val="0"/>
          <w:divBdr>
            <w:top w:val="none" w:sz="0" w:space="0" w:color="auto"/>
            <w:left w:val="none" w:sz="0" w:space="0" w:color="auto"/>
            <w:bottom w:val="none" w:sz="0" w:space="0" w:color="auto"/>
            <w:right w:val="none" w:sz="0" w:space="0" w:color="auto"/>
          </w:divBdr>
        </w:div>
        <w:div w:id="1414624170">
          <w:marLeft w:val="0"/>
          <w:marRight w:val="0"/>
          <w:marTop w:val="0"/>
          <w:marBottom w:val="0"/>
          <w:divBdr>
            <w:top w:val="none" w:sz="0" w:space="0" w:color="auto"/>
            <w:left w:val="none" w:sz="0" w:space="0" w:color="auto"/>
            <w:bottom w:val="none" w:sz="0" w:space="0" w:color="auto"/>
            <w:right w:val="none" w:sz="0" w:space="0" w:color="auto"/>
          </w:divBdr>
        </w:div>
        <w:div w:id="1479031202">
          <w:marLeft w:val="0"/>
          <w:marRight w:val="0"/>
          <w:marTop w:val="0"/>
          <w:marBottom w:val="0"/>
          <w:divBdr>
            <w:top w:val="none" w:sz="0" w:space="0" w:color="auto"/>
            <w:left w:val="none" w:sz="0" w:space="0" w:color="auto"/>
            <w:bottom w:val="none" w:sz="0" w:space="0" w:color="auto"/>
            <w:right w:val="none" w:sz="0" w:space="0" w:color="auto"/>
          </w:divBdr>
        </w:div>
        <w:div w:id="54002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8FCA-016B-4FC5-B7F3-B6F7120D3303}">
  <ds:schemaRefs>
    <ds:schemaRef ds:uri="http://schemas.openxmlformats.org/officeDocument/2006/bibliography"/>
  </ds:schemaRefs>
</ds:datastoreItem>
</file>

<file path=customXml/itemProps2.xml><?xml version="1.0" encoding="utf-8"?>
<ds:datastoreItem xmlns:ds="http://schemas.openxmlformats.org/officeDocument/2006/customXml" ds:itemID="{89352747-1BF4-4AE4-A15F-C2D90EFC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Markstrum, Alexis@Energy</cp:lastModifiedBy>
  <cp:revision>2</cp:revision>
  <cp:lastPrinted>2018-12-03T19:27:00Z</cp:lastPrinted>
  <dcterms:created xsi:type="dcterms:W3CDTF">2019-11-21T23:44:00Z</dcterms:created>
  <dcterms:modified xsi:type="dcterms:W3CDTF">2019-11-21T23:44:00Z</dcterms:modified>
</cp:coreProperties>
</file>
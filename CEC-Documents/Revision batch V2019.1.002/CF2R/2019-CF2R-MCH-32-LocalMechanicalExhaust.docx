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F1C24">
        <w:tc>
          <w:tcPr>
            <w:tcW w:w="10790" w:type="dxa"/>
            <w:gridSpan w:val="3"/>
          </w:tcPr>
          <w:p w14:paraId="7DFFDC5A" w14:textId="77777777" w:rsidR="00310D9A" w:rsidRPr="0029047D" w:rsidRDefault="00310D9A" w:rsidP="007F1C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F1C24">
        <w:trPr>
          <w:trHeight w:val="158"/>
        </w:trPr>
        <w:tc>
          <w:tcPr>
            <w:tcW w:w="626" w:type="dxa"/>
            <w:vAlign w:val="center"/>
          </w:tcPr>
          <w:p w14:paraId="59947094"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F1C24">
            <w:pPr>
              <w:rPr>
                <w:rFonts w:asciiTheme="minorHAnsi" w:hAnsiTheme="minorHAnsi" w:cstheme="minorHAnsi"/>
                <w:sz w:val="18"/>
                <w:szCs w:val="18"/>
              </w:rPr>
            </w:pPr>
          </w:p>
        </w:tc>
      </w:tr>
      <w:tr w:rsidR="00310D9A" w:rsidRPr="007A5D38" w14:paraId="776A4A0F" w14:textId="77777777" w:rsidTr="007F1C24">
        <w:trPr>
          <w:trHeight w:val="158"/>
        </w:trPr>
        <w:tc>
          <w:tcPr>
            <w:tcW w:w="626" w:type="dxa"/>
            <w:vAlign w:val="center"/>
          </w:tcPr>
          <w:p w14:paraId="19AA4878"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F1C24">
            <w:pPr>
              <w:rPr>
                <w:rFonts w:asciiTheme="minorHAnsi" w:hAnsiTheme="minorHAnsi" w:cstheme="minorHAnsi"/>
                <w:sz w:val="18"/>
                <w:szCs w:val="18"/>
              </w:rPr>
            </w:pPr>
          </w:p>
        </w:tc>
      </w:tr>
      <w:tr w:rsidR="00310D9A" w:rsidRPr="007A5D38" w14:paraId="6CA174B8" w14:textId="77777777" w:rsidTr="007F1C24">
        <w:trPr>
          <w:trHeight w:val="158"/>
        </w:trPr>
        <w:tc>
          <w:tcPr>
            <w:tcW w:w="626" w:type="dxa"/>
            <w:vAlign w:val="center"/>
          </w:tcPr>
          <w:p w14:paraId="43A81B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F1C24">
            <w:pPr>
              <w:rPr>
                <w:rFonts w:asciiTheme="minorHAnsi" w:hAnsiTheme="minorHAnsi" w:cstheme="minorHAnsi"/>
                <w:sz w:val="18"/>
                <w:szCs w:val="18"/>
              </w:rPr>
            </w:pPr>
          </w:p>
        </w:tc>
      </w:tr>
      <w:tr w:rsidR="00310D9A" w:rsidRPr="007A5D38" w14:paraId="358D7BB8" w14:textId="77777777" w:rsidTr="007F1C24">
        <w:trPr>
          <w:trHeight w:val="158"/>
        </w:trPr>
        <w:tc>
          <w:tcPr>
            <w:tcW w:w="626" w:type="dxa"/>
            <w:vAlign w:val="center"/>
          </w:tcPr>
          <w:p w14:paraId="09079E40"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F1C24">
            <w:pPr>
              <w:rPr>
                <w:rFonts w:asciiTheme="minorHAnsi" w:hAnsiTheme="minorHAnsi" w:cstheme="minorHAnsi"/>
                <w:sz w:val="18"/>
                <w:szCs w:val="18"/>
              </w:rPr>
            </w:pPr>
          </w:p>
        </w:tc>
      </w:tr>
      <w:tr w:rsidR="00310D9A" w:rsidRPr="007A5D38" w14:paraId="5DCA4FD7" w14:textId="77777777" w:rsidTr="007F1C24">
        <w:trPr>
          <w:trHeight w:val="158"/>
        </w:trPr>
        <w:tc>
          <w:tcPr>
            <w:tcW w:w="626" w:type="dxa"/>
            <w:vAlign w:val="center"/>
          </w:tcPr>
          <w:p w14:paraId="0FD01C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F1C24">
            <w:pPr>
              <w:rPr>
                <w:rFonts w:asciiTheme="minorHAnsi" w:hAnsiTheme="minorHAnsi" w:cstheme="minorHAnsi"/>
                <w:sz w:val="18"/>
                <w:szCs w:val="18"/>
              </w:rPr>
            </w:pPr>
          </w:p>
        </w:tc>
      </w:tr>
      <w:tr w:rsidR="00310D9A" w:rsidRPr="007A5D38" w14:paraId="609A8811" w14:textId="77777777" w:rsidTr="007F1C24">
        <w:trPr>
          <w:trHeight w:val="158"/>
        </w:trPr>
        <w:tc>
          <w:tcPr>
            <w:tcW w:w="626" w:type="dxa"/>
            <w:vAlign w:val="center"/>
          </w:tcPr>
          <w:p w14:paraId="3565E3E4" w14:textId="77777777" w:rsidR="00310D9A" w:rsidRPr="007A5D38" w:rsidRDefault="00310D9A" w:rsidP="007F1C24">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F1C24">
            <w:pPr>
              <w:rPr>
                <w:rFonts w:asciiTheme="minorHAnsi" w:hAnsiTheme="minorHAnsi" w:cstheme="minorHAnsi"/>
                <w:sz w:val="18"/>
                <w:szCs w:val="18"/>
              </w:rPr>
            </w:pPr>
          </w:p>
        </w:tc>
      </w:tr>
    </w:tbl>
    <w:p w14:paraId="7FABBB8C" w14:textId="77777777" w:rsidR="007F1C24" w:rsidRDefault="007F1C24"/>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264BE7" w14:paraId="414C90F7" w14:textId="77777777" w:rsidTr="007F1C24">
        <w:tc>
          <w:tcPr>
            <w:tcW w:w="10790" w:type="dxa"/>
            <w:gridSpan w:val="10"/>
            <w:tcBorders>
              <w:top w:val="single" w:sz="4" w:space="0" w:color="000000"/>
              <w:left w:val="single" w:sz="4" w:space="0" w:color="000000"/>
              <w:bottom w:val="single" w:sz="4" w:space="0" w:color="000000"/>
              <w:right w:val="single" w:sz="4" w:space="0" w:color="000000"/>
            </w:tcBorders>
            <w:hideMark/>
          </w:tcPr>
          <w:p w14:paraId="78F3F009" w14:textId="77777777" w:rsidR="00264BE7" w:rsidRDefault="00264BE7" w:rsidP="007F1C2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264BE7" w14:paraId="18E0AA97"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31622BC6" w14:textId="77777777" w:rsidR="00264BE7" w:rsidRDefault="00264BE7" w:rsidP="007F1C2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1E360ED1"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1AE33122"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264BE7" w14:paraId="3E5817F2"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FD1009"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5.1 </w:t>
            </w:r>
          </w:p>
          <w:p w14:paraId="705D1769" w14:textId="77777777" w:rsidR="00264BE7" w:rsidRDefault="00264BE7" w:rsidP="007F1C2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264BE7" w14:paraId="1F97389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49B820B"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CD8C5B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532723DA"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70AD3E38"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762BCE5"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1F54DF8"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ABD0672"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264BE7" w14:paraId="660D55E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4138DF62"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3DDE81F3"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C2C2ED5"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264BE7" w14:paraId="3C0679CF"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28A5656C"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C30A64A"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1685EB8"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r w:rsidRPr="006A6F35">
              <w:rPr>
                <w:rFonts w:asciiTheme="minorHAnsi" w:hAnsiTheme="minorHAnsi"/>
                <w:i/>
                <w:sz w:val="18"/>
                <w:szCs w:val="18"/>
              </w:rPr>
              <w:t>Nonenclosed</w:t>
            </w:r>
            <w:r>
              <w:rPr>
                <w:rFonts w:asciiTheme="minorHAnsi" w:hAnsiTheme="minorHAnsi"/>
                <w:sz w:val="18"/>
                <w:szCs w:val="18"/>
              </w:rPr>
              <w:t xml:space="preserve"> kitchens</w:t>
            </w:r>
          </w:p>
        </w:tc>
      </w:tr>
      <w:tr w:rsidR="00264BE7" w14:paraId="437F2A10"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F7BC02E"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9889794"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782BCDB2" w14:textId="77777777" w:rsidR="00264BE7" w:rsidRDefault="00264BE7" w:rsidP="007F1C24">
            <w:pPr>
              <w:keepNext/>
              <w:suppressAutoHyphens/>
              <w:jc w:val="center"/>
              <w:rPr>
                <w:rFonts w:asciiTheme="minorHAnsi" w:hAnsiTheme="minorHAnsi"/>
                <w:sz w:val="18"/>
                <w:szCs w:val="18"/>
              </w:rPr>
            </w:pPr>
          </w:p>
        </w:tc>
      </w:tr>
      <w:tr w:rsidR="00264BE7" w14:paraId="42305E2F" w14:textId="77777777" w:rsidTr="007F1C24">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007D8028"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5.2 </w:t>
            </w:r>
          </w:p>
          <w:p w14:paraId="69AA37ED" w14:textId="77777777" w:rsidR="00264BE7" w:rsidRDefault="00264BE7" w:rsidP="007F1C2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264BE7" w14:paraId="7C2C4D7C"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9A0345"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37C51D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35DAFC1"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48F8CC56"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4AA58E19"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Enclosed 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4C493F41"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10C8937"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Based on kitchen volume.</w:t>
            </w:r>
          </w:p>
        </w:tc>
      </w:tr>
      <w:tr w:rsidR="00264BE7" w14:paraId="555FFEF7"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BC3D26B"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26BF7CF"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30EAF18" w14:textId="77777777" w:rsidR="00264BE7" w:rsidRDefault="00264BE7" w:rsidP="007F1C24">
            <w:pPr>
              <w:keepNext/>
              <w:suppressAutoHyphens/>
              <w:jc w:val="center"/>
              <w:rPr>
                <w:rFonts w:asciiTheme="minorHAnsi" w:hAnsiTheme="minorHAnsi"/>
                <w:sz w:val="18"/>
                <w:szCs w:val="18"/>
              </w:rPr>
            </w:pPr>
          </w:p>
        </w:tc>
      </w:tr>
      <w:tr w:rsidR="00264BE7" w14:paraId="2C067D8D" w14:textId="77777777" w:rsidTr="007F1C24">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5EC51C00" w14:textId="77777777" w:rsidR="00264BE7" w:rsidRDefault="00264BE7" w:rsidP="007F1C24">
            <w:pPr>
              <w:keepNext/>
              <w:rPr>
                <w:rFonts w:asciiTheme="minorHAnsi" w:hAnsiTheme="minorHAnsi"/>
                <w:b/>
                <w:sz w:val="18"/>
                <w:szCs w:val="18"/>
              </w:rPr>
            </w:pPr>
            <w:r>
              <w:rPr>
                <w:rFonts w:asciiTheme="minorHAnsi" w:hAnsiTheme="minorHAnsi"/>
                <w:b/>
                <w:sz w:val="18"/>
                <w:szCs w:val="18"/>
              </w:rPr>
              <w:t>Table 5.3</w:t>
            </w:r>
          </w:p>
          <w:p w14:paraId="4AD016C6" w14:textId="77777777" w:rsidR="00264BE7" w:rsidRDefault="00264BE7" w:rsidP="007F1C24">
            <w:pPr>
              <w:keepNext/>
              <w:rPr>
                <w:rFonts w:asciiTheme="minorHAnsi" w:hAnsiTheme="minorHAnsi"/>
                <w:sz w:val="18"/>
                <w:szCs w:val="18"/>
              </w:rPr>
            </w:pPr>
            <w:r>
              <w:rPr>
                <w:rFonts w:asciiTheme="minorHAnsi" w:hAnsiTheme="minorHAnsi"/>
                <w:b/>
                <w:sz w:val="18"/>
                <w:szCs w:val="18"/>
              </w:rPr>
              <w:t>Prescriptive Duct Sizing Requirements</w:t>
            </w:r>
          </w:p>
        </w:tc>
      </w:tr>
      <w:tr w:rsidR="00264BE7" w14:paraId="5DA451E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100B58FA"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1E611EA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EE0B59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63F7F668" w14:textId="77777777" w:rsidTr="007F1C24">
        <w:trPr>
          <w:trHeight w:val="432"/>
        </w:trPr>
        <w:tc>
          <w:tcPr>
            <w:tcW w:w="1628" w:type="dxa"/>
            <w:tcBorders>
              <w:top w:val="single" w:sz="4" w:space="0" w:color="auto"/>
              <w:left w:val="single" w:sz="4" w:space="0" w:color="auto"/>
              <w:bottom w:val="single" w:sz="4" w:space="0" w:color="auto"/>
              <w:right w:val="single" w:sz="4" w:space="0" w:color="auto"/>
            </w:tcBorders>
            <w:hideMark/>
          </w:tcPr>
          <w:p w14:paraId="03E6ED27" w14:textId="77777777" w:rsidR="00264BE7" w:rsidRDefault="00264BE7" w:rsidP="007F1C2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4D24A9AA"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128DB6F4"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61B05A1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457D5868"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4B57A20"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711B107D"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365476C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615DBBBC"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264BE7" w14:paraId="6972B0BB" w14:textId="77777777" w:rsidTr="007F1C24">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3AB4EF30" w14:textId="77777777" w:rsidR="00264BE7" w:rsidRDefault="00264BE7" w:rsidP="007F1C2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4A48E47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Maximum Allowable Duct Length (ft)</w:t>
            </w:r>
          </w:p>
        </w:tc>
      </w:tr>
      <w:tr w:rsidR="00264BE7" w14:paraId="3A7A71D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FF2D28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1840B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1C62B5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7638FE82"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66E23E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4A63B30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DD8CFAA" w14:textId="77777777" w:rsidR="00264BE7" w:rsidRDefault="00264BE7" w:rsidP="007F1C2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31A393B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B6676C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4E7529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590C0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82E5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254C2BC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1870D4C3"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388B36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E57E2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7CA548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BE25C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610299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1517D04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9E38D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F866E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99085F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066F0237"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B9F09D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F4A58F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245163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F710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EA5F8A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410B1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A5344D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78439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6AB588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55</w:t>
            </w:r>
          </w:p>
        </w:tc>
      </w:tr>
      <w:tr w:rsidR="00264BE7" w14:paraId="2C480E85"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BB4B80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F05637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CC50A8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0E315EB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170A85F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9C3250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E6F9F5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B4159E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5229F5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145</w:t>
            </w:r>
          </w:p>
        </w:tc>
      </w:tr>
      <w:tr w:rsidR="00264BE7" w14:paraId="0C4EB321"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61E17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12F08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AA1B57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8BB9B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041C99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6DF7FE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3B40F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73777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45E8BA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r>
      <w:tr w:rsidR="00264BE7" w14:paraId="6050F4C3" w14:textId="77777777" w:rsidTr="007F1C24">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423AAD83" w14:textId="77777777" w:rsidR="00264BE7" w:rsidRDefault="00264BE7" w:rsidP="007F1C2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601F6117" w14:textId="77777777" w:rsidR="00264BE7" w:rsidRDefault="00264BE7" w:rsidP="007F1C24">
            <w:pPr>
              <w:keepNext/>
              <w:rPr>
                <w:rFonts w:asciiTheme="minorHAnsi" w:hAnsiTheme="minorHAnsi"/>
                <w:sz w:val="18"/>
                <w:szCs w:val="18"/>
              </w:rPr>
            </w:pPr>
            <w:r>
              <w:rPr>
                <w:rFonts w:asciiTheme="minorHAnsi" w:hAnsiTheme="minorHAnsi"/>
                <w:sz w:val="18"/>
                <w:szCs w:val="18"/>
              </w:rPr>
              <w:t>NL = no limit on duct length of this size.</w:t>
            </w:r>
          </w:p>
          <w:p w14:paraId="2EDC9BC7" w14:textId="77777777" w:rsidR="00264BE7" w:rsidRDefault="00264BE7" w:rsidP="007F1C2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63020A31" w14:textId="77777777" w:rsidR="00264BE7" w:rsidRDefault="00264BE7" w:rsidP="00192313">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264BE7" w14:paraId="5E757358" w14:textId="77777777" w:rsidTr="00307737">
        <w:trPr>
          <w:cantSplit/>
          <w:trHeight w:val="305"/>
        </w:trPr>
        <w:tc>
          <w:tcPr>
            <w:tcW w:w="10790" w:type="dxa"/>
            <w:gridSpan w:val="11"/>
            <w:vAlign w:val="center"/>
          </w:tcPr>
          <w:p w14:paraId="35DC45FB" w14:textId="77777777" w:rsidR="00264BE7" w:rsidRDefault="00264BE7" w:rsidP="00307737">
            <w:pPr>
              <w:rPr>
                <w:rFonts w:asciiTheme="minorHAnsi" w:hAnsiTheme="minorHAnsi"/>
                <w:sz w:val="18"/>
                <w:szCs w:val="18"/>
              </w:rPr>
            </w:pPr>
            <w:r w:rsidRPr="006A6F35">
              <w:rPr>
                <w:rFonts w:asciiTheme="minorHAnsi" w:hAnsiTheme="minorHAnsi"/>
                <w:b/>
                <w:szCs w:val="18"/>
              </w:rPr>
              <w:t>C. Kitchen Exhaust System</w:t>
            </w:r>
            <w:r>
              <w:rPr>
                <w:rFonts w:asciiTheme="minorHAnsi" w:hAnsiTheme="minorHAnsi"/>
                <w:b/>
                <w:szCs w:val="18"/>
              </w:rPr>
              <w:t>s</w:t>
            </w:r>
          </w:p>
        </w:tc>
      </w:tr>
      <w:tr w:rsidR="00264BE7" w14:paraId="435100F2" w14:textId="77777777" w:rsidTr="00307737">
        <w:trPr>
          <w:cantSplit/>
          <w:trHeight w:val="305"/>
        </w:trPr>
        <w:tc>
          <w:tcPr>
            <w:tcW w:w="980" w:type="dxa"/>
            <w:textDirection w:val="btLr"/>
            <w:vAlign w:val="center"/>
          </w:tcPr>
          <w:p w14:paraId="5AD6D1EE" w14:textId="77777777" w:rsidR="00264BE7" w:rsidRDefault="00264BE7" w:rsidP="00307737">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7E4084ED" w14:textId="77777777" w:rsidR="00264BE7" w:rsidRDefault="00264BE7" w:rsidP="00307737">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0C3886C4" w14:textId="77777777" w:rsidR="00264BE7" w:rsidRDefault="00264BE7" w:rsidP="00307737">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6F96BAAF" w14:textId="77777777" w:rsidR="00264BE7" w:rsidRDefault="00264BE7" w:rsidP="00307737">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484AF3C" w14:textId="77777777" w:rsidR="00264BE7" w:rsidRDefault="00264BE7" w:rsidP="00307737">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1433463" w14:textId="77777777" w:rsidR="00264BE7" w:rsidRDefault="00264BE7" w:rsidP="00307737">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A3D9E85" w14:textId="77777777" w:rsidR="00264BE7" w:rsidRDefault="00264BE7" w:rsidP="00307737">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68F72529" w14:textId="77777777" w:rsidR="00264BE7" w:rsidRDefault="00264BE7" w:rsidP="00307737">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6C5995B8" w14:textId="77777777" w:rsidR="00264BE7" w:rsidRDefault="00264BE7" w:rsidP="00307737">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43D1AF67" w14:textId="77777777" w:rsidR="00264BE7" w:rsidRDefault="00264BE7" w:rsidP="00307737">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5E42CA1F" w14:textId="77777777" w:rsidR="00264BE7" w:rsidRDefault="00264BE7" w:rsidP="00307737">
            <w:pPr>
              <w:jc w:val="center"/>
              <w:rPr>
                <w:rFonts w:asciiTheme="minorHAnsi" w:hAnsiTheme="minorHAnsi"/>
                <w:sz w:val="18"/>
                <w:szCs w:val="18"/>
              </w:rPr>
            </w:pPr>
            <w:r>
              <w:rPr>
                <w:rFonts w:asciiTheme="minorHAnsi" w:hAnsiTheme="minorHAnsi"/>
                <w:sz w:val="18"/>
                <w:szCs w:val="18"/>
              </w:rPr>
              <w:t>11</w:t>
            </w:r>
          </w:p>
        </w:tc>
      </w:tr>
      <w:tr w:rsidR="00264BE7" w14:paraId="4150BE81" w14:textId="77777777" w:rsidTr="00307737">
        <w:trPr>
          <w:cantSplit/>
          <w:trHeight w:val="1655"/>
        </w:trPr>
        <w:tc>
          <w:tcPr>
            <w:tcW w:w="980" w:type="dxa"/>
            <w:textDirection w:val="btLr"/>
            <w:vAlign w:val="center"/>
          </w:tcPr>
          <w:p w14:paraId="159E1D2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lastRenderedPageBreak/>
              <w:t>System Name</w:t>
            </w:r>
          </w:p>
        </w:tc>
        <w:tc>
          <w:tcPr>
            <w:tcW w:w="981" w:type="dxa"/>
            <w:textDirection w:val="btLr"/>
            <w:vAlign w:val="center"/>
          </w:tcPr>
          <w:p w14:paraId="6DD147D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0BD1749"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413316D3"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5FFF652E"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63D98F5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2C5C0F1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62BA9D3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2C2E6754"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0B3ED045"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03C896E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Compliance Statement</w:t>
            </w:r>
          </w:p>
        </w:tc>
      </w:tr>
      <w:tr w:rsidR="00264BE7" w14:paraId="10C13F8B" w14:textId="77777777" w:rsidTr="00307737">
        <w:tc>
          <w:tcPr>
            <w:tcW w:w="980" w:type="dxa"/>
          </w:tcPr>
          <w:p w14:paraId="51A93E5E" w14:textId="5A12CD17" w:rsidR="00264BE7" w:rsidRDefault="00264BE7" w:rsidP="00307737">
            <w:pPr>
              <w:rPr>
                <w:rFonts w:asciiTheme="minorHAnsi" w:hAnsiTheme="minorHAnsi"/>
                <w:sz w:val="18"/>
                <w:szCs w:val="18"/>
              </w:rPr>
            </w:pPr>
          </w:p>
        </w:tc>
        <w:tc>
          <w:tcPr>
            <w:tcW w:w="981" w:type="dxa"/>
          </w:tcPr>
          <w:p w14:paraId="64CA7E61" w14:textId="4658DC93" w:rsidR="00264BE7" w:rsidRDefault="00264BE7" w:rsidP="00307737">
            <w:pPr>
              <w:rPr>
                <w:rFonts w:asciiTheme="minorHAnsi" w:hAnsiTheme="minorHAnsi"/>
                <w:sz w:val="18"/>
                <w:szCs w:val="18"/>
              </w:rPr>
            </w:pPr>
          </w:p>
        </w:tc>
        <w:tc>
          <w:tcPr>
            <w:tcW w:w="981" w:type="dxa"/>
          </w:tcPr>
          <w:p w14:paraId="475F2E19" w14:textId="78B4ACDF" w:rsidR="00264BE7" w:rsidRDefault="00264BE7" w:rsidP="00307737">
            <w:pPr>
              <w:rPr>
                <w:rFonts w:asciiTheme="minorHAnsi" w:hAnsiTheme="minorHAnsi"/>
                <w:sz w:val="18"/>
                <w:szCs w:val="18"/>
              </w:rPr>
            </w:pPr>
          </w:p>
        </w:tc>
        <w:tc>
          <w:tcPr>
            <w:tcW w:w="981" w:type="dxa"/>
          </w:tcPr>
          <w:p w14:paraId="29784D46" w14:textId="604CADCE" w:rsidR="00264BE7" w:rsidRDefault="00264BE7" w:rsidP="00307737">
            <w:pPr>
              <w:rPr>
                <w:rFonts w:asciiTheme="minorHAnsi" w:hAnsiTheme="minorHAnsi"/>
                <w:sz w:val="18"/>
                <w:szCs w:val="18"/>
              </w:rPr>
            </w:pPr>
          </w:p>
        </w:tc>
        <w:tc>
          <w:tcPr>
            <w:tcW w:w="981" w:type="dxa"/>
          </w:tcPr>
          <w:p w14:paraId="07394841" w14:textId="64BF35BC" w:rsidR="00264BE7" w:rsidRDefault="00264BE7" w:rsidP="00307737">
            <w:pPr>
              <w:rPr>
                <w:rFonts w:asciiTheme="minorHAnsi" w:hAnsiTheme="minorHAnsi"/>
                <w:sz w:val="18"/>
                <w:szCs w:val="18"/>
              </w:rPr>
            </w:pPr>
          </w:p>
        </w:tc>
        <w:tc>
          <w:tcPr>
            <w:tcW w:w="981" w:type="dxa"/>
          </w:tcPr>
          <w:p w14:paraId="3B95A694" w14:textId="4A94F859" w:rsidR="00264BE7" w:rsidRDefault="00264BE7" w:rsidP="00307737">
            <w:pPr>
              <w:rPr>
                <w:rFonts w:asciiTheme="minorHAnsi" w:hAnsiTheme="minorHAnsi"/>
                <w:sz w:val="18"/>
                <w:szCs w:val="18"/>
              </w:rPr>
            </w:pPr>
          </w:p>
        </w:tc>
        <w:tc>
          <w:tcPr>
            <w:tcW w:w="981" w:type="dxa"/>
          </w:tcPr>
          <w:p w14:paraId="44FB2F40" w14:textId="45641450" w:rsidR="00264BE7" w:rsidRDefault="00264BE7" w:rsidP="00307737">
            <w:pPr>
              <w:rPr>
                <w:rFonts w:asciiTheme="minorHAnsi" w:hAnsiTheme="minorHAnsi"/>
                <w:sz w:val="18"/>
                <w:szCs w:val="18"/>
              </w:rPr>
            </w:pPr>
          </w:p>
        </w:tc>
        <w:tc>
          <w:tcPr>
            <w:tcW w:w="981" w:type="dxa"/>
          </w:tcPr>
          <w:p w14:paraId="7350959F" w14:textId="45C23507" w:rsidR="00264BE7" w:rsidRDefault="00264BE7" w:rsidP="00307737">
            <w:pPr>
              <w:rPr>
                <w:rFonts w:asciiTheme="minorHAnsi" w:hAnsiTheme="minorHAnsi"/>
                <w:sz w:val="18"/>
                <w:szCs w:val="18"/>
              </w:rPr>
            </w:pPr>
          </w:p>
        </w:tc>
        <w:tc>
          <w:tcPr>
            <w:tcW w:w="981" w:type="dxa"/>
          </w:tcPr>
          <w:p w14:paraId="1A5278A8" w14:textId="77777777" w:rsidR="00264BE7" w:rsidRDefault="00264BE7" w:rsidP="00307737">
            <w:pPr>
              <w:rPr>
                <w:rFonts w:asciiTheme="minorHAnsi" w:hAnsiTheme="minorHAnsi"/>
                <w:sz w:val="18"/>
                <w:szCs w:val="18"/>
              </w:rPr>
            </w:pPr>
          </w:p>
        </w:tc>
        <w:tc>
          <w:tcPr>
            <w:tcW w:w="981" w:type="dxa"/>
          </w:tcPr>
          <w:p w14:paraId="5DBC844C" w14:textId="35035899" w:rsidR="00264BE7" w:rsidRDefault="00264BE7" w:rsidP="00307737">
            <w:pPr>
              <w:rPr>
                <w:rFonts w:asciiTheme="minorHAnsi" w:hAnsiTheme="minorHAnsi"/>
                <w:sz w:val="18"/>
                <w:szCs w:val="18"/>
              </w:rPr>
            </w:pPr>
          </w:p>
        </w:tc>
        <w:tc>
          <w:tcPr>
            <w:tcW w:w="981" w:type="dxa"/>
          </w:tcPr>
          <w:p w14:paraId="30323252" w14:textId="28C162AE" w:rsidR="00264BE7" w:rsidRDefault="00264BE7" w:rsidP="00307737">
            <w:pPr>
              <w:rPr>
                <w:rFonts w:asciiTheme="minorHAnsi" w:hAnsiTheme="minorHAnsi"/>
                <w:sz w:val="18"/>
                <w:szCs w:val="18"/>
              </w:rPr>
            </w:pPr>
          </w:p>
        </w:tc>
      </w:tr>
      <w:tr w:rsidR="00264BE7" w14:paraId="3D3CD316" w14:textId="77777777" w:rsidTr="00307737">
        <w:tc>
          <w:tcPr>
            <w:tcW w:w="980" w:type="dxa"/>
          </w:tcPr>
          <w:p w14:paraId="60AF8379" w14:textId="77777777" w:rsidR="00264BE7" w:rsidRDefault="00264BE7" w:rsidP="00307737">
            <w:pPr>
              <w:rPr>
                <w:rFonts w:asciiTheme="minorHAnsi" w:hAnsiTheme="minorHAnsi"/>
                <w:sz w:val="18"/>
                <w:szCs w:val="18"/>
              </w:rPr>
            </w:pPr>
          </w:p>
        </w:tc>
        <w:tc>
          <w:tcPr>
            <w:tcW w:w="981" w:type="dxa"/>
          </w:tcPr>
          <w:p w14:paraId="485399D7" w14:textId="77777777" w:rsidR="00264BE7" w:rsidRDefault="00264BE7" w:rsidP="00307737">
            <w:pPr>
              <w:rPr>
                <w:rFonts w:asciiTheme="minorHAnsi" w:hAnsiTheme="minorHAnsi"/>
                <w:sz w:val="18"/>
                <w:szCs w:val="18"/>
              </w:rPr>
            </w:pPr>
          </w:p>
        </w:tc>
        <w:tc>
          <w:tcPr>
            <w:tcW w:w="981" w:type="dxa"/>
          </w:tcPr>
          <w:p w14:paraId="4A41A1A0" w14:textId="77777777" w:rsidR="00264BE7" w:rsidRDefault="00264BE7" w:rsidP="00307737">
            <w:pPr>
              <w:rPr>
                <w:rFonts w:asciiTheme="minorHAnsi" w:hAnsiTheme="minorHAnsi"/>
                <w:sz w:val="18"/>
                <w:szCs w:val="18"/>
              </w:rPr>
            </w:pPr>
          </w:p>
        </w:tc>
        <w:tc>
          <w:tcPr>
            <w:tcW w:w="981" w:type="dxa"/>
          </w:tcPr>
          <w:p w14:paraId="52E24CC4" w14:textId="77777777" w:rsidR="00264BE7" w:rsidRDefault="00264BE7" w:rsidP="00307737">
            <w:pPr>
              <w:rPr>
                <w:rFonts w:asciiTheme="minorHAnsi" w:hAnsiTheme="minorHAnsi"/>
                <w:sz w:val="18"/>
                <w:szCs w:val="18"/>
              </w:rPr>
            </w:pPr>
          </w:p>
        </w:tc>
        <w:tc>
          <w:tcPr>
            <w:tcW w:w="981" w:type="dxa"/>
          </w:tcPr>
          <w:p w14:paraId="4EA7ECA5" w14:textId="77777777" w:rsidR="00264BE7" w:rsidRDefault="00264BE7" w:rsidP="00307737">
            <w:pPr>
              <w:rPr>
                <w:rFonts w:asciiTheme="minorHAnsi" w:hAnsiTheme="minorHAnsi"/>
                <w:sz w:val="18"/>
                <w:szCs w:val="18"/>
              </w:rPr>
            </w:pPr>
          </w:p>
        </w:tc>
        <w:tc>
          <w:tcPr>
            <w:tcW w:w="981" w:type="dxa"/>
          </w:tcPr>
          <w:p w14:paraId="1B2E4FEF" w14:textId="77777777" w:rsidR="00264BE7" w:rsidRDefault="00264BE7" w:rsidP="00307737">
            <w:pPr>
              <w:rPr>
                <w:rFonts w:asciiTheme="minorHAnsi" w:hAnsiTheme="minorHAnsi"/>
                <w:sz w:val="18"/>
                <w:szCs w:val="18"/>
              </w:rPr>
            </w:pPr>
          </w:p>
        </w:tc>
        <w:tc>
          <w:tcPr>
            <w:tcW w:w="981" w:type="dxa"/>
          </w:tcPr>
          <w:p w14:paraId="5ABD3D11" w14:textId="77777777" w:rsidR="00264BE7" w:rsidRDefault="00264BE7" w:rsidP="00307737">
            <w:pPr>
              <w:rPr>
                <w:rFonts w:asciiTheme="minorHAnsi" w:hAnsiTheme="minorHAnsi"/>
                <w:sz w:val="18"/>
                <w:szCs w:val="18"/>
              </w:rPr>
            </w:pPr>
          </w:p>
        </w:tc>
        <w:tc>
          <w:tcPr>
            <w:tcW w:w="981" w:type="dxa"/>
          </w:tcPr>
          <w:p w14:paraId="28DCACB0" w14:textId="77777777" w:rsidR="00264BE7" w:rsidRDefault="00264BE7" w:rsidP="00307737">
            <w:pPr>
              <w:rPr>
                <w:rFonts w:asciiTheme="minorHAnsi" w:hAnsiTheme="minorHAnsi"/>
                <w:sz w:val="18"/>
                <w:szCs w:val="18"/>
              </w:rPr>
            </w:pPr>
          </w:p>
        </w:tc>
        <w:tc>
          <w:tcPr>
            <w:tcW w:w="981" w:type="dxa"/>
          </w:tcPr>
          <w:p w14:paraId="34D9AAEA" w14:textId="77777777" w:rsidR="00264BE7" w:rsidRDefault="00264BE7" w:rsidP="00307737">
            <w:pPr>
              <w:rPr>
                <w:rFonts w:asciiTheme="minorHAnsi" w:hAnsiTheme="minorHAnsi"/>
                <w:sz w:val="18"/>
                <w:szCs w:val="18"/>
              </w:rPr>
            </w:pPr>
          </w:p>
        </w:tc>
        <w:tc>
          <w:tcPr>
            <w:tcW w:w="981" w:type="dxa"/>
          </w:tcPr>
          <w:p w14:paraId="1D7E97B8" w14:textId="77777777" w:rsidR="00264BE7" w:rsidRDefault="00264BE7" w:rsidP="00307737">
            <w:pPr>
              <w:rPr>
                <w:rFonts w:asciiTheme="minorHAnsi" w:hAnsiTheme="minorHAnsi"/>
                <w:sz w:val="18"/>
                <w:szCs w:val="18"/>
              </w:rPr>
            </w:pPr>
          </w:p>
        </w:tc>
        <w:tc>
          <w:tcPr>
            <w:tcW w:w="981" w:type="dxa"/>
          </w:tcPr>
          <w:p w14:paraId="1C8F36FA" w14:textId="77777777" w:rsidR="00264BE7" w:rsidRDefault="00264BE7" w:rsidP="00307737">
            <w:pPr>
              <w:rPr>
                <w:rFonts w:asciiTheme="minorHAnsi" w:hAnsiTheme="minorHAnsi"/>
                <w:sz w:val="18"/>
                <w:szCs w:val="18"/>
              </w:rPr>
            </w:pPr>
          </w:p>
        </w:tc>
      </w:tr>
    </w:tbl>
    <w:p w14:paraId="064C0219" w14:textId="43A9CB63" w:rsidR="00192313" w:rsidRDefault="00192313"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77777777" w:rsidR="00DC59D7" w:rsidRDefault="00DC59D7" w:rsidP="00307737">
            <w:pPr>
              <w:rPr>
                <w:rFonts w:asciiTheme="minorHAnsi" w:hAnsiTheme="minorHAnsi"/>
                <w:sz w:val="18"/>
                <w:szCs w:val="18"/>
              </w:rPr>
            </w:pPr>
            <w:r w:rsidRPr="006A6F35">
              <w:rPr>
                <w:rFonts w:asciiTheme="minorHAnsi" w:hAnsiTheme="minorHAnsi"/>
                <w:b/>
                <w:szCs w:val="18"/>
              </w:rPr>
              <w:t>D.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DC59D7" w14:paraId="74F2E1D5" w14:textId="77777777" w:rsidTr="00307737">
        <w:trPr>
          <w:cantSplit/>
          <w:trHeight w:val="288"/>
        </w:trPr>
        <w:tc>
          <w:tcPr>
            <w:tcW w:w="10790" w:type="dxa"/>
            <w:gridSpan w:val="2"/>
            <w:vAlign w:val="center"/>
            <w:hideMark/>
          </w:tcPr>
          <w:p w14:paraId="25101498" w14:textId="77777777" w:rsidR="00DC59D7" w:rsidRDefault="00DC59D7" w:rsidP="00307737">
            <w:pPr>
              <w:keepNext/>
              <w:rPr>
                <w:rFonts w:asciiTheme="minorHAnsi" w:hAnsiTheme="minorHAnsi"/>
                <w:b/>
                <w:bCs/>
                <w:sz w:val="18"/>
                <w:szCs w:val="18"/>
              </w:rPr>
            </w:pPr>
            <w:r>
              <w:rPr>
                <w:rFonts w:asciiTheme="minorHAnsi" w:hAnsiTheme="minorHAnsi"/>
                <w:b/>
                <w:bCs/>
                <w:szCs w:val="18"/>
              </w:rPr>
              <w:t>E</w:t>
            </w:r>
            <w:r w:rsidRPr="0029047D">
              <w:rPr>
                <w:rFonts w:asciiTheme="minorHAnsi" w:hAnsiTheme="minorHAnsi"/>
                <w:b/>
                <w:bCs/>
                <w:szCs w:val="18"/>
              </w:rPr>
              <w:t>. Other Requirements</w:t>
            </w:r>
          </w:p>
        </w:tc>
      </w:tr>
      <w:tr w:rsidR="00DC59D7" w14:paraId="2703AF6E" w14:textId="77777777" w:rsidTr="00307737">
        <w:trPr>
          <w:cantSplit/>
          <w:trHeight w:val="288"/>
        </w:trPr>
        <w:tc>
          <w:tcPr>
            <w:tcW w:w="10790" w:type="dxa"/>
            <w:gridSpan w:val="2"/>
            <w:vAlign w:val="center"/>
          </w:tcPr>
          <w:p w14:paraId="24CEA7AF" w14:textId="77777777" w:rsidR="00DC59D7" w:rsidRDefault="00DC59D7" w:rsidP="0030773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DC59D7" w14:paraId="01D0CFDA" w14:textId="77777777" w:rsidTr="00307737">
        <w:trPr>
          <w:cantSplit/>
          <w:trHeight w:val="158"/>
        </w:trPr>
        <w:tc>
          <w:tcPr>
            <w:tcW w:w="707" w:type="dxa"/>
            <w:vAlign w:val="center"/>
          </w:tcPr>
          <w:p w14:paraId="536DD40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376C95F8" w14:textId="77777777" w:rsidR="00DC59D7" w:rsidRDefault="00DC59D7" w:rsidP="00307737">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5BC21B1E" w14:textId="77777777" w:rsidR="00DC59D7" w:rsidRDefault="00DC59D7" w:rsidP="00307737">
            <w:pPr>
              <w:pStyle w:val="ListParagraph"/>
              <w:keepNext/>
              <w:numPr>
                <w:ilvl w:val="0"/>
                <w:numId w:val="26"/>
              </w:numPr>
              <w:rPr>
                <w:rFonts w:asciiTheme="minorHAnsi" w:hAnsiTheme="minorHAnsi"/>
                <w:sz w:val="18"/>
                <w:szCs w:val="18"/>
              </w:rPr>
            </w:pPr>
            <w:r>
              <w:rPr>
                <w:rFonts w:asciiTheme="minorHAnsi" w:hAnsiTheme="minorHAnsi"/>
                <w:sz w:val="18"/>
                <w:szCs w:val="18"/>
              </w:rPr>
              <w:t>A readily accessible occupant-controlled on-off control.</w:t>
            </w:r>
          </w:p>
          <w:p w14:paraId="40972770" w14:textId="77777777" w:rsidR="00DC59D7" w:rsidRPr="00542FD3" w:rsidRDefault="00DC59D7" w:rsidP="00307737">
            <w:pPr>
              <w:pStyle w:val="ListParagraph"/>
              <w:keepNext/>
              <w:numPr>
                <w:ilvl w:val="0"/>
                <w:numId w:val="26"/>
              </w:numPr>
              <w:rPr>
                <w:rFonts w:asciiTheme="minorHAnsi" w:hAnsiTheme="minorHAnsi"/>
                <w:sz w:val="18"/>
                <w:szCs w:val="18"/>
              </w:rPr>
            </w:pPr>
            <w:r w:rsidRPr="0047774E">
              <w:rPr>
                <w:rFonts w:asciiTheme="minorHAnsi" w:hAnsiTheme="minorHAnsi"/>
                <w:sz w:val="18"/>
                <w:szCs w:val="18"/>
              </w:rPr>
              <w:t>An automatic control that does not impede occupant on control.</w:t>
            </w:r>
          </w:p>
        </w:tc>
      </w:tr>
      <w:tr w:rsidR="00DC59D7" w14:paraId="20558487" w14:textId="77777777" w:rsidTr="00307737">
        <w:trPr>
          <w:cantSplit/>
          <w:trHeight w:val="158"/>
        </w:trPr>
        <w:tc>
          <w:tcPr>
            <w:tcW w:w="707" w:type="dxa"/>
            <w:vAlign w:val="center"/>
          </w:tcPr>
          <w:p w14:paraId="42C2A1B5"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3FC2697C" w14:textId="77777777" w:rsidR="00DC59D7" w:rsidRDefault="00DC59D7" w:rsidP="00307737">
            <w:pPr>
              <w:keepNext/>
              <w:rPr>
                <w:rFonts w:asciiTheme="minorHAnsi" w:hAnsiTheme="minorHAnsi"/>
                <w:sz w:val="18"/>
                <w:szCs w:val="18"/>
              </w:rPr>
            </w:pPr>
            <w:r>
              <w:rPr>
                <w:rFonts w:asciiTheme="minorHAnsi" w:hAnsiTheme="minorHAnsi"/>
                <w:sz w:val="18"/>
                <w:szCs w:val="18"/>
              </w:rPr>
              <w:t>Nonenclosed kitchens shall be provided with a demand-controlled mechanical exhaust system.</w:t>
            </w:r>
          </w:p>
        </w:tc>
      </w:tr>
      <w:tr w:rsidR="00DC59D7" w14:paraId="375F3D78" w14:textId="77777777" w:rsidTr="00307737">
        <w:trPr>
          <w:cantSplit/>
          <w:trHeight w:val="158"/>
        </w:trPr>
        <w:tc>
          <w:tcPr>
            <w:tcW w:w="707" w:type="dxa"/>
            <w:vAlign w:val="center"/>
          </w:tcPr>
          <w:p w14:paraId="0BC9F7A7"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03</w:t>
            </w:r>
          </w:p>
        </w:tc>
        <w:tc>
          <w:tcPr>
            <w:tcW w:w="10083" w:type="dxa"/>
            <w:vAlign w:val="center"/>
          </w:tcPr>
          <w:p w14:paraId="5E2E7584" w14:textId="77777777" w:rsidR="00DC59D7" w:rsidRPr="00F26A73" w:rsidRDefault="00DC59D7" w:rsidP="00307737">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DC59D7" w14:paraId="05A809C1" w14:textId="77777777" w:rsidTr="00307737">
        <w:trPr>
          <w:cantSplit/>
          <w:trHeight w:val="158"/>
        </w:trPr>
        <w:tc>
          <w:tcPr>
            <w:tcW w:w="707" w:type="dxa"/>
            <w:vAlign w:val="center"/>
          </w:tcPr>
          <w:p w14:paraId="5BC5E960"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04</w:t>
            </w:r>
          </w:p>
        </w:tc>
        <w:tc>
          <w:tcPr>
            <w:tcW w:w="10083" w:type="dxa"/>
            <w:vAlign w:val="center"/>
          </w:tcPr>
          <w:p w14:paraId="5296FE56" w14:textId="77777777" w:rsidR="00DC59D7" w:rsidRPr="00F26A73" w:rsidRDefault="00DC59D7" w:rsidP="00307737">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DC59D7" w14:paraId="60B4950E" w14:textId="77777777" w:rsidTr="00307737">
        <w:trPr>
          <w:cantSplit/>
          <w:trHeight w:val="158"/>
        </w:trPr>
        <w:tc>
          <w:tcPr>
            <w:tcW w:w="707" w:type="dxa"/>
            <w:vAlign w:val="center"/>
          </w:tcPr>
          <w:p w14:paraId="1A8AE2C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05</w:t>
            </w:r>
          </w:p>
        </w:tc>
        <w:tc>
          <w:tcPr>
            <w:tcW w:w="10083" w:type="dxa"/>
            <w:vAlign w:val="center"/>
          </w:tcPr>
          <w:p w14:paraId="5D2B49A1" w14:textId="77777777" w:rsidR="00DC59D7" w:rsidRDefault="00DC59D7" w:rsidP="00307737">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DC59D7" w14:paraId="14FD7E1F" w14:textId="77777777" w:rsidTr="00307737">
        <w:trPr>
          <w:cantSplit/>
          <w:trHeight w:val="158"/>
        </w:trPr>
        <w:tc>
          <w:tcPr>
            <w:tcW w:w="10790" w:type="dxa"/>
            <w:gridSpan w:val="2"/>
            <w:vAlign w:val="center"/>
            <w:hideMark/>
          </w:tcPr>
          <w:p w14:paraId="0AC725B0" w14:textId="77777777" w:rsidR="00DC59D7" w:rsidRDefault="00DC59D7" w:rsidP="00307737">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3F0D29B" w14:textId="541251AA" w:rsidR="00310D9A" w:rsidRDefault="00310D9A"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10D9A" w:rsidRPr="009E2C1C" w14:paraId="3BF0A918" w14:textId="77777777" w:rsidTr="00F26A73">
        <w:trPr>
          <w:trHeight w:val="323"/>
        </w:trPr>
        <w:tc>
          <w:tcPr>
            <w:tcW w:w="10768" w:type="dxa"/>
            <w:gridSpan w:val="4"/>
            <w:vAlign w:val="center"/>
          </w:tcPr>
          <w:p w14:paraId="59480B91" w14:textId="77777777" w:rsidR="00310D9A" w:rsidRPr="009351D2"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10D9A" w:rsidRPr="001B14D6" w14:paraId="3553F407" w14:textId="77777777" w:rsidTr="00F26A73">
        <w:trPr>
          <w:trHeight w:val="206"/>
        </w:trPr>
        <w:tc>
          <w:tcPr>
            <w:tcW w:w="10768" w:type="dxa"/>
            <w:gridSpan w:val="4"/>
            <w:vAlign w:val="center"/>
          </w:tcPr>
          <w:p w14:paraId="1A93DB62" w14:textId="77777777" w:rsidR="00310D9A" w:rsidRPr="00E136A4" w:rsidRDefault="00310D9A" w:rsidP="007E127B">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10D9A" w:rsidRPr="00B272DC" w14:paraId="422CBB56" w14:textId="77777777" w:rsidTr="00F26A73">
        <w:trPr>
          <w:trHeight w:val="360"/>
        </w:trPr>
        <w:tc>
          <w:tcPr>
            <w:tcW w:w="5480" w:type="dxa"/>
            <w:gridSpan w:val="2"/>
          </w:tcPr>
          <w:p w14:paraId="70C57793"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8" w:type="dxa"/>
            <w:gridSpan w:val="2"/>
          </w:tcPr>
          <w:p w14:paraId="628923BB"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10D9A" w:rsidRPr="00B272DC" w14:paraId="4D81C06B" w14:textId="77777777" w:rsidTr="00F26A73">
        <w:trPr>
          <w:trHeight w:val="360"/>
        </w:trPr>
        <w:tc>
          <w:tcPr>
            <w:tcW w:w="5480" w:type="dxa"/>
            <w:gridSpan w:val="2"/>
          </w:tcPr>
          <w:p w14:paraId="491BBC7E"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8" w:type="dxa"/>
            <w:gridSpan w:val="2"/>
          </w:tcPr>
          <w:p w14:paraId="481AF6FA"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10D9A" w:rsidRPr="00B272DC" w14:paraId="191AECF6" w14:textId="77777777" w:rsidTr="00F26A73">
        <w:trPr>
          <w:trHeight w:val="360"/>
        </w:trPr>
        <w:tc>
          <w:tcPr>
            <w:tcW w:w="5480" w:type="dxa"/>
            <w:gridSpan w:val="2"/>
          </w:tcPr>
          <w:p w14:paraId="05BF9C6C"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Address:</w:t>
            </w:r>
          </w:p>
        </w:tc>
        <w:tc>
          <w:tcPr>
            <w:tcW w:w="5288" w:type="dxa"/>
            <w:gridSpan w:val="2"/>
          </w:tcPr>
          <w:p w14:paraId="22E07CA8"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310D9A" w:rsidRPr="00B272DC" w14:paraId="77694B5A" w14:textId="77777777" w:rsidTr="00F26A73">
        <w:trPr>
          <w:trHeight w:val="360"/>
        </w:trPr>
        <w:tc>
          <w:tcPr>
            <w:tcW w:w="5480" w:type="dxa"/>
            <w:gridSpan w:val="2"/>
          </w:tcPr>
          <w:p w14:paraId="39014820"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City/State/Zip:</w:t>
            </w:r>
          </w:p>
        </w:tc>
        <w:tc>
          <w:tcPr>
            <w:tcW w:w="5288" w:type="dxa"/>
            <w:gridSpan w:val="2"/>
          </w:tcPr>
          <w:p w14:paraId="0138B44B"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Phone:</w:t>
            </w:r>
          </w:p>
        </w:tc>
      </w:tr>
      <w:tr w:rsidR="00310D9A" w:rsidRPr="008E6C57" w14:paraId="55B9FE68" w14:textId="77777777" w:rsidTr="00F26A73">
        <w:tblPrEx>
          <w:tblCellMar>
            <w:left w:w="115" w:type="dxa"/>
            <w:right w:w="115" w:type="dxa"/>
          </w:tblCellMar>
        </w:tblPrEx>
        <w:trPr>
          <w:trHeight w:val="296"/>
        </w:trPr>
        <w:tc>
          <w:tcPr>
            <w:tcW w:w="10768" w:type="dxa"/>
            <w:gridSpan w:val="4"/>
            <w:vAlign w:val="center"/>
          </w:tcPr>
          <w:p w14:paraId="1D7CBF0C" w14:textId="77777777" w:rsidR="00310D9A"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10D9A" w:rsidRPr="008E6C57" w14:paraId="44FED08E" w14:textId="77777777" w:rsidTr="00F26A73">
        <w:tblPrEx>
          <w:tblCellMar>
            <w:left w:w="115" w:type="dxa"/>
            <w:right w:w="115" w:type="dxa"/>
          </w:tblCellMar>
        </w:tblPrEx>
        <w:trPr>
          <w:trHeight w:val="504"/>
        </w:trPr>
        <w:tc>
          <w:tcPr>
            <w:tcW w:w="10768" w:type="dxa"/>
            <w:gridSpan w:val="4"/>
          </w:tcPr>
          <w:p w14:paraId="5B61CDD2" w14:textId="77777777" w:rsidR="00310D9A" w:rsidRPr="005D3BD0" w:rsidRDefault="00310D9A" w:rsidP="007E127B">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221DCA9" w14:textId="77777777" w:rsidR="00310D9A" w:rsidRPr="005D3BD0" w:rsidRDefault="00310D9A" w:rsidP="007E127B">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81B2465" w14:textId="77777777" w:rsidR="00310D9A" w:rsidRPr="005D3BD0" w:rsidRDefault="00310D9A" w:rsidP="007E127B">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44503133" w14:textId="77777777" w:rsidR="00310D9A" w:rsidRPr="005D3BD0" w:rsidRDefault="00310D9A" w:rsidP="007E127B">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537C4AC4" w14:textId="77777777" w:rsidR="00310D9A" w:rsidRPr="005D3BD0" w:rsidRDefault="00310D9A" w:rsidP="007E127B">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24D27DA" w14:textId="77777777" w:rsidR="00310D9A" w:rsidRPr="00E74533" w:rsidRDefault="00310D9A" w:rsidP="007E127B">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10D9A" w:rsidRPr="00B272DC" w14:paraId="4378ABDA" w14:textId="77777777" w:rsidTr="00F26A73">
        <w:tblPrEx>
          <w:tblCellMar>
            <w:left w:w="108" w:type="dxa"/>
            <w:right w:w="108" w:type="dxa"/>
          </w:tblCellMar>
        </w:tblPrEx>
        <w:trPr>
          <w:trHeight w:val="360"/>
        </w:trPr>
        <w:tc>
          <w:tcPr>
            <w:tcW w:w="5214" w:type="dxa"/>
          </w:tcPr>
          <w:p w14:paraId="7E93A2CF"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4" w:type="dxa"/>
            <w:gridSpan w:val="3"/>
          </w:tcPr>
          <w:p w14:paraId="00D9ED7E"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10D9A" w:rsidRPr="00B272DC" w14:paraId="26986894" w14:textId="77777777" w:rsidTr="00186891">
        <w:trPr>
          <w:trHeight w:val="360"/>
        </w:trPr>
        <w:tc>
          <w:tcPr>
            <w:tcW w:w="5214" w:type="dxa"/>
          </w:tcPr>
          <w:p w14:paraId="0765A311"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4" w:type="dxa"/>
            <w:gridSpan w:val="3"/>
          </w:tcPr>
          <w:p w14:paraId="612D6C1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10D9A" w:rsidRPr="00B272DC" w14:paraId="6AF8BF02" w14:textId="77777777" w:rsidTr="00186891">
        <w:trPr>
          <w:trHeight w:val="360"/>
        </w:trPr>
        <w:tc>
          <w:tcPr>
            <w:tcW w:w="5214" w:type="dxa"/>
          </w:tcPr>
          <w:p w14:paraId="3FF0AE69"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4" w:type="dxa"/>
            <w:gridSpan w:val="3"/>
          </w:tcPr>
          <w:p w14:paraId="0F5FD84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10D9A" w:rsidRPr="00B272DC" w14:paraId="63EA23D9" w14:textId="77777777" w:rsidTr="00186891">
        <w:trPr>
          <w:trHeight w:val="360"/>
        </w:trPr>
        <w:tc>
          <w:tcPr>
            <w:tcW w:w="5214" w:type="dxa"/>
          </w:tcPr>
          <w:p w14:paraId="63C497CD"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4" w:type="dxa"/>
            <w:gridSpan w:val="2"/>
          </w:tcPr>
          <w:p w14:paraId="080078DB"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Pr>
          <w:p w14:paraId="152913D2"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10D9A" w:rsidRPr="00B272DC" w14:paraId="3FEC27A9" w14:textId="77777777" w:rsidTr="00186891">
        <w:trPr>
          <w:trHeight w:val="360"/>
        </w:trPr>
        <w:tc>
          <w:tcPr>
            <w:tcW w:w="5214" w:type="dxa"/>
          </w:tcPr>
          <w:p w14:paraId="286E1D64"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4" w:type="dxa"/>
            <w:gridSpan w:val="3"/>
          </w:tcPr>
          <w:p w14:paraId="236A4BD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50740C5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04FAF85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2B1645B3"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107CB5ED"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186891">
      <w:pPr>
        <w:rPr>
          <w:rFonts w:asciiTheme="minorHAnsi" w:eastAsia="Cambria" w:hAnsiTheme="minorHAnsi"/>
          <w:sz w:val="18"/>
          <w:szCs w:val="18"/>
        </w:rPr>
      </w:pPr>
    </w:p>
    <w:p w14:paraId="6AF35430" w14:textId="08E00511"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Pr>
          <w:rFonts w:asciiTheme="minorHAnsi" w:eastAsia="Cambria" w:hAnsiTheme="minorHAnsi"/>
          <w:b/>
          <w:sz w:val="18"/>
          <w:szCs w:val="18"/>
        </w:rPr>
        <w:t>D</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186891">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1B5C0D08" w:rsidR="00417094" w:rsidRPr="00186891"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356CADC5"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E01E27">
        <w:rPr>
          <w:rFonts w:asciiTheme="minorHAnsi" w:eastAsia="Cambria" w:hAnsiTheme="minorHAnsi"/>
          <w:b/>
          <w:sz w:val="18"/>
          <w:szCs w:val="18"/>
        </w:rPr>
        <w:t>E</w:t>
      </w:r>
      <w:r w:rsidRPr="00BF3503">
        <w:rPr>
          <w:rFonts w:asciiTheme="minorHAnsi" w:eastAsia="Cambria" w:hAnsiTheme="minorHAnsi"/>
          <w:b/>
          <w:sz w:val="18"/>
          <w:szCs w:val="18"/>
        </w:rPr>
        <w:t>. Other Requirements</w:t>
      </w:r>
    </w:p>
    <w:p w14:paraId="4FA59164"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2C5CC7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6CBD2A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16DC543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1332CE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77777777" w:rsidR="00AE29FB"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AE29FB">
              <w:rPr>
                <w:rFonts w:asciiTheme="minorHAnsi" w:hAnsiTheme="minorHAnsi" w:cstheme="minorHAnsi"/>
                <w:sz w:val="18"/>
                <w:szCs w:val="18"/>
              </w:rPr>
              <w:t>;</w:t>
            </w:r>
          </w:p>
          <w:p w14:paraId="69B37EA8" w14:textId="725E29DA" w:rsidR="00D434B0" w:rsidRPr="007A5D38" w:rsidRDefault="00AE29FB" w:rsidP="00C51E0F">
            <w:pPr>
              <w:rPr>
                <w:rFonts w:asciiTheme="minorHAnsi" w:hAnsiTheme="minorHAnsi" w:cstheme="minorHAnsi"/>
                <w:sz w:val="18"/>
                <w:szCs w:val="18"/>
              </w:rPr>
            </w:pPr>
            <w:r w:rsidRPr="0037448D">
              <w:rPr>
                <w:rFonts w:asciiTheme="minorHAnsi" w:hAnsiTheme="minorHAnsi" w:cstheme="minorHAnsi"/>
                <w:sz w:val="18"/>
                <w:szCs w:val="18"/>
              </w:rPr>
              <w:t xml:space="preserve">Allow N/A only if </w:t>
            </w:r>
            <w:r w:rsidR="001263BF" w:rsidRPr="0037448D">
              <w:rPr>
                <w:rFonts w:asciiTheme="minorHAnsi" w:hAnsiTheme="minorHAnsi" w:cstheme="minorHAnsi"/>
                <w:sz w:val="18"/>
                <w:szCs w:val="18"/>
              </w:rPr>
              <w:t>A03 and A04 = N/A</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5C06AC" w14:paraId="2D6A07A6"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39633AD3" w14:textId="77777777" w:rsidR="005C06AC" w:rsidRDefault="005C06AC"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2ED48D57" w14:textId="67B1C7CF" w:rsidR="005C06AC" w:rsidRDefault="005C06AC" w:rsidP="00604BA7">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B3F1088" w14:textId="33346150" w:rsidR="005C06AC" w:rsidRDefault="005C06AC" w:rsidP="007277D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r w:rsidRPr="00186891">
              <w:rPr>
                <w:rFonts w:asciiTheme="minorHAnsi" w:hAnsiTheme="minorHAnsi"/>
                <w:i/>
                <w:sz w:val="18"/>
                <w:szCs w:val="18"/>
              </w:rPr>
              <w:t>Nonenclosed</w:t>
            </w:r>
            <w:r>
              <w:rPr>
                <w:rFonts w:asciiTheme="minorHAnsi" w:hAnsiTheme="minorHAnsi"/>
                <w:sz w:val="18"/>
                <w:szCs w:val="18"/>
              </w:rPr>
              <w:t xml:space="preserve"> kitchens</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4B5E1D0F" w:rsidR="007277D4" w:rsidRDefault="002D1237" w:rsidP="007277D4">
            <w:pPr>
              <w:keepNext/>
              <w:suppressAutoHyphens/>
              <w:jc w:val="center"/>
              <w:rPr>
                <w:rFonts w:asciiTheme="minorHAnsi" w:hAnsiTheme="minorHAnsi"/>
                <w:sz w:val="18"/>
                <w:szCs w:val="18"/>
              </w:rPr>
            </w:pPr>
            <w:r>
              <w:rPr>
                <w:rFonts w:asciiTheme="minorHAnsi" w:hAnsiTheme="minorHAnsi"/>
                <w:sz w:val="18"/>
                <w:szCs w:val="18"/>
              </w:rPr>
              <w:t xml:space="preserve">Enclosed </w:t>
            </w:r>
            <w:r w:rsidR="007277D4">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(ft)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20E22940" w14:textId="77777777" w:rsidR="0082165D" w:rsidRDefault="0082165D" w:rsidP="004B6E84">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trPr>
        <w:tc>
          <w:tcPr>
            <w:tcW w:w="10790" w:type="dxa"/>
            <w:gridSpan w:val="11"/>
            <w:vAlign w:val="center"/>
          </w:tcPr>
          <w:p w14:paraId="6291A2B6" w14:textId="55362272" w:rsidR="00F75516" w:rsidRDefault="00F75516" w:rsidP="00186891">
            <w:pPr>
              <w:rPr>
                <w:rFonts w:asciiTheme="minorHAnsi" w:hAnsiTheme="minorHAnsi"/>
                <w:sz w:val="18"/>
                <w:szCs w:val="18"/>
              </w:rPr>
            </w:pPr>
            <w:r w:rsidRPr="00186891">
              <w:rPr>
                <w:rFonts w:asciiTheme="minorHAnsi" w:hAnsiTheme="minorHAnsi"/>
                <w:b/>
                <w:szCs w:val="18"/>
              </w:rPr>
              <w:t>C. Kitchen Exhaust System</w:t>
            </w:r>
            <w:r w:rsidR="00A4543E">
              <w:rPr>
                <w:rFonts w:asciiTheme="minorHAnsi" w:hAnsiTheme="minorHAnsi"/>
                <w:b/>
                <w:szCs w:val="18"/>
              </w:rPr>
              <w:t>s</w:t>
            </w:r>
          </w:p>
        </w:tc>
      </w:tr>
      <w:tr w:rsidR="00976D94" w14:paraId="350490DE" w14:textId="77777777" w:rsidTr="00186891">
        <w:trPr>
          <w:cantSplit/>
          <w:trHeight w:val="305"/>
        </w:trPr>
        <w:tc>
          <w:tcPr>
            <w:tcW w:w="980" w:type="dxa"/>
            <w:textDirection w:val="btLr"/>
            <w:vAlign w:val="center"/>
          </w:tcPr>
          <w:p w14:paraId="62BE2F05" w14:textId="1108E72E" w:rsidR="00976D94" w:rsidRDefault="00976D94" w:rsidP="001868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1868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1868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1868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186891">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D3D6314" w14:textId="41A4D2D7" w:rsidR="00976D94" w:rsidRDefault="00976D94" w:rsidP="001868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1868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1868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1868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1868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186891">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186891">
        <w:trPr>
          <w:cantSplit/>
          <w:trHeight w:val="1655"/>
        </w:trPr>
        <w:tc>
          <w:tcPr>
            <w:tcW w:w="980" w:type="dxa"/>
            <w:textDirection w:val="btLr"/>
            <w:vAlign w:val="center"/>
          </w:tcPr>
          <w:p w14:paraId="28ECE449" w14:textId="593411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lastRenderedPageBreak/>
              <w:t>System Name</w:t>
            </w:r>
          </w:p>
        </w:tc>
        <w:tc>
          <w:tcPr>
            <w:tcW w:w="981" w:type="dxa"/>
            <w:textDirection w:val="btLr"/>
            <w:vAlign w:val="center"/>
          </w:tcPr>
          <w:p w14:paraId="22FE8C3A" w14:textId="1340EC5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3A3A5F0C"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288E6254" w14:textId="22DC3169"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95F04A8" w14:textId="5516671D"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4D42A08F" w14:textId="02B675D5"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1868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1868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186891">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186891">
        <w:tc>
          <w:tcPr>
            <w:tcW w:w="980" w:type="dxa"/>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2CD30F72"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3804628E" w:rsidR="00DE3DC8" w:rsidRDefault="00DE3DC8" w:rsidP="00DE3DC8">
            <w:pPr>
              <w:keepNext/>
              <w:rPr>
                <w:rFonts w:asciiTheme="minorHAnsi" w:hAnsiTheme="minorHAnsi"/>
                <w:sz w:val="18"/>
                <w:szCs w:val="18"/>
              </w:rPr>
            </w:pPr>
            <w:r>
              <w:rPr>
                <w:rFonts w:asciiTheme="minorHAnsi" w:hAnsiTheme="minorHAnsi"/>
                <w:sz w:val="18"/>
                <w:szCs w:val="18"/>
              </w:rPr>
              <w:t>&lt;&lt;Defaults to C0</w:t>
            </w:r>
            <w:r w:rsidR="004809E4">
              <w:rPr>
                <w:rFonts w:asciiTheme="minorHAnsi" w:hAnsiTheme="minorHAnsi"/>
                <w:sz w:val="18"/>
                <w:szCs w:val="18"/>
              </w:rPr>
              <w:t>5</w:t>
            </w:r>
            <w:r>
              <w:rPr>
                <w:rFonts w:asciiTheme="minorHAnsi" w:hAnsiTheme="minorHAnsi"/>
                <w:sz w:val="18"/>
                <w:szCs w:val="18"/>
              </w:rPr>
              <w:t xml:space="preserve"> </w:t>
            </w:r>
          </w:p>
          <w:p w14:paraId="00546B2F" w14:textId="1B45BFC6" w:rsidR="008607B1" w:rsidRDefault="00DE3DC8" w:rsidP="002E47B0">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Not to exceed C0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362BC784" w:rsidR="00DE3DC8" w:rsidRDefault="00DE3DC8" w:rsidP="00DE3DC8">
            <w:pPr>
              <w:keepNext/>
              <w:rPr>
                <w:rFonts w:asciiTheme="minorHAnsi" w:hAnsiTheme="minorHAnsi"/>
                <w:sz w:val="18"/>
                <w:szCs w:val="18"/>
              </w:rPr>
            </w:pPr>
            <w:r>
              <w:rPr>
                <w:rFonts w:asciiTheme="minorHAnsi" w:hAnsiTheme="minorHAnsi"/>
                <w:sz w:val="18"/>
                <w:szCs w:val="18"/>
              </w:rPr>
              <w:t>&lt;&lt;If C0</w:t>
            </w:r>
            <w:r w:rsidR="004809E4">
              <w:rPr>
                <w:rFonts w:asciiTheme="minorHAnsi" w:hAnsiTheme="minorHAnsi"/>
                <w:sz w:val="18"/>
                <w:szCs w:val="18"/>
              </w:rPr>
              <w:t>8</w:t>
            </w:r>
            <w:r>
              <w:rPr>
                <w:rFonts w:asciiTheme="minorHAnsi" w:hAnsiTheme="minorHAnsi"/>
                <w:sz w:val="18"/>
                <w:szCs w:val="18"/>
              </w:rPr>
              <w:t xml:space="preserve"> = Demand Control and C0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4FEE6327" w:rsidR="00DE3DC8" w:rsidRDefault="00DE3DC8" w:rsidP="00DE3DC8">
            <w:pPr>
              <w:keepNext/>
              <w:rPr>
                <w:rFonts w:asciiTheme="minorHAnsi" w:hAnsiTheme="minorHAnsi"/>
                <w:sz w:val="18"/>
                <w:szCs w:val="18"/>
              </w:rPr>
            </w:pPr>
            <w:r>
              <w:rPr>
                <w:rFonts w:asciiTheme="minorHAnsi" w:hAnsiTheme="minorHAnsi"/>
                <w:sz w:val="18"/>
                <w:szCs w:val="18"/>
              </w:rPr>
              <w:t>Else If C0</w:t>
            </w:r>
            <w:r w:rsidR="004809E4">
              <w:rPr>
                <w:rFonts w:asciiTheme="minorHAnsi" w:hAnsiTheme="minorHAnsi"/>
                <w:sz w:val="18"/>
                <w:szCs w:val="18"/>
              </w:rPr>
              <w:t>8</w:t>
            </w:r>
            <w:r>
              <w:rPr>
                <w:rFonts w:asciiTheme="minorHAnsi" w:hAnsiTheme="minorHAnsi"/>
                <w:sz w:val="18"/>
                <w:szCs w:val="18"/>
              </w:rPr>
              <w:t xml:space="preserve"> = Demand Control, A06 = Enclosed, and C0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8037EB">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5DDACEC4" w:rsidR="00DE3DC8" w:rsidRDefault="00DE3DC8" w:rsidP="00DE3DC8">
            <w:pPr>
              <w:keepNext/>
              <w:rPr>
                <w:rFonts w:asciiTheme="minorHAnsi" w:hAnsiTheme="minorHAnsi"/>
                <w:sz w:val="18"/>
                <w:szCs w:val="18"/>
              </w:rPr>
            </w:pPr>
            <w:r>
              <w:rPr>
                <w:rFonts w:asciiTheme="minorHAnsi" w:hAnsiTheme="minorHAnsi"/>
                <w:sz w:val="18"/>
                <w:szCs w:val="18"/>
              </w:rPr>
              <w:t>Else If C0</w:t>
            </w:r>
            <w:r w:rsidR="00A10E82">
              <w:rPr>
                <w:rFonts w:asciiTheme="minorHAnsi" w:hAnsiTheme="minorHAnsi"/>
                <w:sz w:val="18"/>
                <w:szCs w:val="18"/>
              </w:rPr>
              <w:t>8</w:t>
            </w:r>
            <w:r>
              <w:rPr>
                <w:rFonts w:asciiTheme="minorHAnsi" w:hAnsiTheme="minorHAnsi"/>
                <w:sz w:val="18"/>
                <w:szCs w:val="18"/>
              </w:rPr>
              <w:t xml:space="preserve"> = Demand Control, A06 = Non-Enclosed, and C0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2E3B2C1E" w:rsidR="00DE3DC8" w:rsidRDefault="00DE3DC8" w:rsidP="00DE3DC8">
            <w:pPr>
              <w:keepNext/>
              <w:rPr>
                <w:rFonts w:asciiTheme="minorHAnsi" w:hAnsiTheme="minorHAnsi"/>
                <w:sz w:val="18"/>
                <w:szCs w:val="18"/>
              </w:rPr>
            </w:pPr>
            <w:r>
              <w:rPr>
                <w:rFonts w:asciiTheme="minorHAnsi" w:hAnsiTheme="minorHAnsi"/>
                <w:sz w:val="18"/>
                <w:szCs w:val="18"/>
              </w:rPr>
              <w:t>Else If C0</w:t>
            </w:r>
            <w:r w:rsidR="00EE79F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“N/A – See Table D”</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F18387E" w:rsidR="00DE3DC8" w:rsidRDefault="00DE3DC8" w:rsidP="00DE3DC8">
            <w:pPr>
              <w:keepNext/>
              <w:rPr>
                <w:rFonts w:asciiTheme="minorHAnsi" w:hAnsiTheme="minorHAnsi"/>
                <w:sz w:val="18"/>
                <w:szCs w:val="18"/>
              </w:rPr>
            </w:pPr>
            <w:r w:rsidRPr="003255BF">
              <w:rPr>
                <w:rFonts w:asciiTheme="minorHAnsi" w:hAnsiTheme="minorHAnsi"/>
                <w:sz w:val="18"/>
                <w:szCs w:val="18"/>
              </w:rPr>
              <w:t>ElseIf Demand Control and C0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36AB5FF5" w:rsidR="008E6549" w:rsidRDefault="008E6549">
            <w:pPr>
              <w:rPr>
                <w:rFonts w:asciiTheme="minorHAnsi" w:hAnsiTheme="minorHAnsi"/>
                <w:sz w:val="18"/>
                <w:szCs w:val="18"/>
              </w:rPr>
            </w:pPr>
            <w:r>
              <w:rPr>
                <w:rFonts w:asciiTheme="minorHAnsi" w:hAnsiTheme="minorHAnsi"/>
                <w:sz w:val="18"/>
                <w:szCs w:val="18"/>
              </w:rPr>
              <w:t>&lt;&lt;If C08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6553600" w:rsidR="008E6549" w:rsidRDefault="008E6549">
            <w:pPr>
              <w:rPr>
                <w:rFonts w:asciiTheme="minorHAnsi" w:hAnsiTheme="minorHAnsi"/>
                <w:sz w:val="18"/>
                <w:szCs w:val="18"/>
              </w:rPr>
            </w:pPr>
            <w:r>
              <w:rPr>
                <w:rFonts w:asciiTheme="minorHAnsi" w:hAnsiTheme="minorHAnsi"/>
                <w:sz w:val="18"/>
                <w:szCs w:val="18"/>
              </w:rPr>
              <w:t>and C0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C0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193DC509" w:rsidR="00E06ED1"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ins w:id="7" w:author="Markstrum, Alexis@Energy" w:date="2019-10-01T15:42:00Z">
              <w:r w:rsidR="00A63123">
                <w:rPr>
                  <w:rFonts w:asciiTheme="minorHAnsi" w:hAnsiTheme="minorHAnsi" w:cstheme="minorHAnsi"/>
                  <w:sz w:val="18"/>
                  <w:szCs w:val="18"/>
                </w:rPr>
                <w:t xml:space="preserve"> or C10 = N/A</w:t>
              </w:r>
            </w:ins>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4F3BF916" w:rsidR="00E06ED1" w:rsidRDefault="008E6549">
            <w:pPr>
              <w:rPr>
                <w:rFonts w:asciiTheme="minorHAnsi" w:hAnsiTheme="minorHAnsi"/>
                <w:sz w:val="18"/>
                <w:szCs w:val="18"/>
              </w:rPr>
            </w:pPr>
            <w:r>
              <w:rPr>
                <w:rFonts w:asciiTheme="minorHAnsi" w:hAnsiTheme="minorHAnsi"/>
                <w:sz w:val="18"/>
                <w:szCs w:val="18"/>
              </w:rPr>
              <w:t>If C08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7E43796D" w:rsidR="008E6549"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ins w:id="8" w:author="Markstrum, Alexis@Energy" w:date="2019-10-01T15:42:00Z">
              <w:r w:rsidR="00A63123">
                <w:rPr>
                  <w:rFonts w:asciiTheme="minorHAnsi" w:hAnsiTheme="minorHAnsi" w:cstheme="minorHAnsi"/>
                  <w:sz w:val="18"/>
                  <w:szCs w:val="18"/>
                </w:rPr>
                <w:t xml:space="preserve"> or C10 = N/A</w:t>
              </w:r>
            </w:ins>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177ECDBC"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186891">
        <w:tc>
          <w:tcPr>
            <w:tcW w:w="980" w:type="dxa"/>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bl>
    <w:p w14:paraId="53EBD2D6" w14:textId="77777777" w:rsidR="008607B1" w:rsidRDefault="008607B1" w:rsidP="004B6E84">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c>
          <w:tcPr>
            <w:tcW w:w="10790" w:type="dxa"/>
            <w:gridSpan w:val="3"/>
          </w:tcPr>
          <w:p w14:paraId="6B1B00FD" w14:textId="5AD40CAB" w:rsidR="00A4543E" w:rsidRDefault="00A4543E" w:rsidP="004B6E84">
            <w:pPr>
              <w:rPr>
                <w:rFonts w:asciiTheme="minorHAnsi" w:hAnsiTheme="minorHAnsi"/>
                <w:sz w:val="18"/>
                <w:szCs w:val="18"/>
              </w:rPr>
            </w:pPr>
            <w:r w:rsidRPr="00186891">
              <w:rPr>
                <w:rFonts w:asciiTheme="minorHAnsi" w:hAnsiTheme="minorHAnsi"/>
                <w:b/>
                <w:szCs w:val="18"/>
              </w:rPr>
              <w:t>D. Continuous Kitchen Exhaust</w:t>
            </w:r>
          </w:p>
        </w:tc>
      </w:tr>
      <w:tr w:rsidR="008607B1" w14:paraId="1C87F08A" w14:textId="77777777" w:rsidTr="00186891">
        <w:tc>
          <w:tcPr>
            <w:tcW w:w="715" w:type="dxa"/>
            <w:vAlign w:val="center"/>
          </w:tcPr>
          <w:p w14:paraId="7C3799FC" w14:textId="7B74A894" w:rsidR="00A4543E" w:rsidRDefault="00A4543E" w:rsidP="00186891">
            <w:pPr>
              <w:jc w:val="center"/>
              <w:rPr>
                <w:rFonts w:asciiTheme="minorHAnsi" w:hAnsiTheme="minorHAnsi"/>
                <w:sz w:val="18"/>
                <w:szCs w:val="18"/>
              </w:rPr>
            </w:pPr>
            <w:r>
              <w:rPr>
                <w:rFonts w:asciiTheme="minorHAnsi" w:hAnsiTheme="minorHAnsi"/>
                <w:sz w:val="18"/>
                <w:szCs w:val="18"/>
              </w:rPr>
              <w:lastRenderedPageBreak/>
              <w:t>01</w:t>
            </w:r>
          </w:p>
        </w:tc>
        <w:tc>
          <w:tcPr>
            <w:tcW w:w="4500" w:type="dxa"/>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066AF4C0" w14:textId="4DDC8870" w:rsidR="00105871" w:rsidRDefault="00A4543E">
            <w:pPr>
              <w:rPr>
                <w:rFonts w:asciiTheme="minorHAnsi" w:hAnsiTheme="minorHAnsi"/>
                <w:sz w:val="18"/>
                <w:szCs w:val="18"/>
              </w:rPr>
            </w:pPr>
            <w:r>
              <w:rPr>
                <w:rFonts w:asciiTheme="minorHAnsi" w:hAnsiTheme="minorHAnsi"/>
                <w:sz w:val="18"/>
                <w:szCs w:val="18"/>
              </w:rPr>
              <w:t>&lt;&lt;Result = Sum(C05 for all C08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186891">
        <w:tc>
          <w:tcPr>
            <w:tcW w:w="715" w:type="dxa"/>
            <w:vAlign w:val="center"/>
          </w:tcPr>
          <w:p w14:paraId="028762D5" w14:textId="7D1FD31C" w:rsidR="008607B1" w:rsidRDefault="00A4543E" w:rsidP="00186891">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3618E565" w14:textId="5F679906"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D01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052C6A92"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EE79F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186891">
        <w:tc>
          <w:tcPr>
            <w:tcW w:w="715" w:type="dxa"/>
            <w:vAlign w:val="center"/>
          </w:tcPr>
          <w:p w14:paraId="2F50856E" w14:textId="75639935" w:rsidR="008607B1" w:rsidRDefault="00A4543E" w:rsidP="00186891">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tcPr>
          <w:p w14:paraId="494E94DF" w14:textId="61F849DE" w:rsidR="00105871" w:rsidRDefault="00105871">
            <w:pPr>
              <w:rPr>
                <w:rFonts w:asciiTheme="minorHAnsi" w:hAnsiTheme="minorHAnsi"/>
                <w:sz w:val="18"/>
                <w:szCs w:val="18"/>
              </w:rPr>
            </w:pPr>
            <w:r>
              <w:rPr>
                <w:rFonts w:asciiTheme="minorHAnsi" w:hAnsiTheme="minorHAnsi"/>
                <w:sz w:val="18"/>
                <w:szCs w:val="18"/>
              </w:rPr>
              <w:t xml:space="preserve">&lt;&lt;If D01 = N/A, then result = “N/A”; </w:t>
            </w:r>
          </w:p>
          <w:p w14:paraId="3112CAE7" w14:textId="77777777" w:rsidR="00105871" w:rsidRDefault="00105871">
            <w:pPr>
              <w:rPr>
                <w:rFonts w:asciiTheme="minorHAnsi" w:hAnsiTheme="minorHAnsi"/>
                <w:sz w:val="18"/>
                <w:szCs w:val="18"/>
              </w:rPr>
            </w:pPr>
          </w:p>
          <w:p w14:paraId="1EAD8842" w14:textId="077D672A" w:rsidR="008607B1" w:rsidRDefault="00105871">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D8AF59D" w14:textId="56F02E57"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4B6E84" w14:paraId="731E25EF" w14:textId="77777777" w:rsidTr="00186891">
        <w:trPr>
          <w:cantSplit/>
          <w:trHeight w:val="288"/>
        </w:trPr>
        <w:tc>
          <w:tcPr>
            <w:tcW w:w="10790" w:type="dxa"/>
            <w:gridSpan w:val="2"/>
            <w:vAlign w:val="center"/>
            <w:hideMark/>
          </w:tcPr>
          <w:p w14:paraId="2EB50F71" w14:textId="76A7600A" w:rsidR="004B6E84" w:rsidRDefault="009C64FE">
            <w:pPr>
              <w:keepNext/>
              <w:rPr>
                <w:rFonts w:asciiTheme="minorHAnsi" w:hAnsiTheme="minorHAnsi"/>
                <w:b/>
                <w:bCs/>
                <w:sz w:val="18"/>
                <w:szCs w:val="18"/>
              </w:rPr>
            </w:pPr>
            <w:r>
              <w:rPr>
                <w:rFonts w:asciiTheme="minorHAnsi" w:hAnsiTheme="minorHAnsi"/>
                <w:b/>
                <w:bCs/>
                <w:szCs w:val="18"/>
              </w:rPr>
              <w:t>E</w:t>
            </w:r>
            <w:r w:rsidR="004B6E84" w:rsidRPr="0029047D">
              <w:rPr>
                <w:rFonts w:asciiTheme="minorHAnsi" w:hAnsiTheme="minorHAnsi"/>
                <w:b/>
                <w:bCs/>
                <w:szCs w:val="18"/>
              </w:rPr>
              <w:t>. Other Requirements</w:t>
            </w:r>
          </w:p>
        </w:tc>
      </w:tr>
      <w:tr w:rsidR="00AD7B71" w14:paraId="039D2E23" w14:textId="77777777" w:rsidTr="00186891">
        <w:trPr>
          <w:cantSplit/>
          <w:trHeight w:val="288"/>
        </w:trPr>
        <w:tc>
          <w:tcPr>
            <w:tcW w:w="10790" w:type="dxa"/>
            <w:gridSpan w:val="2"/>
            <w:vAlign w:val="center"/>
          </w:tcPr>
          <w:p w14:paraId="5C640192" w14:textId="2FD17B96" w:rsidR="00AD7B71" w:rsidRDefault="00AD7B71" w:rsidP="00264BE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00945EED">
              <w:rPr>
                <w:rFonts w:asciiTheme="minorHAnsi" w:hAnsiTheme="minorHAnsi"/>
                <w:i/>
                <w:sz w:val="18"/>
                <w:szCs w:val="18"/>
              </w:rPr>
              <w:t xml:space="preserve">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186891">
        <w:trPr>
          <w:cantSplit/>
          <w:trHeight w:val="158"/>
        </w:trPr>
        <w:tc>
          <w:tcPr>
            <w:tcW w:w="707" w:type="dxa"/>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2DEF0186" w14:textId="77777777" w:rsidR="0009315E" w:rsidRDefault="0009315E" w:rsidP="0009315E">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451A33FE" w14:textId="77777777" w:rsidR="0009315E"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 readily accessible occupant-controlled on-off control.</w:t>
            </w:r>
          </w:p>
          <w:p w14:paraId="63A5154E" w14:textId="4D2FAD78" w:rsidR="004B6E84"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An automatic control that does not impede occupant on control.</w:t>
            </w:r>
          </w:p>
        </w:tc>
      </w:tr>
      <w:tr w:rsidR="00DE24F3" w14:paraId="3050EFD3" w14:textId="77777777" w:rsidTr="00DE24F3">
        <w:trPr>
          <w:cantSplit/>
          <w:trHeight w:val="158"/>
        </w:trPr>
        <w:tc>
          <w:tcPr>
            <w:tcW w:w="707" w:type="dxa"/>
            <w:vAlign w:val="center"/>
          </w:tcPr>
          <w:p w14:paraId="566954F8" w14:textId="6ACB7100" w:rsidR="00DE24F3" w:rsidRDefault="00DE24F3">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21ED8696" w14:textId="41609236" w:rsidR="00DE24F3" w:rsidRDefault="00DE24F3" w:rsidP="0009315E">
            <w:pPr>
              <w:keepNext/>
              <w:rPr>
                <w:rFonts w:asciiTheme="minorHAnsi" w:hAnsiTheme="minorHAnsi"/>
                <w:sz w:val="18"/>
                <w:szCs w:val="18"/>
              </w:rPr>
            </w:pPr>
            <w:r>
              <w:rPr>
                <w:rFonts w:asciiTheme="minorHAnsi" w:hAnsiTheme="minorHAnsi"/>
                <w:sz w:val="18"/>
                <w:szCs w:val="18"/>
              </w:rPr>
              <w:t>Nonenclosed kitchens shall be provided with a demand-controlled mechanical exhaust system.</w:t>
            </w:r>
          </w:p>
        </w:tc>
      </w:tr>
      <w:tr w:rsidR="004B6E84" w14:paraId="6B68A13B" w14:textId="77777777" w:rsidTr="00186891">
        <w:trPr>
          <w:cantSplit/>
          <w:trHeight w:val="158"/>
        </w:trPr>
        <w:tc>
          <w:tcPr>
            <w:tcW w:w="707" w:type="dxa"/>
            <w:vAlign w:val="center"/>
          </w:tcPr>
          <w:p w14:paraId="17FEDEC7" w14:textId="6A0AFF00"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3</w:t>
            </w:r>
          </w:p>
        </w:tc>
        <w:tc>
          <w:tcPr>
            <w:tcW w:w="10083" w:type="dxa"/>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186891">
        <w:trPr>
          <w:cantSplit/>
          <w:trHeight w:val="158"/>
        </w:trPr>
        <w:tc>
          <w:tcPr>
            <w:tcW w:w="707" w:type="dxa"/>
            <w:vAlign w:val="center"/>
          </w:tcPr>
          <w:p w14:paraId="27FE32D8" w14:textId="42E59DBC"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4</w:t>
            </w:r>
          </w:p>
        </w:tc>
        <w:tc>
          <w:tcPr>
            <w:tcW w:w="10083" w:type="dxa"/>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AD7B71" w14:paraId="1863AAFF" w14:textId="77777777" w:rsidTr="00186891">
        <w:trPr>
          <w:cantSplit/>
          <w:trHeight w:val="158"/>
        </w:trPr>
        <w:tc>
          <w:tcPr>
            <w:tcW w:w="707" w:type="dxa"/>
            <w:vAlign w:val="center"/>
          </w:tcPr>
          <w:p w14:paraId="53112DA8" w14:textId="7DE0FD00" w:rsidR="00AD7B71" w:rsidRDefault="00AD7B71">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5</w:t>
            </w:r>
          </w:p>
        </w:tc>
        <w:tc>
          <w:tcPr>
            <w:tcW w:w="10083" w:type="dxa"/>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4B6E84" w14:paraId="79A28EF1" w14:textId="77777777" w:rsidTr="00186891">
        <w:trPr>
          <w:cantSplit/>
          <w:trHeight w:val="158"/>
        </w:trPr>
        <w:tc>
          <w:tcPr>
            <w:tcW w:w="10790" w:type="dxa"/>
            <w:gridSpan w:val="2"/>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F7AAF" w:rsidRPr="009E2C1C" w14:paraId="34CEF0D6" w14:textId="77777777" w:rsidTr="0029047D">
        <w:trPr>
          <w:trHeight w:val="323"/>
        </w:trPr>
        <w:tc>
          <w:tcPr>
            <w:tcW w:w="10950" w:type="dxa"/>
            <w:gridSpan w:val="4"/>
            <w:vAlign w:val="center"/>
          </w:tcPr>
          <w:p w14:paraId="22EE8E1F"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72461D34" w14:textId="77777777" w:rsidTr="00D26DCF">
        <w:trPr>
          <w:trHeight w:val="206"/>
        </w:trPr>
        <w:tc>
          <w:tcPr>
            <w:tcW w:w="10950" w:type="dxa"/>
            <w:gridSpan w:val="4"/>
            <w:vAlign w:val="center"/>
          </w:tcPr>
          <w:p w14:paraId="01FA16B7"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685C6F86" w14:textId="77777777" w:rsidTr="00D26DCF">
        <w:trPr>
          <w:trHeight w:val="360"/>
        </w:trPr>
        <w:tc>
          <w:tcPr>
            <w:tcW w:w="5577" w:type="dxa"/>
            <w:gridSpan w:val="2"/>
          </w:tcPr>
          <w:p w14:paraId="06DB52F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70AE769"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43FFA147" w14:textId="77777777" w:rsidTr="00D26DCF">
        <w:trPr>
          <w:trHeight w:val="360"/>
        </w:trPr>
        <w:tc>
          <w:tcPr>
            <w:tcW w:w="5577" w:type="dxa"/>
            <w:gridSpan w:val="2"/>
          </w:tcPr>
          <w:p w14:paraId="3D2F535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B9D7E3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52B17CDE" w14:textId="77777777" w:rsidTr="00D26DCF">
        <w:trPr>
          <w:trHeight w:val="360"/>
        </w:trPr>
        <w:tc>
          <w:tcPr>
            <w:tcW w:w="5577" w:type="dxa"/>
            <w:gridSpan w:val="2"/>
          </w:tcPr>
          <w:p w14:paraId="40DAFB7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ED891A"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50A5D51A" w14:textId="77777777" w:rsidTr="00D26DCF">
        <w:trPr>
          <w:trHeight w:val="360"/>
        </w:trPr>
        <w:tc>
          <w:tcPr>
            <w:tcW w:w="5577" w:type="dxa"/>
            <w:gridSpan w:val="2"/>
          </w:tcPr>
          <w:p w14:paraId="7E1022FE"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4C1B5C04"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1877FCA2" w14:textId="77777777" w:rsidTr="00D26DCF">
        <w:tblPrEx>
          <w:tblCellMar>
            <w:left w:w="115" w:type="dxa"/>
            <w:right w:w="115" w:type="dxa"/>
          </w:tblCellMar>
        </w:tblPrEx>
        <w:trPr>
          <w:trHeight w:val="296"/>
        </w:trPr>
        <w:tc>
          <w:tcPr>
            <w:tcW w:w="10950" w:type="dxa"/>
            <w:gridSpan w:val="4"/>
            <w:vAlign w:val="center"/>
          </w:tcPr>
          <w:p w14:paraId="04ED2383"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426543B7" w14:textId="77777777" w:rsidTr="00D26DCF">
        <w:tblPrEx>
          <w:tblCellMar>
            <w:left w:w="115" w:type="dxa"/>
            <w:right w:w="115" w:type="dxa"/>
          </w:tblCellMar>
        </w:tblPrEx>
        <w:trPr>
          <w:trHeight w:val="504"/>
        </w:trPr>
        <w:tc>
          <w:tcPr>
            <w:tcW w:w="10950" w:type="dxa"/>
            <w:gridSpan w:val="4"/>
          </w:tcPr>
          <w:p w14:paraId="4E23947D"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46045DBF"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308D362A"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3463B191"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6F9FC60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F7C6616"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26711C0" w14:textId="77777777" w:rsidTr="00D26DCF">
        <w:tblPrEx>
          <w:tblCellMar>
            <w:left w:w="108" w:type="dxa"/>
            <w:right w:w="108" w:type="dxa"/>
          </w:tblCellMar>
        </w:tblPrEx>
        <w:trPr>
          <w:trHeight w:val="360"/>
        </w:trPr>
        <w:tc>
          <w:tcPr>
            <w:tcW w:w="5307" w:type="dxa"/>
          </w:tcPr>
          <w:p w14:paraId="41E3A8A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55C930EF"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78AA48C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720ACD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B92C5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5784BA3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7B75CA7"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06A427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3CC93BE5"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E92B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13A4EF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4F45762"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8044947"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0B8C3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49100E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A4B2B" w14:textId="77777777" w:rsidR="00C06219" w:rsidRDefault="00C06219">
      <w:r>
        <w:separator/>
      </w:r>
    </w:p>
  </w:endnote>
  <w:endnote w:type="continuationSeparator" w:id="0">
    <w:p w14:paraId="75D66AE0" w14:textId="77777777" w:rsidR="00C06219" w:rsidRDefault="00C06219">
      <w:r>
        <w:continuationSeparator/>
      </w:r>
    </w:p>
  </w:endnote>
  <w:endnote w:type="continuationNotice" w:id="1">
    <w:p w14:paraId="48CDAD84" w14:textId="77777777" w:rsidR="00C06219" w:rsidRDefault="00C06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C06219" w:rsidRPr="009213E6" w:rsidRDefault="00C06219" w:rsidP="009213E6">
    <w:pPr>
      <w:pStyle w:val="Footer"/>
      <w:rPr>
        <w:b/>
      </w:rPr>
    </w:pPr>
    <w:r w:rsidRPr="009213E6">
      <w:t xml:space="preserve">Registration Number:                                            Registration Date/Time:                                                    HERS Provider:                                   </w:t>
    </w:r>
  </w:p>
  <w:p w14:paraId="4E999095" w14:textId="70C02EC9" w:rsidR="00C06219" w:rsidRPr="009213E6" w:rsidRDefault="00C06219" w:rsidP="009213E6">
    <w:pPr>
      <w:pStyle w:val="Footer"/>
    </w:pPr>
    <w:r w:rsidRPr="009213E6">
      <w:t>CA Building Energy Efficiency Standards - 201</w:t>
    </w:r>
    <w:r>
      <w:t>9</w:t>
    </w:r>
    <w:r w:rsidRPr="009213E6">
      <w:t xml:space="preserve"> Residential Compliance</w:t>
    </w:r>
    <w:r w:rsidRPr="009213E6">
      <w:tab/>
    </w:r>
    <w:r w:rsidRPr="00E84F79">
      <w:t xml:space="preserve"> </w:t>
    </w:r>
    <w:r>
      <w:t xml:space="preserve">January </w:t>
    </w:r>
    <w:del w:id="3" w:author="Markstrum, Alexis@Energy" w:date="2019-10-10T15:41:00Z">
      <w:r w:rsidDel="00BA6D99">
        <w:delText>2019</w:delText>
      </w:r>
    </w:del>
    <w:ins w:id="4" w:author="Markstrum, Alexis@Energy" w:date="2019-10-10T15:41:00Z">
      <w:r w:rsidR="00BA6D99">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521AFE54" w:rsidR="00C06219" w:rsidRPr="009213E6" w:rsidRDefault="00C06219" w:rsidP="009213E6">
    <w:pPr>
      <w:pStyle w:val="Footer"/>
    </w:pPr>
    <w:r w:rsidRPr="009213E6">
      <w:t>CA Building Energy Efficiency Standards - 201</w:t>
    </w:r>
    <w:r>
      <w:t>9</w:t>
    </w:r>
    <w:r w:rsidRPr="009213E6">
      <w:t xml:space="preserve"> Residential Compliance</w:t>
    </w:r>
    <w:r w:rsidRPr="009213E6">
      <w:tab/>
    </w:r>
    <w:r w:rsidRPr="00E84F79">
      <w:t xml:space="preserve"> </w:t>
    </w:r>
    <w:r>
      <w:t xml:space="preserve">January </w:t>
    </w:r>
    <w:del w:id="5" w:author="Markstrum, Alexis@Energy" w:date="2019-10-10T15:41:00Z">
      <w:r w:rsidDel="00BA6D99">
        <w:delText>2019</w:delText>
      </w:r>
    </w:del>
    <w:ins w:id="6" w:author="Markstrum, Alexis@Energy" w:date="2019-10-10T15:41:00Z">
      <w:r w:rsidR="00BA6D99">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5B273C04" w:rsidR="00C06219" w:rsidRPr="00A165EE" w:rsidRDefault="00C06219"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9" w:author="Markstrum, Alexis@Energy" w:date="2019-10-10T15:41:00Z">
      <w:r w:rsidDel="00BA6D99">
        <w:delText>2019</w:delText>
      </w:r>
    </w:del>
    <w:ins w:id="10" w:author="Markstrum, Alexis@Energy" w:date="2019-10-10T15:41:00Z">
      <w:r w:rsidR="00BA6D99">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DA19C" w14:textId="77777777" w:rsidR="00C06219" w:rsidRDefault="00C06219">
      <w:r>
        <w:separator/>
      </w:r>
    </w:p>
  </w:footnote>
  <w:footnote w:type="continuationSeparator" w:id="0">
    <w:p w14:paraId="6008F564" w14:textId="77777777" w:rsidR="00C06219" w:rsidRDefault="00C06219">
      <w:r>
        <w:continuationSeparator/>
      </w:r>
    </w:p>
  </w:footnote>
  <w:footnote w:type="continuationNotice" w:id="1">
    <w:p w14:paraId="6544F0A3" w14:textId="77777777" w:rsidR="00C06219" w:rsidRDefault="00C062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C06219" w:rsidRDefault="00DF329A">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C06219" w:rsidRPr="007770C5" w:rsidRDefault="00DF329A"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C06219" w:rsidRPr="007770C5">
      <w:rPr>
        <w:rFonts w:ascii="Arial" w:hAnsi="Arial" w:cs="Arial"/>
        <w:sz w:val="14"/>
        <w:szCs w:val="14"/>
      </w:rPr>
      <w:t>STATE OF CALIFORNIA</w:t>
    </w:r>
  </w:p>
  <w:p w14:paraId="41F0EC3D" w14:textId="039DC528" w:rsidR="00C06219" w:rsidRPr="007770C5" w:rsidRDefault="00C06219"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7BE9C406" w:rsidR="00C06219" w:rsidRPr="007770C5" w:rsidRDefault="00C06219" w:rsidP="00352336">
    <w:pPr>
      <w:suppressAutoHyphens/>
      <w:ind w:left="-90"/>
      <w:rPr>
        <w:rFonts w:ascii="Arial" w:hAnsi="Arial" w:cs="Arial"/>
        <w:sz w:val="14"/>
        <w:szCs w:val="14"/>
      </w:rPr>
    </w:pPr>
    <w:r>
      <w:rPr>
        <w:rFonts w:ascii="Arial" w:hAnsi="Arial" w:cs="Arial"/>
        <w:sz w:val="14"/>
        <w:szCs w:val="14"/>
      </w:rPr>
      <w:t>CEC-CF2R-MCH-32-H</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5:40:00Z">
      <w:r w:rsidDel="00BA6D99">
        <w:rPr>
          <w:rFonts w:ascii="Arial" w:hAnsi="Arial" w:cs="Arial"/>
          <w:sz w:val="14"/>
          <w:szCs w:val="14"/>
        </w:rPr>
        <w:delText>19</w:delText>
      </w:r>
    </w:del>
    <w:ins w:id="2" w:author="Markstrum, Alexis@Energy" w:date="2019-10-10T15:40:00Z">
      <w:r w:rsidR="00BA6D99">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C06219"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7777777" w:rsidR="00C06219" w:rsidRPr="00D65FA1" w:rsidRDefault="00C06219"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4EC1C7B9" w14:textId="0D020532" w:rsidR="00C06219" w:rsidRPr="00D65FA1" w:rsidRDefault="00C06219" w:rsidP="00604BA7">
          <w:pPr>
            <w:pStyle w:val="Style18"/>
            <w:rPr>
              <w:b/>
              <w:sz w:val="20"/>
            </w:rPr>
          </w:pPr>
          <w:r w:rsidRPr="00D65FA1">
            <w:rPr>
              <w:sz w:val="20"/>
            </w:rPr>
            <w:t>CF2R-MCH-</w:t>
          </w:r>
          <w:r>
            <w:rPr>
              <w:sz w:val="20"/>
            </w:rPr>
            <w:t>32-H</w:t>
          </w:r>
        </w:p>
      </w:tc>
    </w:tr>
    <w:tr w:rsidR="00C06219" w:rsidRPr="00F85124" w14:paraId="7486D1F1" w14:textId="77777777" w:rsidTr="0013183D">
      <w:trPr>
        <w:cantSplit/>
        <w:trHeight w:val="288"/>
      </w:trPr>
      <w:tc>
        <w:tcPr>
          <w:tcW w:w="2285" w:type="pct"/>
          <w:tcBorders>
            <w:right w:val="nil"/>
          </w:tcBorders>
        </w:tcPr>
        <w:p w14:paraId="5BEDD834" w14:textId="218E1766" w:rsidR="00C06219" w:rsidRPr="00F85124" w:rsidRDefault="00C06219" w:rsidP="00604BA7">
          <w:pPr>
            <w:pStyle w:val="Style19"/>
            <w:rPr>
              <w:sz w:val="12"/>
              <w:szCs w:val="12"/>
            </w:rPr>
          </w:pPr>
          <w:r>
            <w:t>Local Mechanical Exhaust</w:t>
          </w:r>
        </w:p>
      </w:tc>
      <w:tc>
        <w:tcPr>
          <w:tcW w:w="2715" w:type="pct"/>
          <w:gridSpan w:val="2"/>
          <w:tcBorders>
            <w:left w:val="nil"/>
          </w:tcBorders>
        </w:tcPr>
        <w:p w14:paraId="4E8C3980" w14:textId="0906A6B6" w:rsidR="00C06219" w:rsidRPr="00F85124" w:rsidRDefault="00C06219"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F329A" w:rsidRPr="00DF329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F329A">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C06219" w:rsidRPr="00F85124" w14:paraId="03F387F7" w14:textId="77777777" w:rsidTr="0013183D">
      <w:trPr>
        <w:cantSplit/>
        <w:trHeight w:val="288"/>
      </w:trPr>
      <w:tc>
        <w:tcPr>
          <w:tcW w:w="0" w:type="auto"/>
        </w:tcPr>
        <w:p w14:paraId="733100B6" w14:textId="77777777" w:rsidR="00C06219" w:rsidRPr="00F85124" w:rsidRDefault="00C06219" w:rsidP="0013183D">
          <w:pPr>
            <w:pStyle w:val="Style20"/>
          </w:pPr>
          <w:r w:rsidRPr="00F85124">
            <w:t>Project Name:</w:t>
          </w:r>
        </w:p>
      </w:tc>
      <w:tc>
        <w:tcPr>
          <w:tcW w:w="1596" w:type="pct"/>
        </w:tcPr>
        <w:p w14:paraId="39F53131" w14:textId="77777777" w:rsidR="00C06219" w:rsidRPr="00F85124" w:rsidRDefault="00C06219" w:rsidP="0013183D">
          <w:pPr>
            <w:pStyle w:val="Style20"/>
          </w:pPr>
          <w:r w:rsidRPr="00F85124">
            <w:t>Enforcement Agency:</w:t>
          </w:r>
        </w:p>
      </w:tc>
      <w:tc>
        <w:tcPr>
          <w:tcW w:w="1119" w:type="pct"/>
        </w:tcPr>
        <w:p w14:paraId="0E6CEE02" w14:textId="77777777" w:rsidR="00C06219" w:rsidRPr="00F85124" w:rsidRDefault="00C06219" w:rsidP="0013183D">
          <w:pPr>
            <w:pStyle w:val="Style20"/>
          </w:pPr>
          <w:r w:rsidRPr="00F85124">
            <w:t>Permit Number:</w:t>
          </w:r>
        </w:p>
      </w:tc>
    </w:tr>
    <w:tr w:rsidR="00C06219" w:rsidRPr="00F85124" w14:paraId="320E1DAE" w14:textId="77777777" w:rsidTr="0013183D">
      <w:trPr>
        <w:cantSplit/>
        <w:trHeight w:val="288"/>
      </w:trPr>
      <w:tc>
        <w:tcPr>
          <w:tcW w:w="0" w:type="auto"/>
        </w:tcPr>
        <w:p w14:paraId="30B3BBEA" w14:textId="77777777" w:rsidR="00C06219" w:rsidRPr="00F85124" w:rsidRDefault="00C06219" w:rsidP="0013183D">
          <w:pPr>
            <w:pStyle w:val="Style20"/>
            <w:rPr>
              <w:vertAlign w:val="superscript"/>
            </w:rPr>
          </w:pPr>
          <w:r w:rsidRPr="00F85124">
            <w:t>Dwelling Address:</w:t>
          </w:r>
        </w:p>
      </w:tc>
      <w:tc>
        <w:tcPr>
          <w:tcW w:w="1596" w:type="pct"/>
        </w:tcPr>
        <w:p w14:paraId="7A3CC7C9" w14:textId="77777777" w:rsidR="00C06219" w:rsidRPr="00F85124" w:rsidRDefault="00C06219" w:rsidP="0013183D">
          <w:pPr>
            <w:pStyle w:val="Style20"/>
            <w:rPr>
              <w:vertAlign w:val="superscript"/>
            </w:rPr>
          </w:pPr>
          <w:r w:rsidRPr="00F85124">
            <w:t>City</w:t>
          </w:r>
          <w:r>
            <w:t>:</w:t>
          </w:r>
        </w:p>
      </w:tc>
      <w:tc>
        <w:tcPr>
          <w:tcW w:w="1119" w:type="pct"/>
        </w:tcPr>
        <w:p w14:paraId="08C96AAD" w14:textId="77777777" w:rsidR="00C06219" w:rsidRPr="00F85124" w:rsidRDefault="00C06219" w:rsidP="0013183D">
          <w:pPr>
            <w:pStyle w:val="Style20"/>
            <w:rPr>
              <w:vertAlign w:val="superscript"/>
            </w:rPr>
          </w:pPr>
          <w:r w:rsidRPr="00F85124">
            <w:t>Zip Code</w:t>
          </w:r>
          <w:r>
            <w:t>:</w:t>
          </w:r>
        </w:p>
      </w:tc>
    </w:tr>
  </w:tbl>
  <w:p w14:paraId="629563D7" w14:textId="77777777" w:rsidR="00C06219" w:rsidRDefault="00C06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C06219" w:rsidRDefault="00DF329A">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C06219" w:rsidRDefault="00DF329A">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C06219"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77777777" w:rsidR="00C06219" w:rsidRPr="00927918" w:rsidRDefault="00C06219"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0E1C490F" w:rsidR="00C06219" w:rsidRPr="00927918" w:rsidRDefault="00C06219" w:rsidP="00250B4F">
          <w:pPr>
            <w:pStyle w:val="Style18"/>
            <w:rPr>
              <w:b/>
              <w:sz w:val="20"/>
            </w:rPr>
          </w:pPr>
          <w:r w:rsidRPr="00927918">
            <w:rPr>
              <w:sz w:val="20"/>
            </w:rPr>
            <w:t>CF2R-MCH-</w:t>
          </w:r>
          <w:r>
            <w:rPr>
              <w:sz w:val="20"/>
            </w:rPr>
            <w:t>32-H</w:t>
          </w:r>
        </w:p>
      </w:tc>
    </w:tr>
    <w:tr w:rsidR="00C06219" w:rsidRPr="00F85124" w14:paraId="67019670" w14:textId="77777777" w:rsidTr="00023A98">
      <w:trPr>
        <w:cantSplit/>
        <w:trHeight w:val="288"/>
      </w:trPr>
      <w:tc>
        <w:tcPr>
          <w:tcW w:w="2285" w:type="pct"/>
          <w:tcBorders>
            <w:right w:val="nil"/>
          </w:tcBorders>
        </w:tcPr>
        <w:p w14:paraId="690EE3E8" w14:textId="17EBEB02" w:rsidR="00C06219" w:rsidRPr="00F85124" w:rsidRDefault="00C06219" w:rsidP="00250B4F">
          <w:pPr>
            <w:pStyle w:val="Style19"/>
            <w:rPr>
              <w:sz w:val="12"/>
              <w:szCs w:val="12"/>
            </w:rPr>
          </w:pPr>
          <w:r>
            <w:t>Local Mechanical Exhaust – MCH-27b</w:t>
          </w:r>
        </w:p>
      </w:tc>
      <w:tc>
        <w:tcPr>
          <w:tcW w:w="2715" w:type="pct"/>
          <w:gridSpan w:val="2"/>
          <w:tcBorders>
            <w:left w:val="nil"/>
          </w:tcBorders>
        </w:tcPr>
        <w:p w14:paraId="7B4A2886" w14:textId="556043EA" w:rsidR="00C06219" w:rsidRPr="00F85124" w:rsidRDefault="00C0621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F329A" w:rsidRPr="00DF329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F329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C06219" w:rsidRDefault="00DF329A"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C06219" w:rsidRDefault="00DF329A">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C06219" w:rsidRDefault="00DF329A">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C06219"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C06219" w:rsidRPr="00D65FA1" w:rsidRDefault="00C06219"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63245B6D" w:rsidR="00C06219" w:rsidRPr="00D65FA1" w:rsidRDefault="00C06219" w:rsidP="00604BA7">
          <w:pPr>
            <w:pStyle w:val="Style18"/>
            <w:rPr>
              <w:b/>
              <w:sz w:val="20"/>
            </w:rPr>
          </w:pPr>
          <w:r w:rsidRPr="00D65FA1">
            <w:rPr>
              <w:sz w:val="20"/>
            </w:rPr>
            <w:t>CF2R-MCH-</w:t>
          </w:r>
          <w:r>
            <w:rPr>
              <w:sz w:val="20"/>
            </w:rPr>
            <w:t>32-H</w:t>
          </w:r>
        </w:p>
      </w:tc>
    </w:tr>
    <w:tr w:rsidR="00C06219" w:rsidRPr="00F85124" w14:paraId="3C98AFA6" w14:textId="77777777" w:rsidTr="00023A98">
      <w:trPr>
        <w:cantSplit/>
        <w:trHeight w:val="288"/>
      </w:trPr>
      <w:tc>
        <w:tcPr>
          <w:tcW w:w="2285" w:type="pct"/>
          <w:tcBorders>
            <w:right w:val="nil"/>
          </w:tcBorders>
        </w:tcPr>
        <w:p w14:paraId="2696ED26" w14:textId="7DE33BEA" w:rsidR="00C06219" w:rsidRPr="00F85124" w:rsidRDefault="00C06219"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1D14B969" w:rsidR="00C06219" w:rsidRPr="00F85124" w:rsidRDefault="00C0621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F329A" w:rsidRPr="00DF329A">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F329A">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489758FB" w14:textId="77777777" w:rsidR="00C06219" w:rsidRDefault="00DF329A"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C06219" w:rsidRDefault="00DF329A">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3D1E"/>
    <w:multiLevelType w:val="hybridMultilevel"/>
    <w:tmpl w:val="AD52CFB0"/>
    <w:lvl w:ilvl="0" w:tplc="582E32D6">
      <w:start w:val="1"/>
      <w:numFmt w:val="decimal"/>
      <w:lvlText w:val="%1."/>
      <w:lvlJc w:val="left"/>
      <w:pPr>
        <w:ind w:left="1080" w:hanging="360"/>
      </w:pPr>
      <w:rPr>
        <w:rFonts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72178"/>
    <w:multiLevelType w:val="hybridMultilevel"/>
    <w:tmpl w:val="48C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3"/>
  </w:num>
  <w:num w:numId="11">
    <w:abstractNumId w:val="22"/>
  </w:num>
  <w:num w:numId="12">
    <w:abstractNumId w:val="14"/>
  </w:num>
  <w:num w:numId="13">
    <w:abstractNumId w:val="11"/>
  </w:num>
  <w:num w:numId="14">
    <w:abstractNumId w:val="1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4"/>
  </w:num>
  <w:num w:numId="19">
    <w:abstractNumId w:val="6"/>
  </w:num>
  <w:num w:numId="20">
    <w:abstractNumId w:val="23"/>
  </w:num>
  <w:num w:numId="21">
    <w:abstractNumId w:val="5"/>
  </w:num>
  <w:num w:numId="22">
    <w:abstractNumId w:val="7"/>
  </w:num>
  <w:num w:numId="23">
    <w:abstractNumId w:val="24"/>
  </w:num>
  <w:num w:numId="24">
    <w:abstractNumId w:val="21"/>
  </w:num>
  <w:num w:numId="25">
    <w:abstractNumId w:val="15"/>
  </w:num>
  <w:num w:numId="26">
    <w:abstractNumId w:val="12"/>
  </w:num>
  <w:num w:numId="27">
    <w:abstractNumId w:val="2"/>
  </w:num>
  <w:num w:numId="28">
    <w:abstractNumId w:val="2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85DE2"/>
    <w:rsid w:val="00186891"/>
    <w:rsid w:val="00192313"/>
    <w:rsid w:val="001947AA"/>
    <w:rsid w:val="001A11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50B4F"/>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F90"/>
    <w:rsid w:val="0037448D"/>
    <w:rsid w:val="00377144"/>
    <w:rsid w:val="0038173A"/>
    <w:rsid w:val="003837C9"/>
    <w:rsid w:val="003A3A65"/>
    <w:rsid w:val="003A3D8D"/>
    <w:rsid w:val="003A6A70"/>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13D9"/>
    <w:rsid w:val="0054256A"/>
    <w:rsid w:val="00542FD3"/>
    <w:rsid w:val="00551740"/>
    <w:rsid w:val="005518CD"/>
    <w:rsid w:val="005521FB"/>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2E40"/>
    <w:rsid w:val="00767718"/>
    <w:rsid w:val="00771100"/>
    <w:rsid w:val="00777B2F"/>
    <w:rsid w:val="00786052"/>
    <w:rsid w:val="0078705F"/>
    <w:rsid w:val="0079128F"/>
    <w:rsid w:val="00791629"/>
    <w:rsid w:val="00795E0C"/>
    <w:rsid w:val="007A093B"/>
    <w:rsid w:val="007A4BBF"/>
    <w:rsid w:val="007A5D38"/>
    <w:rsid w:val="007C522D"/>
    <w:rsid w:val="007D3387"/>
    <w:rsid w:val="007D4CA3"/>
    <w:rsid w:val="007E127B"/>
    <w:rsid w:val="007E1719"/>
    <w:rsid w:val="007E5494"/>
    <w:rsid w:val="007E64C1"/>
    <w:rsid w:val="007F1C24"/>
    <w:rsid w:val="007F6151"/>
    <w:rsid w:val="00800C91"/>
    <w:rsid w:val="00802060"/>
    <w:rsid w:val="00802F5A"/>
    <w:rsid w:val="008037EB"/>
    <w:rsid w:val="00806304"/>
    <w:rsid w:val="0082165D"/>
    <w:rsid w:val="008236A7"/>
    <w:rsid w:val="00827F4B"/>
    <w:rsid w:val="00830150"/>
    <w:rsid w:val="00834B21"/>
    <w:rsid w:val="008378BF"/>
    <w:rsid w:val="00846618"/>
    <w:rsid w:val="008472E3"/>
    <w:rsid w:val="0085658C"/>
    <w:rsid w:val="008607B1"/>
    <w:rsid w:val="00866152"/>
    <w:rsid w:val="00873389"/>
    <w:rsid w:val="00877D26"/>
    <w:rsid w:val="00883B90"/>
    <w:rsid w:val="008951AB"/>
    <w:rsid w:val="008978A7"/>
    <w:rsid w:val="008A0EE5"/>
    <w:rsid w:val="008A46CE"/>
    <w:rsid w:val="008A77FE"/>
    <w:rsid w:val="008B40F7"/>
    <w:rsid w:val="008B7043"/>
    <w:rsid w:val="008B713C"/>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5EED"/>
    <w:rsid w:val="00951BB7"/>
    <w:rsid w:val="009528FF"/>
    <w:rsid w:val="00954811"/>
    <w:rsid w:val="00954E27"/>
    <w:rsid w:val="0095737E"/>
    <w:rsid w:val="0096325C"/>
    <w:rsid w:val="00964DAF"/>
    <w:rsid w:val="00972E73"/>
    <w:rsid w:val="00976D94"/>
    <w:rsid w:val="00992AE0"/>
    <w:rsid w:val="009A4F12"/>
    <w:rsid w:val="009A4F6D"/>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123"/>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A32"/>
    <w:rsid w:val="00AD1CB3"/>
    <w:rsid w:val="00AD7B71"/>
    <w:rsid w:val="00AE29FB"/>
    <w:rsid w:val="00AE5DAC"/>
    <w:rsid w:val="00AE6DE8"/>
    <w:rsid w:val="00B06019"/>
    <w:rsid w:val="00B3284C"/>
    <w:rsid w:val="00B37E3B"/>
    <w:rsid w:val="00B4059D"/>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A6D99"/>
    <w:rsid w:val="00BB7005"/>
    <w:rsid w:val="00BC2AE6"/>
    <w:rsid w:val="00BC564F"/>
    <w:rsid w:val="00BD285F"/>
    <w:rsid w:val="00BE371B"/>
    <w:rsid w:val="00BE4740"/>
    <w:rsid w:val="00BF340F"/>
    <w:rsid w:val="00BF3503"/>
    <w:rsid w:val="00BF54E0"/>
    <w:rsid w:val="00C01E1A"/>
    <w:rsid w:val="00C03396"/>
    <w:rsid w:val="00C053EF"/>
    <w:rsid w:val="00C06219"/>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81570"/>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329A"/>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4A96"/>
    <w:rsid w:val="00E658A8"/>
    <w:rsid w:val="00E74FA7"/>
    <w:rsid w:val="00E84254"/>
    <w:rsid w:val="00E842BD"/>
    <w:rsid w:val="00E84F79"/>
    <w:rsid w:val="00E94DBE"/>
    <w:rsid w:val="00E9761F"/>
    <w:rsid w:val="00EB1DEC"/>
    <w:rsid w:val="00EB3465"/>
    <w:rsid w:val="00EB40E3"/>
    <w:rsid w:val="00EB6EDA"/>
    <w:rsid w:val="00EC0A97"/>
    <w:rsid w:val="00EC36AD"/>
    <w:rsid w:val="00ED2264"/>
    <w:rsid w:val="00ED7383"/>
    <w:rsid w:val="00EE1876"/>
    <w:rsid w:val="00EE6757"/>
    <w:rsid w:val="00EE79FE"/>
    <w:rsid w:val="00EF05FF"/>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63C32-C20E-454C-99DF-3E1F7D6F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2019-03-29T13:47:00Z</cp:lastPrinted>
  <dcterms:created xsi:type="dcterms:W3CDTF">2019-11-20T18:04:00Z</dcterms:created>
  <dcterms:modified xsi:type="dcterms:W3CDTF">2019-11-20T18:04:00Z</dcterms:modified>
</cp:coreProperties>
</file>
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098"/>
        <w:gridCol w:w="5104"/>
      </w:tblGrid>
      <w:tr w:rsidR="00D03609" w:rsidRPr="00A42BCC" w14:paraId="72704992" w14:textId="77777777" w:rsidTr="00D03609">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4B2594">
        <w:tc>
          <w:tcPr>
            <w:tcW w:w="588" w:type="dxa"/>
            <w:vAlign w:val="center"/>
          </w:tcPr>
          <w:p w14:paraId="58C3505C"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01</w:t>
            </w:r>
          </w:p>
        </w:tc>
        <w:tc>
          <w:tcPr>
            <w:tcW w:w="5098" w:type="dxa"/>
            <w:vAlign w:val="center"/>
          </w:tcPr>
          <w:p w14:paraId="57EED008" w14:textId="77777777" w:rsidR="00D03609" w:rsidRPr="00A42BCC" w:rsidRDefault="00D03609" w:rsidP="0007727D">
            <w:pPr>
              <w:rPr>
                <w:rFonts w:asciiTheme="minorHAnsi" w:hAnsiTheme="minorHAnsi"/>
                <w:sz w:val="18"/>
                <w:szCs w:val="18"/>
              </w:rPr>
            </w:pPr>
            <w:r>
              <w:rPr>
                <w:rFonts w:asciiTheme="minorHAnsi" w:hAnsiTheme="minorHAnsi"/>
                <w:sz w:val="18"/>
                <w:szCs w:val="18"/>
              </w:rPr>
              <w:t>Is HERS verification of building enclosure air leakage to outside required by CF1R?</w:t>
            </w:r>
          </w:p>
        </w:tc>
        <w:tc>
          <w:tcPr>
            <w:tcW w:w="5104" w:type="dxa"/>
            <w:vAlign w:val="center"/>
          </w:tcPr>
          <w:p w14:paraId="7FAFB159" w14:textId="64113DFD" w:rsidR="00D03609" w:rsidRPr="00A42BCC" w:rsidRDefault="00D03609" w:rsidP="0007727D">
            <w:pPr>
              <w:rPr>
                <w:rFonts w:asciiTheme="minorHAnsi" w:hAnsiTheme="minorHAnsi"/>
                <w:sz w:val="18"/>
                <w:szCs w:val="18"/>
              </w:rPr>
            </w:pPr>
          </w:p>
        </w:tc>
      </w:tr>
      <w:tr w:rsidR="00D03609" w:rsidRPr="00A42BCC" w14:paraId="5C04854D" w14:textId="77777777" w:rsidTr="004B2594">
        <w:tc>
          <w:tcPr>
            <w:tcW w:w="588" w:type="dxa"/>
            <w:vAlign w:val="center"/>
          </w:tcPr>
          <w:p w14:paraId="609461D8" w14:textId="77777777" w:rsidR="00D03609" w:rsidRPr="00A42BCC" w:rsidRDefault="00D03609" w:rsidP="0007727D">
            <w:pPr>
              <w:jc w:val="center"/>
              <w:rPr>
                <w:rFonts w:asciiTheme="minorHAnsi" w:hAnsiTheme="minorHAnsi"/>
                <w:sz w:val="18"/>
                <w:szCs w:val="18"/>
              </w:rPr>
            </w:pPr>
            <w:r>
              <w:rPr>
                <w:rFonts w:asciiTheme="minorHAnsi" w:hAnsiTheme="minorHAnsi"/>
                <w:sz w:val="18"/>
                <w:szCs w:val="18"/>
              </w:rPr>
              <w:t>02</w:t>
            </w:r>
          </w:p>
        </w:tc>
        <w:tc>
          <w:tcPr>
            <w:tcW w:w="5098" w:type="dxa"/>
            <w:vAlign w:val="center"/>
          </w:tcPr>
          <w:p w14:paraId="377A8AF7" w14:textId="77777777" w:rsidR="00D03609" w:rsidRDefault="00D03609" w:rsidP="0007727D">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104" w:type="dxa"/>
            <w:vAlign w:val="center"/>
          </w:tcPr>
          <w:p w14:paraId="7331E3FE" w14:textId="0483F2D3" w:rsidR="00D03609" w:rsidRDefault="00D03609" w:rsidP="0007727D">
            <w:pPr>
              <w:rPr>
                <w:rFonts w:asciiTheme="minorHAnsi" w:hAnsiTheme="minorHAnsi"/>
                <w:sz w:val="18"/>
                <w:szCs w:val="18"/>
              </w:rPr>
            </w:pPr>
          </w:p>
        </w:tc>
      </w:tr>
      <w:tr w:rsidR="00D03609" w:rsidRPr="00A42BCC" w14:paraId="75293A00" w14:textId="77777777" w:rsidTr="004B2594">
        <w:tc>
          <w:tcPr>
            <w:tcW w:w="588" w:type="dxa"/>
            <w:vAlign w:val="center"/>
          </w:tcPr>
          <w:p w14:paraId="347AC8E5"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098" w:type="dxa"/>
          </w:tcPr>
          <w:p w14:paraId="6579BE93" w14:textId="5F81CE59" w:rsidR="00D03609" w:rsidRPr="00A42BCC" w:rsidRDefault="00D03609">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Pr="00A42BCC">
              <w:rPr>
                <w:rFonts w:asciiTheme="minorHAnsi" w:hAnsiTheme="minorHAnsi"/>
                <w:sz w:val="18"/>
                <w:szCs w:val="18"/>
              </w:rPr>
              <w:t xml:space="preserve"> Air Leakage from CF1R</w:t>
            </w:r>
            <w:r>
              <w:rPr>
                <w:rFonts w:asciiTheme="minorHAnsi" w:hAnsiTheme="minorHAnsi"/>
                <w:sz w:val="18"/>
                <w:szCs w:val="18"/>
              </w:rPr>
              <w:t xml:space="preserve"> (CFM50)</w:t>
            </w:r>
          </w:p>
        </w:tc>
        <w:tc>
          <w:tcPr>
            <w:tcW w:w="5104" w:type="dxa"/>
            <w:vAlign w:val="center"/>
          </w:tcPr>
          <w:p w14:paraId="0A90EEE3" w14:textId="3E61F395" w:rsidR="00D03609" w:rsidRPr="00A42BCC" w:rsidRDefault="00D03609" w:rsidP="0007727D">
            <w:pPr>
              <w:rPr>
                <w:rFonts w:asciiTheme="minorHAnsi" w:hAnsiTheme="minorHAnsi"/>
                <w:sz w:val="18"/>
                <w:szCs w:val="18"/>
              </w:rPr>
            </w:pPr>
          </w:p>
        </w:tc>
      </w:tr>
      <w:tr w:rsidR="00D03609" w:rsidRPr="00A42BCC" w14:paraId="407CA3C0" w14:textId="77777777" w:rsidTr="004B2594">
        <w:tc>
          <w:tcPr>
            <w:tcW w:w="588" w:type="dxa"/>
            <w:vAlign w:val="center"/>
          </w:tcPr>
          <w:p w14:paraId="49A31367"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098" w:type="dxa"/>
          </w:tcPr>
          <w:p w14:paraId="102C249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0883B9D4" w14:textId="115AD84F" w:rsidR="00D03609" w:rsidRPr="00A42BCC" w:rsidRDefault="00D03609" w:rsidP="0007727D">
            <w:pPr>
              <w:tabs>
                <w:tab w:val="left" w:pos="2189"/>
              </w:tabs>
              <w:rPr>
                <w:rFonts w:asciiTheme="minorHAnsi" w:hAnsiTheme="minorHAnsi"/>
                <w:sz w:val="18"/>
                <w:szCs w:val="18"/>
              </w:rPr>
            </w:pPr>
          </w:p>
        </w:tc>
      </w:tr>
      <w:tr w:rsidR="00D03609" w:rsidRPr="00A42BCC" w14:paraId="50FE46BF" w14:textId="77777777" w:rsidTr="004B2594">
        <w:tc>
          <w:tcPr>
            <w:tcW w:w="588" w:type="dxa"/>
            <w:vAlign w:val="center"/>
          </w:tcPr>
          <w:p w14:paraId="08A2DD43"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098" w:type="dxa"/>
          </w:tcPr>
          <w:p w14:paraId="6B0F0504"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3A4054B4" w14:textId="6A51DCE6" w:rsidR="00D03609" w:rsidRPr="00A42BCC" w:rsidRDefault="00D03609" w:rsidP="0007727D">
            <w:pPr>
              <w:rPr>
                <w:rFonts w:asciiTheme="minorHAnsi" w:hAnsiTheme="minorHAnsi"/>
                <w:sz w:val="18"/>
                <w:szCs w:val="18"/>
              </w:rPr>
            </w:pPr>
          </w:p>
        </w:tc>
      </w:tr>
      <w:tr w:rsidR="00D03609" w:rsidRPr="00A42BCC" w14:paraId="6FB92DAF" w14:textId="77777777" w:rsidTr="004B2594">
        <w:tc>
          <w:tcPr>
            <w:tcW w:w="588" w:type="dxa"/>
            <w:vAlign w:val="center"/>
          </w:tcPr>
          <w:p w14:paraId="45ECE08F"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098" w:type="dxa"/>
          </w:tcPr>
          <w:p w14:paraId="2B6F9941"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73571B24" w14:textId="12FDAF96" w:rsidR="00D03609" w:rsidRPr="00A42BCC" w:rsidRDefault="00D03609" w:rsidP="0007727D">
            <w:pPr>
              <w:rPr>
                <w:rFonts w:asciiTheme="minorHAnsi" w:hAnsiTheme="minorHAnsi"/>
                <w:sz w:val="18"/>
                <w:szCs w:val="18"/>
              </w:rPr>
            </w:pPr>
          </w:p>
        </w:tc>
      </w:tr>
      <w:tr w:rsidR="00D03609" w:rsidRPr="00A42BCC" w14:paraId="71D9A719" w14:textId="77777777" w:rsidTr="004B2594">
        <w:tc>
          <w:tcPr>
            <w:tcW w:w="588" w:type="dxa"/>
            <w:vAlign w:val="center"/>
          </w:tcPr>
          <w:p w14:paraId="2E1A8B49"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098" w:type="dxa"/>
          </w:tcPr>
          <w:p w14:paraId="4B5E3AF9" w14:textId="77777777" w:rsidR="00D03609" w:rsidRPr="00A42BCC" w:rsidDel="00752910" w:rsidRDefault="00D03609" w:rsidP="0007727D">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790938EC" w14:textId="7097E1C7" w:rsidR="00D03609" w:rsidRPr="00A42BCC" w:rsidDel="00752910" w:rsidRDefault="00D03609" w:rsidP="0007727D">
            <w:pPr>
              <w:rPr>
                <w:rFonts w:asciiTheme="minorHAnsi" w:hAnsiTheme="minorHAnsi"/>
                <w:sz w:val="18"/>
                <w:szCs w:val="18"/>
              </w:rPr>
            </w:pPr>
          </w:p>
        </w:tc>
      </w:tr>
      <w:tr w:rsidR="00D03609" w:rsidRPr="00A42BCC" w:rsidDel="008A5A59" w14:paraId="32718EAB" w14:textId="77777777" w:rsidTr="004B2594">
        <w:tc>
          <w:tcPr>
            <w:tcW w:w="588" w:type="dxa"/>
            <w:vAlign w:val="center"/>
          </w:tcPr>
          <w:p w14:paraId="45EC638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08</w:t>
            </w:r>
          </w:p>
        </w:tc>
        <w:tc>
          <w:tcPr>
            <w:tcW w:w="5098" w:type="dxa"/>
            <w:vAlign w:val="center"/>
          </w:tcPr>
          <w:p w14:paraId="18B38FE9"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BA48AE7" w14:textId="43B786B6" w:rsidR="00D03609" w:rsidRPr="00A42BCC" w:rsidDel="008A5A59" w:rsidRDefault="00D03609" w:rsidP="0007727D">
            <w:pPr>
              <w:rPr>
                <w:rFonts w:asciiTheme="minorHAnsi" w:hAnsiTheme="minorHAnsi"/>
                <w:sz w:val="18"/>
                <w:szCs w:val="18"/>
              </w:rPr>
            </w:pPr>
          </w:p>
        </w:tc>
      </w:tr>
      <w:tr w:rsidR="00D03609" w:rsidRPr="00A42BCC" w:rsidDel="008A5A59" w14:paraId="78336177" w14:textId="77777777" w:rsidTr="004B2594">
        <w:tc>
          <w:tcPr>
            <w:tcW w:w="588" w:type="dxa"/>
            <w:vAlign w:val="center"/>
          </w:tcPr>
          <w:p w14:paraId="497B0C4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09</w:t>
            </w:r>
          </w:p>
        </w:tc>
        <w:tc>
          <w:tcPr>
            <w:tcW w:w="5098" w:type="dxa"/>
            <w:vAlign w:val="center"/>
          </w:tcPr>
          <w:p w14:paraId="10934861"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D4C6E60" w14:textId="05E0B29B" w:rsidR="00D03609" w:rsidRPr="00A42BCC" w:rsidDel="008A5A59" w:rsidRDefault="00D03609" w:rsidP="0007727D">
            <w:pPr>
              <w:rPr>
                <w:rFonts w:asciiTheme="minorHAnsi" w:hAnsiTheme="minorHAnsi"/>
                <w:sz w:val="18"/>
                <w:szCs w:val="18"/>
              </w:rPr>
            </w:pPr>
          </w:p>
        </w:tc>
      </w:tr>
      <w:tr w:rsidR="00D03609" w:rsidRPr="00A42BCC" w:rsidDel="008A5A59" w14:paraId="4F880772" w14:textId="77777777" w:rsidTr="004B2594">
        <w:tc>
          <w:tcPr>
            <w:tcW w:w="588" w:type="dxa"/>
            <w:vAlign w:val="center"/>
          </w:tcPr>
          <w:p w14:paraId="662F1787"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10</w:t>
            </w:r>
          </w:p>
        </w:tc>
        <w:tc>
          <w:tcPr>
            <w:tcW w:w="5098" w:type="dxa"/>
            <w:vAlign w:val="center"/>
          </w:tcPr>
          <w:p w14:paraId="37A6754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EDF977" w14:textId="4F07F864" w:rsidR="00D03609" w:rsidRPr="00A42BCC" w:rsidDel="008A5A59" w:rsidRDefault="00D03609" w:rsidP="0007727D">
            <w:pPr>
              <w:rPr>
                <w:rFonts w:asciiTheme="minorHAnsi" w:hAnsiTheme="minorHAnsi"/>
                <w:sz w:val="18"/>
                <w:szCs w:val="18"/>
              </w:rPr>
            </w:pPr>
          </w:p>
        </w:tc>
      </w:tr>
      <w:tr w:rsidR="00D03609" w:rsidRPr="00A42BCC" w:rsidDel="008A5A59" w14:paraId="2C3BA071" w14:textId="77777777" w:rsidTr="004B2594">
        <w:tc>
          <w:tcPr>
            <w:tcW w:w="588" w:type="dxa"/>
            <w:vAlign w:val="center"/>
          </w:tcPr>
          <w:p w14:paraId="3092899D"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11</w:t>
            </w:r>
          </w:p>
        </w:tc>
        <w:tc>
          <w:tcPr>
            <w:tcW w:w="5098" w:type="dxa"/>
            <w:vAlign w:val="center"/>
          </w:tcPr>
          <w:p w14:paraId="00B626C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FA527E" w14:textId="39FF0873" w:rsidR="00D03609" w:rsidRPr="00A42BCC" w:rsidDel="008A5A59" w:rsidRDefault="00D03609" w:rsidP="0007727D">
            <w:pPr>
              <w:rPr>
                <w:rFonts w:asciiTheme="minorHAnsi" w:hAnsiTheme="minorHAnsi"/>
                <w:sz w:val="18"/>
                <w:szCs w:val="18"/>
              </w:rPr>
            </w:pPr>
          </w:p>
        </w:tc>
      </w:tr>
      <w:tr w:rsidR="00D03609" w:rsidRPr="00A42BCC" w14:paraId="2757AC13" w14:textId="77777777" w:rsidTr="004B2594">
        <w:tc>
          <w:tcPr>
            <w:tcW w:w="588" w:type="dxa"/>
            <w:vAlign w:val="center"/>
          </w:tcPr>
          <w:p w14:paraId="0686C6E0" w14:textId="77777777" w:rsidR="00D03609" w:rsidRPr="00A42BCC" w:rsidDel="00E42B9A" w:rsidRDefault="00D03609" w:rsidP="0007727D">
            <w:pPr>
              <w:jc w:val="center"/>
              <w:rPr>
                <w:rFonts w:asciiTheme="minorHAnsi" w:hAnsiTheme="minorHAnsi"/>
                <w:sz w:val="18"/>
                <w:szCs w:val="18"/>
              </w:rPr>
            </w:pPr>
            <w:r>
              <w:rPr>
                <w:rFonts w:asciiTheme="minorHAnsi" w:hAnsiTheme="minorHAnsi"/>
                <w:sz w:val="18"/>
                <w:szCs w:val="18"/>
              </w:rPr>
              <w:t>12</w:t>
            </w:r>
          </w:p>
        </w:tc>
        <w:tc>
          <w:tcPr>
            <w:tcW w:w="5098" w:type="dxa"/>
            <w:vAlign w:val="center"/>
          </w:tcPr>
          <w:p w14:paraId="7B883F36" w14:textId="77777777" w:rsidR="00D03609" w:rsidRPr="00197C55" w:rsidRDefault="00D03609" w:rsidP="0007727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4EDF188" w14:textId="31D2AD63" w:rsidR="00D03609" w:rsidRPr="00A42BCC" w:rsidRDefault="00D03609" w:rsidP="0007727D">
            <w:pPr>
              <w:rPr>
                <w:rFonts w:asciiTheme="minorHAnsi" w:hAnsiTheme="minorHAnsi"/>
                <w:sz w:val="18"/>
                <w:szCs w:val="18"/>
              </w:rPr>
            </w:pPr>
          </w:p>
        </w:tc>
      </w:tr>
      <w:tr w:rsidR="00D03609" w14:paraId="63B3D063" w14:textId="77777777" w:rsidTr="004B2594">
        <w:tc>
          <w:tcPr>
            <w:tcW w:w="588" w:type="dxa"/>
            <w:vAlign w:val="center"/>
          </w:tcPr>
          <w:p w14:paraId="69711B2F" w14:textId="77777777" w:rsidR="00D03609" w:rsidRDefault="00D03609" w:rsidP="0007727D">
            <w:pPr>
              <w:jc w:val="center"/>
              <w:rPr>
                <w:rFonts w:asciiTheme="minorHAnsi" w:hAnsiTheme="minorHAnsi"/>
                <w:sz w:val="18"/>
                <w:szCs w:val="18"/>
              </w:rPr>
            </w:pPr>
            <w:r>
              <w:rPr>
                <w:rFonts w:asciiTheme="minorHAnsi" w:hAnsiTheme="minorHAnsi"/>
                <w:sz w:val="18"/>
                <w:szCs w:val="18"/>
              </w:rPr>
              <w:t>13</w:t>
            </w:r>
          </w:p>
        </w:tc>
        <w:tc>
          <w:tcPr>
            <w:tcW w:w="5098" w:type="dxa"/>
            <w:vAlign w:val="center"/>
          </w:tcPr>
          <w:p w14:paraId="332CC273" w14:textId="77777777" w:rsidR="00D03609" w:rsidRPr="00037CA8" w:rsidRDefault="00D03609" w:rsidP="0007727D">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572C9097" w14:textId="5CE3CE31" w:rsidR="00D03609" w:rsidRDefault="00D03609" w:rsidP="0007727D">
            <w:pPr>
              <w:rPr>
                <w:rFonts w:asciiTheme="minorHAnsi" w:hAnsiTheme="minorHAnsi"/>
                <w:sz w:val="18"/>
                <w:szCs w:val="18"/>
              </w:rPr>
            </w:pPr>
          </w:p>
        </w:tc>
      </w:tr>
      <w:tr w:rsidR="00D03609" w:rsidRPr="00A42BCC" w14:paraId="33AA5810" w14:textId="77777777" w:rsidTr="004B2594">
        <w:tc>
          <w:tcPr>
            <w:tcW w:w="588" w:type="dxa"/>
            <w:vAlign w:val="center"/>
          </w:tcPr>
          <w:p w14:paraId="044E5683" w14:textId="77777777" w:rsidR="00D03609" w:rsidRPr="00A42BCC" w:rsidDel="0053362D" w:rsidRDefault="00D03609" w:rsidP="0007727D">
            <w:pPr>
              <w:jc w:val="center"/>
              <w:rPr>
                <w:rFonts w:asciiTheme="minorHAnsi" w:hAnsiTheme="minorHAnsi"/>
                <w:sz w:val="18"/>
                <w:szCs w:val="18"/>
              </w:rPr>
            </w:pPr>
            <w:r>
              <w:rPr>
                <w:rFonts w:asciiTheme="minorHAnsi" w:hAnsiTheme="minorHAnsi"/>
                <w:sz w:val="18"/>
                <w:szCs w:val="18"/>
              </w:rPr>
              <w:t>14</w:t>
            </w:r>
          </w:p>
        </w:tc>
        <w:tc>
          <w:tcPr>
            <w:tcW w:w="5098" w:type="dxa"/>
          </w:tcPr>
          <w:p w14:paraId="4C598C5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2269107D" w14:textId="2A6A0C4A" w:rsidR="00D03609" w:rsidRPr="00A42BCC" w:rsidRDefault="00D03609" w:rsidP="0007727D">
            <w:pPr>
              <w:rPr>
                <w:rFonts w:asciiTheme="minorHAnsi" w:hAnsiTheme="minorHAnsi"/>
                <w:sz w:val="18"/>
                <w:szCs w:val="18"/>
              </w:rPr>
            </w:pPr>
          </w:p>
        </w:tc>
      </w:tr>
      <w:tr w:rsidR="00D03609" w:rsidRPr="00A42BCC" w14:paraId="25B6D050" w14:textId="77777777" w:rsidTr="004B2594">
        <w:tc>
          <w:tcPr>
            <w:tcW w:w="588" w:type="dxa"/>
            <w:vAlign w:val="center"/>
          </w:tcPr>
          <w:p w14:paraId="290130AF" w14:textId="77777777" w:rsidR="00D03609" w:rsidDel="00820D66" w:rsidRDefault="00D03609" w:rsidP="0007727D">
            <w:pPr>
              <w:jc w:val="center"/>
              <w:rPr>
                <w:rFonts w:asciiTheme="minorHAnsi" w:hAnsiTheme="minorHAnsi"/>
                <w:sz w:val="18"/>
                <w:szCs w:val="18"/>
              </w:rPr>
            </w:pPr>
            <w:r>
              <w:rPr>
                <w:rFonts w:asciiTheme="minorHAnsi" w:hAnsiTheme="minorHAnsi"/>
                <w:sz w:val="18"/>
                <w:szCs w:val="18"/>
              </w:rPr>
              <w:t>15</w:t>
            </w:r>
          </w:p>
        </w:tc>
        <w:tc>
          <w:tcPr>
            <w:tcW w:w="5098" w:type="dxa"/>
            <w:vAlign w:val="center"/>
          </w:tcPr>
          <w:p w14:paraId="2DB57F5E" w14:textId="77777777" w:rsidR="00D03609" w:rsidRPr="00A42BCC" w:rsidRDefault="00D03609" w:rsidP="0007727D">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1FA8B1B9" w14:textId="503FF250" w:rsidR="00D03609" w:rsidRPr="00A42BCC" w:rsidRDefault="00D03609" w:rsidP="0007727D">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4B2594">
        <w:tc>
          <w:tcPr>
            <w:tcW w:w="10795" w:type="dxa"/>
            <w:gridSpan w:val="10"/>
          </w:tcPr>
          <w:p w14:paraId="236613D7"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4B2594">
        <w:tc>
          <w:tcPr>
            <w:tcW w:w="590" w:type="dxa"/>
            <w:vAlign w:val="center"/>
          </w:tcPr>
          <w:p w14:paraId="7D8D413D"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3661194D" w:rsidR="00D03609" w:rsidRPr="00A42BCC" w:rsidRDefault="00D03609">
            <w:pPr>
              <w:keepNext/>
              <w:rPr>
                <w:rFonts w:asciiTheme="minorHAnsi" w:hAnsiTheme="minorHAnsi"/>
                <w:sz w:val="18"/>
                <w:szCs w:val="18"/>
              </w:rPr>
            </w:pPr>
            <w:r w:rsidRPr="00A42BCC">
              <w:rPr>
                <w:rFonts w:asciiTheme="minorHAnsi" w:hAnsiTheme="minorHAnsi"/>
                <w:sz w:val="18"/>
                <w:szCs w:val="18"/>
              </w:rPr>
              <w:t xml:space="preserve"> </w:t>
            </w:r>
          </w:p>
        </w:tc>
      </w:tr>
      <w:tr w:rsidR="00D03609" w:rsidRPr="00A42BCC" w14:paraId="6F43FA61" w14:textId="77777777" w:rsidTr="004B2594">
        <w:tc>
          <w:tcPr>
            <w:tcW w:w="2203" w:type="dxa"/>
            <w:gridSpan w:val="2"/>
            <w:vAlign w:val="center"/>
          </w:tcPr>
          <w:p w14:paraId="78B5D52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4B2594">
        <w:tc>
          <w:tcPr>
            <w:tcW w:w="2203" w:type="dxa"/>
            <w:gridSpan w:val="2"/>
            <w:vAlign w:val="bottom"/>
          </w:tcPr>
          <w:p w14:paraId="1DE940D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4B2594">
        <w:tc>
          <w:tcPr>
            <w:tcW w:w="2203" w:type="dxa"/>
            <w:gridSpan w:val="2"/>
            <w:vAlign w:val="center"/>
          </w:tcPr>
          <w:p w14:paraId="11D74F87" w14:textId="69FAAA38"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07727D">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07727D">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07727D">
            <w:pPr>
              <w:keepNext/>
              <w:jc w:val="center"/>
              <w:rPr>
                <w:rFonts w:asciiTheme="minorHAnsi" w:hAnsiTheme="minorHAnsi"/>
                <w:sz w:val="18"/>
                <w:szCs w:val="18"/>
              </w:rPr>
            </w:pPr>
          </w:p>
        </w:tc>
      </w:tr>
      <w:tr w:rsidR="00D03609" w:rsidRPr="00A42BCC" w14:paraId="18C2BF56" w14:textId="77777777" w:rsidTr="004B2594">
        <w:tc>
          <w:tcPr>
            <w:tcW w:w="2203" w:type="dxa"/>
            <w:gridSpan w:val="2"/>
            <w:tcBorders>
              <w:bottom w:val="single" w:sz="12" w:space="0" w:color="000000"/>
            </w:tcBorders>
            <w:vAlign w:val="center"/>
          </w:tcPr>
          <w:p w14:paraId="3B06CEFA"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07727D">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07727D">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07727D">
            <w:pPr>
              <w:keepNext/>
              <w:jc w:val="center"/>
              <w:rPr>
                <w:rFonts w:asciiTheme="minorHAnsi" w:hAnsiTheme="minorHAnsi"/>
                <w:sz w:val="18"/>
                <w:szCs w:val="18"/>
              </w:rPr>
            </w:pPr>
          </w:p>
        </w:tc>
      </w:tr>
      <w:tr w:rsidR="00D03609" w:rsidRPr="00A42BCC" w14:paraId="307A728E" w14:textId="77777777" w:rsidTr="004B2594">
        <w:tc>
          <w:tcPr>
            <w:tcW w:w="590" w:type="dxa"/>
            <w:tcBorders>
              <w:top w:val="single" w:sz="12" w:space="0" w:color="000000"/>
            </w:tcBorders>
            <w:vAlign w:val="center"/>
          </w:tcPr>
          <w:p w14:paraId="02331705"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5CBBCD73" w:rsidR="00D03609" w:rsidRPr="00A42BCC" w:rsidRDefault="00D03609">
            <w:pPr>
              <w:keepNext/>
              <w:rPr>
                <w:rFonts w:asciiTheme="minorHAnsi" w:hAnsiTheme="minorHAnsi"/>
                <w:sz w:val="18"/>
                <w:szCs w:val="18"/>
              </w:rPr>
            </w:pPr>
          </w:p>
        </w:tc>
      </w:tr>
      <w:tr w:rsidR="00D03609" w:rsidRPr="00A42BCC" w14:paraId="3CB08B47" w14:textId="77777777" w:rsidTr="004B2594">
        <w:tc>
          <w:tcPr>
            <w:tcW w:w="2765" w:type="dxa"/>
            <w:gridSpan w:val="3"/>
            <w:vAlign w:val="center"/>
          </w:tcPr>
          <w:p w14:paraId="64897F5C"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4B2594">
        <w:tc>
          <w:tcPr>
            <w:tcW w:w="2765" w:type="dxa"/>
            <w:gridSpan w:val="3"/>
            <w:vAlign w:val="center"/>
          </w:tcPr>
          <w:p w14:paraId="5BDC00F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4B2594">
        <w:tc>
          <w:tcPr>
            <w:tcW w:w="2765" w:type="dxa"/>
            <w:gridSpan w:val="3"/>
            <w:vAlign w:val="center"/>
          </w:tcPr>
          <w:p w14:paraId="34D30E8F" w14:textId="66CB602A" w:rsidR="00D03609" w:rsidRPr="00A42BCC" w:rsidRDefault="00D03609" w:rsidP="0007727D">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07727D">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07727D">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07727D">
            <w:pPr>
              <w:keepNext/>
              <w:jc w:val="center"/>
              <w:rPr>
                <w:rFonts w:asciiTheme="minorHAnsi" w:hAnsiTheme="minorHAnsi"/>
                <w:sz w:val="18"/>
                <w:szCs w:val="18"/>
              </w:rPr>
            </w:pPr>
          </w:p>
        </w:tc>
      </w:tr>
      <w:tr w:rsidR="00D03609" w:rsidRPr="00A42BCC" w14:paraId="4AC2C14F" w14:textId="77777777" w:rsidTr="004B2594">
        <w:tc>
          <w:tcPr>
            <w:tcW w:w="2765" w:type="dxa"/>
            <w:gridSpan w:val="3"/>
            <w:vAlign w:val="center"/>
          </w:tcPr>
          <w:p w14:paraId="5D2015EA" w14:textId="77777777" w:rsidR="00D03609" w:rsidRPr="00A42BCC" w:rsidRDefault="00D03609" w:rsidP="0007727D">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07727D">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07727D">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07727D">
            <w:pPr>
              <w:jc w:val="center"/>
              <w:rPr>
                <w:rFonts w:asciiTheme="minorHAnsi" w:hAnsiTheme="minorHAnsi"/>
                <w:sz w:val="18"/>
                <w:szCs w:val="18"/>
              </w:rPr>
            </w:pPr>
          </w:p>
        </w:tc>
      </w:tr>
    </w:tbl>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4B2594">
        <w:tc>
          <w:tcPr>
            <w:tcW w:w="10795" w:type="dxa"/>
          </w:tcPr>
          <w:p w14:paraId="537F6E7A" w14:textId="77777777" w:rsidR="00D03609" w:rsidRPr="005A593D" w:rsidRDefault="00D03609" w:rsidP="0007727D">
            <w:pPr>
              <w:rPr>
                <w:rFonts w:asciiTheme="minorHAnsi" w:hAnsiTheme="minorHAnsi"/>
                <w:b/>
                <w:szCs w:val="18"/>
              </w:rPr>
            </w:pPr>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14:paraId="31BF6E92" w14:textId="77777777" w:rsidTr="004B2594">
        <w:tc>
          <w:tcPr>
            <w:tcW w:w="10792" w:type="dxa"/>
            <w:gridSpan w:val="3"/>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D03609" w:rsidRPr="00A42BCC" w14:paraId="27F162F2" w14:textId="77777777" w:rsidTr="004B2594">
        <w:tc>
          <w:tcPr>
            <w:tcW w:w="585" w:type="dxa"/>
            <w:vAlign w:val="center"/>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70" w:type="dxa"/>
            <w:vAlign w:val="center"/>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637" w:type="dxa"/>
            <w:vAlign w:val="center"/>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552D32E1" w14:textId="77777777" w:rsidTr="004B2594">
        <w:tc>
          <w:tcPr>
            <w:tcW w:w="585" w:type="dxa"/>
            <w:vAlign w:val="center"/>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70" w:type="dxa"/>
            <w:vAlign w:val="center"/>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37" w:type="dxa"/>
            <w:vAlign w:val="center"/>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C67AF06" w14:textId="77777777" w:rsidTr="004B2594">
        <w:tc>
          <w:tcPr>
            <w:tcW w:w="585" w:type="dxa"/>
            <w:vAlign w:val="center"/>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70" w:type="dxa"/>
            <w:vAlign w:val="center"/>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637" w:type="dxa"/>
            <w:vAlign w:val="center"/>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53AA3D7" w14:textId="77777777" w:rsidTr="004B2594">
        <w:tc>
          <w:tcPr>
            <w:tcW w:w="585" w:type="dxa"/>
            <w:vAlign w:val="center"/>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70" w:type="dxa"/>
            <w:vAlign w:val="center"/>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p>
        </w:tc>
        <w:tc>
          <w:tcPr>
            <w:tcW w:w="5637" w:type="dxa"/>
            <w:vAlign w:val="center"/>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B7BED3F" w14:textId="77777777" w:rsidTr="004B2594">
        <w:tc>
          <w:tcPr>
            <w:tcW w:w="585" w:type="dxa"/>
            <w:vAlign w:val="center"/>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70" w:type="dxa"/>
            <w:vAlign w:val="center"/>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37" w:type="dxa"/>
            <w:vAlign w:val="center"/>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7BAFC722" w14:textId="77777777" w:rsidTr="004B2594">
        <w:tc>
          <w:tcPr>
            <w:tcW w:w="585" w:type="dxa"/>
            <w:vAlign w:val="center"/>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70" w:type="dxa"/>
            <w:vAlign w:val="center"/>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Difference (Pa)</w:t>
            </w:r>
          </w:p>
          <w:p w14:paraId="41D6E64E" w14:textId="1DBB2DB3"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r w:rsidR="00C468DE">
              <w:rPr>
                <w:rFonts w:asciiTheme="minorHAnsi" w:hAnsiTheme="minorHAnsi"/>
                <w:sz w:val="18"/>
                <w:szCs w:val="18"/>
              </w:rPr>
              <w:t xml:space="preserve"> or -50 </w:t>
            </w:r>
            <w:r w:rsidR="00C468DE">
              <w:rPr>
                <w:rFonts w:asciiTheme="minorHAnsi" w:hAnsiTheme="minorHAnsi" w:cstheme="minorHAnsi"/>
                <w:sz w:val="18"/>
                <w:szCs w:val="18"/>
              </w:rPr>
              <w:t xml:space="preserve">± </w:t>
            </w:r>
            <w:r w:rsidR="00C468DE">
              <w:rPr>
                <w:rFonts w:asciiTheme="minorHAnsi" w:hAnsiTheme="minorHAnsi"/>
                <w:sz w:val="18"/>
                <w:szCs w:val="18"/>
              </w:rPr>
              <w:t>3</w:t>
            </w:r>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37" w:type="dxa"/>
            <w:vAlign w:val="center"/>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E58F5C3" w14:textId="77777777" w:rsidTr="004B2594">
        <w:tc>
          <w:tcPr>
            <w:tcW w:w="585" w:type="dxa"/>
            <w:vAlign w:val="center"/>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70" w:type="dxa"/>
            <w:vAlign w:val="center"/>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637" w:type="dxa"/>
            <w:vAlign w:val="center"/>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3D6BEAB8" w14:textId="77777777" w:rsidTr="004B2594">
        <w:tc>
          <w:tcPr>
            <w:tcW w:w="585" w:type="dxa"/>
            <w:vAlign w:val="center"/>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70" w:type="dxa"/>
            <w:vAlign w:val="center"/>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p>
        </w:tc>
        <w:tc>
          <w:tcPr>
            <w:tcW w:w="5637" w:type="dxa"/>
            <w:vAlign w:val="center"/>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D85F279" w14:textId="77777777" w:rsidTr="004B2594">
        <w:tc>
          <w:tcPr>
            <w:tcW w:w="585" w:type="dxa"/>
            <w:vAlign w:val="center"/>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70" w:type="dxa"/>
            <w:vAlign w:val="center"/>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Pr="00A42BCC">
              <w:rPr>
                <w:rFonts w:asciiTheme="minorHAnsi" w:hAnsiTheme="minorHAnsi"/>
                <w:sz w:val="18"/>
                <w:szCs w:val="18"/>
              </w:rPr>
              <w:t>Nominal CFM50</w:t>
            </w:r>
          </w:p>
        </w:tc>
        <w:tc>
          <w:tcPr>
            <w:tcW w:w="5637" w:type="dxa"/>
            <w:vAlign w:val="center"/>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4B2594">
        <w:tc>
          <w:tcPr>
            <w:tcW w:w="10794" w:type="dxa"/>
            <w:gridSpan w:val="3"/>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4B2594">
        <w:tc>
          <w:tcPr>
            <w:tcW w:w="585" w:type="dxa"/>
            <w:vAlign w:val="center"/>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4B2594">
        <w:tc>
          <w:tcPr>
            <w:tcW w:w="585" w:type="dxa"/>
            <w:vAlign w:val="center"/>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c>
          <w:tcPr>
            <w:tcW w:w="11018" w:type="dxa"/>
            <w:gridSpan w:val="3"/>
          </w:tcPr>
          <w:p w14:paraId="5B464F63"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07727D">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D03609" w:rsidRPr="00A42BCC" w14:paraId="6CD0C7E3" w14:textId="77777777" w:rsidTr="004B2594">
        <w:trPr>
          <w:trHeight w:val="57"/>
        </w:trPr>
        <w:tc>
          <w:tcPr>
            <w:tcW w:w="10790" w:type="dxa"/>
            <w:gridSpan w:val="2"/>
          </w:tcPr>
          <w:p w14:paraId="6A6982EE"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D03609" w:rsidRPr="00A42BCC" w14:paraId="045D8521" w14:textId="77777777" w:rsidTr="004B2594">
        <w:trPr>
          <w:trHeight w:val="479"/>
        </w:trPr>
        <w:tc>
          <w:tcPr>
            <w:tcW w:w="605" w:type="dxa"/>
            <w:vAlign w:val="center"/>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5" w:type="dxa"/>
            <w:vAlign w:val="center"/>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c>
          <w:tcPr>
            <w:tcW w:w="10794" w:type="dxa"/>
            <w:gridSpan w:val="2"/>
          </w:tcPr>
          <w:p w14:paraId="48A4F814"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G. Additional Requirements for Compliance</w:t>
            </w:r>
          </w:p>
        </w:tc>
      </w:tr>
      <w:tr w:rsidR="00D03609" w:rsidRPr="00A42BCC" w14:paraId="56559C8E" w14:textId="77777777" w:rsidTr="0007727D">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4A9F24DA" w14:textId="77777777" w:rsidR="00D03609" w:rsidRPr="00A42BCC" w:rsidDel="005F2ADF" w:rsidRDefault="00D03609" w:rsidP="0007727D">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D03609" w:rsidRPr="00A42BCC" w14:paraId="0ED5FA4F" w14:textId="77777777" w:rsidTr="0007727D">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6AA9CACD"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D03609" w:rsidRPr="00A42BCC" w14:paraId="6D029162" w14:textId="77777777" w:rsidTr="0007727D">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EE186F1"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D03609" w:rsidRPr="00A42BCC" w14:paraId="1947D04A" w14:textId="77777777" w:rsidTr="0007727D">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372ECBA8" w14:textId="77777777" w:rsidR="00D03609" w:rsidRPr="00C55ED3" w:rsidRDefault="00D03609" w:rsidP="0007727D">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D03609" w:rsidRPr="00A42BCC" w14:paraId="08E10AC5" w14:textId="77777777" w:rsidTr="0007727D">
        <w:tc>
          <w:tcPr>
            <w:tcW w:w="10794" w:type="dxa"/>
            <w:gridSpan w:val="2"/>
            <w:vAlign w:val="center"/>
          </w:tcPr>
          <w:p w14:paraId="730E5BB4" w14:textId="77777777" w:rsidR="00D03609" w:rsidRPr="00A42BCC" w:rsidRDefault="00D03609" w:rsidP="0007727D">
            <w:pPr>
              <w:autoSpaceDE w:val="0"/>
              <w:autoSpaceDN w:val="0"/>
              <w:adjustRightInd w:val="0"/>
              <w:rPr>
                <w:rFonts w:asciiTheme="minorHAnsi" w:hAnsiTheme="minorHAnsi"/>
                <w:sz w:val="18"/>
                <w:szCs w:val="18"/>
              </w:rPr>
            </w:pPr>
            <w:r w:rsidRPr="00A42BCC">
              <w:rPr>
                <w:rFonts w:asciiTheme="minorHAnsi" w:hAnsiTheme="minorHAnsi"/>
                <w:b/>
                <w:sz w:val="18"/>
                <w:szCs w:val="18"/>
              </w:rPr>
              <w:t>The responsible person’s signature on this compliance document affirms that all applicable requirements in this table have been met.</w:t>
            </w:r>
          </w:p>
        </w:tc>
      </w:tr>
    </w:tbl>
    <w:p w14:paraId="4A3A5AE3" w14:textId="287D4F39" w:rsidR="00EA01F0" w:rsidRDefault="00EA01F0" w:rsidP="009762F6">
      <w:pPr>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EA01F0" w:rsidRPr="009E2C1C" w14:paraId="4A3A5AE5" w14:textId="77777777" w:rsidTr="004B2594">
        <w:trPr>
          <w:trHeight w:val="206"/>
        </w:trPr>
        <w:tc>
          <w:tcPr>
            <w:tcW w:w="10885" w:type="dxa"/>
            <w:gridSpan w:val="4"/>
            <w:vAlign w:val="center"/>
          </w:tcPr>
          <w:p w14:paraId="4A3A5AE4" w14:textId="77777777" w:rsidR="00EA01F0" w:rsidRPr="009351D2"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EA01F0" w:rsidRPr="001B14D6" w14:paraId="4A3A5AE7" w14:textId="77777777" w:rsidTr="004B2594">
        <w:trPr>
          <w:trHeight w:val="206"/>
        </w:trPr>
        <w:tc>
          <w:tcPr>
            <w:tcW w:w="10885" w:type="dxa"/>
            <w:gridSpan w:val="4"/>
            <w:vAlign w:val="center"/>
          </w:tcPr>
          <w:p w14:paraId="4A3A5AE6" w14:textId="77777777" w:rsidR="00EA01F0" w:rsidRDefault="00EA01F0" w:rsidP="009B5C22">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EA01F0" w:rsidRPr="00B272DC" w14:paraId="4A3A5AEA" w14:textId="77777777" w:rsidTr="004B2594">
        <w:trPr>
          <w:trHeight w:val="360"/>
        </w:trPr>
        <w:tc>
          <w:tcPr>
            <w:tcW w:w="5480" w:type="dxa"/>
            <w:gridSpan w:val="2"/>
          </w:tcPr>
          <w:p w14:paraId="4A3A5AE8"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
          <w:p w14:paraId="4A3A5AE9"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EA01F0" w:rsidRPr="00B272DC" w14:paraId="4A3A5AED" w14:textId="77777777" w:rsidTr="004B2594">
        <w:trPr>
          <w:trHeight w:val="360"/>
        </w:trPr>
        <w:tc>
          <w:tcPr>
            <w:tcW w:w="5480" w:type="dxa"/>
            <w:gridSpan w:val="2"/>
          </w:tcPr>
          <w:p w14:paraId="4A3A5AEB" w14:textId="77777777" w:rsidR="00EA01F0" w:rsidRPr="00B272DC" w:rsidRDefault="00EA01F0" w:rsidP="00231CFA">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
          <w:p w14:paraId="4A3A5AEC" w14:textId="77777777" w:rsidR="00EA01F0" w:rsidRPr="00B272DC" w:rsidRDefault="00EA01F0" w:rsidP="00231CFA">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EA01F0" w:rsidRPr="00B272DC" w14:paraId="4A3A5AF0" w14:textId="77777777" w:rsidTr="004B2594">
        <w:trPr>
          <w:trHeight w:val="360"/>
        </w:trPr>
        <w:tc>
          <w:tcPr>
            <w:tcW w:w="5480" w:type="dxa"/>
            <w:gridSpan w:val="2"/>
          </w:tcPr>
          <w:p w14:paraId="4A3A5AEE" w14:textId="77777777" w:rsidR="00EA01F0" w:rsidRPr="00B272DC" w:rsidRDefault="00EA01F0" w:rsidP="00231CFA">
            <w:pPr>
              <w:keepNext/>
              <w:rPr>
                <w:rFonts w:ascii="Calibri" w:hAnsi="Calibri"/>
                <w:sz w:val="14"/>
                <w:szCs w:val="14"/>
              </w:rPr>
            </w:pPr>
            <w:r w:rsidRPr="00B272DC">
              <w:rPr>
                <w:rFonts w:ascii="Calibri" w:hAnsi="Calibri"/>
                <w:sz w:val="14"/>
                <w:szCs w:val="14"/>
              </w:rPr>
              <w:t>Address:</w:t>
            </w:r>
          </w:p>
        </w:tc>
        <w:tc>
          <w:tcPr>
            <w:tcW w:w="5405" w:type="dxa"/>
            <w:gridSpan w:val="2"/>
          </w:tcPr>
          <w:p w14:paraId="4A3A5AEF" w14:textId="77777777" w:rsidR="00EA01F0" w:rsidRPr="00B272DC" w:rsidRDefault="00EA01F0" w:rsidP="00231CFA">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EA01F0" w:rsidRPr="00B272DC" w14:paraId="4A3A5AF3" w14:textId="77777777" w:rsidTr="004B2594">
        <w:trPr>
          <w:trHeight w:val="360"/>
        </w:trPr>
        <w:tc>
          <w:tcPr>
            <w:tcW w:w="5480" w:type="dxa"/>
            <w:gridSpan w:val="2"/>
          </w:tcPr>
          <w:p w14:paraId="4A3A5AF1" w14:textId="77777777" w:rsidR="00EA01F0" w:rsidRPr="00B272DC" w:rsidRDefault="00EA01F0" w:rsidP="00231CFA">
            <w:pPr>
              <w:keepNext/>
              <w:rPr>
                <w:rFonts w:ascii="Calibri" w:hAnsi="Calibri"/>
                <w:sz w:val="14"/>
                <w:szCs w:val="14"/>
              </w:rPr>
            </w:pPr>
            <w:r w:rsidRPr="00B272DC">
              <w:rPr>
                <w:rFonts w:ascii="Calibri" w:hAnsi="Calibri"/>
                <w:sz w:val="14"/>
                <w:szCs w:val="14"/>
              </w:rPr>
              <w:t>City/State/Zip:</w:t>
            </w:r>
          </w:p>
        </w:tc>
        <w:tc>
          <w:tcPr>
            <w:tcW w:w="5405" w:type="dxa"/>
            <w:gridSpan w:val="2"/>
          </w:tcPr>
          <w:p w14:paraId="4A3A5AF2" w14:textId="77777777" w:rsidR="00EA01F0" w:rsidRPr="00B272DC" w:rsidRDefault="00EA01F0" w:rsidP="00231CFA">
            <w:pPr>
              <w:keepNext/>
              <w:rPr>
                <w:rFonts w:ascii="Calibri" w:hAnsi="Calibri"/>
                <w:sz w:val="14"/>
                <w:szCs w:val="14"/>
              </w:rPr>
            </w:pPr>
            <w:r w:rsidRPr="00B272DC">
              <w:rPr>
                <w:rFonts w:ascii="Calibri" w:hAnsi="Calibri"/>
                <w:sz w:val="14"/>
                <w:szCs w:val="14"/>
              </w:rPr>
              <w:t>Phone:</w:t>
            </w:r>
          </w:p>
        </w:tc>
      </w:tr>
      <w:tr w:rsidR="00EA01F0" w:rsidRPr="008E6C57" w14:paraId="4A3A5AF5" w14:textId="77777777" w:rsidTr="004B2594">
        <w:tblPrEx>
          <w:tblCellMar>
            <w:left w:w="115" w:type="dxa"/>
            <w:right w:w="115" w:type="dxa"/>
          </w:tblCellMar>
        </w:tblPrEx>
        <w:trPr>
          <w:trHeight w:val="296"/>
        </w:trPr>
        <w:tc>
          <w:tcPr>
            <w:tcW w:w="10885" w:type="dxa"/>
            <w:gridSpan w:val="4"/>
            <w:vAlign w:val="center"/>
          </w:tcPr>
          <w:p w14:paraId="4A3A5AF4" w14:textId="77777777" w:rsidR="00EA01F0"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EA01F0" w:rsidRPr="008E6C57" w14:paraId="4A3A5AFD" w14:textId="77777777" w:rsidTr="004B2594">
        <w:tblPrEx>
          <w:tblCellMar>
            <w:left w:w="115" w:type="dxa"/>
            <w:right w:w="115" w:type="dxa"/>
          </w:tblCellMar>
        </w:tblPrEx>
        <w:trPr>
          <w:trHeight w:val="504"/>
        </w:trPr>
        <w:tc>
          <w:tcPr>
            <w:tcW w:w="10885" w:type="dxa"/>
            <w:gridSpan w:val="4"/>
          </w:tcPr>
          <w:p w14:paraId="4A3A5AF6" w14:textId="77777777" w:rsidR="00EA01F0" w:rsidRPr="00C13C13" w:rsidRDefault="00EA01F0" w:rsidP="00C13C13">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56E79897" w14:textId="77777777" w:rsidR="00EA4B2F" w:rsidRPr="00C13C13" w:rsidRDefault="00EA4B2F" w:rsidP="00EA4B2F">
            <w:pPr>
              <w:pStyle w:val="Heading3"/>
              <w:numPr>
                <w:ilvl w:val="0"/>
                <w:numId w:val="24"/>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0DD5AB21" w14:textId="77777777" w:rsidR="00EA4B2F" w:rsidRPr="00C13C13" w:rsidRDefault="00EA4B2F" w:rsidP="00C13C13">
            <w:pPr>
              <w:pStyle w:val="Heading3"/>
              <w:numPr>
                <w:ilvl w:val="0"/>
                <w:numId w:val="24"/>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5912D566" w14:textId="77777777" w:rsidR="00EA4B2F" w:rsidRPr="00C13C13" w:rsidRDefault="00EA4B2F" w:rsidP="00EA4B2F">
            <w:pPr>
              <w:keepNext/>
              <w:numPr>
                <w:ilvl w:val="0"/>
                <w:numId w:val="24"/>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42917DAD" w14:textId="77777777" w:rsidR="00EA4B2F" w:rsidRPr="00C13C13" w:rsidRDefault="00EA4B2F" w:rsidP="00EA4B2F">
            <w:pPr>
              <w:pStyle w:val="ListParagraph"/>
              <w:keepNext/>
              <w:numPr>
                <w:ilvl w:val="0"/>
                <w:numId w:val="24"/>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4A3A5AFC" w14:textId="4BC63D0F" w:rsidR="00EA01F0" w:rsidRPr="00C13C13" w:rsidRDefault="00EA4B2F" w:rsidP="00C13C13">
            <w:pPr>
              <w:pStyle w:val="ListParagraph"/>
              <w:numPr>
                <w:ilvl w:val="0"/>
                <w:numId w:val="24"/>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A01F0" w:rsidRPr="00B272DC" w14:paraId="4A3A5B00" w14:textId="77777777" w:rsidTr="004B2594">
        <w:tblPrEx>
          <w:tblCellMar>
            <w:left w:w="108" w:type="dxa"/>
            <w:right w:w="108" w:type="dxa"/>
          </w:tblCellMar>
        </w:tblPrEx>
        <w:trPr>
          <w:trHeight w:val="360"/>
        </w:trPr>
        <w:tc>
          <w:tcPr>
            <w:tcW w:w="5214" w:type="dxa"/>
          </w:tcPr>
          <w:p w14:paraId="4A3A5AFE"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
          <w:p w14:paraId="4A3A5AFF"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EA01F0" w:rsidRPr="00B272DC" w14:paraId="4A3A5B03" w14:textId="77777777" w:rsidTr="004B2594">
        <w:tblPrEx>
          <w:tblCellMar>
            <w:left w:w="108" w:type="dxa"/>
            <w:right w:w="108" w:type="dxa"/>
          </w:tblCellMar>
        </w:tblPrEx>
        <w:trPr>
          <w:trHeight w:val="360"/>
        </w:trPr>
        <w:tc>
          <w:tcPr>
            <w:tcW w:w="5214" w:type="dxa"/>
          </w:tcPr>
          <w:p w14:paraId="4A3A5B01"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
          <w:p w14:paraId="4A3A5B02"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EA01F0" w:rsidRPr="00B272DC" w14:paraId="4A3A5B06" w14:textId="77777777" w:rsidTr="004B2594">
        <w:tblPrEx>
          <w:tblCellMar>
            <w:left w:w="108" w:type="dxa"/>
            <w:right w:w="108" w:type="dxa"/>
          </w:tblCellMar>
        </w:tblPrEx>
        <w:trPr>
          <w:trHeight w:val="360"/>
        </w:trPr>
        <w:tc>
          <w:tcPr>
            <w:tcW w:w="5214" w:type="dxa"/>
          </w:tcPr>
          <w:p w14:paraId="4A3A5B04"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
          <w:p w14:paraId="4A3A5B05"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EA01F0" w:rsidRPr="00B272DC" w14:paraId="4A3A5B0A" w14:textId="77777777" w:rsidTr="004B2594">
        <w:tblPrEx>
          <w:tblCellMar>
            <w:left w:w="108" w:type="dxa"/>
            <w:right w:w="108" w:type="dxa"/>
          </w:tblCellMar>
        </w:tblPrEx>
        <w:trPr>
          <w:trHeight w:val="360"/>
        </w:trPr>
        <w:tc>
          <w:tcPr>
            <w:tcW w:w="5214" w:type="dxa"/>
          </w:tcPr>
          <w:p w14:paraId="4A3A5B07"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
          <w:p w14:paraId="4A3A5B08" w14:textId="275C8E28"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766464">
              <w:rPr>
                <w:rFonts w:ascii="Calibri" w:hAnsi="Calibri"/>
                <w:sz w:val="14"/>
                <w:szCs w:val="14"/>
              </w:rPr>
              <w:t>:</w:t>
            </w:r>
          </w:p>
        </w:tc>
        <w:tc>
          <w:tcPr>
            <w:tcW w:w="2897" w:type="dxa"/>
          </w:tcPr>
          <w:p w14:paraId="4A3A5B09"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EA01F0" w:rsidRPr="00B272DC" w14:paraId="4A3A5B0D" w14:textId="77777777" w:rsidTr="004B2594">
        <w:tblPrEx>
          <w:tblCellMar>
            <w:left w:w="108" w:type="dxa"/>
            <w:right w:w="108" w:type="dxa"/>
          </w:tblCellMar>
        </w:tblPrEx>
        <w:trPr>
          <w:trHeight w:val="360"/>
        </w:trPr>
        <w:tc>
          <w:tcPr>
            <w:tcW w:w="5214" w:type="dxa"/>
          </w:tcPr>
          <w:p w14:paraId="4A3A5B0B"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
          <w:p w14:paraId="4A3A5B0C"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77777777" w:rsidR="00EA01F0" w:rsidRPr="002F4374" w:rsidRDefault="009B5C14" w:rsidP="009B5C14">
      <w:pPr>
        <w:jc w:val="center"/>
        <w:rPr>
          <w:rFonts w:ascii="Calibri" w:hAnsi="Calibri"/>
          <w:b/>
          <w:szCs w:val="18"/>
        </w:rPr>
      </w:pPr>
      <w:r w:rsidRPr="002F4374">
        <w:rPr>
          <w:rFonts w:ascii="Calibri" w:hAnsi="Calibri"/>
          <w:b/>
          <w:szCs w:val="18"/>
        </w:rPr>
        <w:lastRenderedPageBreak/>
        <w:t>CF2R-ENV-20a-H User Instructions</w:t>
      </w:r>
    </w:p>
    <w:p w14:paraId="4A3A5B12" w14:textId="77777777" w:rsidR="00EA01F0" w:rsidRPr="00BF1ADA" w:rsidRDefault="00EA01F0" w:rsidP="009762F6">
      <w:pPr>
        <w:rPr>
          <w:rFonts w:ascii="Calibri" w:hAnsi="Calibri"/>
          <w:sz w:val="18"/>
          <w:szCs w:val="18"/>
        </w:rPr>
      </w:pPr>
    </w:p>
    <w:p w14:paraId="4A3A5B13" w14:textId="5BBA7B72"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2E7F09">
        <w:rPr>
          <w:rFonts w:ascii="Calibri" w:hAnsi="Calibri"/>
          <w:sz w:val="18"/>
          <w:szCs w:val="18"/>
        </w:rPr>
        <w:t xml:space="preserve">CFM50 </w:t>
      </w:r>
      <w:r>
        <w:rPr>
          <w:rFonts w:ascii="Calibri" w:hAnsi="Calibri"/>
          <w:sz w:val="18"/>
          <w:szCs w:val="18"/>
        </w:rPr>
        <w:t xml:space="preserve">compliance </w:t>
      </w:r>
      <w:r w:rsidR="005A57F7">
        <w:rPr>
          <w:rFonts w:ascii="Calibri" w:hAnsi="Calibri"/>
          <w:sz w:val="18"/>
          <w:szCs w:val="18"/>
        </w:rPr>
        <w:t>target value</w:t>
      </w:r>
      <w:r w:rsidR="00C65A7D">
        <w:rPr>
          <w:rFonts w:ascii="Calibri" w:hAnsi="Calibri"/>
          <w:sz w:val="18"/>
          <w:szCs w:val="18"/>
        </w:rPr>
        <w:t xml:space="preserve"> is required</w:t>
      </w:r>
      <w:r>
        <w:rPr>
          <w:rFonts w:ascii="Calibri" w:hAnsi="Calibri"/>
          <w:sz w:val="18"/>
          <w:szCs w:val="18"/>
        </w:rPr>
        <w:t>.</w:t>
      </w:r>
    </w:p>
    <w:p w14:paraId="772E421E" w14:textId="23F00B0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automatically filled from the CF1R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5D490A">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compliance target value</w:t>
      </w:r>
      <w:r w:rsidR="00C65A7D">
        <w:rPr>
          <w:rFonts w:ascii="Calibri" w:hAnsi="Calibri"/>
          <w:sz w:val="18"/>
          <w:szCs w:val="18"/>
        </w:rPr>
        <w:t xml:space="preserve"> is required</w:t>
      </w:r>
      <w:r>
        <w:rPr>
          <w:rFonts w:ascii="Calibri" w:hAnsi="Calibri"/>
          <w:sz w:val="18"/>
          <w:szCs w:val="18"/>
        </w:rPr>
        <w:t>.</w:t>
      </w:r>
    </w:p>
    <w:p w14:paraId="44AB8158" w14:textId="31305071"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determines the CFM50 target </w:t>
      </w:r>
      <w:r w:rsidR="00B02DA6">
        <w:rPr>
          <w:rFonts w:ascii="Calibri" w:hAnsi="Calibri"/>
          <w:sz w:val="18"/>
          <w:szCs w:val="18"/>
        </w:rPr>
        <w:t>enclosure</w:t>
      </w:r>
      <w:r>
        <w:rPr>
          <w:rFonts w:ascii="Calibri" w:hAnsi="Calibri"/>
          <w:sz w:val="18"/>
          <w:szCs w:val="18"/>
        </w:rPr>
        <w:t xml:space="preserve"> air leakage from the CF1R if HERS verification </w:t>
      </w:r>
      <w:r w:rsidR="005A57F7">
        <w:rPr>
          <w:rFonts w:ascii="Calibri" w:hAnsi="Calibri"/>
          <w:sz w:val="18"/>
          <w:szCs w:val="18"/>
        </w:rPr>
        <w:t xml:space="preserve">of enclosure </w:t>
      </w:r>
      <w:r w:rsidR="00B02DA6">
        <w:rPr>
          <w:rFonts w:ascii="Calibri" w:hAnsi="Calibri"/>
          <w:sz w:val="18"/>
          <w:szCs w:val="18"/>
        </w:rPr>
        <w:t xml:space="preserve">air </w:t>
      </w:r>
      <w:r w:rsidR="005A57F7">
        <w:rPr>
          <w:rFonts w:ascii="Calibri" w:hAnsi="Calibri"/>
          <w:sz w:val="18"/>
          <w:szCs w:val="18"/>
        </w:rPr>
        <w:t xml:space="preserve">leakage </w:t>
      </w:r>
      <w:r>
        <w:rPr>
          <w:rFonts w:ascii="Calibri" w:hAnsi="Calibri"/>
          <w:sz w:val="18"/>
          <w:szCs w:val="18"/>
        </w:rPr>
        <w:t>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6CC9F6E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07A96D5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09D4C23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0AAB849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370F02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62665EEB"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C5443F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17BF8E4E"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2AC315B0"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923C221"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(ENV20a)</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3FBDE6C7"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40138CE7"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This is the reading on the manual manometer with no fans turned on.</w:t>
      </w:r>
    </w:p>
    <w:p w14:paraId="4A3A5B32" w14:textId="154E8A30"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r w:rsidR="00C70CDD">
        <w:rPr>
          <w:rFonts w:ascii="Calibri" w:hAnsi="Calibri"/>
          <w:sz w:val="18"/>
          <w:szCs w:val="18"/>
        </w:rPr>
        <w:t xml:space="preserve">. This is the enclosure pressure target value the </w:t>
      </w:r>
      <w:r w:rsidR="00B02DA6">
        <w:rPr>
          <w:rFonts w:ascii="Calibri" w:hAnsi="Calibri"/>
          <w:sz w:val="18"/>
          <w:szCs w:val="18"/>
        </w:rPr>
        <w:t>enclosure</w:t>
      </w:r>
      <w:r w:rsidR="00C70CDD">
        <w:rPr>
          <w:rFonts w:ascii="Calibri" w:hAnsi="Calibri"/>
          <w:sz w:val="18"/>
          <w:szCs w:val="18"/>
        </w:rPr>
        <w:t xml:space="preserve"> needs to achieve</w:t>
      </w:r>
      <w:r w:rsidR="006A4DFF">
        <w:rPr>
          <w:rFonts w:ascii="Calibri" w:hAnsi="Calibri"/>
          <w:sz w:val="18"/>
          <w:szCs w:val="18"/>
        </w:rPr>
        <w:t xml:space="preserve"> during the test</w:t>
      </w:r>
      <w:r w:rsidR="00C70CDD">
        <w:rPr>
          <w:rFonts w:ascii="Calibri" w:hAnsi="Calibri"/>
          <w:sz w:val="18"/>
          <w:szCs w:val="18"/>
        </w:rPr>
        <w:t>.</w:t>
      </w:r>
    </w:p>
    <w:p w14:paraId="16535BC0" w14:textId="01E38E0C" w:rsidR="00C70CDD" w:rsidRDefault="00C70CDD" w:rsidP="0009311F">
      <w:pPr>
        <w:pStyle w:val="ListParagraph"/>
        <w:numPr>
          <w:ilvl w:val="0"/>
          <w:numId w:val="17"/>
        </w:numPr>
        <w:rPr>
          <w:rFonts w:ascii="Calibri" w:hAnsi="Calibri"/>
          <w:sz w:val="18"/>
          <w:szCs w:val="18"/>
        </w:rPr>
      </w:pPr>
      <w:r>
        <w:rPr>
          <w:rFonts w:ascii="Calibri" w:hAnsi="Calibri"/>
          <w:sz w:val="18"/>
          <w:szCs w:val="18"/>
        </w:rPr>
        <w:t>Enter the unadjusted enclosure pressure measured. This value is read from the manual manometer during the test.</w:t>
      </w:r>
    </w:p>
    <w:p w14:paraId="000AA53E" w14:textId="39EA773F" w:rsidR="00C70CDD" w:rsidRDefault="00C70CDD" w:rsidP="0009311F">
      <w:pPr>
        <w:pStyle w:val="ListParagraph"/>
        <w:numPr>
          <w:ilvl w:val="0"/>
          <w:numId w:val="17"/>
        </w:numPr>
        <w:rPr>
          <w:rFonts w:ascii="Calibri" w:hAnsi="Calibri"/>
          <w:sz w:val="18"/>
          <w:szCs w:val="18"/>
        </w:rPr>
      </w:pPr>
      <w:r>
        <w:rPr>
          <w:rFonts w:ascii="Calibri" w:hAnsi="Calibri"/>
          <w:sz w:val="18"/>
          <w:szCs w:val="18"/>
        </w:rPr>
        <w:t>This field is automatically calculated. This value is the difference of the unadjusted enclosure pressure measured and the pre-test baseline enclosure pressure.</w:t>
      </w:r>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2821D7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 xml:space="preserve">measured nominal </w:t>
      </w:r>
      <w:r>
        <w:rPr>
          <w:rFonts w:ascii="Calibri" w:hAnsi="Calibri"/>
          <w:sz w:val="18"/>
          <w:szCs w:val="18"/>
        </w:rPr>
        <w:t xml:space="preserve">fan flow </w:t>
      </w:r>
      <w:r w:rsidR="00C70CDD">
        <w:rPr>
          <w:rFonts w:ascii="Calibri" w:hAnsi="Calibri"/>
          <w:sz w:val="18"/>
          <w:szCs w:val="18"/>
        </w:rPr>
        <w:t xml:space="preserve">at above fan pressure </w:t>
      </w:r>
      <w:r>
        <w:rPr>
          <w:rFonts w:ascii="Calibri" w:hAnsi="Calibri"/>
          <w:sz w:val="18"/>
          <w:szCs w:val="18"/>
        </w:rPr>
        <w:t xml:space="preserve">from the manometer that corresponds to the </w:t>
      </w:r>
      <w:r w:rsidR="00C70CDD">
        <w:rPr>
          <w:rFonts w:ascii="Calibri" w:hAnsi="Calibri"/>
          <w:sz w:val="18"/>
          <w:szCs w:val="18"/>
        </w:rPr>
        <w:t>induced enclosure pressure difference.</w:t>
      </w:r>
    </w:p>
    <w:p w14:paraId="4A3A5B3A" w14:textId="67D3DE39"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r w:rsidR="00A8014F">
        <w:rPr>
          <w:rFonts w:ascii="Calibri" w:hAnsi="Calibri"/>
          <w:sz w:val="18"/>
          <w:szCs w:val="18"/>
        </w:rPr>
        <w:t>The induced enclosure pressure difference is converted to a nominal airflow at 50 Pa.</w:t>
      </w: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66DAFF0"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4C7661BA"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5D490A">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177893F1"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19A4A4F" w:rsidR="0009311F" w:rsidRPr="00782762" w:rsidRDefault="0009311F" w:rsidP="005D490A">
      <w:pPr>
        <w:pStyle w:val="ListParagraph"/>
        <w:rPr>
          <w:rFonts w:ascii="Calibri" w:hAnsi="Calibri"/>
          <w:sz w:val="18"/>
          <w:szCs w:val="18"/>
        </w:rPr>
      </w:pPr>
    </w:p>
    <w:p w14:paraId="4A3A5E02" w14:textId="77777777" w:rsidR="00EA01F0" w:rsidRDefault="00EA01F0" w:rsidP="004B2594">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231CFA">
        <w:tc>
          <w:tcPr>
            <w:tcW w:w="11016" w:type="dxa"/>
            <w:gridSpan w:val="3"/>
            <w:vAlign w:val="center"/>
          </w:tcPr>
          <w:p w14:paraId="4A3A5E03" w14:textId="0721916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CF1R?</w:t>
            </w:r>
          </w:p>
        </w:tc>
        <w:tc>
          <w:tcPr>
            <w:tcW w:w="521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21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493648DD" w:rsidR="005B6312" w:rsidRPr="00A42BCC" w:rsidRDefault="005B6312">
            <w:pPr>
              <w:rPr>
                <w:rFonts w:asciiTheme="minorHAnsi" w:hAnsiTheme="minorHAnsi"/>
                <w:sz w:val="18"/>
                <w:szCs w:val="18"/>
              </w:rPr>
            </w:pPr>
            <w:r>
              <w:rPr>
                <w:rFonts w:asciiTheme="minorHAnsi" w:hAnsiTheme="minorHAnsi"/>
                <w:sz w:val="18"/>
                <w:szCs w:val="18"/>
              </w:rPr>
              <w:t xml:space="preserve">Target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Air Leakage from CF1R</w:t>
            </w:r>
            <w:r>
              <w:rPr>
                <w:rFonts w:asciiTheme="minorHAnsi" w:hAnsiTheme="minorHAnsi"/>
                <w:sz w:val="18"/>
                <w:szCs w:val="18"/>
              </w:rPr>
              <w:t xml:space="preserve"> (CFM50)</w:t>
            </w:r>
          </w:p>
        </w:tc>
        <w:tc>
          <w:tcPr>
            <w:tcW w:w="521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214" w:type="dxa"/>
          </w:tcPr>
          <w:p w14:paraId="4A3A5E1C" w14:textId="42963541"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r>
              <w:rPr>
                <w:rFonts w:asciiTheme="minorHAnsi" w:hAnsiTheme="minorHAnsi"/>
                <w:sz w:val="18"/>
                <w:szCs w:val="18"/>
              </w:rPr>
              <w:t>08</w:t>
            </w:r>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C1C12BE" w14:textId="77777777" w:rsidR="00D70E25" w:rsidRDefault="00D70E25" w:rsidP="00216D94">
            <w:pPr>
              <w:rPr>
                <w:ins w:id="7" w:author="Markstrum, Alexis@Energy" w:date="2019-09-24T14:38:00Z"/>
                <w:rFonts w:asciiTheme="minorHAnsi" w:hAnsiTheme="minorHAnsi"/>
                <w:sz w:val="18"/>
                <w:szCs w:val="18"/>
              </w:rPr>
            </w:pPr>
            <w:ins w:id="8" w:author="Markstrum, Alexis@Energy" w:date="2019-09-24T14:38:00Z">
              <w:r w:rsidRPr="00D70E25">
                <w:rPr>
                  <w:rFonts w:asciiTheme="minorHAnsi" w:hAnsiTheme="minorHAnsi"/>
                  <w:sz w:val="18"/>
                  <w:szCs w:val="18"/>
                </w:rPr>
                <w:t xml:space="preserve">&lt;&lt;if A02≠"required", then value = N/A; </w:t>
              </w:r>
            </w:ins>
          </w:p>
          <w:p w14:paraId="31F828EF" w14:textId="3CBCA53E" w:rsidR="00D70E25" w:rsidRDefault="00D70E25" w:rsidP="00216D94">
            <w:pPr>
              <w:rPr>
                <w:ins w:id="9" w:author="Markstrum, Alexis@Energy" w:date="2019-09-24T14:38:00Z"/>
                <w:rFonts w:asciiTheme="minorHAnsi" w:hAnsiTheme="minorHAnsi"/>
                <w:sz w:val="18"/>
                <w:szCs w:val="18"/>
              </w:rPr>
            </w:pPr>
            <w:ins w:id="10" w:author="Markstrum, Alexis@Energy" w:date="2019-09-24T14:38:00Z">
              <w:r w:rsidRPr="00D70E25">
                <w:rPr>
                  <w:rFonts w:asciiTheme="minorHAnsi" w:hAnsiTheme="minorHAnsi"/>
                  <w:sz w:val="18"/>
                  <w:szCs w:val="18"/>
                </w:rPr>
                <w:t xml:space="preserve">Else if value available from CF1R, use value; </w:t>
              </w:r>
            </w:ins>
          </w:p>
          <w:p w14:paraId="19F34BED" w14:textId="0BC57A79" w:rsidR="00B05774" w:rsidDel="00D70E25" w:rsidRDefault="00D70E25" w:rsidP="0007727D">
            <w:pPr>
              <w:rPr>
                <w:del w:id="11" w:author="Markstrum, Alexis@Energy" w:date="2019-09-24T14:38:00Z"/>
                <w:rFonts w:asciiTheme="minorHAnsi" w:hAnsiTheme="minorHAnsi"/>
                <w:sz w:val="18"/>
                <w:szCs w:val="18"/>
              </w:rPr>
            </w:pPr>
            <w:ins w:id="12" w:author="Markstrum, Alexis@Energy" w:date="2019-09-24T14:38:00Z">
              <w:r w:rsidRPr="00D70E25">
                <w:rPr>
                  <w:rFonts w:asciiTheme="minorHAnsi" w:hAnsiTheme="minorHAnsi"/>
                  <w:sz w:val="18"/>
                  <w:szCs w:val="18"/>
                </w:rPr>
                <w:t>Else user input numeric value, xxxxx.x &gt;&gt;</w:t>
              </w:r>
            </w:ins>
            <w:del w:id="13" w:author="Markstrum, Alexis@Energy" w:date="2019-09-24T14:38:00Z">
              <w:r w:rsidR="005B6312" w:rsidRPr="00BE0A0D" w:rsidDel="00D70E25">
                <w:rPr>
                  <w:rFonts w:asciiTheme="minorHAnsi" w:hAnsiTheme="minorHAnsi"/>
                  <w:sz w:val="18"/>
                  <w:szCs w:val="18"/>
                </w:rPr>
                <w:delText xml:space="preserve">&lt;&lt;if A02="required", </w:delText>
              </w:r>
              <w:r w:rsidR="0007727D" w:rsidDel="00D70E25">
                <w:rPr>
                  <w:rFonts w:asciiTheme="minorHAnsi" w:hAnsiTheme="minorHAnsi"/>
                  <w:sz w:val="18"/>
                  <w:szCs w:val="18"/>
                </w:rPr>
                <w:delText xml:space="preserve">then value is </w:delText>
              </w:r>
              <w:r w:rsidR="00B05774" w:rsidDel="00D70E25">
                <w:rPr>
                  <w:rFonts w:asciiTheme="minorHAnsi" w:hAnsiTheme="minorHAnsi"/>
                  <w:sz w:val="18"/>
                  <w:szCs w:val="18"/>
                </w:rPr>
                <w:delText>taken</w:delText>
              </w:r>
              <w:r w:rsidR="0007727D" w:rsidDel="00D70E25">
                <w:rPr>
                  <w:rFonts w:asciiTheme="minorHAnsi" w:hAnsiTheme="minorHAnsi"/>
                  <w:sz w:val="18"/>
                  <w:szCs w:val="18"/>
                </w:rPr>
                <w:delText xml:space="preserve"> from CF1R</w:delText>
              </w:r>
              <w:r w:rsidR="00B05774" w:rsidDel="00D70E25">
                <w:rPr>
                  <w:rFonts w:asciiTheme="minorHAnsi" w:hAnsiTheme="minorHAnsi"/>
                  <w:sz w:val="18"/>
                  <w:szCs w:val="18"/>
                </w:rPr>
                <w:delText>;</w:delText>
              </w:r>
            </w:del>
          </w:p>
          <w:p w14:paraId="1FC322F3" w14:textId="2DC2A489" w:rsidR="005B6312" w:rsidRPr="00A42BCC" w:rsidDel="008A5A59" w:rsidRDefault="00B05774" w:rsidP="00216D94">
            <w:pPr>
              <w:rPr>
                <w:rFonts w:asciiTheme="minorHAnsi" w:hAnsiTheme="minorHAnsi"/>
                <w:sz w:val="18"/>
                <w:szCs w:val="18"/>
              </w:rPr>
            </w:pPr>
            <w:del w:id="14" w:author="Markstrum, Alexis@Energy" w:date="2019-09-24T14:38:00Z">
              <w:r w:rsidDel="00D70E25">
                <w:rPr>
                  <w:rFonts w:asciiTheme="minorHAnsi" w:hAnsiTheme="minorHAnsi"/>
                  <w:sz w:val="18"/>
                  <w:szCs w:val="18"/>
                </w:rPr>
                <w:delText xml:space="preserve">Else </w:delText>
              </w:r>
              <w:r w:rsidR="005B6312" w:rsidRPr="00BE0A0D" w:rsidDel="00D70E25">
                <w:rPr>
                  <w:rFonts w:asciiTheme="minorHAnsi" w:hAnsiTheme="minorHAnsi"/>
                  <w:sz w:val="18"/>
                  <w:szCs w:val="18"/>
                </w:rPr>
                <w:delText xml:space="preserve"> user input numeric value, xxxxx.x</w:delText>
              </w:r>
              <w:r w:rsidR="00C15D3B" w:rsidDel="00D70E25">
                <w:rPr>
                  <w:rFonts w:asciiTheme="minorHAnsi" w:hAnsiTheme="minorHAnsi"/>
                  <w:sz w:val="18"/>
                  <w:szCs w:val="18"/>
                </w:rPr>
                <w:delText>;</w:delText>
              </w:r>
              <w:r w:rsidR="005B6312" w:rsidRPr="00BE0A0D" w:rsidDel="00D70E25">
                <w:rPr>
                  <w:rFonts w:asciiTheme="minorHAnsi" w:hAnsiTheme="minorHAnsi"/>
                  <w:sz w:val="18"/>
                  <w:szCs w:val="18"/>
                </w:rPr>
                <w:delText xml:space="preserve"> </w:delText>
              </w:r>
              <w:r w:rsidR="0007727D" w:rsidDel="00D70E25">
                <w:rPr>
                  <w:rFonts w:asciiTheme="minorHAnsi" w:hAnsiTheme="minorHAnsi"/>
                  <w:sz w:val="18"/>
                  <w:szCs w:val="18"/>
                </w:rPr>
                <w:br/>
              </w:r>
              <w:r w:rsidR="005B6312" w:rsidRPr="00BE0A0D" w:rsidDel="00D70E25">
                <w:rPr>
                  <w:rFonts w:asciiTheme="minorHAnsi" w:hAnsiTheme="minorHAnsi"/>
                  <w:sz w:val="18"/>
                  <w:szCs w:val="18"/>
                </w:rPr>
                <w:delText>else,</w:delText>
              </w:r>
              <w:r w:rsidDel="00D70E25">
                <w:rPr>
                  <w:rFonts w:asciiTheme="minorHAnsi" w:hAnsiTheme="minorHAnsi"/>
                  <w:sz w:val="18"/>
                  <w:szCs w:val="18"/>
                </w:rPr>
                <w:delText xml:space="preserve"> if A02 </w:delText>
              </w:r>
              <w:r w:rsidR="00216D94" w:rsidDel="00D70E25">
                <w:rPr>
                  <w:rFonts w:asciiTheme="minorHAnsi" w:hAnsiTheme="minorHAnsi" w:cstheme="minorHAnsi"/>
                  <w:sz w:val="18"/>
                  <w:szCs w:val="18"/>
                </w:rPr>
                <w:delText>≠</w:delText>
              </w:r>
              <w:r w:rsidDel="00D70E25">
                <w:rPr>
                  <w:rFonts w:asciiTheme="minorHAnsi" w:hAnsiTheme="minorHAnsi"/>
                  <w:sz w:val="18"/>
                  <w:szCs w:val="18"/>
                </w:rPr>
                <w:delText xml:space="preserve"> “required”, then</w:delText>
              </w:r>
              <w:r w:rsidR="005B6312" w:rsidRPr="00BE0A0D" w:rsidDel="00D70E25">
                <w:rPr>
                  <w:rFonts w:asciiTheme="minorHAnsi" w:hAnsiTheme="minorHAnsi"/>
                  <w:sz w:val="18"/>
                  <w:szCs w:val="18"/>
                </w:rPr>
                <w:delText xml:space="preserve"> value=N/A&gt;&gt;</w:delText>
              </w:r>
            </w:del>
          </w:p>
        </w:tc>
      </w:tr>
      <w:tr w:rsidR="005B6312" w:rsidRPr="00A42BCC" w:rsidDel="008A5A59" w14:paraId="0666F892" w14:textId="77777777" w:rsidTr="00EF2268">
        <w:tc>
          <w:tcPr>
            <w:tcW w:w="588" w:type="dxa"/>
            <w:vAlign w:val="center"/>
          </w:tcPr>
          <w:p w14:paraId="287EAC2B" w14:textId="44FEA6E1" w:rsidR="005B6312" w:rsidDel="008A5A59" w:rsidRDefault="00011BC3" w:rsidP="008D3313">
            <w:pPr>
              <w:jc w:val="center"/>
              <w:rPr>
                <w:rFonts w:asciiTheme="minorHAnsi" w:hAnsiTheme="minorHAnsi"/>
                <w:sz w:val="18"/>
                <w:szCs w:val="18"/>
              </w:rPr>
            </w:pPr>
            <w:r>
              <w:rPr>
                <w:rFonts w:asciiTheme="minorHAnsi" w:hAnsiTheme="minorHAnsi"/>
                <w:sz w:val="18"/>
                <w:szCs w:val="18"/>
              </w:rPr>
              <w:t>09</w:t>
            </w:r>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35E0EA8B" w14:textId="77777777" w:rsidR="00D70E25" w:rsidRDefault="00D70E25" w:rsidP="00C15D3B">
            <w:pPr>
              <w:rPr>
                <w:ins w:id="15" w:author="Markstrum, Alexis@Energy" w:date="2019-09-24T14:39:00Z"/>
                <w:rFonts w:asciiTheme="minorHAnsi" w:hAnsiTheme="minorHAnsi"/>
                <w:sz w:val="18"/>
                <w:szCs w:val="18"/>
              </w:rPr>
            </w:pPr>
            <w:ins w:id="16" w:author="Markstrum, Alexis@Energy" w:date="2019-09-24T14:38:00Z">
              <w:r w:rsidRPr="00D70E25">
                <w:rPr>
                  <w:rFonts w:asciiTheme="minorHAnsi" w:hAnsiTheme="minorHAnsi"/>
                  <w:sz w:val="18"/>
                  <w:szCs w:val="18"/>
                </w:rPr>
                <w:t xml:space="preserve">&lt;&lt;if A02≠"required", then value = N/A; </w:t>
              </w:r>
            </w:ins>
          </w:p>
          <w:p w14:paraId="0FB52C05" w14:textId="77777777" w:rsidR="00D70E25" w:rsidRDefault="00D70E25" w:rsidP="00C15D3B">
            <w:pPr>
              <w:rPr>
                <w:ins w:id="17" w:author="Markstrum, Alexis@Energy" w:date="2019-09-24T14:39:00Z"/>
                <w:rFonts w:asciiTheme="minorHAnsi" w:hAnsiTheme="minorHAnsi"/>
                <w:sz w:val="18"/>
                <w:szCs w:val="18"/>
              </w:rPr>
            </w:pPr>
            <w:ins w:id="18" w:author="Markstrum, Alexis@Energy" w:date="2019-09-24T14:38:00Z">
              <w:r w:rsidRPr="00D70E25">
                <w:rPr>
                  <w:rFonts w:asciiTheme="minorHAnsi" w:hAnsiTheme="minorHAnsi"/>
                  <w:sz w:val="18"/>
                  <w:szCs w:val="18"/>
                </w:rPr>
                <w:t xml:space="preserve">Else if value available from CF1R, use value; </w:t>
              </w:r>
            </w:ins>
          </w:p>
          <w:p w14:paraId="47794455" w14:textId="4B72D729" w:rsidR="00B05774" w:rsidRPr="00B05774" w:rsidDel="00D70E25" w:rsidRDefault="00D70E25" w:rsidP="00B05774">
            <w:pPr>
              <w:rPr>
                <w:del w:id="19" w:author="Markstrum, Alexis@Energy" w:date="2019-09-24T14:38:00Z"/>
                <w:rFonts w:asciiTheme="minorHAnsi" w:hAnsiTheme="minorHAnsi"/>
                <w:sz w:val="18"/>
                <w:szCs w:val="18"/>
              </w:rPr>
            </w:pPr>
            <w:ins w:id="20" w:author="Markstrum, Alexis@Energy" w:date="2019-09-24T14:38:00Z">
              <w:r w:rsidRPr="00D70E25">
                <w:rPr>
                  <w:rFonts w:asciiTheme="minorHAnsi" w:hAnsiTheme="minorHAnsi"/>
                  <w:sz w:val="18"/>
                  <w:szCs w:val="18"/>
                </w:rPr>
                <w:t>Else user input numeric value, xxxxx.x &gt;&gt;</w:t>
              </w:r>
            </w:ins>
            <w:del w:id="21" w:author="Markstrum, Alexis@Energy" w:date="2019-09-24T14:38:00Z">
              <w:r w:rsidR="00B05774" w:rsidRPr="00B05774" w:rsidDel="00D70E25">
                <w:rPr>
                  <w:rFonts w:asciiTheme="minorHAnsi" w:hAnsiTheme="minorHAnsi"/>
                  <w:sz w:val="18"/>
                  <w:szCs w:val="18"/>
                </w:rPr>
                <w:delText xml:space="preserve">&lt;&lt;if A02="required", then value is </w:delText>
              </w:r>
              <w:r w:rsidR="00B05774" w:rsidDel="00D70E25">
                <w:rPr>
                  <w:rFonts w:asciiTheme="minorHAnsi" w:hAnsiTheme="minorHAnsi"/>
                  <w:sz w:val="18"/>
                  <w:szCs w:val="18"/>
                </w:rPr>
                <w:delText>taken</w:delText>
              </w:r>
              <w:r w:rsidR="00B05774" w:rsidRPr="00B05774" w:rsidDel="00D70E25">
                <w:rPr>
                  <w:rFonts w:asciiTheme="minorHAnsi" w:hAnsiTheme="minorHAnsi"/>
                  <w:sz w:val="18"/>
                  <w:szCs w:val="18"/>
                </w:rPr>
                <w:delText xml:space="preserve"> from CF1R;</w:delText>
              </w:r>
            </w:del>
          </w:p>
          <w:p w14:paraId="123F3E22" w14:textId="7AD2372E" w:rsidR="00B05774" w:rsidRPr="00B05774" w:rsidDel="00D70E25" w:rsidRDefault="00B05774" w:rsidP="00B05774">
            <w:pPr>
              <w:rPr>
                <w:del w:id="22" w:author="Markstrum, Alexis@Energy" w:date="2019-09-24T14:38:00Z"/>
                <w:rFonts w:asciiTheme="minorHAnsi" w:hAnsiTheme="minorHAnsi"/>
                <w:sz w:val="18"/>
                <w:szCs w:val="18"/>
              </w:rPr>
            </w:pPr>
            <w:del w:id="23" w:author="Markstrum, Alexis@Energy" w:date="2019-09-24T14:38:00Z">
              <w:r w:rsidRPr="00B05774" w:rsidDel="00D70E25">
                <w:rPr>
                  <w:rFonts w:asciiTheme="minorHAnsi" w:hAnsiTheme="minorHAnsi"/>
                  <w:sz w:val="18"/>
                  <w:szCs w:val="18"/>
                </w:rPr>
                <w:delText>Else user input numeric value, xxxxx.x</w:delText>
              </w:r>
              <w:r w:rsidR="00C15D3B" w:rsidDel="00D70E25">
                <w:rPr>
                  <w:rFonts w:asciiTheme="minorHAnsi" w:hAnsiTheme="minorHAnsi"/>
                  <w:sz w:val="18"/>
                  <w:szCs w:val="18"/>
                </w:rPr>
                <w:delText>;</w:delText>
              </w:r>
              <w:r w:rsidRPr="00B05774" w:rsidDel="00D70E25">
                <w:rPr>
                  <w:rFonts w:asciiTheme="minorHAnsi" w:hAnsiTheme="minorHAnsi"/>
                  <w:sz w:val="18"/>
                  <w:szCs w:val="18"/>
                </w:rPr>
                <w:delText xml:space="preserve"> </w:delText>
              </w:r>
            </w:del>
          </w:p>
          <w:p w14:paraId="72497052" w14:textId="347803C8" w:rsidR="005B6312" w:rsidRPr="00A42BCC" w:rsidDel="008A5A59" w:rsidRDefault="00B05774" w:rsidP="00C15D3B">
            <w:pPr>
              <w:rPr>
                <w:rFonts w:asciiTheme="minorHAnsi" w:hAnsiTheme="minorHAnsi"/>
                <w:sz w:val="18"/>
                <w:szCs w:val="18"/>
              </w:rPr>
            </w:pPr>
            <w:del w:id="24" w:author="Markstrum, Alexis@Energy" w:date="2019-09-24T14:38:00Z">
              <w:r w:rsidRPr="00B05774" w:rsidDel="00D70E25">
                <w:rPr>
                  <w:rFonts w:asciiTheme="minorHAnsi" w:hAnsiTheme="minorHAnsi"/>
                  <w:sz w:val="18"/>
                  <w:szCs w:val="18"/>
                </w:rPr>
                <w:delText xml:space="preserve">else, if A02 </w:delText>
              </w:r>
              <w:r w:rsidR="00C15D3B" w:rsidDel="00D70E25">
                <w:rPr>
                  <w:rFonts w:asciiTheme="minorHAnsi" w:hAnsiTheme="minorHAnsi" w:cstheme="minorHAnsi"/>
                  <w:sz w:val="18"/>
                  <w:szCs w:val="18"/>
                </w:rPr>
                <w:delText>≠</w:delText>
              </w:r>
              <w:r w:rsidRPr="00B05774" w:rsidDel="00D70E25">
                <w:rPr>
                  <w:rFonts w:asciiTheme="minorHAnsi" w:hAnsiTheme="minorHAnsi"/>
                  <w:sz w:val="18"/>
                  <w:szCs w:val="18"/>
                </w:rPr>
                <w:delText xml:space="preserve"> “required”, then value=N/A&gt;&gt;</w:delText>
              </w:r>
            </w:del>
          </w:p>
        </w:tc>
      </w:tr>
      <w:tr w:rsidR="005B6312" w:rsidRPr="00A42BCC" w:rsidDel="008A5A59" w14:paraId="59CB9D0E" w14:textId="77777777" w:rsidTr="00EF2268">
        <w:tc>
          <w:tcPr>
            <w:tcW w:w="588" w:type="dxa"/>
            <w:vAlign w:val="center"/>
          </w:tcPr>
          <w:p w14:paraId="375AB967" w14:textId="5C478C20" w:rsidR="005B6312" w:rsidDel="008A5A59" w:rsidRDefault="00011BC3" w:rsidP="00865606">
            <w:pPr>
              <w:jc w:val="center"/>
              <w:rPr>
                <w:rFonts w:asciiTheme="minorHAnsi" w:hAnsiTheme="minorHAnsi"/>
                <w:sz w:val="18"/>
                <w:szCs w:val="18"/>
              </w:rPr>
            </w:pPr>
            <w:r>
              <w:rPr>
                <w:rFonts w:asciiTheme="minorHAnsi" w:hAnsiTheme="minorHAnsi"/>
                <w:sz w:val="18"/>
                <w:szCs w:val="18"/>
              </w:rPr>
              <w:t>10</w:t>
            </w:r>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1E4FA02B" w14:textId="77777777" w:rsidR="00D70E25" w:rsidRDefault="00D70E25" w:rsidP="00C15D3B">
            <w:pPr>
              <w:rPr>
                <w:ins w:id="25" w:author="Markstrum, Alexis@Energy" w:date="2019-09-24T14:39:00Z"/>
                <w:rFonts w:asciiTheme="minorHAnsi" w:hAnsiTheme="minorHAnsi"/>
                <w:sz w:val="18"/>
                <w:szCs w:val="18"/>
              </w:rPr>
            </w:pPr>
            <w:ins w:id="26" w:author="Markstrum, Alexis@Energy" w:date="2019-09-24T14:39:00Z">
              <w:r w:rsidRPr="00D70E25">
                <w:rPr>
                  <w:rFonts w:asciiTheme="minorHAnsi" w:hAnsiTheme="minorHAnsi"/>
                  <w:sz w:val="18"/>
                  <w:szCs w:val="18"/>
                </w:rPr>
                <w:t xml:space="preserve">&lt;&lt;if A02≠"required", then value = N/A; </w:t>
              </w:r>
            </w:ins>
          </w:p>
          <w:p w14:paraId="36075A66" w14:textId="77777777" w:rsidR="00D70E25" w:rsidRDefault="00D70E25" w:rsidP="00C15D3B">
            <w:pPr>
              <w:rPr>
                <w:ins w:id="27" w:author="Markstrum, Alexis@Energy" w:date="2019-09-24T14:39:00Z"/>
                <w:rFonts w:asciiTheme="minorHAnsi" w:hAnsiTheme="minorHAnsi"/>
                <w:sz w:val="18"/>
                <w:szCs w:val="18"/>
              </w:rPr>
            </w:pPr>
            <w:ins w:id="28" w:author="Markstrum, Alexis@Energy" w:date="2019-09-24T14:39:00Z">
              <w:r w:rsidRPr="00D70E25">
                <w:rPr>
                  <w:rFonts w:asciiTheme="minorHAnsi" w:hAnsiTheme="minorHAnsi"/>
                  <w:sz w:val="18"/>
                  <w:szCs w:val="18"/>
                </w:rPr>
                <w:t xml:space="preserve">Else if value available from CF1R, use value; </w:t>
              </w:r>
            </w:ins>
          </w:p>
          <w:p w14:paraId="03DA575F" w14:textId="506E6436" w:rsidR="00B05774" w:rsidRPr="00B05774" w:rsidDel="00D70E25" w:rsidRDefault="00D70E25" w:rsidP="00B05774">
            <w:pPr>
              <w:rPr>
                <w:del w:id="29" w:author="Markstrum, Alexis@Energy" w:date="2019-09-24T14:39:00Z"/>
                <w:rFonts w:asciiTheme="minorHAnsi" w:hAnsiTheme="minorHAnsi"/>
                <w:sz w:val="18"/>
                <w:szCs w:val="18"/>
              </w:rPr>
            </w:pPr>
            <w:ins w:id="30" w:author="Markstrum, Alexis@Energy" w:date="2019-09-24T14:39:00Z">
              <w:r w:rsidRPr="00D70E25">
                <w:rPr>
                  <w:rFonts w:asciiTheme="minorHAnsi" w:hAnsiTheme="minorHAnsi"/>
                  <w:sz w:val="18"/>
                  <w:szCs w:val="18"/>
                </w:rPr>
                <w:t>Else user input numeric value, xxxxx.x &gt;&gt;</w:t>
              </w:r>
            </w:ins>
            <w:del w:id="31" w:author="Markstrum, Alexis@Energy" w:date="2019-09-24T14:39:00Z">
              <w:r w:rsidR="00B05774" w:rsidRPr="00B05774" w:rsidDel="00D70E25">
                <w:rPr>
                  <w:rFonts w:asciiTheme="minorHAnsi" w:hAnsiTheme="minorHAnsi"/>
                  <w:sz w:val="18"/>
                  <w:szCs w:val="18"/>
                </w:rPr>
                <w:delText xml:space="preserve">&lt;&lt;if A02="required", then value is </w:delText>
              </w:r>
              <w:r w:rsidR="00B05774" w:rsidDel="00D70E25">
                <w:rPr>
                  <w:rFonts w:asciiTheme="minorHAnsi" w:hAnsiTheme="minorHAnsi"/>
                  <w:sz w:val="18"/>
                  <w:szCs w:val="18"/>
                </w:rPr>
                <w:delText>taken</w:delText>
              </w:r>
              <w:r w:rsidR="00B05774" w:rsidRPr="00B05774" w:rsidDel="00D70E25">
                <w:rPr>
                  <w:rFonts w:asciiTheme="minorHAnsi" w:hAnsiTheme="minorHAnsi"/>
                  <w:sz w:val="18"/>
                  <w:szCs w:val="18"/>
                </w:rPr>
                <w:delText xml:space="preserve"> from CF1R;</w:delText>
              </w:r>
            </w:del>
          </w:p>
          <w:p w14:paraId="6A568F55" w14:textId="593B58E9" w:rsidR="00B05774" w:rsidRPr="00B05774" w:rsidDel="00D70E25" w:rsidRDefault="00B05774" w:rsidP="00B05774">
            <w:pPr>
              <w:rPr>
                <w:del w:id="32" w:author="Markstrum, Alexis@Energy" w:date="2019-09-24T14:39:00Z"/>
                <w:rFonts w:asciiTheme="minorHAnsi" w:hAnsiTheme="minorHAnsi"/>
                <w:sz w:val="18"/>
                <w:szCs w:val="18"/>
              </w:rPr>
            </w:pPr>
            <w:del w:id="33" w:author="Markstrum, Alexis@Energy" w:date="2019-09-24T14:39:00Z">
              <w:r w:rsidRPr="00B05774" w:rsidDel="00D70E25">
                <w:rPr>
                  <w:rFonts w:asciiTheme="minorHAnsi" w:hAnsiTheme="minorHAnsi"/>
                  <w:sz w:val="18"/>
                  <w:szCs w:val="18"/>
                </w:rPr>
                <w:delText>Else user input numeric value, xxxxx.x</w:delText>
              </w:r>
              <w:r w:rsidR="00C15D3B" w:rsidDel="00D70E25">
                <w:rPr>
                  <w:rFonts w:asciiTheme="minorHAnsi" w:hAnsiTheme="minorHAnsi"/>
                  <w:sz w:val="18"/>
                  <w:szCs w:val="18"/>
                </w:rPr>
                <w:delText>;</w:delText>
              </w:r>
              <w:r w:rsidRPr="00B05774" w:rsidDel="00D70E25">
                <w:rPr>
                  <w:rFonts w:asciiTheme="minorHAnsi" w:hAnsiTheme="minorHAnsi"/>
                  <w:sz w:val="18"/>
                  <w:szCs w:val="18"/>
                </w:rPr>
                <w:delText xml:space="preserve"> </w:delText>
              </w:r>
            </w:del>
          </w:p>
          <w:p w14:paraId="1F2E99B6" w14:textId="25B7E30C" w:rsidR="005B6312" w:rsidRPr="00A42BCC" w:rsidDel="008A5A59" w:rsidRDefault="00B05774" w:rsidP="00C15D3B">
            <w:pPr>
              <w:rPr>
                <w:rFonts w:asciiTheme="minorHAnsi" w:hAnsiTheme="minorHAnsi"/>
                <w:sz w:val="18"/>
                <w:szCs w:val="18"/>
              </w:rPr>
            </w:pPr>
            <w:del w:id="34" w:author="Markstrum, Alexis@Energy" w:date="2019-09-24T14:39:00Z">
              <w:r w:rsidRPr="00B05774" w:rsidDel="00D70E25">
                <w:rPr>
                  <w:rFonts w:asciiTheme="minorHAnsi" w:hAnsiTheme="minorHAnsi"/>
                  <w:sz w:val="18"/>
                  <w:szCs w:val="18"/>
                </w:rPr>
                <w:delText xml:space="preserve">else, if A02 </w:delText>
              </w:r>
              <w:r w:rsidR="00C15D3B" w:rsidDel="00D70E25">
                <w:rPr>
                  <w:rFonts w:asciiTheme="minorHAnsi" w:hAnsiTheme="minorHAnsi" w:cstheme="minorHAnsi"/>
                  <w:sz w:val="18"/>
                  <w:szCs w:val="18"/>
                </w:rPr>
                <w:delText>≠</w:delText>
              </w:r>
              <w:r w:rsidRPr="00B05774" w:rsidDel="00D70E25">
                <w:rPr>
                  <w:rFonts w:asciiTheme="minorHAnsi" w:hAnsiTheme="minorHAnsi"/>
                  <w:sz w:val="18"/>
                  <w:szCs w:val="18"/>
                </w:rPr>
                <w:delText xml:space="preserve"> “required”, then value=N/A&gt;&gt;</w:delText>
              </w:r>
            </w:del>
          </w:p>
        </w:tc>
      </w:tr>
      <w:tr w:rsidR="005B6312" w:rsidRPr="00A42BCC" w:rsidDel="008A5A59" w14:paraId="342AFEC0" w14:textId="77777777" w:rsidTr="00EF2268">
        <w:tc>
          <w:tcPr>
            <w:tcW w:w="588" w:type="dxa"/>
            <w:vAlign w:val="center"/>
          </w:tcPr>
          <w:p w14:paraId="7354F5EE" w14:textId="5039E354" w:rsidR="005B6312" w:rsidDel="008A5A59" w:rsidRDefault="00011BC3" w:rsidP="008D3313">
            <w:pPr>
              <w:jc w:val="center"/>
              <w:rPr>
                <w:rFonts w:asciiTheme="minorHAnsi" w:hAnsiTheme="minorHAnsi"/>
                <w:sz w:val="18"/>
                <w:szCs w:val="18"/>
              </w:rPr>
            </w:pPr>
            <w:r>
              <w:rPr>
                <w:rFonts w:asciiTheme="minorHAnsi" w:hAnsiTheme="minorHAnsi"/>
                <w:sz w:val="18"/>
                <w:szCs w:val="18"/>
              </w:rPr>
              <w:t>11</w:t>
            </w:r>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8A57FDA" w14:textId="77777777" w:rsidR="00D70E25" w:rsidRDefault="00D70E25" w:rsidP="00C15D3B">
            <w:pPr>
              <w:rPr>
                <w:ins w:id="35" w:author="Markstrum, Alexis@Energy" w:date="2019-09-24T14:39:00Z"/>
                <w:rFonts w:asciiTheme="minorHAnsi" w:hAnsiTheme="minorHAnsi"/>
                <w:sz w:val="18"/>
                <w:szCs w:val="18"/>
              </w:rPr>
            </w:pPr>
            <w:ins w:id="36" w:author="Markstrum, Alexis@Energy" w:date="2019-09-24T14:39:00Z">
              <w:r w:rsidRPr="00D70E25">
                <w:rPr>
                  <w:rFonts w:asciiTheme="minorHAnsi" w:hAnsiTheme="minorHAnsi"/>
                  <w:sz w:val="18"/>
                  <w:szCs w:val="18"/>
                </w:rPr>
                <w:t xml:space="preserve">&lt;&lt;if A02≠"required", then value = N/A; </w:t>
              </w:r>
            </w:ins>
          </w:p>
          <w:p w14:paraId="2CE6A548" w14:textId="77777777" w:rsidR="00D70E25" w:rsidRDefault="00D70E25" w:rsidP="00C15D3B">
            <w:pPr>
              <w:rPr>
                <w:ins w:id="37" w:author="Markstrum, Alexis@Energy" w:date="2019-09-24T14:39:00Z"/>
                <w:rFonts w:asciiTheme="minorHAnsi" w:hAnsiTheme="minorHAnsi"/>
                <w:sz w:val="18"/>
                <w:szCs w:val="18"/>
              </w:rPr>
            </w:pPr>
            <w:ins w:id="38" w:author="Markstrum, Alexis@Energy" w:date="2019-09-24T14:39:00Z">
              <w:r w:rsidRPr="00D70E25">
                <w:rPr>
                  <w:rFonts w:asciiTheme="minorHAnsi" w:hAnsiTheme="minorHAnsi"/>
                  <w:sz w:val="18"/>
                  <w:szCs w:val="18"/>
                </w:rPr>
                <w:t xml:space="preserve">Else if value available from CF1R, use value; </w:t>
              </w:r>
            </w:ins>
          </w:p>
          <w:p w14:paraId="4DBCDA56" w14:textId="2BBDD6D0" w:rsidR="00B05774" w:rsidRPr="00B05774" w:rsidDel="00D70E25" w:rsidRDefault="00D70E25" w:rsidP="00B05774">
            <w:pPr>
              <w:rPr>
                <w:del w:id="39" w:author="Markstrum, Alexis@Energy" w:date="2019-09-24T14:39:00Z"/>
                <w:rFonts w:asciiTheme="minorHAnsi" w:hAnsiTheme="minorHAnsi"/>
                <w:sz w:val="18"/>
                <w:szCs w:val="18"/>
              </w:rPr>
            </w:pPr>
            <w:ins w:id="40" w:author="Markstrum, Alexis@Energy" w:date="2019-09-24T14:39:00Z">
              <w:r w:rsidRPr="00D70E25">
                <w:rPr>
                  <w:rFonts w:asciiTheme="minorHAnsi" w:hAnsiTheme="minorHAnsi"/>
                  <w:sz w:val="18"/>
                  <w:szCs w:val="18"/>
                </w:rPr>
                <w:t>Else user input numeric value, xxxxx.x &gt;&gt;</w:t>
              </w:r>
            </w:ins>
            <w:del w:id="41" w:author="Markstrum, Alexis@Energy" w:date="2019-09-24T14:39:00Z">
              <w:r w:rsidR="00B05774" w:rsidRPr="00B05774" w:rsidDel="00D70E25">
                <w:rPr>
                  <w:rFonts w:asciiTheme="minorHAnsi" w:hAnsiTheme="minorHAnsi"/>
                  <w:sz w:val="18"/>
                  <w:szCs w:val="18"/>
                </w:rPr>
                <w:delText xml:space="preserve">&lt;&lt;if A02="required", then value is </w:delText>
              </w:r>
              <w:r w:rsidR="00B05774" w:rsidDel="00D70E25">
                <w:rPr>
                  <w:rFonts w:asciiTheme="minorHAnsi" w:hAnsiTheme="minorHAnsi"/>
                  <w:sz w:val="18"/>
                  <w:szCs w:val="18"/>
                </w:rPr>
                <w:delText>taken</w:delText>
              </w:r>
              <w:r w:rsidR="00B05774" w:rsidRPr="00B05774" w:rsidDel="00D70E25">
                <w:rPr>
                  <w:rFonts w:asciiTheme="minorHAnsi" w:hAnsiTheme="minorHAnsi"/>
                  <w:sz w:val="18"/>
                  <w:szCs w:val="18"/>
                </w:rPr>
                <w:delText xml:space="preserve"> from CF1R;</w:delText>
              </w:r>
            </w:del>
          </w:p>
          <w:p w14:paraId="6110EF61" w14:textId="7AFEE88B" w:rsidR="00B05774" w:rsidRPr="00B05774" w:rsidDel="00D70E25" w:rsidRDefault="00B05774" w:rsidP="00B05774">
            <w:pPr>
              <w:rPr>
                <w:del w:id="42" w:author="Markstrum, Alexis@Energy" w:date="2019-09-24T14:39:00Z"/>
                <w:rFonts w:asciiTheme="minorHAnsi" w:hAnsiTheme="minorHAnsi"/>
                <w:sz w:val="18"/>
                <w:szCs w:val="18"/>
              </w:rPr>
            </w:pPr>
            <w:del w:id="43" w:author="Markstrum, Alexis@Energy" w:date="2019-09-24T14:39:00Z">
              <w:r w:rsidRPr="00B05774" w:rsidDel="00D70E25">
                <w:rPr>
                  <w:rFonts w:asciiTheme="minorHAnsi" w:hAnsiTheme="minorHAnsi"/>
                  <w:sz w:val="18"/>
                  <w:szCs w:val="18"/>
                </w:rPr>
                <w:delText>Else user input numeric value, xxxxx.x</w:delText>
              </w:r>
              <w:r w:rsidR="00C15D3B" w:rsidDel="00D70E25">
                <w:rPr>
                  <w:rFonts w:asciiTheme="minorHAnsi" w:hAnsiTheme="minorHAnsi"/>
                  <w:sz w:val="18"/>
                  <w:szCs w:val="18"/>
                </w:rPr>
                <w:delText>;</w:delText>
              </w:r>
              <w:r w:rsidRPr="00B05774" w:rsidDel="00D70E25">
                <w:rPr>
                  <w:rFonts w:asciiTheme="minorHAnsi" w:hAnsiTheme="minorHAnsi"/>
                  <w:sz w:val="18"/>
                  <w:szCs w:val="18"/>
                </w:rPr>
                <w:delText xml:space="preserve"> </w:delText>
              </w:r>
            </w:del>
          </w:p>
          <w:p w14:paraId="425E3BDA" w14:textId="04E6DFD8" w:rsidR="005B6312" w:rsidRPr="00A42BCC" w:rsidDel="008A5A59" w:rsidRDefault="00B05774" w:rsidP="00C15D3B">
            <w:pPr>
              <w:rPr>
                <w:rFonts w:asciiTheme="minorHAnsi" w:hAnsiTheme="minorHAnsi"/>
                <w:sz w:val="18"/>
                <w:szCs w:val="18"/>
              </w:rPr>
            </w:pPr>
            <w:del w:id="44" w:author="Markstrum, Alexis@Energy" w:date="2019-09-24T14:39:00Z">
              <w:r w:rsidRPr="00B05774" w:rsidDel="00D70E25">
                <w:rPr>
                  <w:rFonts w:asciiTheme="minorHAnsi" w:hAnsiTheme="minorHAnsi"/>
                  <w:sz w:val="18"/>
                  <w:szCs w:val="18"/>
                </w:rPr>
                <w:delText xml:space="preserve">else, if A02 </w:delText>
              </w:r>
              <w:r w:rsidR="00C15D3B" w:rsidDel="00D70E25">
                <w:rPr>
                  <w:rFonts w:asciiTheme="minorHAnsi" w:hAnsiTheme="minorHAnsi" w:cstheme="minorHAnsi"/>
                  <w:sz w:val="18"/>
                  <w:szCs w:val="18"/>
                </w:rPr>
                <w:delText>≠</w:delText>
              </w:r>
              <w:r w:rsidRPr="00B05774" w:rsidDel="00D70E25">
                <w:rPr>
                  <w:rFonts w:asciiTheme="minorHAnsi" w:hAnsiTheme="minorHAnsi"/>
                  <w:sz w:val="18"/>
                  <w:szCs w:val="18"/>
                </w:rPr>
                <w:delText xml:space="preserve"> “required”, then value=N/A&gt;&gt;</w:delText>
              </w:r>
            </w:del>
          </w:p>
        </w:tc>
      </w:tr>
      <w:tr w:rsidR="005B6312" w:rsidRPr="00A42BCC" w14:paraId="110D76D1" w14:textId="77777777" w:rsidTr="00EF2268">
        <w:tc>
          <w:tcPr>
            <w:tcW w:w="588" w:type="dxa"/>
            <w:vAlign w:val="center"/>
          </w:tcPr>
          <w:p w14:paraId="707BDC72" w14:textId="6A201F7C" w:rsidR="005B6312" w:rsidRPr="00A42BCC" w:rsidDel="00E42B9A" w:rsidRDefault="00011BC3" w:rsidP="008D3313">
            <w:pPr>
              <w:jc w:val="center"/>
              <w:rPr>
                <w:rFonts w:asciiTheme="minorHAnsi" w:hAnsiTheme="minorHAnsi"/>
                <w:sz w:val="18"/>
                <w:szCs w:val="18"/>
              </w:rPr>
            </w:pPr>
            <w:r>
              <w:rPr>
                <w:rFonts w:asciiTheme="minorHAnsi" w:hAnsiTheme="minorHAnsi"/>
                <w:sz w:val="18"/>
                <w:szCs w:val="18"/>
              </w:rPr>
              <w:t>12</w:t>
            </w:r>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5296F613" w14:textId="77777777" w:rsidR="00D70E25" w:rsidRDefault="00D70E25" w:rsidP="00C15D3B">
            <w:pPr>
              <w:rPr>
                <w:ins w:id="45" w:author="Markstrum, Alexis@Energy" w:date="2019-09-24T14:39:00Z"/>
                <w:rFonts w:asciiTheme="minorHAnsi" w:hAnsiTheme="minorHAnsi"/>
                <w:sz w:val="18"/>
                <w:szCs w:val="18"/>
              </w:rPr>
            </w:pPr>
            <w:ins w:id="46" w:author="Markstrum, Alexis@Energy" w:date="2019-09-24T14:39:00Z">
              <w:r w:rsidRPr="00D70E25">
                <w:rPr>
                  <w:rFonts w:asciiTheme="minorHAnsi" w:hAnsiTheme="minorHAnsi"/>
                  <w:sz w:val="18"/>
                  <w:szCs w:val="18"/>
                </w:rPr>
                <w:t xml:space="preserve">&lt;&lt; if A02≠"required", then value = N/A; </w:t>
              </w:r>
            </w:ins>
          </w:p>
          <w:p w14:paraId="2300BCE3" w14:textId="77777777" w:rsidR="00D70E25" w:rsidRDefault="00D70E25" w:rsidP="00C15D3B">
            <w:pPr>
              <w:rPr>
                <w:ins w:id="47" w:author="Markstrum, Alexis@Energy" w:date="2019-09-24T14:39:00Z"/>
                <w:rFonts w:asciiTheme="minorHAnsi" w:hAnsiTheme="minorHAnsi"/>
                <w:sz w:val="18"/>
                <w:szCs w:val="18"/>
              </w:rPr>
            </w:pPr>
            <w:ins w:id="48" w:author="Markstrum, Alexis@Energy" w:date="2019-09-24T14:39:00Z">
              <w:r w:rsidRPr="00D70E25">
                <w:rPr>
                  <w:rFonts w:asciiTheme="minorHAnsi" w:hAnsiTheme="minorHAnsi"/>
                  <w:sz w:val="18"/>
                  <w:szCs w:val="18"/>
                </w:rPr>
                <w:t xml:space="preserve">Else if value available from CF1R, use value; </w:t>
              </w:r>
            </w:ins>
          </w:p>
          <w:p w14:paraId="283CA776" w14:textId="39C70467" w:rsidR="00B05774" w:rsidDel="00D70E25" w:rsidRDefault="00D70E25" w:rsidP="00011BC3">
            <w:pPr>
              <w:rPr>
                <w:del w:id="49" w:author="Markstrum, Alexis@Energy" w:date="2019-09-24T14:39:00Z"/>
                <w:rFonts w:asciiTheme="minorHAnsi" w:hAnsiTheme="minorHAnsi"/>
                <w:sz w:val="18"/>
                <w:szCs w:val="18"/>
              </w:rPr>
            </w:pPr>
            <w:ins w:id="50" w:author="Markstrum, Alexis@Energy" w:date="2019-09-24T14:39:00Z">
              <w:r w:rsidRPr="00D70E25">
                <w:rPr>
                  <w:rFonts w:asciiTheme="minorHAnsi" w:hAnsiTheme="minorHAnsi"/>
                  <w:sz w:val="18"/>
                  <w:szCs w:val="18"/>
                </w:rPr>
                <w:t>Else value = sum of (A08+A09+A10+A11) &gt;&gt;</w:t>
              </w:r>
            </w:ins>
            <w:del w:id="51" w:author="Markstrum, Alexis@Energy" w:date="2019-09-24T14:39:00Z">
              <w:r w:rsidR="005B6312" w:rsidDel="00D70E25">
                <w:rPr>
                  <w:rFonts w:asciiTheme="minorHAnsi" w:hAnsiTheme="minorHAnsi"/>
                  <w:sz w:val="18"/>
                  <w:szCs w:val="18"/>
                </w:rPr>
                <w:delText xml:space="preserve">&lt;&lt;if A02="required", </w:delText>
              </w:r>
              <w:r w:rsidR="00B05774" w:rsidDel="00D70E25">
                <w:rPr>
                  <w:rFonts w:asciiTheme="minorHAnsi" w:hAnsiTheme="minorHAnsi"/>
                  <w:sz w:val="18"/>
                  <w:szCs w:val="18"/>
                </w:rPr>
                <w:delText>then value is taken from CF1R;</w:delText>
              </w:r>
            </w:del>
          </w:p>
          <w:p w14:paraId="50B6D4C5" w14:textId="5AF89A25" w:rsidR="005B6312" w:rsidRPr="00A42BCC" w:rsidRDefault="00B05774" w:rsidP="00C15D3B">
            <w:pPr>
              <w:rPr>
                <w:rFonts w:asciiTheme="minorHAnsi" w:hAnsiTheme="minorHAnsi"/>
                <w:sz w:val="18"/>
                <w:szCs w:val="18"/>
              </w:rPr>
            </w:pPr>
            <w:del w:id="52" w:author="Markstrum, Alexis@Energy" w:date="2019-09-24T14:39:00Z">
              <w:r w:rsidDel="00D70E25">
                <w:rPr>
                  <w:rFonts w:asciiTheme="minorHAnsi" w:hAnsiTheme="minorHAnsi"/>
                  <w:sz w:val="18"/>
                  <w:szCs w:val="18"/>
                </w:rPr>
                <w:delText xml:space="preserve">Else </w:delText>
              </w:r>
              <w:r w:rsidR="005B6312" w:rsidDel="00D70E25">
                <w:rPr>
                  <w:rFonts w:asciiTheme="minorHAnsi" w:hAnsiTheme="minorHAnsi"/>
                  <w:sz w:val="18"/>
                  <w:szCs w:val="18"/>
                </w:rPr>
                <w:delText xml:space="preserve"> value = sum of (A08+A09+A10+A11)</w:delText>
              </w:r>
              <w:r w:rsidDel="00D70E25">
                <w:rPr>
                  <w:rFonts w:asciiTheme="minorHAnsi" w:hAnsiTheme="minorHAnsi"/>
                  <w:sz w:val="18"/>
                  <w:szCs w:val="18"/>
                </w:rPr>
                <w:delText>;</w:delText>
              </w:r>
              <w:r w:rsidDel="00D70E25">
                <w:rPr>
                  <w:rFonts w:asciiTheme="minorHAnsi" w:hAnsiTheme="minorHAnsi"/>
                  <w:sz w:val="18"/>
                  <w:szCs w:val="18"/>
                </w:rPr>
                <w:br/>
                <w:delText xml:space="preserve">if A02 </w:delText>
              </w:r>
              <w:r w:rsidR="00C15D3B" w:rsidDel="00D70E25">
                <w:rPr>
                  <w:rFonts w:asciiTheme="minorHAnsi" w:hAnsiTheme="minorHAnsi" w:cstheme="minorHAnsi"/>
                  <w:sz w:val="18"/>
                  <w:szCs w:val="18"/>
                </w:rPr>
                <w:delText>≠</w:delText>
              </w:r>
              <w:r w:rsidDel="00D70E25">
                <w:rPr>
                  <w:rFonts w:asciiTheme="minorHAnsi" w:hAnsiTheme="minorHAnsi"/>
                  <w:sz w:val="18"/>
                  <w:szCs w:val="18"/>
                </w:rPr>
                <w:delText xml:space="preserve"> “required”, then</w:delText>
              </w:r>
              <w:r w:rsidR="005B6312" w:rsidDel="00D70E25">
                <w:rPr>
                  <w:rFonts w:asciiTheme="minorHAnsi" w:hAnsiTheme="minorHAnsi"/>
                  <w:sz w:val="18"/>
                  <w:szCs w:val="18"/>
                </w:rPr>
                <w:delText xml:space="preserve"> value=N/A&gt;&gt;</w:delText>
              </w:r>
            </w:del>
          </w:p>
        </w:tc>
      </w:tr>
      <w:tr w:rsidR="005B6312" w14:paraId="04FB332E" w14:textId="77777777" w:rsidTr="00EF2268">
        <w:tc>
          <w:tcPr>
            <w:tcW w:w="588" w:type="dxa"/>
            <w:vAlign w:val="center"/>
          </w:tcPr>
          <w:p w14:paraId="4C93DCF5" w14:textId="611AAF8B"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214" w:type="dxa"/>
            <w:vAlign w:val="center"/>
          </w:tcPr>
          <w:p w14:paraId="5F908336" w14:textId="7CCE1E2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214" w:type="dxa"/>
            <w:vAlign w:val="center"/>
          </w:tcPr>
          <w:p w14:paraId="4C5443AB" w14:textId="0A68CBAB" w:rsidR="00C15D3B"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C15D3B">
              <w:rPr>
                <w:rFonts w:asciiTheme="minorHAnsi" w:hAnsiTheme="minorHAnsi"/>
                <w:sz w:val="18"/>
                <w:szCs w:val="18"/>
              </w:rPr>
              <w:t>;</w:t>
            </w:r>
          </w:p>
          <w:p w14:paraId="46069126" w14:textId="715A0375" w:rsidR="005B6312" w:rsidRDefault="005B6312" w:rsidP="00BB7FEB">
            <w:pPr>
              <w:rPr>
                <w:rFonts w:asciiTheme="minorHAnsi" w:hAnsiTheme="minorHAnsi"/>
                <w:sz w:val="18"/>
                <w:szCs w:val="18"/>
              </w:rPr>
            </w:pPr>
            <w:r>
              <w:rPr>
                <w:rFonts w:asciiTheme="minorHAnsi" w:hAnsiTheme="minorHAnsi"/>
                <w:sz w:val="18"/>
                <w:szCs w:val="18"/>
              </w:rPr>
              <w:t xml:space="preserve">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2543A361"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2EDF8E17"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4B2594">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4B2594">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4B2594">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4B2594">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4B2594">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250F1C13"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4B2594">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4B2594">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4B2594">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4B2594">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4B2594">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4B2594">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4B2594">
        <w:tc>
          <w:tcPr>
            <w:tcW w:w="10795" w:type="dxa"/>
          </w:tcPr>
          <w:p w14:paraId="4A3A5E5F" w14:textId="77777777" w:rsidR="007C670E" w:rsidRPr="005A593D" w:rsidRDefault="007C670E" w:rsidP="0028362C">
            <w:pPr>
              <w:rPr>
                <w:rFonts w:asciiTheme="minorHAnsi" w:hAnsiTheme="minorHAnsi"/>
                <w:b/>
                <w:szCs w:val="18"/>
              </w:rPr>
            </w:pPr>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8F7864">
        <w:tc>
          <w:tcPr>
            <w:tcW w:w="10792" w:type="dxa"/>
            <w:gridSpan w:val="3"/>
          </w:tcPr>
          <w:p w14:paraId="4A3A5E63" w14:textId="63D889FC"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8F7864">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653" w:type="dxa"/>
            <w:vAlign w:val="center"/>
          </w:tcPr>
          <w:p w14:paraId="4A3A5E67" w14:textId="558FEB59"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8F7864">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0D44A461"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8F7864">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7407817A"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653" w:type="dxa"/>
            <w:vAlign w:val="center"/>
          </w:tcPr>
          <w:p w14:paraId="4A3A5E90" w14:textId="03EFA723"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14:paraId="4A3A5E95" w14:textId="77777777" w:rsidTr="008F7864">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0B21A309"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r w:rsidR="00FF42BC">
              <w:rPr>
                <w:rFonts w:asciiTheme="minorHAnsi" w:hAnsiTheme="minorHAnsi"/>
                <w:sz w:val="18"/>
                <w:szCs w:val="18"/>
              </w:rPr>
              <w:t>elseif</w:t>
            </w:r>
            <w:r w:rsidR="00CA3A31">
              <w:rPr>
                <w:rFonts w:asciiTheme="minorHAnsi" w:hAnsiTheme="minorHAnsi"/>
                <w:sz w:val="18"/>
                <w:szCs w:val="18"/>
              </w:rPr>
              <w:br/>
            </w:r>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p>
        </w:tc>
      </w:tr>
      <w:tr w:rsidR="00EA01F0" w:rsidRPr="00A42BCC" w14:paraId="4A3A5E99" w14:textId="77777777" w:rsidTr="008F7864">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24784B04"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53" w:type="dxa"/>
            <w:vAlign w:val="center"/>
          </w:tcPr>
          <w:p w14:paraId="4A3A5E98" w14:textId="0C17116D"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sidR="0029261F">
              <w:rPr>
                <w:rFonts w:asciiTheme="minorHAnsi" w:hAnsiTheme="minorHAnsi"/>
                <w:sz w:val="18"/>
                <w:szCs w:val="18"/>
              </w:rPr>
              <w:t xml:space="preserve">numeric xx.x:  -75.0 </w:t>
            </w:r>
            <w:r w:rsidR="0029261F">
              <w:rPr>
                <w:rFonts w:asciiTheme="minorHAnsi" w:hAnsiTheme="minorHAnsi" w:cstheme="minorHAnsi"/>
                <w:sz w:val="18"/>
                <w:szCs w:val="18"/>
              </w:rPr>
              <w:t>≥</w:t>
            </w:r>
            <w:r w:rsidR="0029261F">
              <w:rPr>
                <w:rFonts w:asciiTheme="minorHAnsi" w:hAnsiTheme="minorHAnsi"/>
                <w:sz w:val="18"/>
                <w:szCs w:val="18"/>
              </w:rPr>
              <w:t xml:space="preserve"> </w:t>
            </w:r>
            <w:r w:rsidRPr="00A42BCC">
              <w:rPr>
                <w:rFonts w:asciiTheme="minorHAnsi" w:hAnsiTheme="minorHAnsi"/>
                <w:sz w:val="18"/>
                <w:szCs w:val="18"/>
              </w:rPr>
              <w:t>value</w:t>
            </w:r>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r w:rsidRPr="00A42BCC">
              <w:rPr>
                <w:rFonts w:asciiTheme="minorHAnsi" w:hAnsiTheme="minorHAnsi"/>
                <w:sz w:val="18"/>
                <w:szCs w:val="18"/>
              </w:rPr>
              <w:t>&gt;&gt;</w:t>
            </w:r>
          </w:p>
        </w:tc>
      </w:tr>
      <w:tr w:rsidR="003C5E86" w:rsidRPr="00A42BCC" w14:paraId="31801980" w14:textId="77777777" w:rsidTr="008F7864">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2D6F47">
              <w:rPr>
                <w:rFonts w:asciiTheme="minorHAnsi" w:hAnsiTheme="minorHAnsi"/>
                <w:sz w:val="18"/>
                <w:szCs w:val="18"/>
              </w:rPr>
              <w:t>Difference</w:t>
            </w:r>
            <w:r w:rsidR="00AD6BA1">
              <w:rPr>
                <w:rFonts w:asciiTheme="minorHAnsi" w:hAnsiTheme="minorHAnsi"/>
                <w:sz w:val="18"/>
                <w:szCs w:val="18"/>
              </w:rPr>
              <w:t xml:space="preserve"> (Pa)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&lt;&lt;calculated</w:t>
            </w:r>
            <w:r w:rsidR="0017724F">
              <w:rPr>
                <w:rFonts w:asciiTheme="minorHAnsi" w:hAnsiTheme="minorHAnsi"/>
                <w:sz w:val="18"/>
                <w:szCs w:val="18"/>
              </w:rPr>
              <w:t xml:space="preserve"> numeric</w:t>
            </w:r>
            <w:r>
              <w:rPr>
                <w:rFonts w:asciiTheme="minorHAnsi" w:hAnsiTheme="minorHAnsi"/>
                <w:sz w:val="18"/>
                <w:szCs w:val="18"/>
              </w:rPr>
              <w:t xml:space="preserve"> value xx.x =</w:t>
            </w:r>
            <w:r w:rsidR="001E5EB4">
              <w:rPr>
                <w:rFonts w:asciiTheme="minorHAnsi" w:hAnsiTheme="minorHAnsi"/>
                <w:sz w:val="18"/>
                <w:szCs w:val="18"/>
              </w:rPr>
              <w:t xml:space="preserve"> </w:t>
            </w:r>
            <w:r>
              <w:rPr>
                <w:rFonts w:asciiTheme="minorHAnsi" w:hAnsiTheme="minorHAnsi"/>
                <w:sz w:val="18"/>
                <w:szCs w:val="18"/>
              </w:rPr>
              <w:t>C05-C03&gt;&gt;</w:t>
            </w:r>
          </w:p>
        </w:tc>
      </w:tr>
      <w:tr w:rsidR="00EA01F0" w:rsidRPr="00A42BCC" w14:paraId="4A3A5E9D" w14:textId="77777777" w:rsidTr="008F7864">
        <w:tc>
          <w:tcPr>
            <w:tcW w:w="589" w:type="dxa"/>
            <w:vAlign w:val="center"/>
          </w:tcPr>
          <w:p w14:paraId="4A3A5E9A" w14:textId="6C044AC0"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175DFEB5"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8F7864">
        <w:tc>
          <w:tcPr>
            <w:tcW w:w="589" w:type="dxa"/>
            <w:vAlign w:val="center"/>
          </w:tcPr>
          <w:p w14:paraId="4A3A5E9E" w14:textId="0C012512"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r w:rsidR="00B450BD">
              <w:rPr>
                <w:rFonts w:asciiTheme="minorHAnsi" w:hAnsiTheme="minorHAnsi"/>
                <w:sz w:val="18"/>
                <w:szCs w:val="18"/>
              </w:rPr>
              <w:t xml:space="preserve"> at </w:t>
            </w:r>
            <w:r w:rsidR="00EF2268">
              <w:rPr>
                <w:rFonts w:asciiTheme="minorHAnsi" w:hAnsiTheme="minorHAnsi"/>
                <w:sz w:val="18"/>
                <w:szCs w:val="18"/>
              </w:rPr>
              <w:t xml:space="preserve">the </w:t>
            </w:r>
            <w:r w:rsidR="00B450BD">
              <w:rPr>
                <w:rFonts w:asciiTheme="minorHAnsi" w:hAnsiTheme="minorHAnsi"/>
                <w:sz w:val="18"/>
                <w:szCs w:val="18"/>
              </w:rPr>
              <w:t>Induced Enclosure Pressure Difference (</w:t>
            </w:r>
            <w:r w:rsidR="00EF2268">
              <w:rPr>
                <w:rFonts w:asciiTheme="minorHAnsi" w:hAnsiTheme="minorHAnsi"/>
                <w:sz w:val="18"/>
                <w:szCs w:val="18"/>
              </w:rPr>
              <w:t xml:space="preserve">in </w:t>
            </w:r>
            <w:r w:rsidR="00B450BD">
              <w:rPr>
                <w:rFonts w:asciiTheme="minorHAnsi" w:hAnsiTheme="minorHAnsi"/>
                <w:sz w:val="18"/>
                <w:szCs w:val="18"/>
              </w:rPr>
              <w:t>C06 above)</w:t>
            </w:r>
          </w:p>
        </w:tc>
        <w:tc>
          <w:tcPr>
            <w:tcW w:w="5653" w:type="dxa"/>
            <w:vAlign w:val="center"/>
          </w:tcPr>
          <w:p w14:paraId="4A3A5EA0" w14:textId="1BCC45ED"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450BD">
              <w:rPr>
                <w:rFonts w:asciiTheme="minorHAnsi" w:hAnsiTheme="minorHAnsi"/>
                <w:sz w:val="18"/>
                <w:szCs w:val="18"/>
              </w:rPr>
              <w:t>enter integer</w:t>
            </w:r>
            <w:r w:rsidR="00B450BD" w:rsidRPr="00A42BCC">
              <w:rPr>
                <w:rFonts w:asciiTheme="minorHAnsi" w:hAnsiTheme="minorHAnsi"/>
                <w:sz w:val="18"/>
                <w:szCs w:val="18"/>
              </w:rPr>
              <w:t xml:space="preserve"> </w:t>
            </w:r>
            <w:r w:rsidRPr="00A42BCC">
              <w:rPr>
                <w:rFonts w:asciiTheme="minorHAnsi" w:hAnsiTheme="minorHAnsi"/>
                <w:sz w:val="18"/>
                <w:szCs w:val="18"/>
              </w:rPr>
              <w:t>value, &gt;&gt; (Resolution of 1 CFM)</w:t>
            </w:r>
          </w:p>
        </w:tc>
      </w:tr>
      <w:tr w:rsidR="00EA01F0" w:rsidRPr="00A42BCC" w14:paraId="4A3A5EA5" w14:textId="77777777" w:rsidTr="008F7864">
        <w:tc>
          <w:tcPr>
            <w:tcW w:w="589" w:type="dxa"/>
            <w:vAlign w:val="center"/>
          </w:tcPr>
          <w:p w14:paraId="4A3A5EA2" w14:textId="06A351CB"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00EA01F0" w:rsidRPr="00A42BCC">
              <w:rPr>
                <w:rFonts w:asciiTheme="minorHAnsi" w:hAnsiTheme="minorHAnsi"/>
                <w:sz w:val="18"/>
                <w:szCs w:val="18"/>
              </w:rPr>
              <w:t>Nominal CFM50</w:t>
            </w:r>
          </w:p>
        </w:tc>
        <w:tc>
          <w:tcPr>
            <w:tcW w:w="5653" w:type="dxa"/>
            <w:vAlign w:val="center"/>
          </w:tcPr>
          <w:p w14:paraId="4A3A5EA4" w14:textId="10FD2E19" w:rsidR="00EA01F0" w:rsidRPr="00A42BCC" w:rsidRDefault="00EA01F0" w:rsidP="000A6CD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r w:rsidR="0060014C">
              <w:rPr>
                <w:rFonts w:asciiTheme="minorHAnsi" w:hAnsiTheme="minorHAnsi"/>
                <w:sz w:val="18"/>
                <w:szCs w:val="18"/>
              </w:rPr>
              <w:t>)</w:t>
            </w:r>
            <w:r w:rsidR="00917497" w:rsidRPr="006F3AAC">
              <w:rPr>
                <w:rFonts w:asciiTheme="minorHAnsi" w:hAnsiTheme="minorHAnsi"/>
                <w:sz w:val="18"/>
                <w:szCs w:val="18"/>
                <w:vertAlign w:val="superscript"/>
              </w:rPr>
              <w:t xml:space="preserve">0.65 </w:t>
            </w:r>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7813E199" w:rsidR="00840617" w:rsidRPr="00A42BCC" w:rsidRDefault="00840617" w:rsidP="00BA337A">
            <w:pPr>
              <w:keepNext/>
              <w:tabs>
                <w:tab w:val="left" w:pos="-720"/>
                <w:tab w:val="left" w:pos="0"/>
                <w:tab w:val="left" w:pos="1152"/>
                <w:tab w:val="center" w:pos="5146"/>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BA337A">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w:t>
            </w:r>
            <w:r w:rsidR="00AC751B">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sidR="00AC751B">
              <w:rPr>
                <w:rFonts w:asciiTheme="minorHAnsi" w:hAnsiTheme="minorHAnsi"/>
                <w:sz w:val="18"/>
                <w:szCs w:val="18"/>
              </w:rPr>
              <w:t>)</w:t>
            </w:r>
            <w:r>
              <w:rPr>
                <w:rFonts w:asciiTheme="minorHAnsi" w:hAnsiTheme="minorHAnsi"/>
                <w:sz w:val="18"/>
                <w:szCs w:val="18"/>
              </w:rPr>
              <w:t>)]</w:t>
            </w:r>
            <w:r w:rsidR="008F0CB1">
              <w:rPr>
                <w:rFonts w:asciiTheme="minorHAnsi" w:hAnsiTheme="minorHAnsi"/>
                <w:sz w:val="18"/>
                <w:szCs w:val="18"/>
              </w:rPr>
              <w:t>;</w:t>
            </w:r>
          </w:p>
          <w:p w14:paraId="5DE6B96D" w14:textId="2DC29402" w:rsidR="006C1E71" w:rsidRDefault="008F0CB1" w:rsidP="00BA337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BA337A">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1CB4DA15"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611F2ACC" w:rsidR="00840617" w:rsidRPr="00A42BCC" w:rsidRDefault="00840617" w:rsidP="00BA337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BA337A">
              <w:rPr>
                <w:rFonts w:asciiTheme="minorHAnsi" w:hAnsiTheme="minorHAnsi"/>
                <w:sz w:val="18"/>
                <w:szCs w:val="18"/>
              </w:rPr>
              <w:t>A</w:t>
            </w:r>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08E52BD4" w:rsidR="00840617" w:rsidRPr="00A42BCC" w:rsidRDefault="00840617" w:rsidP="00BA337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BA337A">
              <w:rPr>
                <w:rFonts w:asciiTheme="minorHAnsi" w:hAnsiTheme="minorHAnsi"/>
                <w:sz w:val="18"/>
                <w:szCs w:val="18"/>
              </w:rPr>
              <w:t>A</w:t>
            </w:r>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5ACF10E5"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09318F3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C09</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2"/>
        <w:gridCol w:w="10188"/>
      </w:tblGrid>
      <w:tr w:rsidR="00EA01F0" w:rsidRPr="00A42BCC" w14:paraId="4A3A5EC7" w14:textId="77777777" w:rsidTr="00F81556">
        <w:trPr>
          <w:trHeight w:val="130"/>
        </w:trPr>
        <w:tc>
          <w:tcPr>
            <w:tcW w:w="10789" w:type="dxa"/>
            <w:gridSpan w:val="2"/>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F81556">
        <w:trPr>
          <w:trHeight w:val="1092"/>
        </w:trPr>
        <w:tc>
          <w:tcPr>
            <w:tcW w:w="602"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6" w:type="dxa"/>
            <w:vAlign w:val="center"/>
          </w:tcPr>
          <w:p w14:paraId="7B336204" w14:textId="568B535D"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C15D3B">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A14</w:t>
            </w:r>
            <w:r w:rsidR="00C15D3B">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and</w:t>
            </w:r>
            <w:r w:rsidRPr="000B64C1">
              <w:rPr>
                <w:rFonts w:asciiTheme="minorHAnsi" w:hAnsiTheme="minorHAnsi"/>
                <w:sz w:val="18"/>
                <w:szCs w:val="18"/>
              </w:rPr>
              <w:t xml:space="preserve"> E01</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Pr="000B64C1">
              <w:rPr>
                <w:rFonts w:asciiTheme="minorHAnsi" w:hAnsiTheme="minorHAnsi"/>
                <w:sz w:val="18"/>
                <w:szCs w:val="18"/>
              </w:rPr>
              <w:t>A03, then display</w:t>
            </w:r>
            <w:r>
              <w:rPr>
                <w:rFonts w:asciiTheme="minorHAnsi" w:hAnsiTheme="minorHAnsi"/>
                <w:sz w:val="18"/>
                <w:szCs w:val="18"/>
              </w:rPr>
              <w:t xml:space="preserve"> text</w:t>
            </w:r>
            <w:r w:rsidRPr="000B64C1">
              <w:rPr>
                <w:rFonts w:asciiTheme="minorHAnsi" w:hAnsiTheme="minorHAnsi"/>
                <w:sz w:val="18"/>
                <w:szCs w:val="18"/>
              </w:rPr>
              <w:t>: " Passes Enclosure</w:t>
            </w:r>
            <w:r w:rsidR="00D721FF">
              <w:rPr>
                <w:rFonts w:asciiTheme="minorHAnsi" w:hAnsiTheme="minorHAnsi"/>
                <w:sz w:val="18"/>
                <w:szCs w:val="18"/>
              </w:rPr>
              <w:t xml:space="preserve"> Air</w:t>
            </w:r>
            <w:r w:rsidRPr="000B64C1">
              <w:rPr>
                <w:rFonts w:asciiTheme="minorHAnsi" w:hAnsiTheme="minorHAnsi"/>
                <w:sz w:val="18"/>
                <w:szCs w:val="18"/>
              </w:rPr>
              <w:t xml:space="preserve"> Leakage Test"</w:t>
            </w:r>
            <w:r>
              <w:rPr>
                <w:rFonts w:asciiTheme="minorHAnsi" w:hAnsiTheme="minorHAnsi"/>
                <w:sz w:val="18"/>
                <w:szCs w:val="18"/>
              </w:rPr>
              <w:t>;</w:t>
            </w:r>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 xml:space="preserve">if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r>
              <w:rPr>
                <w:rFonts w:asciiTheme="minorHAnsi" w:hAnsiTheme="minorHAnsi"/>
                <w:sz w:val="18"/>
                <w:szCs w:val="18"/>
              </w:rPr>
              <w:t xml:space="preserve">text: </w:t>
            </w:r>
            <w:r w:rsidR="000B64C1" w:rsidRPr="000B64C1">
              <w:rPr>
                <w:rFonts w:asciiTheme="minorHAnsi" w:hAnsiTheme="minorHAnsi"/>
                <w:sz w:val="18"/>
                <w:szCs w:val="18"/>
              </w:rPr>
              <w:t xml:space="preserve">“Passes Enclosure </w:t>
            </w:r>
            <w:r w:rsidR="00D721FF">
              <w:rPr>
                <w:rFonts w:asciiTheme="minorHAnsi" w:hAnsiTheme="minorHAnsi"/>
                <w:sz w:val="18"/>
                <w:szCs w:val="18"/>
              </w:rPr>
              <w:t xml:space="preserve">Air </w:t>
            </w:r>
            <w:r w:rsidR="000B64C1" w:rsidRPr="000B64C1">
              <w:rPr>
                <w:rFonts w:asciiTheme="minorHAnsi" w:hAnsiTheme="minorHAnsi"/>
                <w:sz w:val="18"/>
                <w:szCs w:val="18"/>
              </w:rPr>
              <w:t>Leakage Test”</w:t>
            </w:r>
            <w:r w:rsidR="000B64C1">
              <w:rPr>
                <w:rFonts w:asciiTheme="minorHAnsi" w:hAnsiTheme="minorHAnsi"/>
                <w:sz w:val="18"/>
                <w:szCs w:val="18"/>
              </w:rPr>
              <w:t>;</w:t>
            </w:r>
          </w:p>
          <w:p w14:paraId="4A3A5EC9" w14:textId="1D4AB859" w:rsidR="00EA01F0" w:rsidRPr="00A42BCC"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w:t>
            </w:r>
            <w:r w:rsidRPr="000B64C1">
              <w:rPr>
                <w:rFonts w:asciiTheme="minorHAnsi" w:hAnsiTheme="minorHAnsi"/>
                <w:sz w:val="18"/>
                <w:szCs w:val="18"/>
              </w:rPr>
              <w:t xml:space="preserve">lse display </w:t>
            </w:r>
            <w:r>
              <w:rPr>
                <w:rFonts w:asciiTheme="minorHAnsi" w:hAnsiTheme="minorHAnsi"/>
                <w:sz w:val="18"/>
                <w:szCs w:val="18"/>
              </w:rPr>
              <w:t xml:space="preserve">text: </w:t>
            </w:r>
            <w:r w:rsidRPr="000B64C1">
              <w:rPr>
                <w:rFonts w:asciiTheme="minorHAnsi" w:hAnsiTheme="minorHAnsi"/>
                <w:sz w:val="18"/>
                <w:szCs w:val="18"/>
              </w:rPr>
              <w:t>“Fails E</w:t>
            </w:r>
            <w:r>
              <w:rPr>
                <w:rFonts w:asciiTheme="minorHAnsi" w:hAnsiTheme="minorHAnsi"/>
                <w:sz w:val="18"/>
                <w:szCs w:val="18"/>
              </w:rPr>
              <w:t xml:space="preserve">nclosure </w:t>
            </w:r>
            <w:r w:rsidR="00D721FF">
              <w:rPr>
                <w:rFonts w:asciiTheme="minorHAnsi" w:hAnsiTheme="minorHAnsi"/>
                <w:sz w:val="18"/>
                <w:szCs w:val="18"/>
              </w:rPr>
              <w:t xml:space="preserve">Air </w:t>
            </w:r>
            <w:r>
              <w:rPr>
                <w:rFonts w:asciiTheme="minorHAnsi" w:hAnsiTheme="minorHAnsi"/>
                <w:sz w:val="18"/>
                <w:szCs w:val="18"/>
              </w:rPr>
              <w:t>Leakage Test”</w:t>
            </w:r>
            <w:r w:rsidRPr="000B64C1">
              <w:rPr>
                <w:rFonts w:asciiTheme="minorHAnsi" w:hAnsiTheme="minorHAnsi"/>
                <w:sz w:val="18"/>
                <w:szCs w:val="18"/>
              </w:rPr>
              <w:t>&gt;&gt;</w:t>
            </w:r>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EA01F0" w:rsidRPr="00A42BCC" w14:paraId="4A3A5ECE" w14:textId="77777777" w:rsidTr="004B2594">
        <w:tc>
          <w:tcPr>
            <w:tcW w:w="10794" w:type="dxa"/>
            <w:gridSpan w:val="2"/>
          </w:tcPr>
          <w:p w14:paraId="4A3A5ECD" w14:textId="355B7FE3"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or Compliance</w:t>
            </w:r>
          </w:p>
        </w:tc>
      </w:tr>
      <w:tr w:rsidR="00875D94" w:rsidRPr="00A42BCC" w14:paraId="1FBCD0E4" w14:textId="77777777" w:rsidTr="004B2594">
        <w:tc>
          <w:tcPr>
            <w:tcW w:w="585" w:type="dxa"/>
            <w:vAlign w:val="center"/>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12CEB9DB" w14:textId="00C5B59A" w:rsidR="00875D94" w:rsidRPr="00A42BCC" w:rsidDel="005F2ADF" w:rsidRDefault="00875D94" w:rsidP="00875D94">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875D94" w:rsidRPr="00A42BCC" w14:paraId="53DA5AB9" w14:textId="77777777" w:rsidTr="004B2594">
        <w:tc>
          <w:tcPr>
            <w:tcW w:w="585" w:type="dxa"/>
            <w:vAlign w:val="center"/>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1D0B4171" w14:textId="070A58EE"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sidR="00D721FF">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875D94" w:rsidRPr="00A42BCC" w14:paraId="581AC800" w14:textId="77777777" w:rsidTr="004B2594">
        <w:tc>
          <w:tcPr>
            <w:tcW w:w="585" w:type="dxa"/>
            <w:vAlign w:val="center"/>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8EC30D9" w14:textId="3FD66FF1"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875D94" w:rsidRPr="00A42BCC" w14:paraId="39CE57C2" w14:textId="77777777" w:rsidTr="004B2594">
        <w:tc>
          <w:tcPr>
            <w:tcW w:w="585" w:type="dxa"/>
            <w:vAlign w:val="center"/>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65103501" w14:textId="7E2593EF" w:rsidR="00875D94" w:rsidRPr="00C55ED3" w:rsidRDefault="00875D94" w:rsidP="00875D94">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sidR="00D721FF">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r w:rsidR="00875D94" w:rsidRPr="00A42BCC" w14:paraId="4A3A5EDF" w14:textId="77777777" w:rsidTr="004B2594">
        <w:tc>
          <w:tcPr>
            <w:tcW w:w="10794" w:type="dxa"/>
            <w:gridSpan w:val="2"/>
            <w:vAlign w:val="center"/>
          </w:tcPr>
          <w:p w14:paraId="4A3A5EDE" w14:textId="77777777" w:rsidR="00875D94" w:rsidRPr="00A42BCC" w:rsidRDefault="00875D94" w:rsidP="00875D94">
            <w:pPr>
              <w:autoSpaceDE w:val="0"/>
              <w:autoSpaceDN w:val="0"/>
              <w:adjustRightInd w:val="0"/>
              <w:rPr>
                <w:rFonts w:asciiTheme="minorHAnsi" w:hAnsiTheme="minorHAnsi"/>
                <w:sz w:val="18"/>
                <w:szCs w:val="18"/>
              </w:rPr>
            </w:pPr>
            <w:r w:rsidRPr="00A42BCC">
              <w:rPr>
                <w:rFonts w:asciiTheme="minorHAnsi" w:hAnsiTheme="minorHAnsi"/>
                <w:b/>
                <w:sz w:val="18"/>
                <w:szCs w:val="18"/>
              </w:rPr>
              <w:t>The responsible person’s signature on this compliance document affirms that all applicable requirements in this table have been met.</w:t>
            </w:r>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CF118" w14:textId="77777777" w:rsidR="000B08C4" w:rsidRDefault="000B08C4">
      <w:r>
        <w:separator/>
      </w:r>
    </w:p>
  </w:endnote>
  <w:endnote w:type="continuationSeparator" w:id="0">
    <w:p w14:paraId="41AC01A9" w14:textId="77777777" w:rsidR="000B08C4" w:rsidRDefault="000B08C4">
      <w:r>
        <w:continuationSeparator/>
      </w:r>
    </w:p>
  </w:endnote>
  <w:endnote w:type="continuationNotice" w:id="1">
    <w:p w14:paraId="6D18C0BA" w14:textId="77777777" w:rsidR="000B08C4" w:rsidRDefault="000B08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0E4AC" w14:textId="77777777" w:rsidR="00F56D12" w:rsidRDefault="00F56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0B08C4" w:rsidRPr="00733ECB" w:rsidRDefault="000B08C4" w:rsidP="00EB61D5">
    <w:pPr>
      <w:pStyle w:val="Style7"/>
      <w:rPr>
        <w:b w:val="0"/>
        <w:i w:val="0"/>
      </w:rPr>
    </w:pPr>
    <w:r w:rsidRPr="00733ECB">
      <w:rPr>
        <w:b w:val="0"/>
        <w:i w:val="0"/>
      </w:rPr>
      <w:t xml:space="preserve">Registration Number:                                                           Registration Date/Time:                                           HERS Provider:                       </w:t>
    </w:r>
  </w:p>
  <w:p w14:paraId="4A3A5EF9" w14:textId="79A620FD" w:rsidR="000B08C4" w:rsidRPr="00733ECB" w:rsidRDefault="000B08C4"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3" w:author="Markstrum, Alexis@Energy" w:date="2019-10-10T13:37:00Z">
      <w:r w:rsidDel="00F56D12">
        <w:rPr>
          <w:b w:val="0"/>
          <w:i w:val="0"/>
        </w:rPr>
        <w:delText>2019</w:delText>
      </w:r>
    </w:del>
    <w:ins w:id="4" w:author="Markstrum, Alexis@Energy" w:date="2019-10-10T13:37:00Z">
      <w:r w:rsidR="00F56D12">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6EA8A" w14:textId="77777777" w:rsidR="00F56D12" w:rsidRDefault="00F56D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01253FAE" w:rsidR="000B08C4" w:rsidRPr="00EB61D5" w:rsidRDefault="000B08C4" w:rsidP="00EB61D5">
    <w:pPr>
      <w:pStyle w:val="Footer"/>
    </w:pPr>
    <w:r w:rsidRPr="00EB61D5">
      <w:t>CA Building Energy Efficiency Standards - 201</w:t>
    </w:r>
    <w:r>
      <w:t>9</w:t>
    </w:r>
    <w:r w:rsidRPr="00EB61D5">
      <w:t xml:space="preserve"> Residential Compliance</w:t>
    </w:r>
    <w:r w:rsidRPr="00EB61D5">
      <w:tab/>
    </w:r>
    <w:r>
      <w:t xml:space="preserve">January </w:t>
    </w:r>
    <w:del w:id="5" w:author="Markstrum, Alexis@Energy" w:date="2019-10-10T13:37:00Z">
      <w:r w:rsidDel="00F56D12">
        <w:delText>2019</w:delText>
      </w:r>
    </w:del>
    <w:ins w:id="6" w:author="Markstrum, Alexis@Energy" w:date="2019-10-10T13:37:00Z">
      <w:r w:rsidR="00F56D12">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3DEA0" w14:textId="77777777" w:rsidR="000B08C4" w:rsidRDefault="000B08C4">
      <w:r>
        <w:separator/>
      </w:r>
    </w:p>
  </w:footnote>
  <w:footnote w:type="continuationSeparator" w:id="0">
    <w:p w14:paraId="16C410DF" w14:textId="77777777" w:rsidR="000B08C4" w:rsidRDefault="000B08C4">
      <w:r>
        <w:continuationSeparator/>
      </w:r>
    </w:p>
  </w:footnote>
  <w:footnote w:type="continuationNotice" w:id="1">
    <w:p w14:paraId="6525EB49" w14:textId="77777777" w:rsidR="000B08C4" w:rsidRDefault="000B08C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0B08C4" w:rsidRDefault="00C17FDF">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0B08C4" w:rsidRPr="007770C5" w:rsidRDefault="000B08C4"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0B08C4" w:rsidRPr="007770C5" w:rsidRDefault="000B08C4"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35E1B8F8" w:rsidR="000B08C4" w:rsidRPr="007770C5" w:rsidRDefault="000B08C4" w:rsidP="002B5597">
    <w:pPr>
      <w:suppressAutoHyphens/>
      <w:ind w:left="-90"/>
      <w:rPr>
        <w:rFonts w:ascii="Arial" w:hAnsi="Arial" w:cs="Arial"/>
        <w:sz w:val="14"/>
        <w:szCs w:val="14"/>
      </w:rPr>
    </w:pPr>
    <w:r>
      <w:rPr>
        <w:rFonts w:ascii="Arial" w:hAnsi="Arial" w:cs="Arial"/>
        <w:sz w:val="14"/>
        <w:szCs w:val="14"/>
      </w:rPr>
      <w:t>CEC-CF2R-ENV-20-H</w:t>
    </w:r>
    <w:r w:rsidRPr="007770C5">
      <w:rPr>
        <w:rFonts w:ascii="Arial" w:hAnsi="Arial" w:cs="Arial"/>
        <w:sz w:val="14"/>
        <w:szCs w:val="14"/>
      </w:rPr>
      <w:t xml:space="preserve"> (Revised </w:t>
    </w:r>
    <w:r>
      <w:rPr>
        <w:rFonts w:ascii="Arial" w:hAnsi="Arial" w:cs="Arial"/>
        <w:sz w:val="14"/>
        <w:szCs w:val="14"/>
      </w:rPr>
      <w:t>01/</w:t>
    </w:r>
    <w:del w:id="1" w:author="Markstrum, Alexis@Energy" w:date="2019-10-10T13:37:00Z">
      <w:r w:rsidDel="00F56D12">
        <w:rPr>
          <w:rFonts w:ascii="Arial" w:hAnsi="Arial" w:cs="Arial"/>
          <w:sz w:val="14"/>
          <w:szCs w:val="14"/>
        </w:rPr>
        <w:delText>19</w:delText>
      </w:r>
    </w:del>
    <w:ins w:id="2" w:author="Markstrum, Alexis@Energy" w:date="2019-10-10T13:37:00Z">
      <w:r w:rsidR="00F56D12">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2"/>
      <w:gridCol w:w="2826"/>
      <w:gridCol w:w="466"/>
      <w:gridCol w:w="130"/>
      <w:gridCol w:w="1980"/>
    </w:tblGrid>
    <w:tr w:rsidR="000B08C4" w:rsidRPr="00F85124" w14:paraId="4A3A5EEB" w14:textId="77777777" w:rsidTr="000B08C4">
      <w:trPr>
        <w:cantSplit/>
        <w:trHeight w:val="288"/>
      </w:trPr>
      <w:tc>
        <w:tcPr>
          <w:tcW w:w="3807" w:type="pct"/>
          <w:gridSpan w:val="2"/>
          <w:tcBorders>
            <w:right w:val="nil"/>
          </w:tcBorders>
          <w:vAlign w:val="center"/>
        </w:tcPr>
        <w:p w14:paraId="4A3A5EE9" w14:textId="005FEBCF" w:rsidR="000B08C4" w:rsidRPr="00F502B3" w:rsidRDefault="000B08C4" w:rsidP="003E419E">
          <w:pPr>
            <w:pStyle w:val="Heading1"/>
            <w:rPr>
              <w:rFonts w:ascii="Calibri" w:hAnsi="Calibri"/>
              <w:b w:val="0"/>
              <w:bCs/>
              <w:sz w:val="20"/>
            </w:rPr>
          </w:pPr>
          <w:r w:rsidRPr="00F502B3">
            <w:rPr>
              <w:rFonts w:ascii="Calibri" w:hAnsi="Calibri"/>
              <w:b w:val="0"/>
              <w:bCs/>
              <w:sz w:val="20"/>
            </w:rPr>
            <w:t>CERTIFICATE OF INSTALLATION</w:t>
          </w:r>
        </w:p>
      </w:tc>
      <w:tc>
        <w:tcPr>
          <w:tcW w:w="1193" w:type="pct"/>
          <w:gridSpan w:val="3"/>
          <w:tcBorders>
            <w:left w:val="nil"/>
          </w:tcBorders>
          <w:tcMar>
            <w:left w:w="115" w:type="dxa"/>
            <w:right w:w="115" w:type="dxa"/>
          </w:tcMar>
          <w:vAlign w:val="center"/>
        </w:tcPr>
        <w:p w14:paraId="4A3A5EEA" w14:textId="77777777" w:rsidR="000B08C4" w:rsidRPr="00F502B3" w:rsidRDefault="000B08C4" w:rsidP="003E419E">
          <w:pPr>
            <w:pStyle w:val="Heading1"/>
            <w:jc w:val="right"/>
            <w:rPr>
              <w:rFonts w:ascii="Calibri" w:hAnsi="Calibri"/>
              <w:b w:val="0"/>
              <w:bCs/>
              <w:sz w:val="20"/>
            </w:rPr>
          </w:pPr>
          <w:r w:rsidRPr="00F502B3">
            <w:rPr>
              <w:rFonts w:ascii="Calibri" w:hAnsi="Calibri"/>
              <w:b w:val="0"/>
              <w:bCs/>
              <w:sz w:val="20"/>
            </w:rPr>
            <w:t>CF2R-ENV-20-H</w:t>
          </w:r>
        </w:p>
      </w:tc>
    </w:tr>
    <w:tr w:rsidR="000B08C4" w:rsidRPr="00F85124" w14:paraId="4A3A5EEE" w14:textId="77777777" w:rsidTr="000B08C4">
      <w:trPr>
        <w:cantSplit/>
        <w:trHeight w:val="288"/>
      </w:trPr>
      <w:tc>
        <w:tcPr>
          <w:tcW w:w="4023" w:type="pct"/>
          <w:gridSpan w:val="3"/>
          <w:tcBorders>
            <w:right w:val="nil"/>
          </w:tcBorders>
          <w:vAlign w:val="center"/>
        </w:tcPr>
        <w:p w14:paraId="4A3A5EEC" w14:textId="718E6500" w:rsidR="000B08C4" w:rsidRPr="00F85124" w:rsidRDefault="000B08C4" w:rsidP="005970C2">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977" w:type="pct"/>
          <w:gridSpan w:val="2"/>
          <w:tcBorders>
            <w:left w:val="nil"/>
          </w:tcBorders>
        </w:tcPr>
        <w:p w14:paraId="4A3A5EED" w14:textId="736823D6" w:rsidR="000B08C4" w:rsidRPr="00F85124" w:rsidRDefault="000B08C4"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17FDF">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17FDF">
            <w:rPr>
              <w:rFonts w:ascii="Calibri" w:hAnsi="Calibri"/>
              <w:bCs/>
              <w:noProof/>
            </w:rPr>
            <w:t>3</w:t>
          </w:r>
          <w:r>
            <w:rPr>
              <w:rFonts w:ascii="Calibri" w:hAnsi="Calibri"/>
              <w:bCs/>
              <w:noProof/>
            </w:rPr>
            <w:fldChar w:fldCharType="end"/>
          </w:r>
          <w:r w:rsidRPr="00F85124">
            <w:rPr>
              <w:rFonts w:ascii="Calibri" w:hAnsi="Calibri"/>
              <w:bCs/>
            </w:rPr>
            <w:t>)</w:t>
          </w:r>
        </w:p>
      </w:tc>
    </w:tr>
    <w:tr w:rsidR="000B08C4" w:rsidRPr="00F85124" w14:paraId="4A3A5EF2" w14:textId="77777777" w:rsidTr="000B08C4">
      <w:trPr>
        <w:cantSplit/>
        <w:trHeight w:val="288"/>
      </w:trPr>
      <w:tc>
        <w:tcPr>
          <w:tcW w:w="2498" w:type="pct"/>
        </w:tcPr>
        <w:p w14:paraId="4A3A5EEF" w14:textId="77777777" w:rsidR="000B08C4" w:rsidRPr="00F85124" w:rsidRDefault="000B08C4" w:rsidP="003E419E">
          <w:pPr>
            <w:rPr>
              <w:rFonts w:ascii="Calibri" w:hAnsi="Calibri"/>
              <w:sz w:val="12"/>
              <w:szCs w:val="12"/>
            </w:rPr>
          </w:pPr>
          <w:r w:rsidRPr="00F85124">
            <w:rPr>
              <w:rFonts w:ascii="Calibri" w:hAnsi="Calibri"/>
              <w:sz w:val="12"/>
              <w:szCs w:val="12"/>
            </w:rPr>
            <w:t>Project Name:</w:t>
          </w:r>
        </w:p>
      </w:tc>
      <w:tc>
        <w:tcPr>
          <w:tcW w:w="1585" w:type="pct"/>
          <w:gridSpan w:val="3"/>
        </w:tcPr>
        <w:p w14:paraId="4A3A5EF0" w14:textId="77777777" w:rsidR="000B08C4" w:rsidRPr="00F85124" w:rsidRDefault="000B08C4" w:rsidP="003E419E">
          <w:pPr>
            <w:rPr>
              <w:rFonts w:ascii="Calibri" w:hAnsi="Calibri"/>
              <w:sz w:val="12"/>
              <w:szCs w:val="12"/>
            </w:rPr>
          </w:pPr>
          <w:r w:rsidRPr="00F85124">
            <w:rPr>
              <w:rFonts w:ascii="Calibri" w:hAnsi="Calibri"/>
              <w:sz w:val="12"/>
              <w:szCs w:val="12"/>
            </w:rPr>
            <w:t>Enforcement Agency:</w:t>
          </w:r>
        </w:p>
      </w:tc>
      <w:tc>
        <w:tcPr>
          <w:tcW w:w="916" w:type="pct"/>
        </w:tcPr>
        <w:p w14:paraId="4A3A5EF1" w14:textId="77777777" w:rsidR="000B08C4" w:rsidRPr="00F85124" w:rsidRDefault="000B08C4" w:rsidP="003E419E">
          <w:pPr>
            <w:rPr>
              <w:rFonts w:ascii="Calibri" w:hAnsi="Calibri"/>
              <w:sz w:val="12"/>
              <w:szCs w:val="12"/>
            </w:rPr>
          </w:pPr>
          <w:r w:rsidRPr="00F85124">
            <w:rPr>
              <w:rFonts w:ascii="Calibri" w:hAnsi="Calibri"/>
              <w:sz w:val="12"/>
              <w:szCs w:val="12"/>
            </w:rPr>
            <w:t>Permit Number:</w:t>
          </w:r>
        </w:p>
      </w:tc>
    </w:tr>
    <w:tr w:rsidR="000B08C4" w:rsidRPr="00F85124" w14:paraId="4A3A5EF6" w14:textId="77777777" w:rsidTr="000B08C4">
      <w:trPr>
        <w:cantSplit/>
        <w:trHeight w:val="288"/>
      </w:trPr>
      <w:tc>
        <w:tcPr>
          <w:tcW w:w="2498" w:type="pct"/>
        </w:tcPr>
        <w:p w14:paraId="4A3A5EF3" w14:textId="77777777" w:rsidR="000B08C4" w:rsidRPr="00F85124" w:rsidRDefault="000B08C4" w:rsidP="003E419E">
          <w:pPr>
            <w:rPr>
              <w:rFonts w:ascii="Calibri" w:hAnsi="Calibri"/>
              <w:sz w:val="12"/>
              <w:szCs w:val="12"/>
              <w:vertAlign w:val="superscript"/>
            </w:rPr>
          </w:pPr>
          <w:r w:rsidRPr="00F85124">
            <w:rPr>
              <w:rFonts w:ascii="Calibri" w:hAnsi="Calibri"/>
              <w:sz w:val="12"/>
              <w:szCs w:val="12"/>
            </w:rPr>
            <w:t>Dwelling Address:</w:t>
          </w:r>
        </w:p>
      </w:tc>
      <w:tc>
        <w:tcPr>
          <w:tcW w:w="1585" w:type="pct"/>
          <w:gridSpan w:val="3"/>
        </w:tcPr>
        <w:p w14:paraId="4A3A5EF4" w14:textId="22FE04C4" w:rsidR="000B08C4" w:rsidRPr="00F85124" w:rsidRDefault="000B08C4"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16" w:type="pct"/>
        </w:tcPr>
        <w:p w14:paraId="4A3A5EF5" w14:textId="06098542" w:rsidR="000B08C4" w:rsidRPr="00F85124" w:rsidRDefault="000B08C4"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0B08C4" w:rsidRPr="003E419E" w:rsidRDefault="00C17FDF"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0B08C4" w:rsidRDefault="00C17FDF">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0B08C4" w:rsidRDefault="00C17FDF">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413"/>
      <w:gridCol w:w="1666"/>
      <w:gridCol w:w="1711"/>
    </w:tblGrid>
    <w:tr w:rsidR="000B08C4" w:rsidRPr="00F85124" w14:paraId="4A3A5EFE" w14:textId="77777777" w:rsidTr="000B08C4">
      <w:trPr>
        <w:cantSplit/>
        <w:trHeight w:val="288"/>
      </w:trPr>
      <w:tc>
        <w:tcPr>
          <w:tcW w:w="4207" w:type="pct"/>
          <w:gridSpan w:val="2"/>
          <w:tcBorders>
            <w:right w:val="nil"/>
          </w:tcBorders>
          <w:vAlign w:val="center"/>
        </w:tcPr>
        <w:p w14:paraId="4A3A5EFC" w14:textId="02C54F7E" w:rsidR="000B08C4" w:rsidRPr="00F502B3" w:rsidRDefault="000B08C4"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793" w:type="pct"/>
          <w:tcBorders>
            <w:left w:val="nil"/>
          </w:tcBorders>
          <w:tcMar>
            <w:left w:w="115" w:type="dxa"/>
            <w:right w:w="115" w:type="dxa"/>
          </w:tcMar>
          <w:vAlign w:val="center"/>
        </w:tcPr>
        <w:p w14:paraId="4A3A5EFD" w14:textId="77777777" w:rsidR="000B08C4" w:rsidRPr="00F502B3" w:rsidRDefault="000B08C4" w:rsidP="003E419E">
          <w:pPr>
            <w:pStyle w:val="Heading1"/>
            <w:jc w:val="right"/>
            <w:rPr>
              <w:rFonts w:ascii="Calibri" w:hAnsi="Calibri"/>
              <w:b w:val="0"/>
              <w:bCs/>
              <w:sz w:val="20"/>
            </w:rPr>
          </w:pPr>
          <w:r w:rsidRPr="00F502B3">
            <w:rPr>
              <w:rFonts w:ascii="Calibri" w:hAnsi="Calibri"/>
              <w:b w:val="0"/>
              <w:bCs/>
              <w:sz w:val="20"/>
            </w:rPr>
            <w:t>CF2R-ENV-20-H</w:t>
          </w:r>
        </w:p>
      </w:tc>
    </w:tr>
    <w:tr w:rsidR="000B08C4" w:rsidRPr="00F85124" w14:paraId="4A3A5F01" w14:textId="77777777" w:rsidTr="000B08C4">
      <w:trPr>
        <w:cantSplit/>
        <w:trHeight w:val="288"/>
      </w:trPr>
      <w:tc>
        <w:tcPr>
          <w:tcW w:w="3435" w:type="pct"/>
          <w:tcBorders>
            <w:right w:val="nil"/>
          </w:tcBorders>
        </w:tcPr>
        <w:p w14:paraId="4A3A5EFF" w14:textId="64946A5D" w:rsidR="000B08C4" w:rsidRPr="00F85124" w:rsidRDefault="000B08C4" w:rsidP="003E419E">
          <w:pPr>
            <w:tabs>
              <w:tab w:val="right" w:pos="10543"/>
            </w:tabs>
            <w:rPr>
              <w:rFonts w:ascii="Calibri" w:hAnsi="Calibri"/>
              <w:sz w:val="12"/>
              <w:szCs w:val="12"/>
            </w:rPr>
          </w:pPr>
          <w:r w:rsidRPr="00D4190D">
            <w:rPr>
              <w:rFonts w:ascii="Calibri" w:hAnsi="Calibri"/>
              <w:bCs/>
            </w:rPr>
            <w:t>Building Air Leakage Diagnostic Test – Building Enclosures and Dwelling Unit Enclosures</w:t>
          </w:r>
        </w:p>
      </w:tc>
      <w:tc>
        <w:tcPr>
          <w:tcW w:w="1565" w:type="pct"/>
          <w:gridSpan w:val="2"/>
          <w:tcBorders>
            <w:left w:val="nil"/>
          </w:tcBorders>
        </w:tcPr>
        <w:p w14:paraId="4A3A5F00" w14:textId="45946173" w:rsidR="000B08C4" w:rsidRPr="00382CD6" w:rsidRDefault="000B08C4"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17FD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17FDF">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0B08C4" w:rsidRPr="003E419E" w:rsidRDefault="00C17FDF"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0B08C4" w:rsidRDefault="00C17FDF">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0B08C4" w:rsidRDefault="00C17FDF">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0B08C4" w:rsidRPr="00F85124" w14:paraId="4A3A5F08" w14:textId="77777777" w:rsidTr="003E419E">
      <w:trPr>
        <w:cantSplit/>
        <w:trHeight w:val="288"/>
      </w:trPr>
      <w:tc>
        <w:tcPr>
          <w:tcW w:w="3877" w:type="pct"/>
          <w:tcBorders>
            <w:right w:val="nil"/>
          </w:tcBorders>
          <w:vAlign w:val="center"/>
        </w:tcPr>
        <w:p w14:paraId="4A3A5F06" w14:textId="58AB1701" w:rsidR="000B08C4" w:rsidRPr="00F502B3" w:rsidRDefault="000B08C4"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77777777" w:rsidR="000B08C4" w:rsidRPr="00F502B3" w:rsidRDefault="000B08C4" w:rsidP="003E419E">
          <w:pPr>
            <w:pStyle w:val="Heading1"/>
            <w:jc w:val="right"/>
            <w:rPr>
              <w:rFonts w:ascii="Calibri" w:hAnsi="Calibri"/>
              <w:b w:val="0"/>
              <w:bCs/>
              <w:sz w:val="20"/>
            </w:rPr>
          </w:pPr>
          <w:r w:rsidRPr="00F502B3">
            <w:rPr>
              <w:rFonts w:ascii="Calibri" w:hAnsi="Calibri"/>
              <w:b w:val="0"/>
              <w:bCs/>
              <w:sz w:val="20"/>
            </w:rPr>
            <w:t>CF2R-ENV-20-H</w:t>
          </w:r>
        </w:p>
      </w:tc>
    </w:tr>
    <w:tr w:rsidR="000B08C4" w:rsidRPr="00F85124" w14:paraId="4A3A5F0B" w14:textId="77777777" w:rsidTr="00EF2268">
      <w:trPr>
        <w:cantSplit/>
        <w:trHeight w:val="288"/>
      </w:trPr>
      <w:tc>
        <w:tcPr>
          <w:tcW w:w="4373" w:type="pct"/>
          <w:gridSpan w:val="2"/>
          <w:tcBorders>
            <w:right w:val="nil"/>
          </w:tcBorders>
        </w:tcPr>
        <w:p w14:paraId="4A3A5F09" w14:textId="6CC25B08" w:rsidR="000B08C4" w:rsidRPr="00F85124" w:rsidRDefault="000B08C4" w:rsidP="00056B9D">
          <w:pPr>
            <w:tabs>
              <w:tab w:val="right" w:pos="10543"/>
            </w:tabs>
            <w:rPr>
              <w:rFonts w:ascii="Calibri" w:hAnsi="Calibri"/>
              <w:sz w:val="12"/>
              <w:szCs w:val="12"/>
            </w:rPr>
          </w:pPr>
          <w:r>
            <w:rPr>
              <w:rFonts w:ascii="Calibri" w:hAnsi="Calibri"/>
              <w:bCs/>
            </w:rPr>
            <w:t>Building</w:t>
          </w:r>
          <w:r w:rsidRPr="00F85124">
            <w:rPr>
              <w:rFonts w:ascii="Calibri" w:hAnsi="Calibri"/>
              <w:bCs/>
            </w:rPr>
            <w:t xml:space="preserve"> </w:t>
          </w:r>
          <w:r>
            <w:rPr>
              <w:rFonts w:ascii="Calibri" w:hAnsi="Calibri"/>
              <w:bCs/>
            </w:rPr>
            <w:t xml:space="preserve">Air </w:t>
          </w:r>
          <w:r w:rsidRPr="00F85124">
            <w:rPr>
              <w:rFonts w:ascii="Calibri" w:hAnsi="Calibri"/>
              <w:bCs/>
            </w:rPr>
            <w:t>Leakage Diagnostic Test</w:t>
          </w:r>
          <w:r>
            <w:rPr>
              <w:rFonts w:ascii="Calibri" w:hAnsi="Calibri"/>
              <w:bCs/>
            </w:rPr>
            <w:t xml:space="preserve"> - Building Enclosures and Dwelling Unit Enclosures - ENV-20a</w:t>
          </w:r>
        </w:p>
      </w:tc>
      <w:tc>
        <w:tcPr>
          <w:tcW w:w="627" w:type="pct"/>
          <w:tcBorders>
            <w:left w:val="nil"/>
          </w:tcBorders>
        </w:tcPr>
        <w:p w14:paraId="4A3A5F0A" w14:textId="018DEFF2" w:rsidR="000B08C4" w:rsidRPr="00F85124" w:rsidRDefault="000B08C4"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17FDF">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17FDF">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0B08C4" w:rsidRPr="003E419E" w:rsidRDefault="00C17FDF"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0B08C4" w:rsidRDefault="00C17FDF">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6B9D"/>
    <w:rsid w:val="0007727D"/>
    <w:rsid w:val="00081774"/>
    <w:rsid w:val="0009061C"/>
    <w:rsid w:val="0009311F"/>
    <w:rsid w:val="000A5169"/>
    <w:rsid w:val="000A6CDD"/>
    <w:rsid w:val="000B05C9"/>
    <w:rsid w:val="000B08C4"/>
    <w:rsid w:val="000B64C1"/>
    <w:rsid w:val="000B743F"/>
    <w:rsid w:val="000C5AC9"/>
    <w:rsid w:val="000D1CB5"/>
    <w:rsid w:val="000E084F"/>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6D94"/>
    <w:rsid w:val="00217730"/>
    <w:rsid w:val="0022167C"/>
    <w:rsid w:val="00223EF9"/>
    <w:rsid w:val="00231102"/>
    <w:rsid w:val="00231CFA"/>
    <w:rsid w:val="00240435"/>
    <w:rsid w:val="0024182F"/>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231D"/>
    <w:rsid w:val="00333ED8"/>
    <w:rsid w:val="0033443A"/>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B1299"/>
    <w:rsid w:val="004B2594"/>
    <w:rsid w:val="004C4607"/>
    <w:rsid w:val="004C4B9D"/>
    <w:rsid w:val="004C6C23"/>
    <w:rsid w:val="004D24A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5B39"/>
    <w:rsid w:val="00595EC9"/>
    <w:rsid w:val="005970C2"/>
    <w:rsid w:val="005A57F7"/>
    <w:rsid w:val="005A593D"/>
    <w:rsid w:val="005B48AA"/>
    <w:rsid w:val="005B6312"/>
    <w:rsid w:val="005C0059"/>
    <w:rsid w:val="005D490A"/>
    <w:rsid w:val="005E19CD"/>
    <w:rsid w:val="005E1C15"/>
    <w:rsid w:val="005F1465"/>
    <w:rsid w:val="005F2ADF"/>
    <w:rsid w:val="005F4748"/>
    <w:rsid w:val="0060014C"/>
    <w:rsid w:val="006045D5"/>
    <w:rsid w:val="006124DF"/>
    <w:rsid w:val="00620556"/>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485C"/>
    <w:rsid w:val="008E625B"/>
    <w:rsid w:val="008E6C57"/>
    <w:rsid w:val="008F0CB1"/>
    <w:rsid w:val="008F386E"/>
    <w:rsid w:val="008F7864"/>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B6983"/>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55A8D"/>
    <w:rsid w:val="00A71449"/>
    <w:rsid w:val="00A7427E"/>
    <w:rsid w:val="00A8014F"/>
    <w:rsid w:val="00A92619"/>
    <w:rsid w:val="00A95262"/>
    <w:rsid w:val="00A97500"/>
    <w:rsid w:val="00AA0537"/>
    <w:rsid w:val="00AA1D22"/>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337A"/>
    <w:rsid w:val="00BA47A4"/>
    <w:rsid w:val="00BA77C1"/>
    <w:rsid w:val="00BB1C9A"/>
    <w:rsid w:val="00BB73AE"/>
    <w:rsid w:val="00BB7FEB"/>
    <w:rsid w:val="00BC0866"/>
    <w:rsid w:val="00BC0CC6"/>
    <w:rsid w:val="00BE101B"/>
    <w:rsid w:val="00BE4084"/>
    <w:rsid w:val="00BE705B"/>
    <w:rsid w:val="00BF1ADA"/>
    <w:rsid w:val="00BF2620"/>
    <w:rsid w:val="00BF492D"/>
    <w:rsid w:val="00BF69B9"/>
    <w:rsid w:val="00C003FC"/>
    <w:rsid w:val="00C006FF"/>
    <w:rsid w:val="00C13C13"/>
    <w:rsid w:val="00C15D3B"/>
    <w:rsid w:val="00C17FDF"/>
    <w:rsid w:val="00C2000B"/>
    <w:rsid w:val="00C2071A"/>
    <w:rsid w:val="00C26C77"/>
    <w:rsid w:val="00C33FD0"/>
    <w:rsid w:val="00C34ADC"/>
    <w:rsid w:val="00C3527F"/>
    <w:rsid w:val="00C45D3C"/>
    <w:rsid w:val="00C468DE"/>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E0524"/>
    <w:rsid w:val="00CF6E33"/>
    <w:rsid w:val="00D03609"/>
    <w:rsid w:val="00D06BAD"/>
    <w:rsid w:val="00D25121"/>
    <w:rsid w:val="00D4190D"/>
    <w:rsid w:val="00D43810"/>
    <w:rsid w:val="00D70E25"/>
    <w:rsid w:val="00D71E52"/>
    <w:rsid w:val="00D71E8F"/>
    <w:rsid w:val="00D721FF"/>
    <w:rsid w:val="00D74324"/>
    <w:rsid w:val="00D77F0F"/>
    <w:rsid w:val="00D814DE"/>
    <w:rsid w:val="00D86638"/>
    <w:rsid w:val="00D901B0"/>
    <w:rsid w:val="00D974B6"/>
    <w:rsid w:val="00DA1818"/>
    <w:rsid w:val="00DA1939"/>
    <w:rsid w:val="00DA6E23"/>
    <w:rsid w:val="00DB5095"/>
    <w:rsid w:val="00DB5A43"/>
    <w:rsid w:val="00DC0A4C"/>
    <w:rsid w:val="00DC17A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324"/>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56D12"/>
    <w:rsid w:val="00F62D88"/>
    <w:rsid w:val="00F7154F"/>
    <w:rsid w:val="00F75684"/>
    <w:rsid w:val="00F75F46"/>
    <w:rsid w:val="00F77597"/>
    <w:rsid w:val="00F81556"/>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215B3-DBCD-448A-8EF3-744B7C4E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2973</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2018-12-11T21:10:00Z</cp:lastPrinted>
  <dcterms:created xsi:type="dcterms:W3CDTF">2019-11-20T17:47:00Z</dcterms:created>
  <dcterms:modified xsi:type="dcterms:W3CDTF">2019-11-20T17:47:00Z</dcterms:modified>
</cp:coreProperties>
</file>
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bookmarkStart w:id="0" w:name="_GoBack"/>
            <w:bookmarkEnd w:id="0"/>
            <w:r w:rsidRPr="00753083">
              <w:rPr>
                <w:rFonts w:ascii="Calibri" w:hAnsi="Calibri"/>
                <w:b/>
                <w:sz w:val="18"/>
                <w:szCs w:val="18"/>
              </w:rPr>
              <w:t>A. Ducted Cooling System Information</w:t>
            </w:r>
          </w:p>
        </w:tc>
      </w:tr>
      <w:tr w:rsidR="00C30581" w:rsidRPr="00D83E48" w14:paraId="3C757F9B" w14:textId="77777777" w:rsidTr="002A4AB4">
        <w:trPr>
          <w:cantSplit/>
          <w:trHeight w:val="20"/>
        </w:trPr>
        <w:tc>
          <w:tcPr>
            <w:tcW w:w="475" w:type="dxa"/>
            <w:vAlign w:val="center"/>
          </w:tcPr>
          <w:p w14:paraId="3C757F98" w14:textId="77777777" w:rsidR="00C30581" w:rsidRPr="00753083"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1A580D2B" w:rsidR="00C30581" w:rsidRPr="00753083" w:rsidRDefault="00C30581" w:rsidP="00C30581">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Identification or Name </w:t>
            </w:r>
          </w:p>
        </w:tc>
        <w:tc>
          <w:tcPr>
            <w:tcW w:w="4615" w:type="dxa"/>
            <w:vAlign w:val="center"/>
          </w:tcPr>
          <w:p w14:paraId="3C757F9A" w14:textId="77777777" w:rsidR="00C30581" w:rsidRPr="00753083" w:rsidRDefault="00C30581" w:rsidP="00C30581">
            <w:pPr>
              <w:rPr>
                <w:rFonts w:ascii="Calibri" w:hAnsi="Calibri"/>
                <w:sz w:val="18"/>
                <w:szCs w:val="18"/>
              </w:rPr>
            </w:pPr>
          </w:p>
        </w:tc>
      </w:tr>
      <w:tr w:rsidR="00C30581" w:rsidRPr="00D83E48" w14:paraId="3C757F9F" w14:textId="77777777" w:rsidTr="002A4AB4">
        <w:trPr>
          <w:cantSplit/>
          <w:trHeight w:val="20"/>
        </w:trPr>
        <w:tc>
          <w:tcPr>
            <w:tcW w:w="475" w:type="dxa"/>
            <w:vAlign w:val="center"/>
          </w:tcPr>
          <w:p w14:paraId="3C757F9C" w14:textId="77777777" w:rsidR="00C30581" w:rsidRPr="00753083"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2EF8B754" w:rsidR="00C30581" w:rsidRPr="00753083" w:rsidRDefault="00C30581" w:rsidP="00C30581">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3C757F9E" w14:textId="77777777" w:rsidR="00C30581" w:rsidRPr="00753083" w:rsidRDefault="00C30581" w:rsidP="00C30581">
            <w:pPr>
              <w:rPr>
                <w:rFonts w:ascii="Calibri" w:hAnsi="Calibri"/>
                <w:sz w:val="18"/>
                <w:szCs w:val="18"/>
              </w:rPr>
            </w:pPr>
          </w:p>
        </w:tc>
      </w:tr>
      <w:tr w:rsidR="00C30581" w:rsidRPr="00D83E48" w14:paraId="30EEEFD6" w14:textId="77777777" w:rsidTr="002A4AB4">
        <w:trPr>
          <w:cantSplit/>
          <w:trHeight w:val="20"/>
        </w:trPr>
        <w:tc>
          <w:tcPr>
            <w:tcW w:w="475" w:type="dxa"/>
            <w:vAlign w:val="center"/>
          </w:tcPr>
          <w:p w14:paraId="09B57811" w14:textId="7A7B96DA" w:rsidR="00C30581"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5940" w:type="dxa"/>
            <w:vAlign w:val="center"/>
          </w:tcPr>
          <w:p w14:paraId="11CBD0E9" w14:textId="238C55EA" w:rsidR="00C30581" w:rsidRPr="00753083" w:rsidRDefault="00C30581" w:rsidP="00C30581">
            <w:pPr>
              <w:pStyle w:val="Header"/>
              <w:tabs>
                <w:tab w:val="clear" w:pos="4320"/>
                <w:tab w:val="clear" w:pos="8640"/>
              </w:tabs>
              <w:rPr>
                <w:rFonts w:ascii="Calibri" w:hAnsi="Calibri"/>
                <w:sz w:val="18"/>
                <w:szCs w:val="18"/>
              </w:rPr>
            </w:pPr>
            <w:r w:rsidRPr="00B2548D">
              <w:rPr>
                <w:rFonts w:asciiTheme="minorHAnsi" w:hAnsiTheme="minorHAnsi"/>
                <w:sz w:val="18"/>
                <w:szCs w:val="18"/>
              </w:rPr>
              <w:t>Indoor Unit Name</w:t>
            </w:r>
          </w:p>
        </w:tc>
        <w:tc>
          <w:tcPr>
            <w:tcW w:w="4615" w:type="dxa"/>
            <w:vAlign w:val="center"/>
          </w:tcPr>
          <w:p w14:paraId="531A3EFA" w14:textId="77777777" w:rsidR="00C30581" w:rsidRPr="00753083" w:rsidRDefault="00C30581" w:rsidP="00C30581">
            <w:pPr>
              <w:rPr>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169DE6F0"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C30581">
              <w:rPr>
                <w:rFonts w:ascii="Calibri" w:hAnsi="Calibri"/>
                <w:sz w:val="18"/>
                <w:szCs w:val="18"/>
              </w:rPr>
              <w:t>4</w:t>
            </w:r>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42B13B5C"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C30581">
              <w:rPr>
                <w:rFonts w:ascii="Calibri" w:hAnsi="Calibri"/>
                <w:sz w:val="18"/>
                <w:szCs w:val="18"/>
              </w:rPr>
              <w:t>5</w:t>
            </w:r>
          </w:p>
        </w:tc>
        <w:tc>
          <w:tcPr>
            <w:tcW w:w="5940" w:type="dxa"/>
            <w:vAlign w:val="center"/>
          </w:tcPr>
          <w:p w14:paraId="3C757FA5" w14:textId="5C71F1A1" w:rsidR="007D2060" w:rsidRPr="00753083" w:rsidRDefault="007D2060" w:rsidP="00944362">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w:t>
            </w:r>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243F1EC7"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6</w:t>
            </w:r>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248C706B"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7</w:t>
            </w:r>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3AC16E38"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8</w:t>
            </w:r>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29AE40C6"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9</w:t>
            </w:r>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1CF7AB06" w:rsidR="007D2060" w:rsidRPr="00753083" w:rsidRDefault="00C30581" w:rsidP="00D54A79">
            <w:pPr>
              <w:pStyle w:val="FootnoteText"/>
              <w:jc w:val="center"/>
              <w:rPr>
                <w:rFonts w:ascii="Calibri" w:hAnsi="Calibri"/>
                <w:sz w:val="18"/>
                <w:szCs w:val="18"/>
              </w:rPr>
            </w:pPr>
            <w:r>
              <w:rPr>
                <w:rFonts w:ascii="Calibri" w:hAnsi="Calibri"/>
                <w:sz w:val="18"/>
                <w:szCs w:val="18"/>
              </w:rPr>
              <w:t>10</w:t>
            </w:r>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6468B668"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r w:rsidR="00C30581">
              <w:rPr>
                <w:rFonts w:ascii="Calibri" w:hAnsi="Calibri"/>
                <w:sz w:val="18"/>
                <w:szCs w:val="18"/>
              </w:rPr>
              <w:t>1</w:t>
            </w:r>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trPr>
        <w:tc>
          <w:tcPr>
            <w:tcW w:w="475" w:type="dxa"/>
            <w:vAlign w:val="center"/>
          </w:tcPr>
          <w:p w14:paraId="587652A2" w14:textId="202A9A96" w:rsidR="00ED3862" w:rsidRDefault="00ED3862" w:rsidP="00ED3862">
            <w:pPr>
              <w:pStyle w:val="FootnoteText"/>
              <w:jc w:val="center"/>
              <w:rPr>
                <w:rFonts w:ascii="Calibri" w:hAnsi="Calibri"/>
                <w:sz w:val="18"/>
                <w:szCs w:val="18"/>
              </w:rPr>
            </w:pPr>
            <w:r>
              <w:rPr>
                <w:rFonts w:asciiTheme="minorHAnsi" w:hAnsiTheme="minorHAnsi"/>
                <w:sz w:val="18"/>
                <w:szCs w:val="18"/>
              </w:rPr>
              <w:t>1</w:t>
            </w:r>
            <w:r w:rsidR="00C30581">
              <w:rPr>
                <w:rFonts w:asciiTheme="minorHAnsi" w:hAnsiTheme="minorHAnsi"/>
                <w:sz w:val="18"/>
                <w:szCs w:val="18"/>
              </w:rPr>
              <w:t>2</w:t>
            </w:r>
          </w:p>
        </w:tc>
        <w:tc>
          <w:tcPr>
            <w:tcW w:w="5940" w:type="dxa"/>
            <w:vAlign w:val="center"/>
          </w:tcPr>
          <w:p w14:paraId="4E4CF64E" w14:textId="43F8F507" w:rsidR="00ED3862" w:rsidRPr="00753083" w:rsidRDefault="00ED3862" w:rsidP="00ED3862">
            <w:pPr>
              <w:keepNext/>
              <w:rPr>
                <w:rFonts w:ascii="Calibri" w:hAnsi="Calibri"/>
                <w:sz w:val="18"/>
                <w:szCs w:val="18"/>
              </w:rPr>
            </w:pPr>
            <w:r>
              <w:rPr>
                <w:rFonts w:asciiTheme="minorHAnsi" w:hAnsiTheme="minorHAnsi"/>
                <w:sz w:val="18"/>
                <w:szCs w:val="18"/>
              </w:rPr>
              <w:t>Central Fan Ventilation Cooling System Status</w:t>
            </w:r>
          </w:p>
        </w:tc>
        <w:tc>
          <w:tcPr>
            <w:tcW w:w="4615" w:type="dxa"/>
            <w:vAlign w:val="center"/>
          </w:tcPr>
          <w:p w14:paraId="7991E5ED" w14:textId="77777777" w:rsidR="00ED3862" w:rsidRPr="00753083" w:rsidRDefault="00ED3862" w:rsidP="00ED3862">
            <w:pPr>
              <w:keepNext/>
              <w:rPr>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7"/>
        <w:gridCol w:w="5818"/>
        <w:gridCol w:w="45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729"/>
        <w:gridCol w:w="4603"/>
      </w:tblGrid>
      <w:tr w:rsidR="00FF3A04" w:rsidRPr="00D83E48" w14:paraId="3C757FE4" w14:textId="77777777" w:rsidTr="00FF3A04">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B66E1A">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01</w:t>
            </w:r>
          </w:p>
        </w:tc>
        <w:tc>
          <w:tcPr>
            <w:tcW w:w="2655"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133"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B66E1A">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55"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133"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B66E1A">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55"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133"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B66E1A">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55"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133"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B66E1A">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55"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133"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B66E1A">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55"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133"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B66E1A">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55"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133"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B66E1A">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55"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133" w:type="pct"/>
          </w:tcPr>
          <w:p w14:paraId="3C758003" w14:textId="77777777" w:rsidR="00FF3A04" w:rsidRPr="00D83E48" w:rsidRDefault="00FF3A04" w:rsidP="00FF3A04">
            <w:pPr>
              <w:rPr>
                <w:rFonts w:ascii="Calibri" w:hAnsi="Calibri"/>
                <w:sz w:val="18"/>
                <w:szCs w:val="18"/>
              </w:rPr>
            </w:pPr>
          </w:p>
        </w:tc>
      </w:tr>
      <w:tr w:rsidR="00FF3A04" w:rsidRPr="00D83E48" w14:paraId="3C758006" w14:textId="77777777" w:rsidTr="00FF3A04">
        <w:trPr>
          <w:cantSplit/>
          <w:trHeight w:val="144"/>
        </w:trPr>
        <w:tc>
          <w:tcPr>
            <w:tcW w:w="5000" w:type="pct"/>
            <w:gridSpan w:val="3"/>
            <w:vAlign w:val="center"/>
          </w:tcPr>
          <w:p w14:paraId="3C758005" w14:textId="77777777" w:rsidR="00FF3A04" w:rsidRPr="002C3E94" w:rsidRDefault="00FF3A04" w:rsidP="00FF3A04">
            <w:pPr>
              <w:keepNext/>
              <w:rPr>
                <w:rFonts w:asciiTheme="minorHAnsi" w:hAnsiTheme="minorHAnsi"/>
                <w:sz w:val="18"/>
                <w:szCs w:val="18"/>
              </w:rPr>
            </w:pPr>
            <w:r w:rsidRPr="00D83E48">
              <w:rPr>
                <w:rFonts w:ascii="Calibri" w:hAnsi="Calibri" w:cs="Calibri-Bold"/>
                <w:b/>
                <w:bCs/>
                <w:sz w:val="18"/>
                <w:szCs w:val="18"/>
              </w:rPr>
              <w:t>The responsible person’s signature on this compliance document</w:t>
            </w:r>
            <w:r w:rsidRPr="006860D2">
              <w:rPr>
                <w:rFonts w:ascii="Calibri" w:hAnsi="Calibri" w:cs="Calibri-Bold"/>
                <w:b/>
                <w:bCs/>
                <w:sz w:val="18"/>
                <w:szCs w:val="18"/>
              </w:rPr>
              <w:t xml:space="preserve"> affirms that all applicable requirements in this table have been met.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
        <w:gridCol w:w="463"/>
        <w:gridCol w:w="5800"/>
        <w:gridCol w:w="4657"/>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lastRenderedPageBreak/>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1E402F" w:rsidRPr="00D83E48" w14:paraId="3C758021" w14:textId="77777777" w:rsidTr="002F506C">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1E402F" w:rsidRPr="00D83E48" w14:paraId="3C75803E" w14:textId="77777777" w:rsidTr="002F506C">
        <w:trPr>
          <w:trHeight w:val="144"/>
        </w:trPr>
        <w:tc>
          <w:tcPr>
            <w:tcW w:w="10998" w:type="dxa"/>
            <w:gridSpan w:val="2"/>
            <w:vAlign w:val="center"/>
          </w:tcPr>
          <w:p w14:paraId="3C75803D"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3C75803F" w14:textId="77777777" w:rsidR="007D2060" w:rsidRPr="003502F5" w:rsidRDefault="007D2060" w:rsidP="00B816B4">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A970F0" w:rsidRPr="0005428C" w14:paraId="3C758041" w14:textId="77777777" w:rsidTr="00B66E1A">
        <w:trPr>
          <w:trHeight w:val="305"/>
        </w:trPr>
        <w:tc>
          <w:tcPr>
            <w:tcW w:w="10950" w:type="dxa"/>
            <w:gridSpan w:val="4"/>
            <w:vAlign w:val="center"/>
          </w:tcPr>
          <w:p w14:paraId="3C758040" w14:textId="77777777" w:rsidR="00A970F0" w:rsidRPr="0005428C" w:rsidRDefault="00A970F0" w:rsidP="002F506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A970F0" w:rsidRPr="0005428C" w14:paraId="3C758043" w14:textId="77777777" w:rsidTr="002F506C">
        <w:trPr>
          <w:trHeight w:val="206"/>
        </w:trPr>
        <w:tc>
          <w:tcPr>
            <w:tcW w:w="10950" w:type="dxa"/>
            <w:gridSpan w:val="4"/>
            <w:vAlign w:val="center"/>
          </w:tcPr>
          <w:p w14:paraId="3C758042" w14:textId="77777777" w:rsidR="00A970F0" w:rsidRPr="0005428C" w:rsidRDefault="00A970F0" w:rsidP="002F506C">
            <w:pPr>
              <w:keepNext/>
              <w:numPr>
                <w:ilvl w:val="0"/>
                <w:numId w:val="37"/>
              </w:numPr>
              <w:ind w:left="360"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A970F0" w:rsidRPr="0005428C" w14:paraId="3C758046" w14:textId="77777777" w:rsidTr="002F506C">
        <w:trPr>
          <w:trHeight w:val="360"/>
        </w:trPr>
        <w:tc>
          <w:tcPr>
            <w:tcW w:w="5577" w:type="dxa"/>
            <w:gridSpan w:val="2"/>
          </w:tcPr>
          <w:p w14:paraId="3C758044"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3C758045"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Signature:</w:t>
            </w:r>
          </w:p>
        </w:tc>
      </w:tr>
      <w:tr w:rsidR="00A970F0" w:rsidRPr="0005428C" w14:paraId="3C758049" w14:textId="77777777" w:rsidTr="002F506C">
        <w:trPr>
          <w:trHeight w:val="360"/>
        </w:trPr>
        <w:tc>
          <w:tcPr>
            <w:tcW w:w="5577" w:type="dxa"/>
            <w:gridSpan w:val="2"/>
          </w:tcPr>
          <w:p w14:paraId="3C758047"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3C758048"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Date Signed:</w:t>
            </w:r>
          </w:p>
        </w:tc>
      </w:tr>
      <w:tr w:rsidR="00A970F0" w:rsidRPr="0005428C" w14:paraId="3C75804C" w14:textId="77777777" w:rsidTr="002F506C">
        <w:trPr>
          <w:trHeight w:val="360"/>
        </w:trPr>
        <w:tc>
          <w:tcPr>
            <w:tcW w:w="5577" w:type="dxa"/>
            <w:gridSpan w:val="2"/>
          </w:tcPr>
          <w:p w14:paraId="3C75804A"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3C75804B" w14:textId="2B8D7C16"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CEA/HERS Certification Identification (</w:t>
            </w:r>
            <w:r w:rsidR="00B66E1A">
              <w:rPr>
                <w:rFonts w:asciiTheme="minorHAnsi" w:hAnsiTheme="minorHAnsi"/>
                <w:sz w:val="14"/>
                <w:szCs w:val="14"/>
              </w:rPr>
              <w:t>i</w:t>
            </w:r>
            <w:r w:rsidRPr="0005428C">
              <w:rPr>
                <w:rFonts w:asciiTheme="minorHAnsi" w:hAnsiTheme="minorHAnsi"/>
                <w:sz w:val="14"/>
                <w:szCs w:val="14"/>
              </w:rPr>
              <w:t>f applicable):</w:t>
            </w:r>
          </w:p>
        </w:tc>
      </w:tr>
      <w:tr w:rsidR="00A970F0" w:rsidRPr="0005428C" w14:paraId="3C75804F" w14:textId="77777777" w:rsidTr="002F506C">
        <w:trPr>
          <w:trHeight w:val="360"/>
        </w:trPr>
        <w:tc>
          <w:tcPr>
            <w:tcW w:w="5577" w:type="dxa"/>
            <w:gridSpan w:val="2"/>
          </w:tcPr>
          <w:p w14:paraId="3C75804D"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3C75804E"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Phone:</w:t>
            </w:r>
          </w:p>
        </w:tc>
      </w:tr>
      <w:tr w:rsidR="00A970F0" w:rsidRPr="0005428C" w14:paraId="3C758051" w14:textId="77777777" w:rsidTr="002F506C">
        <w:tblPrEx>
          <w:tblCellMar>
            <w:left w:w="115" w:type="dxa"/>
            <w:right w:w="115" w:type="dxa"/>
          </w:tblCellMar>
        </w:tblPrEx>
        <w:trPr>
          <w:trHeight w:val="296"/>
        </w:trPr>
        <w:tc>
          <w:tcPr>
            <w:tcW w:w="10950" w:type="dxa"/>
            <w:gridSpan w:val="4"/>
            <w:vAlign w:val="center"/>
          </w:tcPr>
          <w:p w14:paraId="3C758050" w14:textId="77777777" w:rsidR="00A970F0" w:rsidRPr="0005428C" w:rsidRDefault="00A970F0" w:rsidP="002F506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A970F0" w:rsidRPr="008322F3" w14:paraId="3C758059" w14:textId="77777777" w:rsidTr="002F506C">
        <w:tblPrEx>
          <w:tblCellMar>
            <w:left w:w="115" w:type="dxa"/>
            <w:right w:w="115" w:type="dxa"/>
          </w:tblCellMar>
        </w:tblPrEx>
        <w:trPr>
          <w:trHeight w:val="504"/>
        </w:trPr>
        <w:tc>
          <w:tcPr>
            <w:tcW w:w="10950" w:type="dxa"/>
            <w:gridSpan w:val="4"/>
          </w:tcPr>
          <w:p w14:paraId="3C758052" w14:textId="77777777" w:rsidR="00A970F0" w:rsidRPr="008322F3" w:rsidRDefault="00A970F0" w:rsidP="00B66E1A">
            <w:pPr>
              <w:keepNext/>
              <w:tabs>
                <w:tab w:val="left" w:pos="-2600"/>
              </w:tabs>
              <w:ind w:right="86"/>
              <w:outlineLvl w:val="2"/>
              <w:rPr>
                <w:rFonts w:asciiTheme="minorHAnsi" w:hAnsiTheme="minorHAnsi"/>
                <w:sz w:val="18"/>
                <w:szCs w:val="18"/>
              </w:rPr>
            </w:pPr>
            <w:r w:rsidRPr="008322F3">
              <w:rPr>
                <w:rFonts w:asciiTheme="minorHAnsi" w:hAnsiTheme="minorHAnsi"/>
                <w:sz w:val="18"/>
                <w:szCs w:val="18"/>
              </w:rPr>
              <w:t xml:space="preserve">I certify the following under penalty of perjury, under the laws of the State of California: </w:t>
            </w:r>
          </w:p>
          <w:p w14:paraId="3E4AEA61" w14:textId="77777777" w:rsidR="00CC4758" w:rsidRPr="008322F3" w:rsidRDefault="00CC4758" w:rsidP="00CC4758">
            <w:pPr>
              <w:pStyle w:val="Heading3"/>
              <w:numPr>
                <w:ilvl w:val="0"/>
                <w:numId w:val="46"/>
              </w:numPr>
              <w:spacing w:before="0"/>
              <w:ind w:right="90"/>
              <w:rPr>
                <w:rFonts w:asciiTheme="minorHAnsi" w:hAnsiTheme="minorHAnsi"/>
                <w:b/>
                <w:caps/>
                <w:sz w:val="18"/>
                <w:szCs w:val="18"/>
              </w:rPr>
            </w:pPr>
            <w:r w:rsidRPr="008322F3">
              <w:rPr>
                <w:rFonts w:asciiTheme="minorHAnsi" w:hAnsiTheme="minorHAnsi"/>
                <w:sz w:val="18"/>
                <w:szCs w:val="18"/>
              </w:rPr>
              <w:t xml:space="preserve">The information provided on this Certificate of Installation is true and correct. </w:t>
            </w:r>
          </w:p>
          <w:p w14:paraId="5B0E61B4" w14:textId="77777777" w:rsidR="00CC4758" w:rsidRPr="008322F3" w:rsidRDefault="00CC4758" w:rsidP="00CC4758">
            <w:pPr>
              <w:pStyle w:val="Heading3"/>
              <w:numPr>
                <w:ilvl w:val="0"/>
                <w:numId w:val="46"/>
              </w:numPr>
              <w:spacing w:before="0"/>
              <w:ind w:right="90"/>
              <w:rPr>
                <w:rFonts w:asciiTheme="minorHAnsi" w:hAnsiTheme="minorHAnsi"/>
                <w:b/>
                <w:caps/>
                <w:sz w:val="18"/>
              </w:rPr>
            </w:pPr>
            <w:r w:rsidRPr="008322F3">
              <w:rPr>
                <w:rFonts w:asciiTheme="minorHAnsi" w:hAnsiTheme="minorHAnsi"/>
                <w:snapToGrid w:val="0"/>
                <w:sz w:val="18"/>
                <w:szCs w:val="18"/>
              </w:rPr>
              <w:t xml:space="preserve">I am either: a) a responsible person eligible under Division 3 of the Business and Professions Code </w:t>
            </w:r>
            <w:r w:rsidRPr="008322F3">
              <w:rPr>
                <w:rFonts w:asciiTheme="minorHAnsi" w:hAnsiTheme="minorHAnsi"/>
                <w:sz w:val="18"/>
                <w:szCs w:val="18"/>
              </w:rPr>
              <w:t xml:space="preserve">in the applicable classification to accept responsibility for the system design, construction, or installation </w:t>
            </w:r>
            <w:r w:rsidRPr="008322F3">
              <w:rPr>
                <w:rFonts w:asciiTheme="minorHAnsi" w:hAnsiTheme="minorHAnsi"/>
                <w:snapToGrid w:val="0"/>
                <w:sz w:val="18"/>
                <w:szCs w:val="18"/>
              </w:rPr>
              <w:t xml:space="preserve">of features, materials, components, or manufactured devices </w:t>
            </w:r>
            <w:r w:rsidRPr="008322F3">
              <w:rPr>
                <w:rFonts w:asciiTheme="minorHAnsi" w:hAnsiTheme="minorHAnsi"/>
                <w:sz w:val="18"/>
                <w:szCs w:val="18"/>
              </w:rPr>
              <w:t xml:space="preserve">for the scope of work identified on this Certificate of Installation </w:t>
            </w:r>
            <w:r w:rsidRPr="008322F3">
              <w:rPr>
                <w:rFonts w:asciiTheme="minorHAnsi" w:hAnsiTheme="minorHAnsi"/>
                <w:snapToGrid w:val="0"/>
                <w:sz w:val="18"/>
                <w:szCs w:val="18"/>
              </w:rPr>
              <w:t>and attest to the declarations in this statement</w:t>
            </w:r>
            <w:r w:rsidRPr="008322F3">
              <w:rPr>
                <w:rFonts w:asciiTheme="minorHAnsi" w:hAnsiTheme="minorHAnsi"/>
                <w:sz w:val="18"/>
                <w:szCs w:val="18"/>
              </w:rPr>
              <w:t>, or b) I am an authorized representative of the responsible person and attest to the declarations in this statement on the responsible person’s behalf</w:t>
            </w:r>
            <w:r w:rsidRPr="008322F3">
              <w:rPr>
                <w:rFonts w:asciiTheme="minorHAnsi" w:eastAsia="Calibri" w:hAnsiTheme="minorHAnsi"/>
                <w:sz w:val="18"/>
                <w:szCs w:val="18"/>
              </w:rPr>
              <w:t>.</w:t>
            </w:r>
          </w:p>
          <w:p w14:paraId="51C727C2" w14:textId="77777777" w:rsidR="00CC4758" w:rsidRPr="008322F3" w:rsidRDefault="00CC4758" w:rsidP="008322F3">
            <w:pPr>
              <w:keepNext/>
              <w:numPr>
                <w:ilvl w:val="0"/>
                <w:numId w:val="46"/>
              </w:numPr>
              <w:autoSpaceDE w:val="0"/>
              <w:autoSpaceDN w:val="0"/>
              <w:adjustRightInd w:val="0"/>
              <w:ind w:right="90"/>
              <w:rPr>
                <w:rFonts w:asciiTheme="minorHAnsi" w:hAnsiTheme="minorHAnsi"/>
                <w:sz w:val="18"/>
                <w:szCs w:val="18"/>
              </w:rPr>
            </w:pPr>
            <w:r w:rsidRPr="008322F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322F3">
              <w:rPr>
                <w:rFonts w:asciiTheme="minorHAnsi" w:eastAsia="Calibri" w:hAnsiTheme="minorHAnsi" w:cs="TimesNewRomanPSMT"/>
                <w:sz w:val="18"/>
                <w:szCs w:val="18"/>
              </w:rPr>
              <w:t>.</w:t>
            </w:r>
          </w:p>
          <w:p w14:paraId="206265FD" w14:textId="748D675B" w:rsidR="008322F3" w:rsidRPr="008322F3" w:rsidRDefault="00CC4758" w:rsidP="00CC4758">
            <w:pPr>
              <w:pStyle w:val="ListParagraph"/>
              <w:keepNext/>
              <w:numPr>
                <w:ilvl w:val="0"/>
                <w:numId w:val="46"/>
              </w:numPr>
              <w:autoSpaceDE w:val="0"/>
              <w:autoSpaceDN w:val="0"/>
              <w:adjustRightInd w:val="0"/>
              <w:rPr>
                <w:rFonts w:asciiTheme="minorHAnsi" w:hAnsiTheme="minorHAnsi"/>
                <w:sz w:val="18"/>
              </w:rPr>
            </w:pPr>
            <w:r w:rsidRPr="008322F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C758058" w14:textId="796411D9" w:rsidR="00A970F0" w:rsidRPr="008322F3" w:rsidRDefault="00CC4758" w:rsidP="008322F3">
            <w:pPr>
              <w:pStyle w:val="ListParagraph"/>
              <w:keepNext/>
              <w:numPr>
                <w:ilvl w:val="0"/>
                <w:numId w:val="46"/>
              </w:numPr>
              <w:autoSpaceDE w:val="0"/>
              <w:autoSpaceDN w:val="0"/>
              <w:adjustRightInd w:val="0"/>
              <w:rPr>
                <w:b/>
              </w:rPr>
            </w:pPr>
            <w:r w:rsidRPr="008322F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970F0" w:rsidRPr="0005428C" w14:paraId="3C75805C" w14:textId="77777777" w:rsidTr="002F506C">
        <w:tblPrEx>
          <w:tblCellMar>
            <w:left w:w="108" w:type="dxa"/>
            <w:right w:w="108" w:type="dxa"/>
          </w:tblCellMar>
        </w:tblPrEx>
        <w:trPr>
          <w:trHeight w:val="360"/>
        </w:trPr>
        <w:tc>
          <w:tcPr>
            <w:tcW w:w="5307" w:type="dxa"/>
          </w:tcPr>
          <w:p w14:paraId="3C75805A" w14:textId="77777777" w:rsidR="00A970F0" w:rsidRPr="0005428C" w:rsidRDefault="00A970F0" w:rsidP="002F50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3C75805B" w14:textId="77777777" w:rsidR="00A970F0" w:rsidRPr="0005428C" w:rsidRDefault="00A970F0" w:rsidP="002F50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A970F0" w:rsidRPr="0005428C" w14:paraId="3C75805F"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5D" w14:textId="558613CD"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C75805E"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A970F0" w:rsidRPr="0005428C" w14:paraId="3C758062"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0"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C758061"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A970F0" w:rsidRPr="0005428C" w14:paraId="3C758066"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3"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C758064" w14:textId="6A764FB6"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66E1A">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C758065"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A970F0" w:rsidRPr="0005428C" w14:paraId="3C758069"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7"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C758068"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3C75806A" w14:textId="77777777" w:rsidR="003C1763" w:rsidRPr="003502F5" w:rsidRDefault="003C1763" w:rsidP="00DA2B2D">
      <w:pPr>
        <w:pStyle w:val="CommentText"/>
        <w:rPr>
          <w:rFonts w:asciiTheme="minorHAnsi" w:hAnsiTheme="minorHAnsi"/>
          <w:sz w:val="18"/>
          <w:szCs w:val="18"/>
        </w:rPr>
      </w:pPr>
    </w:p>
    <w:p w14:paraId="3C75806B" w14:textId="77777777" w:rsidR="003C1763" w:rsidRPr="00D83E48" w:rsidRDefault="003C1763" w:rsidP="00DA2B2D">
      <w:pPr>
        <w:rPr>
          <w:rFonts w:ascii="Calibri" w:hAnsi="Calibri"/>
          <w:b/>
          <w:sz w:val="32"/>
          <w:szCs w:val="32"/>
        </w:rPr>
        <w:sectPr w:rsidR="003C1763" w:rsidRPr="00D83E48" w:rsidSect="00E0002F">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52FC555D" w:rsidR="00676AD2"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3563C1B4" w14:textId="1919F732" w:rsidR="00D368AF" w:rsidRPr="00D368AF" w:rsidRDefault="00D368AF" w:rsidP="00D368AF">
      <w:pPr>
        <w:pStyle w:val="ListParagraph"/>
        <w:numPr>
          <w:ilvl w:val="0"/>
          <w:numId w:val="38"/>
        </w:numPr>
        <w:ind w:left="360" w:hanging="360"/>
        <w:rPr>
          <w:rFonts w:asciiTheme="minorHAnsi" w:hAnsiTheme="minorHAnsi"/>
        </w:rPr>
      </w:pPr>
      <w:r w:rsidRPr="00D368AF">
        <w:rPr>
          <w:rFonts w:asciiTheme="minorHAnsi" w:hAnsiTheme="minorHAnsi"/>
        </w:rPr>
        <w:t>Indoor Unit Name: This field is filled out automatically. It is referenced from the CF2R-MCH-01, which must be completed prior to this document.</w:t>
      </w:r>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3B816550" w14:textId="77777777" w:rsidR="00944362" w:rsidRPr="0029461A" w:rsidRDefault="00944362" w:rsidP="00944362">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6BE17D0" w14:textId="58944CBF" w:rsidR="00830B53" w:rsidRDefault="00830B53" w:rsidP="00676AD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62838909"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4C02B0CC" w:rsidR="00676AD2" w:rsidRPr="00212C11" w:rsidRDefault="007C1808" w:rsidP="00676AD2">
      <w:pPr>
        <w:keepNext/>
        <w:rPr>
          <w:rFonts w:asciiTheme="minorHAnsi" w:hAnsiTheme="minorHAnsi"/>
          <w:b/>
          <w:szCs w:val="18"/>
        </w:rPr>
      </w:pPr>
      <w:r w:rsidRPr="007C1808">
        <w:rPr>
          <w:rFonts w:asciiTheme="minorHAnsi" w:hAnsiTheme="minorHAnsi"/>
          <w:b/>
          <w:szCs w:val="18"/>
        </w:rPr>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5"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A" w14:textId="77777777" w:rsidR="00676AD2" w:rsidRPr="00212C11" w:rsidRDefault="007C1808" w:rsidP="00676AD2">
      <w:pPr>
        <w:numPr>
          <w:ilvl w:val="0"/>
          <w:numId w:val="41"/>
        </w:numPr>
        <w:rPr>
          <w:rFonts w:ascii="Calibri" w:hAnsi="Calibri"/>
        </w:rPr>
      </w:pPr>
      <w:r w:rsidRPr="004E3CAB">
        <w:rPr>
          <w:rFonts w:ascii="Calibri" w:hAnsi="Calibri"/>
        </w:rPr>
        <w:t>If any of the above items could not be completed due to inaccessibility or signifi</w:t>
      </w:r>
      <w:r w:rsidRPr="007C1808">
        <w:rPr>
          <w:rFonts w:ascii="Calibri" w:hAnsi="Calibri"/>
        </w:rPr>
        <w:t>cant cost, provide an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77777777" w:rsidR="00676AD2" w:rsidRPr="00212C11"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2F506C" w:rsidRPr="00966F61" w14:paraId="3C7580B1" w14:textId="77777777" w:rsidTr="002F506C">
        <w:trPr>
          <w:cantSplit/>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C30581" w:rsidRPr="00966F61" w14:paraId="3C7580B5" w14:textId="77777777" w:rsidTr="002F506C">
        <w:trPr>
          <w:cantSplit/>
          <w:trHeight w:val="144"/>
        </w:trPr>
        <w:tc>
          <w:tcPr>
            <w:tcW w:w="475" w:type="dxa"/>
            <w:vAlign w:val="center"/>
          </w:tcPr>
          <w:p w14:paraId="3C7580B2" w14:textId="77777777" w:rsidR="00C30581" w:rsidRPr="00966F61" w:rsidRDefault="00C30581" w:rsidP="00C30581">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1E456AC9" w:rsidR="00C30581" w:rsidRPr="00966F61" w:rsidRDefault="00C30581" w:rsidP="00C30581">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3C7580B4" w14:textId="77777777" w:rsidR="00C30581" w:rsidRDefault="00C30581" w:rsidP="00C30581">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C30581" w:rsidRPr="00966F61" w14:paraId="3C7580B9" w14:textId="77777777" w:rsidTr="002F506C">
        <w:trPr>
          <w:cantSplit/>
          <w:trHeight w:val="144"/>
        </w:trPr>
        <w:tc>
          <w:tcPr>
            <w:tcW w:w="475" w:type="dxa"/>
            <w:vAlign w:val="center"/>
          </w:tcPr>
          <w:p w14:paraId="3C7580B6" w14:textId="77777777"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681E7157" w:rsidR="00C30581" w:rsidRPr="00966F61" w:rsidRDefault="00C30581" w:rsidP="00C3058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3C7580B8" w14:textId="77777777" w:rsidR="00C30581" w:rsidRDefault="00C30581" w:rsidP="00C3058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C30581" w:rsidRPr="00966F61" w14:paraId="6F841B98" w14:textId="77777777" w:rsidTr="002F506C">
        <w:trPr>
          <w:cantSplit/>
          <w:trHeight w:val="144"/>
        </w:trPr>
        <w:tc>
          <w:tcPr>
            <w:tcW w:w="475" w:type="dxa"/>
            <w:vAlign w:val="center"/>
          </w:tcPr>
          <w:p w14:paraId="043E406B" w14:textId="03ED4BE7" w:rsidR="00C30581" w:rsidRPr="00966F61" w:rsidRDefault="00C30581" w:rsidP="00C30581">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339FF31" w14:textId="23E9055A" w:rsidR="00C30581" w:rsidRPr="00966F61" w:rsidRDefault="00C30581" w:rsidP="00C30581">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42FFEF17" w14:textId="2AD9D005" w:rsidR="00C30581" w:rsidRPr="00966F61" w:rsidRDefault="00C30581" w:rsidP="00C3058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C30581" w:rsidRPr="00966F61" w14:paraId="3C7580BD" w14:textId="77777777" w:rsidTr="002F506C">
        <w:trPr>
          <w:cantSplit/>
          <w:trHeight w:val="144"/>
        </w:trPr>
        <w:tc>
          <w:tcPr>
            <w:tcW w:w="475" w:type="dxa"/>
            <w:vAlign w:val="center"/>
          </w:tcPr>
          <w:p w14:paraId="3C7580BA" w14:textId="72EF0C04"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3C7580BB" w14:textId="050E3118" w:rsidR="00C30581" w:rsidRPr="00966F61" w:rsidRDefault="00C30581" w:rsidP="00C30581">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7ACE77E" w:rsidR="00C30581" w:rsidRPr="00966F61" w:rsidRDefault="00C30581" w:rsidP="00C30581">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is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944362" w:rsidRPr="00966F61" w14:paraId="3C7580C3" w14:textId="77777777" w:rsidTr="002F506C">
        <w:trPr>
          <w:cantSplit/>
          <w:trHeight w:val="144"/>
        </w:trPr>
        <w:tc>
          <w:tcPr>
            <w:tcW w:w="475" w:type="dxa"/>
            <w:vAlign w:val="center"/>
          </w:tcPr>
          <w:p w14:paraId="3C7580BE" w14:textId="1F39B84C" w:rsidR="00944362" w:rsidRPr="00966F61" w:rsidRDefault="00944362" w:rsidP="00944362">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3C7580BF" w14:textId="468D742B" w:rsidR="00944362" w:rsidRPr="00966F61" w:rsidRDefault="00944362">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3478C073" w14:textId="77777777" w:rsidR="00944362" w:rsidRPr="00480A17" w:rsidRDefault="00944362" w:rsidP="00944362">
            <w:pPr>
              <w:rPr>
                <w:rFonts w:asciiTheme="minorHAnsi" w:hAnsiTheme="minorHAnsi"/>
                <w:sz w:val="16"/>
                <w:szCs w:val="16"/>
              </w:rPr>
            </w:pPr>
            <w:r w:rsidRPr="00480A17">
              <w:rPr>
                <w:rFonts w:asciiTheme="minorHAnsi" w:hAnsiTheme="minorHAnsi"/>
                <w:sz w:val="16"/>
                <w:szCs w:val="16"/>
              </w:rPr>
              <w:t xml:space="preserve">&lt;&lt;calculated field: </w:t>
            </w:r>
          </w:p>
          <w:p w14:paraId="177BC3A3" w14:textId="77777777" w:rsidR="00944362" w:rsidRPr="00480A17" w:rsidRDefault="00944362" w:rsidP="00944362">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020CFF1D" w14:textId="77777777" w:rsidR="00944362" w:rsidRPr="00480A17" w:rsidRDefault="00944362" w:rsidP="00944362">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47A3A62B" w14:textId="77777777" w:rsidR="00944362" w:rsidRPr="00480A17" w:rsidRDefault="00944362" w:rsidP="00944362">
            <w:pPr>
              <w:rPr>
                <w:rFonts w:asciiTheme="minorHAnsi" w:hAnsiTheme="minorHAnsi"/>
                <w:sz w:val="16"/>
                <w:szCs w:val="16"/>
              </w:rPr>
            </w:pPr>
          </w:p>
          <w:p w14:paraId="6C2AA706" w14:textId="77777777" w:rsidR="00944362" w:rsidRPr="00480A17" w:rsidRDefault="00944362" w:rsidP="00944362">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3B567522" w14:textId="6A9820FD" w:rsidR="00944362" w:rsidRPr="00480A17" w:rsidRDefault="00944362" w:rsidP="00944362">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7:58:00Z">
              <w:r w:rsidR="00D217EB">
                <w:rPr>
                  <w:rFonts w:asciiTheme="minorHAnsi" w:hAnsiTheme="minorHAnsi"/>
                  <w:sz w:val="16"/>
                  <w:szCs w:val="16"/>
                </w:rPr>
                <w:t xml:space="preserve">and the system type in </w:t>
              </w:r>
              <w:r w:rsidR="00D217EB" w:rsidRPr="00D217EB">
                <w:rPr>
                  <w:rFonts w:asciiTheme="minorHAnsi" w:hAnsiTheme="minorHAnsi"/>
                  <w:sz w:val="16"/>
                  <w:szCs w:val="16"/>
                  <w:highlight w:val="yellow"/>
                </w:rPr>
                <w:t>MCH-01a fields D04 or D05</w:t>
              </w:r>
              <w:r w:rsidR="00D217EB">
                <w:rPr>
                  <w:rFonts w:asciiTheme="minorHAnsi" w:hAnsiTheme="minorHAnsi"/>
                  <w:sz w:val="16"/>
                  <w:szCs w:val="16"/>
                </w:rPr>
                <w:t xml:space="preserve"> are one of the following three types</w:t>
              </w:r>
            </w:ins>
            <w:ins w:id="2" w:author="Shewmaker, Michael@Energy" w:date="2019-11-22T07:59:00Z">
              <w:r w:rsidR="00D217EB">
                <w:rPr>
                  <w:rFonts w:asciiTheme="minorHAnsi" w:hAnsiTheme="minorHAnsi"/>
                  <w:sz w:val="16"/>
                  <w:szCs w:val="16"/>
                </w:rPr>
                <w:t>: 1:[VCHP-Ducted], 2:[VCHP-Ductless], 3:[VCHP-Ducted+Ductless],</w:t>
              </w:r>
            </w:ins>
          </w:p>
          <w:p w14:paraId="7ED87F2D"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5293DBC8" w14:textId="77777777" w:rsidR="00944362" w:rsidRPr="00480A17" w:rsidRDefault="00944362" w:rsidP="00944362">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0D635A01" w14:textId="77777777" w:rsidR="00944362" w:rsidRPr="00480A17" w:rsidRDefault="00944362" w:rsidP="00944362">
            <w:pPr>
              <w:ind w:left="160"/>
              <w:rPr>
                <w:rFonts w:asciiTheme="minorHAnsi" w:hAnsiTheme="minorHAnsi"/>
                <w:sz w:val="16"/>
                <w:szCs w:val="16"/>
              </w:rPr>
            </w:pPr>
          </w:p>
          <w:p w14:paraId="3780A3BE"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5D167F85"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432706CE" w14:textId="77777777" w:rsidR="00944362" w:rsidRPr="00480A17" w:rsidRDefault="00944362" w:rsidP="00944362">
            <w:pPr>
              <w:rPr>
                <w:rFonts w:asciiTheme="minorHAnsi" w:hAnsiTheme="minorHAnsi"/>
                <w:sz w:val="16"/>
                <w:szCs w:val="16"/>
              </w:rPr>
            </w:pPr>
          </w:p>
          <w:p w14:paraId="4B3CDF7B" w14:textId="77777777" w:rsidR="00944362" w:rsidRPr="00480A17" w:rsidRDefault="00944362" w:rsidP="00944362">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795658EE" w14:textId="1A914F1C" w:rsidR="00944362" w:rsidRPr="00480A17" w:rsidRDefault="00944362" w:rsidP="00D217EB">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7:59:00Z">
              <w:r w:rsidR="00D217EB">
                <w:rPr>
                  <w:rFonts w:asciiTheme="minorHAnsi" w:hAnsiTheme="minorHAnsi"/>
                  <w:sz w:val="16"/>
                  <w:szCs w:val="16"/>
                </w:rPr>
                <w:t xml:space="preserve"> and the system type in </w:t>
              </w:r>
              <w:r w:rsidR="00D217EB" w:rsidRPr="00D217EB">
                <w:rPr>
                  <w:rFonts w:asciiTheme="minorHAnsi" w:hAnsiTheme="minorHAnsi"/>
                  <w:sz w:val="16"/>
                  <w:szCs w:val="16"/>
                  <w:highlight w:val="yellow"/>
                </w:rPr>
                <w:t xml:space="preserve">MCH-01b fields </w:t>
              </w:r>
            </w:ins>
            <w:ins w:id="4" w:author="Shewmaker, Michael@Energy" w:date="2019-11-22T08:00:00Z">
              <w:r w:rsidR="00D217EB" w:rsidRPr="00D217EB">
                <w:rPr>
                  <w:rFonts w:asciiTheme="minorHAnsi" w:hAnsiTheme="minorHAnsi"/>
                  <w:sz w:val="16"/>
                  <w:szCs w:val="16"/>
                  <w:highlight w:val="yellow"/>
                </w:rPr>
                <w:t>C03 or C07</w:t>
              </w:r>
              <w:r w:rsidR="00D217EB">
                <w:rPr>
                  <w:rFonts w:asciiTheme="minorHAnsi" w:hAnsiTheme="minorHAnsi"/>
                  <w:sz w:val="16"/>
                  <w:szCs w:val="16"/>
                </w:rPr>
                <w:t xml:space="preserve"> are one of the following three types: 1:[VCHP-Ducted], 2:[VCHP-Ductless], 3:[VCHP-Ducted+Ductless],</w:t>
              </w:r>
            </w:ins>
          </w:p>
          <w:p w14:paraId="009EAE35" w14:textId="77777777" w:rsidR="00944362" w:rsidRPr="00480A17" w:rsidRDefault="00944362" w:rsidP="00944362">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628DD196" w14:textId="77777777" w:rsidR="00944362" w:rsidRPr="00480A17" w:rsidRDefault="00944362" w:rsidP="00944362">
            <w:pPr>
              <w:ind w:firstLine="160"/>
              <w:rPr>
                <w:rFonts w:asciiTheme="minorHAnsi" w:hAnsiTheme="minorHAnsi"/>
                <w:sz w:val="16"/>
                <w:szCs w:val="16"/>
              </w:rPr>
            </w:pPr>
          </w:p>
          <w:p w14:paraId="75AE5962" w14:textId="77777777" w:rsidR="00944362" w:rsidRPr="00480A17" w:rsidRDefault="00944362" w:rsidP="00944362">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3CA7ED80" w14:textId="77777777" w:rsidR="00944362" w:rsidRPr="00480A17" w:rsidRDefault="00944362" w:rsidP="00944362">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114F2CBB" w14:textId="77777777" w:rsidR="00944362" w:rsidRPr="00480A17" w:rsidRDefault="00944362" w:rsidP="00944362">
            <w:pPr>
              <w:ind w:left="154"/>
              <w:rPr>
                <w:rFonts w:asciiTheme="minorHAnsi" w:hAnsiTheme="minorHAnsi"/>
                <w:b/>
                <w:sz w:val="16"/>
                <w:szCs w:val="16"/>
              </w:rPr>
            </w:pPr>
          </w:p>
          <w:p w14:paraId="2573C49F" w14:textId="77777777" w:rsidR="00944362" w:rsidRPr="00480A17" w:rsidRDefault="00944362" w:rsidP="00944362">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654AD490" w14:textId="77777777" w:rsidR="00944362" w:rsidRPr="00480A17" w:rsidRDefault="00944362" w:rsidP="00944362">
            <w:pPr>
              <w:rPr>
                <w:rFonts w:asciiTheme="minorHAnsi" w:hAnsiTheme="minorHAnsi"/>
                <w:sz w:val="16"/>
                <w:szCs w:val="16"/>
              </w:rPr>
            </w:pPr>
          </w:p>
          <w:p w14:paraId="02C97920" w14:textId="77777777" w:rsidR="00944362" w:rsidRPr="00480A17" w:rsidRDefault="00944362" w:rsidP="00944362">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063867D1" w14:textId="4990BDD4" w:rsidR="00944362" w:rsidRPr="00480A17" w:rsidRDefault="00944362" w:rsidP="00D217EB">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5" w:author="Shewmaker, Michael@Energy" w:date="2019-11-22T08:01:00Z">
              <w:r w:rsidR="00D217EB">
                <w:rPr>
                  <w:rFonts w:asciiTheme="minorHAnsi" w:hAnsiTheme="minorHAnsi"/>
                  <w:sz w:val="16"/>
                  <w:szCs w:val="16"/>
                </w:rPr>
                <w:t xml:space="preserve"> and the system type in </w:t>
              </w:r>
              <w:r w:rsidR="00D217EB" w:rsidRPr="00D217EB">
                <w:rPr>
                  <w:rFonts w:asciiTheme="minorHAnsi" w:hAnsiTheme="minorHAnsi"/>
                  <w:sz w:val="16"/>
                  <w:szCs w:val="16"/>
                  <w:highlight w:val="yellow"/>
                </w:rPr>
                <w:t>MCH-01c fields C04 or C05</w:t>
              </w:r>
              <w:r w:rsidR="00D217EB">
                <w:rPr>
                  <w:rFonts w:asciiTheme="minorHAnsi" w:hAnsiTheme="minorHAnsi"/>
                  <w:sz w:val="16"/>
                  <w:szCs w:val="16"/>
                </w:rPr>
                <w:t xml:space="preserve"> are one of the following three types: 1:[VCHP-Ducted], 2:[VCHP-Ductless], 3:[VCHP-Ducted+Ductless],</w:t>
              </w:r>
            </w:ins>
          </w:p>
          <w:p w14:paraId="3CF37054" w14:textId="77777777" w:rsidR="00944362" w:rsidRPr="00480A17" w:rsidRDefault="00944362" w:rsidP="00944362">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2292836" w14:textId="77777777" w:rsidR="00944362" w:rsidRPr="00480A17" w:rsidRDefault="00944362" w:rsidP="00944362">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5FF88B23" w14:textId="77777777" w:rsidR="00944362" w:rsidRPr="00480A17" w:rsidRDefault="00944362" w:rsidP="00944362">
            <w:pPr>
              <w:rPr>
                <w:rFonts w:asciiTheme="minorHAnsi" w:hAnsiTheme="minorHAnsi"/>
                <w:sz w:val="16"/>
                <w:szCs w:val="16"/>
              </w:rPr>
            </w:pPr>
          </w:p>
          <w:p w14:paraId="5CFEB0A7"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31CBE8EF"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76B3F2BC" w14:textId="77777777" w:rsidR="00944362" w:rsidRPr="00480A17" w:rsidRDefault="00944362" w:rsidP="00944362">
            <w:pPr>
              <w:rPr>
                <w:rFonts w:asciiTheme="minorHAnsi" w:hAnsiTheme="minorHAnsi"/>
                <w:sz w:val="16"/>
                <w:szCs w:val="16"/>
              </w:rPr>
            </w:pPr>
          </w:p>
          <w:p w14:paraId="7074154C" w14:textId="77777777" w:rsidR="00944362" w:rsidRPr="00480A17" w:rsidRDefault="00944362" w:rsidP="00944362">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30620051" w14:textId="207C7E52" w:rsidR="00944362" w:rsidRPr="00480A17" w:rsidRDefault="00944362" w:rsidP="00D217EB">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6" w:author="Shewmaker, Michael@Energy" w:date="2019-11-22T08:02:00Z">
              <w:r w:rsidR="00D217EB">
                <w:rPr>
                  <w:rFonts w:asciiTheme="minorHAnsi" w:hAnsiTheme="minorHAnsi"/>
                  <w:sz w:val="16"/>
                  <w:szCs w:val="16"/>
                </w:rPr>
                <w:t xml:space="preserve">, and the system type in </w:t>
              </w:r>
              <w:r w:rsidR="00D217EB" w:rsidRPr="00D217EB">
                <w:rPr>
                  <w:rFonts w:asciiTheme="minorHAnsi" w:hAnsiTheme="minorHAnsi"/>
                  <w:sz w:val="16"/>
                  <w:szCs w:val="16"/>
                  <w:highlight w:val="yellow"/>
                </w:rPr>
                <w:t>MCH-01d fields D04 or D05</w:t>
              </w:r>
              <w:r w:rsidR="00D217EB">
                <w:rPr>
                  <w:rFonts w:asciiTheme="minorHAnsi" w:hAnsiTheme="minorHAnsi"/>
                  <w:sz w:val="16"/>
                  <w:szCs w:val="16"/>
                </w:rPr>
                <w:t xml:space="preserve"> are one of the following three types: 1:[VCHP-Ducted], 2:[VCHP-Ductless], 3:[VCHP-Ducted+Ductless],</w:t>
              </w:r>
            </w:ins>
          </w:p>
          <w:p w14:paraId="3AB2F912" w14:textId="77777777" w:rsidR="00944362" w:rsidRPr="00480A17" w:rsidRDefault="00944362" w:rsidP="00944362">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F09F29D" w14:textId="77777777" w:rsidR="00944362" w:rsidRPr="00480A17" w:rsidRDefault="00944362" w:rsidP="00944362">
            <w:pPr>
              <w:ind w:left="153"/>
              <w:rPr>
                <w:rFonts w:asciiTheme="minorHAnsi" w:hAnsiTheme="minorHAnsi"/>
                <w:sz w:val="16"/>
                <w:szCs w:val="16"/>
              </w:rPr>
            </w:pPr>
          </w:p>
          <w:p w14:paraId="3BAD7163" w14:textId="77777777" w:rsidR="00944362" w:rsidRPr="00480A17" w:rsidRDefault="00944362" w:rsidP="00944362">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7E3C2A7" w14:textId="77777777" w:rsidR="00944362" w:rsidRPr="00480A17" w:rsidRDefault="00944362" w:rsidP="00944362">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47AF326C" w14:textId="77777777" w:rsidR="00944362" w:rsidRPr="00480A17" w:rsidRDefault="00944362" w:rsidP="00944362">
            <w:pPr>
              <w:ind w:left="153"/>
              <w:rPr>
                <w:rFonts w:asciiTheme="minorHAnsi" w:hAnsiTheme="minorHAnsi"/>
                <w:b/>
                <w:sz w:val="16"/>
                <w:szCs w:val="16"/>
              </w:rPr>
            </w:pPr>
          </w:p>
          <w:p w14:paraId="272E2417" w14:textId="77777777" w:rsidR="00944362" w:rsidRPr="00480A17" w:rsidRDefault="00944362" w:rsidP="00944362">
            <w:pPr>
              <w:ind w:left="153"/>
              <w:rPr>
                <w:rFonts w:asciiTheme="minorHAnsi" w:hAnsiTheme="minorHAnsi"/>
                <w:b/>
                <w:sz w:val="16"/>
                <w:szCs w:val="16"/>
              </w:rPr>
            </w:pPr>
          </w:p>
          <w:p w14:paraId="302B4B71" w14:textId="77777777" w:rsidR="00944362" w:rsidRPr="00480A17" w:rsidRDefault="00944362" w:rsidP="00944362">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07F9F3AA" w14:textId="77777777" w:rsidR="00944362" w:rsidRPr="00480A17" w:rsidRDefault="00944362" w:rsidP="00944362">
            <w:pPr>
              <w:rPr>
                <w:rFonts w:asciiTheme="minorHAnsi" w:hAnsiTheme="minorHAnsi"/>
                <w:sz w:val="16"/>
                <w:szCs w:val="16"/>
              </w:rPr>
            </w:pPr>
          </w:p>
          <w:p w14:paraId="1B056A6C"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39D06469" w14:textId="77777777" w:rsidR="00944362" w:rsidRPr="00480A17" w:rsidRDefault="00944362" w:rsidP="00944362">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3C7580C2" w14:textId="1BCFCEDD" w:rsidR="00944362" w:rsidRPr="00966F61" w:rsidRDefault="00944362" w:rsidP="00944362">
            <w:pPr>
              <w:rPr>
                <w:rFonts w:asciiTheme="minorHAnsi" w:hAnsiTheme="minorHAnsi"/>
                <w:sz w:val="18"/>
                <w:szCs w:val="18"/>
              </w:rPr>
            </w:pPr>
            <w:r w:rsidRPr="00480A17">
              <w:rPr>
                <w:rFonts w:asciiTheme="minorHAnsi" w:hAnsiTheme="minorHAnsi"/>
                <w:sz w:val="16"/>
                <w:szCs w:val="16"/>
              </w:rPr>
              <w:t>&gt;&gt;</w:t>
            </w:r>
          </w:p>
        </w:tc>
      </w:tr>
      <w:tr w:rsidR="00944362" w:rsidRPr="00966F61" w14:paraId="3C7580CC" w14:textId="77777777" w:rsidTr="002F506C">
        <w:trPr>
          <w:cantSplit/>
          <w:trHeight w:val="144"/>
        </w:trPr>
        <w:tc>
          <w:tcPr>
            <w:tcW w:w="475" w:type="dxa"/>
            <w:vAlign w:val="center"/>
          </w:tcPr>
          <w:p w14:paraId="3C7580C4" w14:textId="04600831" w:rsidR="00944362" w:rsidRPr="00966F61" w:rsidRDefault="00944362" w:rsidP="00944362">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3C7580C5" w14:textId="5F1A67FF" w:rsidR="00944362" w:rsidRPr="00966F61" w:rsidRDefault="00944362" w:rsidP="00944362">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944362" w:rsidRDefault="00944362" w:rsidP="00944362">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944362" w:rsidRDefault="00944362" w:rsidP="00944362">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944362" w:rsidRDefault="00944362" w:rsidP="00944362">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944362" w:rsidRDefault="00944362" w:rsidP="00944362">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944362" w:rsidRDefault="00944362" w:rsidP="00944362">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944362" w:rsidRDefault="00944362" w:rsidP="00944362">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944362" w:rsidRPr="00966F61" w14:paraId="3C7580D5" w14:textId="77777777" w:rsidTr="002F506C">
        <w:trPr>
          <w:cantSplit/>
          <w:trHeight w:val="144"/>
        </w:trPr>
        <w:tc>
          <w:tcPr>
            <w:tcW w:w="475" w:type="dxa"/>
            <w:vAlign w:val="center"/>
          </w:tcPr>
          <w:p w14:paraId="3C7580CD" w14:textId="7326E556" w:rsidR="00944362" w:rsidRPr="00966F61" w:rsidRDefault="00944362" w:rsidP="00944362">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3C7580CE" w14:textId="13147CC1" w:rsidR="00944362" w:rsidRPr="00966F61" w:rsidRDefault="00944362" w:rsidP="00944362">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36391485" w:rsidR="00944362" w:rsidRDefault="00944362" w:rsidP="00944362">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944362" w:rsidRDefault="00944362" w:rsidP="00944362">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944362" w:rsidRDefault="00944362" w:rsidP="00944362">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944362" w:rsidRDefault="00944362" w:rsidP="00944362">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944362" w:rsidRDefault="00944362" w:rsidP="00944362">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944362" w:rsidRDefault="00944362" w:rsidP="00944362">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944362" w:rsidRPr="00966F61" w14:paraId="3C7580E0" w14:textId="77777777" w:rsidTr="002F506C">
        <w:trPr>
          <w:cantSplit/>
          <w:trHeight w:val="144"/>
        </w:trPr>
        <w:tc>
          <w:tcPr>
            <w:tcW w:w="475" w:type="dxa"/>
            <w:vAlign w:val="center"/>
          </w:tcPr>
          <w:p w14:paraId="3C7580D6" w14:textId="46D50AF5" w:rsidR="00944362" w:rsidRPr="00966F61" w:rsidRDefault="00944362" w:rsidP="00944362">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3C7580D7" w14:textId="1402A6CC"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944362" w:rsidRDefault="00944362" w:rsidP="00944362">
            <w:pPr>
              <w:rPr>
                <w:rFonts w:asciiTheme="minorHAnsi" w:hAnsiTheme="minorHAnsi"/>
                <w:sz w:val="18"/>
                <w:szCs w:val="18"/>
              </w:rPr>
            </w:pPr>
            <w:r>
              <w:rPr>
                <w:rFonts w:asciiTheme="minorHAnsi" w:hAnsiTheme="minorHAnsi"/>
                <w:sz w:val="18"/>
                <w:szCs w:val="18"/>
              </w:rPr>
              <w:t>&lt;&lt;calculated field:</w:t>
            </w:r>
          </w:p>
          <w:p w14:paraId="3C7580D9" w14:textId="77777777" w:rsidR="00944362" w:rsidRDefault="00944362" w:rsidP="00944362">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944362" w:rsidRDefault="00944362" w:rsidP="00944362">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944362" w:rsidRDefault="00944362" w:rsidP="00944362">
            <w:pPr>
              <w:keepNext/>
              <w:rPr>
                <w:rFonts w:ascii="Calibri" w:hAnsi="Calibri"/>
                <w:sz w:val="16"/>
                <w:szCs w:val="16"/>
              </w:rPr>
            </w:pPr>
            <w:r>
              <w:rPr>
                <w:rFonts w:ascii="Calibri" w:hAnsi="Calibri"/>
                <w:sz w:val="16"/>
                <w:szCs w:val="16"/>
              </w:rPr>
              <w:t>*CFI System</w:t>
            </w:r>
          </w:p>
          <w:p w14:paraId="3C7580DC" w14:textId="77777777" w:rsidR="00944362" w:rsidRDefault="00944362" w:rsidP="00944362">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3C7580DF" w14:textId="37915398" w:rsidR="00944362" w:rsidRDefault="00944362" w:rsidP="00944362">
            <w:pPr>
              <w:rPr>
                <w:rFonts w:asciiTheme="minorHAnsi" w:hAnsiTheme="minorHAnsi"/>
                <w:sz w:val="18"/>
                <w:szCs w:val="18"/>
              </w:rPr>
            </w:pPr>
          </w:p>
        </w:tc>
      </w:tr>
      <w:tr w:rsidR="00944362" w:rsidRPr="00966F61" w14:paraId="3C7580E8" w14:textId="77777777" w:rsidTr="002F506C">
        <w:trPr>
          <w:cantSplit/>
          <w:trHeight w:val="144"/>
        </w:trPr>
        <w:tc>
          <w:tcPr>
            <w:tcW w:w="475" w:type="dxa"/>
            <w:vAlign w:val="center"/>
          </w:tcPr>
          <w:p w14:paraId="3C7580E1" w14:textId="76122E45" w:rsidR="00944362" w:rsidRPr="00966F61" w:rsidRDefault="00944362" w:rsidP="00944362">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3C7580E2" w14:textId="44C599CE"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944362" w:rsidRDefault="00944362" w:rsidP="00944362">
            <w:pPr>
              <w:rPr>
                <w:rFonts w:asciiTheme="minorHAnsi" w:hAnsiTheme="minorHAnsi"/>
                <w:sz w:val="18"/>
                <w:szCs w:val="18"/>
              </w:rPr>
            </w:pPr>
            <w:r w:rsidRPr="00966F61">
              <w:rPr>
                <w:rFonts w:asciiTheme="minorHAnsi" w:hAnsiTheme="minorHAnsi"/>
                <w:sz w:val="18"/>
                <w:szCs w:val="18"/>
              </w:rPr>
              <w:t>&lt;&lt;calculated field:</w:t>
            </w:r>
          </w:p>
          <w:p w14:paraId="3C7580E4" w14:textId="04C5F19F" w:rsidR="00944362" w:rsidRDefault="00944362" w:rsidP="00944362">
            <w:pPr>
              <w:rPr>
                <w:rFonts w:asciiTheme="minorHAnsi" w:hAnsiTheme="minorHAnsi"/>
                <w:sz w:val="18"/>
                <w:szCs w:val="18"/>
              </w:rPr>
            </w:pPr>
            <w:r>
              <w:rPr>
                <w:rFonts w:asciiTheme="minorHAnsi" w:hAnsiTheme="minorHAnsi"/>
                <w:sz w:val="18"/>
                <w:szCs w:val="18"/>
              </w:rPr>
              <w:t>If parent is MCH-01b, MCH-01c, or MCH-01d then value=N/A;</w:t>
            </w:r>
          </w:p>
          <w:p w14:paraId="3C7580E5" w14:textId="32860208" w:rsidR="00944362" w:rsidRDefault="00944362" w:rsidP="00944362">
            <w:pPr>
              <w:rPr>
                <w:rFonts w:asciiTheme="minorHAnsi" w:hAnsiTheme="minorHAnsi"/>
                <w:sz w:val="18"/>
                <w:szCs w:val="18"/>
              </w:rPr>
            </w:pPr>
            <w:r>
              <w:rPr>
                <w:rFonts w:asciiTheme="minorHAnsi" w:hAnsiTheme="minorHAnsi"/>
                <w:sz w:val="18"/>
                <w:szCs w:val="18"/>
              </w:rPr>
              <w:t>elseif parent is MCH-01a, reference value from MCH-01a section J10;</w:t>
            </w:r>
          </w:p>
          <w:p w14:paraId="3C7580E7" w14:textId="334A05E2" w:rsidR="00944362" w:rsidRPr="00966F61" w:rsidRDefault="00944362" w:rsidP="00944362">
            <w:pPr>
              <w:rPr>
                <w:rFonts w:asciiTheme="minorHAnsi" w:hAnsiTheme="minorHAnsi"/>
                <w:sz w:val="18"/>
                <w:szCs w:val="18"/>
              </w:rPr>
            </w:pPr>
            <w:r w:rsidDel="009A031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944362" w:rsidRPr="00966F61" w14:paraId="3C7580EC" w14:textId="77777777" w:rsidTr="002F506C">
        <w:trPr>
          <w:cantSplit/>
          <w:trHeight w:val="144"/>
        </w:trPr>
        <w:tc>
          <w:tcPr>
            <w:tcW w:w="475" w:type="dxa"/>
            <w:vAlign w:val="center"/>
          </w:tcPr>
          <w:p w14:paraId="3C7580E9" w14:textId="39D08D4A" w:rsidR="00944362" w:rsidRPr="00966F61" w:rsidRDefault="00944362" w:rsidP="00944362">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3C7580EA" w14:textId="6BAA486D"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944362" w:rsidRDefault="00944362" w:rsidP="00944362">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944362" w:rsidRPr="00966F61" w14:paraId="3C7580F4" w14:textId="77777777" w:rsidTr="002F506C">
        <w:trPr>
          <w:cantSplit/>
          <w:trHeight w:val="144"/>
        </w:trPr>
        <w:tc>
          <w:tcPr>
            <w:tcW w:w="475" w:type="dxa"/>
            <w:vAlign w:val="center"/>
          </w:tcPr>
          <w:p w14:paraId="3C7580ED" w14:textId="10C90FBA" w:rsidR="00944362" w:rsidRPr="00966F61" w:rsidDel="006E5AE2" w:rsidRDefault="00944362" w:rsidP="00944362">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3C7580EE" w14:textId="7EA98092"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944362" w:rsidRDefault="00944362" w:rsidP="00944362">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0C6CFCC2" w:rsidR="00944362" w:rsidRDefault="00944362" w:rsidP="00944362">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4C295C11" w:rsidR="00944362" w:rsidRDefault="00944362" w:rsidP="00944362">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3C7580F2" w14:textId="6646F94B" w:rsidR="00944362" w:rsidRDefault="00944362" w:rsidP="00944362">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944362" w:rsidRDefault="00944362" w:rsidP="00944362">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944362" w:rsidRPr="00966F61" w14:paraId="6513E734" w14:textId="77777777" w:rsidTr="002F506C">
        <w:trPr>
          <w:cantSplit/>
          <w:trHeight w:val="144"/>
        </w:trPr>
        <w:tc>
          <w:tcPr>
            <w:tcW w:w="475" w:type="dxa"/>
            <w:vAlign w:val="center"/>
          </w:tcPr>
          <w:p w14:paraId="21D626F8" w14:textId="69BDDDDA" w:rsidR="00944362" w:rsidRDefault="00944362" w:rsidP="00944362">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2FA1BFA7" w14:textId="69D1CFBE" w:rsidR="00944362" w:rsidRPr="00966F61" w:rsidRDefault="00944362" w:rsidP="0094436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11BA110" w14:textId="77777777" w:rsidR="00944362" w:rsidRDefault="00944362" w:rsidP="00944362">
            <w:pPr>
              <w:keepNext/>
              <w:rPr>
                <w:rFonts w:asciiTheme="minorHAnsi" w:hAnsiTheme="minorHAnsi"/>
                <w:sz w:val="18"/>
                <w:szCs w:val="18"/>
              </w:rPr>
            </w:pPr>
            <w:r>
              <w:rPr>
                <w:rFonts w:asciiTheme="minorHAnsi" w:hAnsiTheme="minorHAnsi"/>
                <w:sz w:val="18"/>
                <w:szCs w:val="18"/>
              </w:rPr>
              <w:t>&lt;&lt;Calculated Field:</w:t>
            </w:r>
          </w:p>
          <w:p w14:paraId="34C89596" w14:textId="77777777" w:rsidR="00944362" w:rsidRDefault="00944362" w:rsidP="00944362">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69CBB69E" w14:textId="2E2DF97A" w:rsidR="00944362" w:rsidRDefault="00944362" w:rsidP="00944362">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4729AFA7" w14:textId="77777777" w:rsidR="00944362" w:rsidRDefault="00944362" w:rsidP="00944362">
            <w:pPr>
              <w:keepNext/>
              <w:rPr>
                <w:rFonts w:asciiTheme="minorHAnsi" w:hAnsiTheme="minorHAnsi"/>
                <w:sz w:val="18"/>
                <w:szCs w:val="18"/>
              </w:rPr>
            </w:pPr>
            <w:r>
              <w:rPr>
                <w:rFonts w:asciiTheme="minorHAnsi" w:hAnsiTheme="minorHAnsi"/>
                <w:sz w:val="18"/>
                <w:szCs w:val="18"/>
              </w:rPr>
              <w:t>ElseIf Type = Fixed, then display ‘Fixed CFVCS’,</w:t>
            </w:r>
          </w:p>
          <w:p w14:paraId="6B422F0D" w14:textId="33F4E0B1" w:rsidR="00944362" w:rsidRPr="00966F61" w:rsidRDefault="00944362" w:rsidP="00944362">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101"/>
        <w:gridCol w:w="6276"/>
      </w:tblGrid>
      <w:tr w:rsidR="003C1763" w:rsidRPr="00D83E48" w14:paraId="3C758108" w14:textId="77777777" w:rsidTr="00957E6F">
        <w:trPr>
          <w:cantSplit/>
          <w:trHeight w:val="144"/>
        </w:trPr>
        <w:tc>
          <w:tcPr>
            <w:tcW w:w="5000" w:type="pct"/>
            <w:gridSpan w:val="3"/>
            <w:vAlign w:val="center"/>
          </w:tcPr>
          <w:p w14:paraId="3C758106" w14:textId="35388FE1" w:rsidR="003C1763" w:rsidRPr="00D54A79" w:rsidRDefault="003C1763" w:rsidP="00216D68">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8107" w14:textId="77777777" w:rsidR="003C1763" w:rsidRPr="00405C44" w:rsidRDefault="003C1763" w:rsidP="00216D68">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957E6F">
        <w:trPr>
          <w:cantSplit/>
          <w:trHeight w:val="144"/>
        </w:trPr>
        <w:tc>
          <w:tcPr>
            <w:tcW w:w="187" w:type="pct"/>
            <w:vAlign w:val="center"/>
          </w:tcPr>
          <w:p w14:paraId="3C758109"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957E6F">
        <w:trPr>
          <w:cantSplit/>
          <w:trHeight w:val="144"/>
        </w:trPr>
        <w:tc>
          <w:tcPr>
            <w:tcW w:w="187" w:type="pct"/>
            <w:vAlign w:val="center"/>
          </w:tcPr>
          <w:p w14:paraId="3C758111"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957E6F">
        <w:trPr>
          <w:cantSplit/>
          <w:trHeight w:val="144"/>
        </w:trPr>
        <w:tc>
          <w:tcPr>
            <w:tcW w:w="187" w:type="pct"/>
            <w:vAlign w:val="center"/>
          </w:tcPr>
          <w:p w14:paraId="3C758115"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957E6F">
        <w:trPr>
          <w:cantSplit/>
          <w:trHeight w:val="144"/>
        </w:trPr>
        <w:tc>
          <w:tcPr>
            <w:tcW w:w="187" w:type="pct"/>
            <w:vAlign w:val="center"/>
          </w:tcPr>
          <w:p w14:paraId="3C758119"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216D68">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5008D9" w:rsidP="00216D68">
            <w:pPr>
              <w:pStyle w:val="ListParagraph"/>
              <w:keepNext/>
              <w:rPr>
                <w:rFonts w:asciiTheme="minorHAnsi" w:hAnsiTheme="minorHAnsi"/>
                <w:sz w:val="18"/>
                <w:szCs w:val="18"/>
              </w:rPr>
            </w:pPr>
            <w:hyperlink r:id="rId21"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216D68">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ED3862" w:rsidRPr="00D83E48" w14:paraId="3C758137" w14:textId="77777777" w:rsidTr="00957E6F">
        <w:trPr>
          <w:cantSplit/>
          <w:trHeight w:val="144"/>
        </w:trPr>
        <w:tc>
          <w:tcPr>
            <w:tcW w:w="187" w:type="pct"/>
            <w:vAlign w:val="center"/>
          </w:tcPr>
          <w:p w14:paraId="3C758120" w14:textId="77777777" w:rsidR="00ED3862" w:rsidRPr="00D54A79" w:rsidRDefault="00ED3862" w:rsidP="00216D68">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ED3862" w:rsidRPr="00D54A79" w:rsidRDefault="00ED3862" w:rsidP="00216D68">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ED3862" w:rsidRDefault="00ED3862" w:rsidP="00216D68">
            <w:pPr>
              <w:keepNext/>
              <w:rPr>
                <w:rFonts w:asciiTheme="minorHAnsi" w:hAnsiTheme="minorHAnsi"/>
                <w:sz w:val="18"/>
                <w:szCs w:val="18"/>
              </w:rPr>
            </w:pPr>
            <w:r>
              <w:rPr>
                <w:rFonts w:asciiTheme="minorHAnsi" w:hAnsiTheme="minorHAnsi"/>
                <w:sz w:val="18"/>
                <w:szCs w:val="18"/>
              </w:rPr>
              <w:t xml:space="preserve">&lt;&lt;calculated field: </w:t>
            </w:r>
          </w:p>
          <w:p w14:paraId="34CCEBAC" w14:textId="545CC0BD" w:rsidR="00ED3862" w:rsidRPr="00E00244" w:rsidRDefault="00ED3862" w:rsidP="00216D68">
            <w:pPr>
              <w:keepNext/>
              <w:rPr>
                <w:rFonts w:asciiTheme="minorHAnsi" w:hAnsiTheme="minorHAnsi"/>
                <w:sz w:val="16"/>
                <w:szCs w:val="16"/>
              </w:rPr>
            </w:pPr>
            <w:r w:rsidRPr="00E00244">
              <w:rPr>
                <w:rFonts w:asciiTheme="minorHAnsi" w:hAnsiTheme="minorHAnsi"/>
                <w:sz w:val="16"/>
                <w:szCs w:val="16"/>
              </w:rPr>
              <w:t>If A1</w:t>
            </w:r>
            <w:r w:rsidR="00C30581">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479F6EF" w14:textId="055AF5B8" w:rsidR="00ED3862" w:rsidRPr="00E00244" w:rsidRDefault="00ED3862" w:rsidP="00216D68">
            <w:pPr>
              <w:keepNext/>
              <w:ind w:left="720"/>
              <w:rPr>
                <w:rFonts w:asciiTheme="minorHAnsi" w:hAnsiTheme="minorHAnsi"/>
                <w:sz w:val="16"/>
                <w:szCs w:val="16"/>
              </w:rPr>
            </w:pPr>
            <w:r w:rsidRPr="00E00244">
              <w:rPr>
                <w:rFonts w:asciiTheme="minorHAnsi" w:hAnsiTheme="minorHAnsi"/>
                <w:sz w:val="16"/>
                <w:szCs w:val="16"/>
              </w:rPr>
              <w:t>If A0</w:t>
            </w:r>
            <w:r w:rsidR="00C30581">
              <w:rPr>
                <w:rFonts w:asciiTheme="minorHAnsi" w:hAnsiTheme="minorHAnsi"/>
                <w:sz w:val="16"/>
                <w:szCs w:val="16"/>
              </w:rPr>
              <w:t>4</w:t>
            </w:r>
            <w:r w:rsidRPr="00E00244">
              <w:rPr>
                <w:rFonts w:asciiTheme="minorHAnsi" w:hAnsiTheme="minorHAnsi"/>
                <w:sz w:val="16"/>
                <w:szCs w:val="16"/>
              </w:rPr>
              <w:t xml:space="preserve"> = alteration Then Use variant MCH-23c</w:t>
            </w:r>
            <w:r w:rsidR="00CE6D08">
              <w:rPr>
                <w:rFonts w:asciiTheme="minorHAnsi" w:hAnsiTheme="minorHAnsi"/>
                <w:sz w:val="16"/>
                <w:szCs w:val="16"/>
              </w:rPr>
              <w:t>;</w:t>
            </w:r>
          </w:p>
          <w:p w14:paraId="4602F34F" w14:textId="0D914C45" w:rsidR="00ED3862" w:rsidRPr="00E00244" w:rsidRDefault="00ED3862" w:rsidP="00216D68">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C30581">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28236CBB" w14:textId="1A279DEE" w:rsidR="00CE6D08" w:rsidRDefault="00ED3862" w:rsidP="00216D68">
            <w:pPr>
              <w:keepNext/>
              <w:ind w:left="720"/>
              <w:rPr>
                <w:rFonts w:asciiTheme="minorHAnsi" w:hAnsiTheme="minorHAnsi"/>
                <w:sz w:val="16"/>
                <w:szCs w:val="16"/>
              </w:rPr>
            </w:pPr>
            <w:r>
              <w:rPr>
                <w:rFonts w:asciiTheme="minorHAnsi" w:hAnsiTheme="minorHAnsi"/>
                <w:sz w:val="16"/>
                <w:szCs w:val="16"/>
              </w:rPr>
              <w:t>If A0</w:t>
            </w:r>
            <w:r w:rsidR="00C30581">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w:t>
            </w:r>
            <w:r w:rsidR="00CE6D08">
              <w:rPr>
                <w:rFonts w:asciiTheme="minorHAnsi" w:hAnsiTheme="minorHAnsi"/>
                <w:sz w:val="16"/>
                <w:szCs w:val="16"/>
              </w:rPr>
              <w:t>then</w:t>
            </w:r>
          </w:p>
          <w:p w14:paraId="7C4933E0" w14:textId="13FE5D96" w:rsidR="00CE6D08" w:rsidRDefault="00CE6D08" w:rsidP="00CE6D08">
            <w:pPr>
              <w:keepNext/>
              <w:ind w:left="720"/>
              <w:rPr>
                <w:rFonts w:asciiTheme="minorHAnsi" w:hAnsiTheme="minorHAnsi"/>
                <w:sz w:val="16"/>
                <w:szCs w:val="16"/>
              </w:rPr>
            </w:pPr>
            <w:r>
              <w:rPr>
                <w:rFonts w:asciiTheme="minorHAnsi" w:hAnsiTheme="minorHAnsi"/>
                <w:sz w:val="16"/>
                <w:szCs w:val="16"/>
              </w:rPr>
              <w:t>If A1</w:t>
            </w:r>
            <w:r w:rsidR="00C30581">
              <w:rPr>
                <w:rFonts w:asciiTheme="minorHAnsi" w:hAnsiTheme="minorHAnsi"/>
                <w:sz w:val="16"/>
                <w:szCs w:val="16"/>
              </w:rPr>
              <w:t>2</w:t>
            </w:r>
            <w:r>
              <w:rPr>
                <w:rFonts w:asciiTheme="minorHAnsi" w:hAnsiTheme="minorHAnsi"/>
                <w:sz w:val="16"/>
                <w:szCs w:val="16"/>
              </w:rPr>
              <w:t xml:space="preserve"> = </w:t>
            </w:r>
            <w:r w:rsidR="00C67370">
              <w:rPr>
                <w:rFonts w:asciiTheme="minorHAnsi" w:hAnsiTheme="minorHAnsi"/>
                <w:sz w:val="16"/>
                <w:szCs w:val="16"/>
              </w:rPr>
              <w:t>Variable CFVCS or Fixed CFVCS</w:t>
            </w:r>
            <w:r>
              <w:rPr>
                <w:rFonts w:asciiTheme="minorHAnsi" w:hAnsiTheme="minorHAnsi"/>
                <w:sz w:val="16"/>
                <w:szCs w:val="16"/>
              </w:rPr>
              <w:t>, then use variant MCH-23e,</w:t>
            </w:r>
          </w:p>
          <w:p w14:paraId="100DF984" w14:textId="194CBC64" w:rsidR="00ED3862" w:rsidRDefault="00CE6D08" w:rsidP="00216D68">
            <w:pPr>
              <w:keepNext/>
              <w:ind w:left="720"/>
              <w:rPr>
                <w:rFonts w:asciiTheme="minorHAnsi" w:hAnsiTheme="minorHAnsi"/>
                <w:sz w:val="16"/>
                <w:szCs w:val="16"/>
              </w:rPr>
            </w:pPr>
            <w:r>
              <w:rPr>
                <w:rFonts w:asciiTheme="minorHAnsi" w:hAnsiTheme="minorHAnsi"/>
                <w:sz w:val="16"/>
                <w:szCs w:val="16"/>
              </w:rPr>
              <w:t>Else use MCH-23a</w:t>
            </w:r>
          </w:p>
          <w:p w14:paraId="0329ED23" w14:textId="77777777" w:rsidR="00ED3862" w:rsidRDefault="00ED3862" w:rsidP="00216D68">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A7B0352" w14:textId="77777777" w:rsidR="00ED3862" w:rsidRPr="00E00244" w:rsidRDefault="00ED3862" w:rsidP="00216D68">
            <w:pPr>
              <w:keepNext/>
              <w:rPr>
                <w:rFonts w:asciiTheme="minorHAnsi" w:hAnsiTheme="minorHAnsi"/>
                <w:sz w:val="16"/>
                <w:szCs w:val="16"/>
              </w:rPr>
            </w:pPr>
          </w:p>
          <w:p w14:paraId="5C3B560E" w14:textId="2FE414FB" w:rsidR="00ED3862" w:rsidRPr="00E00244" w:rsidRDefault="00ED3862" w:rsidP="00216D68">
            <w:pPr>
              <w:keepNext/>
              <w:rPr>
                <w:rFonts w:asciiTheme="minorHAnsi" w:hAnsiTheme="minorHAnsi"/>
                <w:sz w:val="16"/>
                <w:szCs w:val="16"/>
              </w:rPr>
            </w:pPr>
            <w:r w:rsidRPr="00E00244">
              <w:rPr>
                <w:rFonts w:asciiTheme="minorHAnsi" w:hAnsiTheme="minorHAnsi"/>
                <w:sz w:val="16"/>
                <w:szCs w:val="16"/>
              </w:rPr>
              <w:t>If A0</w:t>
            </w:r>
            <w:r w:rsidR="00C30581">
              <w:rPr>
                <w:rFonts w:asciiTheme="minorHAnsi" w:hAnsiTheme="minorHAnsi"/>
                <w:sz w:val="16"/>
                <w:szCs w:val="16"/>
              </w:rPr>
              <w:t>7</w:t>
            </w:r>
            <w:r w:rsidRPr="00E00244">
              <w:rPr>
                <w:rFonts w:asciiTheme="minorHAnsi" w:hAnsiTheme="minorHAnsi"/>
                <w:sz w:val="16"/>
                <w:szCs w:val="16"/>
              </w:rPr>
              <w:t xml:space="preserve"> =  ZonallyControlled Then</w:t>
            </w:r>
          </w:p>
          <w:p w14:paraId="77B2CDA9" w14:textId="5C05B40E" w:rsidR="00CE6D08" w:rsidRDefault="00ED3862" w:rsidP="00D217EB">
            <w:pPr>
              <w:keepNext/>
              <w:rPr>
                <w:rFonts w:asciiTheme="minorHAnsi" w:hAnsiTheme="minorHAnsi"/>
                <w:sz w:val="16"/>
                <w:szCs w:val="16"/>
              </w:rPr>
            </w:pPr>
            <w:r w:rsidRPr="00E00244">
              <w:rPr>
                <w:rFonts w:asciiTheme="minorHAnsi" w:hAnsiTheme="minorHAnsi"/>
                <w:sz w:val="16"/>
                <w:szCs w:val="16"/>
              </w:rPr>
              <w:t>If A0</w:t>
            </w:r>
            <w:r w:rsidR="00C30581">
              <w:rPr>
                <w:rFonts w:asciiTheme="minorHAnsi" w:hAnsiTheme="minorHAnsi"/>
                <w:sz w:val="16"/>
                <w:szCs w:val="16"/>
              </w:rPr>
              <w:t>6</w:t>
            </w:r>
            <w:r w:rsidRPr="00E00244">
              <w:rPr>
                <w:rFonts w:asciiTheme="minorHAnsi" w:hAnsiTheme="minorHAnsi"/>
                <w:sz w:val="16"/>
                <w:szCs w:val="16"/>
              </w:rPr>
              <w:t xml:space="preserve"> = SingleSpeed </w:t>
            </w:r>
            <w:r w:rsidR="00CE6D08">
              <w:rPr>
                <w:rFonts w:asciiTheme="minorHAnsi" w:hAnsiTheme="minorHAnsi"/>
                <w:sz w:val="16"/>
                <w:szCs w:val="16"/>
              </w:rPr>
              <w:t>then</w:t>
            </w:r>
          </w:p>
          <w:p w14:paraId="6B612BD4" w14:textId="694D5AC0" w:rsidR="00ED3862" w:rsidRDefault="00CE6D08" w:rsidP="00CE6D08">
            <w:pPr>
              <w:keepNext/>
              <w:ind w:left="646"/>
              <w:rPr>
                <w:rFonts w:asciiTheme="minorHAnsi" w:hAnsiTheme="minorHAnsi"/>
                <w:sz w:val="16"/>
                <w:szCs w:val="16"/>
              </w:rPr>
            </w:pPr>
            <w:r>
              <w:rPr>
                <w:rFonts w:asciiTheme="minorHAnsi" w:hAnsiTheme="minorHAnsi"/>
                <w:sz w:val="16"/>
                <w:szCs w:val="16"/>
              </w:rPr>
              <w:t>if</w:t>
            </w:r>
            <w:r w:rsidR="00ED3862">
              <w:rPr>
                <w:rFonts w:asciiTheme="minorHAnsi" w:hAnsiTheme="minorHAnsi"/>
                <w:sz w:val="16"/>
                <w:szCs w:val="16"/>
              </w:rPr>
              <w:t xml:space="preserve"> A1</w:t>
            </w:r>
            <w:r w:rsidR="00C30581">
              <w:rPr>
                <w:rFonts w:asciiTheme="minorHAnsi" w:hAnsiTheme="minorHAnsi"/>
                <w:sz w:val="16"/>
                <w:szCs w:val="16"/>
              </w:rPr>
              <w:t>2</w:t>
            </w:r>
            <w:r w:rsidR="00ED3862">
              <w:rPr>
                <w:rFonts w:asciiTheme="minorHAnsi" w:hAnsiTheme="minorHAnsi"/>
                <w:sz w:val="16"/>
                <w:szCs w:val="16"/>
              </w:rPr>
              <w:t xml:space="preserve"> = </w:t>
            </w:r>
            <w:r w:rsidR="00C67370">
              <w:rPr>
                <w:rFonts w:asciiTheme="minorHAnsi" w:hAnsiTheme="minorHAnsi"/>
                <w:sz w:val="16"/>
                <w:szCs w:val="16"/>
              </w:rPr>
              <w:t>Variable CFVCS or Fixed CFVCS</w:t>
            </w:r>
            <w:r w:rsidR="00ED3862">
              <w:rPr>
                <w:rFonts w:asciiTheme="minorHAnsi" w:hAnsiTheme="minorHAnsi"/>
                <w:sz w:val="16"/>
                <w:szCs w:val="16"/>
              </w:rPr>
              <w:t xml:space="preserve">, </w:t>
            </w:r>
            <w:r w:rsidR="00ED3862" w:rsidRPr="00E00244">
              <w:rPr>
                <w:rFonts w:asciiTheme="minorHAnsi" w:hAnsiTheme="minorHAnsi"/>
                <w:sz w:val="16"/>
                <w:szCs w:val="16"/>
              </w:rPr>
              <w:t>Then use variant MCH-23</w:t>
            </w:r>
            <w:r w:rsidR="00ED3862">
              <w:rPr>
                <w:rFonts w:asciiTheme="minorHAnsi" w:hAnsiTheme="minorHAnsi"/>
                <w:sz w:val="16"/>
                <w:szCs w:val="16"/>
              </w:rPr>
              <w:t>f</w:t>
            </w:r>
            <w:r>
              <w:rPr>
                <w:rFonts w:asciiTheme="minorHAnsi" w:hAnsiTheme="minorHAnsi"/>
                <w:sz w:val="16"/>
                <w:szCs w:val="16"/>
              </w:rPr>
              <w:t>,</w:t>
            </w:r>
          </w:p>
          <w:p w14:paraId="09DB4E91" w14:textId="579F6FDC" w:rsidR="00ED3862" w:rsidRPr="00E00244" w:rsidRDefault="00ED3862" w:rsidP="00216D68">
            <w:pPr>
              <w:keepNext/>
              <w:ind w:left="646"/>
              <w:rPr>
                <w:rFonts w:asciiTheme="minorHAnsi" w:hAnsiTheme="minorHAnsi"/>
                <w:sz w:val="16"/>
                <w:szCs w:val="16"/>
              </w:rPr>
            </w:pPr>
            <w:r>
              <w:rPr>
                <w:rFonts w:asciiTheme="minorHAnsi" w:hAnsiTheme="minorHAnsi"/>
                <w:sz w:val="16"/>
                <w:szCs w:val="16"/>
              </w:rPr>
              <w:t>Else use variant MCH-23b</w:t>
            </w:r>
            <w:r w:rsidR="00CE6D08">
              <w:rPr>
                <w:rFonts w:asciiTheme="minorHAnsi" w:hAnsiTheme="minorHAnsi"/>
                <w:sz w:val="16"/>
                <w:szCs w:val="16"/>
              </w:rPr>
              <w:t>;</w:t>
            </w:r>
          </w:p>
          <w:p w14:paraId="23CE89AF" w14:textId="1A932B48" w:rsidR="00CE6D08" w:rsidRDefault="00ED3862" w:rsidP="00D217EB">
            <w:pPr>
              <w:keepNext/>
              <w:rPr>
                <w:rFonts w:asciiTheme="minorHAnsi" w:hAnsiTheme="minorHAnsi"/>
                <w:sz w:val="16"/>
                <w:szCs w:val="16"/>
              </w:rPr>
            </w:pPr>
            <w:r w:rsidRPr="00E00244">
              <w:rPr>
                <w:rFonts w:asciiTheme="minorHAnsi" w:hAnsiTheme="minorHAnsi"/>
                <w:sz w:val="16"/>
                <w:szCs w:val="16"/>
              </w:rPr>
              <w:t>ElseIf A0</w:t>
            </w:r>
            <w:r w:rsidR="00C30581">
              <w:rPr>
                <w:rFonts w:asciiTheme="minorHAnsi" w:hAnsiTheme="minorHAnsi"/>
                <w:sz w:val="16"/>
                <w:szCs w:val="16"/>
              </w:rPr>
              <w:t>6</w:t>
            </w:r>
            <w:r w:rsidRPr="00E00244">
              <w:rPr>
                <w:rFonts w:asciiTheme="minorHAnsi" w:hAnsiTheme="minorHAnsi"/>
                <w:sz w:val="16"/>
                <w:szCs w:val="16"/>
              </w:rPr>
              <w:t xml:space="preserve"> = MultiSpeed</w:t>
            </w:r>
            <w:r w:rsidR="00CE6D08">
              <w:rPr>
                <w:rFonts w:asciiTheme="minorHAnsi" w:hAnsiTheme="minorHAnsi"/>
                <w:sz w:val="16"/>
                <w:szCs w:val="16"/>
              </w:rPr>
              <w:t xml:space="preserve"> then</w:t>
            </w:r>
            <w:r w:rsidRPr="00E00244">
              <w:rPr>
                <w:rFonts w:asciiTheme="minorHAnsi" w:hAnsiTheme="minorHAnsi"/>
                <w:sz w:val="16"/>
                <w:szCs w:val="16"/>
              </w:rPr>
              <w:t xml:space="preserve"> </w:t>
            </w:r>
          </w:p>
          <w:p w14:paraId="7CCFCC6C" w14:textId="1AF03343" w:rsidR="00CE6D08" w:rsidRDefault="00C30581" w:rsidP="00CE6D08">
            <w:pPr>
              <w:keepNext/>
              <w:ind w:left="646"/>
              <w:rPr>
                <w:rFonts w:asciiTheme="minorHAnsi" w:hAnsiTheme="minorHAnsi"/>
                <w:sz w:val="16"/>
                <w:szCs w:val="16"/>
              </w:rPr>
            </w:pPr>
            <w:r>
              <w:rPr>
                <w:rFonts w:asciiTheme="minorHAnsi" w:hAnsiTheme="minorHAnsi"/>
                <w:sz w:val="16"/>
                <w:szCs w:val="16"/>
              </w:rPr>
              <w:t>if A12</w:t>
            </w:r>
            <w:r w:rsidR="00CE6D08">
              <w:rPr>
                <w:rFonts w:asciiTheme="minorHAnsi" w:hAnsiTheme="minorHAnsi"/>
                <w:sz w:val="16"/>
                <w:szCs w:val="16"/>
              </w:rPr>
              <w:t xml:space="preserve"> = </w:t>
            </w:r>
            <w:r w:rsidR="00C67370">
              <w:rPr>
                <w:rFonts w:asciiTheme="minorHAnsi" w:hAnsiTheme="minorHAnsi"/>
                <w:sz w:val="16"/>
                <w:szCs w:val="16"/>
              </w:rPr>
              <w:t>Variable CFVCS or Fixed CFVCS</w:t>
            </w:r>
            <w:r w:rsidR="00CE6D08">
              <w:rPr>
                <w:rFonts w:asciiTheme="minorHAnsi" w:hAnsiTheme="minorHAnsi"/>
                <w:sz w:val="16"/>
                <w:szCs w:val="16"/>
              </w:rPr>
              <w:t xml:space="preserve">, </w:t>
            </w:r>
            <w:r w:rsidR="00CE6D08" w:rsidRPr="00E00244">
              <w:rPr>
                <w:rFonts w:asciiTheme="minorHAnsi" w:hAnsiTheme="minorHAnsi"/>
                <w:sz w:val="16"/>
                <w:szCs w:val="16"/>
              </w:rPr>
              <w:t>Then use variant MCH-23</w:t>
            </w:r>
            <w:r w:rsidR="00CE6D08">
              <w:rPr>
                <w:rFonts w:asciiTheme="minorHAnsi" w:hAnsiTheme="minorHAnsi"/>
                <w:sz w:val="16"/>
                <w:szCs w:val="16"/>
              </w:rPr>
              <w:t>e,</w:t>
            </w:r>
          </w:p>
          <w:p w14:paraId="4AE24F55" w14:textId="77777777" w:rsidR="00CE6D08" w:rsidRDefault="00CE6D08" w:rsidP="00CE6D08">
            <w:pPr>
              <w:keepNext/>
              <w:ind w:left="646"/>
              <w:rPr>
                <w:rFonts w:asciiTheme="minorHAnsi" w:hAnsiTheme="minorHAnsi"/>
                <w:sz w:val="16"/>
                <w:szCs w:val="16"/>
              </w:rPr>
            </w:pPr>
            <w:r>
              <w:rPr>
                <w:rFonts w:asciiTheme="minorHAnsi" w:hAnsiTheme="minorHAnsi"/>
                <w:sz w:val="16"/>
                <w:szCs w:val="16"/>
              </w:rPr>
              <w:t>Else use variant MCH-23a;</w:t>
            </w:r>
          </w:p>
          <w:p w14:paraId="4B5039E0" w14:textId="77777777" w:rsidR="00ED3862" w:rsidRPr="00E00244" w:rsidRDefault="00ED3862" w:rsidP="00216D68">
            <w:pPr>
              <w:keepNext/>
              <w:ind w:left="646"/>
              <w:rPr>
                <w:rFonts w:asciiTheme="minorHAnsi" w:hAnsiTheme="minorHAnsi"/>
                <w:sz w:val="16"/>
                <w:szCs w:val="16"/>
              </w:rPr>
            </w:pPr>
          </w:p>
          <w:p w14:paraId="5FC92741" w14:textId="236C5CBA" w:rsidR="00ED3862" w:rsidRPr="00E00244" w:rsidRDefault="00ED3862" w:rsidP="00216D68">
            <w:pPr>
              <w:keepNext/>
              <w:rPr>
                <w:rFonts w:asciiTheme="minorHAnsi" w:hAnsiTheme="minorHAnsi"/>
                <w:sz w:val="16"/>
                <w:szCs w:val="16"/>
              </w:rPr>
            </w:pPr>
            <w:r w:rsidRPr="00E00244">
              <w:rPr>
                <w:rFonts w:asciiTheme="minorHAnsi" w:hAnsiTheme="minorHAnsi"/>
                <w:sz w:val="16"/>
                <w:szCs w:val="16"/>
              </w:rPr>
              <w:t>ElseIf A0</w:t>
            </w:r>
            <w:r w:rsidR="00C30581">
              <w:rPr>
                <w:rFonts w:asciiTheme="minorHAnsi" w:hAnsiTheme="minorHAnsi"/>
                <w:sz w:val="16"/>
                <w:szCs w:val="16"/>
              </w:rPr>
              <w:t>7</w:t>
            </w:r>
            <w:r w:rsidRPr="00E00244">
              <w:rPr>
                <w:rFonts w:asciiTheme="minorHAnsi" w:hAnsiTheme="minorHAnsi"/>
                <w:sz w:val="16"/>
                <w:szCs w:val="16"/>
              </w:rPr>
              <w:t xml:space="preserve"> = NotZonal Then</w:t>
            </w:r>
          </w:p>
          <w:p w14:paraId="42F3E37F" w14:textId="77F68378" w:rsidR="00ED3862" w:rsidRPr="00E00244" w:rsidRDefault="00ED3862" w:rsidP="00216D68">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C30581">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C30581">
              <w:rPr>
                <w:rFonts w:asciiTheme="minorHAnsi" w:hAnsiTheme="minorHAnsi"/>
                <w:sz w:val="16"/>
                <w:szCs w:val="16"/>
              </w:rPr>
              <w:t>2</w:t>
            </w:r>
            <w:r>
              <w:rPr>
                <w:rFonts w:asciiTheme="minorHAnsi" w:hAnsiTheme="minorHAnsi"/>
                <w:sz w:val="16"/>
                <w:szCs w:val="16"/>
              </w:rPr>
              <w:t xml:space="preserve"> = </w:t>
            </w:r>
            <w:r w:rsidR="00C67370">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CE6D08">
              <w:rPr>
                <w:rFonts w:asciiTheme="minorHAnsi" w:hAnsiTheme="minorHAnsi"/>
                <w:sz w:val="16"/>
                <w:szCs w:val="16"/>
              </w:rPr>
              <w:t>,</w:t>
            </w:r>
          </w:p>
          <w:p w14:paraId="2DBBFB9B" w14:textId="471E8D40" w:rsidR="00D57941" w:rsidRDefault="00CE6D08" w:rsidP="00216D68">
            <w:pPr>
              <w:keepNext/>
              <w:ind w:left="646"/>
              <w:rPr>
                <w:rFonts w:asciiTheme="minorHAnsi" w:hAnsiTheme="minorHAnsi"/>
                <w:sz w:val="16"/>
                <w:szCs w:val="16"/>
              </w:rPr>
            </w:pPr>
            <w:r>
              <w:rPr>
                <w:rFonts w:asciiTheme="minorHAnsi" w:hAnsiTheme="minorHAnsi"/>
                <w:sz w:val="16"/>
                <w:szCs w:val="16"/>
              </w:rPr>
              <w:t>Else</w:t>
            </w:r>
            <w:r w:rsidR="00ED3862" w:rsidRPr="00E00244">
              <w:rPr>
                <w:rFonts w:asciiTheme="minorHAnsi" w:hAnsiTheme="minorHAnsi"/>
                <w:sz w:val="16"/>
                <w:szCs w:val="16"/>
              </w:rPr>
              <w:t>if A0</w:t>
            </w:r>
            <w:r w:rsidR="00C30581">
              <w:rPr>
                <w:rFonts w:asciiTheme="minorHAnsi" w:hAnsiTheme="minorHAnsi"/>
                <w:sz w:val="16"/>
                <w:szCs w:val="16"/>
              </w:rPr>
              <w:t>4</w:t>
            </w:r>
            <w:r w:rsidR="00ED3862" w:rsidRPr="00E00244">
              <w:rPr>
                <w:rFonts w:asciiTheme="minorHAnsi" w:hAnsiTheme="minorHAnsi"/>
                <w:sz w:val="16"/>
                <w:szCs w:val="16"/>
              </w:rPr>
              <w:t xml:space="preserve"> = New or Replacement </w:t>
            </w:r>
            <w:r w:rsidR="00D57941">
              <w:rPr>
                <w:rFonts w:asciiTheme="minorHAnsi" w:hAnsiTheme="minorHAnsi"/>
                <w:sz w:val="16"/>
                <w:szCs w:val="16"/>
              </w:rPr>
              <w:t>then</w:t>
            </w:r>
          </w:p>
          <w:p w14:paraId="19752218" w14:textId="7A1DB76C" w:rsidR="00D57941" w:rsidRDefault="00C30581" w:rsidP="00D57941">
            <w:pPr>
              <w:keepNext/>
              <w:ind w:left="646"/>
              <w:rPr>
                <w:rFonts w:asciiTheme="minorHAnsi" w:hAnsiTheme="minorHAnsi"/>
                <w:sz w:val="16"/>
                <w:szCs w:val="16"/>
              </w:rPr>
            </w:pPr>
            <w:r>
              <w:rPr>
                <w:rFonts w:asciiTheme="minorHAnsi" w:hAnsiTheme="minorHAnsi"/>
                <w:sz w:val="16"/>
                <w:szCs w:val="16"/>
              </w:rPr>
              <w:t>if A12</w:t>
            </w:r>
            <w:r w:rsidR="00D57941">
              <w:rPr>
                <w:rFonts w:asciiTheme="minorHAnsi" w:hAnsiTheme="minorHAnsi"/>
                <w:sz w:val="16"/>
                <w:szCs w:val="16"/>
              </w:rPr>
              <w:t xml:space="preserve"> = </w:t>
            </w:r>
            <w:r w:rsidR="00C67370">
              <w:rPr>
                <w:rFonts w:asciiTheme="minorHAnsi" w:hAnsiTheme="minorHAnsi"/>
                <w:sz w:val="16"/>
                <w:szCs w:val="16"/>
              </w:rPr>
              <w:t>Variable CFVCS or Fixed CFVCS</w:t>
            </w:r>
            <w:r w:rsidR="00D57941">
              <w:rPr>
                <w:rFonts w:asciiTheme="minorHAnsi" w:hAnsiTheme="minorHAnsi"/>
                <w:sz w:val="16"/>
                <w:szCs w:val="16"/>
              </w:rPr>
              <w:t xml:space="preserve">, </w:t>
            </w:r>
            <w:r w:rsidR="00D57941" w:rsidRPr="00E00244">
              <w:rPr>
                <w:rFonts w:asciiTheme="minorHAnsi" w:hAnsiTheme="minorHAnsi"/>
                <w:sz w:val="16"/>
                <w:szCs w:val="16"/>
              </w:rPr>
              <w:t>Then use variant MCH-23</w:t>
            </w:r>
            <w:r w:rsidR="00D57941">
              <w:rPr>
                <w:rFonts w:asciiTheme="minorHAnsi" w:hAnsiTheme="minorHAnsi"/>
                <w:sz w:val="16"/>
                <w:szCs w:val="16"/>
              </w:rPr>
              <w:t>e,</w:t>
            </w:r>
          </w:p>
          <w:p w14:paraId="2DA047BC" w14:textId="7D77D5B7" w:rsidR="00ED3862" w:rsidRDefault="00D57941" w:rsidP="00216D68">
            <w:pPr>
              <w:keepNext/>
              <w:ind w:left="646"/>
              <w:rPr>
                <w:rFonts w:asciiTheme="minorHAnsi" w:hAnsiTheme="minorHAnsi"/>
                <w:sz w:val="16"/>
                <w:szCs w:val="16"/>
              </w:rPr>
            </w:pPr>
            <w:r>
              <w:rPr>
                <w:rFonts w:asciiTheme="minorHAnsi" w:hAnsiTheme="minorHAnsi"/>
                <w:sz w:val="16"/>
                <w:szCs w:val="16"/>
              </w:rPr>
              <w:t>Else use variant MCH-23a;</w:t>
            </w:r>
          </w:p>
          <w:p w14:paraId="78ECD148" w14:textId="77777777" w:rsidR="00ED3862" w:rsidRDefault="00ED3862" w:rsidP="00216D68">
            <w:pPr>
              <w:keepNext/>
              <w:ind w:left="646"/>
              <w:rPr>
                <w:rFonts w:asciiTheme="minorHAnsi" w:hAnsiTheme="minorHAnsi"/>
                <w:sz w:val="16"/>
                <w:szCs w:val="16"/>
              </w:rPr>
            </w:pPr>
          </w:p>
          <w:p w14:paraId="3025BD21" w14:textId="794ECFDA" w:rsidR="00ED3862" w:rsidRDefault="00ED3862" w:rsidP="00216D68">
            <w:pPr>
              <w:keepNext/>
              <w:rPr>
                <w:rFonts w:ascii="Calibri" w:hAnsi="Calibri"/>
                <w:sz w:val="16"/>
                <w:szCs w:val="16"/>
              </w:rPr>
            </w:pPr>
            <w:r w:rsidRPr="00E00244">
              <w:rPr>
                <w:rFonts w:ascii="Calibri" w:hAnsi="Calibri"/>
                <w:sz w:val="16"/>
                <w:szCs w:val="16"/>
              </w:rPr>
              <w:t>ElseIf A0</w:t>
            </w:r>
            <w:r w:rsidR="00C30581">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32D56C23" w14:textId="5F88E07E" w:rsidR="00ED3862" w:rsidRDefault="00ED3862" w:rsidP="00216D68">
            <w:pPr>
              <w:keepNext/>
              <w:ind w:left="646"/>
              <w:rPr>
                <w:rFonts w:ascii="Calibri" w:hAnsi="Calibri"/>
                <w:sz w:val="16"/>
                <w:szCs w:val="16"/>
              </w:rPr>
            </w:pPr>
            <w:r w:rsidRPr="00E00244">
              <w:rPr>
                <w:rFonts w:ascii="Calibri" w:hAnsi="Calibri"/>
                <w:sz w:val="16"/>
                <w:szCs w:val="16"/>
              </w:rPr>
              <w:t>if A0</w:t>
            </w:r>
            <w:r w:rsidR="00C30581">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40A249B1" w14:textId="604CEDC4" w:rsidR="00ED3862" w:rsidRDefault="00ED3862" w:rsidP="00D57941">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C30581">
              <w:rPr>
                <w:rFonts w:ascii="Calibri" w:hAnsi="Calibri"/>
                <w:sz w:val="16"/>
                <w:szCs w:val="16"/>
              </w:rPr>
              <w:t>8</w:t>
            </w:r>
            <w:r>
              <w:rPr>
                <w:rFonts w:ascii="Calibri" w:hAnsi="Calibri"/>
                <w:sz w:val="16"/>
                <w:szCs w:val="16"/>
              </w:rPr>
              <w:t xml:space="preserve"> = CFI System or A1</w:t>
            </w:r>
            <w:r w:rsidR="00C30581">
              <w:rPr>
                <w:rFonts w:ascii="Calibri" w:hAnsi="Calibri"/>
                <w:sz w:val="16"/>
                <w:szCs w:val="16"/>
              </w:rPr>
              <w:t>2</w:t>
            </w:r>
            <w:r>
              <w:rPr>
                <w:rFonts w:ascii="Calibri" w:hAnsi="Calibri"/>
                <w:sz w:val="16"/>
                <w:szCs w:val="16"/>
              </w:rPr>
              <w:t xml:space="preserve"> = </w:t>
            </w:r>
            <w:r w:rsidR="00C67370">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D57941">
              <w:rPr>
                <w:rFonts w:ascii="Calibri" w:hAnsi="Calibri"/>
                <w:sz w:val="16"/>
                <w:szCs w:val="16"/>
              </w:rPr>
              <w:t>;</w:t>
            </w:r>
          </w:p>
          <w:p w14:paraId="2CF1D003" w14:textId="7D30C881" w:rsidR="00ED3862" w:rsidRDefault="00ED3862" w:rsidP="00D57941">
            <w:pPr>
              <w:keepNext/>
              <w:ind w:left="646"/>
              <w:rPr>
                <w:rFonts w:ascii="Calibri" w:hAnsi="Calibri"/>
                <w:sz w:val="16"/>
                <w:szCs w:val="16"/>
              </w:rPr>
            </w:pPr>
            <w:r>
              <w:rPr>
                <w:rFonts w:ascii="Calibri" w:hAnsi="Calibri"/>
                <w:sz w:val="16"/>
                <w:szCs w:val="16"/>
              </w:rPr>
              <w:t>if A1</w:t>
            </w:r>
            <w:r w:rsidR="00C30581">
              <w:rPr>
                <w:rFonts w:ascii="Calibri" w:hAnsi="Calibri"/>
                <w:sz w:val="16"/>
                <w:szCs w:val="16"/>
              </w:rPr>
              <w:t>2</w:t>
            </w:r>
            <w:r>
              <w:rPr>
                <w:rFonts w:ascii="Calibri" w:hAnsi="Calibri"/>
                <w:sz w:val="16"/>
                <w:szCs w:val="16"/>
              </w:rPr>
              <w:t xml:space="preserve"> = </w:t>
            </w:r>
            <w:r w:rsidR="00C67370">
              <w:rPr>
                <w:rFonts w:asciiTheme="minorHAnsi" w:hAnsiTheme="minorHAnsi"/>
                <w:sz w:val="16"/>
                <w:szCs w:val="16"/>
              </w:rPr>
              <w:t>Variable CFVCS or Fixed CFVCS</w:t>
            </w:r>
            <w:r>
              <w:rPr>
                <w:rFonts w:ascii="Calibri" w:hAnsi="Calibri"/>
                <w:sz w:val="16"/>
                <w:szCs w:val="16"/>
              </w:rPr>
              <w:t xml:space="preserve"> use variant MCH-23e</w:t>
            </w:r>
            <w:r w:rsidR="00D57941">
              <w:rPr>
                <w:rFonts w:ascii="Calibri" w:hAnsi="Calibri"/>
                <w:sz w:val="16"/>
                <w:szCs w:val="16"/>
              </w:rPr>
              <w:t>,</w:t>
            </w:r>
          </w:p>
          <w:p w14:paraId="53C5CC38" w14:textId="77777777" w:rsidR="00ED3862" w:rsidRPr="00E00244" w:rsidRDefault="00ED3862" w:rsidP="00D57941">
            <w:pPr>
              <w:keepNext/>
              <w:ind w:left="646"/>
              <w:rPr>
                <w:rFonts w:ascii="Calibri" w:hAnsi="Calibri"/>
                <w:sz w:val="16"/>
                <w:szCs w:val="16"/>
              </w:rPr>
            </w:pPr>
            <w:r>
              <w:rPr>
                <w:rFonts w:ascii="Calibri" w:hAnsi="Calibri"/>
                <w:sz w:val="16"/>
                <w:szCs w:val="16"/>
              </w:rPr>
              <w:t>Else use variant MCH-23-a</w:t>
            </w:r>
          </w:p>
          <w:p w14:paraId="6E549F07" w14:textId="2A0A0813" w:rsidR="00ED3862" w:rsidRDefault="00ED3862" w:rsidP="00D217EB">
            <w:pPr>
              <w:keepNext/>
              <w:ind w:left="1006"/>
              <w:rPr>
                <w:rFonts w:asciiTheme="minorHAnsi" w:hAnsiTheme="minorHAnsi"/>
                <w:sz w:val="16"/>
                <w:szCs w:val="16"/>
              </w:rPr>
            </w:pPr>
            <w:r w:rsidRPr="00E00244">
              <w:rPr>
                <w:rFonts w:asciiTheme="minorHAnsi" w:hAnsiTheme="minorHAnsi"/>
                <w:sz w:val="16"/>
                <w:szCs w:val="16"/>
              </w:rPr>
              <w:t>End</w:t>
            </w:r>
          </w:p>
          <w:p w14:paraId="3C758136" w14:textId="2839A148" w:rsidR="00ED3862" w:rsidRPr="00D54A79" w:rsidRDefault="00ED3862" w:rsidP="00216D68">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4851"/>
        <w:gridCol w:w="5481"/>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9116F2" w:rsidRPr="00D83E48" w14:paraId="3C758164" w14:textId="77777777" w:rsidTr="009116F2">
        <w:trPr>
          <w:cantSplit/>
          <w:trHeight w:val="144"/>
        </w:trPr>
        <w:tc>
          <w:tcPr>
            <w:tcW w:w="5000" w:type="pct"/>
            <w:gridSpan w:val="3"/>
            <w:vAlign w:val="center"/>
          </w:tcPr>
          <w:p w14:paraId="3C758163" w14:textId="77777777" w:rsidR="009116F2" w:rsidRPr="002C3E94" w:rsidRDefault="009116F2" w:rsidP="00D527DA">
            <w:pPr>
              <w:keepNext/>
              <w:rPr>
                <w:rFonts w:asciiTheme="minorHAnsi" w:hAnsiTheme="minorHAnsi"/>
                <w:sz w:val="18"/>
                <w:szCs w:val="18"/>
              </w:rPr>
            </w:pPr>
            <w:r w:rsidRPr="00D83E48">
              <w:rPr>
                <w:rFonts w:ascii="Calibri" w:hAnsi="Calibri" w:cs="Calibri-Bold"/>
                <w:b/>
                <w:bCs/>
                <w:sz w:val="18"/>
                <w:szCs w:val="18"/>
              </w:rPr>
              <w:t>The responsible person’s signature on this compliance document</w:t>
            </w:r>
            <w:r w:rsidRPr="006860D2">
              <w:rPr>
                <w:rFonts w:ascii="Calibri" w:hAnsi="Calibri" w:cs="Calibri-Bold"/>
                <w:b/>
                <w:bCs/>
                <w:sz w:val="18"/>
                <w:szCs w:val="18"/>
              </w:rPr>
              <w:t xml:space="preserve"> affirms that all applicable requirements in this table have been met.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3"/>
        <w:gridCol w:w="4908"/>
        <w:gridCol w:w="5548"/>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rFonts w:asciiTheme="minorHAnsi" w:hAnsiTheme="minorHAnsi"/>
                <w:sz w:val="18"/>
                <w:szCs w:val="18"/>
              </w:rPr>
            </w:pPr>
            <w:r w:rsidRPr="00D54A79">
              <w:rPr>
                <w:rFonts w:asciiTheme="minorHAnsi" w:hAnsiTheme="minorHAnsi"/>
                <w:sz w:val="18"/>
                <w:szCs w:val="18"/>
              </w:rPr>
              <w:t>&lt;&lt;</w:t>
            </w:r>
            <w:r w:rsidR="00ED3862">
              <w:rPr>
                <w:rFonts w:asciiTheme="minorHAnsi" w:hAnsiTheme="minorHAnsi"/>
                <w:sz w:val="18"/>
                <w:szCs w:val="18"/>
              </w:rPr>
              <w:t xml:space="preserve">calculated field: </w:t>
            </w:r>
          </w:p>
          <w:p w14:paraId="23B35CD0" w14:textId="4BF66EDA" w:rsidR="00ED3862" w:rsidRDefault="00ED3862" w:rsidP="00ED3862">
            <w:pPr>
              <w:keepNext/>
              <w:rPr>
                <w:rFonts w:asciiTheme="minorHAnsi" w:hAnsiTheme="minorHAnsi"/>
                <w:sz w:val="18"/>
                <w:szCs w:val="18"/>
              </w:rPr>
            </w:pPr>
            <w:r>
              <w:rPr>
                <w:rFonts w:asciiTheme="minorHAnsi" w:hAnsiTheme="minorHAnsi"/>
                <w:sz w:val="18"/>
                <w:szCs w:val="18"/>
              </w:rPr>
              <w:t>If MCH-01 – ResidentialCoolingSystemType = Small Duct High Velocity</w:t>
            </w:r>
            <w:r w:rsidR="00830B53">
              <w:rPr>
                <w:rFonts w:asciiTheme="minorHAnsi" w:hAnsiTheme="minorHAnsi"/>
                <w:sz w:val="18"/>
                <w:szCs w:val="18"/>
              </w:rPr>
              <w:t xml:space="preserve"> AC or Small Duct High Velocity HP</w:t>
            </w:r>
            <w:r>
              <w:rPr>
                <w:rFonts w:asciiTheme="minorHAnsi" w:hAnsiTheme="minorHAnsi"/>
                <w:sz w:val="18"/>
                <w:szCs w:val="18"/>
              </w:rPr>
              <w:t>, then value = 250</w:t>
            </w:r>
          </w:p>
          <w:p w14:paraId="3C6AAC42" w14:textId="77777777" w:rsidR="00ED3862" w:rsidRDefault="00ED3862" w:rsidP="00097E10">
            <w:pPr>
              <w:keepNext/>
              <w:rPr>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r>
              <w:rPr>
                <w:rFonts w:asciiTheme="minorHAnsi" w:hAnsiTheme="minorHAnsi"/>
                <w:sz w:val="18"/>
                <w:szCs w:val="18"/>
              </w:rPr>
              <w:t xml:space="preserve">ElsIf, value = </w:t>
            </w:r>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C2DD23D"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r w:rsidR="00C30581">
              <w:rPr>
                <w:rFonts w:asciiTheme="minorHAnsi" w:hAnsiTheme="minorHAnsi"/>
                <w:sz w:val="18"/>
                <w:szCs w:val="18"/>
              </w:rPr>
              <w:t>5</w:t>
            </w:r>
            <w:r w:rsidRPr="00D54A79">
              <w:rPr>
                <w:rFonts w:asciiTheme="minorHAnsi" w:hAnsiTheme="minorHAnsi"/>
                <w:sz w:val="18"/>
                <w:szCs w:val="18"/>
              </w:rPr>
              <w:t xml:space="preserve"> multiplied by </w:t>
            </w:r>
            <w:r w:rsidR="00E970E9">
              <w:rPr>
                <w:rFonts w:asciiTheme="minorHAnsi" w:hAnsiTheme="minorHAnsi"/>
                <w:sz w:val="18"/>
                <w:szCs w:val="18"/>
              </w:rPr>
              <w:t>E01</w:t>
            </w:r>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637A5649" w:rsidR="009116F2" w:rsidRPr="00D54A79" w:rsidRDefault="009116F2" w:rsidP="00D06AD0">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procedures given in 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1E402F" w:rsidRPr="00D83E48" w14:paraId="3C758181" w14:textId="77777777" w:rsidTr="002F506C">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20833" w:rsidRPr="00D83E48" w14:paraId="3C75819E" w14:textId="77777777" w:rsidTr="002F506C">
        <w:trPr>
          <w:trHeight w:val="144"/>
        </w:trPr>
        <w:tc>
          <w:tcPr>
            <w:tcW w:w="10998" w:type="dxa"/>
            <w:gridSpan w:val="2"/>
            <w:vAlign w:val="center"/>
          </w:tcPr>
          <w:p w14:paraId="3C75819D" w14:textId="77777777" w:rsidR="00E20833" w:rsidRPr="008D67CB" w:rsidRDefault="00E20833" w:rsidP="002F506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3C75819F" w14:textId="77777777" w:rsidR="003C1763" w:rsidRPr="00D83E48" w:rsidRDefault="003C1763" w:rsidP="0009456E">
      <w:pPr>
        <w:rPr>
          <w:rFonts w:ascii="Calibri" w:hAnsi="Calibri"/>
        </w:rPr>
      </w:pPr>
    </w:p>
    <w:sectPr w:rsidR="003C1763" w:rsidRPr="00D83E48" w:rsidSect="00E0002F">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44B79" w14:textId="77777777" w:rsidR="00961703" w:rsidRDefault="00961703">
      <w:r>
        <w:separator/>
      </w:r>
    </w:p>
  </w:endnote>
  <w:endnote w:type="continuationSeparator" w:id="0">
    <w:p w14:paraId="5354C046" w14:textId="77777777" w:rsidR="00961703" w:rsidRDefault="00961703">
      <w:r>
        <w:continuationSeparator/>
      </w:r>
    </w:p>
  </w:endnote>
  <w:endnote w:type="continuationNotice" w:id="1">
    <w:p w14:paraId="27FD4CCB" w14:textId="77777777" w:rsidR="00961703" w:rsidRDefault="009617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A3BD1" w14:textId="77777777" w:rsidR="00961703" w:rsidRDefault="00961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961703" w:rsidRPr="00CB64DD" w:rsidRDefault="00961703" w:rsidP="00D13207">
    <w:pPr>
      <w:pStyle w:val="Footer"/>
    </w:pPr>
    <w:r w:rsidRPr="00CB64DD">
      <w:t xml:space="preserve">Registration Number:                                                           Registration Date/Time:                                           HERS Provider:                       </w:t>
    </w:r>
  </w:p>
  <w:p w14:paraId="3C7581B9" w14:textId="6EE8E1EB" w:rsidR="00961703" w:rsidRPr="00CB64DD" w:rsidRDefault="00961703">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961703" w:rsidRPr="00CB64DD" w:rsidRDefault="00961703">
    <w:pPr>
      <w:pStyle w:val="Footer"/>
    </w:pPr>
    <w:r w:rsidRPr="00CB64DD">
      <w:t xml:space="preserve">Registration Number:                                                           Registration Date/Time:                                           HERS Provider:                       </w:t>
    </w:r>
  </w:p>
  <w:p w14:paraId="3C7581CA" w14:textId="77777777" w:rsidR="00961703" w:rsidRPr="00CB64DD" w:rsidRDefault="00961703">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067B9515" w:rsidR="00961703" w:rsidRPr="00CB64DD" w:rsidRDefault="00961703" w:rsidP="00D13207">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961703" w:rsidRPr="00CB64DD" w:rsidRDefault="00961703">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8D00B" w14:textId="77777777" w:rsidR="00961703" w:rsidRDefault="00961703">
      <w:r>
        <w:separator/>
      </w:r>
    </w:p>
  </w:footnote>
  <w:footnote w:type="continuationSeparator" w:id="0">
    <w:p w14:paraId="5215FF65" w14:textId="77777777" w:rsidR="00961703" w:rsidRDefault="00961703">
      <w:r>
        <w:continuationSeparator/>
      </w:r>
    </w:p>
  </w:footnote>
  <w:footnote w:type="continuationNotice" w:id="1">
    <w:p w14:paraId="0C787EE0" w14:textId="77777777" w:rsidR="00961703" w:rsidRDefault="009617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961703" w:rsidRDefault="005008D9">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961703" w:rsidRPr="007770C5" w:rsidRDefault="00961703"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5008D9">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961703" w:rsidRPr="007770C5" w:rsidRDefault="00961703"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5501B95B" w:rsidR="00961703" w:rsidRPr="007770C5" w:rsidRDefault="00961703"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61703" w:rsidRPr="00F85124" w14:paraId="3C7581AA" w14:textId="77777777" w:rsidTr="00986D7B">
      <w:trPr>
        <w:cantSplit/>
        <w:trHeight w:val="288"/>
      </w:trPr>
      <w:tc>
        <w:tcPr>
          <w:tcW w:w="4016" w:type="pct"/>
          <w:gridSpan w:val="3"/>
          <w:tcBorders>
            <w:right w:val="nil"/>
          </w:tcBorders>
          <w:vAlign w:val="center"/>
        </w:tcPr>
        <w:p w14:paraId="3C7581A8" w14:textId="77777777" w:rsidR="00961703" w:rsidRPr="00F85124" w:rsidRDefault="00961703"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3C7581A9" w14:textId="77777777" w:rsidR="00961703" w:rsidRPr="00F85124" w:rsidRDefault="00961703" w:rsidP="007924C2">
          <w:pPr>
            <w:pStyle w:val="Heading1"/>
            <w:jc w:val="right"/>
            <w:rPr>
              <w:rFonts w:ascii="Calibri" w:hAnsi="Calibri"/>
              <w:b w:val="0"/>
              <w:bCs/>
              <w:sz w:val="20"/>
            </w:rPr>
          </w:pPr>
          <w:r>
            <w:rPr>
              <w:rFonts w:ascii="Calibri" w:hAnsi="Calibri"/>
              <w:b w:val="0"/>
              <w:bCs/>
              <w:sz w:val="20"/>
            </w:rPr>
            <w:t>CF2R-MCH-23-H</w:t>
          </w:r>
        </w:p>
      </w:tc>
    </w:tr>
    <w:tr w:rsidR="00961703" w:rsidRPr="00F85124" w14:paraId="3C7581AD" w14:textId="77777777" w:rsidTr="007924C2">
      <w:trPr>
        <w:cantSplit/>
        <w:trHeight w:val="288"/>
      </w:trPr>
      <w:tc>
        <w:tcPr>
          <w:tcW w:w="2500" w:type="pct"/>
          <w:gridSpan w:val="2"/>
          <w:tcBorders>
            <w:right w:val="nil"/>
          </w:tcBorders>
        </w:tcPr>
        <w:p w14:paraId="3C7581AB" w14:textId="77777777" w:rsidR="00961703" w:rsidRPr="002E105D" w:rsidRDefault="00961703"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0726F845" w:rsidR="00961703" w:rsidRPr="00F85124" w:rsidRDefault="0096170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008D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008D9">
            <w:rPr>
              <w:rFonts w:ascii="Calibri" w:hAnsi="Calibri"/>
              <w:bCs/>
              <w:noProof/>
            </w:rPr>
            <w:t>3</w:t>
          </w:r>
          <w:r>
            <w:rPr>
              <w:rFonts w:ascii="Calibri" w:hAnsi="Calibri"/>
              <w:bCs/>
              <w:noProof/>
            </w:rPr>
            <w:fldChar w:fldCharType="end"/>
          </w:r>
          <w:r w:rsidRPr="00F85124">
            <w:rPr>
              <w:rFonts w:ascii="Calibri" w:hAnsi="Calibri"/>
              <w:bCs/>
            </w:rPr>
            <w:t>)</w:t>
          </w:r>
        </w:p>
      </w:tc>
    </w:tr>
    <w:tr w:rsidR="00961703" w:rsidRPr="00F85124" w14:paraId="3C7581B1" w14:textId="77777777" w:rsidTr="00986D7B">
      <w:trPr>
        <w:cantSplit/>
        <w:trHeight w:val="288"/>
      </w:trPr>
      <w:tc>
        <w:tcPr>
          <w:tcW w:w="0" w:type="auto"/>
        </w:tcPr>
        <w:p w14:paraId="3C7581AE" w14:textId="77777777" w:rsidR="00961703" w:rsidRPr="00F85124" w:rsidRDefault="00961703"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961703" w:rsidRPr="00F85124" w:rsidRDefault="00961703"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961703" w:rsidRPr="00F85124" w:rsidRDefault="00961703" w:rsidP="007924C2">
          <w:pPr>
            <w:rPr>
              <w:rFonts w:ascii="Calibri" w:hAnsi="Calibri"/>
              <w:sz w:val="12"/>
              <w:szCs w:val="12"/>
            </w:rPr>
          </w:pPr>
          <w:r w:rsidRPr="00F85124">
            <w:rPr>
              <w:rFonts w:ascii="Calibri" w:hAnsi="Calibri"/>
              <w:sz w:val="12"/>
              <w:szCs w:val="12"/>
            </w:rPr>
            <w:t>Permit Number:</w:t>
          </w:r>
        </w:p>
      </w:tc>
    </w:tr>
    <w:tr w:rsidR="00961703" w:rsidRPr="00F85124" w14:paraId="3C7581B5" w14:textId="77777777" w:rsidTr="00986D7B">
      <w:trPr>
        <w:cantSplit/>
        <w:trHeight w:val="288"/>
      </w:trPr>
      <w:tc>
        <w:tcPr>
          <w:tcW w:w="0" w:type="auto"/>
        </w:tcPr>
        <w:p w14:paraId="3C7581B2" w14:textId="77777777" w:rsidR="00961703" w:rsidRPr="00F85124" w:rsidRDefault="00961703"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961703" w:rsidRPr="00F85124" w:rsidRDefault="0096170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961703" w:rsidRPr="00F85124" w:rsidRDefault="0096170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961703" w:rsidRDefault="0096170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961703" w:rsidRPr="00F85124" w14:paraId="3C7581BC" w14:textId="77777777" w:rsidTr="002E105D">
      <w:trPr>
        <w:cantSplit/>
        <w:trHeight w:val="288"/>
      </w:trPr>
      <w:tc>
        <w:tcPr>
          <w:tcW w:w="3738" w:type="pct"/>
          <w:gridSpan w:val="3"/>
          <w:tcBorders>
            <w:right w:val="nil"/>
          </w:tcBorders>
          <w:vAlign w:val="center"/>
        </w:tcPr>
        <w:p w14:paraId="3C7581BA" w14:textId="7A005275" w:rsidR="00961703" w:rsidRPr="00F85124" w:rsidRDefault="00961703"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961703" w:rsidRPr="00F85124" w:rsidRDefault="00961703" w:rsidP="002E105D">
          <w:pPr>
            <w:pStyle w:val="Heading1"/>
            <w:jc w:val="right"/>
            <w:rPr>
              <w:rFonts w:ascii="Calibri" w:hAnsi="Calibri"/>
              <w:b w:val="0"/>
              <w:bCs/>
              <w:sz w:val="20"/>
            </w:rPr>
          </w:pPr>
          <w:r>
            <w:rPr>
              <w:rFonts w:ascii="Calibri" w:hAnsi="Calibri"/>
              <w:b w:val="0"/>
              <w:bCs/>
              <w:sz w:val="20"/>
            </w:rPr>
            <w:t>CF2R-MCH-23-H</w:t>
          </w:r>
        </w:p>
      </w:tc>
    </w:tr>
    <w:tr w:rsidR="00961703" w:rsidRPr="00F85124" w14:paraId="3C7581BF" w14:textId="77777777" w:rsidTr="007924C2">
      <w:trPr>
        <w:cantSplit/>
        <w:trHeight w:val="288"/>
      </w:trPr>
      <w:tc>
        <w:tcPr>
          <w:tcW w:w="2500" w:type="pct"/>
          <w:gridSpan w:val="2"/>
          <w:tcBorders>
            <w:right w:val="nil"/>
          </w:tcBorders>
        </w:tcPr>
        <w:p w14:paraId="3C7581BD" w14:textId="77777777" w:rsidR="00961703" w:rsidRPr="002E105D" w:rsidRDefault="0096170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961703" w:rsidRPr="00F85124" w:rsidRDefault="0096170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61703" w:rsidRPr="00F85124" w14:paraId="3C7581C3" w14:textId="77777777" w:rsidTr="002E105D">
      <w:trPr>
        <w:cantSplit/>
        <w:trHeight w:val="288"/>
      </w:trPr>
      <w:tc>
        <w:tcPr>
          <w:tcW w:w="0" w:type="auto"/>
        </w:tcPr>
        <w:p w14:paraId="3C7581C0" w14:textId="77777777" w:rsidR="00961703" w:rsidRPr="00F85124" w:rsidRDefault="00961703"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961703" w:rsidRPr="00F85124" w:rsidRDefault="00961703"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961703" w:rsidRPr="00F85124" w:rsidRDefault="00961703" w:rsidP="007924C2">
          <w:pPr>
            <w:rPr>
              <w:rFonts w:ascii="Calibri" w:hAnsi="Calibri"/>
              <w:sz w:val="12"/>
              <w:szCs w:val="12"/>
            </w:rPr>
          </w:pPr>
          <w:r w:rsidRPr="00F85124">
            <w:rPr>
              <w:rFonts w:ascii="Calibri" w:hAnsi="Calibri"/>
              <w:sz w:val="12"/>
              <w:szCs w:val="12"/>
            </w:rPr>
            <w:t>Permit Number:</w:t>
          </w:r>
        </w:p>
      </w:tc>
    </w:tr>
    <w:tr w:rsidR="00961703" w:rsidRPr="00F85124" w14:paraId="3C7581C7" w14:textId="77777777" w:rsidTr="002E105D">
      <w:trPr>
        <w:cantSplit/>
        <w:trHeight w:val="288"/>
      </w:trPr>
      <w:tc>
        <w:tcPr>
          <w:tcW w:w="0" w:type="auto"/>
        </w:tcPr>
        <w:p w14:paraId="3C7581C4" w14:textId="77777777" w:rsidR="00961703" w:rsidRPr="00F85124" w:rsidRDefault="00961703"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961703" w:rsidRPr="00F85124" w:rsidRDefault="0096170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961703" w:rsidRPr="00F85124" w:rsidRDefault="00961703" w:rsidP="007924C2">
          <w:pPr>
            <w:rPr>
              <w:rFonts w:ascii="Calibri" w:hAnsi="Calibri"/>
              <w:sz w:val="12"/>
              <w:szCs w:val="12"/>
              <w:vertAlign w:val="superscript"/>
            </w:rPr>
          </w:pPr>
          <w:r w:rsidRPr="00F85124">
            <w:rPr>
              <w:rFonts w:ascii="Calibri" w:hAnsi="Calibri"/>
              <w:sz w:val="12"/>
              <w:szCs w:val="12"/>
            </w:rPr>
            <w:t>Zip Code</w:t>
          </w:r>
        </w:p>
      </w:tc>
    </w:tr>
  </w:tbl>
  <w:p w14:paraId="3C7581C8" w14:textId="79685EB1" w:rsidR="00961703" w:rsidRDefault="005008D9">
    <w:pPr>
      <w:pStyle w:val="Header"/>
    </w:pPr>
    <w:r>
      <w:rPr>
        <w:rFonts w:ascii="Calibri" w:hAnsi="Calibri"/>
        <w:b/>
        <w:bCs/>
        <w:noProof/>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961703" w:rsidRDefault="005008D9">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61703" w:rsidRPr="00F85124" w14:paraId="3C7581CE" w14:textId="77777777" w:rsidTr="00CB64DD">
      <w:trPr>
        <w:cantSplit/>
        <w:trHeight w:val="288"/>
      </w:trPr>
      <w:tc>
        <w:tcPr>
          <w:tcW w:w="4016" w:type="pct"/>
          <w:gridSpan w:val="2"/>
          <w:tcBorders>
            <w:right w:val="nil"/>
          </w:tcBorders>
          <w:vAlign w:val="center"/>
        </w:tcPr>
        <w:p w14:paraId="3C7581CC" w14:textId="3214A5E0" w:rsidR="00961703" w:rsidRPr="00F85124" w:rsidRDefault="0096170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CD" w14:textId="77777777" w:rsidR="00961703" w:rsidRPr="00F85124" w:rsidRDefault="00961703" w:rsidP="007924C2">
          <w:pPr>
            <w:pStyle w:val="Heading1"/>
            <w:jc w:val="right"/>
            <w:rPr>
              <w:rFonts w:ascii="Calibri" w:hAnsi="Calibri"/>
              <w:b w:val="0"/>
              <w:bCs/>
              <w:sz w:val="20"/>
            </w:rPr>
          </w:pPr>
          <w:r>
            <w:rPr>
              <w:rFonts w:ascii="Calibri" w:hAnsi="Calibri"/>
              <w:b w:val="0"/>
              <w:bCs/>
              <w:sz w:val="20"/>
            </w:rPr>
            <w:t>CF2R-MCH-23-H</w:t>
          </w:r>
        </w:p>
      </w:tc>
    </w:tr>
    <w:tr w:rsidR="00961703" w:rsidRPr="00F85124" w14:paraId="3C7581D1" w14:textId="77777777" w:rsidTr="007924C2">
      <w:trPr>
        <w:cantSplit/>
        <w:trHeight w:val="288"/>
      </w:trPr>
      <w:tc>
        <w:tcPr>
          <w:tcW w:w="2500" w:type="pct"/>
          <w:tcBorders>
            <w:right w:val="nil"/>
          </w:tcBorders>
        </w:tcPr>
        <w:p w14:paraId="3C7581CF" w14:textId="77777777" w:rsidR="00961703" w:rsidRPr="002E105D" w:rsidRDefault="0096170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1C7BF8A6" w:rsidR="00961703" w:rsidRPr="00F85124" w:rsidRDefault="0096170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008D9">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008D9">
            <w:rPr>
              <w:rFonts w:ascii="Calibri" w:hAnsi="Calibri"/>
              <w:bCs/>
              <w:noProof/>
            </w:rPr>
            <w:t>2</w:t>
          </w:r>
          <w:r>
            <w:rPr>
              <w:rFonts w:ascii="Calibri" w:hAnsi="Calibri"/>
              <w:bCs/>
              <w:noProof/>
            </w:rPr>
            <w:fldChar w:fldCharType="end"/>
          </w:r>
          <w:r w:rsidRPr="00F85124">
            <w:rPr>
              <w:rFonts w:ascii="Calibri" w:hAnsi="Calibri"/>
              <w:bCs/>
            </w:rPr>
            <w:t>)</w:t>
          </w:r>
        </w:p>
      </w:tc>
    </w:tr>
  </w:tbl>
  <w:p w14:paraId="3C7581D2" w14:textId="5D2C510C" w:rsidR="00961703" w:rsidRDefault="005008D9" w:rsidP="002E105D">
    <w:pPr>
      <w:pStyle w:val="Header"/>
    </w:pPr>
    <w:r>
      <w:rPr>
        <w:rFonts w:ascii="Calibri" w:hAnsi="Calibri"/>
        <w:b/>
        <w:bCs/>
        <w:noProof/>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61703" w:rsidRPr="00F85124" w14:paraId="3C7581D6" w14:textId="77777777" w:rsidTr="002E105D">
      <w:trPr>
        <w:cantSplit/>
        <w:trHeight w:val="288"/>
      </w:trPr>
      <w:tc>
        <w:tcPr>
          <w:tcW w:w="4016" w:type="pct"/>
          <w:gridSpan w:val="2"/>
          <w:tcBorders>
            <w:right w:val="nil"/>
          </w:tcBorders>
          <w:vAlign w:val="center"/>
        </w:tcPr>
        <w:p w14:paraId="3C7581D4" w14:textId="35FF2852" w:rsidR="00961703" w:rsidRPr="00F85124" w:rsidRDefault="00961703"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961703" w:rsidRPr="00F85124" w:rsidRDefault="00961703" w:rsidP="002E105D">
          <w:pPr>
            <w:pStyle w:val="Heading1"/>
            <w:jc w:val="right"/>
            <w:rPr>
              <w:rFonts w:ascii="Calibri" w:hAnsi="Calibri"/>
              <w:b w:val="0"/>
              <w:bCs/>
              <w:sz w:val="20"/>
            </w:rPr>
          </w:pPr>
          <w:r>
            <w:rPr>
              <w:rFonts w:ascii="Calibri" w:hAnsi="Calibri"/>
              <w:b w:val="0"/>
              <w:bCs/>
              <w:sz w:val="20"/>
            </w:rPr>
            <w:t>CF2R-MCH-23-H</w:t>
          </w:r>
        </w:p>
      </w:tc>
    </w:tr>
    <w:tr w:rsidR="00961703" w:rsidRPr="00F85124" w14:paraId="3C7581D9" w14:textId="77777777" w:rsidTr="007924C2">
      <w:trPr>
        <w:cantSplit/>
        <w:trHeight w:val="288"/>
      </w:trPr>
      <w:tc>
        <w:tcPr>
          <w:tcW w:w="2500" w:type="pct"/>
          <w:tcBorders>
            <w:right w:val="nil"/>
          </w:tcBorders>
        </w:tcPr>
        <w:p w14:paraId="3C7581D7" w14:textId="77777777" w:rsidR="00961703" w:rsidRPr="002E105D" w:rsidRDefault="0096170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961703" w:rsidRPr="00F85124" w:rsidRDefault="0096170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18BAB48C" w:rsidR="00961703" w:rsidRDefault="005008D9">
    <w:pPr>
      <w:pStyle w:val="Header"/>
    </w:pPr>
    <w:r>
      <w:rPr>
        <w:rFonts w:ascii="Calibri" w:hAnsi="Calibri"/>
        <w:b/>
        <w:bCs/>
        <w:noProof/>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961703" w:rsidRDefault="005008D9">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61703" w:rsidRPr="00F85124" w14:paraId="3C7581DF" w14:textId="77777777" w:rsidTr="00CB64DD">
      <w:trPr>
        <w:cantSplit/>
        <w:trHeight w:val="288"/>
      </w:trPr>
      <w:tc>
        <w:tcPr>
          <w:tcW w:w="4016" w:type="pct"/>
          <w:gridSpan w:val="2"/>
          <w:tcBorders>
            <w:right w:val="nil"/>
          </w:tcBorders>
          <w:vAlign w:val="center"/>
        </w:tcPr>
        <w:p w14:paraId="3C7581DD" w14:textId="3905EEA4" w:rsidR="00961703" w:rsidRPr="00F85124" w:rsidRDefault="00961703"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961703" w:rsidRPr="00F85124" w:rsidRDefault="00961703" w:rsidP="007924C2">
          <w:pPr>
            <w:pStyle w:val="Heading1"/>
            <w:jc w:val="right"/>
            <w:rPr>
              <w:rFonts w:ascii="Calibri" w:hAnsi="Calibri"/>
              <w:b w:val="0"/>
              <w:bCs/>
              <w:sz w:val="20"/>
            </w:rPr>
          </w:pPr>
          <w:r>
            <w:rPr>
              <w:rFonts w:ascii="Calibri" w:hAnsi="Calibri"/>
              <w:b w:val="0"/>
              <w:bCs/>
              <w:sz w:val="20"/>
            </w:rPr>
            <w:t>CF2R-MCH-23-H</w:t>
          </w:r>
        </w:p>
      </w:tc>
    </w:tr>
    <w:tr w:rsidR="00961703" w:rsidRPr="00F85124" w14:paraId="3C7581E2" w14:textId="77777777" w:rsidTr="007924C2">
      <w:trPr>
        <w:cantSplit/>
        <w:trHeight w:val="288"/>
      </w:trPr>
      <w:tc>
        <w:tcPr>
          <w:tcW w:w="2500" w:type="pct"/>
          <w:tcBorders>
            <w:right w:val="nil"/>
          </w:tcBorders>
        </w:tcPr>
        <w:p w14:paraId="3C7581E0" w14:textId="77777777" w:rsidR="00961703" w:rsidRPr="002E105D" w:rsidRDefault="00961703"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2511F9C6" w:rsidR="00961703" w:rsidRPr="00F85124" w:rsidRDefault="00961703"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008D9">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008D9">
            <w:rPr>
              <w:rFonts w:ascii="Calibri" w:hAnsi="Calibri"/>
              <w:bCs/>
              <w:noProof/>
            </w:rPr>
            <w:t>6</w:t>
          </w:r>
          <w:r>
            <w:rPr>
              <w:rFonts w:ascii="Calibri" w:hAnsi="Calibri"/>
              <w:bCs/>
              <w:noProof/>
            </w:rPr>
            <w:fldChar w:fldCharType="end"/>
          </w:r>
          <w:r w:rsidRPr="00F85124">
            <w:rPr>
              <w:rFonts w:ascii="Calibri" w:hAnsi="Calibri"/>
              <w:bCs/>
            </w:rPr>
            <w:t>)</w:t>
          </w:r>
        </w:p>
      </w:tc>
    </w:tr>
  </w:tbl>
  <w:p w14:paraId="3C7581E3" w14:textId="33A0DED9" w:rsidR="00961703" w:rsidRDefault="005008D9" w:rsidP="002E105D">
    <w:pPr>
      <w:pStyle w:val="Header"/>
    </w:pPr>
    <w:r>
      <w:rPr>
        <w:rFonts w:ascii="Calibri" w:hAnsi="Calibri"/>
        <w:b/>
        <w:bCs/>
        <w:noProof/>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961703" w:rsidRDefault="005008D9">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7"/>
  </w:num>
  <w:num w:numId="21">
    <w:abstractNumId w:val="14"/>
  </w:num>
  <w:num w:numId="22">
    <w:abstractNumId w:val="27"/>
  </w:num>
  <w:num w:numId="23">
    <w:abstractNumId w:val="16"/>
  </w:num>
  <w:num w:numId="24">
    <w:abstractNumId w:val="23"/>
  </w:num>
  <w:num w:numId="25">
    <w:abstractNumId w:val="22"/>
  </w:num>
  <w:num w:numId="26">
    <w:abstractNumId w:val="21"/>
  </w:num>
  <w:num w:numId="27">
    <w:abstractNumId w:val="6"/>
  </w:num>
  <w:num w:numId="28">
    <w:abstractNumId w:val="13"/>
  </w:num>
  <w:num w:numId="29">
    <w:abstractNumId w:val="24"/>
  </w:num>
  <w:num w:numId="30">
    <w:abstractNumId w:val="20"/>
  </w:num>
  <w:num w:numId="31">
    <w:abstractNumId w:val="15"/>
  </w:num>
  <w:num w:numId="32">
    <w:abstractNumId w:val="11"/>
  </w:num>
  <w:num w:numId="33">
    <w:abstractNumId w:val="26"/>
  </w:num>
  <w:num w:numId="34">
    <w:abstractNumId w:val="7"/>
  </w:num>
  <w:num w:numId="35">
    <w:abstractNumId w:val="12"/>
  </w:num>
  <w:num w:numId="36">
    <w:abstractNumId w:val="8"/>
  </w:num>
  <w:num w:numId="37">
    <w:abstractNumId w:val="18"/>
  </w:num>
  <w:num w:numId="38">
    <w:abstractNumId w:val="4"/>
  </w:num>
  <w:num w:numId="39">
    <w:abstractNumId w:val="3"/>
  </w:num>
  <w:num w:numId="40">
    <w:abstractNumId w:val="25"/>
  </w:num>
  <w:num w:numId="41">
    <w:abstractNumId w:val="19"/>
  </w:num>
  <w:num w:numId="42">
    <w:abstractNumId w:val="28"/>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48CB"/>
    <w:rsid w:val="0001436B"/>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624F"/>
    <w:rsid w:val="0019726F"/>
    <w:rsid w:val="001A1145"/>
    <w:rsid w:val="001A2E6A"/>
    <w:rsid w:val="001A5583"/>
    <w:rsid w:val="001B25A6"/>
    <w:rsid w:val="001B3D76"/>
    <w:rsid w:val="001B5BA4"/>
    <w:rsid w:val="001C6A01"/>
    <w:rsid w:val="001D53B4"/>
    <w:rsid w:val="001D677E"/>
    <w:rsid w:val="001E3C52"/>
    <w:rsid w:val="001E402F"/>
    <w:rsid w:val="001F0E8D"/>
    <w:rsid w:val="001F20EE"/>
    <w:rsid w:val="001F3EEF"/>
    <w:rsid w:val="00200E53"/>
    <w:rsid w:val="0020229C"/>
    <w:rsid w:val="00202608"/>
    <w:rsid w:val="00206039"/>
    <w:rsid w:val="00212C11"/>
    <w:rsid w:val="00213E8E"/>
    <w:rsid w:val="002155B9"/>
    <w:rsid w:val="00216C55"/>
    <w:rsid w:val="00216D68"/>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67B9"/>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C1763"/>
    <w:rsid w:val="003C1788"/>
    <w:rsid w:val="003C1D00"/>
    <w:rsid w:val="003C60D3"/>
    <w:rsid w:val="003C7B7A"/>
    <w:rsid w:val="003D0341"/>
    <w:rsid w:val="003D349A"/>
    <w:rsid w:val="003D449E"/>
    <w:rsid w:val="003D5183"/>
    <w:rsid w:val="003D5350"/>
    <w:rsid w:val="003D7D22"/>
    <w:rsid w:val="003E13D9"/>
    <w:rsid w:val="003E1E09"/>
    <w:rsid w:val="003E22AB"/>
    <w:rsid w:val="003E3866"/>
    <w:rsid w:val="003E7E4B"/>
    <w:rsid w:val="003F064C"/>
    <w:rsid w:val="003F1C6F"/>
    <w:rsid w:val="003F49BD"/>
    <w:rsid w:val="003F6A76"/>
    <w:rsid w:val="00401367"/>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6DC"/>
    <w:rsid w:val="005008D9"/>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0866"/>
    <w:rsid w:val="00723136"/>
    <w:rsid w:val="00725EA7"/>
    <w:rsid w:val="007261EC"/>
    <w:rsid w:val="00731F6D"/>
    <w:rsid w:val="00733B9E"/>
    <w:rsid w:val="00740640"/>
    <w:rsid w:val="00740E3B"/>
    <w:rsid w:val="00743217"/>
    <w:rsid w:val="007439DA"/>
    <w:rsid w:val="0074424A"/>
    <w:rsid w:val="007445B3"/>
    <w:rsid w:val="00744ED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77E40"/>
    <w:rsid w:val="0078230F"/>
    <w:rsid w:val="00783A13"/>
    <w:rsid w:val="00785B34"/>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B71D4"/>
    <w:rsid w:val="007C05F6"/>
    <w:rsid w:val="007C12FC"/>
    <w:rsid w:val="007C1808"/>
    <w:rsid w:val="007C24A3"/>
    <w:rsid w:val="007C30FF"/>
    <w:rsid w:val="007D060B"/>
    <w:rsid w:val="007D0D8F"/>
    <w:rsid w:val="007D19B2"/>
    <w:rsid w:val="007D2060"/>
    <w:rsid w:val="007D2198"/>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21F"/>
    <w:rsid w:val="00822E28"/>
    <w:rsid w:val="0082448D"/>
    <w:rsid w:val="00824EFA"/>
    <w:rsid w:val="00830B53"/>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20A"/>
    <w:rsid w:val="00861BF8"/>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D0B8D"/>
    <w:rsid w:val="008D14C1"/>
    <w:rsid w:val="008D3743"/>
    <w:rsid w:val="008D3813"/>
    <w:rsid w:val="008D464B"/>
    <w:rsid w:val="008D7E1D"/>
    <w:rsid w:val="008E429B"/>
    <w:rsid w:val="008E42D0"/>
    <w:rsid w:val="008E4542"/>
    <w:rsid w:val="008E7E5C"/>
    <w:rsid w:val="008F1900"/>
    <w:rsid w:val="008F1DA0"/>
    <w:rsid w:val="008F30DB"/>
    <w:rsid w:val="00900C86"/>
    <w:rsid w:val="0090130C"/>
    <w:rsid w:val="00904D03"/>
    <w:rsid w:val="00910674"/>
    <w:rsid w:val="0091105E"/>
    <w:rsid w:val="009116F2"/>
    <w:rsid w:val="009119ED"/>
    <w:rsid w:val="009142F9"/>
    <w:rsid w:val="00915048"/>
    <w:rsid w:val="00915BCF"/>
    <w:rsid w:val="00931348"/>
    <w:rsid w:val="0093223E"/>
    <w:rsid w:val="009379DB"/>
    <w:rsid w:val="009412E7"/>
    <w:rsid w:val="00941530"/>
    <w:rsid w:val="00941E17"/>
    <w:rsid w:val="009437C6"/>
    <w:rsid w:val="00944362"/>
    <w:rsid w:val="009461BE"/>
    <w:rsid w:val="00946688"/>
    <w:rsid w:val="00954E45"/>
    <w:rsid w:val="00955A9A"/>
    <w:rsid w:val="009561BC"/>
    <w:rsid w:val="009564C7"/>
    <w:rsid w:val="00956675"/>
    <w:rsid w:val="009579A1"/>
    <w:rsid w:val="00957E6F"/>
    <w:rsid w:val="00961703"/>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31F"/>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581"/>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370"/>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D031A"/>
    <w:rsid w:val="00CD394A"/>
    <w:rsid w:val="00CD3EBD"/>
    <w:rsid w:val="00CD54C6"/>
    <w:rsid w:val="00CD5AE2"/>
    <w:rsid w:val="00CD6076"/>
    <w:rsid w:val="00CD7D13"/>
    <w:rsid w:val="00CE104A"/>
    <w:rsid w:val="00CE113F"/>
    <w:rsid w:val="00CE2183"/>
    <w:rsid w:val="00CE2409"/>
    <w:rsid w:val="00CE33A8"/>
    <w:rsid w:val="00CE3868"/>
    <w:rsid w:val="00CE4AF0"/>
    <w:rsid w:val="00CE4E99"/>
    <w:rsid w:val="00CE5390"/>
    <w:rsid w:val="00CE6D08"/>
    <w:rsid w:val="00CE6EA5"/>
    <w:rsid w:val="00CF3659"/>
    <w:rsid w:val="00CF6791"/>
    <w:rsid w:val="00D00777"/>
    <w:rsid w:val="00D01766"/>
    <w:rsid w:val="00D05A28"/>
    <w:rsid w:val="00D06AD0"/>
    <w:rsid w:val="00D06E4B"/>
    <w:rsid w:val="00D0788B"/>
    <w:rsid w:val="00D13207"/>
    <w:rsid w:val="00D165AA"/>
    <w:rsid w:val="00D17E5B"/>
    <w:rsid w:val="00D217EB"/>
    <w:rsid w:val="00D2266C"/>
    <w:rsid w:val="00D2673F"/>
    <w:rsid w:val="00D32BE4"/>
    <w:rsid w:val="00D35026"/>
    <w:rsid w:val="00D368AF"/>
    <w:rsid w:val="00D430F6"/>
    <w:rsid w:val="00D44F0C"/>
    <w:rsid w:val="00D462C2"/>
    <w:rsid w:val="00D4686B"/>
    <w:rsid w:val="00D47F2D"/>
    <w:rsid w:val="00D50B07"/>
    <w:rsid w:val="00D527DA"/>
    <w:rsid w:val="00D53350"/>
    <w:rsid w:val="00D53733"/>
    <w:rsid w:val="00D54A79"/>
    <w:rsid w:val="00D56CD8"/>
    <w:rsid w:val="00D57941"/>
    <w:rsid w:val="00D57A73"/>
    <w:rsid w:val="00D60D69"/>
    <w:rsid w:val="00D62DB5"/>
    <w:rsid w:val="00D651D1"/>
    <w:rsid w:val="00D67071"/>
    <w:rsid w:val="00D7323D"/>
    <w:rsid w:val="00D73581"/>
    <w:rsid w:val="00D76FE3"/>
    <w:rsid w:val="00D77E2E"/>
    <w:rsid w:val="00D81ED4"/>
    <w:rsid w:val="00D82516"/>
    <w:rsid w:val="00D83CD6"/>
    <w:rsid w:val="00D83E48"/>
    <w:rsid w:val="00D84532"/>
    <w:rsid w:val="00D84A8E"/>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691"/>
    <w:rsid w:val="00E04D18"/>
    <w:rsid w:val="00E074BC"/>
    <w:rsid w:val="00E12FCC"/>
    <w:rsid w:val="00E1414A"/>
    <w:rsid w:val="00E20833"/>
    <w:rsid w:val="00E224A4"/>
    <w:rsid w:val="00E23A7C"/>
    <w:rsid w:val="00E25456"/>
    <w:rsid w:val="00E25F01"/>
    <w:rsid w:val="00E26825"/>
    <w:rsid w:val="00E32371"/>
    <w:rsid w:val="00E336A6"/>
    <w:rsid w:val="00E35F78"/>
    <w:rsid w:val="00E36AEC"/>
    <w:rsid w:val="00E40256"/>
    <w:rsid w:val="00E419F7"/>
    <w:rsid w:val="00E458D7"/>
    <w:rsid w:val="00E45D6F"/>
    <w:rsid w:val="00E47FB6"/>
    <w:rsid w:val="00E510FF"/>
    <w:rsid w:val="00E53C54"/>
    <w:rsid w:val="00E57065"/>
    <w:rsid w:val="00E570A4"/>
    <w:rsid w:val="00E573E4"/>
    <w:rsid w:val="00E57762"/>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C64"/>
    <w:rsid w:val="00F07C0D"/>
    <w:rsid w:val="00F10646"/>
    <w:rsid w:val="00F14D4B"/>
    <w:rsid w:val="00F230AF"/>
    <w:rsid w:val="00F23B4A"/>
    <w:rsid w:val="00F24AEA"/>
    <w:rsid w:val="00F25D56"/>
    <w:rsid w:val="00F36DEC"/>
    <w:rsid w:val="00F36ECE"/>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1FB9"/>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FA243-5223-486E-A8A2-7138FC5311F3}">
  <ds:schemaRefs>
    <ds:schemaRef ds:uri="http://schemas.openxmlformats.org/officeDocument/2006/bibliography"/>
  </ds:schemaRefs>
</ds:datastoreItem>
</file>

<file path=customXml/itemProps2.xml><?xml version="1.0" encoding="utf-8"?>
<ds:datastoreItem xmlns:ds="http://schemas.openxmlformats.org/officeDocument/2006/customXml" ds:itemID="{0C1A5ECC-058D-43A0-81D8-D659D0D6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4453</Words>
  <Characters>25385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2019-11-27T21:08:00Z</dcterms:created>
  <dcterms:modified xsi:type="dcterms:W3CDTF">2019-11-27T21:08:00Z</dcterms:modified>
</cp:coreProperties>
</file>
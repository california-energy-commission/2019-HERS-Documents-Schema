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76316E"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02D9195A" w:rsidR="0076316E" w:rsidRPr="00BD6432" w:rsidRDefault="0076316E" w:rsidP="0076316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1933E93E" w14:textId="77777777" w:rsidR="0076316E" w:rsidRPr="00BD6432" w:rsidRDefault="0076316E" w:rsidP="0076316E">
            <w:pPr>
              <w:rPr>
                <w:rFonts w:asciiTheme="minorHAnsi" w:hAnsiTheme="minorHAnsi"/>
                <w:color w:val="000000"/>
                <w:sz w:val="18"/>
                <w:szCs w:val="18"/>
                <w:highlight w:val="yellow"/>
              </w:rPr>
            </w:pPr>
          </w:p>
        </w:tc>
      </w:tr>
      <w:tr w:rsidR="0076316E"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7EFA192D" w:rsidR="0076316E" w:rsidRPr="00BD6432" w:rsidRDefault="0076316E" w:rsidP="0076316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1933E942" w14:textId="77777777" w:rsidR="0076316E" w:rsidRPr="00BD6432" w:rsidRDefault="0076316E" w:rsidP="0076316E">
            <w:pPr>
              <w:rPr>
                <w:rFonts w:asciiTheme="minorHAnsi" w:hAnsiTheme="minorHAnsi"/>
                <w:sz w:val="18"/>
                <w:szCs w:val="18"/>
              </w:rPr>
            </w:pPr>
          </w:p>
        </w:tc>
      </w:tr>
      <w:tr w:rsidR="0076316E" w:rsidRPr="00BD6432" w14:paraId="620B6B57" w14:textId="77777777" w:rsidTr="002B0777">
        <w:tblPrEx>
          <w:tblBorders>
            <w:top w:val="none" w:sz="0" w:space="0" w:color="auto"/>
          </w:tblBorders>
        </w:tblPrEx>
        <w:trPr>
          <w:cantSplit/>
          <w:trHeight w:val="144"/>
        </w:trPr>
        <w:tc>
          <w:tcPr>
            <w:tcW w:w="475" w:type="dxa"/>
            <w:vAlign w:val="center"/>
          </w:tcPr>
          <w:p w14:paraId="5D6423F3" w14:textId="2728F285" w:rsidR="0076316E" w:rsidRPr="00BD6432" w:rsidRDefault="0076316E" w:rsidP="0076316E">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65C40A40" w14:textId="68ECAB7C" w:rsidR="0076316E" w:rsidRPr="00BD6432" w:rsidRDefault="0076316E" w:rsidP="0076316E">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2CCA2573" w14:textId="77777777" w:rsidR="0076316E" w:rsidRPr="00BD6432" w:rsidRDefault="0076316E" w:rsidP="0076316E">
            <w:pPr>
              <w:rPr>
                <w:rFonts w:asciiTheme="minorHAnsi" w:hAnsiTheme="minorHAnsi"/>
                <w:sz w:val="18"/>
                <w:szCs w:val="18"/>
              </w:rPr>
            </w:pPr>
          </w:p>
        </w:tc>
      </w:tr>
      <w:tr w:rsidR="0076316E" w:rsidRPr="00BD6432" w14:paraId="1933E947" w14:textId="77777777" w:rsidTr="002B0777">
        <w:tblPrEx>
          <w:tblBorders>
            <w:top w:val="none" w:sz="0" w:space="0" w:color="auto"/>
          </w:tblBorders>
        </w:tblPrEx>
        <w:trPr>
          <w:cantSplit/>
          <w:trHeight w:val="144"/>
        </w:trPr>
        <w:tc>
          <w:tcPr>
            <w:tcW w:w="475" w:type="dxa"/>
            <w:vAlign w:val="center"/>
          </w:tcPr>
          <w:p w14:paraId="1933E944" w14:textId="5BA4D13A"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4</w:t>
            </w:r>
          </w:p>
        </w:tc>
        <w:tc>
          <w:tcPr>
            <w:tcW w:w="5940" w:type="dxa"/>
            <w:vAlign w:val="center"/>
          </w:tcPr>
          <w:p w14:paraId="1933E945" w14:textId="42982E75" w:rsidR="0076316E" w:rsidRPr="00BD6432" w:rsidRDefault="0076316E" w:rsidP="0076316E">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76316E" w:rsidRPr="00BD6432" w:rsidRDefault="0076316E" w:rsidP="0076316E">
            <w:pPr>
              <w:pStyle w:val="ListParagraph"/>
              <w:ind w:left="0"/>
              <w:rPr>
                <w:rFonts w:asciiTheme="minorHAnsi" w:hAnsiTheme="minorHAnsi"/>
                <w:sz w:val="18"/>
                <w:szCs w:val="18"/>
              </w:rPr>
            </w:pPr>
          </w:p>
        </w:tc>
      </w:tr>
      <w:tr w:rsidR="0076316E" w:rsidRPr="00BD6432" w14:paraId="1933E94B" w14:textId="77777777" w:rsidTr="002B0777">
        <w:tblPrEx>
          <w:tblBorders>
            <w:top w:val="none" w:sz="0" w:space="0" w:color="auto"/>
          </w:tblBorders>
        </w:tblPrEx>
        <w:trPr>
          <w:cantSplit/>
          <w:trHeight w:val="144"/>
        </w:trPr>
        <w:tc>
          <w:tcPr>
            <w:tcW w:w="475" w:type="dxa"/>
            <w:vAlign w:val="center"/>
          </w:tcPr>
          <w:p w14:paraId="1933E948" w14:textId="5CFB7DE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5</w:t>
            </w:r>
          </w:p>
        </w:tc>
        <w:tc>
          <w:tcPr>
            <w:tcW w:w="5940" w:type="dxa"/>
          </w:tcPr>
          <w:p w14:paraId="1933E949" w14:textId="33ED3BBD" w:rsidR="0076316E" w:rsidRPr="00BD6432" w:rsidRDefault="0076316E" w:rsidP="00950BC4">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p>
        </w:tc>
        <w:tc>
          <w:tcPr>
            <w:tcW w:w="4615" w:type="dxa"/>
            <w:vAlign w:val="center"/>
          </w:tcPr>
          <w:p w14:paraId="1933E94A" w14:textId="77777777" w:rsidR="0076316E" w:rsidRPr="00BD6432" w:rsidRDefault="0076316E" w:rsidP="0076316E">
            <w:pPr>
              <w:rPr>
                <w:rFonts w:asciiTheme="minorHAnsi" w:hAnsiTheme="minorHAnsi"/>
                <w:sz w:val="18"/>
                <w:szCs w:val="18"/>
              </w:rPr>
            </w:pPr>
          </w:p>
        </w:tc>
      </w:tr>
      <w:tr w:rsidR="0076316E" w:rsidRPr="00BD6432" w14:paraId="1933E94F" w14:textId="77777777" w:rsidTr="002B0777">
        <w:tblPrEx>
          <w:tblBorders>
            <w:top w:val="none" w:sz="0" w:space="0" w:color="auto"/>
          </w:tblBorders>
        </w:tblPrEx>
        <w:trPr>
          <w:cantSplit/>
          <w:trHeight w:val="144"/>
        </w:trPr>
        <w:tc>
          <w:tcPr>
            <w:tcW w:w="475" w:type="dxa"/>
            <w:vAlign w:val="center"/>
          </w:tcPr>
          <w:p w14:paraId="1933E94C" w14:textId="3719ECF9" w:rsidR="0076316E" w:rsidRPr="00BD6432" w:rsidRDefault="0076316E" w:rsidP="0076316E">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6</w:t>
            </w:r>
          </w:p>
        </w:tc>
        <w:tc>
          <w:tcPr>
            <w:tcW w:w="5940" w:type="dxa"/>
            <w:vAlign w:val="center"/>
          </w:tcPr>
          <w:p w14:paraId="1933E94D" w14:textId="6B3ECF5D"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76316E" w:rsidRPr="00BD6432" w:rsidRDefault="0076316E" w:rsidP="0076316E">
            <w:pPr>
              <w:rPr>
                <w:rFonts w:asciiTheme="minorHAnsi" w:hAnsiTheme="minorHAnsi"/>
                <w:sz w:val="18"/>
                <w:szCs w:val="18"/>
              </w:rPr>
            </w:pPr>
          </w:p>
        </w:tc>
      </w:tr>
      <w:tr w:rsidR="0076316E" w:rsidRPr="00BD6432" w14:paraId="1933E953" w14:textId="77777777" w:rsidTr="002B0777">
        <w:tblPrEx>
          <w:tblBorders>
            <w:top w:val="none" w:sz="0" w:space="0" w:color="auto"/>
          </w:tblBorders>
        </w:tblPrEx>
        <w:trPr>
          <w:cantSplit/>
          <w:trHeight w:val="144"/>
        </w:trPr>
        <w:tc>
          <w:tcPr>
            <w:tcW w:w="475" w:type="dxa"/>
            <w:vAlign w:val="center"/>
          </w:tcPr>
          <w:p w14:paraId="1933E950" w14:textId="78A4CF11" w:rsidR="0076316E" w:rsidRPr="00BD6432" w:rsidRDefault="0076316E" w:rsidP="0076316E">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7</w:t>
            </w:r>
          </w:p>
        </w:tc>
        <w:tc>
          <w:tcPr>
            <w:tcW w:w="5940" w:type="dxa"/>
            <w:vAlign w:val="center"/>
          </w:tcPr>
          <w:p w14:paraId="1933E951" w14:textId="63A62456"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76316E" w:rsidRPr="00BD6432" w:rsidRDefault="0076316E" w:rsidP="0076316E">
            <w:pPr>
              <w:rPr>
                <w:rFonts w:asciiTheme="minorHAnsi" w:hAnsiTheme="minorHAnsi"/>
                <w:sz w:val="18"/>
                <w:szCs w:val="18"/>
              </w:rPr>
            </w:pPr>
          </w:p>
        </w:tc>
      </w:tr>
      <w:tr w:rsidR="0076316E" w:rsidRPr="00BD6432" w14:paraId="1933E957" w14:textId="77777777" w:rsidTr="002B0777">
        <w:tblPrEx>
          <w:tblBorders>
            <w:top w:val="none" w:sz="0" w:space="0" w:color="auto"/>
          </w:tblBorders>
        </w:tblPrEx>
        <w:trPr>
          <w:cantSplit/>
          <w:trHeight w:val="144"/>
        </w:trPr>
        <w:tc>
          <w:tcPr>
            <w:tcW w:w="475" w:type="dxa"/>
            <w:vAlign w:val="center"/>
          </w:tcPr>
          <w:p w14:paraId="1933E954" w14:textId="65A8AB5F"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8</w:t>
            </w:r>
          </w:p>
        </w:tc>
        <w:tc>
          <w:tcPr>
            <w:tcW w:w="5940" w:type="dxa"/>
            <w:vAlign w:val="center"/>
          </w:tcPr>
          <w:p w14:paraId="1933E955" w14:textId="77CCD353"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76316E" w:rsidRPr="00BD6432" w:rsidRDefault="0076316E" w:rsidP="0076316E">
            <w:pPr>
              <w:rPr>
                <w:rFonts w:asciiTheme="minorHAnsi" w:hAnsiTheme="minorHAnsi"/>
                <w:sz w:val="18"/>
                <w:szCs w:val="18"/>
              </w:rPr>
            </w:pPr>
          </w:p>
        </w:tc>
      </w:tr>
      <w:tr w:rsidR="0076316E" w:rsidRPr="00BD6432" w14:paraId="1933E95B" w14:textId="77777777" w:rsidTr="002B0777">
        <w:tblPrEx>
          <w:tblBorders>
            <w:top w:val="none" w:sz="0" w:space="0" w:color="auto"/>
          </w:tblBorders>
        </w:tblPrEx>
        <w:trPr>
          <w:cantSplit/>
          <w:trHeight w:val="144"/>
        </w:trPr>
        <w:tc>
          <w:tcPr>
            <w:tcW w:w="475" w:type="dxa"/>
            <w:vAlign w:val="center"/>
          </w:tcPr>
          <w:p w14:paraId="1933E958" w14:textId="12C34071"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9</w:t>
            </w:r>
          </w:p>
        </w:tc>
        <w:tc>
          <w:tcPr>
            <w:tcW w:w="5940" w:type="dxa"/>
            <w:vAlign w:val="center"/>
          </w:tcPr>
          <w:p w14:paraId="1933E959" w14:textId="07D4206D"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76316E" w:rsidRPr="00BD6432" w:rsidRDefault="0076316E" w:rsidP="0076316E">
            <w:pPr>
              <w:pStyle w:val="ListParagraph"/>
              <w:keepNext/>
              <w:ind w:left="0"/>
              <w:rPr>
                <w:rFonts w:asciiTheme="minorHAnsi" w:hAnsiTheme="minorHAnsi"/>
                <w:sz w:val="18"/>
                <w:szCs w:val="18"/>
              </w:rPr>
            </w:pPr>
          </w:p>
        </w:tc>
      </w:tr>
      <w:tr w:rsidR="0076316E" w:rsidRPr="00BD6432" w14:paraId="1933E95F" w14:textId="77777777" w:rsidTr="002B0777">
        <w:tblPrEx>
          <w:tblBorders>
            <w:top w:val="none" w:sz="0" w:space="0" w:color="auto"/>
          </w:tblBorders>
        </w:tblPrEx>
        <w:trPr>
          <w:cantSplit/>
          <w:trHeight w:val="144"/>
        </w:trPr>
        <w:tc>
          <w:tcPr>
            <w:tcW w:w="475" w:type="dxa"/>
            <w:vAlign w:val="center"/>
          </w:tcPr>
          <w:p w14:paraId="1933E95C" w14:textId="678BFC3A" w:rsidR="0076316E" w:rsidRPr="00BD6432" w:rsidRDefault="0076316E" w:rsidP="0076316E">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76316E" w:rsidRPr="00BD6432" w:rsidRDefault="0076316E" w:rsidP="0076316E">
            <w:pPr>
              <w:keepNext/>
              <w:rPr>
                <w:rFonts w:asciiTheme="minorHAnsi" w:hAnsiTheme="minorHAnsi"/>
                <w:sz w:val="18"/>
                <w:szCs w:val="18"/>
              </w:rPr>
            </w:pPr>
          </w:p>
        </w:tc>
      </w:tr>
      <w:tr w:rsidR="0076316E" w:rsidRPr="00BD6432" w14:paraId="1933E963" w14:textId="77777777" w:rsidTr="002B0777">
        <w:tblPrEx>
          <w:tblBorders>
            <w:top w:val="none" w:sz="0" w:space="0" w:color="auto"/>
          </w:tblBorders>
        </w:tblPrEx>
        <w:trPr>
          <w:cantSplit/>
          <w:trHeight w:val="144"/>
        </w:trPr>
        <w:tc>
          <w:tcPr>
            <w:tcW w:w="475" w:type="dxa"/>
            <w:vAlign w:val="center"/>
          </w:tcPr>
          <w:p w14:paraId="1933E960" w14:textId="00581A5C" w:rsidR="0076316E" w:rsidRPr="00BD6432" w:rsidDel="006E5AE2" w:rsidRDefault="0076316E" w:rsidP="0076316E">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1933E961" w14:textId="63C61F17"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76316E" w:rsidRPr="00BD6432" w:rsidRDefault="0076316E" w:rsidP="0076316E">
            <w:pPr>
              <w:keepNext/>
              <w:rPr>
                <w:rFonts w:asciiTheme="minorHAnsi" w:hAnsiTheme="minorHAnsi"/>
                <w:sz w:val="18"/>
                <w:szCs w:val="18"/>
              </w:rPr>
            </w:pPr>
          </w:p>
        </w:tc>
      </w:tr>
      <w:tr w:rsidR="0076316E" w:rsidRPr="00BD6432" w14:paraId="46D1E8B0" w14:textId="77777777" w:rsidTr="002B0777">
        <w:tblPrEx>
          <w:tblBorders>
            <w:top w:val="none" w:sz="0" w:space="0" w:color="auto"/>
          </w:tblBorders>
        </w:tblPrEx>
        <w:trPr>
          <w:cantSplit/>
          <w:trHeight w:val="144"/>
        </w:trPr>
        <w:tc>
          <w:tcPr>
            <w:tcW w:w="475" w:type="dxa"/>
            <w:vAlign w:val="center"/>
          </w:tcPr>
          <w:p w14:paraId="7F276F58" w14:textId="4EF7F45E" w:rsidR="0076316E" w:rsidRDefault="0076316E" w:rsidP="0076316E">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26E76E58" w14:textId="5F37A2C7" w:rsidR="0076316E" w:rsidRPr="00BD6432" w:rsidRDefault="0076316E" w:rsidP="0076316E">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76316E" w:rsidRPr="00BD6432" w:rsidRDefault="0076316E" w:rsidP="0076316E">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1933EA0E" w14:textId="3EE8A53D" w:rsidR="001868E8" w:rsidRPr="00EA3860" w:rsidRDefault="00617914" w:rsidP="00F062C2">
      <w:pPr>
        <w:jc w:val="center"/>
        <w:rPr>
          <w:rFonts w:ascii="Calibri" w:hAnsi="Calibri"/>
          <w:b/>
        </w:rPr>
      </w:pPr>
      <w:r w:rsidRPr="00EA3860">
        <w:rPr>
          <w:rFonts w:ascii="Calibri" w:hAnsi="Calibri"/>
          <w:b/>
        </w:rPr>
        <w:lastRenderedPageBreak/>
        <w:t>CF2R-MCH-23b-H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1A58E568"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5F65912F" w14:textId="15530477" w:rsidR="008C3387" w:rsidRPr="008C3387" w:rsidRDefault="008C3387" w:rsidP="008C3387">
      <w:pPr>
        <w:pStyle w:val="ListParagraph"/>
        <w:numPr>
          <w:ilvl w:val="0"/>
          <w:numId w:val="38"/>
        </w:numPr>
        <w:ind w:left="360" w:hanging="360"/>
        <w:rPr>
          <w:rFonts w:asciiTheme="minorHAnsi" w:hAnsiTheme="minorHAnsi"/>
        </w:rPr>
      </w:pPr>
      <w:r w:rsidRPr="008C3387">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6B35A9AF" w14:textId="77777777" w:rsidR="00950BC4" w:rsidRPr="0029461A" w:rsidRDefault="00950BC4" w:rsidP="00950BC4">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5181C986" w14:textId="1178DB80" w:rsidR="00952943" w:rsidRDefault="00952943" w:rsidP="007759B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5"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lastRenderedPageBreak/>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CF0182" w:rsidRPr="00966F61" w14:paraId="1933EA56" w14:textId="77777777" w:rsidTr="000D7943">
        <w:trPr>
          <w:cantSplit/>
          <w:trHeight w:val="144"/>
        </w:trPr>
        <w:tc>
          <w:tcPr>
            <w:tcW w:w="475" w:type="dxa"/>
            <w:vAlign w:val="center"/>
          </w:tcPr>
          <w:p w14:paraId="1933EA53" w14:textId="77777777" w:rsidR="00CF0182" w:rsidRPr="00966F61" w:rsidRDefault="00CF0182" w:rsidP="00CF0182">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F8D2DDE" w:rsidR="00CF0182" w:rsidRPr="00966F61" w:rsidRDefault="00CF0182" w:rsidP="00CF0182">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CF0182" w:rsidRDefault="00CF0182" w:rsidP="00CF0182">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CF0182" w:rsidRPr="00966F61" w14:paraId="1933EA5A" w14:textId="77777777" w:rsidTr="000D7943">
        <w:trPr>
          <w:cantSplit/>
          <w:trHeight w:val="144"/>
        </w:trPr>
        <w:tc>
          <w:tcPr>
            <w:tcW w:w="475" w:type="dxa"/>
            <w:vAlign w:val="center"/>
          </w:tcPr>
          <w:p w14:paraId="1933EA57" w14:textId="77777777" w:rsidR="00CF0182" w:rsidRPr="00966F61" w:rsidRDefault="00CF0182" w:rsidP="00CF0182">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36255C11" w:rsidR="00CF0182" w:rsidRPr="00966F61" w:rsidRDefault="00CF0182" w:rsidP="00CF0182">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CF0182" w:rsidRDefault="00CF0182" w:rsidP="00CF0182">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76316E" w:rsidRPr="00966F61" w14:paraId="608F7228" w14:textId="77777777" w:rsidTr="000D7943">
        <w:trPr>
          <w:cantSplit/>
          <w:trHeight w:val="144"/>
        </w:trPr>
        <w:tc>
          <w:tcPr>
            <w:tcW w:w="475" w:type="dxa"/>
            <w:vAlign w:val="center"/>
          </w:tcPr>
          <w:p w14:paraId="12DCF6CD" w14:textId="13493275" w:rsidR="0076316E" w:rsidRPr="00966F61" w:rsidRDefault="0076316E" w:rsidP="0076316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41F4DA0F" w14:textId="39D0A265" w:rsidR="0076316E" w:rsidRPr="00966F61" w:rsidRDefault="0076316E" w:rsidP="0076316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95E4524" w14:textId="7552E621" w:rsidR="0076316E" w:rsidRPr="00966F61" w:rsidRDefault="0076316E" w:rsidP="0076316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76316E" w:rsidRPr="00966F61" w14:paraId="1933EA5E" w14:textId="77777777" w:rsidTr="000D7943">
        <w:trPr>
          <w:cantSplit/>
          <w:trHeight w:val="144"/>
        </w:trPr>
        <w:tc>
          <w:tcPr>
            <w:tcW w:w="475" w:type="dxa"/>
            <w:vAlign w:val="center"/>
          </w:tcPr>
          <w:p w14:paraId="1933EA5B" w14:textId="5249B76A" w:rsidR="0076316E" w:rsidRPr="00966F61" w:rsidRDefault="0076316E" w:rsidP="0076316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1933EA5C" w14:textId="26867307" w:rsidR="0076316E" w:rsidRPr="00966F61" w:rsidRDefault="0076316E" w:rsidP="0076316E">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710E4308" w:rsidR="0076316E" w:rsidRPr="00966F61" w:rsidRDefault="0076316E" w:rsidP="0076316E">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was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950BC4" w:rsidRPr="00966F61" w14:paraId="1933EA65" w14:textId="77777777" w:rsidTr="000D7943">
        <w:trPr>
          <w:cantSplit/>
          <w:trHeight w:val="144"/>
        </w:trPr>
        <w:tc>
          <w:tcPr>
            <w:tcW w:w="475" w:type="dxa"/>
            <w:vAlign w:val="center"/>
          </w:tcPr>
          <w:p w14:paraId="1933EA5F" w14:textId="4B2E8ED4" w:rsidR="00950BC4" w:rsidRPr="00966F61" w:rsidRDefault="00950BC4" w:rsidP="00950BC4">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303FC111" w:rsidR="00950BC4" w:rsidRPr="00966F61" w:rsidRDefault="00950BC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249608D9" w14:textId="77777777" w:rsidR="00950BC4" w:rsidRPr="00480A17" w:rsidRDefault="00950BC4" w:rsidP="00950BC4">
            <w:pPr>
              <w:rPr>
                <w:rFonts w:asciiTheme="minorHAnsi" w:hAnsiTheme="minorHAnsi"/>
                <w:sz w:val="16"/>
                <w:szCs w:val="16"/>
              </w:rPr>
            </w:pPr>
            <w:r w:rsidRPr="00480A17">
              <w:rPr>
                <w:rFonts w:asciiTheme="minorHAnsi" w:hAnsiTheme="minorHAnsi"/>
                <w:sz w:val="16"/>
                <w:szCs w:val="16"/>
              </w:rPr>
              <w:t xml:space="preserve">&lt;&lt;calculated field: </w:t>
            </w:r>
          </w:p>
          <w:p w14:paraId="2ADE3896" w14:textId="77777777" w:rsidR="00950BC4" w:rsidRPr="00480A17" w:rsidRDefault="00950BC4" w:rsidP="00950BC4">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2A2D9E79" w14:textId="77777777" w:rsidR="00950BC4" w:rsidRPr="00480A17" w:rsidRDefault="00950BC4" w:rsidP="00950BC4">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3325427A" w14:textId="77777777" w:rsidR="00950BC4" w:rsidRPr="00480A17" w:rsidRDefault="00950BC4" w:rsidP="00950BC4">
            <w:pPr>
              <w:rPr>
                <w:rFonts w:asciiTheme="minorHAnsi" w:hAnsiTheme="minorHAnsi"/>
                <w:sz w:val="16"/>
                <w:szCs w:val="16"/>
              </w:rPr>
            </w:pPr>
          </w:p>
          <w:p w14:paraId="377416D7" w14:textId="77777777" w:rsidR="00950BC4" w:rsidRPr="00480A17" w:rsidRDefault="00950BC4" w:rsidP="00950BC4">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7B9D0BBF" w14:textId="464423FD" w:rsidR="00950BC4" w:rsidRPr="00480A17" w:rsidRDefault="00950BC4" w:rsidP="00950BC4">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7:51:00Z">
              <w:r w:rsidR="000868B7">
                <w:rPr>
                  <w:rFonts w:asciiTheme="minorHAnsi" w:hAnsiTheme="minorHAnsi"/>
                  <w:sz w:val="16"/>
                  <w:szCs w:val="16"/>
                </w:rPr>
                <w:t xml:space="preserve">and the system type in </w:t>
              </w:r>
              <w:r w:rsidR="000868B7" w:rsidRPr="000868B7">
                <w:rPr>
                  <w:rFonts w:asciiTheme="minorHAnsi" w:hAnsiTheme="minorHAnsi"/>
                  <w:sz w:val="16"/>
                  <w:szCs w:val="16"/>
                  <w:highlight w:val="yellow"/>
                </w:rPr>
                <w:t>MCH-01a fields D04 or D05</w:t>
              </w:r>
              <w:r w:rsidR="000868B7">
                <w:rPr>
                  <w:rFonts w:asciiTheme="minorHAnsi" w:hAnsiTheme="minorHAnsi"/>
                  <w:sz w:val="16"/>
                  <w:szCs w:val="16"/>
                </w:rPr>
                <w:t xml:space="preserve"> are one of the following three types: 1:[VCHP</w:t>
              </w:r>
            </w:ins>
            <w:ins w:id="2" w:author="Shewmaker, Michael@Energy" w:date="2019-11-22T07:52:00Z">
              <w:r w:rsidR="000868B7">
                <w:rPr>
                  <w:rFonts w:asciiTheme="minorHAnsi" w:hAnsiTheme="minorHAnsi"/>
                  <w:sz w:val="16"/>
                  <w:szCs w:val="16"/>
                </w:rPr>
                <w:t>-Ducted], 2:[VCHP-Ductless], 3:[VCHP-Ducted+Ductless],</w:t>
              </w:r>
            </w:ins>
          </w:p>
          <w:p w14:paraId="52D88FD4"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59129227" w14:textId="77777777" w:rsidR="00950BC4" w:rsidRPr="00480A17" w:rsidRDefault="00950BC4" w:rsidP="00950BC4">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387DCFB7" w14:textId="77777777" w:rsidR="00950BC4" w:rsidRPr="00480A17" w:rsidRDefault="00950BC4" w:rsidP="00950BC4">
            <w:pPr>
              <w:ind w:left="160"/>
              <w:rPr>
                <w:rFonts w:asciiTheme="minorHAnsi" w:hAnsiTheme="minorHAnsi"/>
                <w:sz w:val="16"/>
                <w:szCs w:val="16"/>
              </w:rPr>
            </w:pPr>
          </w:p>
          <w:p w14:paraId="4D966863"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1E2F6DB1"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1C8FDCF8" w14:textId="77777777" w:rsidR="00950BC4" w:rsidRPr="00480A17" w:rsidRDefault="00950BC4" w:rsidP="00950BC4">
            <w:pPr>
              <w:rPr>
                <w:rFonts w:asciiTheme="minorHAnsi" w:hAnsiTheme="minorHAnsi"/>
                <w:sz w:val="16"/>
                <w:szCs w:val="16"/>
              </w:rPr>
            </w:pPr>
          </w:p>
          <w:p w14:paraId="561CDC60" w14:textId="77777777" w:rsidR="00950BC4" w:rsidRPr="00480A17" w:rsidRDefault="00950BC4" w:rsidP="00950BC4">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2C3F3740" w14:textId="6132D6E6" w:rsidR="00950BC4" w:rsidRPr="00480A17" w:rsidRDefault="00950BC4" w:rsidP="000868B7">
            <w:pPr>
              <w:ind w:left="698" w:hanging="538"/>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7:52:00Z">
              <w:r w:rsidR="000868B7">
                <w:rPr>
                  <w:rFonts w:asciiTheme="minorHAnsi" w:hAnsiTheme="minorHAnsi"/>
                  <w:sz w:val="16"/>
                  <w:szCs w:val="16"/>
                </w:rPr>
                <w:t xml:space="preserve"> and the system type in </w:t>
              </w:r>
              <w:r w:rsidR="000868B7" w:rsidRPr="000868B7">
                <w:rPr>
                  <w:rFonts w:asciiTheme="minorHAnsi" w:hAnsiTheme="minorHAnsi"/>
                  <w:sz w:val="16"/>
                  <w:szCs w:val="16"/>
                  <w:highlight w:val="yellow"/>
                </w:rPr>
                <w:t>MCH-01b fields C03 or C07</w:t>
              </w:r>
              <w:r w:rsidR="000868B7">
                <w:rPr>
                  <w:rFonts w:asciiTheme="minorHAnsi" w:hAnsiTheme="minorHAnsi"/>
                  <w:sz w:val="16"/>
                  <w:szCs w:val="16"/>
                </w:rPr>
                <w:t xml:space="preserve"> are one of the following three types</w:t>
              </w:r>
            </w:ins>
            <w:ins w:id="4" w:author="Shewmaker, Michael@Energy" w:date="2019-11-22T07:53:00Z">
              <w:r w:rsidR="000868B7">
                <w:rPr>
                  <w:rFonts w:asciiTheme="minorHAnsi" w:hAnsiTheme="minorHAnsi"/>
                  <w:sz w:val="16"/>
                  <w:szCs w:val="16"/>
                </w:rPr>
                <w:t>: 1:[VCHP-Ducted], 2:[VCHP-Ductless], 3:[VCHP-Ducted+Ductless],</w:t>
              </w:r>
            </w:ins>
          </w:p>
          <w:p w14:paraId="10376D11" w14:textId="77777777" w:rsidR="00950BC4" w:rsidRPr="00480A17" w:rsidRDefault="00950BC4" w:rsidP="00950BC4">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95FDE59" w14:textId="77777777" w:rsidR="00950BC4" w:rsidRPr="00480A17" w:rsidRDefault="00950BC4" w:rsidP="00950BC4">
            <w:pPr>
              <w:ind w:firstLine="160"/>
              <w:rPr>
                <w:rFonts w:asciiTheme="minorHAnsi" w:hAnsiTheme="minorHAnsi"/>
                <w:sz w:val="16"/>
                <w:szCs w:val="16"/>
              </w:rPr>
            </w:pPr>
          </w:p>
          <w:p w14:paraId="2DE1C683" w14:textId="77777777" w:rsidR="00950BC4" w:rsidRPr="00480A17" w:rsidRDefault="00950BC4" w:rsidP="00950BC4">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498962AF" w14:textId="77777777" w:rsidR="00950BC4" w:rsidRPr="00480A17" w:rsidRDefault="00950BC4" w:rsidP="00950BC4">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369BBE46" w14:textId="77777777" w:rsidR="00950BC4" w:rsidRPr="00480A17" w:rsidRDefault="00950BC4" w:rsidP="00950BC4">
            <w:pPr>
              <w:ind w:left="154"/>
              <w:rPr>
                <w:rFonts w:asciiTheme="minorHAnsi" w:hAnsiTheme="minorHAnsi"/>
                <w:b/>
                <w:sz w:val="16"/>
                <w:szCs w:val="16"/>
              </w:rPr>
            </w:pPr>
          </w:p>
          <w:p w14:paraId="0FDF5016" w14:textId="77777777" w:rsidR="00950BC4" w:rsidRPr="00480A17" w:rsidRDefault="00950BC4" w:rsidP="00950BC4">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5100881" w14:textId="77777777" w:rsidR="00950BC4" w:rsidRPr="00480A17" w:rsidRDefault="00950BC4" w:rsidP="00950BC4">
            <w:pPr>
              <w:rPr>
                <w:rFonts w:asciiTheme="minorHAnsi" w:hAnsiTheme="minorHAnsi"/>
                <w:sz w:val="16"/>
                <w:szCs w:val="16"/>
              </w:rPr>
            </w:pPr>
          </w:p>
          <w:p w14:paraId="5322EC4B" w14:textId="77777777" w:rsidR="00950BC4" w:rsidRPr="00480A17" w:rsidRDefault="00950BC4" w:rsidP="00950BC4">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7DCFD242" w14:textId="6322A7D7" w:rsidR="00950BC4" w:rsidRPr="00480A17" w:rsidRDefault="00950BC4" w:rsidP="000868B7">
            <w:pPr>
              <w:ind w:left="698" w:hanging="544"/>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5" w:author="Shewmaker, Michael@Energy" w:date="2019-11-22T07:54:00Z">
              <w:r w:rsidR="000868B7">
                <w:rPr>
                  <w:rFonts w:asciiTheme="minorHAnsi" w:hAnsiTheme="minorHAnsi"/>
                  <w:sz w:val="16"/>
                  <w:szCs w:val="16"/>
                </w:rPr>
                <w:t xml:space="preserve"> and the system type in </w:t>
              </w:r>
            </w:ins>
            <w:ins w:id="6" w:author="Shewmaker, Michael@Energy" w:date="2019-11-22T07:55:00Z">
              <w:r w:rsidR="000868B7" w:rsidRPr="000868B7">
                <w:rPr>
                  <w:rFonts w:asciiTheme="minorHAnsi" w:hAnsiTheme="minorHAnsi"/>
                  <w:sz w:val="16"/>
                  <w:szCs w:val="16"/>
                  <w:highlight w:val="yellow"/>
                </w:rPr>
                <w:t>MCH-01c fields C04 or C05</w:t>
              </w:r>
              <w:r w:rsidR="000868B7">
                <w:rPr>
                  <w:rFonts w:asciiTheme="minorHAnsi" w:hAnsiTheme="minorHAnsi"/>
                  <w:sz w:val="16"/>
                  <w:szCs w:val="16"/>
                </w:rPr>
                <w:t xml:space="preserve"> are one of the following three types: 1:[VCHP-Ducted], 2:[VCHP-Ductless], 3:[VCHP-Ducted+Ductless],</w:t>
              </w:r>
            </w:ins>
          </w:p>
          <w:p w14:paraId="28C22617" w14:textId="77777777" w:rsidR="00950BC4" w:rsidRPr="00480A17" w:rsidRDefault="00950BC4" w:rsidP="00950BC4">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3B3BFA6D" w14:textId="77777777" w:rsidR="00950BC4" w:rsidRPr="00480A17" w:rsidRDefault="00950BC4" w:rsidP="00950BC4">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0702F8AD" w14:textId="77777777" w:rsidR="00950BC4" w:rsidRPr="00480A17" w:rsidRDefault="00950BC4" w:rsidP="00950BC4">
            <w:pPr>
              <w:rPr>
                <w:rFonts w:asciiTheme="minorHAnsi" w:hAnsiTheme="minorHAnsi"/>
                <w:sz w:val="16"/>
                <w:szCs w:val="16"/>
              </w:rPr>
            </w:pPr>
          </w:p>
          <w:p w14:paraId="180AA67E"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BA1F89A"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3FCB1B10" w14:textId="77777777" w:rsidR="00950BC4" w:rsidRPr="00480A17" w:rsidRDefault="00950BC4" w:rsidP="00950BC4">
            <w:pPr>
              <w:rPr>
                <w:rFonts w:asciiTheme="minorHAnsi" w:hAnsiTheme="minorHAnsi"/>
                <w:sz w:val="16"/>
                <w:szCs w:val="16"/>
              </w:rPr>
            </w:pPr>
          </w:p>
          <w:p w14:paraId="6DDA1D09" w14:textId="77777777" w:rsidR="00950BC4" w:rsidRPr="00480A17" w:rsidRDefault="00950BC4" w:rsidP="00950BC4">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6398D582" w14:textId="6F3AD74A" w:rsidR="00950BC4" w:rsidRPr="00480A17" w:rsidRDefault="00950BC4" w:rsidP="000868B7">
            <w:pPr>
              <w:ind w:left="698" w:hanging="545"/>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7" w:author="Shewmaker, Michael@Energy" w:date="2019-11-22T07:56:00Z">
              <w:r w:rsidR="000868B7">
                <w:rPr>
                  <w:rFonts w:asciiTheme="minorHAnsi" w:hAnsiTheme="minorHAnsi"/>
                  <w:sz w:val="16"/>
                  <w:szCs w:val="16"/>
                </w:rPr>
                <w:t xml:space="preserve">, and the system type in </w:t>
              </w:r>
              <w:r w:rsidR="000868B7" w:rsidRPr="000868B7">
                <w:rPr>
                  <w:rFonts w:asciiTheme="minorHAnsi" w:hAnsiTheme="minorHAnsi"/>
                  <w:sz w:val="16"/>
                  <w:szCs w:val="16"/>
                  <w:highlight w:val="yellow"/>
                </w:rPr>
                <w:t>MCH-01d fields D04 or D05</w:t>
              </w:r>
              <w:r w:rsidR="000868B7">
                <w:rPr>
                  <w:rFonts w:asciiTheme="minorHAnsi" w:hAnsiTheme="minorHAnsi"/>
                  <w:sz w:val="16"/>
                  <w:szCs w:val="16"/>
                </w:rPr>
                <w:t xml:space="preserve"> are one of the following three types: 1:[VCHP-Ducted], 2:[VCHP-Ductless], 3:[VCHP-</w:t>
              </w:r>
            </w:ins>
            <w:ins w:id="8" w:author="Shewmaker, Michael@Energy" w:date="2019-11-22T07:57:00Z">
              <w:r w:rsidR="000868B7">
                <w:rPr>
                  <w:rFonts w:asciiTheme="minorHAnsi" w:hAnsiTheme="minorHAnsi"/>
                  <w:sz w:val="16"/>
                  <w:szCs w:val="16"/>
                </w:rPr>
                <w:t>Ducted+Ductless],</w:t>
              </w:r>
            </w:ins>
          </w:p>
          <w:p w14:paraId="7943C426" w14:textId="77777777" w:rsidR="00950BC4" w:rsidRPr="00480A17" w:rsidRDefault="00950BC4" w:rsidP="00950BC4">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7C8E389" w14:textId="77777777" w:rsidR="00950BC4" w:rsidRPr="00480A17" w:rsidRDefault="00950BC4" w:rsidP="00950BC4">
            <w:pPr>
              <w:ind w:left="153"/>
              <w:rPr>
                <w:rFonts w:asciiTheme="minorHAnsi" w:hAnsiTheme="minorHAnsi"/>
                <w:sz w:val="16"/>
                <w:szCs w:val="16"/>
              </w:rPr>
            </w:pPr>
          </w:p>
          <w:p w14:paraId="30CDD0D1" w14:textId="77777777" w:rsidR="00950BC4" w:rsidRPr="00480A17" w:rsidRDefault="00950BC4" w:rsidP="00950BC4">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62D0B7CB" w14:textId="77777777" w:rsidR="00950BC4" w:rsidRPr="00480A17" w:rsidRDefault="00950BC4" w:rsidP="00950BC4">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7C27C6BA" w14:textId="77777777" w:rsidR="00950BC4" w:rsidRPr="00480A17" w:rsidRDefault="00950BC4" w:rsidP="00950BC4">
            <w:pPr>
              <w:ind w:left="153"/>
              <w:rPr>
                <w:rFonts w:asciiTheme="minorHAnsi" w:hAnsiTheme="minorHAnsi"/>
                <w:b/>
                <w:sz w:val="16"/>
                <w:szCs w:val="16"/>
              </w:rPr>
            </w:pPr>
          </w:p>
          <w:p w14:paraId="1CFFC190" w14:textId="77777777" w:rsidR="00950BC4" w:rsidRPr="00480A17" w:rsidRDefault="00950BC4" w:rsidP="00950BC4">
            <w:pPr>
              <w:ind w:left="153"/>
              <w:rPr>
                <w:rFonts w:asciiTheme="minorHAnsi" w:hAnsiTheme="minorHAnsi"/>
                <w:b/>
                <w:sz w:val="16"/>
                <w:szCs w:val="16"/>
              </w:rPr>
            </w:pPr>
          </w:p>
          <w:p w14:paraId="1AB16BAF" w14:textId="77777777" w:rsidR="00950BC4" w:rsidRPr="00480A17" w:rsidRDefault="00950BC4" w:rsidP="00950BC4">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237CDF29" w14:textId="77777777" w:rsidR="00950BC4" w:rsidRPr="00480A17" w:rsidRDefault="00950BC4" w:rsidP="00950BC4">
            <w:pPr>
              <w:rPr>
                <w:rFonts w:asciiTheme="minorHAnsi" w:hAnsiTheme="minorHAnsi"/>
                <w:sz w:val="16"/>
                <w:szCs w:val="16"/>
              </w:rPr>
            </w:pPr>
          </w:p>
          <w:p w14:paraId="0889DF6C"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2C4CD634" w14:textId="77777777" w:rsidR="00950BC4" w:rsidRPr="00480A17" w:rsidRDefault="00950BC4" w:rsidP="00950BC4">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1933EA64" w14:textId="7DB719BD" w:rsidR="00950BC4" w:rsidRPr="00966F61" w:rsidRDefault="00950BC4" w:rsidP="00950BC4">
            <w:pPr>
              <w:rPr>
                <w:rFonts w:asciiTheme="minorHAnsi" w:hAnsiTheme="minorHAnsi"/>
                <w:sz w:val="18"/>
                <w:szCs w:val="18"/>
              </w:rPr>
            </w:pPr>
            <w:r w:rsidRPr="00480A17">
              <w:rPr>
                <w:rFonts w:asciiTheme="minorHAnsi" w:hAnsiTheme="minorHAnsi"/>
                <w:sz w:val="16"/>
                <w:szCs w:val="16"/>
              </w:rPr>
              <w:t>&gt;&gt;</w:t>
            </w:r>
          </w:p>
        </w:tc>
      </w:tr>
      <w:tr w:rsidR="00950BC4" w:rsidRPr="00966F61" w14:paraId="1933EA6E" w14:textId="77777777" w:rsidTr="000D7943">
        <w:trPr>
          <w:cantSplit/>
          <w:trHeight w:val="144"/>
        </w:trPr>
        <w:tc>
          <w:tcPr>
            <w:tcW w:w="475" w:type="dxa"/>
            <w:vAlign w:val="center"/>
          </w:tcPr>
          <w:p w14:paraId="1933EA66" w14:textId="542A3DD8" w:rsidR="00950BC4" w:rsidRPr="00966F61" w:rsidRDefault="00950BC4" w:rsidP="00950BC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950BC4" w:rsidRPr="00966F61" w:rsidRDefault="00950BC4" w:rsidP="00950BC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950BC4" w:rsidRDefault="00950BC4" w:rsidP="00950BC4">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950BC4" w:rsidRDefault="00950BC4" w:rsidP="00950BC4">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950BC4" w:rsidRDefault="00950BC4" w:rsidP="00950BC4">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950BC4" w:rsidRDefault="00950BC4" w:rsidP="00950BC4">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950BC4" w:rsidRDefault="00950BC4" w:rsidP="00950BC4">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950BC4" w:rsidRDefault="00950BC4" w:rsidP="00950BC4">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950BC4" w:rsidRPr="00966F61" w14:paraId="1933EA77" w14:textId="77777777" w:rsidTr="000D7943">
        <w:trPr>
          <w:cantSplit/>
          <w:trHeight w:val="144"/>
        </w:trPr>
        <w:tc>
          <w:tcPr>
            <w:tcW w:w="475" w:type="dxa"/>
            <w:vAlign w:val="center"/>
          </w:tcPr>
          <w:p w14:paraId="1933EA6F" w14:textId="739377B5" w:rsidR="00950BC4" w:rsidRPr="00966F61" w:rsidRDefault="00950BC4" w:rsidP="00950BC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950BC4" w:rsidRPr="00966F61" w:rsidRDefault="00950BC4" w:rsidP="00950BC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B645EB3" w:rsidR="00950BC4" w:rsidRDefault="00950BC4" w:rsidP="00950BC4">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950BC4" w:rsidRDefault="00950BC4" w:rsidP="00950BC4">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950BC4" w:rsidRDefault="00950BC4" w:rsidP="00950BC4">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950BC4" w:rsidRDefault="00950BC4" w:rsidP="00950BC4">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950BC4" w:rsidRDefault="00950BC4" w:rsidP="00950BC4">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950BC4" w:rsidRDefault="00950BC4" w:rsidP="00950BC4">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950BC4" w:rsidRPr="00966F61" w14:paraId="1933EA83" w14:textId="77777777" w:rsidTr="000D7943">
        <w:trPr>
          <w:cantSplit/>
          <w:trHeight w:val="144"/>
        </w:trPr>
        <w:tc>
          <w:tcPr>
            <w:tcW w:w="475" w:type="dxa"/>
            <w:vAlign w:val="center"/>
          </w:tcPr>
          <w:p w14:paraId="1933EA78" w14:textId="5491F449" w:rsidR="00950BC4" w:rsidRPr="00966F61" w:rsidRDefault="00950BC4" w:rsidP="00950BC4">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950BC4" w:rsidRDefault="00950BC4" w:rsidP="00950BC4">
            <w:pPr>
              <w:rPr>
                <w:rFonts w:asciiTheme="minorHAnsi" w:hAnsiTheme="minorHAnsi"/>
                <w:sz w:val="18"/>
                <w:szCs w:val="18"/>
              </w:rPr>
            </w:pPr>
            <w:r>
              <w:rPr>
                <w:rFonts w:asciiTheme="minorHAnsi" w:hAnsiTheme="minorHAnsi"/>
                <w:sz w:val="18"/>
                <w:szCs w:val="18"/>
              </w:rPr>
              <w:t>&lt;&lt;calculated field:</w:t>
            </w:r>
          </w:p>
          <w:p w14:paraId="1933EA7B" w14:textId="77777777" w:rsidR="00950BC4" w:rsidRDefault="00950BC4" w:rsidP="00950BC4">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950BC4" w:rsidRDefault="00950BC4" w:rsidP="00950BC4">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950BC4" w:rsidRPr="00E3530C" w:rsidRDefault="00950BC4" w:rsidP="00950BC4">
            <w:pPr>
              <w:keepNext/>
              <w:rPr>
                <w:rFonts w:ascii="Calibri" w:hAnsi="Calibri"/>
                <w:sz w:val="18"/>
                <w:szCs w:val="18"/>
              </w:rPr>
            </w:pPr>
            <w:r w:rsidRPr="00E3530C">
              <w:rPr>
                <w:rFonts w:ascii="Calibri" w:hAnsi="Calibri"/>
                <w:sz w:val="18"/>
                <w:szCs w:val="18"/>
              </w:rPr>
              <w:t>*CFI System</w:t>
            </w:r>
          </w:p>
          <w:p w14:paraId="1933EA7E" w14:textId="77777777" w:rsidR="00950BC4" w:rsidRPr="00E3530C" w:rsidRDefault="00950BC4" w:rsidP="00950BC4">
            <w:pPr>
              <w:rPr>
                <w:rFonts w:asciiTheme="minorHAnsi" w:hAnsiTheme="minorHAnsi"/>
                <w:sz w:val="18"/>
                <w:szCs w:val="18"/>
              </w:rPr>
            </w:pPr>
            <w:r w:rsidRPr="00E3530C">
              <w:rPr>
                <w:rFonts w:ascii="Calibri" w:hAnsi="Calibri"/>
                <w:sz w:val="18"/>
                <w:szCs w:val="18"/>
              </w:rPr>
              <w:t>*</w:t>
            </w:r>
            <w:r w:rsidRPr="00E3530C">
              <w:rPr>
                <w:rFonts w:asciiTheme="minorHAnsi" w:hAnsiTheme="minorHAnsi"/>
                <w:sz w:val="18"/>
                <w:szCs w:val="18"/>
              </w:rPr>
              <w:t>Not CFI&gt;&gt;</w:t>
            </w:r>
          </w:p>
          <w:p w14:paraId="1933EA82" w14:textId="77777777" w:rsidR="00950BC4" w:rsidRDefault="00950BC4" w:rsidP="00950BC4">
            <w:pPr>
              <w:rPr>
                <w:rFonts w:asciiTheme="minorHAnsi" w:hAnsiTheme="minorHAnsi"/>
                <w:sz w:val="18"/>
                <w:szCs w:val="18"/>
              </w:rPr>
            </w:pPr>
          </w:p>
        </w:tc>
      </w:tr>
      <w:tr w:rsidR="00950BC4" w:rsidRPr="00966F61" w14:paraId="1933EA8B" w14:textId="77777777" w:rsidTr="000D7943">
        <w:trPr>
          <w:cantSplit/>
          <w:trHeight w:val="144"/>
        </w:trPr>
        <w:tc>
          <w:tcPr>
            <w:tcW w:w="475" w:type="dxa"/>
            <w:vAlign w:val="center"/>
          </w:tcPr>
          <w:p w14:paraId="1933EA84" w14:textId="7E5566B6" w:rsidR="00950BC4" w:rsidRPr="00966F61" w:rsidRDefault="00950BC4" w:rsidP="00950BC4">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950BC4" w:rsidRDefault="00950BC4" w:rsidP="00950BC4">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58D52258" w:rsidR="00950BC4" w:rsidRDefault="00950BC4" w:rsidP="00950BC4">
            <w:pPr>
              <w:rPr>
                <w:rFonts w:asciiTheme="minorHAnsi" w:hAnsiTheme="minorHAnsi"/>
                <w:sz w:val="18"/>
                <w:szCs w:val="18"/>
              </w:rPr>
            </w:pPr>
            <w:r>
              <w:rPr>
                <w:rFonts w:asciiTheme="minorHAnsi" w:hAnsiTheme="minorHAnsi"/>
                <w:sz w:val="18"/>
                <w:szCs w:val="18"/>
              </w:rPr>
              <w:t>If parent is MCH-01b, MCH-01c, or MCH-01d then value=N/A;</w:t>
            </w:r>
          </w:p>
          <w:p w14:paraId="1933EA88" w14:textId="2D525E49" w:rsidR="00950BC4" w:rsidRDefault="00950BC4" w:rsidP="00950BC4">
            <w:pPr>
              <w:rPr>
                <w:rFonts w:asciiTheme="minorHAnsi" w:hAnsiTheme="minorHAnsi"/>
                <w:sz w:val="18"/>
                <w:szCs w:val="18"/>
              </w:rPr>
            </w:pPr>
            <w:r>
              <w:rPr>
                <w:rFonts w:asciiTheme="minorHAnsi" w:hAnsiTheme="minorHAnsi"/>
                <w:sz w:val="18"/>
                <w:szCs w:val="18"/>
              </w:rPr>
              <w:t>elseif parent is MCH-01a, reference value from MCH-01a sectionJ10;</w:t>
            </w:r>
          </w:p>
          <w:p w14:paraId="1933EA8A" w14:textId="154807B9" w:rsidR="00950BC4" w:rsidRPr="00966F61" w:rsidRDefault="00950BC4" w:rsidP="00950BC4">
            <w:pPr>
              <w:rPr>
                <w:rFonts w:asciiTheme="minorHAnsi" w:hAnsiTheme="minorHAnsi"/>
                <w:sz w:val="18"/>
                <w:szCs w:val="18"/>
              </w:rPr>
            </w:pPr>
            <w:r w:rsidDel="001F2C23">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950BC4" w:rsidRPr="00966F61" w14:paraId="1933EA8F" w14:textId="77777777" w:rsidTr="000D7943">
        <w:trPr>
          <w:cantSplit/>
          <w:trHeight w:val="144"/>
        </w:trPr>
        <w:tc>
          <w:tcPr>
            <w:tcW w:w="475" w:type="dxa"/>
            <w:vAlign w:val="center"/>
          </w:tcPr>
          <w:p w14:paraId="1933EA8C" w14:textId="075D0AFB" w:rsidR="00950BC4" w:rsidRPr="00966F61" w:rsidRDefault="00950BC4" w:rsidP="00950BC4">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950BC4" w:rsidRDefault="00950BC4" w:rsidP="00950BC4">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950BC4" w:rsidRPr="00966F61" w14:paraId="1933EA97" w14:textId="77777777" w:rsidTr="000D7943">
        <w:trPr>
          <w:cantSplit/>
          <w:trHeight w:val="144"/>
        </w:trPr>
        <w:tc>
          <w:tcPr>
            <w:tcW w:w="475" w:type="dxa"/>
            <w:vAlign w:val="center"/>
          </w:tcPr>
          <w:p w14:paraId="1933EA90" w14:textId="177AF4F3" w:rsidR="00950BC4" w:rsidRPr="00966F61" w:rsidDel="006E5AE2" w:rsidRDefault="00950BC4" w:rsidP="00950BC4">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950BC4" w:rsidRPr="00966F61" w:rsidRDefault="00950BC4" w:rsidP="00950BC4">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950BC4" w:rsidRDefault="00950BC4" w:rsidP="00950BC4">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6313BB1F" w:rsidR="00950BC4" w:rsidRDefault="00950BC4" w:rsidP="00950BC4">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06FE763C" w:rsidR="00950BC4" w:rsidRDefault="00950BC4" w:rsidP="00950BC4">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950BC4" w:rsidRDefault="00950BC4" w:rsidP="00950BC4">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950BC4" w:rsidRDefault="00950BC4" w:rsidP="00950BC4">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950BC4" w:rsidRPr="00966F61" w14:paraId="3A1F0E8C" w14:textId="77777777" w:rsidTr="000D7943">
        <w:trPr>
          <w:cantSplit/>
          <w:trHeight w:val="144"/>
        </w:trPr>
        <w:tc>
          <w:tcPr>
            <w:tcW w:w="475" w:type="dxa"/>
            <w:vAlign w:val="center"/>
          </w:tcPr>
          <w:p w14:paraId="641E7BD6" w14:textId="6B0A8F0C" w:rsidR="00950BC4" w:rsidRDefault="00950BC4" w:rsidP="00950BC4">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950BC4" w:rsidRPr="00966F61" w:rsidRDefault="00950BC4" w:rsidP="00950BC4">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CEBD8C3" w14:textId="77777777" w:rsidR="00950BC4" w:rsidRDefault="00950BC4" w:rsidP="00950BC4">
            <w:pPr>
              <w:keepNext/>
              <w:rPr>
                <w:rFonts w:asciiTheme="minorHAnsi" w:hAnsiTheme="minorHAnsi"/>
                <w:sz w:val="18"/>
                <w:szCs w:val="18"/>
              </w:rPr>
            </w:pPr>
            <w:r>
              <w:rPr>
                <w:rFonts w:asciiTheme="minorHAnsi" w:hAnsiTheme="minorHAnsi"/>
                <w:sz w:val="18"/>
                <w:szCs w:val="18"/>
              </w:rPr>
              <w:t>&lt;&lt;Calculated Field:</w:t>
            </w:r>
          </w:p>
          <w:p w14:paraId="79071702" w14:textId="77777777" w:rsidR="00950BC4" w:rsidRDefault="00950BC4" w:rsidP="00950BC4">
            <w:pPr>
              <w:keepNext/>
              <w:rPr>
                <w:rFonts w:asciiTheme="minorHAnsi" w:hAnsiTheme="minorHAnsi" w:cstheme="minorHAnsi"/>
                <w:sz w:val="18"/>
                <w:szCs w:val="18"/>
              </w:rPr>
            </w:pPr>
            <w:r>
              <w:rPr>
                <w:rFonts w:asciiTheme="minorHAnsi" w:hAnsiTheme="minorHAnsi"/>
                <w:sz w:val="18"/>
                <w:szCs w:val="18"/>
              </w:rPr>
              <w:t>Referenced from MCH-01,</w:t>
            </w:r>
            <w:r w:rsidRPr="008564C5">
              <w:rPr>
                <w:rFonts w:asciiTheme="minorHAnsi" w:hAnsiTheme="minorHAnsi"/>
                <w:sz w:val="18"/>
                <w:szCs w:val="18"/>
              </w:rPr>
              <w:t xml:space="preserve"> </w:t>
            </w:r>
            <w:r w:rsidRPr="008564C5">
              <w:rPr>
                <w:rFonts w:asciiTheme="minorHAnsi" w:hAnsiTheme="minorHAnsi" w:cstheme="minorHAnsi"/>
                <w:sz w:val="18"/>
                <w:szCs w:val="18"/>
              </w:rPr>
              <w:t>if MCH-01 variant is b or c, then display ‘Not a CFVCS’</w:t>
            </w:r>
            <w:r>
              <w:rPr>
                <w:rFonts w:asciiTheme="minorHAnsi" w:hAnsiTheme="minorHAnsi" w:cstheme="minorHAnsi"/>
                <w:sz w:val="18"/>
                <w:szCs w:val="18"/>
              </w:rPr>
              <w:t>,</w:t>
            </w:r>
          </w:p>
          <w:p w14:paraId="44435CE9" w14:textId="41FD2EA8" w:rsidR="00950BC4" w:rsidRDefault="00950BC4" w:rsidP="00950BC4">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67503128" w14:textId="77777777" w:rsidR="00950BC4" w:rsidRDefault="00950BC4" w:rsidP="00950BC4">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0A7AB58F" w:rsidR="00950BC4" w:rsidRPr="00966F61" w:rsidRDefault="00950BC4" w:rsidP="00950BC4">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1868E8" w:rsidRPr="00D83E48" w14:paraId="1933EAAC" w14:textId="77777777" w:rsidTr="009A5573">
        <w:trPr>
          <w:cantSplit/>
          <w:trHeight w:val="432"/>
        </w:trPr>
        <w:tc>
          <w:tcPr>
            <w:tcW w:w="5000" w:type="pct"/>
            <w:gridSpan w:val="3"/>
            <w:vAlign w:val="center"/>
          </w:tcPr>
          <w:p w14:paraId="1933EAAA" w14:textId="6B7A2D7A" w:rsidR="001868E8" w:rsidRPr="002E17DB" w:rsidRDefault="001868E8" w:rsidP="009A557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9A5573">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9A5573">
        <w:trPr>
          <w:cantSplit/>
          <w:trHeight w:val="432"/>
        </w:trPr>
        <w:tc>
          <w:tcPr>
            <w:tcW w:w="181" w:type="pct"/>
            <w:vAlign w:val="center"/>
          </w:tcPr>
          <w:p w14:paraId="1933EAAD"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9A5573">
        <w:trPr>
          <w:cantSplit/>
          <w:trHeight w:val="432"/>
        </w:trPr>
        <w:tc>
          <w:tcPr>
            <w:tcW w:w="181" w:type="pct"/>
            <w:vAlign w:val="center"/>
          </w:tcPr>
          <w:p w14:paraId="1933EAB5"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9A5573">
        <w:trPr>
          <w:cantSplit/>
          <w:trHeight w:val="432"/>
        </w:trPr>
        <w:tc>
          <w:tcPr>
            <w:tcW w:w="181" w:type="pct"/>
            <w:vAlign w:val="center"/>
          </w:tcPr>
          <w:p w14:paraId="1933EAB9"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9A5573">
        <w:trPr>
          <w:cantSplit/>
          <w:trHeight w:val="432"/>
        </w:trPr>
        <w:tc>
          <w:tcPr>
            <w:tcW w:w="181" w:type="pct"/>
            <w:vAlign w:val="center"/>
          </w:tcPr>
          <w:p w14:paraId="1933EABD"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9A5573">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D9676D" w:rsidP="009A5573">
            <w:pPr>
              <w:pStyle w:val="ListParagraph"/>
              <w:keepNext/>
              <w:rPr>
                <w:rFonts w:asciiTheme="minorHAnsi" w:hAnsiTheme="minorHAnsi"/>
                <w:sz w:val="18"/>
                <w:szCs w:val="18"/>
              </w:rPr>
            </w:pPr>
            <w:hyperlink r:id="rId21"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9A5573">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9A5573">
        <w:trPr>
          <w:cantSplit/>
          <w:trHeight w:val="432"/>
        </w:trPr>
        <w:tc>
          <w:tcPr>
            <w:tcW w:w="181" w:type="pct"/>
            <w:vAlign w:val="center"/>
          </w:tcPr>
          <w:p w14:paraId="1933EAC4" w14:textId="77777777" w:rsidR="00E32A17" w:rsidRPr="002E17DB" w:rsidRDefault="00E32A17" w:rsidP="009A5573">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E32A17" w:rsidRPr="002E17DB" w:rsidRDefault="00E32A17" w:rsidP="009A5573">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E32A17" w:rsidRDefault="00E32A17" w:rsidP="009A5573">
            <w:pPr>
              <w:keepNext/>
              <w:rPr>
                <w:rFonts w:asciiTheme="minorHAnsi" w:hAnsiTheme="minorHAnsi"/>
                <w:sz w:val="18"/>
                <w:szCs w:val="18"/>
              </w:rPr>
            </w:pPr>
            <w:r>
              <w:rPr>
                <w:rFonts w:asciiTheme="minorHAnsi" w:hAnsiTheme="minorHAnsi"/>
                <w:sz w:val="18"/>
                <w:szCs w:val="18"/>
              </w:rPr>
              <w:t xml:space="preserve">&lt;&lt;calculated field: </w:t>
            </w:r>
          </w:p>
          <w:p w14:paraId="7363AFFB" w14:textId="0F1EA27E" w:rsidR="00E32A17" w:rsidRPr="00E00244" w:rsidRDefault="00E32A17" w:rsidP="009A5573">
            <w:pPr>
              <w:keepNext/>
              <w:rPr>
                <w:rFonts w:asciiTheme="minorHAnsi" w:hAnsiTheme="minorHAnsi"/>
                <w:sz w:val="16"/>
                <w:szCs w:val="16"/>
              </w:rPr>
            </w:pPr>
            <w:r w:rsidRPr="00E00244">
              <w:rPr>
                <w:rFonts w:asciiTheme="minorHAnsi" w:hAnsiTheme="minorHAnsi"/>
                <w:sz w:val="16"/>
                <w:szCs w:val="16"/>
              </w:rPr>
              <w:t>If A1</w:t>
            </w:r>
            <w:r w:rsidR="00B13833">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26336FB" w14:textId="254C7B3D" w:rsidR="00E32A17" w:rsidRPr="00E00244" w:rsidRDefault="00E32A17" w:rsidP="009A5573">
            <w:pPr>
              <w:keepNext/>
              <w:ind w:left="720"/>
              <w:rPr>
                <w:rFonts w:asciiTheme="minorHAnsi" w:hAnsiTheme="minorHAnsi"/>
                <w:sz w:val="16"/>
                <w:szCs w:val="16"/>
              </w:rPr>
            </w:pPr>
            <w:r w:rsidRPr="00E00244">
              <w:rPr>
                <w:rFonts w:asciiTheme="minorHAnsi" w:hAnsiTheme="minorHAnsi"/>
                <w:sz w:val="16"/>
                <w:szCs w:val="16"/>
              </w:rPr>
              <w:t>If A0</w:t>
            </w:r>
            <w:r w:rsidR="00B13833">
              <w:rPr>
                <w:rFonts w:asciiTheme="minorHAnsi" w:hAnsiTheme="minorHAnsi"/>
                <w:sz w:val="16"/>
                <w:szCs w:val="16"/>
              </w:rPr>
              <w:t>4</w:t>
            </w:r>
            <w:r w:rsidRPr="00E00244">
              <w:rPr>
                <w:rFonts w:asciiTheme="minorHAnsi" w:hAnsiTheme="minorHAnsi"/>
                <w:sz w:val="16"/>
                <w:szCs w:val="16"/>
              </w:rPr>
              <w:t xml:space="preserve"> = alteration Then Use variant MCH-23c</w:t>
            </w:r>
            <w:r w:rsidR="00695227">
              <w:rPr>
                <w:rFonts w:asciiTheme="minorHAnsi" w:hAnsiTheme="minorHAnsi"/>
                <w:sz w:val="16"/>
                <w:szCs w:val="16"/>
              </w:rPr>
              <w:t>;</w:t>
            </w:r>
          </w:p>
          <w:p w14:paraId="43410C55" w14:textId="0220A73C" w:rsidR="00E32A17" w:rsidRDefault="00E32A17" w:rsidP="009A5573">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B13833">
              <w:rPr>
                <w:rFonts w:asciiTheme="minorHAnsi" w:hAnsiTheme="minorHAnsi"/>
                <w:sz w:val="16"/>
                <w:szCs w:val="16"/>
              </w:rPr>
              <w:t>1</w:t>
            </w:r>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3C4C8FEB" w14:textId="2055CC5D" w:rsidR="00695227" w:rsidRDefault="00B13833" w:rsidP="00695227">
            <w:pPr>
              <w:keepNext/>
              <w:ind w:left="720"/>
              <w:rPr>
                <w:rFonts w:asciiTheme="minorHAnsi" w:hAnsiTheme="minorHAnsi"/>
                <w:sz w:val="16"/>
                <w:szCs w:val="16"/>
              </w:rPr>
            </w:pPr>
            <w:r>
              <w:rPr>
                <w:rFonts w:asciiTheme="minorHAnsi" w:hAnsiTheme="minorHAnsi"/>
                <w:sz w:val="16"/>
                <w:szCs w:val="16"/>
              </w:rPr>
              <w:t>If A04</w:t>
            </w:r>
            <w:r w:rsidR="00695227">
              <w:rPr>
                <w:rFonts w:asciiTheme="minorHAnsi" w:hAnsiTheme="minorHAnsi"/>
                <w:sz w:val="16"/>
                <w:szCs w:val="16"/>
              </w:rPr>
              <w:t xml:space="preserve"> = a</w:t>
            </w:r>
            <w:r w:rsidR="00695227" w:rsidRPr="0004642F">
              <w:rPr>
                <w:rFonts w:asciiTheme="minorHAnsi" w:hAnsiTheme="minorHAnsi"/>
                <w:sz w:val="16"/>
                <w:szCs w:val="16"/>
              </w:rPr>
              <w:t>lteration</w:t>
            </w:r>
            <w:r w:rsidR="00695227">
              <w:rPr>
                <w:rFonts w:asciiTheme="minorHAnsi" w:hAnsiTheme="minorHAnsi"/>
                <w:sz w:val="16"/>
                <w:szCs w:val="16"/>
              </w:rPr>
              <w:t xml:space="preserve"> then</w:t>
            </w:r>
          </w:p>
          <w:p w14:paraId="603A01D0" w14:textId="39BC54A1" w:rsidR="00695227" w:rsidRDefault="00B13833" w:rsidP="00695227">
            <w:pPr>
              <w:keepNext/>
              <w:ind w:left="720"/>
              <w:rPr>
                <w:rFonts w:asciiTheme="minorHAnsi" w:hAnsiTheme="minorHAnsi"/>
                <w:sz w:val="16"/>
                <w:szCs w:val="16"/>
              </w:rPr>
            </w:pPr>
            <w:r>
              <w:rPr>
                <w:rFonts w:asciiTheme="minorHAnsi" w:hAnsiTheme="minorHAnsi"/>
                <w:sz w:val="16"/>
                <w:szCs w:val="16"/>
              </w:rPr>
              <w:t>If A12</w:t>
            </w:r>
            <w:r w:rsidR="00695227">
              <w:rPr>
                <w:rFonts w:asciiTheme="minorHAnsi" w:hAnsiTheme="minorHAnsi"/>
                <w:sz w:val="16"/>
                <w:szCs w:val="16"/>
              </w:rPr>
              <w:t xml:space="preserve"> = </w:t>
            </w:r>
            <w:r w:rsidR="003E7CAF">
              <w:rPr>
                <w:rFonts w:asciiTheme="minorHAnsi" w:hAnsiTheme="minorHAnsi"/>
                <w:sz w:val="16"/>
                <w:szCs w:val="16"/>
              </w:rPr>
              <w:t>Variable CFVCS or Fixed CFVCS</w:t>
            </w:r>
            <w:r w:rsidR="00695227">
              <w:rPr>
                <w:rFonts w:asciiTheme="minorHAnsi" w:hAnsiTheme="minorHAnsi"/>
                <w:sz w:val="16"/>
                <w:szCs w:val="16"/>
              </w:rPr>
              <w:t>, then use variant MCH-23e,</w:t>
            </w:r>
          </w:p>
          <w:p w14:paraId="6D0E7AB5" w14:textId="2C64616E" w:rsidR="00695227" w:rsidRPr="00E00244" w:rsidRDefault="00695227" w:rsidP="00695227">
            <w:pPr>
              <w:keepNext/>
              <w:ind w:left="736"/>
              <w:rPr>
                <w:rFonts w:asciiTheme="minorHAnsi" w:hAnsiTheme="minorHAnsi"/>
                <w:sz w:val="16"/>
                <w:szCs w:val="16"/>
              </w:rPr>
            </w:pPr>
            <w:r>
              <w:rPr>
                <w:rFonts w:asciiTheme="minorHAnsi" w:hAnsiTheme="minorHAnsi"/>
                <w:sz w:val="16"/>
                <w:szCs w:val="16"/>
              </w:rPr>
              <w:t>Else use MCH-23a;</w:t>
            </w:r>
          </w:p>
          <w:p w14:paraId="1C3CFD33" w14:textId="6CB604DE" w:rsidR="00E32A17" w:rsidRDefault="00695227" w:rsidP="009A5573">
            <w:pPr>
              <w:keepNext/>
              <w:rPr>
                <w:rFonts w:asciiTheme="minorHAnsi" w:hAnsiTheme="minorHAnsi"/>
                <w:sz w:val="16"/>
                <w:szCs w:val="16"/>
              </w:rPr>
            </w:pPr>
            <w:r>
              <w:rPr>
                <w:rFonts w:asciiTheme="minorHAnsi" w:hAnsiTheme="minorHAnsi"/>
                <w:sz w:val="16"/>
                <w:szCs w:val="16"/>
              </w:rPr>
              <w:t>End</w:t>
            </w:r>
            <w:r w:rsidR="00E32A17" w:rsidRPr="00E00244">
              <w:rPr>
                <w:rFonts w:asciiTheme="minorHAnsi" w:hAnsiTheme="minorHAnsi"/>
                <w:sz w:val="16"/>
                <w:szCs w:val="16"/>
              </w:rPr>
              <w:t>E</w:t>
            </w:r>
            <w:r w:rsidR="00E32A17">
              <w:rPr>
                <w:rFonts w:asciiTheme="minorHAnsi" w:hAnsiTheme="minorHAnsi"/>
                <w:sz w:val="16"/>
                <w:szCs w:val="16"/>
              </w:rPr>
              <w:t>nd</w:t>
            </w:r>
          </w:p>
          <w:p w14:paraId="6ACA4BCA" w14:textId="77777777" w:rsidR="00E32A17" w:rsidRPr="00E00244" w:rsidRDefault="00E32A17" w:rsidP="009A5573">
            <w:pPr>
              <w:keepNext/>
              <w:rPr>
                <w:rFonts w:asciiTheme="minorHAnsi" w:hAnsiTheme="minorHAnsi"/>
                <w:sz w:val="16"/>
                <w:szCs w:val="16"/>
              </w:rPr>
            </w:pPr>
          </w:p>
          <w:p w14:paraId="6DCA8269" w14:textId="1DE5A692" w:rsidR="00E32A17" w:rsidRPr="00E00244" w:rsidRDefault="00E32A17" w:rsidP="009A5573">
            <w:pPr>
              <w:keepNext/>
              <w:rPr>
                <w:rFonts w:asciiTheme="minorHAnsi" w:hAnsiTheme="minorHAnsi"/>
                <w:sz w:val="16"/>
                <w:szCs w:val="16"/>
              </w:rPr>
            </w:pPr>
            <w:r w:rsidRPr="00E00244">
              <w:rPr>
                <w:rFonts w:asciiTheme="minorHAnsi" w:hAnsiTheme="minorHAnsi"/>
                <w:sz w:val="16"/>
                <w:szCs w:val="16"/>
              </w:rPr>
              <w:t>If A0</w:t>
            </w:r>
            <w:r w:rsidR="00B13833">
              <w:rPr>
                <w:rFonts w:asciiTheme="minorHAnsi" w:hAnsiTheme="minorHAnsi"/>
                <w:sz w:val="16"/>
                <w:szCs w:val="16"/>
              </w:rPr>
              <w:t>7</w:t>
            </w:r>
            <w:r w:rsidRPr="00E00244">
              <w:rPr>
                <w:rFonts w:asciiTheme="minorHAnsi" w:hAnsiTheme="minorHAnsi"/>
                <w:sz w:val="16"/>
                <w:szCs w:val="16"/>
              </w:rPr>
              <w:t xml:space="preserve"> =  ZonallyControlled Then</w:t>
            </w:r>
          </w:p>
          <w:p w14:paraId="739D9B07" w14:textId="0E33F480" w:rsidR="00695227" w:rsidRDefault="00E32A17" w:rsidP="008564C5">
            <w:pPr>
              <w:keepNext/>
              <w:rPr>
                <w:rFonts w:asciiTheme="minorHAnsi" w:hAnsiTheme="minorHAnsi"/>
                <w:sz w:val="16"/>
                <w:szCs w:val="16"/>
              </w:rPr>
            </w:pPr>
            <w:r w:rsidRPr="00E00244">
              <w:rPr>
                <w:rFonts w:asciiTheme="minorHAnsi" w:hAnsiTheme="minorHAnsi"/>
                <w:sz w:val="16"/>
                <w:szCs w:val="16"/>
              </w:rPr>
              <w:t>If A0</w:t>
            </w:r>
            <w:r w:rsidR="00B13833">
              <w:rPr>
                <w:rFonts w:asciiTheme="minorHAnsi" w:hAnsiTheme="minorHAnsi"/>
                <w:sz w:val="16"/>
                <w:szCs w:val="16"/>
              </w:rPr>
              <w:t>6</w:t>
            </w:r>
            <w:r w:rsidRPr="00E00244">
              <w:rPr>
                <w:rFonts w:asciiTheme="minorHAnsi" w:hAnsiTheme="minorHAnsi"/>
                <w:sz w:val="16"/>
                <w:szCs w:val="16"/>
              </w:rPr>
              <w:t xml:space="preserve"> = SingleSpeed </w:t>
            </w:r>
            <w:r w:rsidR="00695227">
              <w:rPr>
                <w:rFonts w:asciiTheme="minorHAnsi" w:hAnsiTheme="minorHAnsi"/>
                <w:sz w:val="16"/>
                <w:szCs w:val="16"/>
              </w:rPr>
              <w:t xml:space="preserve">then </w:t>
            </w:r>
          </w:p>
          <w:p w14:paraId="0CF9E411" w14:textId="414C2046" w:rsidR="00E32A17" w:rsidRDefault="00695227" w:rsidP="00695227">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B13833">
              <w:rPr>
                <w:rFonts w:asciiTheme="minorHAnsi" w:hAnsiTheme="minorHAnsi"/>
                <w:sz w:val="16"/>
                <w:szCs w:val="16"/>
              </w:rPr>
              <w:t>2</w:t>
            </w:r>
            <w:r w:rsidR="00E32A17">
              <w:rPr>
                <w:rFonts w:asciiTheme="minorHAnsi" w:hAnsiTheme="minorHAnsi"/>
                <w:sz w:val="16"/>
                <w:szCs w:val="16"/>
              </w:rPr>
              <w:t xml:space="preserve"> = </w:t>
            </w:r>
            <w:r w:rsidR="003E7CAF">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f</w:t>
            </w:r>
            <w:r>
              <w:rPr>
                <w:rFonts w:asciiTheme="minorHAnsi" w:hAnsiTheme="minorHAnsi"/>
                <w:sz w:val="16"/>
                <w:szCs w:val="16"/>
              </w:rPr>
              <w:t>,</w:t>
            </w:r>
          </w:p>
          <w:p w14:paraId="69AF25A2" w14:textId="207EF8EB" w:rsidR="00E32A17" w:rsidRPr="00E00244" w:rsidRDefault="00E32A17" w:rsidP="009A5573">
            <w:pPr>
              <w:keepNext/>
              <w:ind w:left="646"/>
              <w:rPr>
                <w:rFonts w:asciiTheme="minorHAnsi" w:hAnsiTheme="minorHAnsi"/>
                <w:sz w:val="16"/>
                <w:szCs w:val="16"/>
              </w:rPr>
            </w:pPr>
            <w:r>
              <w:rPr>
                <w:rFonts w:asciiTheme="minorHAnsi" w:hAnsiTheme="minorHAnsi"/>
                <w:sz w:val="16"/>
                <w:szCs w:val="16"/>
              </w:rPr>
              <w:t>Else use variant MCH-23b</w:t>
            </w:r>
            <w:r w:rsidR="00695227">
              <w:rPr>
                <w:rFonts w:asciiTheme="minorHAnsi" w:hAnsiTheme="minorHAnsi"/>
                <w:sz w:val="16"/>
                <w:szCs w:val="16"/>
              </w:rPr>
              <w:t>;</w:t>
            </w:r>
          </w:p>
          <w:p w14:paraId="3B93C5DA" w14:textId="422020E5" w:rsidR="00695227" w:rsidRDefault="00E32A17" w:rsidP="008564C5">
            <w:pPr>
              <w:keepNext/>
              <w:rPr>
                <w:rFonts w:asciiTheme="minorHAnsi" w:hAnsiTheme="minorHAnsi"/>
                <w:sz w:val="16"/>
                <w:szCs w:val="16"/>
              </w:rPr>
            </w:pPr>
            <w:r w:rsidRPr="00E00244">
              <w:rPr>
                <w:rFonts w:asciiTheme="minorHAnsi" w:hAnsiTheme="minorHAnsi"/>
                <w:sz w:val="16"/>
                <w:szCs w:val="16"/>
              </w:rPr>
              <w:t>ElseIf A0</w:t>
            </w:r>
            <w:r w:rsidR="00B13833">
              <w:rPr>
                <w:rFonts w:asciiTheme="minorHAnsi" w:hAnsiTheme="minorHAnsi"/>
                <w:sz w:val="16"/>
                <w:szCs w:val="16"/>
              </w:rPr>
              <w:t>6</w:t>
            </w:r>
            <w:r w:rsidRPr="00E00244">
              <w:rPr>
                <w:rFonts w:asciiTheme="minorHAnsi" w:hAnsiTheme="minorHAnsi"/>
                <w:sz w:val="16"/>
                <w:szCs w:val="16"/>
              </w:rPr>
              <w:t xml:space="preserve"> = MultiSpeed </w:t>
            </w:r>
            <w:r w:rsidR="00695227">
              <w:rPr>
                <w:rFonts w:asciiTheme="minorHAnsi" w:hAnsiTheme="minorHAnsi"/>
                <w:sz w:val="16"/>
                <w:szCs w:val="16"/>
              </w:rPr>
              <w:t>then</w:t>
            </w:r>
          </w:p>
          <w:p w14:paraId="7F43A04C" w14:textId="7C43DC68" w:rsidR="00E32A17" w:rsidRDefault="00695227" w:rsidP="00695227">
            <w:pPr>
              <w:keepNext/>
              <w:ind w:left="646"/>
              <w:rPr>
                <w:rFonts w:asciiTheme="minorHAnsi" w:hAnsiTheme="minorHAnsi"/>
                <w:sz w:val="16"/>
                <w:szCs w:val="16"/>
              </w:rPr>
            </w:pPr>
            <w:r>
              <w:rPr>
                <w:rFonts w:asciiTheme="minorHAnsi" w:hAnsiTheme="minorHAnsi"/>
                <w:sz w:val="16"/>
                <w:szCs w:val="16"/>
              </w:rPr>
              <w:t xml:space="preserve">if </w:t>
            </w:r>
            <w:r w:rsidR="00E32A17">
              <w:rPr>
                <w:rFonts w:asciiTheme="minorHAnsi" w:hAnsiTheme="minorHAnsi"/>
                <w:sz w:val="16"/>
                <w:szCs w:val="16"/>
              </w:rPr>
              <w:t>A1</w:t>
            </w:r>
            <w:r w:rsidR="00B13833">
              <w:rPr>
                <w:rFonts w:asciiTheme="minorHAnsi" w:hAnsiTheme="minorHAnsi"/>
                <w:sz w:val="16"/>
                <w:szCs w:val="16"/>
              </w:rPr>
              <w:t>2</w:t>
            </w:r>
            <w:r w:rsidR="00E32A17">
              <w:rPr>
                <w:rFonts w:asciiTheme="minorHAnsi" w:hAnsiTheme="minorHAnsi"/>
                <w:sz w:val="16"/>
                <w:szCs w:val="16"/>
              </w:rPr>
              <w:t xml:space="preserve"> = </w:t>
            </w:r>
            <w:r w:rsidR="003E7CAF">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60698BC1" w14:textId="526B7326" w:rsidR="00E32A17" w:rsidRDefault="00E32A17" w:rsidP="009A5573">
            <w:pPr>
              <w:keepNext/>
              <w:ind w:left="646"/>
              <w:rPr>
                <w:rFonts w:asciiTheme="minorHAnsi" w:hAnsiTheme="minorHAnsi"/>
                <w:sz w:val="16"/>
                <w:szCs w:val="16"/>
              </w:rPr>
            </w:pPr>
            <w:r>
              <w:rPr>
                <w:rFonts w:asciiTheme="minorHAnsi" w:hAnsiTheme="minorHAnsi"/>
                <w:sz w:val="16"/>
                <w:szCs w:val="16"/>
              </w:rPr>
              <w:t>Else use variant MCH-23a</w:t>
            </w:r>
            <w:r w:rsidR="00695227">
              <w:rPr>
                <w:rFonts w:asciiTheme="minorHAnsi" w:hAnsiTheme="minorHAnsi"/>
                <w:sz w:val="16"/>
                <w:szCs w:val="16"/>
              </w:rPr>
              <w:t>;</w:t>
            </w:r>
          </w:p>
          <w:p w14:paraId="4C23469A" w14:textId="77777777" w:rsidR="00E32A17" w:rsidRPr="00E00244" w:rsidRDefault="00E32A17" w:rsidP="009A5573">
            <w:pPr>
              <w:keepNext/>
              <w:ind w:left="646"/>
              <w:rPr>
                <w:rFonts w:asciiTheme="minorHAnsi" w:hAnsiTheme="minorHAnsi"/>
                <w:sz w:val="16"/>
                <w:szCs w:val="16"/>
              </w:rPr>
            </w:pPr>
          </w:p>
          <w:p w14:paraId="00585379" w14:textId="7F2D4BE6" w:rsidR="00E32A17" w:rsidRPr="00E00244" w:rsidRDefault="00E32A17" w:rsidP="009A5573">
            <w:pPr>
              <w:keepNext/>
              <w:rPr>
                <w:rFonts w:asciiTheme="minorHAnsi" w:hAnsiTheme="minorHAnsi"/>
                <w:sz w:val="16"/>
                <w:szCs w:val="16"/>
              </w:rPr>
            </w:pPr>
            <w:r w:rsidRPr="00E00244">
              <w:rPr>
                <w:rFonts w:asciiTheme="minorHAnsi" w:hAnsiTheme="minorHAnsi"/>
                <w:sz w:val="16"/>
                <w:szCs w:val="16"/>
              </w:rPr>
              <w:t>ElseIf A0</w:t>
            </w:r>
            <w:r w:rsidR="00B13833">
              <w:rPr>
                <w:rFonts w:asciiTheme="minorHAnsi" w:hAnsiTheme="minorHAnsi"/>
                <w:sz w:val="16"/>
                <w:szCs w:val="16"/>
              </w:rPr>
              <w:t>7</w:t>
            </w:r>
            <w:r w:rsidRPr="00E00244">
              <w:rPr>
                <w:rFonts w:asciiTheme="minorHAnsi" w:hAnsiTheme="minorHAnsi"/>
                <w:sz w:val="16"/>
                <w:szCs w:val="16"/>
              </w:rPr>
              <w:t xml:space="preserve"> = NotZonal Then</w:t>
            </w:r>
          </w:p>
          <w:p w14:paraId="5786EE0C" w14:textId="43C80744" w:rsidR="00E32A17" w:rsidRPr="00E00244" w:rsidRDefault="00E32A17" w:rsidP="009A5573">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B13833">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B13833">
              <w:rPr>
                <w:rFonts w:asciiTheme="minorHAnsi" w:hAnsiTheme="minorHAnsi"/>
                <w:sz w:val="16"/>
                <w:szCs w:val="16"/>
              </w:rPr>
              <w:t>2</w:t>
            </w:r>
            <w:r>
              <w:rPr>
                <w:rFonts w:asciiTheme="minorHAnsi" w:hAnsiTheme="minorHAnsi"/>
                <w:sz w:val="16"/>
                <w:szCs w:val="16"/>
              </w:rPr>
              <w:t xml:space="preserve"> = </w:t>
            </w:r>
            <w:r w:rsidR="003E7C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930B35">
              <w:rPr>
                <w:rFonts w:asciiTheme="minorHAnsi" w:hAnsiTheme="minorHAnsi"/>
                <w:sz w:val="16"/>
                <w:szCs w:val="16"/>
              </w:rPr>
              <w:t>;</w:t>
            </w:r>
          </w:p>
          <w:p w14:paraId="49455EEA" w14:textId="6BCB8E92" w:rsidR="00FF0C6B" w:rsidRDefault="00695227" w:rsidP="009A5573">
            <w:pPr>
              <w:keepNext/>
              <w:ind w:left="646"/>
              <w:rPr>
                <w:rFonts w:asciiTheme="minorHAnsi" w:hAnsiTheme="minorHAnsi"/>
                <w:sz w:val="16"/>
                <w:szCs w:val="16"/>
              </w:rPr>
            </w:pPr>
            <w:r>
              <w:rPr>
                <w:rFonts w:asciiTheme="minorHAnsi" w:hAnsiTheme="minorHAnsi"/>
                <w:sz w:val="16"/>
                <w:szCs w:val="16"/>
              </w:rPr>
              <w:t>else</w:t>
            </w:r>
            <w:r w:rsidR="00E32A17" w:rsidRPr="00E00244">
              <w:rPr>
                <w:rFonts w:asciiTheme="minorHAnsi" w:hAnsiTheme="minorHAnsi"/>
                <w:sz w:val="16"/>
                <w:szCs w:val="16"/>
              </w:rPr>
              <w:t>if A0</w:t>
            </w:r>
            <w:r w:rsidR="00B13833">
              <w:rPr>
                <w:rFonts w:asciiTheme="minorHAnsi" w:hAnsiTheme="minorHAnsi"/>
                <w:sz w:val="16"/>
                <w:szCs w:val="16"/>
              </w:rPr>
              <w:t>4</w:t>
            </w:r>
            <w:r w:rsidR="00E32A17" w:rsidRPr="00E00244">
              <w:rPr>
                <w:rFonts w:asciiTheme="minorHAnsi" w:hAnsiTheme="minorHAnsi"/>
                <w:sz w:val="16"/>
                <w:szCs w:val="16"/>
              </w:rPr>
              <w:t xml:space="preserve"> = New or Replacement </w:t>
            </w:r>
            <w:r w:rsidR="00FF0C6B">
              <w:rPr>
                <w:rFonts w:asciiTheme="minorHAnsi" w:hAnsiTheme="minorHAnsi"/>
                <w:sz w:val="16"/>
                <w:szCs w:val="16"/>
              </w:rPr>
              <w:t xml:space="preserve">then </w:t>
            </w:r>
          </w:p>
          <w:p w14:paraId="6E6718D3" w14:textId="00351E42" w:rsidR="00E32A17" w:rsidRDefault="00FF0C6B" w:rsidP="009A5573">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B13833">
              <w:rPr>
                <w:rFonts w:asciiTheme="minorHAnsi" w:hAnsiTheme="minorHAnsi"/>
                <w:sz w:val="16"/>
                <w:szCs w:val="16"/>
              </w:rPr>
              <w:t>2</w:t>
            </w:r>
            <w:r w:rsidR="00E32A17">
              <w:rPr>
                <w:rFonts w:asciiTheme="minorHAnsi" w:hAnsiTheme="minorHAnsi"/>
                <w:sz w:val="16"/>
                <w:szCs w:val="16"/>
              </w:rPr>
              <w:t xml:space="preserve"> = </w:t>
            </w:r>
            <w:r w:rsidR="003E7CAF">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04305669" w14:textId="10D67C68" w:rsidR="00E32A17" w:rsidRDefault="00FF0C6B" w:rsidP="009A5573">
            <w:pPr>
              <w:keepNext/>
              <w:ind w:left="646"/>
              <w:rPr>
                <w:rFonts w:asciiTheme="minorHAnsi" w:hAnsiTheme="minorHAnsi"/>
                <w:sz w:val="16"/>
                <w:szCs w:val="16"/>
              </w:rPr>
            </w:pPr>
            <w:r>
              <w:rPr>
                <w:rFonts w:asciiTheme="minorHAnsi" w:hAnsiTheme="minorHAnsi"/>
                <w:sz w:val="16"/>
                <w:szCs w:val="16"/>
              </w:rPr>
              <w:t>else</w:t>
            </w:r>
            <w:r w:rsidR="00E32A17">
              <w:rPr>
                <w:rFonts w:asciiTheme="minorHAnsi" w:hAnsiTheme="minorHAnsi"/>
                <w:sz w:val="16"/>
                <w:szCs w:val="16"/>
              </w:rPr>
              <w:t xml:space="preserve"> use variant MCH-23a</w:t>
            </w:r>
            <w:r>
              <w:rPr>
                <w:rFonts w:asciiTheme="minorHAnsi" w:hAnsiTheme="minorHAnsi"/>
                <w:sz w:val="16"/>
                <w:szCs w:val="16"/>
              </w:rPr>
              <w:t>;</w:t>
            </w:r>
          </w:p>
          <w:p w14:paraId="4D6FA215" w14:textId="77777777" w:rsidR="00E32A17" w:rsidRDefault="00E32A17" w:rsidP="009A5573">
            <w:pPr>
              <w:keepNext/>
              <w:ind w:left="646"/>
              <w:rPr>
                <w:rFonts w:asciiTheme="minorHAnsi" w:hAnsiTheme="minorHAnsi"/>
                <w:sz w:val="16"/>
                <w:szCs w:val="16"/>
              </w:rPr>
            </w:pPr>
          </w:p>
          <w:p w14:paraId="4EA9D259" w14:textId="0F6F5EA1" w:rsidR="00E32A17" w:rsidRDefault="00E32A17" w:rsidP="009A5573">
            <w:pPr>
              <w:keepNext/>
              <w:rPr>
                <w:rFonts w:ascii="Calibri" w:hAnsi="Calibri"/>
                <w:sz w:val="16"/>
                <w:szCs w:val="16"/>
              </w:rPr>
            </w:pPr>
            <w:r w:rsidRPr="00E00244">
              <w:rPr>
                <w:rFonts w:ascii="Calibri" w:hAnsi="Calibri"/>
                <w:sz w:val="16"/>
                <w:szCs w:val="16"/>
              </w:rPr>
              <w:t>ElseIf A0</w:t>
            </w:r>
            <w:r w:rsidR="00B13833">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3F78E8D" w14:textId="3E8DF4DA" w:rsidR="00E32A17" w:rsidRDefault="00E32A17" w:rsidP="009A5573">
            <w:pPr>
              <w:keepNext/>
              <w:ind w:left="646"/>
              <w:rPr>
                <w:rFonts w:ascii="Calibri" w:hAnsi="Calibri"/>
                <w:sz w:val="16"/>
                <w:szCs w:val="16"/>
              </w:rPr>
            </w:pPr>
            <w:r w:rsidRPr="00E00244">
              <w:rPr>
                <w:rFonts w:ascii="Calibri" w:hAnsi="Calibri"/>
                <w:sz w:val="16"/>
                <w:szCs w:val="16"/>
              </w:rPr>
              <w:t>if A0</w:t>
            </w:r>
            <w:r w:rsidR="00B13833">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2B24987B" w14:textId="30DC6FCA" w:rsidR="00E32A17" w:rsidRDefault="00E32A17" w:rsidP="00FF0C6B">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B13833">
              <w:rPr>
                <w:rFonts w:ascii="Calibri" w:hAnsi="Calibri"/>
                <w:sz w:val="16"/>
                <w:szCs w:val="16"/>
              </w:rPr>
              <w:t>8</w:t>
            </w:r>
            <w:r>
              <w:rPr>
                <w:rFonts w:ascii="Calibri" w:hAnsi="Calibri"/>
                <w:sz w:val="16"/>
                <w:szCs w:val="16"/>
              </w:rPr>
              <w:t xml:space="preserve"> = CFI System or A1</w:t>
            </w:r>
            <w:r w:rsidR="00B13833">
              <w:rPr>
                <w:rFonts w:ascii="Calibri" w:hAnsi="Calibri"/>
                <w:sz w:val="16"/>
                <w:szCs w:val="16"/>
              </w:rPr>
              <w:t>2</w:t>
            </w:r>
            <w:r>
              <w:rPr>
                <w:rFonts w:ascii="Calibri" w:hAnsi="Calibri"/>
                <w:sz w:val="16"/>
                <w:szCs w:val="16"/>
              </w:rPr>
              <w:t xml:space="preserve"> = </w:t>
            </w:r>
            <w:r w:rsidR="003E7CAF">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FF0C6B">
              <w:rPr>
                <w:rFonts w:ascii="Calibri" w:hAnsi="Calibri"/>
                <w:sz w:val="16"/>
                <w:szCs w:val="16"/>
              </w:rPr>
              <w:t>;</w:t>
            </w:r>
          </w:p>
          <w:p w14:paraId="35FA77AF" w14:textId="4B5FF1E3" w:rsidR="00E32A17" w:rsidRDefault="00E32A17" w:rsidP="00FF0C6B">
            <w:pPr>
              <w:keepNext/>
              <w:ind w:left="646"/>
              <w:rPr>
                <w:rFonts w:ascii="Calibri" w:hAnsi="Calibri"/>
                <w:sz w:val="16"/>
                <w:szCs w:val="16"/>
              </w:rPr>
            </w:pPr>
            <w:r>
              <w:rPr>
                <w:rFonts w:ascii="Calibri" w:hAnsi="Calibri"/>
                <w:sz w:val="16"/>
                <w:szCs w:val="16"/>
              </w:rPr>
              <w:t>if A1</w:t>
            </w:r>
            <w:r w:rsidR="00B13833">
              <w:rPr>
                <w:rFonts w:ascii="Calibri" w:hAnsi="Calibri"/>
                <w:sz w:val="16"/>
                <w:szCs w:val="16"/>
              </w:rPr>
              <w:t>2</w:t>
            </w:r>
            <w:r>
              <w:rPr>
                <w:rFonts w:ascii="Calibri" w:hAnsi="Calibri"/>
                <w:sz w:val="16"/>
                <w:szCs w:val="16"/>
              </w:rPr>
              <w:t xml:space="preserve"> = </w:t>
            </w:r>
            <w:r w:rsidR="003E7CAF">
              <w:rPr>
                <w:rFonts w:asciiTheme="minorHAnsi" w:hAnsiTheme="minorHAnsi"/>
                <w:sz w:val="16"/>
                <w:szCs w:val="16"/>
              </w:rPr>
              <w:t xml:space="preserve">Variable CFVCS or Fixed CFVCS </w:t>
            </w:r>
            <w:r>
              <w:rPr>
                <w:rFonts w:ascii="Calibri" w:hAnsi="Calibri"/>
                <w:sz w:val="16"/>
                <w:szCs w:val="16"/>
              </w:rPr>
              <w:t>use variant MCH-23e</w:t>
            </w:r>
            <w:r w:rsidR="00FF0C6B">
              <w:rPr>
                <w:rFonts w:ascii="Calibri" w:hAnsi="Calibri"/>
                <w:sz w:val="16"/>
                <w:szCs w:val="16"/>
              </w:rPr>
              <w:t>,</w:t>
            </w:r>
          </w:p>
          <w:p w14:paraId="64CE359C" w14:textId="77777777" w:rsidR="00E32A17" w:rsidRPr="00E00244" w:rsidRDefault="00E32A17" w:rsidP="00FF0C6B">
            <w:pPr>
              <w:keepNext/>
              <w:ind w:left="646"/>
              <w:rPr>
                <w:rFonts w:ascii="Calibri" w:hAnsi="Calibri"/>
                <w:sz w:val="16"/>
                <w:szCs w:val="16"/>
              </w:rPr>
            </w:pPr>
            <w:r>
              <w:rPr>
                <w:rFonts w:ascii="Calibri" w:hAnsi="Calibri"/>
                <w:sz w:val="16"/>
                <w:szCs w:val="16"/>
              </w:rPr>
              <w:t>Else use variant MCH-23-a</w:t>
            </w:r>
          </w:p>
          <w:p w14:paraId="5129E08E" w14:textId="45649E64" w:rsidR="00E32A17" w:rsidRDefault="00E32A17" w:rsidP="008564C5">
            <w:pPr>
              <w:keepNext/>
              <w:ind w:left="1006"/>
              <w:rPr>
                <w:rFonts w:asciiTheme="minorHAnsi" w:hAnsiTheme="minorHAnsi"/>
                <w:sz w:val="16"/>
                <w:szCs w:val="16"/>
              </w:rPr>
            </w:pPr>
            <w:r w:rsidRPr="00E00244">
              <w:rPr>
                <w:rFonts w:asciiTheme="minorHAnsi" w:hAnsiTheme="minorHAnsi"/>
                <w:sz w:val="16"/>
                <w:szCs w:val="16"/>
              </w:rPr>
              <w:t>End</w:t>
            </w:r>
          </w:p>
          <w:p w14:paraId="1933EADB" w14:textId="685CAF77" w:rsidR="00E32A17" w:rsidRDefault="00E32A17" w:rsidP="009A5573">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65AA7C79" w14:textId="4C7D505C" w:rsidR="00E32A17" w:rsidRDefault="00E32A17" w:rsidP="00E32A1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952943">
              <w:rPr>
                <w:rFonts w:asciiTheme="minorHAnsi" w:hAnsiTheme="minorHAnsi"/>
                <w:sz w:val="18"/>
                <w:szCs w:val="18"/>
              </w:rPr>
              <w:t xml:space="preserve"> AC or Small Duct High Velocity HP</w:t>
            </w:r>
            <w:r>
              <w:rPr>
                <w:rFonts w:asciiTheme="minorHAnsi" w:hAnsiTheme="minorHAnsi"/>
                <w:sz w:val="18"/>
                <w:szCs w:val="18"/>
              </w:rPr>
              <w:t>, then value = 250</w:t>
            </w:r>
          </w:p>
          <w:p w14:paraId="58760CD1" w14:textId="77777777" w:rsidR="00E32A17" w:rsidRDefault="00E32A17" w:rsidP="00E32A17">
            <w:pPr>
              <w:keepNext/>
              <w:rPr>
                <w:rFonts w:asciiTheme="minorHAnsi" w:hAnsiTheme="minorHAnsi"/>
                <w:sz w:val="18"/>
                <w:szCs w:val="18"/>
              </w:rPr>
            </w:pPr>
          </w:p>
          <w:p w14:paraId="43D6861E" w14:textId="3C6C15D6" w:rsidR="00E32A17" w:rsidRDefault="00E32A17" w:rsidP="00E32A17">
            <w:pPr>
              <w:keepNext/>
              <w:rPr>
                <w:rFonts w:asciiTheme="minorHAnsi" w:hAnsiTheme="minorHAnsi"/>
                <w:sz w:val="18"/>
                <w:szCs w:val="18"/>
              </w:rPr>
            </w:pPr>
            <w:r>
              <w:rPr>
                <w:rFonts w:asciiTheme="minorHAnsi" w:hAnsiTheme="minorHAnsi"/>
                <w:sz w:val="18"/>
                <w:szCs w:val="18"/>
              </w:rPr>
              <w:t>Elseif, A0</w:t>
            </w:r>
            <w:r w:rsidR="0076316E">
              <w:rPr>
                <w:rFonts w:asciiTheme="minorHAnsi" w:hAnsiTheme="minorHAnsi"/>
                <w:sz w:val="18"/>
                <w:szCs w:val="18"/>
              </w:rPr>
              <w:t>4</w:t>
            </w:r>
            <w:r>
              <w:rPr>
                <w:rFonts w:asciiTheme="minorHAnsi" w:hAnsiTheme="minorHAnsi"/>
                <w:sz w:val="18"/>
                <w:szCs w:val="18"/>
              </w:rPr>
              <w:t xml:space="preserve"> = Alteration, then value = 300;</w:t>
            </w:r>
          </w:p>
          <w:p w14:paraId="17E3FEB9" w14:textId="77777777" w:rsidR="00E32A17" w:rsidRDefault="00E32A17" w:rsidP="00E32A17">
            <w:pPr>
              <w:keepNext/>
              <w:rPr>
                <w:rFonts w:asciiTheme="minorHAnsi" w:hAnsiTheme="minorHAnsi"/>
                <w:sz w:val="18"/>
                <w:szCs w:val="18"/>
              </w:rPr>
            </w:pPr>
          </w:p>
          <w:p w14:paraId="20AFC02C" w14:textId="746361B7" w:rsidR="00E32A17" w:rsidRDefault="00E32A17" w:rsidP="00E32A17">
            <w:pPr>
              <w:keepNext/>
              <w:rPr>
                <w:rFonts w:asciiTheme="minorHAnsi" w:hAnsiTheme="minorHAnsi"/>
                <w:sz w:val="18"/>
                <w:szCs w:val="18"/>
              </w:rPr>
            </w:pPr>
            <w:r>
              <w:rPr>
                <w:rFonts w:asciiTheme="minorHAnsi" w:hAnsiTheme="minorHAnsi"/>
                <w:sz w:val="18"/>
                <w:szCs w:val="18"/>
              </w:rPr>
              <w:t>Elseif parent is MCH-01a, and B1</w:t>
            </w:r>
            <w:r w:rsidR="00950BC4">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16C1DF8" w14:textId="77777777" w:rsidR="00E32A17" w:rsidRDefault="00E32A17" w:rsidP="00E32A17">
            <w:pPr>
              <w:keepNext/>
              <w:rPr>
                <w:rFonts w:asciiTheme="minorHAnsi" w:hAnsiTheme="minorHAnsi"/>
                <w:sz w:val="18"/>
                <w:szCs w:val="18"/>
              </w:rPr>
            </w:pPr>
          </w:p>
          <w:p w14:paraId="7BC67F98" w14:textId="77777777" w:rsidR="00E32A17" w:rsidRDefault="00E32A17" w:rsidP="00E32A1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0919D585" w14:textId="77777777" w:rsidR="00E32A17" w:rsidRDefault="00E32A17" w:rsidP="00E32A17">
            <w:pPr>
              <w:keepNext/>
              <w:rPr>
                <w:rFonts w:asciiTheme="minorHAnsi" w:hAnsiTheme="minorHAnsi"/>
                <w:sz w:val="18"/>
                <w:szCs w:val="18"/>
              </w:rPr>
            </w:pPr>
          </w:p>
          <w:p w14:paraId="1933EAEC" w14:textId="6CBBFD95" w:rsidR="00E32A17" w:rsidRPr="002E17DB" w:rsidRDefault="00E32A17" w:rsidP="00E32A1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02FC38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76316E">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3E92C50D"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952943">
              <w:rPr>
                <w:rFonts w:asciiTheme="minorHAnsi" w:hAnsiTheme="minorHAnsi"/>
                <w:sz w:val="18"/>
                <w:szCs w:val="18"/>
              </w:rPr>
              <w:t xml:space="preserve"> AC or Small Duct High Velocity HP</w:t>
            </w:r>
            <w:r>
              <w:rPr>
                <w:rFonts w:asciiTheme="minorHAnsi" w:hAnsiTheme="minorHAnsi"/>
                <w:sz w:val="18"/>
                <w:szCs w:val="18"/>
              </w:rPr>
              <w:t>, then value = 250</w:t>
            </w:r>
          </w:p>
          <w:p w14:paraId="172AF71C" w14:textId="77777777" w:rsidR="00235FD7" w:rsidRDefault="00235FD7" w:rsidP="00235FD7">
            <w:pPr>
              <w:keepNext/>
              <w:rPr>
                <w:rFonts w:asciiTheme="minorHAnsi" w:hAnsiTheme="minorHAnsi"/>
                <w:sz w:val="18"/>
                <w:szCs w:val="18"/>
              </w:rPr>
            </w:pPr>
          </w:p>
          <w:p w14:paraId="66569BA0" w14:textId="21201F2F" w:rsidR="00235FD7" w:rsidRDefault="00235FD7" w:rsidP="00235FD7">
            <w:pPr>
              <w:keepNext/>
              <w:rPr>
                <w:rFonts w:asciiTheme="minorHAnsi" w:hAnsiTheme="minorHAnsi"/>
                <w:sz w:val="18"/>
                <w:szCs w:val="18"/>
              </w:rPr>
            </w:pPr>
            <w:r>
              <w:rPr>
                <w:rFonts w:asciiTheme="minorHAnsi" w:hAnsiTheme="minorHAnsi"/>
                <w:sz w:val="18"/>
                <w:szCs w:val="18"/>
              </w:rPr>
              <w:t>Elseif, A0</w:t>
            </w:r>
            <w:r w:rsidR="0076316E">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2CBEFDE2"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361E8598"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76316E">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FE42F" w14:textId="77777777" w:rsidR="001436B1" w:rsidRDefault="001436B1">
      <w:r>
        <w:separator/>
      </w:r>
    </w:p>
  </w:endnote>
  <w:endnote w:type="continuationSeparator" w:id="0">
    <w:p w14:paraId="5087D7C3" w14:textId="77777777" w:rsidR="001436B1" w:rsidRDefault="001436B1">
      <w:r>
        <w:continuationSeparator/>
      </w:r>
    </w:p>
  </w:endnote>
  <w:endnote w:type="continuationNotice" w:id="1">
    <w:p w14:paraId="25673EEB" w14:textId="77777777" w:rsidR="001436B1" w:rsidRDefault="001436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A1B4A" w14:textId="77777777" w:rsidR="001436B1" w:rsidRDefault="00143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1436B1" w:rsidRPr="00CB64DD" w:rsidRDefault="001436B1" w:rsidP="007B33F2">
    <w:pPr>
      <w:pStyle w:val="Footer"/>
    </w:pPr>
    <w:r w:rsidRPr="00CB64DD">
      <w:t xml:space="preserve">Registration Number:                                                           Registration Date/Time:                                           HERS Provider:                       </w:t>
    </w:r>
  </w:p>
  <w:p w14:paraId="1933EB62" w14:textId="5D6398D7" w:rsidR="001436B1" w:rsidRPr="00CB64DD" w:rsidRDefault="001436B1">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1436B1" w:rsidRPr="00CB64DD" w:rsidRDefault="001436B1">
    <w:pPr>
      <w:pStyle w:val="Footer"/>
    </w:pPr>
    <w:r w:rsidRPr="00CB64DD">
      <w:t xml:space="preserve">Registration Number:                                                           Registration Date/Time:                                           HERS Provider:                       </w:t>
    </w:r>
  </w:p>
  <w:p w14:paraId="1933EB73" w14:textId="77777777" w:rsidR="001436B1" w:rsidRPr="00CB64DD" w:rsidRDefault="001436B1">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4D908372" w:rsidR="001436B1" w:rsidRPr="00CB64DD" w:rsidRDefault="001436B1"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1436B1" w:rsidRPr="00CB64DD" w:rsidRDefault="001436B1">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DED78" w14:textId="77777777" w:rsidR="001436B1" w:rsidRDefault="001436B1">
      <w:r>
        <w:separator/>
      </w:r>
    </w:p>
  </w:footnote>
  <w:footnote w:type="continuationSeparator" w:id="0">
    <w:p w14:paraId="07373077" w14:textId="77777777" w:rsidR="001436B1" w:rsidRDefault="001436B1">
      <w:r>
        <w:continuationSeparator/>
      </w:r>
    </w:p>
  </w:footnote>
  <w:footnote w:type="continuationNotice" w:id="1">
    <w:p w14:paraId="3844F1A1" w14:textId="77777777" w:rsidR="001436B1" w:rsidRDefault="001436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1436B1" w:rsidRDefault="00D9676D">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1436B1" w:rsidRPr="007770C5" w:rsidRDefault="001436B1"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D9676D">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1436B1" w:rsidRPr="007770C5" w:rsidRDefault="001436B1"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68EEF6C5" w:rsidR="001436B1" w:rsidRPr="007770C5" w:rsidRDefault="001436B1"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1436B1" w:rsidRPr="00F85124" w14:paraId="1933EB53" w14:textId="77777777" w:rsidTr="00986D7B">
      <w:trPr>
        <w:cantSplit/>
        <w:trHeight w:val="288"/>
      </w:trPr>
      <w:tc>
        <w:tcPr>
          <w:tcW w:w="4016" w:type="pct"/>
          <w:gridSpan w:val="3"/>
          <w:tcBorders>
            <w:right w:val="nil"/>
          </w:tcBorders>
          <w:vAlign w:val="center"/>
        </w:tcPr>
        <w:p w14:paraId="1933EB51" w14:textId="77777777" w:rsidR="001436B1" w:rsidRPr="00F85124" w:rsidRDefault="001436B1"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1436B1" w:rsidRPr="00F85124" w:rsidRDefault="001436B1" w:rsidP="007924C2">
          <w:pPr>
            <w:pStyle w:val="Heading1"/>
            <w:jc w:val="right"/>
            <w:rPr>
              <w:rFonts w:ascii="Calibri" w:hAnsi="Calibri"/>
              <w:b w:val="0"/>
              <w:bCs/>
              <w:sz w:val="20"/>
            </w:rPr>
          </w:pPr>
          <w:r>
            <w:rPr>
              <w:rFonts w:ascii="Calibri" w:hAnsi="Calibri"/>
              <w:b w:val="0"/>
              <w:bCs/>
              <w:sz w:val="20"/>
            </w:rPr>
            <w:t>CF2R-MCH-23-H</w:t>
          </w:r>
        </w:p>
      </w:tc>
    </w:tr>
    <w:tr w:rsidR="001436B1" w:rsidRPr="00F85124" w14:paraId="1933EB56" w14:textId="77777777" w:rsidTr="007924C2">
      <w:trPr>
        <w:cantSplit/>
        <w:trHeight w:val="288"/>
      </w:trPr>
      <w:tc>
        <w:tcPr>
          <w:tcW w:w="2500" w:type="pct"/>
          <w:gridSpan w:val="2"/>
          <w:tcBorders>
            <w:right w:val="nil"/>
          </w:tcBorders>
        </w:tcPr>
        <w:p w14:paraId="1933EB54" w14:textId="77777777" w:rsidR="001436B1" w:rsidRPr="002E105D" w:rsidRDefault="001436B1"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394C5FA9" w:rsidR="001436B1" w:rsidRPr="00F85124" w:rsidRDefault="001436B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9676D">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9676D">
            <w:rPr>
              <w:rFonts w:ascii="Calibri" w:hAnsi="Calibri"/>
              <w:bCs/>
              <w:noProof/>
            </w:rPr>
            <w:t>3</w:t>
          </w:r>
          <w:r>
            <w:rPr>
              <w:rFonts w:ascii="Calibri" w:hAnsi="Calibri"/>
              <w:bCs/>
              <w:noProof/>
            </w:rPr>
            <w:fldChar w:fldCharType="end"/>
          </w:r>
          <w:r w:rsidRPr="00F85124">
            <w:rPr>
              <w:rFonts w:ascii="Calibri" w:hAnsi="Calibri"/>
              <w:bCs/>
            </w:rPr>
            <w:t>)</w:t>
          </w:r>
        </w:p>
      </w:tc>
    </w:tr>
    <w:tr w:rsidR="001436B1" w:rsidRPr="00F85124" w14:paraId="1933EB5A" w14:textId="77777777" w:rsidTr="00986D7B">
      <w:trPr>
        <w:cantSplit/>
        <w:trHeight w:val="288"/>
      </w:trPr>
      <w:tc>
        <w:tcPr>
          <w:tcW w:w="0" w:type="auto"/>
        </w:tcPr>
        <w:p w14:paraId="1933EB57" w14:textId="77777777" w:rsidR="001436B1" w:rsidRPr="00F85124" w:rsidRDefault="001436B1"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1436B1" w:rsidRPr="00F85124" w:rsidRDefault="001436B1"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1436B1" w:rsidRPr="00F85124" w:rsidRDefault="001436B1" w:rsidP="007924C2">
          <w:pPr>
            <w:rPr>
              <w:rFonts w:ascii="Calibri" w:hAnsi="Calibri"/>
              <w:sz w:val="12"/>
              <w:szCs w:val="12"/>
            </w:rPr>
          </w:pPr>
          <w:r w:rsidRPr="00F85124">
            <w:rPr>
              <w:rFonts w:ascii="Calibri" w:hAnsi="Calibri"/>
              <w:sz w:val="12"/>
              <w:szCs w:val="12"/>
            </w:rPr>
            <w:t>Permit Number:</w:t>
          </w:r>
        </w:p>
      </w:tc>
    </w:tr>
    <w:tr w:rsidR="001436B1" w:rsidRPr="00F85124" w14:paraId="1933EB5E" w14:textId="77777777" w:rsidTr="00986D7B">
      <w:trPr>
        <w:cantSplit/>
        <w:trHeight w:val="288"/>
      </w:trPr>
      <w:tc>
        <w:tcPr>
          <w:tcW w:w="0" w:type="auto"/>
        </w:tcPr>
        <w:p w14:paraId="1933EB5B" w14:textId="77777777" w:rsidR="001436B1" w:rsidRPr="00F85124" w:rsidRDefault="001436B1"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1436B1" w:rsidRPr="00F85124" w:rsidRDefault="001436B1"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1436B1" w:rsidRPr="00F85124" w:rsidRDefault="001436B1"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1436B1" w:rsidRDefault="001436B1"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1436B1" w:rsidRPr="00F85124" w14:paraId="1933EB65" w14:textId="77777777" w:rsidTr="002E105D">
      <w:trPr>
        <w:cantSplit/>
        <w:trHeight w:val="288"/>
      </w:trPr>
      <w:tc>
        <w:tcPr>
          <w:tcW w:w="3738" w:type="pct"/>
          <w:gridSpan w:val="3"/>
          <w:tcBorders>
            <w:right w:val="nil"/>
          </w:tcBorders>
          <w:vAlign w:val="center"/>
        </w:tcPr>
        <w:p w14:paraId="1933EB63" w14:textId="05121DB0" w:rsidR="001436B1" w:rsidRPr="00F85124" w:rsidRDefault="001436B1"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1436B1" w:rsidRPr="00F85124" w:rsidRDefault="001436B1" w:rsidP="002E105D">
          <w:pPr>
            <w:pStyle w:val="Heading1"/>
            <w:jc w:val="right"/>
            <w:rPr>
              <w:rFonts w:ascii="Calibri" w:hAnsi="Calibri"/>
              <w:b w:val="0"/>
              <w:bCs/>
              <w:sz w:val="20"/>
            </w:rPr>
          </w:pPr>
          <w:r>
            <w:rPr>
              <w:rFonts w:ascii="Calibri" w:hAnsi="Calibri"/>
              <w:b w:val="0"/>
              <w:bCs/>
              <w:sz w:val="20"/>
            </w:rPr>
            <w:t>CF2R-MCH-23-H</w:t>
          </w:r>
        </w:p>
      </w:tc>
    </w:tr>
    <w:tr w:rsidR="001436B1" w:rsidRPr="00F85124" w14:paraId="1933EB68" w14:textId="77777777" w:rsidTr="007924C2">
      <w:trPr>
        <w:cantSplit/>
        <w:trHeight w:val="288"/>
      </w:trPr>
      <w:tc>
        <w:tcPr>
          <w:tcW w:w="2500" w:type="pct"/>
          <w:gridSpan w:val="2"/>
          <w:tcBorders>
            <w:right w:val="nil"/>
          </w:tcBorders>
        </w:tcPr>
        <w:p w14:paraId="1933EB66" w14:textId="77777777" w:rsidR="001436B1" w:rsidRPr="002E105D" w:rsidRDefault="001436B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1436B1" w:rsidRPr="00F85124" w:rsidRDefault="001436B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436B1" w:rsidRPr="00F85124" w14:paraId="1933EB6C" w14:textId="77777777" w:rsidTr="002E105D">
      <w:trPr>
        <w:cantSplit/>
        <w:trHeight w:val="288"/>
      </w:trPr>
      <w:tc>
        <w:tcPr>
          <w:tcW w:w="0" w:type="auto"/>
        </w:tcPr>
        <w:p w14:paraId="1933EB69" w14:textId="77777777" w:rsidR="001436B1" w:rsidRPr="00F85124" w:rsidRDefault="001436B1"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1436B1" w:rsidRPr="00F85124" w:rsidRDefault="001436B1"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1436B1" w:rsidRPr="00F85124" w:rsidRDefault="001436B1" w:rsidP="007924C2">
          <w:pPr>
            <w:rPr>
              <w:rFonts w:ascii="Calibri" w:hAnsi="Calibri"/>
              <w:sz w:val="12"/>
              <w:szCs w:val="12"/>
            </w:rPr>
          </w:pPr>
          <w:r w:rsidRPr="00F85124">
            <w:rPr>
              <w:rFonts w:ascii="Calibri" w:hAnsi="Calibri"/>
              <w:sz w:val="12"/>
              <w:szCs w:val="12"/>
            </w:rPr>
            <w:t>Permit Number:</w:t>
          </w:r>
        </w:p>
      </w:tc>
    </w:tr>
    <w:tr w:rsidR="001436B1" w:rsidRPr="00F85124" w14:paraId="1933EB70" w14:textId="77777777" w:rsidTr="002E105D">
      <w:trPr>
        <w:cantSplit/>
        <w:trHeight w:val="288"/>
      </w:trPr>
      <w:tc>
        <w:tcPr>
          <w:tcW w:w="0" w:type="auto"/>
        </w:tcPr>
        <w:p w14:paraId="1933EB6D" w14:textId="77777777" w:rsidR="001436B1" w:rsidRPr="00F85124" w:rsidRDefault="001436B1"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1436B1" w:rsidRPr="00F85124" w:rsidRDefault="001436B1"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1436B1" w:rsidRPr="00F85124" w:rsidRDefault="001436B1" w:rsidP="007924C2">
          <w:pPr>
            <w:rPr>
              <w:rFonts w:ascii="Calibri" w:hAnsi="Calibri"/>
              <w:sz w:val="12"/>
              <w:szCs w:val="12"/>
              <w:vertAlign w:val="superscript"/>
            </w:rPr>
          </w:pPr>
          <w:r w:rsidRPr="00F85124">
            <w:rPr>
              <w:rFonts w:ascii="Calibri" w:hAnsi="Calibri"/>
              <w:sz w:val="12"/>
              <w:szCs w:val="12"/>
            </w:rPr>
            <w:t>Zip Code</w:t>
          </w:r>
        </w:p>
      </w:tc>
    </w:tr>
  </w:tbl>
  <w:p w14:paraId="1933EB71" w14:textId="2309AE66" w:rsidR="001436B1" w:rsidRDefault="00D9676D">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1436B1" w:rsidRDefault="00D9676D">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1436B1" w:rsidRPr="00F85124" w14:paraId="1933EB77" w14:textId="77777777" w:rsidTr="00CB64DD">
      <w:trPr>
        <w:cantSplit/>
        <w:trHeight w:val="288"/>
      </w:trPr>
      <w:tc>
        <w:tcPr>
          <w:tcW w:w="4016" w:type="pct"/>
          <w:gridSpan w:val="2"/>
          <w:tcBorders>
            <w:right w:val="nil"/>
          </w:tcBorders>
          <w:vAlign w:val="center"/>
        </w:tcPr>
        <w:p w14:paraId="1933EB75" w14:textId="611D9B21" w:rsidR="001436B1" w:rsidRPr="00F85124" w:rsidRDefault="001436B1"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1436B1" w:rsidRPr="00F85124" w:rsidRDefault="001436B1" w:rsidP="007924C2">
          <w:pPr>
            <w:pStyle w:val="Heading1"/>
            <w:jc w:val="right"/>
            <w:rPr>
              <w:rFonts w:ascii="Calibri" w:hAnsi="Calibri"/>
              <w:b w:val="0"/>
              <w:bCs/>
              <w:sz w:val="20"/>
            </w:rPr>
          </w:pPr>
          <w:r>
            <w:rPr>
              <w:rFonts w:ascii="Calibri" w:hAnsi="Calibri"/>
              <w:b w:val="0"/>
              <w:bCs/>
              <w:sz w:val="20"/>
            </w:rPr>
            <w:t>CF2R-MCH-23-H</w:t>
          </w:r>
        </w:p>
      </w:tc>
    </w:tr>
    <w:tr w:rsidR="001436B1" w:rsidRPr="00F85124" w14:paraId="1933EB7A" w14:textId="77777777" w:rsidTr="007924C2">
      <w:trPr>
        <w:cantSplit/>
        <w:trHeight w:val="288"/>
      </w:trPr>
      <w:tc>
        <w:tcPr>
          <w:tcW w:w="2500" w:type="pct"/>
          <w:tcBorders>
            <w:right w:val="nil"/>
          </w:tcBorders>
        </w:tcPr>
        <w:p w14:paraId="1933EB78" w14:textId="77777777" w:rsidR="001436B1" w:rsidRPr="002E105D" w:rsidRDefault="001436B1"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50450CC5" w:rsidR="001436B1" w:rsidRPr="00F85124" w:rsidRDefault="001436B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9676D">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9676D">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47D51954" w:rsidR="001436B1" w:rsidRDefault="00D9676D"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436B1" w:rsidRPr="00F85124" w14:paraId="1933EB7F" w14:textId="77777777" w:rsidTr="002E105D">
      <w:trPr>
        <w:cantSplit/>
        <w:trHeight w:val="288"/>
      </w:trPr>
      <w:tc>
        <w:tcPr>
          <w:tcW w:w="4016" w:type="pct"/>
          <w:gridSpan w:val="2"/>
          <w:tcBorders>
            <w:right w:val="nil"/>
          </w:tcBorders>
          <w:vAlign w:val="center"/>
        </w:tcPr>
        <w:p w14:paraId="1933EB7D" w14:textId="59D400B8" w:rsidR="001436B1" w:rsidRPr="00F85124" w:rsidRDefault="001436B1"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1436B1" w:rsidRPr="00F85124" w:rsidRDefault="001436B1" w:rsidP="002E105D">
          <w:pPr>
            <w:pStyle w:val="Heading1"/>
            <w:jc w:val="right"/>
            <w:rPr>
              <w:rFonts w:ascii="Calibri" w:hAnsi="Calibri"/>
              <w:b w:val="0"/>
              <w:bCs/>
              <w:sz w:val="20"/>
            </w:rPr>
          </w:pPr>
          <w:r>
            <w:rPr>
              <w:rFonts w:ascii="Calibri" w:hAnsi="Calibri"/>
              <w:b w:val="0"/>
              <w:bCs/>
              <w:sz w:val="20"/>
            </w:rPr>
            <w:t>CF2R-MCH-23-H</w:t>
          </w:r>
        </w:p>
      </w:tc>
    </w:tr>
    <w:tr w:rsidR="001436B1" w:rsidRPr="00F85124" w14:paraId="1933EB82" w14:textId="77777777" w:rsidTr="007924C2">
      <w:trPr>
        <w:cantSplit/>
        <w:trHeight w:val="288"/>
      </w:trPr>
      <w:tc>
        <w:tcPr>
          <w:tcW w:w="2500" w:type="pct"/>
          <w:tcBorders>
            <w:right w:val="nil"/>
          </w:tcBorders>
        </w:tcPr>
        <w:p w14:paraId="1933EB80" w14:textId="77777777" w:rsidR="001436B1" w:rsidRPr="002E105D" w:rsidRDefault="001436B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1436B1" w:rsidRPr="00F85124" w:rsidRDefault="001436B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352C6FAE" w:rsidR="001436B1" w:rsidRDefault="00D9676D">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1436B1" w:rsidRDefault="00D9676D">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1436B1" w:rsidRPr="00F85124" w14:paraId="1933EB88" w14:textId="77777777" w:rsidTr="00CB64DD">
      <w:trPr>
        <w:cantSplit/>
        <w:trHeight w:val="288"/>
      </w:trPr>
      <w:tc>
        <w:tcPr>
          <w:tcW w:w="4016" w:type="pct"/>
          <w:gridSpan w:val="2"/>
          <w:tcBorders>
            <w:right w:val="nil"/>
          </w:tcBorders>
          <w:vAlign w:val="center"/>
        </w:tcPr>
        <w:p w14:paraId="1933EB86" w14:textId="48620FAD" w:rsidR="001436B1" w:rsidRPr="00F85124" w:rsidRDefault="001436B1"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1436B1" w:rsidRPr="00F85124" w:rsidRDefault="001436B1" w:rsidP="007924C2">
          <w:pPr>
            <w:pStyle w:val="Heading1"/>
            <w:jc w:val="right"/>
            <w:rPr>
              <w:rFonts w:ascii="Calibri" w:hAnsi="Calibri"/>
              <w:b w:val="0"/>
              <w:bCs/>
              <w:sz w:val="20"/>
            </w:rPr>
          </w:pPr>
          <w:r>
            <w:rPr>
              <w:rFonts w:ascii="Calibri" w:hAnsi="Calibri"/>
              <w:b w:val="0"/>
              <w:bCs/>
              <w:sz w:val="20"/>
            </w:rPr>
            <w:t>CF2R-MCH-23-H</w:t>
          </w:r>
        </w:p>
      </w:tc>
    </w:tr>
    <w:tr w:rsidR="001436B1" w:rsidRPr="00F85124" w14:paraId="1933EB8B" w14:textId="77777777" w:rsidTr="007924C2">
      <w:trPr>
        <w:cantSplit/>
        <w:trHeight w:val="288"/>
      </w:trPr>
      <w:tc>
        <w:tcPr>
          <w:tcW w:w="2500" w:type="pct"/>
          <w:tcBorders>
            <w:right w:val="nil"/>
          </w:tcBorders>
        </w:tcPr>
        <w:p w14:paraId="1933EB89" w14:textId="77777777" w:rsidR="001436B1" w:rsidRPr="002E105D" w:rsidRDefault="001436B1"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1CFFE4D8" w:rsidR="001436B1" w:rsidRPr="00F85124" w:rsidRDefault="001436B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9676D">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9676D">
            <w:rPr>
              <w:rFonts w:ascii="Calibri" w:hAnsi="Calibri"/>
              <w:bCs/>
              <w:noProof/>
            </w:rPr>
            <w:t>3</w:t>
          </w:r>
          <w:r>
            <w:rPr>
              <w:rFonts w:ascii="Calibri" w:hAnsi="Calibri"/>
              <w:bCs/>
              <w:noProof/>
            </w:rPr>
            <w:fldChar w:fldCharType="end"/>
          </w:r>
          <w:r w:rsidRPr="00F85124">
            <w:rPr>
              <w:rFonts w:ascii="Calibri" w:hAnsi="Calibri"/>
              <w:bCs/>
            </w:rPr>
            <w:t>)</w:t>
          </w:r>
        </w:p>
      </w:tc>
    </w:tr>
  </w:tbl>
  <w:p w14:paraId="1933EB8C" w14:textId="750029B9" w:rsidR="001436B1" w:rsidRDefault="00D9676D"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1436B1" w:rsidRDefault="00D9676D">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8"/>
  </w:num>
  <w:num w:numId="21">
    <w:abstractNumId w:val="15"/>
  </w:num>
  <w:num w:numId="22">
    <w:abstractNumId w:val="27"/>
  </w:num>
  <w:num w:numId="23">
    <w:abstractNumId w:val="17"/>
  </w:num>
  <w:num w:numId="24">
    <w:abstractNumId w:val="23"/>
  </w:num>
  <w:num w:numId="25">
    <w:abstractNumId w:val="22"/>
  </w:num>
  <w:num w:numId="26">
    <w:abstractNumId w:val="21"/>
  </w:num>
  <w:num w:numId="27">
    <w:abstractNumId w:val="7"/>
  </w:num>
  <w:num w:numId="28">
    <w:abstractNumId w:val="14"/>
  </w:num>
  <w:num w:numId="29">
    <w:abstractNumId w:val="24"/>
  </w:num>
  <w:num w:numId="30">
    <w:abstractNumId w:val="20"/>
  </w:num>
  <w:num w:numId="31">
    <w:abstractNumId w:val="16"/>
  </w:num>
  <w:num w:numId="32">
    <w:abstractNumId w:val="11"/>
  </w:num>
  <w:num w:numId="33">
    <w:abstractNumId w:val="26"/>
  </w:num>
  <w:num w:numId="34">
    <w:abstractNumId w:val="8"/>
  </w:num>
  <w:num w:numId="35">
    <w:abstractNumId w:val="13"/>
  </w:num>
  <w:num w:numId="36">
    <w:abstractNumId w:val="9"/>
  </w:num>
  <w:num w:numId="37">
    <w:abstractNumId w:val="19"/>
  </w:num>
  <w:num w:numId="38">
    <w:abstractNumId w:val="5"/>
  </w:num>
  <w:num w:numId="39">
    <w:abstractNumId w:val="4"/>
  </w:num>
  <w:num w:numId="40">
    <w:abstractNumId w:val="25"/>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868B7"/>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36B1"/>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F0E8D"/>
    <w:rsid w:val="001F20EE"/>
    <w:rsid w:val="001F2C23"/>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0461"/>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E5BF0"/>
    <w:rsid w:val="003E7CAF"/>
    <w:rsid w:val="003F064C"/>
    <w:rsid w:val="003F1C6F"/>
    <w:rsid w:val="003F49BD"/>
    <w:rsid w:val="003F5E08"/>
    <w:rsid w:val="003F6A76"/>
    <w:rsid w:val="00401367"/>
    <w:rsid w:val="00404538"/>
    <w:rsid w:val="00404665"/>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4F9A"/>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1BD2"/>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C73F3"/>
    <w:rsid w:val="005D2752"/>
    <w:rsid w:val="005D30D4"/>
    <w:rsid w:val="005D43B3"/>
    <w:rsid w:val="005D55BB"/>
    <w:rsid w:val="005E23CD"/>
    <w:rsid w:val="005E2724"/>
    <w:rsid w:val="005E2AE3"/>
    <w:rsid w:val="005E3E55"/>
    <w:rsid w:val="005E4EE4"/>
    <w:rsid w:val="005E68FF"/>
    <w:rsid w:val="005F178B"/>
    <w:rsid w:val="005F1C88"/>
    <w:rsid w:val="005F1E55"/>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0491"/>
    <w:rsid w:val="006411CF"/>
    <w:rsid w:val="00641C71"/>
    <w:rsid w:val="00641F88"/>
    <w:rsid w:val="0064300C"/>
    <w:rsid w:val="00643BDC"/>
    <w:rsid w:val="00643FF1"/>
    <w:rsid w:val="00645F53"/>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5227"/>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16E"/>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64C5"/>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6A8D"/>
    <w:rsid w:val="008A715A"/>
    <w:rsid w:val="008A7891"/>
    <w:rsid w:val="008A7F5C"/>
    <w:rsid w:val="008A7FD4"/>
    <w:rsid w:val="008B05CC"/>
    <w:rsid w:val="008B21EC"/>
    <w:rsid w:val="008B324C"/>
    <w:rsid w:val="008B416B"/>
    <w:rsid w:val="008B7031"/>
    <w:rsid w:val="008B71F6"/>
    <w:rsid w:val="008C10F1"/>
    <w:rsid w:val="008C23D7"/>
    <w:rsid w:val="008C338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0B35"/>
    <w:rsid w:val="00931348"/>
    <w:rsid w:val="0093223E"/>
    <w:rsid w:val="009379DB"/>
    <w:rsid w:val="0094050E"/>
    <w:rsid w:val="009412E7"/>
    <w:rsid w:val="00941530"/>
    <w:rsid w:val="00941E17"/>
    <w:rsid w:val="009437C6"/>
    <w:rsid w:val="009461BE"/>
    <w:rsid w:val="00946688"/>
    <w:rsid w:val="00947D28"/>
    <w:rsid w:val="00950BC4"/>
    <w:rsid w:val="009518DA"/>
    <w:rsid w:val="00952943"/>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573"/>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3833"/>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8FF"/>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3C65"/>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0182"/>
    <w:rsid w:val="00CF3659"/>
    <w:rsid w:val="00CF6791"/>
    <w:rsid w:val="00D00777"/>
    <w:rsid w:val="00D01766"/>
    <w:rsid w:val="00D05A28"/>
    <w:rsid w:val="00D06E4B"/>
    <w:rsid w:val="00D0788B"/>
    <w:rsid w:val="00D10F27"/>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9676D"/>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30C"/>
    <w:rsid w:val="00E35F78"/>
    <w:rsid w:val="00E36AEC"/>
    <w:rsid w:val="00E40256"/>
    <w:rsid w:val="00E419F7"/>
    <w:rsid w:val="00E43C81"/>
    <w:rsid w:val="00E458D7"/>
    <w:rsid w:val="00E45D6F"/>
    <w:rsid w:val="00E463F6"/>
    <w:rsid w:val="00E47FB6"/>
    <w:rsid w:val="00E510FF"/>
    <w:rsid w:val="00E53C54"/>
    <w:rsid w:val="00E57065"/>
    <w:rsid w:val="00E570A4"/>
    <w:rsid w:val="00E57605"/>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662"/>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D1218"/>
    <w:rsid w:val="00FD3283"/>
    <w:rsid w:val="00FD3686"/>
    <w:rsid w:val="00FD380D"/>
    <w:rsid w:val="00FD3F8A"/>
    <w:rsid w:val="00FE0622"/>
    <w:rsid w:val="00FE153B"/>
    <w:rsid w:val="00FE3982"/>
    <w:rsid w:val="00FE5E48"/>
    <w:rsid w:val="00FE61C1"/>
    <w:rsid w:val="00FF0C6B"/>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27D6FA-91BD-43E4-8BA4-F2411800EDD8}">
  <ds:schemaRefs>
    <ds:schemaRef ds:uri="http://schemas.openxmlformats.org/officeDocument/2006/bibliography"/>
  </ds:schemaRefs>
</ds:datastoreItem>
</file>

<file path=customXml/itemProps2.xml><?xml version="1.0" encoding="utf-8"?>
<ds:datastoreItem xmlns:ds="http://schemas.openxmlformats.org/officeDocument/2006/customXml" ds:itemID="{44DE06D5-6F3C-4BD7-A388-CDA5F01D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4375</Words>
  <Characters>24943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Markstrum, Alexis@Energy</cp:lastModifiedBy>
  <cp:revision>2</cp:revision>
  <dcterms:created xsi:type="dcterms:W3CDTF">2019-11-27T21:07:00Z</dcterms:created>
  <dcterms:modified xsi:type="dcterms:W3CDTF">2019-11-27T21:07:00Z</dcterms:modified>
</cp:coreProperties>
</file>
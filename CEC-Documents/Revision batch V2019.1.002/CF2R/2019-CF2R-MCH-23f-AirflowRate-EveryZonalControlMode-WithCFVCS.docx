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7"/>
        <w:gridCol w:w="4500"/>
      </w:tblGrid>
      <w:tr w:rsidR="005B3895" w:rsidRPr="00BD6432" w14:paraId="1933E93B" w14:textId="77777777" w:rsidTr="005B3895">
        <w:trPr>
          <w:cantSplit/>
          <w:trHeight w:val="144"/>
        </w:trPr>
        <w:tc>
          <w:tcPr>
            <w:tcW w:w="11030" w:type="dxa"/>
            <w:gridSpan w:val="3"/>
            <w:vAlign w:val="center"/>
          </w:tcPr>
          <w:p w14:paraId="1933E93A" w14:textId="77777777" w:rsidR="005B3895" w:rsidRPr="00BD6432" w:rsidRDefault="005B3895" w:rsidP="00BD6432">
            <w:pPr>
              <w:keepNext/>
              <w:rPr>
                <w:rFonts w:asciiTheme="minorHAnsi" w:hAnsiTheme="minorHAnsi"/>
                <w:b/>
                <w:sz w:val="18"/>
                <w:szCs w:val="18"/>
              </w:rPr>
            </w:pPr>
            <w:bookmarkStart w:id="0" w:name="_GoBack"/>
            <w:bookmarkEnd w:id="0"/>
            <w:r w:rsidRPr="00BD6432">
              <w:rPr>
                <w:rFonts w:asciiTheme="minorHAnsi" w:hAnsiTheme="minorHAnsi"/>
                <w:b/>
                <w:sz w:val="18"/>
                <w:szCs w:val="18"/>
              </w:rPr>
              <w:t>A. Ducted Cooling System Information</w:t>
            </w:r>
          </w:p>
        </w:tc>
      </w:tr>
      <w:tr w:rsidR="004B0E25" w:rsidRPr="00BD6432" w14:paraId="1933E93F" w14:textId="77777777" w:rsidTr="002B0777">
        <w:tblPrEx>
          <w:tblBorders>
            <w:top w:val="none" w:sz="0" w:space="0" w:color="auto"/>
          </w:tblBorders>
        </w:tblPrEx>
        <w:trPr>
          <w:cantSplit/>
          <w:trHeight w:val="144"/>
        </w:trPr>
        <w:tc>
          <w:tcPr>
            <w:tcW w:w="475" w:type="dxa"/>
            <w:vAlign w:val="center"/>
          </w:tcPr>
          <w:p w14:paraId="1933E93C" w14:textId="77777777" w:rsidR="004B0E25" w:rsidRPr="00BD6432" w:rsidRDefault="004B0E25" w:rsidP="004B0E25">
            <w:pPr>
              <w:pStyle w:val="FootnoteText"/>
              <w:jc w:val="center"/>
              <w:rPr>
                <w:rFonts w:asciiTheme="minorHAnsi" w:hAnsiTheme="minorHAnsi"/>
                <w:sz w:val="18"/>
                <w:szCs w:val="18"/>
              </w:rPr>
            </w:pPr>
            <w:r w:rsidRPr="00BD6432">
              <w:rPr>
                <w:rFonts w:asciiTheme="minorHAnsi" w:hAnsiTheme="minorHAnsi"/>
                <w:sz w:val="18"/>
                <w:szCs w:val="18"/>
              </w:rPr>
              <w:t>01</w:t>
            </w:r>
          </w:p>
        </w:tc>
        <w:tc>
          <w:tcPr>
            <w:tcW w:w="5940" w:type="dxa"/>
            <w:vAlign w:val="center"/>
          </w:tcPr>
          <w:p w14:paraId="1933E93D" w14:textId="5DBF96E6" w:rsidR="004B0E25" w:rsidRPr="00BD6432" w:rsidRDefault="004B0E25" w:rsidP="004B0E25">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1933E93E" w14:textId="77777777" w:rsidR="004B0E25" w:rsidRPr="00BD6432" w:rsidRDefault="004B0E25" w:rsidP="004B0E25">
            <w:pPr>
              <w:rPr>
                <w:rFonts w:asciiTheme="minorHAnsi" w:hAnsiTheme="minorHAnsi"/>
                <w:color w:val="000000"/>
                <w:sz w:val="18"/>
                <w:szCs w:val="18"/>
                <w:highlight w:val="yellow"/>
              </w:rPr>
            </w:pPr>
          </w:p>
        </w:tc>
      </w:tr>
      <w:tr w:rsidR="004B0E25" w:rsidRPr="00BD6432" w14:paraId="1933E943" w14:textId="77777777" w:rsidTr="002B0777">
        <w:tblPrEx>
          <w:tblBorders>
            <w:top w:val="none" w:sz="0" w:space="0" w:color="auto"/>
          </w:tblBorders>
        </w:tblPrEx>
        <w:trPr>
          <w:cantSplit/>
          <w:trHeight w:val="144"/>
        </w:trPr>
        <w:tc>
          <w:tcPr>
            <w:tcW w:w="475" w:type="dxa"/>
            <w:vAlign w:val="center"/>
          </w:tcPr>
          <w:p w14:paraId="1933E940" w14:textId="77777777" w:rsidR="004B0E25" w:rsidRPr="00BD6432" w:rsidRDefault="004B0E25" w:rsidP="004B0E25">
            <w:pPr>
              <w:pStyle w:val="FootnoteText"/>
              <w:jc w:val="center"/>
              <w:rPr>
                <w:rFonts w:asciiTheme="minorHAnsi" w:hAnsiTheme="minorHAnsi"/>
                <w:sz w:val="18"/>
                <w:szCs w:val="18"/>
              </w:rPr>
            </w:pPr>
            <w:r w:rsidRPr="00BD6432">
              <w:rPr>
                <w:rFonts w:asciiTheme="minorHAnsi" w:hAnsiTheme="minorHAnsi"/>
                <w:sz w:val="18"/>
                <w:szCs w:val="18"/>
              </w:rPr>
              <w:t>02</w:t>
            </w:r>
          </w:p>
        </w:tc>
        <w:tc>
          <w:tcPr>
            <w:tcW w:w="5940" w:type="dxa"/>
            <w:vAlign w:val="center"/>
          </w:tcPr>
          <w:p w14:paraId="1933E941" w14:textId="7AD5EC55" w:rsidR="004B0E25" w:rsidRPr="00BD6432" w:rsidRDefault="004B0E25" w:rsidP="004B0E25">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1933E942" w14:textId="77777777" w:rsidR="004B0E25" w:rsidRPr="00BD6432" w:rsidRDefault="004B0E25" w:rsidP="004B0E25">
            <w:pPr>
              <w:rPr>
                <w:rFonts w:asciiTheme="minorHAnsi" w:hAnsiTheme="minorHAnsi"/>
                <w:sz w:val="18"/>
                <w:szCs w:val="18"/>
              </w:rPr>
            </w:pPr>
          </w:p>
        </w:tc>
      </w:tr>
      <w:tr w:rsidR="004B0E25" w:rsidRPr="00BD6432" w14:paraId="4B3DDE1C" w14:textId="77777777" w:rsidTr="002B0777">
        <w:tblPrEx>
          <w:tblBorders>
            <w:top w:val="none" w:sz="0" w:space="0" w:color="auto"/>
          </w:tblBorders>
        </w:tblPrEx>
        <w:trPr>
          <w:cantSplit/>
          <w:trHeight w:val="144"/>
        </w:trPr>
        <w:tc>
          <w:tcPr>
            <w:tcW w:w="475" w:type="dxa"/>
            <w:vAlign w:val="center"/>
          </w:tcPr>
          <w:p w14:paraId="061441F7" w14:textId="2FE99416" w:rsidR="004B0E25" w:rsidRPr="00BD6432" w:rsidRDefault="004B0E25" w:rsidP="004B0E25">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52335268" w14:textId="272B14BC" w:rsidR="004B0E25" w:rsidRPr="00BD6432" w:rsidRDefault="004B0E25" w:rsidP="004B0E25">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15ED4A08" w14:textId="77777777" w:rsidR="004B0E25" w:rsidRPr="00BD6432" w:rsidRDefault="004B0E25" w:rsidP="004B0E25">
            <w:pPr>
              <w:rPr>
                <w:rFonts w:asciiTheme="minorHAnsi" w:hAnsiTheme="minorHAnsi"/>
                <w:sz w:val="18"/>
                <w:szCs w:val="18"/>
              </w:rPr>
            </w:pPr>
          </w:p>
        </w:tc>
      </w:tr>
      <w:tr w:rsidR="005B3895" w:rsidRPr="00BD6432" w14:paraId="1933E947" w14:textId="77777777" w:rsidTr="002B0777">
        <w:tblPrEx>
          <w:tblBorders>
            <w:top w:val="none" w:sz="0" w:space="0" w:color="auto"/>
          </w:tblBorders>
        </w:tblPrEx>
        <w:trPr>
          <w:cantSplit/>
          <w:trHeight w:val="144"/>
        </w:trPr>
        <w:tc>
          <w:tcPr>
            <w:tcW w:w="475" w:type="dxa"/>
            <w:vAlign w:val="center"/>
          </w:tcPr>
          <w:p w14:paraId="1933E944" w14:textId="7BD86752"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4</w:t>
            </w:r>
          </w:p>
        </w:tc>
        <w:tc>
          <w:tcPr>
            <w:tcW w:w="5940" w:type="dxa"/>
            <w:vAlign w:val="center"/>
          </w:tcPr>
          <w:p w14:paraId="1933E945" w14:textId="42982E75" w:rsidR="005B3895" w:rsidRPr="00BD6432" w:rsidRDefault="005B3895" w:rsidP="00BD6432">
            <w:pPr>
              <w:rPr>
                <w:rFonts w:asciiTheme="minorHAnsi" w:hAnsiTheme="minorHAnsi"/>
                <w:sz w:val="18"/>
                <w:szCs w:val="18"/>
              </w:rPr>
            </w:pPr>
            <w:r w:rsidRPr="00BD6432">
              <w:rPr>
                <w:rFonts w:asciiTheme="minorHAnsi" w:hAnsiTheme="minorHAnsi"/>
                <w:sz w:val="18"/>
                <w:szCs w:val="18"/>
              </w:rPr>
              <w:t>System Installation Type</w:t>
            </w:r>
          </w:p>
        </w:tc>
        <w:tc>
          <w:tcPr>
            <w:tcW w:w="4615" w:type="dxa"/>
            <w:vAlign w:val="center"/>
          </w:tcPr>
          <w:p w14:paraId="1933E946" w14:textId="77777777" w:rsidR="005B3895" w:rsidRPr="00BD6432" w:rsidRDefault="005B3895" w:rsidP="00BD6432">
            <w:pPr>
              <w:pStyle w:val="ListParagraph"/>
              <w:ind w:left="0"/>
              <w:rPr>
                <w:rFonts w:asciiTheme="minorHAnsi" w:hAnsiTheme="minorHAnsi"/>
                <w:sz w:val="18"/>
                <w:szCs w:val="18"/>
              </w:rPr>
            </w:pPr>
          </w:p>
        </w:tc>
      </w:tr>
      <w:tr w:rsidR="005B3895" w:rsidRPr="00BD6432" w14:paraId="1933E94B" w14:textId="77777777" w:rsidTr="002B0777">
        <w:tblPrEx>
          <w:tblBorders>
            <w:top w:val="none" w:sz="0" w:space="0" w:color="auto"/>
          </w:tblBorders>
        </w:tblPrEx>
        <w:trPr>
          <w:cantSplit/>
          <w:trHeight w:val="144"/>
        </w:trPr>
        <w:tc>
          <w:tcPr>
            <w:tcW w:w="475" w:type="dxa"/>
            <w:vAlign w:val="center"/>
          </w:tcPr>
          <w:p w14:paraId="1933E948" w14:textId="3800AB1A"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5</w:t>
            </w:r>
          </w:p>
        </w:tc>
        <w:tc>
          <w:tcPr>
            <w:tcW w:w="5940" w:type="dxa"/>
          </w:tcPr>
          <w:p w14:paraId="1933E949" w14:textId="144BF6E2" w:rsidR="005B3895" w:rsidRPr="00BD6432" w:rsidRDefault="005B3895" w:rsidP="00720D5E">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Nominal Cooling Capacity (tons)</w:t>
            </w:r>
          </w:p>
        </w:tc>
        <w:tc>
          <w:tcPr>
            <w:tcW w:w="4615" w:type="dxa"/>
            <w:vAlign w:val="center"/>
          </w:tcPr>
          <w:p w14:paraId="1933E94A" w14:textId="77777777" w:rsidR="005B3895" w:rsidRPr="00BD6432" w:rsidRDefault="005B3895" w:rsidP="00BD6432">
            <w:pPr>
              <w:rPr>
                <w:rFonts w:asciiTheme="minorHAnsi" w:hAnsiTheme="minorHAnsi"/>
                <w:sz w:val="18"/>
                <w:szCs w:val="18"/>
              </w:rPr>
            </w:pPr>
          </w:p>
        </w:tc>
      </w:tr>
      <w:tr w:rsidR="005B3895" w:rsidRPr="00BD6432" w14:paraId="1933E94F" w14:textId="77777777" w:rsidTr="002B0777">
        <w:tblPrEx>
          <w:tblBorders>
            <w:top w:val="none" w:sz="0" w:space="0" w:color="auto"/>
          </w:tblBorders>
        </w:tblPrEx>
        <w:trPr>
          <w:cantSplit/>
          <w:trHeight w:val="144"/>
        </w:trPr>
        <w:tc>
          <w:tcPr>
            <w:tcW w:w="475" w:type="dxa"/>
            <w:vAlign w:val="center"/>
          </w:tcPr>
          <w:p w14:paraId="1933E94C" w14:textId="0CB0D718" w:rsidR="005B3895" w:rsidRPr="00BD6432" w:rsidRDefault="005B3895" w:rsidP="005F1C88">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6</w:t>
            </w:r>
          </w:p>
        </w:tc>
        <w:tc>
          <w:tcPr>
            <w:tcW w:w="5940" w:type="dxa"/>
            <w:vAlign w:val="center"/>
          </w:tcPr>
          <w:p w14:paraId="1933E94D" w14:textId="6B3ECF5D"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Condenser Speed Type</w:t>
            </w:r>
          </w:p>
        </w:tc>
        <w:tc>
          <w:tcPr>
            <w:tcW w:w="4615" w:type="dxa"/>
            <w:vAlign w:val="center"/>
          </w:tcPr>
          <w:p w14:paraId="1933E94E" w14:textId="77777777" w:rsidR="005B3895" w:rsidRPr="00BD6432" w:rsidRDefault="005B3895" w:rsidP="00BD6432">
            <w:pPr>
              <w:rPr>
                <w:rFonts w:asciiTheme="minorHAnsi" w:hAnsiTheme="minorHAnsi"/>
                <w:sz w:val="18"/>
                <w:szCs w:val="18"/>
              </w:rPr>
            </w:pPr>
          </w:p>
        </w:tc>
      </w:tr>
      <w:tr w:rsidR="005B3895" w:rsidRPr="00BD6432" w14:paraId="1933E953" w14:textId="77777777" w:rsidTr="002B0777">
        <w:tblPrEx>
          <w:tblBorders>
            <w:top w:val="none" w:sz="0" w:space="0" w:color="auto"/>
          </w:tblBorders>
        </w:tblPrEx>
        <w:trPr>
          <w:cantSplit/>
          <w:trHeight w:val="144"/>
        </w:trPr>
        <w:tc>
          <w:tcPr>
            <w:tcW w:w="475" w:type="dxa"/>
            <w:vAlign w:val="center"/>
          </w:tcPr>
          <w:p w14:paraId="1933E950" w14:textId="7738749B" w:rsidR="005B3895" w:rsidRPr="00BD6432" w:rsidRDefault="005B3895" w:rsidP="004B0E25">
            <w:pPr>
              <w:pStyle w:val="Header"/>
              <w:tabs>
                <w:tab w:val="clear" w:pos="4320"/>
                <w:tab w:val="clear" w:pos="8640"/>
              </w:tabs>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7</w:t>
            </w:r>
          </w:p>
        </w:tc>
        <w:tc>
          <w:tcPr>
            <w:tcW w:w="5940" w:type="dxa"/>
            <w:vAlign w:val="center"/>
          </w:tcPr>
          <w:p w14:paraId="1933E951" w14:textId="63A62456" w:rsidR="005B3895" w:rsidRPr="00BD6432" w:rsidRDefault="005B3895" w:rsidP="00BD6432">
            <w:pPr>
              <w:pStyle w:val="Header"/>
              <w:tabs>
                <w:tab w:val="clear" w:pos="4320"/>
                <w:tab w:val="clear" w:pos="8640"/>
              </w:tabs>
              <w:rPr>
                <w:rFonts w:asciiTheme="minorHAnsi" w:hAnsiTheme="minorHAnsi"/>
                <w:sz w:val="18"/>
                <w:szCs w:val="18"/>
              </w:rPr>
            </w:pPr>
            <w:r w:rsidRPr="00BD6432">
              <w:rPr>
                <w:rFonts w:asciiTheme="minorHAnsi" w:hAnsiTheme="minorHAnsi"/>
                <w:sz w:val="18"/>
                <w:szCs w:val="18"/>
              </w:rPr>
              <w:t>Cooling System Zonal Control Type</w:t>
            </w:r>
          </w:p>
        </w:tc>
        <w:tc>
          <w:tcPr>
            <w:tcW w:w="4615" w:type="dxa"/>
            <w:vAlign w:val="center"/>
          </w:tcPr>
          <w:p w14:paraId="1933E952" w14:textId="77777777" w:rsidR="005B3895" w:rsidRPr="00BD6432" w:rsidRDefault="005B3895" w:rsidP="00BD6432">
            <w:pPr>
              <w:rPr>
                <w:rFonts w:asciiTheme="minorHAnsi" w:hAnsiTheme="minorHAnsi"/>
                <w:sz w:val="18"/>
                <w:szCs w:val="18"/>
              </w:rPr>
            </w:pPr>
          </w:p>
        </w:tc>
      </w:tr>
      <w:tr w:rsidR="005B3895" w:rsidRPr="00BD6432" w14:paraId="1933E957" w14:textId="77777777" w:rsidTr="002B0777">
        <w:tblPrEx>
          <w:tblBorders>
            <w:top w:val="none" w:sz="0" w:space="0" w:color="auto"/>
          </w:tblBorders>
        </w:tblPrEx>
        <w:trPr>
          <w:cantSplit/>
          <w:trHeight w:val="144"/>
        </w:trPr>
        <w:tc>
          <w:tcPr>
            <w:tcW w:w="475" w:type="dxa"/>
            <w:vAlign w:val="center"/>
          </w:tcPr>
          <w:p w14:paraId="1933E954" w14:textId="4BDE43B0"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8</w:t>
            </w:r>
          </w:p>
        </w:tc>
        <w:tc>
          <w:tcPr>
            <w:tcW w:w="5940" w:type="dxa"/>
            <w:vAlign w:val="center"/>
          </w:tcPr>
          <w:p w14:paraId="1933E955" w14:textId="77CCD353" w:rsidR="005B3895" w:rsidRPr="00BD6432" w:rsidRDefault="005B3895" w:rsidP="007E05EA">
            <w:pPr>
              <w:keepNext/>
              <w:rPr>
                <w:rFonts w:asciiTheme="minorHAnsi" w:hAnsiTheme="minorHAnsi"/>
                <w:sz w:val="18"/>
                <w:szCs w:val="18"/>
              </w:rPr>
            </w:pPr>
            <w:r w:rsidRPr="00BD6432">
              <w:rPr>
                <w:rFonts w:asciiTheme="minorHAnsi" w:hAnsiTheme="minorHAnsi"/>
                <w:sz w:val="18"/>
                <w:szCs w:val="18"/>
              </w:rPr>
              <w:t>Central Fan Integrated (CFI) Ventilation System Status</w:t>
            </w:r>
          </w:p>
        </w:tc>
        <w:tc>
          <w:tcPr>
            <w:tcW w:w="4615" w:type="dxa"/>
            <w:vAlign w:val="center"/>
          </w:tcPr>
          <w:p w14:paraId="1933E956" w14:textId="77777777" w:rsidR="005B3895" w:rsidRPr="00BD6432" w:rsidRDefault="005B3895" w:rsidP="00BD6432">
            <w:pPr>
              <w:rPr>
                <w:rFonts w:asciiTheme="minorHAnsi" w:hAnsiTheme="minorHAnsi"/>
                <w:sz w:val="18"/>
                <w:szCs w:val="18"/>
              </w:rPr>
            </w:pPr>
          </w:p>
        </w:tc>
      </w:tr>
      <w:tr w:rsidR="005B3895" w:rsidRPr="00BD6432" w14:paraId="1933E95B" w14:textId="77777777" w:rsidTr="002B0777">
        <w:tblPrEx>
          <w:tblBorders>
            <w:top w:val="none" w:sz="0" w:space="0" w:color="auto"/>
          </w:tblBorders>
        </w:tblPrEx>
        <w:trPr>
          <w:cantSplit/>
          <w:trHeight w:val="144"/>
        </w:trPr>
        <w:tc>
          <w:tcPr>
            <w:tcW w:w="475" w:type="dxa"/>
            <w:vAlign w:val="center"/>
          </w:tcPr>
          <w:p w14:paraId="1933E958" w14:textId="28D787A3" w:rsidR="005B3895" w:rsidRPr="00BD6432" w:rsidRDefault="005B3895" w:rsidP="005F1C88">
            <w:pPr>
              <w:pStyle w:val="FootnoteText"/>
              <w:jc w:val="center"/>
              <w:rPr>
                <w:rFonts w:asciiTheme="minorHAnsi" w:hAnsiTheme="minorHAnsi"/>
                <w:sz w:val="18"/>
                <w:szCs w:val="18"/>
              </w:rPr>
            </w:pPr>
            <w:r w:rsidRPr="00BD6432">
              <w:rPr>
                <w:rFonts w:asciiTheme="minorHAnsi" w:hAnsiTheme="minorHAnsi"/>
                <w:sz w:val="18"/>
                <w:szCs w:val="18"/>
              </w:rPr>
              <w:t>0</w:t>
            </w:r>
            <w:r w:rsidR="004B0E25">
              <w:rPr>
                <w:rFonts w:asciiTheme="minorHAnsi" w:hAnsiTheme="minorHAnsi"/>
                <w:sz w:val="18"/>
                <w:szCs w:val="18"/>
              </w:rPr>
              <w:t>9</w:t>
            </w:r>
          </w:p>
        </w:tc>
        <w:tc>
          <w:tcPr>
            <w:tcW w:w="5940" w:type="dxa"/>
            <w:vAlign w:val="center"/>
          </w:tcPr>
          <w:p w14:paraId="1933E959" w14:textId="07D4206D"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System Bypass Duct Status</w:t>
            </w:r>
          </w:p>
        </w:tc>
        <w:tc>
          <w:tcPr>
            <w:tcW w:w="4615" w:type="dxa"/>
            <w:vAlign w:val="center"/>
          </w:tcPr>
          <w:p w14:paraId="1933E95A" w14:textId="77777777" w:rsidR="005B3895" w:rsidRPr="00BD6432" w:rsidRDefault="005B3895" w:rsidP="00E0185A">
            <w:pPr>
              <w:pStyle w:val="ListParagraph"/>
              <w:keepNext/>
              <w:ind w:left="0"/>
              <w:rPr>
                <w:rFonts w:asciiTheme="minorHAnsi" w:hAnsiTheme="minorHAnsi"/>
                <w:sz w:val="18"/>
                <w:szCs w:val="18"/>
              </w:rPr>
            </w:pPr>
          </w:p>
        </w:tc>
      </w:tr>
      <w:tr w:rsidR="005B3895" w:rsidRPr="00BD6432" w14:paraId="1933E95F" w14:textId="77777777" w:rsidTr="002B0777">
        <w:tblPrEx>
          <w:tblBorders>
            <w:top w:val="none" w:sz="0" w:space="0" w:color="auto"/>
          </w:tblBorders>
        </w:tblPrEx>
        <w:trPr>
          <w:cantSplit/>
          <w:trHeight w:val="144"/>
        </w:trPr>
        <w:tc>
          <w:tcPr>
            <w:tcW w:w="475" w:type="dxa"/>
            <w:vAlign w:val="center"/>
          </w:tcPr>
          <w:p w14:paraId="1933E95C" w14:textId="6F7B43BD" w:rsidR="005B3895" w:rsidRPr="00BD6432" w:rsidRDefault="004B0E25" w:rsidP="005F1C88">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1933E95D" w14:textId="6FECA014"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Date of System Airflow Rate Measurement</w:t>
            </w:r>
          </w:p>
        </w:tc>
        <w:tc>
          <w:tcPr>
            <w:tcW w:w="4615" w:type="dxa"/>
            <w:vAlign w:val="center"/>
          </w:tcPr>
          <w:p w14:paraId="1933E95E" w14:textId="77777777" w:rsidR="005B3895" w:rsidRPr="00BD6432" w:rsidRDefault="005B3895" w:rsidP="00BD6432">
            <w:pPr>
              <w:keepNext/>
              <w:rPr>
                <w:rFonts w:asciiTheme="minorHAnsi" w:hAnsiTheme="minorHAnsi"/>
                <w:sz w:val="18"/>
                <w:szCs w:val="18"/>
              </w:rPr>
            </w:pPr>
          </w:p>
        </w:tc>
      </w:tr>
      <w:tr w:rsidR="005B3895" w:rsidRPr="00BD6432" w14:paraId="1933E963" w14:textId="77777777" w:rsidTr="002B0777">
        <w:tblPrEx>
          <w:tblBorders>
            <w:top w:val="none" w:sz="0" w:space="0" w:color="auto"/>
          </w:tblBorders>
        </w:tblPrEx>
        <w:trPr>
          <w:cantSplit/>
          <w:trHeight w:val="144"/>
        </w:trPr>
        <w:tc>
          <w:tcPr>
            <w:tcW w:w="475" w:type="dxa"/>
            <w:vAlign w:val="center"/>
          </w:tcPr>
          <w:p w14:paraId="1933E960" w14:textId="66E2AD75" w:rsidR="005B3895" w:rsidRPr="00BD6432" w:rsidDel="006E5AE2" w:rsidRDefault="00E43C81" w:rsidP="005F1C88">
            <w:pPr>
              <w:pStyle w:val="FootnoteText"/>
              <w:jc w:val="center"/>
              <w:rPr>
                <w:rFonts w:asciiTheme="minorHAnsi" w:hAnsiTheme="minorHAnsi"/>
                <w:sz w:val="18"/>
                <w:szCs w:val="18"/>
              </w:rPr>
            </w:pPr>
            <w:r>
              <w:rPr>
                <w:rFonts w:asciiTheme="minorHAnsi" w:hAnsiTheme="minorHAnsi"/>
                <w:sz w:val="18"/>
                <w:szCs w:val="18"/>
              </w:rPr>
              <w:t>1</w:t>
            </w:r>
            <w:r w:rsidR="004B0E25">
              <w:rPr>
                <w:rFonts w:asciiTheme="minorHAnsi" w:hAnsiTheme="minorHAnsi"/>
                <w:sz w:val="18"/>
                <w:szCs w:val="18"/>
              </w:rPr>
              <w:t>1</w:t>
            </w:r>
          </w:p>
        </w:tc>
        <w:tc>
          <w:tcPr>
            <w:tcW w:w="5940" w:type="dxa"/>
            <w:vAlign w:val="center"/>
          </w:tcPr>
          <w:p w14:paraId="1933E961" w14:textId="63C61F17" w:rsidR="005B3895" w:rsidRPr="00BD6432" w:rsidRDefault="005B3895" w:rsidP="00BD6432">
            <w:pPr>
              <w:keepNext/>
              <w:rPr>
                <w:rFonts w:asciiTheme="minorHAnsi" w:hAnsiTheme="minorHAnsi"/>
                <w:sz w:val="18"/>
                <w:szCs w:val="18"/>
              </w:rPr>
            </w:pPr>
            <w:r w:rsidRPr="00BD6432">
              <w:rPr>
                <w:rFonts w:asciiTheme="minorHAnsi" w:hAnsiTheme="minorHAnsi"/>
                <w:sz w:val="18"/>
                <w:szCs w:val="18"/>
              </w:rPr>
              <w:t xml:space="preserve">Airflow Rate Protocol </w:t>
            </w:r>
            <w:r w:rsidR="007E05EA">
              <w:rPr>
                <w:rFonts w:asciiTheme="minorHAnsi" w:hAnsiTheme="minorHAnsi"/>
                <w:sz w:val="18"/>
                <w:szCs w:val="18"/>
              </w:rPr>
              <w:t>U</w:t>
            </w:r>
            <w:r w:rsidRPr="00BD6432">
              <w:rPr>
                <w:rFonts w:asciiTheme="minorHAnsi" w:hAnsiTheme="minorHAnsi"/>
                <w:sz w:val="18"/>
                <w:szCs w:val="18"/>
              </w:rPr>
              <w:t>tilized</w:t>
            </w:r>
          </w:p>
        </w:tc>
        <w:tc>
          <w:tcPr>
            <w:tcW w:w="4615" w:type="dxa"/>
            <w:vAlign w:val="center"/>
          </w:tcPr>
          <w:p w14:paraId="1933E962" w14:textId="77777777" w:rsidR="005B3895" w:rsidRPr="00BD6432" w:rsidRDefault="005B3895" w:rsidP="00BD6432">
            <w:pPr>
              <w:keepNext/>
              <w:rPr>
                <w:rFonts w:asciiTheme="minorHAnsi" w:hAnsiTheme="minorHAnsi"/>
                <w:sz w:val="18"/>
                <w:szCs w:val="18"/>
              </w:rPr>
            </w:pPr>
          </w:p>
        </w:tc>
      </w:tr>
      <w:tr w:rsidR="00E32A17" w:rsidRPr="00BD6432" w14:paraId="46D1E8B0" w14:textId="77777777" w:rsidTr="002B0777">
        <w:tblPrEx>
          <w:tblBorders>
            <w:top w:val="none" w:sz="0" w:space="0" w:color="auto"/>
          </w:tblBorders>
        </w:tblPrEx>
        <w:trPr>
          <w:cantSplit/>
          <w:trHeight w:val="144"/>
        </w:trPr>
        <w:tc>
          <w:tcPr>
            <w:tcW w:w="475" w:type="dxa"/>
            <w:vAlign w:val="center"/>
          </w:tcPr>
          <w:p w14:paraId="7F276F58" w14:textId="21254ED4" w:rsidR="00E32A17" w:rsidRDefault="00E32A17" w:rsidP="00E32A17">
            <w:pPr>
              <w:pStyle w:val="FootnoteText"/>
              <w:jc w:val="center"/>
              <w:rPr>
                <w:rFonts w:asciiTheme="minorHAnsi" w:hAnsiTheme="minorHAnsi"/>
                <w:sz w:val="18"/>
                <w:szCs w:val="18"/>
              </w:rPr>
            </w:pPr>
            <w:r>
              <w:rPr>
                <w:rFonts w:asciiTheme="minorHAnsi" w:hAnsiTheme="minorHAnsi"/>
                <w:sz w:val="18"/>
                <w:szCs w:val="18"/>
              </w:rPr>
              <w:t>1</w:t>
            </w:r>
            <w:r w:rsidR="004B0E25">
              <w:rPr>
                <w:rFonts w:asciiTheme="minorHAnsi" w:hAnsiTheme="minorHAnsi"/>
                <w:sz w:val="18"/>
                <w:szCs w:val="18"/>
              </w:rPr>
              <w:t>2</w:t>
            </w:r>
          </w:p>
        </w:tc>
        <w:tc>
          <w:tcPr>
            <w:tcW w:w="5940" w:type="dxa"/>
            <w:vAlign w:val="center"/>
          </w:tcPr>
          <w:p w14:paraId="26E76E58" w14:textId="5F37A2C7" w:rsidR="00E32A17" w:rsidRPr="00BD6432" w:rsidRDefault="00E32A17" w:rsidP="00E32A17">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1780E4B0" w14:textId="77777777" w:rsidR="00E32A17" w:rsidRPr="00BD6432" w:rsidRDefault="00E32A17" w:rsidP="00E32A17">
            <w:pPr>
              <w:keepNext/>
              <w:rPr>
                <w:rFonts w:asciiTheme="minorHAnsi" w:hAnsiTheme="minorHAnsi"/>
                <w:sz w:val="18"/>
                <w:szCs w:val="18"/>
              </w:rPr>
            </w:pPr>
          </w:p>
        </w:tc>
      </w:tr>
    </w:tbl>
    <w:p w14:paraId="1933E964" w14:textId="77777777" w:rsidR="005B3895" w:rsidRPr="004B432B" w:rsidRDefault="005B3895">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5B3895" w:rsidRPr="00BD6432" w:rsidDel="001739A4" w14:paraId="1933E967" w14:textId="77777777" w:rsidTr="00BD6432">
        <w:trPr>
          <w:cantSplit/>
          <w:trHeight w:val="144"/>
        </w:trPr>
        <w:tc>
          <w:tcPr>
            <w:tcW w:w="11030" w:type="dxa"/>
            <w:gridSpan w:val="3"/>
            <w:vAlign w:val="center"/>
          </w:tcPr>
          <w:p w14:paraId="1933E965" w14:textId="65CEED5D" w:rsidR="005B3895" w:rsidRPr="00BD6432" w:rsidRDefault="005B3895" w:rsidP="005B3895">
            <w:pPr>
              <w:keepNext/>
              <w:rPr>
                <w:rFonts w:asciiTheme="minorHAnsi" w:hAnsiTheme="minorHAnsi"/>
                <w:b/>
                <w:sz w:val="18"/>
                <w:szCs w:val="18"/>
              </w:rPr>
            </w:pPr>
            <w:r w:rsidRPr="00BD6432">
              <w:rPr>
                <w:rFonts w:asciiTheme="minorHAnsi" w:hAnsiTheme="minorHAnsi"/>
                <w:b/>
                <w:sz w:val="18"/>
                <w:szCs w:val="18"/>
              </w:rPr>
              <w:t xml:space="preserve">B. Hole for the </w:t>
            </w:r>
            <w:r w:rsidR="007E05EA">
              <w:rPr>
                <w:rFonts w:asciiTheme="minorHAnsi" w:hAnsiTheme="minorHAnsi"/>
                <w:b/>
                <w:sz w:val="18"/>
                <w:szCs w:val="18"/>
              </w:rPr>
              <w:t>P</w:t>
            </w:r>
            <w:r w:rsidR="007E05EA" w:rsidRPr="00BD6432">
              <w:rPr>
                <w:rFonts w:asciiTheme="minorHAnsi" w:hAnsiTheme="minorHAnsi"/>
                <w:b/>
                <w:sz w:val="18"/>
                <w:szCs w:val="18"/>
              </w:rPr>
              <w:t xml:space="preserve">lacement </w:t>
            </w:r>
            <w:r w:rsidRPr="00BD6432">
              <w:rPr>
                <w:rFonts w:asciiTheme="minorHAnsi" w:hAnsiTheme="minorHAnsi"/>
                <w:b/>
                <w:sz w:val="18"/>
                <w:szCs w:val="18"/>
              </w:rPr>
              <w:t xml:space="preserve">of a Static Pressure Probe (HSPP), and Permanently </w:t>
            </w:r>
            <w:r w:rsidR="007E05EA">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7E05EA">
              <w:rPr>
                <w:rFonts w:asciiTheme="minorHAnsi" w:hAnsiTheme="minorHAnsi"/>
                <w:b/>
                <w:sz w:val="18"/>
                <w:szCs w:val="18"/>
              </w:rPr>
              <w:t>S</w:t>
            </w:r>
            <w:r w:rsidRPr="00BD6432">
              <w:rPr>
                <w:rFonts w:asciiTheme="minorHAnsi" w:hAnsiTheme="minorHAnsi"/>
                <w:b/>
                <w:sz w:val="18"/>
                <w:szCs w:val="18"/>
              </w:rPr>
              <w:t xml:space="preserve">upply </w:t>
            </w:r>
            <w:r w:rsidR="007E05EA">
              <w:rPr>
                <w:rFonts w:asciiTheme="minorHAnsi" w:hAnsiTheme="minorHAnsi"/>
                <w:b/>
                <w:sz w:val="18"/>
                <w:szCs w:val="18"/>
              </w:rPr>
              <w:t>P</w:t>
            </w:r>
            <w:r w:rsidRPr="00BD6432">
              <w:rPr>
                <w:rFonts w:asciiTheme="minorHAnsi" w:hAnsiTheme="minorHAnsi"/>
                <w:b/>
                <w:sz w:val="18"/>
                <w:szCs w:val="18"/>
              </w:rPr>
              <w:t>lenum</w:t>
            </w:r>
          </w:p>
          <w:p w14:paraId="1933E966" w14:textId="77777777" w:rsidR="005B3895" w:rsidRPr="007E05EA" w:rsidRDefault="005B3895" w:rsidP="005B3895">
            <w:pPr>
              <w:pStyle w:val="BulletCALetter"/>
              <w:spacing w:before="0"/>
              <w:ind w:left="0" w:firstLine="0"/>
              <w:rPr>
                <w:rFonts w:asciiTheme="minorHAnsi" w:hAnsiTheme="minorHAnsi"/>
                <w:sz w:val="18"/>
                <w:szCs w:val="18"/>
              </w:rPr>
            </w:pPr>
            <w:r w:rsidRPr="00F062C2">
              <w:rPr>
                <w:rFonts w:asciiTheme="minorHAnsi" w:hAnsiTheme="minorHAnsi"/>
                <w:sz w:val="18"/>
                <w:szCs w:val="18"/>
              </w:rPr>
              <w:t xml:space="preserve">Procedures for installing HSPP or PSPP are specified in RA3.3.1.1.  </w:t>
            </w:r>
          </w:p>
        </w:tc>
      </w:tr>
      <w:tr w:rsidR="005B3895" w:rsidRPr="00BD6432" w:rsidDel="001739A4" w14:paraId="1933E96B" w14:textId="77777777" w:rsidTr="002B0777">
        <w:trPr>
          <w:cantSplit/>
          <w:trHeight w:val="144"/>
        </w:trPr>
        <w:tc>
          <w:tcPr>
            <w:tcW w:w="475" w:type="dxa"/>
            <w:vAlign w:val="center"/>
          </w:tcPr>
          <w:p w14:paraId="1933E968" w14:textId="77777777" w:rsidR="005B3895" w:rsidRPr="00BD6432" w:rsidRDefault="006125E7" w:rsidP="005B3895">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1933E969" w14:textId="42A3B0EA" w:rsidR="005B3895" w:rsidRPr="00BD6432" w:rsidRDefault="006125E7" w:rsidP="007E05EA">
            <w:pPr>
              <w:rPr>
                <w:rFonts w:asciiTheme="minorHAnsi" w:hAnsiTheme="minorHAnsi"/>
                <w:sz w:val="18"/>
                <w:szCs w:val="18"/>
              </w:rPr>
            </w:pPr>
            <w:r w:rsidRPr="006125E7">
              <w:rPr>
                <w:rFonts w:asciiTheme="minorHAnsi" w:hAnsiTheme="minorHAnsi"/>
                <w:sz w:val="18"/>
                <w:szCs w:val="18"/>
              </w:rPr>
              <w:t xml:space="preserve">Method </w:t>
            </w:r>
            <w:r w:rsidR="007E05EA">
              <w:rPr>
                <w:rFonts w:asciiTheme="minorHAnsi" w:hAnsiTheme="minorHAnsi"/>
                <w:sz w:val="18"/>
                <w:szCs w:val="18"/>
              </w:rPr>
              <w:t>U</w:t>
            </w:r>
            <w:r w:rsidRPr="006125E7">
              <w:rPr>
                <w:rFonts w:asciiTheme="minorHAnsi" w:hAnsiTheme="minorHAnsi"/>
                <w:sz w:val="18"/>
                <w:szCs w:val="18"/>
              </w:rPr>
              <w:t xml:space="preserve">sed to </w:t>
            </w:r>
            <w:r w:rsidR="007E05EA">
              <w:rPr>
                <w:rFonts w:asciiTheme="minorHAnsi" w:hAnsiTheme="minorHAnsi"/>
                <w:sz w:val="18"/>
                <w:szCs w:val="18"/>
              </w:rPr>
              <w:t>D</w:t>
            </w:r>
            <w:r w:rsidRPr="006125E7">
              <w:rPr>
                <w:rFonts w:asciiTheme="minorHAnsi" w:hAnsiTheme="minorHAnsi"/>
                <w:sz w:val="18"/>
                <w:szCs w:val="18"/>
              </w:rPr>
              <w:t xml:space="preserve">emonstrate </w:t>
            </w:r>
            <w:r w:rsidR="007E05EA">
              <w:rPr>
                <w:rFonts w:asciiTheme="minorHAnsi" w:hAnsiTheme="minorHAnsi"/>
                <w:sz w:val="18"/>
                <w:szCs w:val="18"/>
              </w:rPr>
              <w:t>C</w:t>
            </w:r>
            <w:r w:rsidRPr="006125E7">
              <w:rPr>
                <w:rFonts w:asciiTheme="minorHAnsi" w:hAnsiTheme="minorHAnsi"/>
                <w:sz w:val="18"/>
                <w:szCs w:val="18"/>
              </w:rPr>
              <w:t xml:space="preserve">ompliance with the HSPP/PSPP </w:t>
            </w:r>
            <w:r w:rsidR="007E05EA">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1933E96A" w14:textId="77777777" w:rsidR="005B3895" w:rsidRPr="00BD6432" w:rsidRDefault="005B3895" w:rsidP="007D53FC">
            <w:pPr>
              <w:pStyle w:val="Header"/>
              <w:keepNext/>
              <w:tabs>
                <w:tab w:val="clear" w:pos="4320"/>
                <w:tab w:val="clear" w:pos="8640"/>
              </w:tabs>
              <w:rPr>
                <w:rFonts w:asciiTheme="minorHAnsi" w:hAnsiTheme="minorHAnsi"/>
                <w:sz w:val="18"/>
                <w:szCs w:val="18"/>
              </w:rPr>
            </w:pPr>
          </w:p>
        </w:tc>
      </w:tr>
    </w:tbl>
    <w:p w14:paraId="1933E96C" w14:textId="77777777" w:rsidR="001868E8" w:rsidRPr="004B432B" w:rsidRDefault="001868E8"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7D53FC" w:rsidRPr="00BD6432" w14:paraId="1933E96F" w14:textId="77777777" w:rsidTr="00BD6432">
        <w:trPr>
          <w:cantSplit/>
          <w:trHeight w:val="144"/>
        </w:trPr>
        <w:tc>
          <w:tcPr>
            <w:tcW w:w="5000" w:type="pct"/>
            <w:gridSpan w:val="3"/>
            <w:vAlign w:val="center"/>
          </w:tcPr>
          <w:p w14:paraId="1933E96D" w14:textId="7AB356A5" w:rsidR="007D53FC" w:rsidRPr="00BD6432" w:rsidRDefault="007D53FC" w:rsidP="00BD6432">
            <w:pPr>
              <w:keepNext/>
              <w:rPr>
                <w:rFonts w:asciiTheme="minorHAnsi" w:hAnsiTheme="minorHAnsi"/>
                <w:b/>
                <w:sz w:val="18"/>
                <w:szCs w:val="18"/>
              </w:rPr>
            </w:pPr>
            <w:r w:rsidRPr="00BD6432">
              <w:rPr>
                <w:rFonts w:asciiTheme="minorHAnsi" w:hAnsiTheme="minorHAnsi"/>
                <w:b/>
                <w:sz w:val="18"/>
                <w:szCs w:val="18"/>
              </w:rPr>
              <w:t>C. Airflow Rate Measurement Apparatus and Procedure Information</w:t>
            </w:r>
          </w:p>
          <w:p w14:paraId="1933E96E" w14:textId="77777777" w:rsidR="007D53FC" w:rsidRPr="007E05EA" w:rsidRDefault="007D53FC" w:rsidP="00BD6432">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7D53FC" w:rsidRPr="00BD6432" w14:paraId="1933E973" w14:textId="77777777" w:rsidTr="002B0777">
        <w:trPr>
          <w:cantSplit/>
          <w:trHeight w:val="144"/>
        </w:trPr>
        <w:tc>
          <w:tcPr>
            <w:tcW w:w="212" w:type="pct"/>
            <w:vAlign w:val="center"/>
          </w:tcPr>
          <w:p w14:paraId="1933E970"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01</w:t>
            </w:r>
          </w:p>
        </w:tc>
        <w:tc>
          <w:tcPr>
            <w:tcW w:w="2697" w:type="pct"/>
            <w:vAlign w:val="center"/>
          </w:tcPr>
          <w:p w14:paraId="1933E971" w14:textId="1CC6C8A4" w:rsidR="007D53FC"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Airflow Rate Measurement Type </w:t>
            </w:r>
            <w:r w:rsidR="007E05EA">
              <w:rPr>
                <w:rFonts w:asciiTheme="minorHAnsi" w:hAnsiTheme="minorHAnsi"/>
                <w:sz w:val="18"/>
                <w:szCs w:val="18"/>
              </w:rPr>
              <w:t>U</w:t>
            </w:r>
            <w:r w:rsidRPr="006125E7">
              <w:rPr>
                <w:rFonts w:asciiTheme="minorHAnsi" w:hAnsiTheme="minorHAnsi"/>
                <w:sz w:val="18"/>
                <w:szCs w:val="18"/>
              </w:rPr>
              <w:t xml:space="preserve">sed for this </w:t>
            </w:r>
            <w:r w:rsidR="007E05EA">
              <w:rPr>
                <w:rFonts w:asciiTheme="minorHAnsi" w:hAnsiTheme="minorHAnsi"/>
                <w:sz w:val="18"/>
                <w:szCs w:val="18"/>
              </w:rPr>
              <w:t>A</w:t>
            </w:r>
            <w:r w:rsidRPr="006125E7">
              <w:rPr>
                <w:rFonts w:asciiTheme="minorHAnsi" w:hAnsiTheme="minorHAnsi"/>
                <w:sz w:val="18"/>
                <w:szCs w:val="18"/>
              </w:rPr>
              <w:t xml:space="preserve">irflow </w:t>
            </w:r>
            <w:r w:rsidR="007E05EA">
              <w:rPr>
                <w:rFonts w:asciiTheme="minorHAnsi" w:hAnsiTheme="minorHAnsi"/>
                <w:sz w:val="18"/>
                <w:szCs w:val="18"/>
              </w:rPr>
              <w:t>R</w:t>
            </w:r>
            <w:r w:rsidRPr="006125E7">
              <w:rPr>
                <w:rFonts w:asciiTheme="minorHAnsi" w:hAnsiTheme="minorHAnsi"/>
                <w:sz w:val="18"/>
                <w:szCs w:val="18"/>
              </w:rPr>
              <w:t xml:space="preserve">ate </w:t>
            </w:r>
            <w:r w:rsidR="007E05EA">
              <w:rPr>
                <w:rFonts w:asciiTheme="minorHAnsi" w:hAnsiTheme="minorHAnsi"/>
                <w:sz w:val="18"/>
                <w:szCs w:val="18"/>
              </w:rPr>
              <w:t>V</w:t>
            </w:r>
            <w:r w:rsidRPr="006125E7">
              <w:rPr>
                <w:rFonts w:asciiTheme="minorHAnsi" w:hAnsiTheme="minorHAnsi"/>
                <w:sz w:val="18"/>
                <w:szCs w:val="18"/>
              </w:rPr>
              <w:t>erification</w:t>
            </w:r>
          </w:p>
        </w:tc>
        <w:tc>
          <w:tcPr>
            <w:tcW w:w="2092" w:type="pct"/>
            <w:vAlign w:val="center"/>
          </w:tcPr>
          <w:p w14:paraId="1933E972" w14:textId="77777777" w:rsidR="007D53FC" w:rsidRPr="00BD6432" w:rsidRDefault="007D53FC" w:rsidP="008A7FD4">
            <w:pPr>
              <w:pStyle w:val="ListParagraph"/>
              <w:keepNext/>
              <w:ind w:left="0"/>
              <w:rPr>
                <w:rFonts w:asciiTheme="minorHAnsi" w:hAnsiTheme="minorHAnsi"/>
                <w:sz w:val="18"/>
                <w:szCs w:val="18"/>
              </w:rPr>
            </w:pPr>
          </w:p>
        </w:tc>
      </w:tr>
      <w:tr w:rsidR="007D53FC" w:rsidRPr="00BD6432" w14:paraId="1933E977" w14:textId="77777777" w:rsidTr="002B0777">
        <w:trPr>
          <w:cantSplit/>
          <w:trHeight w:val="144"/>
        </w:trPr>
        <w:tc>
          <w:tcPr>
            <w:tcW w:w="212" w:type="pct"/>
            <w:vAlign w:val="center"/>
          </w:tcPr>
          <w:p w14:paraId="1933E974"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02</w:t>
            </w:r>
          </w:p>
        </w:tc>
        <w:tc>
          <w:tcPr>
            <w:tcW w:w="2697" w:type="pct"/>
            <w:vAlign w:val="center"/>
          </w:tcPr>
          <w:p w14:paraId="1933E975" w14:textId="110C07E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Manufacturer of Airflow Measurement Apparatus</w:t>
            </w:r>
          </w:p>
        </w:tc>
        <w:tc>
          <w:tcPr>
            <w:tcW w:w="2092" w:type="pct"/>
            <w:vAlign w:val="center"/>
          </w:tcPr>
          <w:p w14:paraId="1933E976" w14:textId="77777777" w:rsidR="007D53FC" w:rsidRPr="00BD6432" w:rsidRDefault="007D53FC" w:rsidP="008A7FD4">
            <w:pPr>
              <w:keepNext/>
              <w:rPr>
                <w:rFonts w:asciiTheme="minorHAnsi" w:hAnsiTheme="minorHAnsi"/>
                <w:sz w:val="18"/>
                <w:szCs w:val="18"/>
              </w:rPr>
            </w:pPr>
          </w:p>
        </w:tc>
      </w:tr>
      <w:tr w:rsidR="007D53FC" w:rsidRPr="00BD6432" w14:paraId="1933E97B" w14:textId="77777777" w:rsidTr="002B0777">
        <w:trPr>
          <w:cantSplit/>
          <w:trHeight w:val="144"/>
        </w:trPr>
        <w:tc>
          <w:tcPr>
            <w:tcW w:w="212" w:type="pct"/>
            <w:vAlign w:val="center"/>
          </w:tcPr>
          <w:p w14:paraId="1933E978"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03</w:t>
            </w:r>
          </w:p>
        </w:tc>
        <w:tc>
          <w:tcPr>
            <w:tcW w:w="2697" w:type="pct"/>
            <w:vAlign w:val="center"/>
          </w:tcPr>
          <w:p w14:paraId="1933E979" w14:textId="159912D3"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Model number of Airflow Measurement Apparatus</w:t>
            </w:r>
          </w:p>
        </w:tc>
        <w:tc>
          <w:tcPr>
            <w:tcW w:w="2092" w:type="pct"/>
            <w:vAlign w:val="center"/>
          </w:tcPr>
          <w:p w14:paraId="1933E97A" w14:textId="77777777" w:rsidR="007D53FC" w:rsidRPr="00BD6432" w:rsidRDefault="007D53FC" w:rsidP="008A7FD4">
            <w:pPr>
              <w:keepNext/>
              <w:rPr>
                <w:rFonts w:asciiTheme="minorHAnsi" w:hAnsiTheme="minorHAnsi"/>
                <w:sz w:val="18"/>
                <w:szCs w:val="18"/>
              </w:rPr>
            </w:pPr>
          </w:p>
        </w:tc>
      </w:tr>
      <w:tr w:rsidR="007D53FC" w:rsidRPr="00BD6432" w14:paraId="1933E97F" w14:textId="77777777" w:rsidTr="002B0777">
        <w:trPr>
          <w:cantSplit/>
          <w:trHeight w:val="144"/>
        </w:trPr>
        <w:tc>
          <w:tcPr>
            <w:tcW w:w="212" w:type="pct"/>
            <w:vAlign w:val="center"/>
          </w:tcPr>
          <w:p w14:paraId="1933E97C" w14:textId="77777777" w:rsidR="007D53FC" w:rsidRPr="00BD6432" w:rsidRDefault="006125E7" w:rsidP="00BD6432">
            <w:pPr>
              <w:keepNext/>
              <w:jc w:val="center"/>
              <w:rPr>
                <w:rFonts w:asciiTheme="minorHAnsi" w:hAnsiTheme="minorHAnsi"/>
                <w:sz w:val="18"/>
                <w:szCs w:val="18"/>
              </w:rPr>
            </w:pPr>
            <w:r w:rsidRPr="006125E7">
              <w:rPr>
                <w:rFonts w:asciiTheme="minorHAnsi" w:hAnsiTheme="minorHAnsi"/>
                <w:sz w:val="18"/>
                <w:szCs w:val="18"/>
              </w:rPr>
              <w:t>04</w:t>
            </w:r>
          </w:p>
        </w:tc>
        <w:tc>
          <w:tcPr>
            <w:tcW w:w="2697" w:type="pct"/>
            <w:vAlign w:val="center"/>
          </w:tcPr>
          <w:p w14:paraId="1933E97D" w14:textId="4F169F2F" w:rsidR="007D53FC" w:rsidRPr="00BD6432" w:rsidRDefault="006125E7" w:rsidP="00BD6432">
            <w:pPr>
              <w:keepNext/>
              <w:rPr>
                <w:rFonts w:asciiTheme="minorHAnsi" w:hAnsiTheme="minorHAnsi"/>
                <w:sz w:val="18"/>
                <w:szCs w:val="18"/>
              </w:rPr>
            </w:pPr>
            <w:r w:rsidRPr="006125E7">
              <w:rPr>
                <w:rFonts w:asciiTheme="minorHAnsi" w:hAnsiTheme="minorHAnsi"/>
                <w:sz w:val="18"/>
                <w:szCs w:val="18"/>
              </w:rPr>
              <w:t>Certification Status of the Airflow Measurement Apparatus Accuracy</w:t>
            </w:r>
          </w:p>
        </w:tc>
        <w:tc>
          <w:tcPr>
            <w:tcW w:w="2092" w:type="pct"/>
            <w:vAlign w:val="center"/>
          </w:tcPr>
          <w:p w14:paraId="1933E97E" w14:textId="77777777" w:rsidR="007D53FC" w:rsidRPr="00BD6432" w:rsidRDefault="007D53FC" w:rsidP="008A7FD4">
            <w:pPr>
              <w:pStyle w:val="ListParagraph"/>
              <w:keepNext/>
              <w:ind w:left="0"/>
              <w:rPr>
                <w:rFonts w:asciiTheme="minorHAnsi" w:hAnsiTheme="minorHAnsi"/>
                <w:sz w:val="18"/>
                <w:szCs w:val="18"/>
              </w:rPr>
            </w:pPr>
          </w:p>
        </w:tc>
      </w:tr>
    </w:tbl>
    <w:p w14:paraId="1933E980" w14:textId="77777777" w:rsidR="001868E8" w:rsidRPr="004B432B" w:rsidRDefault="001868E8"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BD6432" w:rsidRPr="00BD6432" w14:paraId="1933E984" w14:textId="77777777" w:rsidTr="00BD6432">
        <w:trPr>
          <w:trHeight w:val="144"/>
        </w:trPr>
        <w:tc>
          <w:tcPr>
            <w:tcW w:w="5000" w:type="pct"/>
          </w:tcPr>
          <w:p w14:paraId="1933E983" w14:textId="2F4DCF04" w:rsidR="006B530D" w:rsidRPr="00BD6432" w:rsidRDefault="006125E7" w:rsidP="00BD6432">
            <w:pPr>
              <w:rPr>
                <w:rFonts w:asciiTheme="minorHAnsi" w:hAnsiTheme="minorHAnsi"/>
                <w:b/>
                <w:sz w:val="18"/>
                <w:szCs w:val="18"/>
              </w:rPr>
            </w:pPr>
            <w:r w:rsidRPr="006125E7">
              <w:rPr>
                <w:rFonts w:asciiTheme="minorHAnsi" w:hAnsiTheme="minorHAnsi"/>
                <w:b/>
                <w:sz w:val="18"/>
                <w:szCs w:val="18"/>
              </w:rPr>
              <w:t>MCH-23</w:t>
            </w:r>
            <w:r w:rsidR="001319CB">
              <w:rPr>
                <w:rFonts w:asciiTheme="minorHAnsi" w:hAnsiTheme="minorHAnsi"/>
                <w:b/>
                <w:sz w:val="18"/>
                <w:szCs w:val="18"/>
              </w:rPr>
              <w:t>f</w:t>
            </w:r>
            <w:r w:rsidRPr="006125E7">
              <w:rPr>
                <w:rFonts w:asciiTheme="minorHAnsi" w:hAnsiTheme="minorHAnsi"/>
                <w:b/>
                <w:sz w:val="18"/>
                <w:szCs w:val="18"/>
              </w:rPr>
              <w:t xml:space="preserve"> Forced Air System Airflow Rate Measurement – Newly Installed Zoned Single-Speed Compressor Systems </w:t>
            </w:r>
            <w:r w:rsidR="001319CB">
              <w:rPr>
                <w:rFonts w:asciiTheme="minorHAnsi" w:hAnsiTheme="minorHAnsi"/>
                <w:b/>
                <w:sz w:val="18"/>
                <w:szCs w:val="18"/>
              </w:rPr>
              <w:t>with Central Fan Ventilation Cooling</w:t>
            </w:r>
          </w:p>
        </w:tc>
      </w:tr>
    </w:tbl>
    <w:p w14:paraId="1933E985" w14:textId="77777777" w:rsidR="00BD6432" w:rsidRPr="004B432B" w:rsidRDefault="00BD6432" w:rsidP="00BD6432">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2"/>
        <w:gridCol w:w="5888"/>
        <w:gridCol w:w="4569"/>
      </w:tblGrid>
      <w:tr w:rsidR="00BD6432" w:rsidRPr="00BD6432" w14:paraId="1933E988" w14:textId="77777777" w:rsidTr="00AB21E4">
        <w:trPr>
          <w:trHeight w:val="144"/>
        </w:trPr>
        <w:tc>
          <w:tcPr>
            <w:tcW w:w="5000" w:type="pct"/>
            <w:gridSpan w:val="3"/>
          </w:tcPr>
          <w:p w14:paraId="1933E986" w14:textId="6B19F89C" w:rsidR="00BD6432" w:rsidRPr="00BD6432" w:rsidRDefault="006125E7" w:rsidP="00BD6432">
            <w:pPr>
              <w:keepNext/>
              <w:rPr>
                <w:rFonts w:asciiTheme="minorHAnsi" w:hAnsiTheme="minorHAnsi"/>
                <w:b/>
                <w:sz w:val="18"/>
                <w:szCs w:val="18"/>
              </w:rPr>
            </w:pPr>
            <w:r w:rsidRPr="006125E7">
              <w:rPr>
                <w:rFonts w:asciiTheme="minorHAnsi" w:hAnsiTheme="minorHAnsi"/>
                <w:b/>
                <w:sz w:val="18"/>
                <w:szCs w:val="18"/>
              </w:rPr>
              <w:t>D. Forced Air System Airflow Rate Measurement – All Zones Calling</w:t>
            </w:r>
          </w:p>
          <w:p w14:paraId="1933E987" w14:textId="77777777" w:rsidR="00BD6432" w:rsidRPr="00F062C2" w:rsidRDefault="006125E7" w:rsidP="00BD6432">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BD6432" w:rsidRPr="00BD6432" w14:paraId="1933E98C" w14:textId="77777777" w:rsidTr="002B0777">
        <w:trPr>
          <w:cantSplit/>
          <w:trHeight w:val="144"/>
        </w:trPr>
        <w:tc>
          <w:tcPr>
            <w:tcW w:w="212" w:type="pct"/>
            <w:vAlign w:val="center"/>
          </w:tcPr>
          <w:p w14:paraId="1933E989"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01</w:t>
            </w:r>
          </w:p>
        </w:tc>
        <w:tc>
          <w:tcPr>
            <w:tcW w:w="2696" w:type="pct"/>
            <w:vAlign w:val="center"/>
          </w:tcPr>
          <w:p w14:paraId="1933E98A" w14:textId="31E5AA16"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System Airflow Rate (cfm/ton)</w:t>
            </w:r>
          </w:p>
        </w:tc>
        <w:tc>
          <w:tcPr>
            <w:tcW w:w="2092" w:type="pct"/>
            <w:vAlign w:val="center"/>
          </w:tcPr>
          <w:p w14:paraId="1933E98B" w14:textId="77777777" w:rsidR="00BD6432" w:rsidRPr="00BD6432" w:rsidRDefault="00BD6432" w:rsidP="00BD6432">
            <w:pPr>
              <w:keepNext/>
              <w:rPr>
                <w:rFonts w:asciiTheme="minorHAnsi" w:hAnsiTheme="minorHAnsi"/>
                <w:sz w:val="18"/>
                <w:szCs w:val="18"/>
              </w:rPr>
            </w:pPr>
          </w:p>
        </w:tc>
      </w:tr>
      <w:tr w:rsidR="00BD6432" w:rsidRPr="00BD6432" w14:paraId="1933E990" w14:textId="77777777" w:rsidTr="002B0777">
        <w:trPr>
          <w:cantSplit/>
          <w:trHeight w:val="144"/>
        </w:trPr>
        <w:tc>
          <w:tcPr>
            <w:tcW w:w="212" w:type="pct"/>
            <w:vAlign w:val="center"/>
          </w:tcPr>
          <w:p w14:paraId="1933E98D"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02</w:t>
            </w:r>
          </w:p>
        </w:tc>
        <w:tc>
          <w:tcPr>
            <w:tcW w:w="2696" w:type="pct"/>
            <w:vAlign w:val="center"/>
          </w:tcPr>
          <w:p w14:paraId="1933E98E" w14:textId="52BAE9EE" w:rsidR="00BD6432" w:rsidRPr="00BD6432" w:rsidRDefault="006125E7" w:rsidP="007E05EA">
            <w:pPr>
              <w:keepNext/>
              <w:rPr>
                <w:rFonts w:asciiTheme="minorHAnsi" w:hAnsiTheme="minorHAnsi"/>
                <w:sz w:val="18"/>
                <w:szCs w:val="18"/>
              </w:rPr>
            </w:pPr>
            <w:r w:rsidRPr="006125E7">
              <w:rPr>
                <w:rFonts w:asciiTheme="minorHAnsi" w:hAnsiTheme="minorHAnsi"/>
                <w:sz w:val="18"/>
                <w:szCs w:val="18"/>
              </w:rPr>
              <w:t xml:space="preserve">Required All Zones Calling </w:t>
            </w:r>
            <w:r w:rsidR="00AA2E09">
              <w:rPr>
                <w:rFonts w:asciiTheme="minorHAnsi" w:hAnsiTheme="minorHAnsi"/>
                <w:sz w:val="18"/>
                <w:szCs w:val="18"/>
              </w:rPr>
              <w:t xml:space="preserve">Minimum </w:t>
            </w:r>
            <w:r w:rsidRPr="006125E7">
              <w:rPr>
                <w:rFonts w:asciiTheme="minorHAnsi" w:hAnsiTheme="minorHAnsi"/>
                <w:sz w:val="18"/>
                <w:szCs w:val="18"/>
              </w:rPr>
              <w:t xml:space="preserve">System Airflow </w:t>
            </w:r>
            <w:r w:rsidR="007E05EA">
              <w:rPr>
                <w:rFonts w:asciiTheme="minorHAnsi" w:hAnsiTheme="minorHAnsi"/>
                <w:sz w:val="18"/>
                <w:szCs w:val="18"/>
              </w:rPr>
              <w:t>T</w:t>
            </w:r>
            <w:r w:rsidRPr="006125E7">
              <w:rPr>
                <w:rFonts w:asciiTheme="minorHAnsi" w:hAnsiTheme="minorHAnsi"/>
                <w:sz w:val="18"/>
                <w:szCs w:val="18"/>
              </w:rPr>
              <w:t>arget (cfm)</w:t>
            </w:r>
          </w:p>
        </w:tc>
        <w:tc>
          <w:tcPr>
            <w:tcW w:w="2092" w:type="pct"/>
            <w:vAlign w:val="center"/>
          </w:tcPr>
          <w:p w14:paraId="1933E98F" w14:textId="77777777" w:rsidR="00BD6432" w:rsidRPr="00BD6432" w:rsidRDefault="00BD6432" w:rsidP="00BD6432">
            <w:pPr>
              <w:keepNext/>
              <w:rPr>
                <w:rFonts w:asciiTheme="minorHAnsi" w:hAnsiTheme="minorHAnsi"/>
                <w:sz w:val="18"/>
                <w:szCs w:val="18"/>
              </w:rPr>
            </w:pPr>
          </w:p>
        </w:tc>
      </w:tr>
      <w:tr w:rsidR="00BD6432" w:rsidRPr="00BD6432" w14:paraId="1933E994" w14:textId="77777777" w:rsidTr="002B0777">
        <w:trPr>
          <w:cantSplit/>
          <w:trHeight w:val="144"/>
        </w:trPr>
        <w:tc>
          <w:tcPr>
            <w:tcW w:w="212" w:type="pct"/>
            <w:vAlign w:val="center"/>
          </w:tcPr>
          <w:p w14:paraId="1933E991"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03</w:t>
            </w:r>
          </w:p>
        </w:tc>
        <w:tc>
          <w:tcPr>
            <w:tcW w:w="2696" w:type="pct"/>
            <w:vAlign w:val="center"/>
          </w:tcPr>
          <w:p w14:paraId="1933E992" w14:textId="571951F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Actual System Airflow Rate Measurement (cfm)</w:t>
            </w:r>
          </w:p>
        </w:tc>
        <w:tc>
          <w:tcPr>
            <w:tcW w:w="2092" w:type="pct"/>
            <w:vAlign w:val="center"/>
          </w:tcPr>
          <w:p w14:paraId="1933E993" w14:textId="77777777" w:rsidR="00BD6432" w:rsidRPr="00BD6432" w:rsidRDefault="00BD6432" w:rsidP="00BD6432">
            <w:pPr>
              <w:keepNext/>
              <w:rPr>
                <w:rFonts w:asciiTheme="minorHAnsi" w:hAnsiTheme="minorHAnsi"/>
                <w:sz w:val="18"/>
                <w:szCs w:val="18"/>
              </w:rPr>
            </w:pPr>
          </w:p>
        </w:tc>
      </w:tr>
      <w:tr w:rsidR="00BD6432" w:rsidRPr="00BD6432" w14:paraId="1933E998" w14:textId="77777777" w:rsidTr="002B0777">
        <w:trPr>
          <w:cantSplit/>
          <w:trHeight w:val="144"/>
        </w:trPr>
        <w:tc>
          <w:tcPr>
            <w:tcW w:w="212" w:type="pct"/>
            <w:vAlign w:val="center"/>
          </w:tcPr>
          <w:p w14:paraId="1933E995" w14:textId="77777777" w:rsidR="00BD6432" w:rsidRPr="00BD6432" w:rsidRDefault="006125E7" w:rsidP="005F1C88">
            <w:pPr>
              <w:keepNext/>
              <w:jc w:val="center"/>
              <w:rPr>
                <w:rFonts w:asciiTheme="minorHAnsi" w:hAnsiTheme="minorHAnsi"/>
                <w:sz w:val="18"/>
                <w:szCs w:val="18"/>
              </w:rPr>
            </w:pPr>
            <w:r w:rsidRPr="006125E7">
              <w:rPr>
                <w:rFonts w:asciiTheme="minorHAnsi" w:hAnsiTheme="minorHAnsi"/>
                <w:sz w:val="18"/>
                <w:szCs w:val="18"/>
              </w:rPr>
              <w:t>04</w:t>
            </w:r>
          </w:p>
        </w:tc>
        <w:tc>
          <w:tcPr>
            <w:tcW w:w="2696" w:type="pct"/>
            <w:vAlign w:val="center"/>
          </w:tcPr>
          <w:p w14:paraId="1933E996" w14:textId="1A27C12A" w:rsidR="00BD6432" w:rsidRPr="00BD6432" w:rsidRDefault="006125E7" w:rsidP="00BD6432">
            <w:pPr>
              <w:keepNext/>
              <w:rPr>
                <w:rFonts w:asciiTheme="minorHAnsi" w:hAnsiTheme="minorHAnsi"/>
                <w:sz w:val="18"/>
                <w:szCs w:val="18"/>
              </w:rPr>
            </w:pPr>
            <w:r w:rsidRPr="006125E7">
              <w:rPr>
                <w:rFonts w:asciiTheme="minorHAnsi" w:hAnsiTheme="minorHAnsi"/>
                <w:sz w:val="18"/>
                <w:szCs w:val="18"/>
              </w:rPr>
              <w:t>Compliance Statement</w:t>
            </w:r>
            <w:r w:rsidR="007E05EA">
              <w:rPr>
                <w:rFonts w:asciiTheme="minorHAnsi" w:hAnsiTheme="minorHAnsi"/>
                <w:sz w:val="18"/>
                <w:szCs w:val="18"/>
              </w:rPr>
              <w:t>:</w:t>
            </w:r>
          </w:p>
        </w:tc>
        <w:tc>
          <w:tcPr>
            <w:tcW w:w="2092" w:type="pct"/>
            <w:vAlign w:val="center"/>
          </w:tcPr>
          <w:p w14:paraId="1933E997" w14:textId="77777777" w:rsidR="00BD6432" w:rsidRPr="00BD6432" w:rsidRDefault="00BD6432" w:rsidP="00BD6432">
            <w:pPr>
              <w:keepNext/>
              <w:rPr>
                <w:rFonts w:asciiTheme="minorHAnsi" w:hAnsiTheme="minorHAnsi"/>
                <w:sz w:val="18"/>
                <w:szCs w:val="18"/>
              </w:rPr>
            </w:pPr>
          </w:p>
        </w:tc>
      </w:tr>
    </w:tbl>
    <w:p w14:paraId="1933E999" w14:textId="77777777" w:rsidR="001868E8" w:rsidRPr="004B432B" w:rsidRDefault="001868E8" w:rsidP="00B816B4">
      <w:pPr>
        <w:rPr>
          <w:rFonts w:asciiTheme="minorHAnsi" w:hAnsiTheme="minorHAnsi"/>
          <w:szCs w:val="18"/>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0"/>
        <w:gridCol w:w="2284"/>
        <w:gridCol w:w="2712"/>
        <w:gridCol w:w="2739"/>
        <w:gridCol w:w="2723"/>
      </w:tblGrid>
      <w:tr w:rsidR="00061C0F" w:rsidRPr="00D83E48" w14:paraId="1933E99D" w14:textId="77777777" w:rsidTr="001D404C">
        <w:trPr>
          <w:trHeight w:val="144"/>
        </w:trPr>
        <w:tc>
          <w:tcPr>
            <w:tcW w:w="5000" w:type="pct"/>
            <w:gridSpan w:val="5"/>
          </w:tcPr>
          <w:p w14:paraId="1933E99A" w14:textId="47DD837A" w:rsidR="00061C0F" w:rsidRDefault="00061C0F" w:rsidP="001D404C">
            <w:pPr>
              <w:keepNext/>
              <w:rPr>
                <w:rFonts w:asciiTheme="minorHAnsi" w:hAnsiTheme="minorHAnsi"/>
                <w:b/>
                <w:sz w:val="18"/>
                <w:szCs w:val="18"/>
              </w:rPr>
            </w:pPr>
            <w:r w:rsidRPr="00A43176">
              <w:rPr>
                <w:rFonts w:asciiTheme="minorHAnsi" w:hAnsiTheme="minorHAnsi"/>
                <w:b/>
                <w:sz w:val="18"/>
                <w:szCs w:val="18"/>
              </w:rPr>
              <w:lastRenderedPageBreak/>
              <w:t>E. Forced Air System Airflow Rate Measurement – All Other Zonal Control Modes</w:t>
            </w:r>
          </w:p>
          <w:p w14:paraId="1933E99B" w14:textId="77777777" w:rsidR="00061C0F" w:rsidRPr="00F062C2" w:rsidRDefault="00061C0F" w:rsidP="001D404C">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99C" w14:textId="3DAB5BC4" w:rsidR="00061C0F" w:rsidRPr="00061C0F" w:rsidRDefault="00611CD2" w:rsidP="001D404C">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w:t>
            </w:r>
            <w:r w:rsidR="00EA3860">
              <w:rPr>
                <w:rFonts w:asciiTheme="minorHAnsi" w:hAnsiTheme="minorHAnsi"/>
                <w:sz w:val="18"/>
                <w:szCs w:val="18"/>
              </w:rPr>
              <w:t xml:space="preserve"> </w:t>
            </w:r>
            <w:r w:rsidRPr="00F062C2">
              <w:rPr>
                <w:rFonts w:asciiTheme="minorHAnsi" w:hAnsiTheme="minorHAnsi"/>
                <w:sz w:val="18"/>
                <w:szCs w:val="18"/>
              </w:rPr>
              <w:t>It is not necessary to verify airflow rate for combinations of 2 or more zones that are less than all zones calling (e.g., 2 out of three zones calling).</w:t>
            </w:r>
          </w:p>
        </w:tc>
      </w:tr>
      <w:tr w:rsidR="00061C0F" w:rsidRPr="00D83E48" w14:paraId="1933E9A1" w14:textId="77777777" w:rsidTr="00BD6E39">
        <w:trPr>
          <w:cantSplit/>
          <w:trHeight w:val="144"/>
        </w:trPr>
        <w:tc>
          <w:tcPr>
            <w:tcW w:w="215" w:type="pct"/>
            <w:vAlign w:val="center"/>
          </w:tcPr>
          <w:p w14:paraId="1933E99E" w14:textId="77777777" w:rsidR="00061C0F" w:rsidRPr="00A43176" w:rsidRDefault="00061C0F" w:rsidP="001D404C">
            <w:pPr>
              <w:keepNext/>
              <w:jc w:val="center"/>
              <w:rPr>
                <w:rFonts w:asciiTheme="minorHAnsi" w:hAnsiTheme="minorHAnsi"/>
                <w:sz w:val="18"/>
                <w:szCs w:val="18"/>
              </w:rPr>
            </w:pPr>
            <w:r w:rsidRPr="008D5A95">
              <w:rPr>
                <w:rFonts w:ascii="Calibri" w:hAnsi="Calibri"/>
                <w:sz w:val="18"/>
                <w:szCs w:val="18"/>
              </w:rPr>
              <w:t>01</w:t>
            </w:r>
          </w:p>
        </w:tc>
        <w:tc>
          <w:tcPr>
            <w:tcW w:w="2286" w:type="pct"/>
            <w:gridSpan w:val="2"/>
          </w:tcPr>
          <w:p w14:paraId="75DFEBE6" w14:textId="67AD246D" w:rsidR="00EA3860" w:rsidRDefault="00061C0F" w:rsidP="00EA3860">
            <w:pPr>
              <w:keepNext/>
              <w:rPr>
                <w:rFonts w:ascii="Calibri" w:hAnsi="Calibri"/>
                <w:sz w:val="18"/>
                <w:szCs w:val="18"/>
              </w:rPr>
            </w:pPr>
            <w:r w:rsidRPr="008D5A95">
              <w:rPr>
                <w:rFonts w:ascii="Calibri" w:hAnsi="Calibri"/>
                <w:sz w:val="18"/>
                <w:szCs w:val="18"/>
              </w:rPr>
              <w:t xml:space="preserve">Number of </w:t>
            </w:r>
            <w:r w:rsidR="00EA3860">
              <w:rPr>
                <w:rFonts w:ascii="Calibri" w:hAnsi="Calibri"/>
                <w:sz w:val="18"/>
                <w:szCs w:val="18"/>
              </w:rPr>
              <w:t>I</w:t>
            </w:r>
            <w:r w:rsidRPr="008D5A95">
              <w:rPr>
                <w:rFonts w:ascii="Calibri" w:hAnsi="Calibri"/>
                <w:sz w:val="18"/>
                <w:szCs w:val="18"/>
              </w:rPr>
              <w:t xml:space="preserve">ndependently </w:t>
            </w:r>
            <w:r w:rsidR="00EA3860">
              <w:rPr>
                <w:rFonts w:ascii="Calibri" w:hAnsi="Calibri"/>
                <w:sz w:val="18"/>
                <w:szCs w:val="18"/>
              </w:rPr>
              <w:t>C</w:t>
            </w:r>
            <w:r w:rsidRPr="008D5A95">
              <w:rPr>
                <w:rFonts w:ascii="Calibri" w:hAnsi="Calibri"/>
                <w:sz w:val="18"/>
                <w:szCs w:val="18"/>
              </w:rPr>
              <w:t xml:space="preserve">ontrolled </w:t>
            </w:r>
            <w:r w:rsidR="00EA3860">
              <w:rPr>
                <w:rFonts w:ascii="Calibri" w:hAnsi="Calibri"/>
                <w:sz w:val="18"/>
                <w:szCs w:val="18"/>
              </w:rPr>
              <w:t>Z</w:t>
            </w:r>
            <w:r w:rsidRPr="008D5A95">
              <w:rPr>
                <w:rFonts w:ascii="Calibri" w:hAnsi="Calibri"/>
                <w:sz w:val="18"/>
                <w:szCs w:val="18"/>
              </w:rPr>
              <w:t>ones</w:t>
            </w:r>
          </w:p>
          <w:p w14:paraId="1933E99F" w14:textId="2A69DF13" w:rsidR="00061C0F" w:rsidRPr="00A43176" w:rsidRDefault="00AA2E09" w:rsidP="00EA3860">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499" w:type="pct"/>
            <w:gridSpan w:val="2"/>
          </w:tcPr>
          <w:p w14:paraId="1933E9A0" w14:textId="77777777" w:rsidR="00061C0F" w:rsidRPr="00A43176" w:rsidRDefault="00061C0F" w:rsidP="001D404C">
            <w:pPr>
              <w:keepNext/>
              <w:rPr>
                <w:rFonts w:asciiTheme="minorHAnsi" w:hAnsiTheme="minorHAnsi"/>
                <w:sz w:val="18"/>
                <w:szCs w:val="18"/>
                <w:highlight w:val="yellow"/>
              </w:rPr>
            </w:pPr>
          </w:p>
        </w:tc>
      </w:tr>
      <w:tr w:rsidR="0083509A" w:rsidRPr="00D83E48" w14:paraId="1933E9A5" w14:textId="77777777" w:rsidTr="00BD6E39">
        <w:trPr>
          <w:cantSplit/>
          <w:trHeight w:val="144"/>
        </w:trPr>
        <w:tc>
          <w:tcPr>
            <w:tcW w:w="215" w:type="pct"/>
            <w:vAlign w:val="center"/>
          </w:tcPr>
          <w:p w14:paraId="1933E9A2" w14:textId="77777777" w:rsidR="0083509A" w:rsidRPr="008D5A95" w:rsidRDefault="0083509A" w:rsidP="001D404C">
            <w:pPr>
              <w:keepNext/>
              <w:jc w:val="center"/>
              <w:rPr>
                <w:rFonts w:ascii="Calibri" w:hAnsi="Calibri"/>
                <w:sz w:val="18"/>
                <w:szCs w:val="18"/>
              </w:rPr>
            </w:pPr>
            <w:r>
              <w:rPr>
                <w:rFonts w:ascii="Calibri" w:hAnsi="Calibri"/>
                <w:sz w:val="18"/>
                <w:szCs w:val="18"/>
              </w:rPr>
              <w:t>02</w:t>
            </w:r>
          </w:p>
        </w:tc>
        <w:tc>
          <w:tcPr>
            <w:tcW w:w="2286" w:type="pct"/>
            <w:gridSpan w:val="2"/>
            <w:vAlign w:val="center"/>
          </w:tcPr>
          <w:p w14:paraId="1933E9A3" w14:textId="7A4AC7E9" w:rsidR="0083509A" w:rsidRPr="008D5A95" w:rsidRDefault="0083509A" w:rsidP="00AA2E09">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499" w:type="pct"/>
            <w:gridSpan w:val="2"/>
            <w:vAlign w:val="center"/>
          </w:tcPr>
          <w:p w14:paraId="1933E9A4" w14:textId="77777777" w:rsidR="0083509A" w:rsidRPr="00A43176" w:rsidRDefault="0083509A" w:rsidP="001D404C">
            <w:pPr>
              <w:keepNext/>
              <w:rPr>
                <w:rFonts w:asciiTheme="minorHAnsi" w:hAnsiTheme="minorHAnsi"/>
                <w:sz w:val="18"/>
                <w:szCs w:val="18"/>
                <w:highlight w:val="yellow"/>
              </w:rPr>
            </w:pPr>
          </w:p>
        </w:tc>
      </w:tr>
      <w:tr w:rsidR="00061C0F" w:rsidRPr="00D83E48" w14:paraId="1933E9A9" w14:textId="77777777" w:rsidTr="00BD6E39">
        <w:trPr>
          <w:cantSplit/>
          <w:trHeight w:val="144"/>
        </w:trPr>
        <w:tc>
          <w:tcPr>
            <w:tcW w:w="215" w:type="pct"/>
            <w:vAlign w:val="center"/>
          </w:tcPr>
          <w:p w14:paraId="1933E9A6" w14:textId="72DA17CF" w:rsidR="00061C0F" w:rsidRPr="00A43176" w:rsidRDefault="0083509A" w:rsidP="001D404C">
            <w:pPr>
              <w:keepNext/>
              <w:jc w:val="center"/>
              <w:rPr>
                <w:rFonts w:asciiTheme="minorHAnsi" w:hAnsiTheme="minorHAnsi"/>
                <w:sz w:val="18"/>
                <w:szCs w:val="18"/>
              </w:rPr>
            </w:pPr>
            <w:r>
              <w:rPr>
                <w:rFonts w:ascii="Calibri" w:hAnsi="Calibri"/>
                <w:sz w:val="18"/>
                <w:szCs w:val="18"/>
              </w:rPr>
              <w:t>03</w:t>
            </w:r>
          </w:p>
        </w:tc>
        <w:tc>
          <w:tcPr>
            <w:tcW w:w="2286" w:type="pct"/>
            <w:gridSpan w:val="2"/>
            <w:vAlign w:val="center"/>
          </w:tcPr>
          <w:p w14:paraId="1933E9A7" w14:textId="21E44150" w:rsidR="00061C0F" w:rsidRPr="00A43176" w:rsidRDefault="00061C0F" w:rsidP="007E05EA">
            <w:pPr>
              <w:keepNext/>
              <w:rPr>
                <w:rFonts w:asciiTheme="minorHAnsi" w:hAnsiTheme="minorHAnsi"/>
                <w:sz w:val="18"/>
                <w:szCs w:val="18"/>
              </w:rPr>
            </w:pPr>
            <w:r w:rsidRPr="008D5A95">
              <w:rPr>
                <w:rFonts w:ascii="Calibri" w:hAnsi="Calibri"/>
                <w:sz w:val="18"/>
                <w:szCs w:val="18"/>
              </w:rPr>
              <w:t xml:space="preserve">Required </w:t>
            </w:r>
            <w:r w:rsidR="007E05EA">
              <w:rPr>
                <w:rFonts w:ascii="Calibri" w:hAnsi="Calibri"/>
                <w:sz w:val="18"/>
                <w:szCs w:val="18"/>
              </w:rPr>
              <w:t>M</w:t>
            </w:r>
            <w:r w:rsidR="00AA2E09">
              <w:rPr>
                <w:rFonts w:ascii="Calibri" w:hAnsi="Calibri"/>
                <w:sz w:val="18"/>
                <w:szCs w:val="18"/>
              </w:rPr>
              <w:t xml:space="preserve">inimum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499" w:type="pct"/>
            <w:gridSpan w:val="2"/>
            <w:vAlign w:val="center"/>
          </w:tcPr>
          <w:p w14:paraId="1933E9A8" w14:textId="77777777" w:rsidR="00061C0F" w:rsidRPr="00A43176" w:rsidRDefault="00061C0F" w:rsidP="001D404C">
            <w:pPr>
              <w:keepNext/>
              <w:rPr>
                <w:rFonts w:asciiTheme="minorHAnsi" w:hAnsiTheme="minorHAnsi"/>
                <w:sz w:val="18"/>
                <w:szCs w:val="18"/>
                <w:highlight w:val="yellow"/>
              </w:rPr>
            </w:pPr>
          </w:p>
        </w:tc>
      </w:tr>
      <w:tr w:rsidR="00061C0F" w:rsidRPr="00D83E48" w14:paraId="1933E9AE" w14:textId="77777777" w:rsidTr="00BD6E39">
        <w:trPr>
          <w:cantSplit/>
          <w:trHeight w:val="144"/>
        </w:trPr>
        <w:tc>
          <w:tcPr>
            <w:tcW w:w="1260" w:type="pct"/>
            <w:gridSpan w:val="2"/>
            <w:vAlign w:val="center"/>
          </w:tcPr>
          <w:p w14:paraId="1933E9AA" w14:textId="0B272D3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04</w:t>
            </w:r>
          </w:p>
        </w:tc>
        <w:tc>
          <w:tcPr>
            <w:tcW w:w="1241" w:type="pct"/>
            <w:vAlign w:val="center"/>
          </w:tcPr>
          <w:p w14:paraId="1933E9AB" w14:textId="235164D4"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05</w:t>
            </w:r>
          </w:p>
        </w:tc>
        <w:tc>
          <w:tcPr>
            <w:tcW w:w="1253" w:type="pct"/>
            <w:vAlign w:val="center"/>
          </w:tcPr>
          <w:p w14:paraId="1933E9AC" w14:textId="420F5979"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9AD" w14:textId="30AC4F93" w:rsidR="00061C0F" w:rsidRPr="00A43176" w:rsidRDefault="0083509A" w:rsidP="001D404C">
            <w:pPr>
              <w:keepNext/>
              <w:jc w:val="center"/>
              <w:rPr>
                <w:rFonts w:asciiTheme="minorHAnsi" w:hAnsiTheme="minorHAnsi"/>
                <w:sz w:val="18"/>
                <w:szCs w:val="18"/>
              </w:rPr>
            </w:pPr>
            <w:r>
              <w:rPr>
                <w:rFonts w:asciiTheme="minorHAnsi" w:hAnsiTheme="minorHAnsi"/>
                <w:sz w:val="18"/>
                <w:szCs w:val="18"/>
              </w:rPr>
              <w:t>07</w:t>
            </w:r>
          </w:p>
        </w:tc>
      </w:tr>
      <w:tr w:rsidR="00061C0F" w:rsidRPr="00D83E48" w14:paraId="1933E9B3" w14:textId="77777777" w:rsidTr="002B0777">
        <w:trPr>
          <w:cantSplit/>
          <w:trHeight w:val="144"/>
        </w:trPr>
        <w:tc>
          <w:tcPr>
            <w:tcW w:w="1260" w:type="pct"/>
            <w:gridSpan w:val="2"/>
            <w:vAlign w:val="bottom"/>
          </w:tcPr>
          <w:p w14:paraId="1933E9AF"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Name</w:t>
            </w:r>
          </w:p>
        </w:tc>
        <w:tc>
          <w:tcPr>
            <w:tcW w:w="1241" w:type="pct"/>
            <w:vAlign w:val="bottom"/>
          </w:tcPr>
          <w:p w14:paraId="1933E9B0"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Description</w:t>
            </w:r>
          </w:p>
        </w:tc>
        <w:tc>
          <w:tcPr>
            <w:tcW w:w="1253" w:type="pct"/>
            <w:vAlign w:val="bottom"/>
          </w:tcPr>
          <w:p w14:paraId="1933E9B1" w14:textId="499A5293"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2B0777">
              <w:rPr>
                <w:rFonts w:asciiTheme="minorHAnsi" w:hAnsiTheme="minorHAnsi"/>
                <w:sz w:val="18"/>
                <w:szCs w:val="18"/>
              </w:rPr>
              <w:t>A</w:t>
            </w:r>
            <w:r w:rsidRPr="00A43176">
              <w:rPr>
                <w:rFonts w:asciiTheme="minorHAnsi" w:hAnsiTheme="minorHAnsi"/>
                <w:sz w:val="18"/>
                <w:szCs w:val="18"/>
              </w:rPr>
              <w:t xml:space="preserve">ll </w:t>
            </w:r>
            <w:r w:rsidR="002B0777">
              <w:rPr>
                <w:rFonts w:asciiTheme="minorHAnsi" w:hAnsiTheme="minorHAnsi"/>
                <w:sz w:val="18"/>
                <w:szCs w:val="18"/>
              </w:rPr>
              <w:t>O</w:t>
            </w:r>
            <w:r w:rsidRPr="00A43176">
              <w:rPr>
                <w:rFonts w:asciiTheme="minorHAnsi" w:hAnsiTheme="minorHAnsi"/>
                <w:sz w:val="18"/>
                <w:szCs w:val="18"/>
              </w:rPr>
              <w:t xml:space="preserve">ther </w:t>
            </w:r>
            <w:r w:rsidR="002B0777">
              <w:rPr>
                <w:rFonts w:asciiTheme="minorHAnsi" w:hAnsiTheme="minorHAnsi"/>
                <w:sz w:val="18"/>
                <w:szCs w:val="18"/>
              </w:rPr>
              <w:t>Z</w:t>
            </w:r>
            <w:r w:rsidRPr="00A43176">
              <w:rPr>
                <w:rFonts w:asciiTheme="minorHAnsi" w:hAnsiTheme="minorHAnsi"/>
                <w:sz w:val="18"/>
                <w:szCs w:val="18"/>
              </w:rPr>
              <w:t xml:space="preserve">ones </w:t>
            </w:r>
            <w:r w:rsidR="002B0777">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9B2" w14:textId="77777777" w:rsidR="00061C0F" w:rsidRPr="00A43176" w:rsidRDefault="00061C0F" w:rsidP="002B0777">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061C0F" w:rsidRPr="00D83E48" w14:paraId="1933E9B8" w14:textId="77777777" w:rsidTr="00BD6E39">
        <w:trPr>
          <w:cantSplit/>
          <w:trHeight w:val="144"/>
        </w:trPr>
        <w:tc>
          <w:tcPr>
            <w:tcW w:w="1260" w:type="pct"/>
            <w:gridSpan w:val="2"/>
            <w:vAlign w:val="center"/>
          </w:tcPr>
          <w:p w14:paraId="1933E9B4"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5"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6"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7" w14:textId="77777777" w:rsidR="00061C0F" w:rsidRPr="00A43176" w:rsidRDefault="00061C0F" w:rsidP="00061C0F">
            <w:pPr>
              <w:keepNext/>
              <w:jc w:val="center"/>
              <w:rPr>
                <w:rFonts w:asciiTheme="minorHAnsi" w:hAnsiTheme="minorHAnsi"/>
                <w:sz w:val="18"/>
                <w:szCs w:val="18"/>
              </w:rPr>
            </w:pPr>
          </w:p>
        </w:tc>
      </w:tr>
      <w:tr w:rsidR="00061C0F" w:rsidRPr="00D83E48" w14:paraId="1933E9BD" w14:textId="77777777" w:rsidTr="00BD6E39">
        <w:trPr>
          <w:cantSplit/>
          <w:trHeight w:val="144"/>
        </w:trPr>
        <w:tc>
          <w:tcPr>
            <w:tcW w:w="1260" w:type="pct"/>
            <w:gridSpan w:val="2"/>
            <w:vAlign w:val="center"/>
          </w:tcPr>
          <w:p w14:paraId="1933E9B9" w14:textId="77777777" w:rsidR="00061C0F" w:rsidRPr="00A43176" w:rsidRDefault="00061C0F" w:rsidP="00061C0F">
            <w:pPr>
              <w:keepNext/>
              <w:jc w:val="center"/>
              <w:rPr>
                <w:rFonts w:asciiTheme="minorHAnsi" w:hAnsiTheme="minorHAnsi"/>
                <w:sz w:val="18"/>
                <w:szCs w:val="18"/>
              </w:rPr>
            </w:pPr>
          </w:p>
        </w:tc>
        <w:tc>
          <w:tcPr>
            <w:tcW w:w="1241" w:type="pct"/>
            <w:vAlign w:val="center"/>
          </w:tcPr>
          <w:p w14:paraId="1933E9BA" w14:textId="77777777" w:rsidR="00061C0F" w:rsidRPr="00A43176" w:rsidRDefault="00061C0F" w:rsidP="00061C0F">
            <w:pPr>
              <w:keepNext/>
              <w:jc w:val="center"/>
              <w:rPr>
                <w:rFonts w:asciiTheme="minorHAnsi" w:hAnsiTheme="minorHAnsi"/>
                <w:sz w:val="18"/>
                <w:szCs w:val="18"/>
              </w:rPr>
            </w:pPr>
          </w:p>
        </w:tc>
        <w:tc>
          <w:tcPr>
            <w:tcW w:w="1253" w:type="pct"/>
            <w:vAlign w:val="center"/>
          </w:tcPr>
          <w:p w14:paraId="1933E9BB" w14:textId="77777777" w:rsidR="00061C0F" w:rsidRPr="00A43176" w:rsidRDefault="00061C0F" w:rsidP="00061C0F">
            <w:pPr>
              <w:keepNext/>
              <w:jc w:val="center"/>
              <w:rPr>
                <w:rFonts w:asciiTheme="minorHAnsi" w:hAnsiTheme="minorHAnsi"/>
                <w:sz w:val="18"/>
                <w:szCs w:val="18"/>
              </w:rPr>
            </w:pPr>
          </w:p>
        </w:tc>
        <w:tc>
          <w:tcPr>
            <w:tcW w:w="1246" w:type="pct"/>
            <w:vAlign w:val="center"/>
          </w:tcPr>
          <w:p w14:paraId="1933E9BC" w14:textId="77777777" w:rsidR="00061C0F" w:rsidRPr="00A43176" w:rsidRDefault="00061C0F" w:rsidP="001D404C">
            <w:pPr>
              <w:keepNext/>
              <w:jc w:val="center"/>
              <w:rPr>
                <w:rFonts w:asciiTheme="minorHAnsi" w:hAnsiTheme="minorHAnsi"/>
                <w:sz w:val="18"/>
                <w:szCs w:val="18"/>
              </w:rPr>
            </w:pPr>
          </w:p>
        </w:tc>
      </w:tr>
      <w:tr w:rsidR="00061C0F" w:rsidRPr="00D83E48" w14:paraId="1933E9C1" w14:textId="77777777" w:rsidTr="00BD6E39">
        <w:tblPrEx>
          <w:tblCellMar>
            <w:left w:w="115" w:type="dxa"/>
            <w:right w:w="115" w:type="dxa"/>
          </w:tblCellMar>
        </w:tblPrEx>
        <w:trPr>
          <w:cantSplit/>
          <w:trHeight w:val="144"/>
        </w:trPr>
        <w:tc>
          <w:tcPr>
            <w:tcW w:w="215" w:type="pct"/>
            <w:vAlign w:val="center"/>
          </w:tcPr>
          <w:p w14:paraId="1933E9BE" w14:textId="00F11089" w:rsidR="00061C0F" w:rsidRPr="00A43176" w:rsidRDefault="00160979" w:rsidP="001D404C">
            <w:pPr>
              <w:pStyle w:val="FootnoteText"/>
              <w:jc w:val="center"/>
              <w:rPr>
                <w:rFonts w:asciiTheme="minorHAnsi" w:hAnsiTheme="minorHAnsi"/>
                <w:sz w:val="18"/>
                <w:szCs w:val="18"/>
              </w:rPr>
            </w:pPr>
            <w:r>
              <w:rPr>
                <w:rFonts w:asciiTheme="minorHAnsi" w:hAnsiTheme="minorHAnsi"/>
                <w:sz w:val="18"/>
                <w:szCs w:val="18"/>
              </w:rPr>
              <w:t>08</w:t>
            </w:r>
          </w:p>
        </w:tc>
        <w:tc>
          <w:tcPr>
            <w:tcW w:w="2286" w:type="pct"/>
            <w:gridSpan w:val="2"/>
            <w:vAlign w:val="center"/>
          </w:tcPr>
          <w:p w14:paraId="1933E9BF" w14:textId="77777777" w:rsidR="00061C0F" w:rsidRPr="00A43176" w:rsidRDefault="00061C0F" w:rsidP="001D404C">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499" w:type="pct"/>
            <w:gridSpan w:val="2"/>
          </w:tcPr>
          <w:p w14:paraId="1933E9C0" w14:textId="77777777" w:rsidR="00061C0F" w:rsidRPr="00A43176" w:rsidRDefault="00061C0F" w:rsidP="008D67CB">
            <w:pPr>
              <w:pStyle w:val="FootnoteText"/>
              <w:rPr>
                <w:rFonts w:asciiTheme="minorHAnsi" w:hAnsiTheme="minorHAnsi"/>
                <w:sz w:val="18"/>
                <w:szCs w:val="18"/>
              </w:rPr>
            </w:pPr>
          </w:p>
        </w:tc>
      </w:tr>
    </w:tbl>
    <w:p w14:paraId="1933E9C2" w14:textId="4C6783D2" w:rsidR="001868E8" w:rsidRDefault="001868E8" w:rsidP="00B816B4">
      <w:pPr>
        <w:rPr>
          <w:rFonts w:asciiTheme="minorHAnsi" w:hAnsiTheme="minorHAnsi"/>
          <w:sz w:val="18"/>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9314F1" w:rsidRPr="00966F61" w14:paraId="21D015FE" w14:textId="77777777" w:rsidTr="005F7C19">
        <w:trPr>
          <w:trHeight w:val="144"/>
        </w:trPr>
        <w:tc>
          <w:tcPr>
            <w:tcW w:w="5000" w:type="pct"/>
            <w:gridSpan w:val="3"/>
          </w:tcPr>
          <w:p w14:paraId="1DACC7F4" w14:textId="43833B34" w:rsidR="009314F1" w:rsidRPr="00966F61" w:rsidRDefault="009314F1" w:rsidP="005F7C19">
            <w:pPr>
              <w:keepNext/>
              <w:rPr>
                <w:rFonts w:asciiTheme="minorHAnsi" w:hAnsiTheme="minorHAnsi"/>
                <w:b/>
                <w:sz w:val="18"/>
                <w:szCs w:val="18"/>
              </w:rPr>
            </w:pPr>
            <w:r>
              <w:rPr>
                <w:rFonts w:asciiTheme="minorHAnsi" w:hAnsiTheme="minorHAnsi"/>
                <w:b/>
                <w:sz w:val="18"/>
                <w:szCs w:val="18"/>
              </w:rPr>
              <w:t>F</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087F96FD" w14:textId="77777777" w:rsidR="009314F1" w:rsidRPr="00966F61" w:rsidRDefault="009314F1" w:rsidP="005F7C19">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9314F1" w:rsidRPr="00966F61" w14:paraId="62A93264" w14:textId="77777777" w:rsidTr="005F7C19">
        <w:tblPrEx>
          <w:tblCellMar>
            <w:top w:w="0" w:type="dxa"/>
            <w:left w:w="108" w:type="dxa"/>
            <w:bottom w:w="0" w:type="dxa"/>
            <w:right w:w="108" w:type="dxa"/>
          </w:tblCellMar>
        </w:tblPrEx>
        <w:trPr>
          <w:cantSplit/>
          <w:trHeight w:val="144"/>
        </w:trPr>
        <w:tc>
          <w:tcPr>
            <w:tcW w:w="212" w:type="pct"/>
            <w:vAlign w:val="center"/>
          </w:tcPr>
          <w:p w14:paraId="46E87FF3" w14:textId="77777777" w:rsidR="009314F1" w:rsidRPr="00966F61" w:rsidRDefault="009314F1" w:rsidP="005F7C19">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60815C7A" w14:textId="15245293" w:rsidR="009314F1" w:rsidRPr="00966F61" w:rsidRDefault="009314F1" w:rsidP="0089205C">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E2ECF3" w14:textId="2CACC1D8" w:rsidR="009314F1" w:rsidRPr="00966F61" w:rsidRDefault="009314F1" w:rsidP="005F7C19">
            <w:pPr>
              <w:keepNext/>
              <w:rPr>
                <w:rFonts w:asciiTheme="minorHAnsi" w:hAnsiTheme="minorHAnsi"/>
                <w:sz w:val="18"/>
                <w:szCs w:val="18"/>
              </w:rPr>
            </w:pPr>
          </w:p>
        </w:tc>
      </w:tr>
      <w:tr w:rsidR="009314F1" w:rsidRPr="00966F61" w14:paraId="74469A30" w14:textId="77777777" w:rsidTr="005F7C19">
        <w:tblPrEx>
          <w:tblCellMar>
            <w:top w:w="0" w:type="dxa"/>
            <w:left w:w="108" w:type="dxa"/>
            <w:bottom w:w="0" w:type="dxa"/>
            <w:right w:w="108" w:type="dxa"/>
          </w:tblCellMar>
        </w:tblPrEx>
        <w:trPr>
          <w:cantSplit/>
          <w:trHeight w:val="144"/>
        </w:trPr>
        <w:tc>
          <w:tcPr>
            <w:tcW w:w="212" w:type="pct"/>
            <w:vAlign w:val="center"/>
          </w:tcPr>
          <w:p w14:paraId="0FFF19F2" w14:textId="77777777" w:rsidR="009314F1" w:rsidRPr="00966F61" w:rsidRDefault="009314F1" w:rsidP="005F7C19">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489316CE" w14:textId="77777777" w:rsidR="009314F1" w:rsidRPr="00966F61" w:rsidRDefault="009314F1" w:rsidP="005F7C19">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4DDEB806" w14:textId="7A954B6A" w:rsidR="009314F1" w:rsidRPr="00966F61" w:rsidRDefault="009314F1" w:rsidP="005F7C19">
            <w:pPr>
              <w:keepNext/>
              <w:rPr>
                <w:rFonts w:asciiTheme="minorHAnsi" w:hAnsiTheme="minorHAnsi"/>
                <w:sz w:val="18"/>
                <w:szCs w:val="18"/>
              </w:rPr>
            </w:pPr>
          </w:p>
        </w:tc>
      </w:tr>
      <w:tr w:rsidR="009314F1" w:rsidRPr="00966F61" w14:paraId="1EBF3D60" w14:textId="77777777" w:rsidTr="005F7C19">
        <w:tblPrEx>
          <w:tblCellMar>
            <w:top w:w="0" w:type="dxa"/>
            <w:left w:w="108" w:type="dxa"/>
            <w:bottom w:w="0" w:type="dxa"/>
            <w:right w:w="108" w:type="dxa"/>
          </w:tblCellMar>
        </w:tblPrEx>
        <w:trPr>
          <w:cantSplit/>
          <w:trHeight w:val="144"/>
        </w:trPr>
        <w:tc>
          <w:tcPr>
            <w:tcW w:w="212" w:type="pct"/>
            <w:vAlign w:val="center"/>
          </w:tcPr>
          <w:p w14:paraId="539625BD" w14:textId="77777777" w:rsidR="009314F1" w:rsidRPr="00966F61" w:rsidRDefault="009314F1" w:rsidP="005F7C19">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423298B4" w14:textId="77777777" w:rsidR="009314F1" w:rsidRPr="00966F61" w:rsidRDefault="009314F1" w:rsidP="005F7C19">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2A191173" w14:textId="091ECF59" w:rsidR="009314F1" w:rsidRPr="00966F61" w:rsidRDefault="009314F1" w:rsidP="005F7C19">
            <w:pPr>
              <w:keepNext/>
              <w:rPr>
                <w:rFonts w:asciiTheme="minorHAnsi" w:hAnsiTheme="minorHAnsi"/>
                <w:sz w:val="18"/>
                <w:szCs w:val="18"/>
              </w:rPr>
            </w:pPr>
          </w:p>
        </w:tc>
      </w:tr>
    </w:tbl>
    <w:p w14:paraId="2408C2E8" w14:textId="77777777" w:rsidR="009314F1" w:rsidRPr="00406C09" w:rsidRDefault="009314F1" w:rsidP="00B816B4">
      <w:pPr>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9C4"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9C3" w14:textId="570BA88A" w:rsidR="00B22990" w:rsidRPr="00FA0024" w:rsidRDefault="009314F1" w:rsidP="001664C1">
            <w:pPr>
              <w:keepNext/>
              <w:rPr>
                <w:rFonts w:asciiTheme="minorHAnsi" w:hAnsiTheme="minorHAnsi"/>
                <w:b/>
                <w:sz w:val="18"/>
                <w:szCs w:val="18"/>
              </w:rPr>
            </w:pPr>
            <w:r>
              <w:rPr>
                <w:rFonts w:asciiTheme="minorHAnsi" w:hAnsiTheme="minorHAnsi"/>
                <w:b/>
                <w:sz w:val="18"/>
                <w:szCs w:val="18"/>
              </w:rPr>
              <w:t>G</w:t>
            </w:r>
            <w:r w:rsidR="00B22990" w:rsidRPr="008D67CB">
              <w:rPr>
                <w:rFonts w:asciiTheme="minorHAnsi" w:hAnsiTheme="minorHAnsi"/>
                <w:b/>
                <w:sz w:val="18"/>
                <w:szCs w:val="18"/>
              </w:rPr>
              <w:t>. Additional Requirements</w:t>
            </w:r>
          </w:p>
        </w:tc>
      </w:tr>
      <w:tr w:rsidR="00B22990" w:rsidRPr="00D83E48" w14:paraId="1933E9C7" w14:textId="77777777" w:rsidTr="004A1875">
        <w:trPr>
          <w:trHeight w:val="144"/>
        </w:trPr>
        <w:tc>
          <w:tcPr>
            <w:tcW w:w="468" w:type="dxa"/>
            <w:vAlign w:val="center"/>
          </w:tcPr>
          <w:p w14:paraId="1933E9C5"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9C6" w14:textId="405EC05F"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9CA" w14:textId="77777777" w:rsidTr="004A1875">
        <w:trPr>
          <w:trHeight w:val="144"/>
        </w:trPr>
        <w:tc>
          <w:tcPr>
            <w:tcW w:w="468" w:type="dxa"/>
            <w:vAlign w:val="center"/>
          </w:tcPr>
          <w:p w14:paraId="1933E9C8"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9C9"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9CD" w14:textId="77777777" w:rsidTr="004A1875">
        <w:trPr>
          <w:trHeight w:val="144"/>
        </w:trPr>
        <w:tc>
          <w:tcPr>
            <w:tcW w:w="468" w:type="dxa"/>
            <w:vAlign w:val="center"/>
          </w:tcPr>
          <w:p w14:paraId="1933E9CB"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9CC" w14:textId="1CCB0985"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80899">
              <w:rPr>
                <w:rFonts w:asciiTheme="minorHAnsi" w:hAnsiTheme="minorHAnsi" w:cs="Tahoma"/>
                <w:color w:val="000000"/>
                <w:sz w:val="18"/>
                <w:szCs w:val="18"/>
                <w:u w:val="single"/>
              </w:rPr>
              <w:t>ly constructed</w:t>
            </w:r>
            <w:r w:rsidR="000B6476" w:rsidRPr="000B6476">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0D794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9D0" w14:textId="77777777" w:rsidTr="004A1875">
        <w:trPr>
          <w:trHeight w:val="144"/>
        </w:trPr>
        <w:tc>
          <w:tcPr>
            <w:tcW w:w="468" w:type="dxa"/>
            <w:vAlign w:val="center"/>
          </w:tcPr>
          <w:p w14:paraId="1933E9CE"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9CF"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9D3" w14:textId="77777777" w:rsidTr="004A1875">
        <w:trPr>
          <w:trHeight w:val="144"/>
        </w:trPr>
        <w:tc>
          <w:tcPr>
            <w:tcW w:w="468" w:type="dxa"/>
            <w:vAlign w:val="center"/>
          </w:tcPr>
          <w:p w14:paraId="1933E9D1"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9D2"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9D6" w14:textId="77777777" w:rsidTr="004A1875">
        <w:trPr>
          <w:trHeight w:val="144"/>
        </w:trPr>
        <w:tc>
          <w:tcPr>
            <w:tcW w:w="468" w:type="dxa"/>
            <w:vAlign w:val="center"/>
          </w:tcPr>
          <w:p w14:paraId="1933E9D4"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9D5"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9D9" w14:textId="77777777" w:rsidTr="004A1875">
        <w:trPr>
          <w:trHeight w:val="144"/>
        </w:trPr>
        <w:tc>
          <w:tcPr>
            <w:tcW w:w="468" w:type="dxa"/>
            <w:vAlign w:val="center"/>
          </w:tcPr>
          <w:p w14:paraId="1933E9D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9D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9DC" w14:textId="77777777" w:rsidTr="004A1875">
        <w:trPr>
          <w:trHeight w:val="144"/>
        </w:trPr>
        <w:tc>
          <w:tcPr>
            <w:tcW w:w="468" w:type="dxa"/>
            <w:vAlign w:val="center"/>
          </w:tcPr>
          <w:p w14:paraId="1933E9D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9DB" w14:textId="37686BB9"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2B0777">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9DE" w14:textId="77777777" w:rsidTr="004A1875">
        <w:trPr>
          <w:trHeight w:val="144"/>
        </w:trPr>
        <w:tc>
          <w:tcPr>
            <w:tcW w:w="10998" w:type="dxa"/>
            <w:gridSpan w:val="2"/>
            <w:vAlign w:val="center"/>
          </w:tcPr>
          <w:p w14:paraId="1933E9DD"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9DF" w14:textId="77777777" w:rsidR="00C74B3C" w:rsidRPr="00BB611D" w:rsidRDefault="00C74B3C" w:rsidP="00B816B4">
      <w:pPr>
        <w:rPr>
          <w:rFonts w:asciiTheme="minorHAnsi" w:hAnsiTheme="minorHAnsi"/>
          <w:sz w:val="18"/>
          <w:szCs w:val="18"/>
        </w:rPr>
      </w:pPr>
    </w:p>
    <w:p w14:paraId="1933E9E0" w14:textId="77777777" w:rsidR="001868E8" w:rsidRPr="00BB611D" w:rsidRDefault="001868E8" w:rsidP="00DA2B2D">
      <w:pPr>
        <w:pStyle w:val="CommentText"/>
        <w:rPr>
          <w:rFonts w:asciiTheme="minorHAnsi" w:hAnsiTheme="minorHAnsi"/>
          <w:sz w:val="18"/>
          <w:szCs w:val="18"/>
        </w:rPr>
      </w:pPr>
    </w:p>
    <w:p w14:paraId="1933E9E1" w14:textId="77777777" w:rsidR="00BB611D" w:rsidRDefault="00BB611D">
      <w:pPr>
        <w:rPr>
          <w:rFonts w:ascii="Calibri" w:hAnsi="Calibri"/>
        </w:rPr>
      </w:pPr>
      <w:r>
        <w:rPr>
          <w:rFonts w:ascii="Calibri" w:hAnsi="Calibr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BB611D" w:rsidRPr="0005428C" w14:paraId="1933E9E3" w14:textId="77777777" w:rsidTr="00EA3860">
        <w:trPr>
          <w:trHeight w:val="305"/>
        </w:trPr>
        <w:tc>
          <w:tcPr>
            <w:tcW w:w="10950" w:type="dxa"/>
            <w:gridSpan w:val="4"/>
            <w:vAlign w:val="center"/>
          </w:tcPr>
          <w:p w14:paraId="1933E9E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BB611D" w:rsidRPr="0005428C" w14:paraId="1933E9E5" w14:textId="77777777" w:rsidTr="004A1875">
        <w:trPr>
          <w:trHeight w:val="206"/>
        </w:trPr>
        <w:tc>
          <w:tcPr>
            <w:tcW w:w="10950" w:type="dxa"/>
            <w:gridSpan w:val="4"/>
            <w:vAlign w:val="center"/>
          </w:tcPr>
          <w:p w14:paraId="1933E9E4" w14:textId="77777777" w:rsidR="00BB611D" w:rsidRPr="0005428C" w:rsidRDefault="00BB611D" w:rsidP="00EA3860">
            <w:pPr>
              <w:keepNext/>
              <w:numPr>
                <w:ilvl w:val="0"/>
                <w:numId w:val="37"/>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BB611D" w:rsidRPr="0005428C" w14:paraId="1933E9E8" w14:textId="77777777" w:rsidTr="004A1875">
        <w:trPr>
          <w:trHeight w:val="360"/>
        </w:trPr>
        <w:tc>
          <w:tcPr>
            <w:tcW w:w="5577" w:type="dxa"/>
            <w:gridSpan w:val="2"/>
          </w:tcPr>
          <w:p w14:paraId="1933E9E6"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1933E9E7"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Signature:</w:t>
            </w:r>
          </w:p>
        </w:tc>
      </w:tr>
      <w:tr w:rsidR="00BB611D" w:rsidRPr="0005428C" w14:paraId="1933E9EB" w14:textId="77777777" w:rsidTr="004A1875">
        <w:trPr>
          <w:trHeight w:val="360"/>
        </w:trPr>
        <w:tc>
          <w:tcPr>
            <w:tcW w:w="5577" w:type="dxa"/>
            <w:gridSpan w:val="2"/>
          </w:tcPr>
          <w:p w14:paraId="1933E9E9"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1933E9EA"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Date Signed:</w:t>
            </w:r>
          </w:p>
        </w:tc>
      </w:tr>
      <w:tr w:rsidR="00BB611D" w:rsidRPr="0005428C" w14:paraId="1933E9EE" w14:textId="77777777" w:rsidTr="004A1875">
        <w:trPr>
          <w:trHeight w:val="360"/>
        </w:trPr>
        <w:tc>
          <w:tcPr>
            <w:tcW w:w="5577" w:type="dxa"/>
            <w:gridSpan w:val="2"/>
          </w:tcPr>
          <w:p w14:paraId="1933E9EC"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1933E9ED" w14:textId="561DF616"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CEA/HERS Certification Identification (</w:t>
            </w:r>
            <w:r w:rsidR="00EA3860">
              <w:rPr>
                <w:rFonts w:asciiTheme="minorHAnsi" w:hAnsiTheme="minorHAnsi"/>
                <w:sz w:val="14"/>
                <w:szCs w:val="14"/>
              </w:rPr>
              <w:t>i</w:t>
            </w:r>
            <w:r w:rsidRPr="0005428C">
              <w:rPr>
                <w:rFonts w:asciiTheme="minorHAnsi" w:hAnsiTheme="minorHAnsi"/>
                <w:sz w:val="14"/>
                <w:szCs w:val="14"/>
              </w:rPr>
              <w:t>f applicable):</w:t>
            </w:r>
          </w:p>
        </w:tc>
      </w:tr>
      <w:tr w:rsidR="00BB611D" w:rsidRPr="0005428C" w14:paraId="1933E9F1" w14:textId="77777777" w:rsidTr="004A1875">
        <w:trPr>
          <w:trHeight w:val="360"/>
        </w:trPr>
        <w:tc>
          <w:tcPr>
            <w:tcW w:w="5577" w:type="dxa"/>
            <w:gridSpan w:val="2"/>
          </w:tcPr>
          <w:p w14:paraId="1933E9EF"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1933E9F0" w14:textId="77777777" w:rsidR="00BB611D" w:rsidRPr="0005428C" w:rsidRDefault="00BB611D" w:rsidP="004A1875">
            <w:pPr>
              <w:keepNext/>
              <w:rPr>
                <w:rFonts w:asciiTheme="minorHAnsi" w:hAnsiTheme="minorHAnsi"/>
                <w:sz w:val="14"/>
                <w:szCs w:val="14"/>
              </w:rPr>
            </w:pPr>
            <w:r w:rsidRPr="0005428C">
              <w:rPr>
                <w:rFonts w:asciiTheme="minorHAnsi" w:hAnsiTheme="minorHAnsi"/>
                <w:sz w:val="14"/>
                <w:szCs w:val="14"/>
              </w:rPr>
              <w:t>Phone:</w:t>
            </w:r>
          </w:p>
        </w:tc>
      </w:tr>
      <w:tr w:rsidR="00BB611D" w:rsidRPr="0005428C" w14:paraId="1933E9F3" w14:textId="77777777" w:rsidTr="004A1875">
        <w:tblPrEx>
          <w:tblCellMar>
            <w:left w:w="115" w:type="dxa"/>
            <w:right w:w="115" w:type="dxa"/>
          </w:tblCellMar>
        </w:tblPrEx>
        <w:trPr>
          <w:trHeight w:val="296"/>
        </w:trPr>
        <w:tc>
          <w:tcPr>
            <w:tcW w:w="10950" w:type="dxa"/>
            <w:gridSpan w:val="4"/>
            <w:vAlign w:val="center"/>
          </w:tcPr>
          <w:p w14:paraId="1933E9F2" w14:textId="77777777" w:rsidR="00BB611D" w:rsidRPr="0005428C" w:rsidRDefault="00BB611D" w:rsidP="004A187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BB611D" w:rsidRPr="0005428C" w14:paraId="1933E9FB" w14:textId="77777777" w:rsidTr="004A1875">
        <w:tblPrEx>
          <w:tblCellMar>
            <w:left w:w="115" w:type="dxa"/>
            <w:right w:w="115" w:type="dxa"/>
          </w:tblCellMar>
        </w:tblPrEx>
        <w:trPr>
          <w:trHeight w:val="504"/>
        </w:trPr>
        <w:tc>
          <w:tcPr>
            <w:tcW w:w="10950" w:type="dxa"/>
            <w:gridSpan w:val="4"/>
          </w:tcPr>
          <w:p w14:paraId="1933E9F4" w14:textId="77777777" w:rsidR="00BB611D" w:rsidRPr="002A631E" w:rsidRDefault="00BB611D" w:rsidP="00EA3860">
            <w:pPr>
              <w:keepNext/>
              <w:tabs>
                <w:tab w:val="left" w:pos="-2600"/>
              </w:tabs>
              <w:ind w:right="86"/>
              <w:outlineLvl w:val="2"/>
              <w:rPr>
                <w:rFonts w:asciiTheme="minorHAnsi" w:hAnsiTheme="minorHAnsi"/>
                <w:sz w:val="18"/>
                <w:szCs w:val="18"/>
              </w:rPr>
            </w:pPr>
            <w:r w:rsidRPr="002A631E">
              <w:rPr>
                <w:rFonts w:asciiTheme="minorHAnsi" w:hAnsiTheme="minorHAnsi"/>
                <w:sz w:val="18"/>
                <w:szCs w:val="18"/>
              </w:rPr>
              <w:t xml:space="preserve">I certify the following under penalty of perjury, under the laws of the State of California: </w:t>
            </w:r>
          </w:p>
          <w:p w14:paraId="3143FBF7" w14:textId="77777777" w:rsidR="009D75A0" w:rsidRPr="002A631E" w:rsidRDefault="009D75A0" w:rsidP="009D75A0">
            <w:pPr>
              <w:pStyle w:val="Heading3"/>
              <w:numPr>
                <w:ilvl w:val="0"/>
                <w:numId w:val="45"/>
              </w:numPr>
              <w:spacing w:before="0"/>
              <w:ind w:right="90"/>
              <w:rPr>
                <w:rFonts w:asciiTheme="minorHAnsi" w:hAnsiTheme="minorHAnsi"/>
                <w:b/>
                <w:caps/>
                <w:sz w:val="18"/>
                <w:szCs w:val="18"/>
              </w:rPr>
            </w:pPr>
            <w:r w:rsidRPr="002A631E">
              <w:rPr>
                <w:rFonts w:asciiTheme="minorHAnsi" w:hAnsiTheme="minorHAnsi"/>
                <w:sz w:val="18"/>
                <w:szCs w:val="18"/>
              </w:rPr>
              <w:t xml:space="preserve">The information provided on this Certificate of Installation is true and correct. </w:t>
            </w:r>
          </w:p>
          <w:p w14:paraId="1825EF6D" w14:textId="77777777" w:rsidR="009D75A0" w:rsidRPr="002A631E" w:rsidRDefault="009D75A0" w:rsidP="009D75A0">
            <w:pPr>
              <w:pStyle w:val="Heading3"/>
              <w:numPr>
                <w:ilvl w:val="0"/>
                <w:numId w:val="45"/>
              </w:numPr>
              <w:spacing w:before="0"/>
              <w:ind w:right="90"/>
              <w:rPr>
                <w:rFonts w:asciiTheme="minorHAnsi" w:hAnsiTheme="minorHAnsi"/>
                <w:b/>
                <w:caps/>
                <w:sz w:val="18"/>
              </w:rPr>
            </w:pPr>
            <w:r w:rsidRPr="002A631E">
              <w:rPr>
                <w:rFonts w:asciiTheme="minorHAnsi" w:hAnsiTheme="minorHAnsi"/>
                <w:snapToGrid w:val="0"/>
                <w:sz w:val="18"/>
                <w:szCs w:val="18"/>
              </w:rPr>
              <w:t xml:space="preserve">I am either: a) a responsible person eligible under Division 3 of the Business and Professions Code </w:t>
            </w:r>
            <w:r w:rsidRPr="002A631E">
              <w:rPr>
                <w:rFonts w:asciiTheme="minorHAnsi" w:hAnsiTheme="minorHAnsi"/>
                <w:sz w:val="18"/>
                <w:szCs w:val="18"/>
              </w:rPr>
              <w:t xml:space="preserve">in the applicable classification to accept responsibility for the system design, construction, or installation </w:t>
            </w:r>
            <w:r w:rsidRPr="002A631E">
              <w:rPr>
                <w:rFonts w:asciiTheme="minorHAnsi" w:hAnsiTheme="minorHAnsi"/>
                <w:snapToGrid w:val="0"/>
                <w:sz w:val="18"/>
                <w:szCs w:val="18"/>
              </w:rPr>
              <w:t xml:space="preserve">of features, materials, components, or manufactured devices </w:t>
            </w:r>
            <w:r w:rsidRPr="002A631E">
              <w:rPr>
                <w:rFonts w:asciiTheme="minorHAnsi" w:hAnsiTheme="minorHAnsi"/>
                <w:sz w:val="18"/>
                <w:szCs w:val="18"/>
              </w:rPr>
              <w:t xml:space="preserve">for the scope of work identified on this Certificate of Installation </w:t>
            </w:r>
            <w:r w:rsidRPr="002A631E">
              <w:rPr>
                <w:rFonts w:asciiTheme="minorHAnsi" w:hAnsiTheme="minorHAnsi"/>
                <w:snapToGrid w:val="0"/>
                <w:sz w:val="18"/>
                <w:szCs w:val="18"/>
              </w:rPr>
              <w:t>and attest to the declarations in this statement</w:t>
            </w:r>
            <w:r w:rsidRPr="002A631E">
              <w:rPr>
                <w:rFonts w:asciiTheme="minorHAnsi" w:hAnsiTheme="minorHAnsi"/>
                <w:sz w:val="18"/>
                <w:szCs w:val="18"/>
              </w:rPr>
              <w:t>, or b) I am an authorized representative of the responsible person and attest to the declarations in this statement on the responsible person’s behalf</w:t>
            </w:r>
            <w:r w:rsidRPr="002A631E">
              <w:rPr>
                <w:rFonts w:asciiTheme="minorHAnsi" w:eastAsia="Calibri" w:hAnsiTheme="minorHAnsi"/>
                <w:sz w:val="18"/>
                <w:szCs w:val="18"/>
              </w:rPr>
              <w:t>.</w:t>
            </w:r>
          </w:p>
          <w:p w14:paraId="025EE106" w14:textId="77777777" w:rsidR="009D75A0" w:rsidRPr="002A631E" w:rsidRDefault="009D75A0" w:rsidP="009D75A0">
            <w:pPr>
              <w:keepNext/>
              <w:numPr>
                <w:ilvl w:val="0"/>
                <w:numId w:val="45"/>
              </w:numPr>
              <w:autoSpaceDE w:val="0"/>
              <w:autoSpaceDN w:val="0"/>
              <w:adjustRightInd w:val="0"/>
              <w:ind w:right="90"/>
              <w:rPr>
                <w:rFonts w:asciiTheme="minorHAnsi" w:hAnsiTheme="minorHAnsi"/>
                <w:sz w:val="18"/>
                <w:szCs w:val="18"/>
              </w:rPr>
            </w:pPr>
            <w:r w:rsidRPr="002A631E">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2A631E">
              <w:rPr>
                <w:rFonts w:asciiTheme="minorHAnsi" w:eastAsia="Calibri" w:hAnsiTheme="minorHAnsi" w:cs="TimesNewRomanPSMT"/>
                <w:sz w:val="18"/>
                <w:szCs w:val="18"/>
              </w:rPr>
              <w:t>.</w:t>
            </w:r>
          </w:p>
          <w:p w14:paraId="0CEB4E0B" w14:textId="77777777" w:rsidR="009D75A0" w:rsidRPr="002A631E" w:rsidRDefault="009D75A0" w:rsidP="009D75A0">
            <w:pPr>
              <w:pStyle w:val="ListParagraph"/>
              <w:keepNext/>
              <w:numPr>
                <w:ilvl w:val="0"/>
                <w:numId w:val="45"/>
              </w:numPr>
              <w:autoSpaceDE w:val="0"/>
              <w:autoSpaceDN w:val="0"/>
              <w:adjustRightInd w:val="0"/>
              <w:rPr>
                <w:rFonts w:asciiTheme="minorHAnsi" w:hAnsiTheme="minorHAnsi"/>
                <w:sz w:val="18"/>
              </w:rPr>
            </w:pPr>
            <w:r w:rsidRPr="002A631E">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933E9FA" w14:textId="047FE6A6" w:rsidR="00BB611D" w:rsidRPr="0005428C" w:rsidRDefault="009D75A0" w:rsidP="002A631E">
            <w:pPr>
              <w:pStyle w:val="ListParagraph"/>
              <w:numPr>
                <w:ilvl w:val="0"/>
                <w:numId w:val="45"/>
              </w:numPr>
              <w:rPr>
                <w:b/>
              </w:rPr>
            </w:pPr>
            <w:r w:rsidRPr="002A631E">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B611D" w:rsidRPr="0005428C" w14:paraId="1933E9FE" w14:textId="77777777" w:rsidTr="004A1875">
        <w:tblPrEx>
          <w:tblCellMar>
            <w:left w:w="108" w:type="dxa"/>
            <w:right w:w="108" w:type="dxa"/>
          </w:tblCellMar>
        </w:tblPrEx>
        <w:trPr>
          <w:trHeight w:val="360"/>
        </w:trPr>
        <w:tc>
          <w:tcPr>
            <w:tcW w:w="5307" w:type="dxa"/>
          </w:tcPr>
          <w:p w14:paraId="1933E9FC"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1933E9FD" w14:textId="77777777" w:rsidR="00BB611D" w:rsidRPr="0005428C" w:rsidRDefault="00BB611D" w:rsidP="004A187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BB611D" w:rsidRPr="0005428C" w14:paraId="1933EA01"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9FF" w14:textId="4EDF46B8"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933EA00"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BB611D" w:rsidRPr="0005428C" w14:paraId="1933EA04"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2"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933EA03"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BB611D" w:rsidRPr="0005428C" w14:paraId="1933EA08"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5"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933EA06" w14:textId="695A1E16"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EA3860">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933EA07"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BB611D" w:rsidRPr="0005428C" w14:paraId="1933EA0B" w14:textId="77777777" w:rsidTr="004A1875">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933EA09"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933EA0A" w14:textId="77777777" w:rsidR="00BB611D" w:rsidRPr="0005428C" w:rsidRDefault="00BB611D" w:rsidP="004A187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1933EA0C" w14:textId="77777777" w:rsidR="001868E8" w:rsidRPr="00BB611D" w:rsidRDefault="001868E8" w:rsidP="00DA2B2D">
      <w:pPr>
        <w:pStyle w:val="CommentText"/>
        <w:rPr>
          <w:rFonts w:asciiTheme="minorHAnsi" w:hAnsiTheme="minorHAnsi"/>
          <w:sz w:val="18"/>
          <w:szCs w:val="18"/>
        </w:rPr>
      </w:pPr>
    </w:p>
    <w:p w14:paraId="1933EA0D" w14:textId="77777777" w:rsidR="001868E8" w:rsidRPr="00D83E48" w:rsidRDefault="001868E8" w:rsidP="00DA2B2D">
      <w:pPr>
        <w:rPr>
          <w:rFonts w:ascii="Calibri" w:hAnsi="Calibri"/>
          <w:b/>
          <w:sz w:val="32"/>
          <w:szCs w:val="32"/>
        </w:rPr>
        <w:sectPr w:rsidR="001868E8" w:rsidRPr="00D83E48" w:rsidSect="008656BC">
          <w:headerReference w:type="even" r:id="rId9"/>
          <w:headerReference w:type="default"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1933EA0E" w14:textId="3CF4E57B" w:rsidR="001868E8" w:rsidRPr="00EA3860" w:rsidRDefault="00617914" w:rsidP="00F062C2">
      <w:pPr>
        <w:jc w:val="center"/>
        <w:rPr>
          <w:rFonts w:ascii="Calibri" w:hAnsi="Calibri"/>
          <w:b/>
        </w:rPr>
      </w:pPr>
      <w:r w:rsidRPr="00EA3860">
        <w:rPr>
          <w:rFonts w:ascii="Calibri" w:hAnsi="Calibri"/>
          <w:b/>
        </w:rPr>
        <w:lastRenderedPageBreak/>
        <w:t>CF2R-MCH-23</w:t>
      </w:r>
      <w:r w:rsidR="001319CB">
        <w:rPr>
          <w:rFonts w:ascii="Calibri" w:hAnsi="Calibri"/>
          <w:b/>
        </w:rPr>
        <w:t>f</w:t>
      </w:r>
      <w:r w:rsidRPr="00EA3860">
        <w:rPr>
          <w:rFonts w:ascii="Calibri" w:hAnsi="Calibri"/>
          <w:b/>
        </w:rPr>
        <w:t>-H User Instructions</w:t>
      </w:r>
    </w:p>
    <w:p w14:paraId="1933EA0F" w14:textId="77777777" w:rsidR="001868E8" w:rsidRDefault="001868E8" w:rsidP="00DA2B2D">
      <w:pPr>
        <w:rPr>
          <w:rFonts w:ascii="Calibri" w:hAnsi="Calibri"/>
        </w:rPr>
      </w:pPr>
    </w:p>
    <w:p w14:paraId="1933EA10" w14:textId="019A9522" w:rsidR="007759B2" w:rsidRPr="0015741B" w:rsidRDefault="007759B2" w:rsidP="007759B2">
      <w:pPr>
        <w:rPr>
          <w:rFonts w:ascii="Calibri" w:hAnsi="Calibri"/>
        </w:rPr>
      </w:pPr>
      <w:r>
        <w:rPr>
          <w:rFonts w:ascii="Calibri" w:hAnsi="Calibri"/>
          <w:b/>
        </w:rPr>
        <w:t>Section A. Ducted Cooling System Information</w:t>
      </w:r>
    </w:p>
    <w:p w14:paraId="1933EA11" w14:textId="0CDEEC80"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rPr>
        <w:t>System Identification or Name: This field is filled out automatically. It is referenced from the CF2R-MCH-01, which must be completed prior to this document.</w:t>
      </w:r>
    </w:p>
    <w:p w14:paraId="1933EA12" w14:textId="41D89700" w:rsidR="007759B2"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Location or Area Served:</w:t>
      </w:r>
      <w:r w:rsidRPr="0092178C">
        <w:rPr>
          <w:rFonts w:asciiTheme="minorHAnsi" w:hAnsiTheme="minorHAnsi"/>
        </w:rPr>
        <w:t xml:space="preserve"> This field is filled out automatically. It is referenced from the CF2R-MCH-01, which must be completed prior to this document.</w:t>
      </w:r>
    </w:p>
    <w:p w14:paraId="2D25BAD6" w14:textId="54A93B41" w:rsidR="00E05F94" w:rsidRPr="00E05F94" w:rsidRDefault="00E05F94" w:rsidP="00E05F94">
      <w:pPr>
        <w:pStyle w:val="ListParagraph"/>
        <w:numPr>
          <w:ilvl w:val="0"/>
          <w:numId w:val="38"/>
        </w:numPr>
        <w:ind w:left="360" w:hanging="360"/>
        <w:rPr>
          <w:rFonts w:asciiTheme="minorHAnsi" w:hAnsiTheme="minorHAnsi"/>
        </w:rPr>
      </w:pPr>
      <w:r w:rsidRPr="00E05F94">
        <w:rPr>
          <w:rFonts w:asciiTheme="minorHAnsi" w:hAnsiTheme="minorHAnsi"/>
        </w:rPr>
        <w:t>Indoor Unit Name: This field is filled out automatically. It is referenced from the CF2R-MCH-01, which must be completed prior to this document.</w:t>
      </w:r>
    </w:p>
    <w:p w14:paraId="1933EA13" w14:textId="77777777" w:rsidR="007759B2" w:rsidRPr="00986CA4" w:rsidRDefault="0092178C" w:rsidP="007759B2">
      <w:pPr>
        <w:pStyle w:val="ListParagraph"/>
        <w:numPr>
          <w:ilvl w:val="0"/>
          <w:numId w:val="38"/>
        </w:numPr>
        <w:ind w:left="360" w:hanging="360"/>
        <w:rPr>
          <w:rFonts w:asciiTheme="minorHAnsi" w:hAnsiTheme="minorHAnsi"/>
        </w:rPr>
      </w:pPr>
      <w:r w:rsidRPr="0092178C">
        <w:rPr>
          <w:rFonts w:asciiTheme="minorHAnsi" w:hAnsiTheme="minorHAnsi"/>
          <w:szCs w:val="18"/>
        </w:rPr>
        <w:t>System Installation Type:</w:t>
      </w:r>
      <w:r w:rsidRPr="0092178C">
        <w:rPr>
          <w:rFonts w:asciiTheme="minorHAnsi" w:hAnsiTheme="minorHAnsi"/>
        </w:rPr>
        <w:t xml:space="preserve"> Select the appropriate System Installation Type from the following choices:</w:t>
      </w:r>
    </w:p>
    <w:p w14:paraId="1933EA14" w14:textId="7C952A1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New:</w:t>
      </w:r>
      <w:r w:rsidR="00617914">
        <w:rPr>
          <w:rFonts w:asciiTheme="minorHAnsi" w:hAnsiTheme="minorHAnsi" w:cs="Calibri"/>
          <w:szCs w:val="32"/>
        </w:rPr>
        <w:t xml:space="preserve"> </w:t>
      </w:r>
      <w:r w:rsidRPr="0092178C">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1933EA15" w14:textId="68714C5F"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Replacement:</w:t>
      </w:r>
      <w:r w:rsidR="00617914">
        <w:rPr>
          <w:rFonts w:asciiTheme="minorHAnsi" w:hAnsiTheme="minorHAnsi" w:cs="Calibri"/>
          <w:szCs w:val="32"/>
        </w:rPr>
        <w:t xml:space="preserve"> </w:t>
      </w:r>
      <w:r w:rsidRPr="0092178C">
        <w:rPr>
          <w:rFonts w:asciiTheme="minorHAnsi" w:hAnsiTheme="minorHAnsi" w:cs="Calibri"/>
          <w:szCs w:val="32"/>
        </w:rPr>
        <w:t>Use this choice if the system is a</w:t>
      </w:r>
      <w:r w:rsidRPr="0092178C">
        <w:rPr>
          <w:rFonts w:asciiTheme="minorHAnsi" w:hAnsiTheme="minorHAnsi"/>
          <w:bCs/>
          <w:szCs w:val="26"/>
        </w:rPr>
        <w:t xml:space="preserve"> complete</w:t>
      </w:r>
      <w:r w:rsidR="00617914">
        <w:rPr>
          <w:rFonts w:asciiTheme="minorHAnsi" w:hAnsiTheme="minorHAnsi"/>
          <w:bCs/>
          <w:szCs w:val="26"/>
        </w:rPr>
        <w:t xml:space="preserve"> </w:t>
      </w:r>
      <w:r w:rsidRPr="0092178C">
        <w:rPr>
          <w:rFonts w:asciiTheme="minorHAnsi" w:hAnsiTheme="minorHAnsi"/>
          <w:bCs/>
          <w:szCs w:val="26"/>
        </w:rPr>
        <w:t>replacement</w:t>
      </w:r>
      <w:r w:rsidR="00617914">
        <w:rPr>
          <w:rFonts w:asciiTheme="minorHAnsi" w:hAnsiTheme="minorHAnsi"/>
          <w:bCs/>
          <w:szCs w:val="26"/>
        </w:rPr>
        <w:t xml:space="preserve"> </w:t>
      </w:r>
      <w:r w:rsidRPr="0092178C">
        <w:rPr>
          <w:rFonts w:asciiTheme="minorHAnsi" w:hAnsiTheme="minorHAnsi"/>
          <w:bCs/>
          <w:szCs w:val="26"/>
        </w:rPr>
        <w:t>space-conditioning system</w:t>
      </w:r>
      <w:r w:rsidR="00617914">
        <w:rPr>
          <w:rFonts w:asciiTheme="minorHAnsi" w:hAnsiTheme="minorHAnsi"/>
          <w:bCs/>
          <w:szCs w:val="26"/>
        </w:rPr>
        <w:t xml:space="preserve"> </w:t>
      </w:r>
      <w:r w:rsidRPr="0092178C">
        <w:rPr>
          <w:rFonts w:asciiTheme="minorHAnsi" w:hAnsiTheme="minorHAnsi"/>
          <w:szCs w:val="26"/>
        </w:rPr>
        <w:t>installed as part of an alteration,</w:t>
      </w:r>
      <w:r w:rsidRPr="0092178C">
        <w:rPr>
          <w:rFonts w:asciiTheme="minorHAnsi" w:hAnsiTheme="minorHAnsi"/>
          <w:szCs w:val="32"/>
        </w:rPr>
        <w:t xml:space="preserve"> and </w:t>
      </w:r>
      <w:r w:rsidRPr="0092178C">
        <w:rPr>
          <w:rFonts w:asciiTheme="minorHAnsi" w:hAnsiTheme="minorHAnsi"/>
          <w:szCs w:val="26"/>
        </w:rPr>
        <w:t>includes all the system heating or cooling equipment plus a replacement duct system</w:t>
      </w:r>
      <w:r w:rsidRPr="0092178C">
        <w:rPr>
          <w:rFonts w:asciiTheme="minorHAnsi" w:hAnsiTheme="minorHAnsi"/>
          <w:szCs w:val="32"/>
        </w:rPr>
        <w:t xml:space="preserve"> </w:t>
      </w:r>
      <w:r w:rsidRPr="0092178C">
        <w:rPr>
          <w:rFonts w:asciiTheme="minorHAnsi" w:hAnsiTheme="minorHAnsi"/>
          <w:szCs w:val="26"/>
        </w:rPr>
        <w:t xml:space="preserve">(150.2(b)1Diia) where </w:t>
      </w:r>
      <w:r w:rsidR="007759B2" w:rsidRPr="00986CA4">
        <w:rPr>
          <w:rFonts w:asciiTheme="minorHAnsi" w:hAnsiTheme="minorHAnsi"/>
        </w:rPr>
        <w:t>the ducts are at least 75</w:t>
      </w:r>
      <w:r w:rsidR="002B0777">
        <w:rPr>
          <w:rFonts w:asciiTheme="minorHAnsi" w:hAnsiTheme="minorHAnsi"/>
        </w:rPr>
        <w:t>%</w:t>
      </w:r>
      <w:r w:rsidR="007759B2" w:rsidRPr="00986CA4">
        <w:rPr>
          <w:rFonts w:asciiTheme="minorHAnsi" w:hAnsiTheme="minorHAnsi"/>
        </w:rPr>
        <w:t xml:space="preserve"> or more newly installed duct material (up to 25</w:t>
      </w:r>
      <w:r w:rsidR="002B0777">
        <w:rPr>
          <w:rFonts w:asciiTheme="minorHAnsi" w:hAnsiTheme="minorHAnsi"/>
        </w:rPr>
        <w:t>%</w:t>
      </w:r>
      <w:r w:rsidR="007759B2" w:rsidRPr="00986CA4">
        <w:rPr>
          <w:rFonts w:asciiTheme="minorHAnsi" w:hAnsiTheme="minorHAnsi"/>
        </w:rPr>
        <w:t xml:space="preserve"> of the finished system may consist of reused parts from the dwelling unit’s previously existing duct system, such as registers, grilles, boots, air handler, coil, plenums, duct material)</w:t>
      </w:r>
      <w:r w:rsidRPr="0092178C">
        <w:rPr>
          <w:rFonts w:asciiTheme="minorHAnsi" w:hAnsiTheme="minorHAnsi"/>
          <w:szCs w:val="26"/>
        </w:rPr>
        <w:t>; plus a replacement air handler.</w:t>
      </w:r>
    </w:p>
    <w:p w14:paraId="1933EA16" w14:textId="352218A3" w:rsidR="007759B2" w:rsidRPr="00986CA4" w:rsidRDefault="0092178C" w:rsidP="007759B2">
      <w:pPr>
        <w:pStyle w:val="ListParagraph"/>
        <w:numPr>
          <w:ilvl w:val="1"/>
          <w:numId w:val="38"/>
        </w:numPr>
        <w:rPr>
          <w:rFonts w:asciiTheme="minorHAnsi" w:hAnsiTheme="minorHAnsi"/>
        </w:rPr>
      </w:pPr>
      <w:r w:rsidRPr="0092178C">
        <w:rPr>
          <w:rFonts w:asciiTheme="minorHAnsi" w:hAnsiTheme="minorHAnsi" w:cs="Calibri"/>
          <w:szCs w:val="32"/>
        </w:rPr>
        <w:t>Alteration:</w:t>
      </w:r>
      <w:r w:rsidR="00617914">
        <w:rPr>
          <w:rFonts w:asciiTheme="minorHAnsi" w:hAnsiTheme="minorHAnsi" w:cs="Calibri"/>
          <w:szCs w:val="32"/>
        </w:rPr>
        <w:t xml:space="preserve"> </w:t>
      </w:r>
      <w:r w:rsidRPr="0092178C">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1933EA17" w14:textId="513F2FDF"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40 feet</w:t>
      </w:r>
      <w:r w:rsidR="00617914">
        <w:rPr>
          <w:rFonts w:asciiTheme="minorHAnsi" w:hAnsiTheme="minorHAnsi" w:cs="Calibri"/>
          <w:szCs w:val="32"/>
        </w:rPr>
        <w:t xml:space="preserve"> </w:t>
      </w:r>
      <w:r w:rsidRPr="0092178C">
        <w:rPr>
          <w:rFonts w:asciiTheme="minorHAnsi" w:hAnsiTheme="minorHAnsi" w:cs="Calibri"/>
          <w:szCs w:val="32"/>
        </w:rPr>
        <w:t>or more</w:t>
      </w:r>
      <w:r w:rsidR="00617914">
        <w:rPr>
          <w:rFonts w:asciiTheme="minorHAnsi" w:hAnsiTheme="minorHAnsi" w:cs="Calibri"/>
          <w:szCs w:val="32"/>
        </w:rPr>
        <w:t xml:space="preserve"> </w:t>
      </w:r>
      <w:r w:rsidRPr="0092178C">
        <w:rPr>
          <w:rFonts w:asciiTheme="minorHAnsi" w:hAnsiTheme="minorHAnsi" w:cs="Calibri"/>
          <w:szCs w:val="32"/>
        </w:rPr>
        <w:t>of space-conditioning system ducts are installed in unconditioned space or indirectly conditioned space.</w:t>
      </w:r>
    </w:p>
    <w:p w14:paraId="1933EA18"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conditioning or heat pump condenser</w:t>
      </w:r>
    </w:p>
    <w:p w14:paraId="1933EA19"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Heating or cooling coil</w:t>
      </w:r>
    </w:p>
    <w:p w14:paraId="1933EA1A" w14:textId="77777777" w:rsidR="007759B2" w:rsidRPr="00986CA4" w:rsidRDefault="0092178C" w:rsidP="007759B2">
      <w:pPr>
        <w:pStyle w:val="ListParagraph"/>
        <w:numPr>
          <w:ilvl w:val="2"/>
          <w:numId w:val="38"/>
        </w:numPr>
        <w:rPr>
          <w:rFonts w:asciiTheme="minorHAnsi" w:hAnsiTheme="minorHAnsi"/>
        </w:rPr>
      </w:pPr>
      <w:r w:rsidRPr="0092178C">
        <w:rPr>
          <w:rFonts w:asciiTheme="minorHAnsi" w:hAnsiTheme="minorHAnsi" w:cs="Calibri"/>
          <w:szCs w:val="32"/>
        </w:rPr>
        <w:t>Air handler (e.g., furnace, fan coil, package unit)</w:t>
      </w:r>
    </w:p>
    <w:p w14:paraId="0BF864ED" w14:textId="77777777" w:rsidR="00720D5E" w:rsidRPr="0029461A" w:rsidRDefault="00720D5E" w:rsidP="00720D5E">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1933EA1C" w14:textId="65FAC372"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Condenser Speed Type:</w:t>
      </w:r>
      <w:r w:rsidR="007759B2" w:rsidRPr="00986CA4">
        <w:rPr>
          <w:rFonts w:ascii="Calibri" w:hAnsi="Calibri"/>
        </w:rPr>
        <w:t xml:space="preserve"> This field is filled out automatically. It is referenced from the CF2R-MCH-01, which must be completed prior to this document.</w:t>
      </w:r>
    </w:p>
    <w:p w14:paraId="1933EA1D" w14:textId="03EE61D6"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Cooling System Zonal Control Type:</w:t>
      </w:r>
      <w:r w:rsidR="007759B2" w:rsidRPr="00986CA4">
        <w:rPr>
          <w:rFonts w:ascii="Calibri" w:hAnsi="Calibri"/>
        </w:rPr>
        <w:t xml:space="preserve"> This field is filled out automatically. It is referenced from the CF2R-MCH-01, which must be completed prior to this document.</w:t>
      </w:r>
    </w:p>
    <w:p w14:paraId="1933EA1E"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Central Fan Integrated (CFI) Ventilation System Status:</w:t>
      </w:r>
      <w:r w:rsidR="007759B2" w:rsidRPr="00986CA4">
        <w:rPr>
          <w:rFonts w:ascii="Calibri" w:hAnsi="Calibri"/>
        </w:rPr>
        <w:t xml:space="preserve"> If the system has Central Fan Integrated System, then select “CFI System”, otherwise select “Not a CFI system”.</w:t>
      </w:r>
    </w:p>
    <w:p w14:paraId="1933EA1F" w14:textId="0E7BAB1F"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System Bypass Duct Status:</w:t>
      </w:r>
      <w:r w:rsidR="007759B2" w:rsidRPr="00986CA4">
        <w:rPr>
          <w:rFonts w:ascii="Calibri" w:hAnsi="Calibri"/>
        </w:rPr>
        <w:t xml:space="preserve"> This field is filled out automatically. It is referenced from the CF2R-MCH-01, which must be completed prior to this document.</w:t>
      </w:r>
    </w:p>
    <w:p w14:paraId="1933EA20" w14:textId="77777777" w:rsidR="007759B2" w:rsidRPr="00986CA4"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Date of System Airflow Rate Measurement:</w:t>
      </w:r>
      <w:r w:rsidR="007759B2" w:rsidRPr="00986CA4">
        <w:rPr>
          <w:rFonts w:ascii="Calibri" w:hAnsi="Calibri"/>
        </w:rPr>
        <w:t xml:space="preserve"> Enter the date that the airflow test was performed.</w:t>
      </w:r>
    </w:p>
    <w:p w14:paraId="1933EA21" w14:textId="26DE4E59" w:rsidR="007759B2" w:rsidRDefault="0092178C" w:rsidP="007759B2">
      <w:pPr>
        <w:pStyle w:val="ListParagraph"/>
        <w:numPr>
          <w:ilvl w:val="0"/>
          <w:numId w:val="38"/>
        </w:numPr>
        <w:ind w:left="360" w:hanging="360"/>
        <w:rPr>
          <w:rFonts w:ascii="Calibri" w:hAnsi="Calibri"/>
        </w:rPr>
      </w:pPr>
      <w:r w:rsidRPr="0092178C">
        <w:rPr>
          <w:rFonts w:asciiTheme="minorHAnsi" w:hAnsiTheme="minorHAnsi"/>
          <w:szCs w:val="18"/>
        </w:rPr>
        <w:t xml:space="preserve">Airflow Rate Protocol </w:t>
      </w:r>
      <w:r w:rsidR="002B0777">
        <w:rPr>
          <w:rFonts w:asciiTheme="minorHAnsi" w:hAnsiTheme="minorHAnsi"/>
          <w:szCs w:val="18"/>
        </w:rPr>
        <w:t>U</w:t>
      </w:r>
      <w:r w:rsidRPr="0092178C">
        <w:rPr>
          <w:rFonts w:asciiTheme="minorHAnsi" w:hAnsiTheme="minorHAnsi"/>
          <w:szCs w:val="18"/>
        </w:rPr>
        <w:t>tilized:</w:t>
      </w:r>
      <w:r w:rsidR="007759B2" w:rsidRPr="00986CA4">
        <w:rPr>
          <w:rFonts w:ascii="Calibri" w:hAnsi="Calibri"/>
        </w:rPr>
        <w:t xml:space="preserve"> If the system installation type is “New” or “Replacement” then only the RA3.3 airflow methods may be used. If </w:t>
      </w:r>
      <w:r w:rsidR="00D817BB">
        <w:rPr>
          <w:rFonts w:ascii="Calibri" w:hAnsi="Calibri"/>
        </w:rPr>
        <w:t xml:space="preserve">the system installation type is “Alteration”, the RA3.3 airflow methods may be used, but the Alternative to Compliance with Minimum System Airflow Requirements (“Best I Can Do” </w:t>
      </w:r>
      <w:r w:rsidR="002B0777">
        <w:rPr>
          <w:rFonts w:ascii="Calibri" w:hAnsi="Calibri"/>
        </w:rPr>
        <w:t>A</w:t>
      </w:r>
      <w:r w:rsidR="00D817BB">
        <w:rPr>
          <w:rFonts w:ascii="Calibri" w:hAnsi="Calibri"/>
        </w:rPr>
        <w:t>irflow) is an option for existing systems that may require substantial modification to improve the airflow.</w:t>
      </w:r>
    </w:p>
    <w:p w14:paraId="3970808D" w14:textId="73C8404A" w:rsidR="00E32A17" w:rsidRPr="00235FD7" w:rsidRDefault="00E32A17" w:rsidP="00E32A17">
      <w:pPr>
        <w:pStyle w:val="ListParagraph"/>
        <w:numPr>
          <w:ilvl w:val="0"/>
          <w:numId w:val="38"/>
        </w:numPr>
        <w:ind w:left="360" w:hanging="360"/>
        <w:rPr>
          <w:rFonts w:ascii="Calibri" w:hAnsi="Calibri"/>
        </w:rPr>
      </w:pPr>
      <w:r w:rsidRPr="00E32A17">
        <w:rPr>
          <w:rFonts w:ascii="Calibri" w:hAnsi="Calibri"/>
        </w:rPr>
        <w:t xml:space="preserve">Central Fan Ventilation Cooling System (CFVCS) </w:t>
      </w:r>
      <w:r w:rsidRPr="00235FD7">
        <w:rPr>
          <w:rFonts w:ascii="Calibri" w:hAnsi="Calibri"/>
        </w:rPr>
        <w:t xml:space="preserve">Status: </w:t>
      </w:r>
      <w:r w:rsidR="00BE68F8" w:rsidRPr="0029461A">
        <w:rPr>
          <w:rFonts w:ascii="Calibri" w:hAnsi="Calibri"/>
        </w:rPr>
        <w:t>This field is filled out automatically</w:t>
      </w:r>
      <w:r w:rsidR="00BE68F8">
        <w:rPr>
          <w:rFonts w:ascii="Calibri" w:hAnsi="Calibri"/>
        </w:rPr>
        <w:t>. It is referenced from the CF2R-MCH-01, which must be completed prior to this document.</w:t>
      </w:r>
    </w:p>
    <w:p w14:paraId="1933EA22" w14:textId="77777777" w:rsidR="007759B2" w:rsidRPr="00986CA4" w:rsidRDefault="007759B2" w:rsidP="007759B2">
      <w:pPr>
        <w:rPr>
          <w:rFonts w:ascii="Calibri" w:hAnsi="Calibri"/>
        </w:rPr>
      </w:pPr>
    </w:p>
    <w:p w14:paraId="1933EA23" w14:textId="214C367C" w:rsidR="007759B2" w:rsidRPr="00986CA4" w:rsidRDefault="00D817BB" w:rsidP="007759B2">
      <w:pPr>
        <w:keepNext/>
        <w:rPr>
          <w:rFonts w:asciiTheme="minorHAnsi" w:hAnsiTheme="minorHAnsi"/>
          <w:b/>
          <w:szCs w:val="18"/>
        </w:rPr>
      </w:pPr>
      <w:r>
        <w:rPr>
          <w:rFonts w:asciiTheme="minorHAnsi" w:hAnsiTheme="minorHAnsi"/>
          <w:b/>
          <w:szCs w:val="18"/>
        </w:rPr>
        <w:t xml:space="preserve">Section B. Hole for the </w:t>
      </w:r>
      <w:r w:rsidR="00617914">
        <w:rPr>
          <w:rFonts w:asciiTheme="minorHAnsi" w:hAnsiTheme="minorHAnsi"/>
          <w:b/>
          <w:szCs w:val="18"/>
        </w:rPr>
        <w:t>P</w:t>
      </w:r>
      <w:r>
        <w:rPr>
          <w:rFonts w:asciiTheme="minorHAnsi" w:hAnsiTheme="minorHAnsi"/>
          <w:b/>
          <w:szCs w:val="18"/>
        </w:rPr>
        <w:t xml:space="preserve">lacement of a Static Pressure Probe (HSPP), and Permanently </w:t>
      </w:r>
      <w:r w:rsidR="00617914">
        <w:rPr>
          <w:rFonts w:asciiTheme="minorHAnsi" w:hAnsiTheme="minorHAnsi"/>
          <w:b/>
          <w:szCs w:val="18"/>
        </w:rPr>
        <w:t>I</w:t>
      </w:r>
      <w:r>
        <w:rPr>
          <w:rFonts w:asciiTheme="minorHAnsi" w:hAnsiTheme="minorHAnsi"/>
          <w:b/>
          <w:szCs w:val="18"/>
        </w:rPr>
        <w:t xml:space="preserve">nstalled Static Pressure Probe (PSPP) in the </w:t>
      </w:r>
      <w:r w:rsidR="00617914">
        <w:rPr>
          <w:rFonts w:asciiTheme="minorHAnsi" w:hAnsiTheme="minorHAnsi"/>
          <w:b/>
          <w:szCs w:val="18"/>
        </w:rPr>
        <w:t>S</w:t>
      </w:r>
      <w:r>
        <w:rPr>
          <w:rFonts w:asciiTheme="minorHAnsi" w:hAnsiTheme="minorHAnsi"/>
          <w:b/>
          <w:szCs w:val="18"/>
        </w:rPr>
        <w:t xml:space="preserve">upply </w:t>
      </w:r>
      <w:r w:rsidR="00617914">
        <w:rPr>
          <w:rFonts w:asciiTheme="minorHAnsi" w:hAnsiTheme="minorHAnsi"/>
          <w:b/>
          <w:szCs w:val="18"/>
        </w:rPr>
        <w:t>P</w:t>
      </w:r>
      <w:r>
        <w:rPr>
          <w:rFonts w:asciiTheme="minorHAnsi" w:hAnsiTheme="minorHAnsi"/>
          <w:b/>
          <w:szCs w:val="18"/>
        </w:rPr>
        <w:t>lenum</w:t>
      </w:r>
    </w:p>
    <w:p w14:paraId="1933EA24" w14:textId="7E5AAA87" w:rsidR="007759B2" w:rsidRPr="00986CA4" w:rsidRDefault="00D817BB" w:rsidP="007759B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1933EA25" w14:textId="77777777" w:rsidR="007759B2" w:rsidRPr="00986CA4" w:rsidRDefault="00D817BB" w:rsidP="002B0777">
      <w:pPr>
        <w:numPr>
          <w:ilvl w:val="0"/>
          <w:numId w:val="23"/>
        </w:numPr>
        <w:ind w:left="1080"/>
        <w:rPr>
          <w:rFonts w:ascii="Calibri" w:hAnsi="Calibri"/>
        </w:rPr>
      </w:pPr>
      <w:r>
        <w:rPr>
          <w:rFonts w:ascii="Calibri" w:hAnsi="Calibri"/>
          <w:bCs/>
        </w:rPr>
        <w:t>If an Hole Static Pressure Probe is installed then select “HSPP Installed”</w:t>
      </w:r>
    </w:p>
    <w:p w14:paraId="1933EA26" w14:textId="77777777" w:rsidR="007759B2" w:rsidRPr="00986CA4" w:rsidRDefault="00D817BB" w:rsidP="002B0777">
      <w:pPr>
        <w:numPr>
          <w:ilvl w:val="0"/>
          <w:numId w:val="23"/>
        </w:numPr>
        <w:ind w:left="1080"/>
        <w:rPr>
          <w:rFonts w:ascii="Calibri" w:hAnsi="Calibri"/>
        </w:rPr>
      </w:pPr>
      <w:r>
        <w:rPr>
          <w:rFonts w:ascii="Calibri" w:hAnsi="Calibri"/>
          <w:bCs/>
        </w:rPr>
        <w:t>If a Permanent Static Pressure Probe is installed then select “PSPP Installed”</w:t>
      </w:r>
    </w:p>
    <w:p w14:paraId="1933EA27" w14:textId="57EA09F9" w:rsidR="007759B2" w:rsidRPr="00986CA4" w:rsidRDefault="00D817BB" w:rsidP="002B0777">
      <w:pPr>
        <w:numPr>
          <w:ilvl w:val="0"/>
          <w:numId w:val="23"/>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1933EA28" w14:textId="77777777" w:rsidR="007759B2" w:rsidRPr="00986CA4" w:rsidRDefault="00D817BB" w:rsidP="002B0777">
      <w:pPr>
        <w:numPr>
          <w:ilvl w:val="0"/>
          <w:numId w:val="23"/>
        </w:numPr>
        <w:ind w:left="1080"/>
        <w:rPr>
          <w:rFonts w:ascii="Calibri" w:hAnsi="Calibri"/>
        </w:rPr>
      </w:pPr>
      <w:r>
        <w:rPr>
          <w:rFonts w:ascii="Calibri" w:hAnsi="Calibri"/>
        </w:rPr>
        <w:t>If the system is such that an HSPP or PSPP is not applicable, select “HSPP/PSPP are not applicable to this system”.</w:t>
      </w:r>
    </w:p>
    <w:p w14:paraId="1933EA29" w14:textId="77777777" w:rsidR="007759B2" w:rsidRPr="00986CA4" w:rsidRDefault="007759B2" w:rsidP="007759B2">
      <w:pPr>
        <w:ind w:left="720"/>
        <w:rPr>
          <w:rFonts w:ascii="Calibri" w:hAnsi="Calibri"/>
          <w:bCs/>
        </w:rPr>
      </w:pPr>
    </w:p>
    <w:p w14:paraId="1933EA2A" w14:textId="082F3796" w:rsidR="007759B2" w:rsidRPr="00986CA4" w:rsidRDefault="0092178C" w:rsidP="00755E11">
      <w:pPr>
        <w:keepNext/>
        <w:rPr>
          <w:rFonts w:asciiTheme="minorHAnsi" w:hAnsiTheme="minorHAnsi"/>
          <w:b/>
          <w:szCs w:val="18"/>
        </w:rPr>
      </w:pPr>
      <w:r w:rsidRPr="0092178C">
        <w:rPr>
          <w:rFonts w:asciiTheme="minorHAnsi" w:hAnsiTheme="minorHAnsi"/>
          <w:b/>
          <w:szCs w:val="18"/>
        </w:rPr>
        <w:t>Section C. Airflow Rate Measurement Apparatus and Procedure Information</w:t>
      </w:r>
    </w:p>
    <w:p w14:paraId="1933EA2B" w14:textId="14D0D7CF" w:rsidR="007759B2" w:rsidRPr="00986CA4" w:rsidDel="00E1065B" w:rsidRDefault="0092178C" w:rsidP="00755E11">
      <w:pPr>
        <w:keepNext/>
        <w:numPr>
          <w:ilvl w:val="0"/>
          <w:numId w:val="40"/>
        </w:numPr>
        <w:ind w:left="360"/>
        <w:rPr>
          <w:rFonts w:ascii="Calibri" w:hAnsi="Calibri"/>
        </w:rPr>
      </w:pPr>
      <w:r w:rsidRPr="0092178C">
        <w:rPr>
          <w:rFonts w:asciiTheme="minorHAnsi" w:hAnsiTheme="minorHAnsi"/>
          <w:szCs w:val="18"/>
        </w:rPr>
        <w:t xml:space="preserve">Airflow Rate Measurement Type </w:t>
      </w:r>
      <w:r w:rsidR="00617914">
        <w:rPr>
          <w:rFonts w:asciiTheme="minorHAnsi" w:hAnsiTheme="minorHAnsi"/>
          <w:szCs w:val="18"/>
        </w:rPr>
        <w:t>U</w:t>
      </w:r>
      <w:r w:rsidRPr="0092178C">
        <w:rPr>
          <w:rFonts w:asciiTheme="minorHAnsi" w:hAnsiTheme="minorHAnsi"/>
          <w:szCs w:val="18"/>
        </w:rPr>
        <w:t xml:space="preserve">sed for this </w:t>
      </w:r>
      <w:r w:rsidR="00617914">
        <w:rPr>
          <w:rFonts w:asciiTheme="minorHAnsi" w:hAnsiTheme="minorHAnsi"/>
          <w:szCs w:val="18"/>
        </w:rPr>
        <w:t>A</w:t>
      </w:r>
      <w:r w:rsidRPr="0092178C">
        <w:rPr>
          <w:rFonts w:asciiTheme="minorHAnsi" w:hAnsiTheme="minorHAnsi"/>
          <w:szCs w:val="18"/>
        </w:rPr>
        <w:t xml:space="preserve">irflow </w:t>
      </w:r>
      <w:r w:rsidR="00617914">
        <w:rPr>
          <w:rFonts w:asciiTheme="minorHAnsi" w:hAnsiTheme="minorHAnsi"/>
          <w:szCs w:val="18"/>
        </w:rPr>
        <w:t>R</w:t>
      </w:r>
      <w:r w:rsidRPr="0092178C">
        <w:rPr>
          <w:rFonts w:asciiTheme="minorHAnsi" w:hAnsiTheme="minorHAnsi"/>
          <w:szCs w:val="18"/>
        </w:rPr>
        <w:t xml:space="preserve">ate </w:t>
      </w:r>
      <w:r w:rsidR="00617914">
        <w:rPr>
          <w:rFonts w:asciiTheme="minorHAnsi" w:hAnsiTheme="minorHAnsi"/>
          <w:szCs w:val="18"/>
        </w:rPr>
        <w:t>V</w:t>
      </w:r>
      <w:r w:rsidRPr="0092178C">
        <w:rPr>
          <w:rFonts w:asciiTheme="minorHAnsi" w:hAnsiTheme="minorHAnsi"/>
          <w:szCs w:val="18"/>
        </w:rPr>
        <w:t>erification:</w:t>
      </w:r>
      <w:r w:rsidR="007759B2" w:rsidRPr="00986CA4">
        <w:rPr>
          <w:rFonts w:asciiTheme="minorHAnsi" w:hAnsiTheme="minorHAnsi"/>
          <w:szCs w:val="18"/>
        </w:rPr>
        <w:t xml:space="preserve"> </w:t>
      </w:r>
      <w:r w:rsidR="007759B2" w:rsidRPr="00986CA4">
        <w:rPr>
          <w:rFonts w:ascii="Calibri" w:hAnsi="Calibri"/>
        </w:rPr>
        <w:t>Select the appropriate airflow test procedure from the following options for the method used to determine actual fan airflow</w:t>
      </w:r>
      <w:r w:rsidRPr="0092178C">
        <w:rPr>
          <w:rFonts w:ascii="Calibri" w:hAnsi="Calibri"/>
        </w:rPr>
        <w:t>:</w:t>
      </w:r>
    </w:p>
    <w:p w14:paraId="1933EA2C" w14:textId="77777777" w:rsidR="007759B2" w:rsidRPr="00986CA4" w:rsidDel="00E1065B" w:rsidRDefault="007759B2" w:rsidP="002B0777">
      <w:pPr>
        <w:keepNext/>
        <w:numPr>
          <w:ilvl w:val="1"/>
          <w:numId w:val="40"/>
        </w:numPr>
        <w:ind w:left="1080"/>
        <w:rPr>
          <w:rFonts w:ascii="Calibri" w:hAnsi="Calibri"/>
        </w:rPr>
      </w:pPr>
      <w:r w:rsidRPr="00986CA4">
        <w:rPr>
          <w:rFonts w:ascii="Calibri" w:hAnsi="Calibri"/>
        </w:rPr>
        <w:t>Diagnostic Fan Flow Using Fan Flow Meter (aka Plenum Pressure Matching) according to the procedures in RA3.3.3.1.1</w:t>
      </w:r>
    </w:p>
    <w:p w14:paraId="1933EA2D"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Flow Grid Measurement according to the procedures in RA3.3.3.1.2</w:t>
      </w:r>
    </w:p>
    <w:p w14:paraId="1933EA2E" w14:textId="77777777" w:rsidR="007759B2" w:rsidRPr="00986CA4" w:rsidDel="00E1065B" w:rsidRDefault="00D817BB" w:rsidP="002B0777">
      <w:pPr>
        <w:keepNext/>
        <w:numPr>
          <w:ilvl w:val="1"/>
          <w:numId w:val="40"/>
        </w:numPr>
        <w:ind w:left="1080"/>
        <w:rPr>
          <w:rFonts w:ascii="Calibri" w:hAnsi="Calibri"/>
        </w:rPr>
      </w:pPr>
      <w:r>
        <w:rPr>
          <w:rFonts w:ascii="Calibri" w:hAnsi="Calibri"/>
        </w:rPr>
        <w:t>Diagnostic Fan Flow Using Powered Flow Capture Hood according to the procedures in RA3.3.3.1.3</w:t>
      </w:r>
    </w:p>
    <w:p w14:paraId="1933EA2F" w14:textId="77777777" w:rsidR="007759B2" w:rsidRPr="00986CA4" w:rsidRDefault="00D817BB" w:rsidP="002B0777">
      <w:pPr>
        <w:keepNext/>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1933EA30"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Manufacturer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 xml:space="preserve">name of the manufacturer of the airflow measurement tool used to measure the airflow for this test. </w:t>
      </w:r>
    </w:p>
    <w:p w14:paraId="1933EA31" w14:textId="77777777" w:rsidR="007759B2" w:rsidRPr="00986CA4" w:rsidRDefault="0092178C" w:rsidP="00755E11">
      <w:pPr>
        <w:keepNext/>
        <w:numPr>
          <w:ilvl w:val="0"/>
          <w:numId w:val="40"/>
        </w:numPr>
        <w:ind w:left="360"/>
        <w:rPr>
          <w:rFonts w:asciiTheme="minorHAnsi" w:hAnsiTheme="minorHAnsi"/>
          <w:szCs w:val="18"/>
        </w:rPr>
      </w:pPr>
      <w:r w:rsidRPr="0092178C">
        <w:rPr>
          <w:rFonts w:asciiTheme="minorHAnsi" w:hAnsiTheme="minorHAnsi"/>
          <w:szCs w:val="18"/>
        </w:rPr>
        <w:t xml:space="preserve">Model number of Airflow Measurement Apparatus: </w:t>
      </w:r>
      <w:r w:rsidR="007759B2" w:rsidRPr="00986CA4">
        <w:rPr>
          <w:rFonts w:asciiTheme="minorHAnsi" w:hAnsiTheme="minorHAnsi"/>
          <w:szCs w:val="18"/>
        </w:rPr>
        <w:t>Enter the</w:t>
      </w:r>
      <w:r w:rsidRPr="0092178C">
        <w:rPr>
          <w:rFonts w:asciiTheme="minorHAnsi" w:hAnsiTheme="minorHAnsi"/>
          <w:szCs w:val="18"/>
        </w:rPr>
        <w:t xml:space="preserve"> </w:t>
      </w:r>
      <w:r w:rsidR="007759B2" w:rsidRPr="00986CA4">
        <w:rPr>
          <w:rFonts w:asciiTheme="minorHAnsi" w:hAnsiTheme="minorHAnsi"/>
          <w:szCs w:val="18"/>
        </w:rPr>
        <w:t>model number of the airflow measurement tool used to measure the airflow for this test.</w:t>
      </w:r>
      <w:r w:rsidR="00D817BB">
        <w:t xml:space="preserve"> </w:t>
      </w:r>
    </w:p>
    <w:p w14:paraId="1933EA32" w14:textId="774A8FAD" w:rsidR="007759B2" w:rsidRPr="00986CA4" w:rsidRDefault="0092178C" w:rsidP="00755E11">
      <w:pPr>
        <w:keepNext/>
        <w:numPr>
          <w:ilvl w:val="0"/>
          <w:numId w:val="40"/>
        </w:numPr>
        <w:ind w:left="360"/>
        <w:rPr>
          <w:rFonts w:ascii="Calibri" w:hAnsi="Calibri"/>
        </w:rPr>
      </w:pPr>
      <w:r w:rsidRPr="0092178C">
        <w:rPr>
          <w:rFonts w:asciiTheme="minorHAnsi" w:hAnsiTheme="minorHAnsi"/>
          <w:szCs w:val="18"/>
        </w:rPr>
        <w:t xml:space="preserve">Certification Status of the Airflow Measurement Apparatus Accuracy: </w:t>
      </w:r>
      <w:r w:rsidR="007759B2" w:rsidRPr="00986CA4">
        <w:rPr>
          <w:rFonts w:asciiTheme="minorHAnsi" w:hAnsiTheme="minorHAnsi"/>
          <w:szCs w:val="18"/>
        </w:rPr>
        <w:t>The measurement apparatus used to perform</w:t>
      </w:r>
      <w:r w:rsidR="00C47FF6">
        <w:rPr>
          <w:rFonts w:asciiTheme="minorHAnsi" w:hAnsiTheme="minorHAnsi"/>
          <w:szCs w:val="18"/>
        </w:rPr>
        <w:t xml:space="preserve"> </w:t>
      </w:r>
      <w:r w:rsidR="00C47FF6" w:rsidRPr="00986CA4">
        <w:rPr>
          <w:rFonts w:asciiTheme="minorHAnsi" w:hAnsiTheme="minorHAnsi"/>
          <w:szCs w:val="18"/>
        </w:rPr>
        <w:t>an</w:t>
      </w:r>
      <w:r w:rsidR="007759B2" w:rsidRPr="00986CA4">
        <w:rPr>
          <w:rFonts w:asciiTheme="minorHAnsi" w:hAnsiTheme="minorHAnsi"/>
          <w:szCs w:val="18"/>
        </w:rPr>
        <w:t xml:space="preserve"> airflow verification measurements must appear on the CEC list of approved devices found at </w:t>
      </w:r>
      <w:hyperlink r:id="rId14" w:history="1">
        <w:r w:rsidR="00C025BF" w:rsidRPr="00986CA4">
          <w:rPr>
            <w:rStyle w:val="Hyperlink"/>
            <w:rFonts w:asciiTheme="minorHAnsi" w:hAnsiTheme="minorHAnsi"/>
            <w:szCs w:val="18"/>
          </w:rPr>
          <w:t>http://www.energy.ca.gov/</w:t>
        </w:r>
        <w:r w:rsidR="002E53CE" w:rsidRPr="00986CA4">
          <w:rPr>
            <w:rStyle w:val="Hyperlink"/>
            <w:rFonts w:asciiTheme="minorHAnsi" w:hAnsiTheme="minorHAnsi"/>
            <w:szCs w:val="18"/>
          </w:rPr>
          <w:t>title24/equipment_cert/ama_fas/index.html</w:t>
        </w:r>
      </w:hyperlink>
      <w:r w:rsidR="007759B2" w:rsidRPr="00986CA4">
        <w:rPr>
          <w:rFonts w:asciiTheme="minorHAnsi" w:hAnsiTheme="minorHAnsi"/>
          <w:szCs w:val="18"/>
        </w:rPr>
        <w:t>, if this is true, select “Certified”, otherwise select “Not Certified”. The latter choice will not allow the system to pass until a certified device is used.</w:t>
      </w:r>
      <w:r w:rsidRPr="0092178C">
        <w:rPr>
          <w:rFonts w:ascii="Calibri" w:hAnsi="Calibri"/>
        </w:rPr>
        <w:t xml:space="preserve"> </w:t>
      </w:r>
    </w:p>
    <w:p w14:paraId="1933EA33" w14:textId="57533877" w:rsidR="007759B2" w:rsidRPr="00986CA4" w:rsidDel="00E1065B" w:rsidRDefault="0092178C" w:rsidP="00755E11">
      <w:pPr>
        <w:keepNext/>
        <w:numPr>
          <w:ilvl w:val="0"/>
          <w:numId w:val="40"/>
        </w:numPr>
        <w:ind w:left="360"/>
        <w:rPr>
          <w:rFonts w:ascii="Calibri" w:hAnsi="Calibri"/>
        </w:rPr>
      </w:pPr>
      <w:r w:rsidRPr="0092178C">
        <w:rPr>
          <w:rFonts w:ascii="Calibri" w:hAnsi="Calibri"/>
        </w:rPr>
        <w:t>(not visible to user)</w:t>
      </w:r>
    </w:p>
    <w:p w14:paraId="1933EA34" w14:textId="77777777" w:rsidR="007759B2" w:rsidRPr="00986CA4" w:rsidRDefault="007759B2" w:rsidP="007759B2">
      <w:pPr>
        <w:rPr>
          <w:rFonts w:ascii="Calibri" w:hAnsi="Calibri"/>
          <w:b/>
        </w:rPr>
      </w:pPr>
    </w:p>
    <w:p w14:paraId="1933EA35" w14:textId="72D5443E" w:rsidR="007759B2" w:rsidRPr="00986CA4" w:rsidRDefault="007759B2" w:rsidP="007759B2">
      <w:pPr>
        <w:rPr>
          <w:rFonts w:ascii="Calibri" w:hAnsi="Calibri"/>
        </w:rPr>
      </w:pPr>
      <w:r w:rsidRPr="00986CA4">
        <w:rPr>
          <w:rFonts w:ascii="Calibri" w:hAnsi="Calibri"/>
          <w:b/>
        </w:rPr>
        <w:t xml:space="preserve">Section </w:t>
      </w:r>
      <w:r w:rsidR="0092178C" w:rsidRPr="0092178C">
        <w:rPr>
          <w:rFonts w:asciiTheme="minorHAnsi" w:hAnsiTheme="minorHAnsi"/>
          <w:b/>
        </w:rPr>
        <w:t>D. Forced Air System Airflow Rate Measurement – All Zones Calling</w:t>
      </w:r>
      <w:r w:rsidRPr="00986CA4" w:rsidDel="006D4F6B">
        <w:rPr>
          <w:rFonts w:ascii="Calibri" w:hAnsi="Calibri"/>
          <w:b/>
        </w:rPr>
        <w:t xml:space="preserve"> </w:t>
      </w:r>
    </w:p>
    <w:p w14:paraId="1933EA36" w14:textId="16450499"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Rate (cfm/ton): </w:t>
      </w:r>
      <w:r w:rsidR="007759B2" w:rsidRPr="00986CA4">
        <w:rPr>
          <w:rFonts w:ascii="Calibri" w:hAnsi="Calibri"/>
        </w:rPr>
        <w:t>This field is filled automatically. The target is based on whether the system is new or altered and whether a value was specified on the CF2R-MCH-01.</w:t>
      </w:r>
    </w:p>
    <w:p w14:paraId="1933EA37" w14:textId="2BB4BAF6" w:rsidR="007759B2" w:rsidRPr="00986CA4" w:rsidRDefault="0092178C" w:rsidP="007759B2">
      <w:pPr>
        <w:pStyle w:val="ListParagraph"/>
        <w:numPr>
          <w:ilvl w:val="0"/>
          <w:numId w:val="41"/>
        </w:numPr>
        <w:rPr>
          <w:rFonts w:ascii="Calibri" w:hAnsi="Calibri"/>
        </w:rPr>
      </w:pPr>
      <w:r w:rsidRPr="0092178C">
        <w:rPr>
          <w:rFonts w:ascii="Calibri" w:hAnsi="Calibri"/>
        </w:rPr>
        <w:t xml:space="preserve">Required All Zones Calling Minimum System Airflow target (cfm): </w:t>
      </w:r>
      <w:r w:rsidR="007759B2" w:rsidRPr="00986CA4">
        <w:rPr>
          <w:rFonts w:ascii="Calibri" w:hAnsi="Calibri"/>
        </w:rPr>
        <w:t>This field is calculated automatically. It is the product of the minimum airflow rate per ton and the tonnage of the system condenser.</w:t>
      </w:r>
    </w:p>
    <w:p w14:paraId="1933EA38" w14:textId="5B95E4A5" w:rsidR="007759B2" w:rsidRPr="00986CA4" w:rsidRDefault="0092178C" w:rsidP="007759B2">
      <w:pPr>
        <w:numPr>
          <w:ilvl w:val="0"/>
          <w:numId w:val="41"/>
        </w:numPr>
        <w:rPr>
          <w:rFonts w:ascii="Calibri" w:hAnsi="Calibri"/>
        </w:rPr>
      </w:pPr>
      <w:r w:rsidRPr="0092178C">
        <w:rPr>
          <w:rFonts w:ascii="Calibri" w:hAnsi="Calibri"/>
        </w:rPr>
        <w:t xml:space="preserve">Actual System Airflow Rate Measurement (cfm): </w:t>
      </w:r>
      <w:r w:rsidR="007759B2" w:rsidRPr="00986CA4">
        <w:rPr>
          <w:rFonts w:ascii="Calibri" w:hAnsi="Calibri"/>
        </w:rPr>
        <w:t>Enter the actual tested value of the airflow measured using the apparatus specified above.</w:t>
      </w:r>
    </w:p>
    <w:p w14:paraId="1933EA39" w14:textId="2AF3E968" w:rsidR="007759B2" w:rsidRPr="00986CA4" w:rsidRDefault="0092178C" w:rsidP="007759B2">
      <w:pPr>
        <w:numPr>
          <w:ilvl w:val="0"/>
          <w:numId w:val="41"/>
        </w:numPr>
        <w:rPr>
          <w:rFonts w:ascii="Calibri" w:hAnsi="Calibri"/>
        </w:rPr>
      </w:pPr>
      <w:r w:rsidRPr="0092178C">
        <w:rPr>
          <w:rFonts w:ascii="Calibri" w:hAnsi="Calibri"/>
        </w:rPr>
        <w:t xml:space="preserve">Compliance Statement: </w:t>
      </w:r>
      <w:r w:rsidR="007759B2" w:rsidRPr="00986CA4">
        <w:rPr>
          <w:rFonts w:ascii="Calibri" w:hAnsi="Calibri"/>
        </w:rPr>
        <w:t>This field is filled automatically. Compliance requires that the measure</w:t>
      </w:r>
      <w:r w:rsidR="002B0777">
        <w:rPr>
          <w:rFonts w:ascii="Calibri" w:hAnsi="Calibri"/>
        </w:rPr>
        <w:t>d</w:t>
      </w:r>
      <w:r w:rsidR="007759B2" w:rsidRPr="00986CA4">
        <w:rPr>
          <w:rFonts w:ascii="Calibri" w:hAnsi="Calibri"/>
        </w:rPr>
        <w:t xml:space="preserve"> airflow meets the minimum airflow target.</w:t>
      </w:r>
    </w:p>
    <w:p w14:paraId="1933EA3A" w14:textId="77777777" w:rsidR="007759B2" w:rsidRPr="00986CA4" w:rsidRDefault="007759B2" w:rsidP="007759B2">
      <w:pPr>
        <w:rPr>
          <w:rFonts w:ascii="Calibri" w:hAnsi="Calibri"/>
        </w:rPr>
      </w:pPr>
    </w:p>
    <w:p w14:paraId="1933EA3B" w14:textId="214D3C2A" w:rsidR="007759B2" w:rsidRPr="00986CA4" w:rsidRDefault="007759B2" w:rsidP="007759B2">
      <w:pPr>
        <w:rPr>
          <w:rFonts w:ascii="Calibri" w:hAnsi="Calibri"/>
          <w:b/>
        </w:rPr>
      </w:pPr>
      <w:r w:rsidRPr="00986CA4">
        <w:rPr>
          <w:rFonts w:ascii="Calibri" w:hAnsi="Calibri"/>
          <w:b/>
        </w:rPr>
        <w:t xml:space="preserve">Section </w:t>
      </w:r>
      <w:r w:rsidRPr="00986CA4">
        <w:rPr>
          <w:rFonts w:asciiTheme="minorHAnsi" w:hAnsiTheme="minorHAnsi"/>
          <w:b/>
          <w:szCs w:val="18"/>
        </w:rPr>
        <w:t>E. Forced Air System Airflow Rate Measurement – All Other Zonal Control Modes</w:t>
      </w:r>
    </w:p>
    <w:p w14:paraId="1933EA3C" w14:textId="31DEBBB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Number of Independently Controlled Zones: </w:t>
      </w:r>
      <w:r w:rsidR="007759B2" w:rsidRPr="00986CA4">
        <w:rPr>
          <w:rFonts w:asciiTheme="minorHAnsi" w:hAnsiTheme="minorHAnsi"/>
          <w:szCs w:val="18"/>
        </w:rPr>
        <w:t xml:space="preserve">Enter the number of zones in this system that are independently controlled, i.e., that can call for cooling while other zones can be fully or mostly shut off from system airflow. This usually corresponds to the number of thermostats or zone sensors. </w:t>
      </w:r>
    </w:p>
    <w:p w14:paraId="1933EA3D" w14:textId="4D2C13A5"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Required Minimum Airflow in all Zonal Control Modes (cfm): </w:t>
      </w:r>
      <w:r w:rsidR="007759B2" w:rsidRPr="00986CA4">
        <w:rPr>
          <w:rFonts w:ascii="Calibri" w:hAnsi="Calibri"/>
        </w:rPr>
        <w:t>This field is filled out automatically. If a value other than 350 cfm was claimed in the performance calculations, it will be referenced from the CF1R, otherwise the target is 350 cfm.</w:t>
      </w:r>
    </w:p>
    <w:p w14:paraId="1933EA3E" w14:textId="4F01180E"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Name: </w:t>
      </w:r>
      <w:r w:rsidR="007759B2" w:rsidRPr="00986CA4">
        <w:rPr>
          <w:rFonts w:asciiTheme="minorHAnsi" w:hAnsiTheme="minorHAnsi"/>
          <w:szCs w:val="18"/>
        </w:rPr>
        <w:t>Enter a unique name for each zone on this system. Examples: Zone 1, Z1, Zone A, etc.</w:t>
      </w:r>
    </w:p>
    <w:p w14:paraId="1933EA3F" w14:textId="5121E578"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Zone Description:</w:t>
      </w:r>
      <w:r w:rsidR="007759B2" w:rsidRPr="00986CA4">
        <w:rPr>
          <w:rFonts w:asciiTheme="minorHAnsi" w:hAnsiTheme="minorHAnsi"/>
          <w:szCs w:val="18"/>
        </w:rPr>
        <w:t xml:space="preserve"> Enter a brief description of each zone that is detailed enough allow someone to distinguish it from the others in the field.</w:t>
      </w:r>
      <w:r w:rsidRPr="0092178C">
        <w:rPr>
          <w:rFonts w:asciiTheme="minorHAnsi" w:hAnsiTheme="minorHAnsi"/>
          <w:szCs w:val="18"/>
        </w:rPr>
        <w:t xml:space="preserve"> Examples: upstairs, first floor, east wing, bedrooms only, (list rooms served), etc.</w:t>
      </w:r>
    </w:p>
    <w:p w14:paraId="1933EA40" w14:textId="51E2B2F2"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Measured Airflow with </w:t>
      </w:r>
      <w:r w:rsidR="002B0777">
        <w:rPr>
          <w:rFonts w:asciiTheme="minorHAnsi" w:hAnsiTheme="minorHAnsi"/>
          <w:szCs w:val="18"/>
        </w:rPr>
        <w:t>A</w:t>
      </w:r>
      <w:r w:rsidRPr="0092178C">
        <w:rPr>
          <w:rFonts w:asciiTheme="minorHAnsi" w:hAnsiTheme="minorHAnsi"/>
          <w:szCs w:val="18"/>
        </w:rPr>
        <w:t xml:space="preserve">ll </w:t>
      </w:r>
      <w:r w:rsidR="002B0777">
        <w:rPr>
          <w:rFonts w:asciiTheme="minorHAnsi" w:hAnsiTheme="minorHAnsi"/>
          <w:szCs w:val="18"/>
        </w:rPr>
        <w:t>O</w:t>
      </w:r>
      <w:r w:rsidRPr="0092178C">
        <w:rPr>
          <w:rFonts w:asciiTheme="minorHAnsi" w:hAnsiTheme="minorHAnsi"/>
          <w:szCs w:val="18"/>
        </w:rPr>
        <w:t xml:space="preserve">ther </w:t>
      </w:r>
      <w:r w:rsidR="002B0777">
        <w:rPr>
          <w:rFonts w:asciiTheme="minorHAnsi" w:hAnsiTheme="minorHAnsi"/>
          <w:szCs w:val="18"/>
        </w:rPr>
        <w:t>Z</w:t>
      </w:r>
      <w:r w:rsidRPr="0092178C">
        <w:rPr>
          <w:rFonts w:asciiTheme="minorHAnsi" w:hAnsiTheme="minorHAnsi"/>
          <w:szCs w:val="18"/>
        </w:rPr>
        <w:t xml:space="preserve">ones </w:t>
      </w:r>
      <w:r w:rsidR="002B0777">
        <w:rPr>
          <w:rFonts w:asciiTheme="minorHAnsi" w:hAnsiTheme="minorHAnsi"/>
          <w:szCs w:val="18"/>
        </w:rPr>
        <w:t>O</w:t>
      </w:r>
      <w:r w:rsidRPr="0092178C">
        <w:rPr>
          <w:rFonts w:asciiTheme="minorHAnsi" w:hAnsiTheme="minorHAnsi"/>
          <w:szCs w:val="18"/>
        </w:rPr>
        <w:t>ff:</w:t>
      </w:r>
      <w:r w:rsidR="007759B2" w:rsidRPr="00986CA4">
        <w:rPr>
          <w:rFonts w:asciiTheme="minorHAnsi" w:hAnsiTheme="minorHAnsi"/>
          <w:szCs w:val="18"/>
        </w:rPr>
        <w:t xml:space="preserve"> This test must be performed with only one independently controlled zone calling for cooling (Note: if fan watt verification </w:t>
      </w:r>
      <w:r w:rsidRPr="0092178C">
        <w:rPr>
          <w:rFonts w:asciiTheme="minorHAnsi" w:hAnsiTheme="minorHAnsi"/>
          <w:szCs w:val="18"/>
        </w:rPr>
        <w:t>is required, it must be performed simultaneously to the corresponding airflow from this test). All other zones must not be calling during this test. The zone dampers for the other zones must be in their normal closed position. Enter the airflow value measured for the zone that is calling. This test must be performed for each and every independently controlled zone.</w:t>
      </w:r>
    </w:p>
    <w:p w14:paraId="1933EA41" w14:textId="2D64F71F" w:rsidR="007759B2" w:rsidRPr="00986CA4" w:rsidRDefault="0092178C" w:rsidP="007759B2">
      <w:pPr>
        <w:pStyle w:val="ListParagraph"/>
        <w:keepNext/>
        <w:numPr>
          <w:ilvl w:val="0"/>
          <w:numId w:val="42"/>
        </w:numPr>
        <w:rPr>
          <w:rFonts w:asciiTheme="minorHAnsi" w:hAnsiTheme="minorHAnsi"/>
          <w:szCs w:val="18"/>
        </w:rPr>
      </w:pPr>
      <w:r w:rsidRPr="0092178C">
        <w:rPr>
          <w:rFonts w:asciiTheme="minorHAnsi" w:hAnsiTheme="minorHAnsi"/>
          <w:szCs w:val="18"/>
        </w:rPr>
        <w:t xml:space="preserve">Zone Compliance Status: </w:t>
      </w:r>
      <w:r w:rsidR="007759B2" w:rsidRPr="00986CA4">
        <w:rPr>
          <w:rFonts w:asciiTheme="minorHAnsi" w:hAnsiTheme="minorHAnsi"/>
          <w:szCs w:val="18"/>
        </w:rPr>
        <w:t>This field is filled out automatically. The result is based on whether or not the actual airflow meets the required</w:t>
      </w:r>
      <w:r w:rsidRPr="0092178C">
        <w:rPr>
          <w:rFonts w:asciiTheme="minorHAnsi" w:hAnsiTheme="minorHAnsi"/>
          <w:szCs w:val="18"/>
        </w:rPr>
        <w:t xml:space="preserve"> airflow for this zone.</w:t>
      </w:r>
    </w:p>
    <w:p w14:paraId="1933EA42" w14:textId="3EF79EA1" w:rsidR="007759B2" w:rsidRPr="00986CA4" w:rsidRDefault="0092178C" w:rsidP="007759B2">
      <w:pPr>
        <w:pStyle w:val="ListParagraph"/>
        <w:numPr>
          <w:ilvl w:val="0"/>
          <w:numId w:val="42"/>
        </w:numPr>
        <w:rPr>
          <w:rFonts w:ascii="Calibri" w:hAnsi="Calibri"/>
        </w:rPr>
      </w:pPr>
      <w:r w:rsidRPr="0092178C">
        <w:rPr>
          <w:rFonts w:asciiTheme="minorHAnsi" w:hAnsiTheme="minorHAnsi"/>
          <w:szCs w:val="18"/>
        </w:rPr>
        <w:t xml:space="preserve">Compliance Statement: </w:t>
      </w:r>
      <w:r w:rsidR="007759B2" w:rsidRPr="00986CA4">
        <w:rPr>
          <w:rFonts w:asciiTheme="minorHAnsi" w:hAnsiTheme="minorHAnsi"/>
          <w:szCs w:val="18"/>
        </w:rPr>
        <w:t>This field is filled out automatically. The result is based on whether or not the actual airflow meets the required airflow for all zones</w:t>
      </w:r>
    </w:p>
    <w:p w14:paraId="1933EA43" w14:textId="7D16040A" w:rsidR="007759B2" w:rsidRDefault="007759B2" w:rsidP="007759B2">
      <w:pPr>
        <w:rPr>
          <w:rFonts w:ascii="Calibri" w:hAnsi="Calibri"/>
        </w:rPr>
      </w:pPr>
    </w:p>
    <w:p w14:paraId="3FFCB6FF" w14:textId="4A99D341" w:rsidR="009314F1" w:rsidRPr="00A2424F" w:rsidRDefault="009314F1" w:rsidP="009314F1">
      <w:pPr>
        <w:rPr>
          <w:rFonts w:ascii="Calibri" w:hAnsi="Calibri"/>
          <w:b/>
        </w:rPr>
      </w:pPr>
      <w:r w:rsidRPr="00A2424F">
        <w:rPr>
          <w:rFonts w:ascii="Calibri" w:hAnsi="Calibri"/>
          <w:b/>
        </w:rPr>
        <w:t xml:space="preserve">Section </w:t>
      </w:r>
      <w:r>
        <w:rPr>
          <w:rFonts w:ascii="Calibri" w:hAnsi="Calibri"/>
          <w:b/>
        </w:rPr>
        <w:t>F</w:t>
      </w:r>
      <w:r w:rsidRPr="00A2424F">
        <w:rPr>
          <w:rFonts w:ascii="Calibri" w:hAnsi="Calibri"/>
          <w:b/>
        </w:rPr>
        <w:t>. Central Fan Ventilation Cooling System Airflow Rate Measurement</w:t>
      </w:r>
    </w:p>
    <w:p w14:paraId="5D052C9A" w14:textId="31657400" w:rsidR="009314F1" w:rsidRDefault="009314F1" w:rsidP="009314F1">
      <w:pPr>
        <w:pStyle w:val="ListParagraph"/>
        <w:numPr>
          <w:ilvl w:val="0"/>
          <w:numId w:val="46"/>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2A8CF33A" w14:textId="77777777" w:rsidR="009314F1" w:rsidRDefault="009314F1" w:rsidP="009314F1">
      <w:pPr>
        <w:pStyle w:val="ListParagraph"/>
        <w:numPr>
          <w:ilvl w:val="0"/>
          <w:numId w:val="46"/>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7C5BC565" w14:textId="77701B04" w:rsidR="009314F1" w:rsidRPr="00A2424F" w:rsidRDefault="009314F1" w:rsidP="009314F1">
      <w:pPr>
        <w:numPr>
          <w:ilvl w:val="0"/>
          <w:numId w:val="46"/>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6D7A48F5" w14:textId="41E3A505" w:rsidR="009314F1" w:rsidRDefault="009314F1">
      <w:pPr>
        <w:rPr>
          <w:rFonts w:ascii="Calibri" w:hAnsi="Calibri"/>
        </w:rPr>
      </w:pPr>
      <w:r>
        <w:rPr>
          <w:rFonts w:ascii="Calibri" w:hAnsi="Calibri"/>
        </w:rPr>
        <w:br w:type="page"/>
      </w:r>
    </w:p>
    <w:p w14:paraId="1933EA44" w14:textId="1A14793A" w:rsidR="007759B2" w:rsidRPr="00986CA4" w:rsidRDefault="0092178C" w:rsidP="007759B2">
      <w:pPr>
        <w:rPr>
          <w:rFonts w:ascii="Calibri" w:hAnsi="Calibri"/>
        </w:rPr>
      </w:pPr>
      <w:r w:rsidRPr="0092178C">
        <w:rPr>
          <w:rFonts w:ascii="Calibri" w:hAnsi="Calibri"/>
          <w:b/>
        </w:rPr>
        <w:lastRenderedPageBreak/>
        <w:t xml:space="preserve">Section </w:t>
      </w:r>
      <w:r w:rsidR="009314F1">
        <w:rPr>
          <w:rFonts w:ascii="Calibri" w:hAnsi="Calibri"/>
          <w:b/>
        </w:rPr>
        <w:t>G</w:t>
      </w:r>
      <w:r w:rsidRPr="0092178C">
        <w:rPr>
          <w:rFonts w:ascii="Calibri" w:hAnsi="Calibri"/>
          <w:b/>
        </w:rPr>
        <w:t>. Additional Requirements</w:t>
      </w:r>
    </w:p>
    <w:p w14:paraId="1933EA45"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6"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7"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8"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9"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A"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B" w14:textId="77777777" w:rsidR="007759B2" w:rsidRPr="00986CA4" w:rsidRDefault="0092178C" w:rsidP="007759B2">
      <w:pPr>
        <w:numPr>
          <w:ilvl w:val="0"/>
          <w:numId w:val="43"/>
        </w:numPr>
        <w:ind w:left="360" w:hanging="360"/>
        <w:rPr>
          <w:rFonts w:asciiTheme="minorHAnsi" w:hAnsiTheme="minorHAnsi"/>
        </w:rPr>
      </w:pPr>
      <w:r w:rsidRPr="0092178C">
        <w:rPr>
          <w:rFonts w:asciiTheme="minorHAnsi" w:hAnsiTheme="minorHAnsi"/>
        </w:rPr>
        <w:t>This field must be a true statement (or not applicable) for the system to comply.</w:t>
      </w:r>
    </w:p>
    <w:p w14:paraId="1933EA4F" w14:textId="00F7C31D" w:rsidR="001868E8" w:rsidRPr="008656BC" w:rsidRDefault="0092178C" w:rsidP="008656BC">
      <w:pPr>
        <w:numPr>
          <w:ilvl w:val="0"/>
          <w:numId w:val="43"/>
        </w:numPr>
        <w:ind w:left="360" w:hanging="360"/>
        <w:rPr>
          <w:rFonts w:ascii="Calibri" w:hAnsi="Calibri"/>
        </w:rPr>
      </w:pPr>
      <w:r w:rsidRPr="0092178C">
        <w:rPr>
          <w:rFonts w:asciiTheme="minorHAnsi" w:hAnsiTheme="minorHAnsi"/>
        </w:rPr>
        <w:t>This field must be a true statement (or not applicable) for the system to comply.</w:t>
      </w:r>
    </w:p>
    <w:p w14:paraId="1933EA50" w14:textId="77777777" w:rsidR="001868E8" w:rsidRPr="00D83E48" w:rsidRDefault="001868E8" w:rsidP="0009456E">
      <w:pPr>
        <w:rPr>
          <w:rFonts w:ascii="Calibri" w:hAnsi="Calibri"/>
        </w:rPr>
        <w:sectPr w:rsidR="001868E8" w:rsidRPr="00D83E48" w:rsidSect="008656BC">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0D7943" w:rsidRPr="00966F61" w14:paraId="1933EA52" w14:textId="77777777" w:rsidTr="000D7943">
        <w:trPr>
          <w:cantSplit/>
          <w:trHeight w:val="144"/>
        </w:trPr>
        <w:tc>
          <w:tcPr>
            <w:tcW w:w="11030" w:type="dxa"/>
            <w:gridSpan w:val="3"/>
            <w:tcBorders>
              <w:top w:val="single" w:sz="4" w:space="0" w:color="auto"/>
            </w:tcBorders>
            <w:vAlign w:val="center"/>
          </w:tcPr>
          <w:p w14:paraId="1933EA51" w14:textId="77777777" w:rsidR="000D7943" w:rsidRPr="00966F61" w:rsidRDefault="000D7943" w:rsidP="000D7943">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4B0E25" w:rsidRPr="00966F61" w14:paraId="1933EA56" w14:textId="77777777" w:rsidTr="000D7943">
        <w:trPr>
          <w:cantSplit/>
          <w:trHeight w:val="144"/>
        </w:trPr>
        <w:tc>
          <w:tcPr>
            <w:tcW w:w="475" w:type="dxa"/>
            <w:vAlign w:val="center"/>
          </w:tcPr>
          <w:p w14:paraId="1933EA53" w14:textId="77777777" w:rsidR="004B0E25" w:rsidRPr="00966F61" w:rsidRDefault="004B0E25" w:rsidP="004B0E2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1933EA54" w14:textId="1E7B5BDF" w:rsidR="004B0E25" w:rsidRPr="00966F61" w:rsidRDefault="004B0E25" w:rsidP="004B0E25">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1933EA55" w14:textId="77777777" w:rsidR="004B0E25" w:rsidRDefault="004B0E25" w:rsidP="004B0E2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4B0E25" w:rsidRPr="00966F61" w14:paraId="1933EA5A" w14:textId="77777777" w:rsidTr="000D7943">
        <w:trPr>
          <w:cantSplit/>
          <w:trHeight w:val="144"/>
        </w:trPr>
        <w:tc>
          <w:tcPr>
            <w:tcW w:w="475" w:type="dxa"/>
            <w:vAlign w:val="center"/>
          </w:tcPr>
          <w:p w14:paraId="1933EA57" w14:textId="77777777" w:rsidR="004B0E25" w:rsidRPr="00966F61" w:rsidRDefault="004B0E25" w:rsidP="004B0E2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1933EA58" w14:textId="7D803D85" w:rsidR="004B0E25" w:rsidRPr="00966F61" w:rsidRDefault="004B0E25" w:rsidP="004B0E25">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1933EA59" w14:textId="77777777" w:rsidR="004B0E25" w:rsidRDefault="004B0E25" w:rsidP="004B0E2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4B0E25" w:rsidRPr="00966F61" w14:paraId="686DC170" w14:textId="77777777" w:rsidTr="000D7943">
        <w:trPr>
          <w:cantSplit/>
          <w:trHeight w:val="144"/>
        </w:trPr>
        <w:tc>
          <w:tcPr>
            <w:tcW w:w="475" w:type="dxa"/>
            <w:vAlign w:val="center"/>
          </w:tcPr>
          <w:p w14:paraId="440ED256" w14:textId="0D817749" w:rsidR="004B0E25" w:rsidRPr="00966F61" w:rsidRDefault="004B0E25" w:rsidP="004B0E25">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07A805A9" w14:textId="71347346" w:rsidR="004B0E25" w:rsidRPr="00966F61" w:rsidRDefault="004B0E25" w:rsidP="004B0E25">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53EDE4C2" w14:textId="7C513205" w:rsidR="004B0E25" w:rsidRPr="00966F61" w:rsidRDefault="004B0E25" w:rsidP="004B0E25">
            <w:pPr>
              <w:rPr>
                <w:rFonts w:asciiTheme="minorHAnsi" w:hAnsiTheme="minorHAnsi"/>
                <w:sz w:val="18"/>
                <w:szCs w:val="18"/>
              </w:rPr>
            </w:pPr>
            <w:r w:rsidRPr="004B0E25">
              <w:rPr>
                <w:rFonts w:asciiTheme="minorHAnsi" w:hAnsiTheme="minorHAnsi"/>
                <w:sz w:val="18"/>
                <w:szCs w:val="18"/>
              </w:rPr>
              <w:t>&lt;&lt;auto filled text: referenced from MCH01&gt;&gt;</w:t>
            </w:r>
          </w:p>
        </w:tc>
      </w:tr>
      <w:tr w:rsidR="000D7943" w:rsidRPr="00966F61" w14:paraId="1933EA5E" w14:textId="77777777" w:rsidTr="000D7943">
        <w:trPr>
          <w:cantSplit/>
          <w:trHeight w:val="144"/>
        </w:trPr>
        <w:tc>
          <w:tcPr>
            <w:tcW w:w="475" w:type="dxa"/>
            <w:vAlign w:val="center"/>
          </w:tcPr>
          <w:p w14:paraId="1933EA5B" w14:textId="3BC50A68" w:rsidR="000D7943" w:rsidRPr="00966F61" w:rsidRDefault="000D7943" w:rsidP="000D7943">
            <w:pPr>
              <w:pStyle w:val="FootnoteText"/>
              <w:jc w:val="center"/>
              <w:rPr>
                <w:rFonts w:asciiTheme="minorHAnsi" w:hAnsiTheme="minorHAnsi"/>
                <w:sz w:val="18"/>
                <w:szCs w:val="18"/>
              </w:rPr>
            </w:pPr>
            <w:r w:rsidRPr="00966F61">
              <w:rPr>
                <w:rFonts w:asciiTheme="minorHAnsi" w:hAnsiTheme="minorHAnsi"/>
                <w:sz w:val="18"/>
                <w:szCs w:val="18"/>
              </w:rPr>
              <w:t>0</w:t>
            </w:r>
            <w:r w:rsidR="004B0E25">
              <w:rPr>
                <w:rFonts w:asciiTheme="minorHAnsi" w:hAnsiTheme="minorHAnsi"/>
                <w:sz w:val="18"/>
                <w:szCs w:val="18"/>
              </w:rPr>
              <w:t>4</w:t>
            </w:r>
          </w:p>
        </w:tc>
        <w:tc>
          <w:tcPr>
            <w:tcW w:w="4950" w:type="dxa"/>
            <w:vAlign w:val="center"/>
          </w:tcPr>
          <w:p w14:paraId="1933EA5C" w14:textId="26867307" w:rsidR="000D7943" w:rsidRPr="00966F61" w:rsidRDefault="000D7943" w:rsidP="000D7943">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1933EA5D" w14:textId="112D11A0" w:rsidR="000D7943" w:rsidRPr="00966F61" w:rsidRDefault="000D7943" w:rsidP="000D7943">
            <w:pPr>
              <w:rPr>
                <w:rFonts w:asciiTheme="minorHAnsi" w:hAnsiTheme="minorHAnsi"/>
                <w:sz w:val="18"/>
                <w:szCs w:val="18"/>
              </w:rPr>
            </w:pPr>
            <w:r w:rsidRPr="00966F61">
              <w:rPr>
                <w:rFonts w:asciiTheme="minorHAnsi" w:hAnsiTheme="minorHAnsi"/>
                <w:sz w:val="18"/>
                <w:szCs w:val="18"/>
              </w:rPr>
              <w:t>&lt;&lt;</w:t>
            </w:r>
            <w:r w:rsidR="007D369A">
              <w:rPr>
                <w:rFonts w:asciiTheme="minorHAnsi" w:hAnsiTheme="minorHAnsi"/>
                <w:sz w:val="18"/>
                <w:szCs w:val="18"/>
              </w:rPr>
              <w:t>if the parent is a MCH-01b and a “yes” answer was given in B08 or B09, then A0</w:t>
            </w:r>
            <w:r w:rsidR="004B0E25">
              <w:rPr>
                <w:rFonts w:asciiTheme="minorHAnsi" w:hAnsiTheme="minorHAnsi"/>
                <w:sz w:val="18"/>
                <w:szCs w:val="18"/>
              </w:rPr>
              <w:t>4</w:t>
            </w:r>
            <w:r w:rsidR="007D369A">
              <w:rPr>
                <w:rFonts w:asciiTheme="minorHAnsi" w:hAnsiTheme="minorHAnsi"/>
                <w:sz w:val="18"/>
                <w:szCs w:val="18"/>
              </w:rPr>
              <w:t xml:space="preserve"> </w:t>
            </w:r>
            <w:r w:rsidR="007D369A">
              <w:rPr>
                <w:rFonts w:asciiTheme="minorHAnsi" w:hAnsiTheme="minorHAnsi" w:cstheme="minorHAnsi"/>
                <w:sz w:val="18"/>
                <w:szCs w:val="18"/>
              </w:rPr>
              <w:t>≠</w:t>
            </w:r>
            <w:r w:rsidR="007D369A">
              <w:rPr>
                <w:rFonts w:asciiTheme="minorHAnsi" w:hAnsiTheme="minorHAnsi"/>
                <w:sz w:val="18"/>
                <w:szCs w:val="18"/>
              </w:rPr>
              <w:t xml:space="preserve"> “alteration”; else </w:t>
            </w:r>
            <w:r>
              <w:rPr>
                <w:rFonts w:asciiTheme="minorHAnsi" w:hAnsiTheme="minorHAnsi"/>
                <w:sz w:val="18"/>
                <w:szCs w:val="18"/>
              </w:rPr>
              <w:t xml:space="preserve">User pick from </w:t>
            </w:r>
            <w:r w:rsidR="007D369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720D5E" w:rsidRPr="00966F61" w14:paraId="1933EA65" w14:textId="77777777" w:rsidTr="000D7943">
        <w:trPr>
          <w:cantSplit/>
          <w:trHeight w:val="144"/>
        </w:trPr>
        <w:tc>
          <w:tcPr>
            <w:tcW w:w="475" w:type="dxa"/>
            <w:vAlign w:val="center"/>
          </w:tcPr>
          <w:p w14:paraId="1933EA5F" w14:textId="0909D270" w:rsidR="00720D5E" w:rsidRPr="00966F61" w:rsidRDefault="00720D5E" w:rsidP="00720D5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1933EA60" w14:textId="4545FBCC" w:rsidR="00720D5E" w:rsidRPr="00966F61" w:rsidRDefault="00720D5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64A4B9E4" w14:textId="77777777" w:rsidR="00720D5E" w:rsidRPr="00480A17" w:rsidRDefault="00720D5E" w:rsidP="00720D5E">
            <w:pPr>
              <w:rPr>
                <w:rFonts w:asciiTheme="minorHAnsi" w:hAnsiTheme="minorHAnsi"/>
                <w:sz w:val="16"/>
                <w:szCs w:val="16"/>
              </w:rPr>
            </w:pPr>
            <w:r w:rsidRPr="00480A17">
              <w:rPr>
                <w:rFonts w:asciiTheme="minorHAnsi" w:hAnsiTheme="minorHAnsi"/>
                <w:sz w:val="16"/>
                <w:szCs w:val="16"/>
              </w:rPr>
              <w:t xml:space="preserve">&lt;&lt;calculated field: </w:t>
            </w:r>
          </w:p>
          <w:p w14:paraId="1E7C55FE" w14:textId="77777777" w:rsidR="00720D5E" w:rsidRPr="00480A17" w:rsidRDefault="00720D5E" w:rsidP="00720D5E">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22FBB5E9" w14:textId="77777777" w:rsidR="00720D5E" w:rsidRPr="00480A17" w:rsidRDefault="00720D5E" w:rsidP="00720D5E">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2D7E6DCF" w14:textId="77777777" w:rsidR="00720D5E" w:rsidRPr="00480A17" w:rsidRDefault="00720D5E" w:rsidP="00720D5E">
            <w:pPr>
              <w:rPr>
                <w:rFonts w:asciiTheme="minorHAnsi" w:hAnsiTheme="minorHAnsi"/>
                <w:sz w:val="16"/>
                <w:szCs w:val="16"/>
              </w:rPr>
            </w:pPr>
          </w:p>
          <w:p w14:paraId="66476095" w14:textId="77777777" w:rsidR="00720D5E" w:rsidRPr="00480A17" w:rsidRDefault="00720D5E" w:rsidP="00720D5E">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5B5131C8" w14:textId="164E9656" w:rsidR="00720D5E" w:rsidRPr="00480A17" w:rsidRDefault="00720D5E" w:rsidP="00720D5E">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ins w:id="1" w:author="Shewmaker, Michael@Energy" w:date="2019-11-22T08:16:00Z">
              <w:r w:rsidR="00A96D1C">
                <w:rPr>
                  <w:rFonts w:asciiTheme="minorHAnsi" w:hAnsiTheme="minorHAnsi"/>
                  <w:sz w:val="16"/>
                  <w:szCs w:val="16"/>
                </w:rPr>
                <w:t xml:space="preserve">and the system type in </w:t>
              </w:r>
            </w:ins>
            <w:ins w:id="2" w:author="Shewmaker, Michael@Energy" w:date="2019-11-22T08:17:00Z">
              <w:r w:rsidR="00A96D1C" w:rsidRPr="00A96D1C">
                <w:rPr>
                  <w:rFonts w:asciiTheme="minorHAnsi" w:hAnsiTheme="minorHAnsi"/>
                  <w:sz w:val="16"/>
                  <w:szCs w:val="16"/>
                  <w:highlight w:val="yellow"/>
                </w:rPr>
                <w:t>MCH-01a fields D04 or D05</w:t>
              </w:r>
              <w:r w:rsidR="00A96D1C">
                <w:rPr>
                  <w:rFonts w:asciiTheme="minorHAnsi" w:hAnsiTheme="minorHAnsi"/>
                  <w:sz w:val="16"/>
                  <w:szCs w:val="16"/>
                </w:rPr>
                <w:t xml:space="preserve"> are one of the following three types: 1:[VCHP-Ducted], 2:[VCHP-Ductless], 3:[VCHP-Ducted+Ductless],</w:t>
              </w:r>
            </w:ins>
          </w:p>
          <w:p w14:paraId="54EFB6F2" w14:textId="77777777" w:rsidR="00720D5E" w:rsidRPr="00480A17" w:rsidRDefault="00720D5E" w:rsidP="00720D5E">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0B4A5455" w14:textId="77777777" w:rsidR="00720D5E" w:rsidRPr="00480A17" w:rsidRDefault="00720D5E" w:rsidP="00720D5E">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3D92025E" w14:textId="77777777" w:rsidR="00720D5E" w:rsidRPr="00480A17" w:rsidRDefault="00720D5E" w:rsidP="00720D5E">
            <w:pPr>
              <w:ind w:left="160"/>
              <w:rPr>
                <w:rFonts w:asciiTheme="minorHAnsi" w:hAnsiTheme="minorHAnsi"/>
                <w:sz w:val="16"/>
                <w:szCs w:val="16"/>
              </w:rPr>
            </w:pPr>
          </w:p>
          <w:p w14:paraId="2571A08C" w14:textId="77777777" w:rsidR="00720D5E" w:rsidRPr="00480A17" w:rsidRDefault="00720D5E" w:rsidP="00720D5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1328F0E1" w14:textId="77777777" w:rsidR="00720D5E" w:rsidRPr="00480A17" w:rsidRDefault="00720D5E" w:rsidP="00720D5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24ADAF4C" w14:textId="77777777" w:rsidR="00720D5E" w:rsidRPr="00480A17" w:rsidRDefault="00720D5E" w:rsidP="00720D5E">
            <w:pPr>
              <w:rPr>
                <w:rFonts w:asciiTheme="minorHAnsi" w:hAnsiTheme="minorHAnsi"/>
                <w:sz w:val="16"/>
                <w:szCs w:val="16"/>
              </w:rPr>
            </w:pPr>
          </w:p>
          <w:p w14:paraId="362ABBFE" w14:textId="77777777" w:rsidR="00720D5E" w:rsidRPr="00480A17" w:rsidRDefault="00720D5E" w:rsidP="00720D5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207AE0C2" w14:textId="512E5BB3" w:rsidR="00720D5E" w:rsidRPr="00480A17" w:rsidRDefault="00720D5E" w:rsidP="00A96D1C">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ins w:id="3" w:author="Shewmaker, Michael@Energy" w:date="2019-11-22T08:18:00Z">
              <w:r w:rsidR="00A96D1C">
                <w:rPr>
                  <w:rFonts w:asciiTheme="minorHAnsi" w:hAnsiTheme="minorHAnsi"/>
                  <w:sz w:val="16"/>
                  <w:szCs w:val="16"/>
                </w:rPr>
                <w:t xml:space="preserve"> and the system type in </w:t>
              </w:r>
              <w:r w:rsidR="00A96D1C" w:rsidRPr="00A96D1C">
                <w:rPr>
                  <w:rFonts w:asciiTheme="minorHAnsi" w:hAnsiTheme="minorHAnsi"/>
                  <w:sz w:val="16"/>
                  <w:szCs w:val="16"/>
                  <w:highlight w:val="yellow"/>
                </w:rPr>
                <w:t>MCH-01b fields C03 or C07</w:t>
              </w:r>
              <w:r w:rsidR="00A96D1C">
                <w:rPr>
                  <w:rFonts w:asciiTheme="minorHAnsi" w:hAnsiTheme="minorHAnsi"/>
                  <w:sz w:val="16"/>
                  <w:szCs w:val="16"/>
                </w:rPr>
                <w:t xml:space="preserve"> are one of the following three types: 1:[VCHP-Ducted], 2:[VCHP-Ductless], 3:[VCHP-Ducted+Ductless],</w:t>
              </w:r>
            </w:ins>
          </w:p>
          <w:p w14:paraId="250D3205" w14:textId="77777777" w:rsidR="00720D5E" w:rsidRPr="00480A17" w:rsidRDefault="00720D5E" w:rsidP="00720D5E">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06449E7F" w14:textId="77777777" w:rsidR="00720D5E" w:rsidRPr="00480A17" w:rsidRDefault="00720D5E" w:rsidP="00720D5E">
            <w:pPr>
              <w:ind w:firstLine="160"/>
              <w:rPr>
                <w:rFonts w:asciiTheme="minorHAnsi" w:hAnsiTheme="minorHAnsi"/>
                <w:sz w:val="16"/>
                <w:szCs w:val="16"/>
              </w:rPr>
            </w:pPr>
          </w:p>
          <w:p w14:paraId="118115DA" w14:textId="77777777" w:rsidR="00720D5E" w:rsidRPr="00480A17" w:rsidRDefault="00720D5E" w:rsidP="00720D5E">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20300A03" w14:textId="77777777" w:rsidR="00720D5E" w:rsidRPr="00480A17" w:rsidRDefault="00720D5E" w:rsidP="00720D5E">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6DFCE94F" w14:textId="77777777" w:rsidR="00720D5E" w:rsidRPr="00480A17" w:rsidRDefault="00720D5E" w:rsidP="00720D5E">
            <w:pPr>
              <w:ind w:left="154"/>
              <w:rPr>
                <w:rFonts w:asciiTheme="minorHAnsi" w:hAnsiTheme="minorHAnsi"/>
                <w:b/>
                <w:sz w:val="16"/>
                <w:szCs w:val="16"/>
              </w:rPr>
            </w:pPr>
          </w:p>
          <w:p w14:paraId="1A8F5BD6" w14:textId="77777777" w:rsidR="00720D5E" w:rsidRPr="00480A17" w:rsidRDefault="00720D5E" w:rsidP="00720D5E">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08C2D605" w14:textId="77777777" w:rsidR="00720D5E" w:rsidRPr="00480A17" w:rsidRDefault="00720D5E" w:rsidP="00720D5E">
            <w:pPr>
              <w:rPr>
                <w:rFonts w:asciiTheme="minorHAnsi" w:hAnsiTheme="minorHAnsi"/>
                <w:sz w:val="16"/>
                <w:szCs w:val="16"/>
              </w:rPr>
            </w:pPr>
          </w:p>
          <w:p w14:paraId="359936EA" w14:textId="77777777" w:rsidR="00720D5E" w:rsidRPr="00480A17" w:rsidRDefault="00720D5E" w:rsidP="00720D5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1DC7238" w14:textId="4C54F5FF" w:rsidR="00720D5E" w:rsidRPr="00480A17" w:rsidRDefault="00720D5E" w:rsidP="00A96D1C">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ins w:id="4" w:author="Shewmaker, Michael@Energy" w:date="2019-11-22T08:19:00Z">
              <w:r w:rsidR="00A96D1C">
                <w:rPr>
                  <w:rFonts w:asciiTheme="minorHAnsi" w:hAnsiTheme="minorHAnsi"/>
                  <w:sz w:val="16"/>
                  <w:szCs w:val="16"/>
                </w:rPr>
                <w:t xml:space="preserve"> and the system type in </w:t>
              </w:r>
              <w:r w:rsidR="00A96D1C" w:rsidRPr="00A96D1C">
                <w:rPr>
                  <w:rFonts w:asciiTheme="minorHAnsi" w:hAnsiTheme="minorHAnsi"/>
                  <w:sz w:val="16"/>
                  <w:szCs w:val="16"/>
                  <w:highlight w:val="yellow"/>
                </w:rPr>
                <w:t>MCH-01c fields C04 or C05</w:t>
              </w:r>
              <w:r w:rsidR="00A96D1C">
                <w:rPr>
                  <w:rFonts w:asciiTheme="minorHAnsi" w:hAnsiTheme="minorHAnsi"/>
                  <w:sz w:val="16"/>
                  <w:szCs w:val="16"/>
                </w:rPr>
                <w:t xml:space="preserve"> are one of the following three types; 1:[VCHP-Ducted], 2:[VCHP-Ductless], 3:[VCHP-Ducted+Ductless],</w:t>
              </w:r>
            </w:ins>
          </w:p>
          <w:p w14:paraId="1116A590" w14:textId="77777777" w:rsidR="00720D5E" w:rsidRPr="00480A17" w:rsidRDefault="00720D5E" w:rsidP="00720D5E">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2CDA4946" w14:textId="77777777" w:rsidR="00720D5E" w:rsidRPr="00480A17" w:rsidRDefault="00720D5E" w:rsidP="00720D5E">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4D39D29A" w14:textId="77777777" w:rsidR="00720D5E" w:rsidRPr="00480A17" w:rsidRDefault="00720D5E" w:rsidP="00720D5E">
            <w:pPr>
              <w:rPr>
                <w:rFonts w:asciiTheme="minorHAnsi" w:hAnsiTheme="minorHAnsi"/>
                <w:sz w:val="16"/>
                <w:szCs w:val="16"/>
              </w:rPr>
            </w:pPr>
          </w:p>
          <w:p w14:paraId="3E51456C" w14:textId="77777777" w:rsidR="00720D5E" w:rsidRPr="00480A17" w:rsidRDefault="00720D5E" w:rsidP="00720D5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4EE11427" w14:textId="77777777" w:rsidR="00720D5E" w:rsidRPr="00480A17" w:rsidRDefault="00720D5E" w:rsidP="00720D5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2BCF06CB" w14:textId="77777777" w:rsidR="00720D5E" w:rsidRPr="00480A17" w:rsidRDefault="00720D5E" w:rsidP="00720D5E">
            <w:pPr>
              <w:rPr>
                <w:rFonts w:asciiTheme="minorHAnsi" w:hAnsiTheme="minorHAnsi"/>
                <w:sz w:val="16"/>
                <w:szCs w:val="16"/>
              </w:rPr>
            </w:pPr>
          </w:p>
          <w:p w14:paraId="40445F6E" w14:textId="77777777" w:rsidR="00720D5E" w:rsidRPr="00480A17" w:rsidRDefault="00720D5E" w:rsidP="00720D5E">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1A0DD5F5" w14:textId="3313F069" w:rsidR="00720D5E" w:rsidRPr="00480A17" w:rsidRDefault="00720D5E" w:rsidP="00A96D1C">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ins w:id="5" w:author="Shewmaker, Michael@Energy" w:date="2019-11-22T08:20:00Z">
              <w:r w:rsidR="00A96D1C">
                <w:rPr>
                  <w:rFonts w:asciiTheme="minorHAnsi" w:hAnsiTheme="minorHAnsi"/>
                  <w:sz w:val="16"/>
                  <w:szCs w:val="16"/>
                </w:rPr>
                <w:t xml:space="preserve">, and the system type in </w:t>
              </w:r>
              <w:r w:rsidR="00A96D1C" w:rsidRPr="00A96D1C">
                <w:rPr>
                  <w:rFonts w:asciiTheme="minorHAnsi" w:hAnsiTheme="minorHAnsi"/>
                  <w:sz w:val="16"/>
                  <w:szCs w:val="16"/>
                  <w:highlight w:val="yellow"/>
                </w:rPr>
                <w:t>MCH-01d fields D04 or D05</w:t>
              </w:r>
              <w:r w:rsidR="00A96D1C">
                <w:rPr>
                  <w:rFonts w:asciiTheme="minorHAnsi" w:hAnsiTheme="minorHAnsi"/>
                  <w:sz w:val="16"/>
                  <w:szCs w:val="16"/>
                </w:rPr>
                <w:t xml:space="preserve"> are one of the following three types: 1:[VCHP-Ducted], 2:[VCHP-Ductless], 3:[VCHP-Ducted+Ductless],</w:t>
              </w:r>
            </w:ins>
          </w:p>
          <w:p w14:paraId="1FD5C710" w14:textId="77777777" w:rsidR="00720D5E" w:rsidRPr="00480A17" w:rsidRDefault="00720D5E" w:rsidP="00720D5E">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674266FC" w14:textId="77777777" w:rsidR="00720D5E" w:rsidRPr="00480A17" w:rsidRDefault="00720D5E" w:rsidP="00720D5E">
            <w:pPr>
              <w:ind w:left="153"/>
              <w:rPr>
                <w:rFonts w:asciiTheme="minorHAnsi" w:hAnsiTheme="minorHAnsi"/>
                <w:sz w:val="16"/>
                <w:szCs w:val="16"/>
              </w:rPr>
            </w:pPr>
          </w:p>
          <w:p w14:paraId="7975B7E5" w14:textId="77777777" w:rsidR="00720D5E" w:rsidRPr="00480A17" w:rsidRDefault="00720D5E" w:rsidP="00720D5E">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341CD10A" w14:textId="77777777" w:rsidR="00720D5E" w:rsidRPr="00480A17" w:rsidRDefault="00720D5E" w:rsidP="00720D5E">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508C486B" w14:textId="77777777" w:rsidR="00720D5E" w:rsidRPr="00480A17" w:rsidRDefault="00720D5E" w:rsidP="00720D5E">
            <w:pPr>
              <w:ind w:left="153"/>
              <w:rPr>
                <w:rFonts w:asciiTheme="minorHAnsi" w:hAnsiTheme="minorHAnsi"/>
                <w:b/>
                <w:sz w:val="16"/>
                <w:szCs w:val="16"/>
              </w:rPr>
            </w:pPr>
          </w:p>
          <w:p w14:paraId="30C31E45" w14:textId="77777777" w:rsidR="00720D5E" w:rsidRPr="00480A17" w:rsidRDefault="00720D5E" w:rsidP="00720D5E">
            <w:pPr>
              <w:ind w:left="153"/>
              <w:rPr>
                <w:rFonts w:asciiTheme="minorHAnsi" w:hAnsiTheme="minorHAnsi"/>
                <w:b/>
                <w:sz w:val="16"/>
                <w:szCs w:val="16"/>
              </w:rPr>
            </w:pPr>
          </w:p>
          <w:p w14:paraId="486CF809" w14:textId="77777777" w:rsidR="00720D5E" w:rsidRPr="00480A17" w:rsidRDefault="00720D5E" w:rsidP="00720D5E">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1774493D" w14:textId="77777777" w:rsidR="00720D5E" w:rsidRPr="00480A17" w:rsidRDefault="00720D5E" w:rsidP="00720D5E">
            <w:pPr>
              <w:rPr>
                <w:rFonts w:asciiTheme="minorHAnsi" w:hAnsiTheme="minorHAnsi"/>
                <w:sz w:val="16"/>
                <w:szCs w:val="16"/>
              </w:rPr>
            </w:pPr>
          </w:p>
          <w:p w14:paraId="632A6613" w14:textId="77777777" w:rsidR="00720D5E" w:rsidRPr="00480A17" w:rsidRDefault="00720D5E" w:rsidP="00720D5E">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6C9ADA97" w14:textId="77777777" w:rsidR="00720D5E" w:rsidRPr="00480A17" w:rsidRDefault="00720D5E" w:rsidP="00720D5E">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1933EA64" w14:textId="3F3A9965" w:rsidR="00720D5E" w:rsidRPr="00966F61" w:rsidRDefault="00720D5E" w:rsidP="00720D5E">
            <w:pPr>
              <w:rPr>
                <w:rFonts w:asciiTheme="minorHAnsi" w:hAnsiTheme="minorHAnsi"/>
                <w:sz w:val="18"/>
                <w:szCs w:val="18"/>
              </w:rPr>
            </w:pPr>
            <w:r w:rsidRPr="00480A17">
              <w:rPr>
                <w:rFonts w:asciiTheme="minorHAnsi" w:hAnsiTheme="minorHAnsi"/>
                <w:sz w:val="16"/>
                <w:szCs w:val="16"/>
              </w:rPr>
              <w:t>&gt;&gt;</w:t>
            </w:r>
          </w:p>
        </w:tc>
      </w:tr>
      <w:tr w:rsidR="00720D5E" w:rsidRPr="00966F61" w14:paraId="1933EA6E" w14:textId="77777777" w:rsidTr="000D7943">
        <w:trPr>
          <w:cantSplit/>
          <w:trHeight w:val="144"/>
        </w:trPr>
        <w:tc>
          <w:tcPr>
            <w:tcW w:w="475" w:type="dxa"/>
            <w:vAlign w:val="center"/>
          </w:tcPr>
          <w:p w14:paraId="1933EA66" w14:textId="58DAC5B6" w:rsidR="00720D5E" w:rsidRPr="00966F61" w:rsidRDefault="00720D5E" w:rsidP="00720D5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1933EA67" w14:textId="498AB669" w:rsidR="00720D5E" w:rsidRPr="00966F61" w:rsidRDefault="00720D5E" w:rsidP="00720D5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1933EA68" w14:textId="77777777" w:rsidR="00720D5E" w:rsidRDefault="00720D5E" w:rsidP="00720D5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1933EA69" w14:textId="77777777" w:rsidR="00720D5E" w:rsidRDefault="00720D5E" w:rsidP="00720D5E">
            <w:pPr>
              <w:rPr>
                <w:rFonts w:asciiTheme="minorHAnsi" w:hAnsiTheme="minorHAnsi"/>
                <w:sz w:val="18"/>
                <w:szCs w:val="18"/>
              </w:rPr>
            </w:pPr>
            <w:r>
              <w:rPr>
                <w:rFonts w:asciiTheme="minorHAnsi" w:hAnsiTheme="minorHAnsi"/>
                <w:sz w:val="18"/>
                <w:szCs w:val="18"/>
              </w:rPr>
              <w:t>elsif  the condenser speed type is not  given on the MCH-01,</w:t>
            </w:r>
          </w:p>
          <w:p w14:paraId="1933EA6A" w14:textId="77777777" w:rsidR="00720D5E" w:rsidRDefault="00720D5E" w:rsidP="00720D5E">
            <w:pPr>
              <w:rPr>
                <w:rFonts w:asciiTheme="minorHAnsi" w:hAnsiTheme="minorHAnsi"/>
                <w:sz w:val="18"/>
                <w:szCs w:val="18"/>
              </w:rPr>
            </w:pPr>
            <w:r>
              <w:rPr>
                <w:rFonts w:asciiTheme="minorHAnsi" w:hAnsiTheme="minorHAnsi"/>
                <w:sz w:val="18"/>
                <w:szCs w:val="18"/>
              </w:rPr>
              <w:t>then display text n/a –Condenser Speed requirements do not apply;</w:t>
            </w:r>
          </w:p>
          <w:p w14:paraId="1933EA6B" w14:textId="77777777" w:rsidR="00720D5E" w:rsidRDefault="00720D5E" w:rsidP="00720D5E">
            <w:pPr>
              <w:rPr>
                <w:rFonts w:asciiTheme="minorHAnsi" w:hAnsiTheme="minorHAnsi"/>
                <w:sz w:val="18"/>
                <w:szCs w:val="18"/>
              </w:rPr>
            </w:pPr>
            <w:r>
              <w:rPr>
                <w:rFonts w:asciiTheme="minorHAnsi" w:hAnsiTheme="minorHAnsi"/>
                <w:sz w:val="18"/>
                <w:szCs w:val="18"/>
              </w:rPr>
              <w:t>elsif  the condenser speed type is given on the MCH-01,</w:t>
            </w:r>
          </w:p>
          <w:p w14:paraId="1933EA6C" w14:textId="77777777" w:rsidR="00720D5E" w:rsidRDefault="00720D5E" w:rsidP="00720D5E">
            <w:pPr>
              <w:rPr>
                <w:rFonts w:asciiTheme="minorHAnsi" w:hAnsiTheme="minorHAnsi"/>
                <w:sz w:val="18"/>
                <w:szCs w:val="18"/>
              </w:rPr>
            </w:pPr>
            <w:r>
              <w:rPr>
                <w:rFonts w:asciiTheme="minorHAnsi" w:hAnsiTheme="minorHAnsi"/>
                <w:sz w:val="18"/>
                <w:szCs w:val="18"/>
              </w:rPr>
              <w:t xml:space="preserve"> then display value for Condenser Speed Type</w:t>
            </w:r>
          </w:p>
          <w:p w14:paraId="1933EA6D" w14:textId="5A9828E5" w:rsidR="00720D5E" w:rsidRDefault="00720D5E" w:rsidP="00720D5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the options are: </w:t>
            </w:r>
            <w:r w:rsidRPr="00966F61">
              <w:rPr>
                <w:rFonts w:asciiTheme="minorHAnsi" w:hAnsiTheme="minorHAnsi"/>
                <w:sz w:val="18"/>
                <w:szCs w:val="18"/>
              </w:rPr>
              <w:t>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720D5E" w:rsidRPr="00966F61" w14:paraId="1933EA77" w14:textId="77777777" w:rsidTr="000D7943">
        <w:trPr>
          <w:cantSplit/>
          <w:trHeight w:val="144"/>
        </w:trPr>
        <w:tc>
          <w:tcPr>
            <w:tcW w:w="475" w:type="dxa"/>
            <w:vAlign w:val="center"/>
          </w:tcPr>
          <w:p w14:paraId="1933EA6F" w14:textId="5BDFCBB4" w:rsidR="00720D5E" w:rsidRPr="00966F61" w:rsidRDefault="00720D5E" w:rsidP="00720D5E">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1933EA70" w14:textId="6984B1A9" w:rsidR="00720D5E" w:rsidRPr="00966F61" w:rsidRDefault="00720D5E" w:rsidP="00720D5E">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1933EA71" w14:textId="3396AA82" w:rsidR="00720D5E" w:rsidRDefault="00720D5E" w:rsidP="00720D5E">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r>
              <w:rPr>
                <w:rFonts w:asciiTheme="minorHAnsi" w:hAnsiTheme="minorHAnsi"/>
                <w:sz w:val="18"/>
                <w:szCs w:val="18"/>
              </w:rPr>
              <w:t xml:space="preserve"> </w:t>
            </w:r>
          </w:p>
          <w:p w14:paraId="1933EA72" w14:textId="77777777" w:rsidR="00720D5E" w:rsidRDefault="00720D5E" w:rsidP="00720D5E">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1933EA73" w14:textId="77777777" w:rsidR="00720D5E" w:rsidRDefault="00720D5E" w:rsidP="00720D5E">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1933EA74" w14:textId="77777777" w:rsidR="00720D5E" w:rsidRDefault="00720D5E" w:rsidP="00720D5E">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1933EA75" w14:textId="77777777" w:rsidR="00720D5E" w:rsidRDefault="00720D5E" w:rsidP="00720D5E">
            <w:pPr>
              <w:rPr>
                <w:rFonts w:asciiTheme="minorHAnsi" w:hAnsiTheme="minorHAnsi"/>
                <w:sz w:val="18"/>
                <w:szCs w:val="18"/>
              </w:rPr>
            </w:pPr>
            <w:r>
              <w:rPr>
                <w:rFonts w:asciiTheme="minorHAnsi" w:hAnsiTheme="minorHAnsi"/>
                <w:sz w:val="18"/>
                <w:szCs w:val="18"/>
              </w:rPr>
              <w:t xml:space="preserve"> then display value for </w:t>
            </w:r>
            <w:r w:rsidRPr="00966F61">
              <w:rPr>
                <w:rFonts w:asciiTheme="minorHAnsi" w:hAnsiTheme="minorHAnsi"/>
                <w:sz w:val="18"/>
                <w:szCs w:val="18"/>
              </w:rPr>
              <w:t>Cooling System Zonal Control Type</w:t>
            </w:r>
          </w:p>
          <w:p w14:paraId="1933EA76" w14:textId="77777777" w:rsidR="00720D5E" w:rsidRDefault="00720D5E" w:rsidP="00720D5E">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720D5E" w:rsidRPr="00966F61" w14:paraId="1933EA83" w14:textId="77777777" w:rsidTr="000D7943">
        <w:trPr>
          <w:cantSplit/>
          <w:trHeight w:val="144"/>
        </w:trPr>
        <w:tc>
          <w:tcPr>
            <w:tcW w:w="475" w:type="dxa"/>
            <w:vAlign w:val="center"/>
          </w:tcPr>
          <w:p w14:paraId="1933EA78" w14:textId="36180934" w:rsidR="00720D5E" w:rsidRPr="00966F61" w:rsidRDefault="00720D5E" w:rsidP="00720D5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1933EA79" w14:textId="22A0803B" w:rsidR="00720D5E" w:rsidRPr="00966F61" w:rsidRDefault="00720D5E" w:rsidP="00720D5E">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1933EA7A" w14:textId="77777777" w:rsidR="00720D5E" w:rsidRDefault="00720D5E" w:rsidP="00720D5E">
            <w:pPr>
              <w:rPr>
                <w:rFonts w:asciiTheme="minorHAnsi" w:hAnsiTheme="minorHAnsi"/>
                <w:sz w:val="18"/>
                <w:szCs w:val="18"/>
              </w:rPr>
            </w:pPr>
            <w:r>
              <w:rPr>
                <w:rFonts w:asciiTheme="minorHAnsi" w:hAnsiTheme="minorHAnsi"/>
                <w:sz w:val="18"/>
                <w:szCs w:val="18"/>
              </w:rPr>
              <w:t>&lt;&lt;calculated field:</w:t>
            </w:r>
          </w:p>
          <w:p w14:paraId="1933EA7B" w14:textId="77777777" w:rsidR="00720D5E" w:rsidRDefault="00720D5E" w:rsidP="00720D5E">
            <w:pPr>
              <w:rPr>
                <w:rFonts w:asciiTheme="minorHAnsi" w:hAnsiTheme="minorHAnsi"/>
                <w:sz w:val="18"/>
                <w:szCs w:val="18"/>
              </w:rPr>
            </w:pPr>
            <w:r>
              <w:rPr>
                <w:rFonts w:asciiTheme="minorHAnsi" w:hAnsiTheme="minorHAnsi"/>
                <w:sz w:val="18"/>
                <w:szCs w:val="18"/>
              </w:rPr>
              <w:t xml:space="preserve">reference value from MCH-01; </w:t>
            </w:r>
          </w:p>
          <w:p w14:paraId="1933EA7C" w14:textId="77777777" w:rsidR="00720D5E" w:rsidRDefault="00720D5E" w:rsidP="00720D5E">
            <w:pPr>
              <w:rPr>
                <w:rFonts w:asciiTheme="minorHAnsi" w:hAnsiTheme="minorHAnsi"/>
                <w:sz w:val="18"/>
                <w:szCs w:val="18"/>
              </w:rPr>
            </w:pPr>
            <w:r>
              <w:rPr>
                <w:rFonts w:asciiTheme="minorHAnsi" w:hAnsiTheme="minorHAnsi"/>
                <w:sz w:val="18"/>
                <w:szCs w:val="18"/>
              </w:rPr>
              <w:t xml:space="preserve">note: allowable values = </w:t>
            </w:r>
          </w:p>
          <w:p w14:paraId="1933EA7D" w14:textId="77777777" w:rsidR="00720D5E" w:rsidRPr="004B0E25" w:rsidRDefault="00720D5E" w:rsidP="00720D5E">
            <w:pPr>
              <w:keepNext/>
              <w:rPr>
                <w:rFonts w:ascii="Calibri" w:hAnsi="Calibri"/>
                <w:sz w:val="18"/>
                <w:szCs w:val="16"/>
              </w:rPr>
            </w:pPr>
            <w:r w:rsidRPr="004B0E25">
              <w:rPr>
                <w:rFonts w:ascii="Calibri" w:hAnsi="Calibri"/>
                <w:sz w:val="18"/>
                <w:szCs w:val="16"/>
              </w:rPr>
              <w:t>*CFI System</w:t>
            </w:r>
          </w:p>
          <w:p w14:paraId="1933EA7E" w14:textId="77777777" w:rsidR="00720D5E" w:rsidRPr="004B0E25" w:rsidRDefault="00720D5E" w:rsidP="00720D5E">
            <w:pPr>
              <w:rPr>
                <w:rFonts w:asciiTheme="minorHAnsi" w:hAnsiTheme="minorHAnsi"/>
                <w:szCs w:val="18"/>
              </w:rPr>
            </w:pPr>
            <w:r w:rsidRPr="004B0E25">
              <w:rPr>
                <w:rFonts w:ascii="Calibri" w:hAnsi="Calibri"/>
                <w:sz w:val="18"/>
                <w:szCs w:val="16"/>
              </w:rPr>
              <w:t>*</w:t>
            </w:r>
            <w:r w:rsidRPr="004B0E25">
              <w:rPr>
                <w:rFonts w:asciiTheme="minorHAnsi" w:hAnsiTheme="minorHAnsi"/>
                <w:sz w:val="18"/>
                <w:szCs w:val="16"/>
              </w:rPr>
              <w:t>Not CFI&gt;&gt;</w:t>
            </w:r>
          </w:p>
          <w:p w14:paraId="1933EA82" w14:textId="77777777" w:rsidR="00720D5E" w:rsidRDefault="00720D5E" w:rsidP="00720D5E">
            <w:pPr>
              <w:rPr>
                <w:rFonts w:asciiTheme="minorHAnsi" w:hAnsiTheme="minorHAnsi"/>
                <w:sz w:val="18"/>
                <w:szCs w:val="18"/>
              </w:rPr>
            </w:pPr>
          </w:p>
        </w:tc>
      </w:tr>
      <w:tr w:rsidR="00720D5E" w:rsidRPr="00966F61" w14:paraId="1933EA8B" w14:textId="77777777" w:rsidTr="000D7943">
        <w:trPr>
          <w:cantSplit/>
          <w:trHeight w:val="144"/>
        </w:trPr>
        <w:tc>
          <w:tcPr>
            <w:tcW w:w="475" w:type="dxa"/>
            <w:vAlign w:val="center"/>
          </w:tcPr>
          <w:p w14:paraId="1933EA84" w14:textId="5325F0C6" w:rsidR="00720D5E" w:rsidRPr="00966F61" w:rsidRDefault="00720D5E" w:rsidP="00720D5E">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1933EA85" w14:textId="02641720" w:rsidR="00720D5E" w:rsidRPr="00966F61" w:rsidRDefault="00720D5E" w:rsidP="00720D5E">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1933EA86" w14:textId="77777777" w:rsidR="00720D5E" w:rsidRDefault="00720D5E" w:rsidP="00720D5E">
            <w:pPr>
              <w:rPr>
                <w:rFonts w:asciiTheme="minorHAnsi" w:hAnsiTheme="minorHAnsi"/>
                <w:sz w:val="18"/>
                <w:szCs w:val="18"/>
              </w:rPr>
            </w:pPr>
            <w:r w:rsidRPr="00966F61">
              <w:rPr>
                <w:rFonts w:asciiTheme="minorHAnsi" w:hAnsiTheme="minorHAnsi"/>
                <w:sz w:val="18"/>
                <w:szCs w:val="18"/>
              </w:rPr>
              <w:t xml:space="preserve">&lt;&lt;calculated field: </w:t>
            </w:r>
          </w:p>
          <w:p w14:paraId="1933EA87" w14:textId="0A5012EA" w:rsidR="00720D5E" w:rsidRDefault="00720D5E" w:rsidP="00720D5E">
            <w:pPr>
              <w:rPr>
                <w:rFonts w:asciiTheme="minorHAnsi" w:hAnsiTheme="minorHAnsi"/>
                <w:sz w:val="18"/>
                <w:szCs w:val="18"/>
              </w:rPr>
            </w:pPr>
            <w:r>
              <w:rPr>
                <w:rFonts w:asciiTheme="minorHAnsi" w:hAnsiTheme="minorHAnsi"/>
                <w:sz w:val="18"/>
                <w:szCs w:val="18"/>
              </w:rPr>
              <w:t>If parent is MCH-01b, MCH-01c, or MCH-01d then value=N/A;</w:t>
            </w:r>
          </w:p>
          <w:p w14:paraId="1933EA88" w14:textId="2388016C" w:rsidR="00720D5E" w:rsidRDefault="00720D5E" w:rsidP="00720D5E">
            <w:pPr>
              <w:rPr>
                <w:rFonts w:asciiTheme="minorHAnsi" w:hAnsiTheme="minorHAnsi"/>
                <w:sz w:val="18"/>
                <w:szCs w:val="18"/>
              </w:rPr>
            </w:pPr>
            <w:r>
              <w:rPr>
                <w:rFonts w:asciiTheme="minorHAnsi" w:hAnsiTheme="minorHAnsi"/>
                <w:sz w:val="18"/>
                <w:szCs w:val="18"/>
              </w:rPr>
              <w:t>elseif parent is MCH-01a, reference value from  MCH-01a J10;</w:t>
            </w:r>
          </w:p>
          <w:p w14:paraId="1933EA8A" w14:textId="3F80AA3B" w:rsidR="00720D5E" w:rsidRPr="00966F61" w:rsidRDefault="00720D5E" w:rsidP="00720D5E">
            <w:pPr>
              <w:rPr>
                <w:rFonts w:asciiTheme="minorHAnsi" w:hAnsiTheme="minorHAnsi"/>
                <w:sz w:val="18"/>
                <w:szCs w:val="18"/>
              </w:rPr>
            </w:pPr>
            <w:r w:rsidDel="00B853C2">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720D5E" w:rsidRPr="00966F61" w14:paraId="1933EA8F" w14:textId="77777777" w:rsidTr="000D7943">
        <w:trPr>
          <w:cantSplit/>
          <w:trHeight w:val="144"/>
        </w:trPr>
        <w:tc>
          <w:tcPr>
            <w:tcW w:w="475" w:type="dxa"/>
            <w:vAlign w:val="center"/>
          </w:tcPr>
          <w:p w14:paraId="1933EA8C" w14:textId="460F64E3" w:rsidR="00720D5E" w:rsidRPr="00966F61" w:rsidRDefault="00720D5E" w:rsidP="00720D5E">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1933EA8D" w14:textId="54D7E93C" w:rsidR="00720D5E" w:rsidRPr="00966F61" w:rsidRDefault="00720D5E" w:rsidP="00720D5E">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1933EA8E" w14:textId="77777777" w:rsidR="00720D5E" w:rsidRDefault="00720D5E" w:rsidP="00720D5E">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720D5E" w:rsidRPr="00966F61" w14:paraId="1933EA97" w14:textId="77777777" w:rsidTr="000D7943">
        <w:trPr>
          <w:cantSplit/>
          <w:trHeight w:val="144"/>
        </w:trPr>
        <w:tc>
          <w:tcPr>
            <w:tcW w:w="475" w:type="dxa"/>
            <w:vAlign w:val="center"/>
          </w:tcPr>
          <w:p w14:paraId="1933EA90" w14:textId="579E2EEE" w:rsidR="00720D5E" w:rsidRPr="00966F61" w:rsidDel="006E5AE2" w:rsidRDefault="00720D5E" w:rsidP="00720D5E">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1933EA91" w14:textId="7A1B8EFE" w:rsidR="00720D5E" w:rsidRPr="00966F61" w:rsidRDefault="00720D5E" w:rsidP="00720D5E">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1933EA92" w14:textId="77777777" w:rsidR="00720D5E" w:rsidRDefault="00720D5E" w:rsidP="00720D5E">
            <w:pPr>
              <w:keepNext/>
              <w:rPr>
                <w:rFonts w:asciiTheme="minorHAnsi" w:hAnsiTheme="minorHAnsi"/>
                <w:sz w:val="18"/>
                <w:szCs w:val="18"/>
              </w:rPr>
            </w:pPr>
            <w:r w:rsidRPr="00966F61">
              <w:rPr>
                <w:rFonts w:asciiTheme="minorHAnsi" w:hAnsiTheme="minorHAnsi"/>
                <w:sz w:val="18"/>
                <w:szCs w:val="18"/>
              </w:rPr>
              <w:t xml:space="preserve">&lt;&lt;Calculated field:  </w:t>
            </w:r>
          </w:p>
          <w:p w14:paraId="1933EA93" w14:textId="6A7B51D3" w:rsidR="00720D5E" w:rsidRDefault="00720D5E" w:rsidP="00720D5E">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1933EA94" w14:textId="17FF050A" w:rsidR="00720D5E" w:rsidRDefault="00720D5E" w:rsidP="00720D5E">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1933EA95" w14:textId="1CC85137" w:rsidR="00720D5E" w:rsidRDefault="00720D5E" w:rsidP="00720D5E">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1933EA96" w14:textId="77777777" w:rsidR="00720D5E" w:rsidRDefault="00720D5E" w:rsidP="00720D5E">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720D5E" w:rsidRPr="00966F61" w14:paraId="3A1F0E8C" w14:textId="77777777" w:rsidTr="000D7943">
        <w:trPr>
          <w:cantSplit/>
          <w:trHeight w:val="144"/>
        </w:trPr>
        <w:tc>
          <w:tcPr>
            <w:tcW w:w="475" w:type="dxa"/>
            <w:vAlign w:val="center"/>
          </w:tcPr>
          <w:p w14:paraId="641E7BD6" w14:textId="2D710E00" w:rsidR="00720D5E" w:rsidRDefault="00720D5E" w:rsidP="00720D5E">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81ADFE" w14:textId="57665C32" w:rsidR="00720D5E" w:rsidRPr="00966F61" w:rsidRDefault="00720D5E" w:rsidP="00720D5E">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0CEBD8C3" w14:textId="77777777" w:rsidR="00720D5E" w:rsidRDefault="00720D5E" w:rsidP="00720D5E">
            <w:pPr>
              <w:keepNext/>
              <w:rPr>
                <w:rFonts w:asciiTheme="minorHAnsi" w:hAnsiTheme="minorHAnsi"/>
                <w:sz w:val="18"/>
                <w:szCs w:val="18"/>
              </w:rPr>
            </w:pPr>
            <w:r>
              <w:rPr>
                <w:rFonts w:asciiTheme="minorHAnsi" w:hAnsiTheme="minorHAnsi"/>
                <w:sz w:val="18"/>
                <w:szCs w:val="18"/>
              </w:rPr>
              <w:t>&lt;&lt;Calculated Field:</w:t>
            </w:r>
          </w:p>
          <w:p w14:paraId="196B5312" w14:textId="77777777" w:rsidR="00720D5E" w:rsidRDefault="00720D5E" w:rsidP="00720D5E">
            <w:pPr>
              <w:keepNext/>
              <w:rPr>
                <w:rFonts w:asciiTheme="minorHAnsi" w:hAnsiTheme="minorHAnsi"/>
                <w:sz w:val="18"/>
                <w:szCs w:val="18"/>
              </w:rPr>
            </w:pPr>
            <w:r>
              <w:rPr>
                <w:rFonts w:asciiTheme="minorHAnsi" w:hAnsiTheme="minorHAnsi"/>
                <w:sz w:val="18"/>
                <w:szCs w:val="18"/>
              </w:rPr>
              <w:t xml:space="preserve">Referenced from MCH-01, if MCH-01 variant is b or c, then display ‘Not a CFVCS’, </w:t>
            </w:r>
          </w:p>
          <w:p w14:paraId="251D2CBB" w14:textId="07531578" w:rsidR="00720D5E" w:rsidRDefault="00720D5E" w:rsidP="00720D5E">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03947E3" w14:textId="77777777" w:rsidR="00720D5E" w:rsidRDefault="00720D5E" w:rsidP="00720D5E">
            <w:pPr>
              <w:keepNext/>
              <w:rPr>
                <w:rFonts w:asciiTheme="minorHAnsi" w:hAnsiTheme="minorHAnsi"/>
                <w:sz w:val="18"/>
                <w:szCs w:val="18"/>
              </w:rPr>
            </w:pPr>
            <w:r>
              <w:rPr>
                <w:rFonts w:asciiTheme="minorHAnsi" w:hAnsiTheme="minorHAnsi"/>
                <w:sz w:val="18"/>
                <w:szCs w:val="18"/>
              </w:rPr>
              <w:t>ElseIf Type = Fixed, then display ‘Fixed CFVCS’,</w:t>
            </w:r>
          </w:p>
          <w:p w14:paraId="09FC964F" w14:textId="3A7EFEBD" w:rsidR="00720D5E" w:rsidRPr="00966F61" w:rsidRDefault="00720D5E" w:rsidP="00720D5E">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1933EA99" w14:textId="77777777" w:rsidR="001B0D2A" w:rsidRPr="004B432B" w:rsidRDefault="001B0D2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1868E8" w:rsidRPr="00D83E48" w:rsidDel="001739A4" w14:paraId="1933EA9C" w14:textId="77777777" w:rsidTr="00693010">
        <w:trPr>
          <w:cantSplit/>
          <w:trHeight w:val="432"/>
        </w:trPr>
        <w:tc>
          <w:tcPr>
            <w:tcW w:w="11030" w:type="dxa"/>
            <w:gridSpan w:val="3"/>
            <w:vAlign w:val="center"/>
          </w:tcPr>
          <w:p w14:paraId="1933EA9A" w14:textId="5F5725CE"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 xml:space="preserve">B. Hole for the </w:t>
            </w:r>
            <w:r w:rsidR="00617914">
              <w:rPr>
                <w:rFonts w:asciiTheme="minorHAnsi" w:hAnsiTheme="minorHAnsi"/>
                <w:b/>
                <w:sz w:val="18"/>
                <w:szCs w:val="18"/>
              </w:rPr>
              <w:t>P</w:t>
            </w:r>
            <w:r w:rsidRPr="002E17DB">
              <w:rPr>
                <w:rFonts w:asciiTheme="minorHAnsi" w:hAnsiTheme="minorHAnsi"/>
                <w:b/>
                <w:sz w:val="18"/>
                <w:szCs w:val="18"/>
              </w:rPr>
              <w:t xml:space="preserve">lacement of a Static Pressure Probe (HSPP), and Permanently </w:t>
            </w:r>
            <w:r w:rsidR="00617914">
              <w:rPr>
                <w:rFonts w:asciiTheme="minorHAnsi" w:hAnsiTheme="minorHAnsi"/>
                <w:b/>
                <w:sz w:val="18"/>
                <w:szCs w:val="18"/>
              </w:rPr>
              <w:t>I</w:t>
            </w:r>
            <w:r w:rsidRPr="002E17DB">
              <w:rPr>
                <w:rFonts w:asciiTheme="minorHAnsi" w:hAnsiTheme="minorHAnsi"/>
                <w:b/>
                <w:sz w:val="18"/>
                <w:szCs w:val="18"/>
              </w:rPr>
              <w:t xml:space="preserve">nstalled Static Pressure Probe (PSPP) in the </w:t>
            </w:r>
            <w:r w:rsidR="00617914">
              <w:rPr>
                <w:rFonts w:asciiTheme="minorHAnsi" w:hAnsiTheme="minorHAnsi"/>
                <w:b/>
                <w:sz w:val="18"/>
                <w:szCs w:val="18"/>
              </w:rPr>
              <w:t>S</w:t>
            </w:r>
            <w:r w:rsidRPr="002E17DB">
              <w:rPr>
                <w:rFonts w:asciiTheme="minorHAnsi" w:hAnsiTheme="minorHAnsi"/>
                <w:b/>
                <w:sz w:val="18"/>
                <w:szCs w:val="18"/>
              </w:rPr>
              <w:t xml:space="preserve">upply </w:t>
            </w:r>
            <w:r w:rsidR="00617914">
              <w:rPr>
                <w:rFonts w:asciiTheme="minorHAnsi" w:hAnsiTheme="minorHAnsi"/>
                <w:b/>
                <w:sz w:val="18"/>
                <w:szCs w:val="18"/>
              </w:rPr>
              <w:t>P</w:t>
            </w:r>
            <w:r w:rsidRPr="002E17DB">
              <w:rPr>
                <w:rFonts w:asciiTheme="minorHAnsi" w:hAnsiTheme="minorHAnsi"/>
                <w:b/>
                <w:sz w:val="18"/>
                <w:szCs w:val="18"/>
              </w:rPr>
              <w:t>lenum</w:t>
            </w:r>
          </w:p>
          <w:p w14:paraId="1933EA9B" w14:textId="77777777" w:rsidR="001868E8" w:rsidRPr="002E17DB" w:rsidRDefault="001868E8" w:rsidP="002E17DB">
            <w:pPr>
              <w:pStyle w:val="BulletCALetter"/>
              <w:spacing w:before="0"/>
              <w:ind w:left="0" w:firstLine="0"/>
              <w:rPr>
                <w:rFonts w:asciiTheme="minorHAnsi" w:hAnsiTheme="minorHAnsi"/>
                <w:sz w:val="18"/>
                <w:szCs w:val="18"/>
              </w:rPr>
            </w:pPr>
            <w:r w:rsidRPr="002E17DB">
              <w:rPr>
                <w:rFonts w:asciiTheme="minorHAnsi" w:hAnsiTheme="minorHAnsi"/>
                <w:i/>
                <w:sz w:val="18"/>
                <w:szCs w:val="18"/>
              </w:rPr>
              <w:t xml:space="preserve">Procedures for installing HSPP or PSPP are specified in RA3.3.1.1.  </w:t>
            </w:r>
          </w:p>
        </w:tc>
      </w:tr>
      <w:tr w:rsidR="001868E8" w:rsidRPr="00D83E48" w:rsidDel="001739A4" w14:paraId="1933EAA7" w14:textId="77777777" w:rsidTr="00693010">
        <w:trPr>
          <w:cantSplit/>
          <w:trHeight w:val="432"/>
        </w:trPr>
        <w:tc>
          <w:tcPr>
            <w:tcW w:w="475" w:type="dxa"/>
            <w:vAlign w:val="center"/>
          </w:tcPr>
          <w:p w14:paraId="1933EA9D" w14:textId="77777777" w:rsidR="001868E8" w:rsidRPr="002E17DB" w:rsidRDefault="001868E8" w:rsidP="002E17DB">
            <w:pPr>
              <w:pStyle w:val="IndexHeading"/>
              <w:jc w:val="center"/>
              <w:rPr>
                <w:rFonts w:asciiTheme="minorHAnsi" w:hAnsiTheme="minorHAnsi"/>
                <w:b w:val="0"/>
                <w:sz w:val="18"/>
                <w:szCs w:val="18"/>
              </w:rPr>
            </w:pPr>
            <w:r w:rsidRPr="002E17DB">
              <w:rPr>
                <w:rFonts w:asciiTheme="minorHAnsi" w:hAnsiTheme="minorHAnsi"/>
                <w:b w:val="0"/>
                <w:sz w:val="18"/>
                <w:szCs w:val="18"/>
              </w:rPr>
              <w:t>01</w:t>
            </w:r>
          </w:p>
        </w:tc>
        <w:tc>
          <w:tcPr>
            <w:tcW w:w="4921" w:type="dxa"/>
            <w:vAlign w:val="center"/>
          </w:tcPr>
          <w:p w14:paraId="1933EA9E" w14:textId="0E49A235" w:rsidR="001868E8" w:rsidRPr="002E17DB" w:rsidRDefault="001868E8" w:rsidP="00617914">
            <w:pPr>
              <w:rPr>
                <w:rFonts w:asciiTheme="minorHAnsi" w:hAnsiTheme="minorHAnsi"/>
                <w:sz w:val="18"/>
                <w:szCs w:val="18"/>
              </w:rPr>
            </w:pPr>
            <w:r w:rsidRPr="002E17DB">
              <w:rPr>
                <w:rFonts w:asciiTheme="minorHAnsi" w:hAnsiTheme="minorHAnsi"/>
                <w:sz w:val="18"/>
                <w:szCs w:val="18"/>
              </w:rPr>
              <w:t xml:space="preserve">Method </w:t>
            </w:r>
            <w:r w:rsidR="00617914">
              <w:rPr>
                <w:rFonts w:asciiTheme="minorHAnsi" w:hAnsiTheme="minorHAnsi"/>
                <w:sz w:val="18"/>
                <w:szCs w:val="18"/>
              </w:rPr>
              <w:t>U</w:t>
            </w:r>
            <w:r w:rsidRPr="002E17DB">
              <w:rPr>
                <w:rFonts w:asciiTheme="minorHAnsi" w:hAnsiTheme="minorHAnsi"/>
                <w:sz w:val="18"/>
                <w:szCs w:val="18"/>
              </w:rPr>
              <w:t xml:space="preserve">sed to </w:t>
            </w:r>
            <w:r w:rsidR="00617914">
              <w:rPr>
                <w:rFonts w:asciiTheme="minorHAnsi" w:hAnsiTheme="minorHAnsi"/>
                <w:sz w:val="18"/>
                <w:szCs w:val="18"/>
              </w:rPr>
              <w:t>D</w:t>
            </w:r>
            <w:r w:rsidRPr="002E17DB">
              <w:rPr>
                <w:rFonts w:asciiTheme="minorHAnsi" w:hAnsiTheme="minorHAnsi"/>
                <w:sz w:val="18"/>
                <w:szCs w:val="18"/>
              </w:rPr>
              <w:t xml:space="preserve">emonstrate </w:t>
            </w:r>
            <w:r w:rsidR="00617914">
              <w:rPr>
                <w:rFonts w:asciiTheme="minorHAnsi" w:hAnsiTheme="minorHAnsi"/>
                <w:sz w:val="18"/>
                <w:szCs w:val="18"/>
              </w:rPr>
              <w:t>C</w:t>
            </w:r>
            <w:r w:rsidRPr="002E17DB">
              <w:rPr>
                <w:rFonts w:asciiTheme="minorHAnsi" w:hAnsiTheme="minorHAnsi"/>
                <w:sz w:val="18"/>
                <w:szCs w:val="18"/>
              </w:rPr>
              <w:t xml:space="preserve">ompliance with the HSPP/PSPP </w:t>
            </w:r>
            <w:r w:rsidR="00617914">
              <w:rPr>
                <w:rFonts w:asciiTheme="minorHAnsi" w:hAnsiTheme="minorHAnsi"/>
                <w:sz w:val="18"/>
                <w:szCs w:val="18"/>
              </w:rPr>
              <w:t>R</w:t>
            </w:r>
            <w:r w:rsidRPr="002E17DB">
              <w:rPr>
                <w:rFonts w:asciiTheme="minorHAnsi" w:hAnsiTheme="minorHAnsi"/>
                <w:sz w:val="18"/>
                <w:szCs w:val="18"/>
              </w:rPr>
              <w:t>equirement</w:t>
            </w:r>
          </w:p>
        </w:tc>
        <w:tc>
          <w:tcPr>
            <w:tcW w:w="5634" w:type="dxa"/>
            <w:vAlign w:val="center"/>
          </w:tcPr>
          <w:p w14:paraId="1933EA9F"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&lt;&lt;user select one of the options from list: </w:t>
            </w:r>
          </w:p>
          <w:p w14:paraId="1933EAA0"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HSPP installed</w:t>
            </w:r>
            <w:r w:rsidRPr="002E17DB">
              <w:rPr>
                <w:rFonts w:asciiTheme="minorHAnsi" w:hAnsiTheme="minorHAnsi"/>
                <w:sz w:val="18"/>
                <w:szCs w:val="18"/>
              </w:rPr>
              <w:t xml:space="preserve"> and labeled consistent with Figure RA3.3-1; </w:t>
            </w:r>
          </w:p>
          <w:p w14:paraId="1933EAA1"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 xml:space="preserve">or </w:t>
            </w:r>
          </w:p>
          <w:p w14:paraId="1933EAA2"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w:t>
            </w:r>
            <w:r w:rsidRPr="002E17DB">
              <w:rPr>
                <w:rFonts w:asciiTheme="minorHAnsi" w:hAnsiTheme="minorHAnsi"/>
                <w:sz w:val="18"/>
                <w:szCs w:val="18"/>
                <w:u w:val="single"/>
              </w:rPr>
              <w:t>PSPP installed</w:t>
            </w:r>
            <w:r w:rsidRPr="002E17DB">
              <w:rPr>
                <w:rFonts w:asciiTheme="minorHAnsi" w:hAnsiTheme="minorHAnsi"/>
                <w:sz w:val="18"/>
                <w:szCs w:val="18"/>
              </w:rPr>
              <w:t xml:space="preserve"> and labeled consistent with Figure RA3.3-1, </w:t>
            </w:r>
          </w:p>
          <w:p w14:paraId="1933EAA3" w14:textId="77777777" w:rsidR="001868E8" w:rsidRPr="002E17DB" w:rsidRDefault="001868E8" w:rsidP="002E17DB">
            <w:pPr>
              <w:pStyle w:val="Header"/>
              <w:keepNext/>
              <w:tabs>
                <w:tab w:val="clear" w:pos="4320"/>
                <w:tab w:val="clear" w:pos="8640"/>
              </w:tabs>
              <w:rPr>
                <w:rFonts w:asciiTheme="minorHAnsi" w:hAnsiTheme="minorHAnsi"/>
                <w:sz w:val="18"/>
                <w:szCs w:val="18"/>
              </w:rPr>
            </w:pPr>
            <w:r w:rsidRPr="002E17DB">
              <w:rPr>
                <w:rFonts w:asciiTheme="minorHAnsi" w:hAnsiTheme="minorHAnsi"/>
                <w:sz w:val="18"/>
                <w:szCs w:val="18"/>
              </w:rPr>
              <w:t>or</w:t>
            </w:r>
          </w:p>
          <w:p w14:paraId="1933EAA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**HSPP/PSPP cannot be installed consistent with Figure RA3.3-1.  An </w:t>
            </w:r>
            <w:r w:rsidRPr="002E17DB">
              <w:rPr>
                <w:rFonts w:asciiTheme="minorHAnsi" w:hAnsiTheme="minorHAnsi"/>
                <w:sz w:val="18"/>
                <w:szCs w:val="18"/>
                <w:u w:val="single"/>
              </w:rPr>
              <w:t>alternative location</w:t>
            </w:r>
            <w:r w:rsidRPr="002E17DB">
              <w:rPr>
                <w:rFonts w:asciiTheme="minorHAnsi" w:hAnsiTheme="minorHAnsi"/>
                <w:sz w:val="18"/>
                <w:szCs w:val="18"/>
              </w:rPr>
              <w:t xml:space="preserve"> has been provided and clearly labeled, </w:t>
            </w:r>
          </w:p>
          <w:p w14:paraId="1933EAA5"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or </w:t>
            </w:r>
          </w:p>
          <w:p w14:paraId="1933EAA6" w14:textId="77777777" w:rsidR="005B3895" w:rsidRPr="002E17DB" w:rsidRDefault="001868E8" w:rsidP="002E17DB">
            <w:pPr>
              <w:pStyle w:val="ListParagraph"/>
              <w:keepNext/>
              <w:ind w:left="0"/>
              <w:rPr>
                <w:rFonts w:asciiTheme="minorHAnsi" w:hAnsiTheme="minorHAnsi"/>
                <w:sz w:val="18"/>
                <w:szCs w:val="18"/>
              </w:rPr>
            </w:pPr>
            <w:r w:rsidRPr="002E17DB">
              <w:rPr>
                <w:rFonts w:asciiTheme="minorHAnsi" w:hAnsiTheme="minorHAnsi"/>
                <w:sz w:val="18"/>
                <w:szCs w:val="18"/>
              </w:rPr>
              <w:t xml:space="preserve">** HSPP/PSPP  are </w:t>
            </w:r>
            <w:r w:rsidRPr="002E17DB">
              <w:rPr>
                <w:rFonts w:asciiTheme="minorHAnsi" w:hAnsiTheme="minorHAnsi"/>
                <w:sz w:val="18"/>
                <w:szCs w:val="18"/>
                <w:u w:val="single"/>
              </w:rPr>
              <w:t>not applicable</w:t>
            </w:r>
            <w:r w:rsidRPr="002E17DB">
              <w:rPr>
                <w:rFonts w:asciiTheme="minorHAnsi" w:hAnsiTheme="minorHAnsi"/>
                <w:sz w:val="18"/>
                <w:szCs w:val="18"/>
              </w:rPr>
              <w:t xml:space="preserve"> to this system &gt;&gt;</w:t>
            </w:r>
          </w:p>
        </w:tc>
      </w:tr>
    </w:tbl>
    <w:p w14:paraId="1933EAA8" w14:textId="77777777" w:rsidR="001868E8" w:rsidRPr="00EA3860" w:rsidRDefault="001868E8" w:rsidP="00473374">
      <w:pPr>
        <w:rPr>
          <w:rFonts w:ascii="Calibri" w:hAnsi="Calibri"/>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129"/>
        <w:gridCol w:w="6262"/>
      </w:tblGrid>
      <w:tr w:rsidR="001868E8" w:rsidRPr="00D83E48" w14:paraId="1933EAAC" w14:textId="77777777" w:rsidTr="00D62CC2">
        <w:trPr>
          <w:cantSplit/>
          <w:trHeight w:val="432"/>
        </w:trPr>
        <w:tc>
          <w:tcPr>
            <w:tcW w:w="5000" w:type="pct"/>
            <w:gridSpan w:val="3"/>
            <w:vAlign w:val="center"/>
          </w:tcPr>
          <w:p w14:paraId="1933EAAA" w14:textId="6B7A2D7A" w:rsidR="001868E8" w:rsidRPr="002E17DB" w:rsidRDefault="001868E8" w:rsidP="005673FC">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1933EAAB" w14:textId="77777777" w:rsidR="001868E8" w:rsidRPr="009C2ABA" w:rsidRDefault="001868E8" w:rsidP="005673FC">
            <w:pPr>
              <w:keepNext/>
              <w:rPr>
                <w:rFonts w:asciiTheme="minorHAnsi" w:hAnsiTheme="minorHAnsi"/>
                <w:b/>
                <w:sz w:val="18"/>
                <w:szCs w:val="18"/>
              </w:rPr>
            </w:pPr>
            <w:r w:rsidRPr="00F062C2">
              <w:rPr>
                <w:rFonts w:asciiTheme="minorHAnsi" w:hAnsiTheme="minorHAnsi"/>
                <w:sz w:val="18"/>
                <w:szCs w:val="18"/>
              </w:rPr>
              <w:t>Instrument Specifications are given in RA3.3.1.1, and system airflow rate measurement apparatus information is given in RA3.3.2.</w:t>
            </w:r>
          </w:p>
        </w:tc>
      </w:tr>
      <w:tr w:rsidR="001868E8" w:rsidRPr="00D83E48" w14:paraId="1933EAB4" w14:textId="77777777" w:rsidTr="00D62CC2">
        <w:trPr>
          <w:cantSplit/>
          <w:trHeight w:val="432"/>
        </w:trPr>
        <w:tc>
          <w:tcPr>
            <w:tcW w:w="181" w:type="pct"/>
            <w:vAlign w:val="center"/>
          </w:tcPr>
          <w:p w14:paraId="1933EAAD"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1933EAAE" w14:textId="76BFD554"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Airflow Rate Measurement Type </w:t>
            </w:r>
            <w:r w:rsidR="002B0777">
              <w:rPr>
                <w:rFonts w:asciiTheme="minorHAnsi" w:hAnsiTheme="minorHAnsi"/>
                <w:sz w:val="18"/>
                <w:szCs w:val="18"/>
              </w:rPr>
              <w:t>U</w:t>
            </w:r>
            <w:r w:rsidRPr="002E17DB">
              <w:rPr>
                <w:rFonts w:asciiTheme="minorHAnsi" w:hAnsiTheme="minorHAnsi"/>
                <w:sz w:val="18"/>
                <w:szCs w:val="18"/>
              </w:rPr>
              <w:t xml:space="preserve">sed for this </w:t>
            </w:r>
            <w:r w:rsidR="002B0777">
              <w:rPr>
                <w:rFonts w:asciiTheme="minorHAnsi" w:hAnsiTheme="minorHAnsi"/>
                <w:sz w:val="18"/>
                <w:szCs w:val="18"/>
              </w:rPr>
              <w:t>A</w:t>
            </w:r>
            <w:r w:rsidRPr="002E17DB">
              <w:rPr>
                <w:rFonts w:asciiTheme="minorHAnsi" w:hAnsiTheme="minorHAnsi"/>
                <w:sz w:val="18"/>
                <w:szCs w:val="18"/>
              </w:rPr>
              <w:t xml:space="preserve">irflow </w:t>
            </w:r>
            <w:r w:rsidR="002B0777">
              <w:rPr>
                <w:rFonts w:asciiTheme="minorHAnsi" w:hAnsiTheme="minorHAnsi"/>
                <w:sz w:val="18"/>
                <w:szCs w:val="18"/>
              </w:rPr>
              <w:t>R</w:t>
            </w:r>
            <w:r w:rsidRPr="002E17DB">
              <w:rPr>
                <w:rFonts w:asciiTheme="minorHAnsi" w:hAnsiTheme="minorHAnsi"/>
                <w:sz w:val="18"/>
                <w:szCs w:val="18"/>
              </w:rPr>
              <w:t xml:space="preserve">ate </w:t>
            </w:r>
            <w:r w:rsidR="002B0777">
              <w:rPr>
                <w:rFonts w:asciiTheme="minorHAnsi" w:hAnsiTheme="minorHAnsi"/>
                <w:sz w:val="18"/>
                <w:szCs w:val="18"/>
              </w:rPr>
              <w:t>V</w:t>
            </w:r>
            <w:r w:rsidRPr="002E17DB">
              <w:rPr>
                <w:rFonts w:asciiTheme="minorHAnsi" w:hAnsiTheme="minorHAnsi"/>
                <w:sz w:val="18"/>
                <w:szCs w:val="18"/>
              </w:rPr>
              <w:t>erification</w:t>
            </w:r>
          </w:p>
        </w:tc>
        <w:tc>
          <w:tcPr>
            <w:tcW w:w="2842" w:type="pct"/>
          </w:tcPr>
          <w:p w14:paraId="1933EAAF"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1933EAB0"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1933EAB1"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1933EAB2"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1933EAB3" w14:textId="77777777" w:rsidR="001868E8" w:rsidRPr="002E17DB" w:rsidRDefault="001868E8" w:rsidP="005673FC">
            <w:pPr>
              <w:pStyle w:val="ListParagraph"/>
              <w:keepNext/>
              <w:numPr>
                <w:ilvl w:val="0"/>
                <w:numId w:val="29"/>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1868E8" w:rsidRPr="00D83E48" w14:paraId="1933EAB8" w14:textId="77777777" w:rsidTr="00D62CC2">
        <w:trPr>
          <w:cantSplit/>
          <w:trHeight w:val="432"/>
        </w:trPr>
        <w:tc>
          <w:tcPr>
            <w:tcW w:w="181" w:type="pct"/>
            <w:vAlign w:val="center"/>
          </w:tcPr>
          <w:p w14:paraId="1933EAB5"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1933EAB6" w14:textId="76E8C0E4"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1933EAB7"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1868E8" w:rsidRPr="00D83E48" w14:paraId="1933EABC" w14:textId="77777777" w:rsidTr="00D62CC2">
        <w:trPr>
          <w:cantSplit/>
          <w:trHeight w:val="432"/>
        </w:trPr>
        <w:tc>
          <w:tcPr>
            <w:tcW w:w="181" w:type="pct"/>
            <w:vAlign w:val="center"/>
          </w:tcPr>
          <w:p w14:paraId="1933EAB9"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1933EABA" w14:textId="5A3CF06D"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Model number of Airflow Measurement Apparatus</w:t>
            </w:r>
          </w:p>
        </w:tc>
        <w:tc>
          <w:tcPr>
            <w:tcW w:w="2842" w:type="pct"/>
            <w:vAlign w:val="center"/>
          </w:tcPr>
          <w:p w14:paraId="1933EABB"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1868E8" w:rsidRPr="00D83E48" w14:paraId="1933EAC3" w14:textId="77777777" w:rsidTr="00D62CC2">
        <w:trPr>
          <w:cantSplit/>
          <w:trHeight w:val="432"/>
        </w:trPr>
        <w:tc>
          <w:tcPr>
            <w:tcW w:w="181" w:type="pct"/>
            <w:vAlign w:val="center"/>
          </w:tcPr>
          <w:p w14:paraId="1933EABD" w14:textId="77777777" w:rsidR="001868E8" w:rsidRPr="002E17DB" w:rsidRDefault="001868E8" w:rsidP="005673FC">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1933EABE" w14:textId="3867FBEA"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1933EABF" w14:textId="77777777" w:rsidR="001868E8" w:rsidRPr="002E17DB" w:rsidRDefault="001868E8" w:rsidP="005673FC">
            <w:pPr>
              <w:keepNext/>
              <w:rPr>
                <w:rFonts w:asciiTheme="minorHAnsi" w:hAnsiTheme="minorHAnsi"/>
                <w:sz w:val="18"/>
                <w:szCs w:val="18"/>
              </w:rPr>
            </w:pPr>
            <w:r w:rsidRPr="002E17DB">
              <w:rPr>
                <w:rFonts w:asciiTheme="minorHAnsi" w:hAnsiTheme="minorHAnsi"/>
                <w:sz w:val="18"/>
                <w:szCs w:val="18"/>
              </w:rPr>
              <w:t xml:space="preserve">&lt;&lt;user select from list:  </w:t>
            </w:r>
          </w:p>
          <w:p w14:paraId="1933EAC0" w14:textId="77777777" w:rsidR="001868E8" w:rsidRPr="002E17DB" w:rsidRDefault="001868E8" w:rsidP="005673FC">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1933EAC1" w14:textId="73EB9F57" w:rsidR="001868E8" w:rsidRPr="002E17DB" w:rsidRDefault="00D452D7" w:rsidP="005673FC">
            <w:pPr>
              <w:pStyle w:val="ListParagraph"/>
              <w:keepNext/>
              <w:rPr>
                <w:rFonts w:asciiTheme="minorHAnsi" w:hAnsiTheme="minorHAnsi"/>
                <w:sz w:val="18"/>
                <w:szCs w:val="18"/>
              </w:rPr>
            </w:pPr>
            <w:hyperlink r:id="rId20" w:history="1">
              <w:r w:rsidR="000F54F0">
                <w:rPr>
                  <w:rStyle w:val="Hyperlink"/>
                  <w:rFonts w:asciiTheme="minorHAnsi" w:hAnsiTheme="minorHAnsi"/>
                  <w:sz w:val="18"/>
                  <w:szCs w:val="18"/>
                </w:rPr>
                <w:t>http://www.energy.ca.gov/</w:t>
              </w:r>
              <w:r w:rsidR="00866ABB" w:rsidRPr="00F7554B">
                <w:rPr>
                  <w:rStyle w:val="Hyperlink"/>
                  <w:rFonts w:asciiTheme="minorHAnsi" w:hAnsiTheme="minorHAnsi"/>
                  <w:sz w:val="18"/>
                  <w:szCs w:val="18"/>
                </w:rPr>
                <w:t>title24/equipment_cert/ama_fas/index.html</w:t>
              </w:r>
            </w:hyperlink>
            <w:r w:rsidR="001868E8" w:rsidRPr="002E17DB">
              <w:rPr>
                <w:rFonts w:asciiTheme="minorHAnsi" w:hAnsiTheme="minorHAnsi"/>
                <w:sz w:val="18"/>
                <w:szCs w:val="18"/>
              </w:rPr>
              <w:t>, or</w:t>
            </w:r>
          </w:p>
          <w:p w14:paraId="1933EAC2" w14:textId="77777777" w:rsidR="001868E8" w:rsidRPr="002E17DB" w:rsidRDefault="001868E8" w:rsidP="005673FC">
            <w:pPr>
              <w:pStyle w:val="ListParagraph"/>
              <w:keepNext/>
              <w:numPr>
                <w:ilvl w:val="0"/>
                <w:numId w:val="30"/>
              </w:numPr>
              <w:rPr>
                <w:rFonts w:asciiTheme="minorHAnsi" w:hAnsiTheme="minorHAnsi"/>
                <w:sz w:val="18"/>
                <w:szCs w:val="18"/>
              </w:rPr>
            </w:pPr>
            <w:r w:rsidRPr="002E17DB">
              <w:rPr>
                <w:rFonts w:asciiTheme="minorHAnsi" w:hAnsiTheme="minorHAnsi"/>
                <w:sz w:val="18"/>
                <w:szCs w:val="18"/>
              </w:rPr>
              <w:t>Not Certified (do not continue)&gt;&gt;</w:t>
            </w:r>
          </w:p>
        </w:tc>
      </w:tr>
      <w:tr w:rsidR="00E32A17" w:rsidRPr="00D83E48" w14:paraId="1933EADC" w14:textId="77777777" w:rsidTr="00D62CC2">
        <w:trPr>
          <w:cantSplit/>
          <w:trHeight w:val="432"/>
        </w:trPr>
        <w:tc>
          <w:tcPr>
            <w:tcW w:w="181" w:type="pct"/>
            <w:vAlign w:val="center"/>
          </w:tcPr>
          <w:p w14:paraId="1933EAC4" w14:textId="77777777" w:rsidR="00E32A17" w:rsidRPr="002E17DB" w:rsidRDefault="00E32A17" w:rsidP="005673FC">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1933EAC5" w14:textId="77777777" w:rsidR="00E32A17" w:rsidRPr="002E17DB" w:rsidRDefault="00E32A17" w:rsidP="005673FC">
            <w:pPr>
              <w:keepNext/>
              <w:rPr>
                <w:rFonts w:asciiTheme="minorHAnsi" w:hAnsiTheme="minorHAnsi"/>
                <w:sz w:val="18"/>
                <w:szCs w:val="18"/>
              </w:rPr>
            </w:pPr>
            <w:r w:rsidRPr="002E17DB">
              <w:rPr>
                <w:rFonts w:asciiTheme="minorHAnsi" w:hAnsiTheme="minorHAnsi"/>
                <w:sz w:val="18"/>
                <w:szCs w:val="18"/>
              </w:rPr>
              <w:t>Determination of MCH23 type (this field not visible to user)</w:t>
            </w:r>
          </w:p>
        </w:tc>
        <w:tc>
          <w:tcPr>
            <w:tcW w:w="2842" w:type="pct"/>
            <w:vAlign w:val="center"/>
          </w:tcPr>
          <w:p w14:paraId="46C44A50" w14:textId="77777777" w:rsidR="00E32A17" w:rsidRDefault="00E32A17" w:rsidP="005673FC">
            <w:pPr>
              <w:keepNext/>
              <w:rPr>
                <w:rFonts w:asciiTheme="minorHAnsi" w:hAnsiTheme="minorHAnsi"/>
                <w:sz w:val="18"/>
                <w:szCs w:val="18"/>
              </w:rPr>
            </w:pPr>
            <w:r>
              <w:rPr>
                <w:rFonts w:asciiTheme="minorHAnsi" w:hAnsiTheme="minorHAnsi"/>
                <w:sz w:val="18"/>
                <w:szCs w:val="18"/>
              </w:rPr>
              <w:t xml:space="preserve">&lt;&lt;calculated field: </w:t>
            </w:r>
          </w:p>
          <w:p w14:paraId="7363AFFB" w14:textId="6532E6C5" w:rsidR="00E32A17" w:rsidRPr="00E00244" w:rsidRDefault="00E32A17" w:rsidP="005673FC">
            <w:pPr>
              <w:keepNext/>
              <w:rPr>
                <w:rFonts w:asciiTheme="minorHAnsi" w:hAnsiTheme="minorHAnsi"/>
                <w:sz w:val="16"/>
                <w:szCs w:val="16"/>
              </w:rPr>
            </w:pPr>
            <w:r w:rsidRPr="00E00244">
              <w:rPr>
                <w:rFonts w:asciiTheme="minorHAnsi" w:hAnsiTheme="minorHAnsi"/>
                <w:sz w:val="16"/>
                <w:szCs w:val="16"/>
              </w:rPr>
              <w:t>If A1</w:t>
            </w:r>
            <w:r w:rsidR="004B0E25">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26336FB" w14:textId="6CCC0C6C" w:rsidR="00E32A17" w:rsidRPr="00E00244" w:rsidRDefault="00E32A17" w:rsidP="005673FC">
            <w:pPr>
              <w:keepNext/>
              <w:ind w:left="720"/>
              <w:rPr>
                <w:rFonts w:asciiTheme="minorHAnsi" w:hAnsiTheme="minorHAnsi"/>
                <w:sz w:val="16"/>
                <w:szCs w:val="16"/>
              </w:rPr>
            </w:pPr>
            <w:r w:rsidRPr="00E00244">
              <w:rPr>
                <w:rFonts w:asciiTheme="minorHAnsi" w:hAnsiTheme="minorHAnsi"/>
                <w:sz w:val="16"/>
                <w:szCs w:val="16"/>
              </w:rPr>
              <w:t>If A0</w:t>
            </w:r>
            <w:r w:rsidR="004B0E25">
              <w:rPr>
                <w:rFonts w:asciiTheme="minorHAnsi" w:hAnsiTheme="minorHAnsi"/>
                <w:sz w:val="16"/>
                <w:szCs w:val="16"/>
              </w:rPr>
              <w:t>4</w:t>
            </w:r>
            <w:r w:rsidRPr="00E00244">
              <w:rPr>
                <w:rFonts w:asciiTheme="minorHAnsi" w:hAnsiTheme="minorHAnsi"/>
                <w:sz w:val="16"/>
                <w:szCs w:val="16"/>
              </w:rPr>
              <w:t xml:space="preserve"> = alteration Then Use variant MCH-23c</w:t>
            </w:r>
            <w:r w:rsidR="00EC2082">
              <w:rPr>
                <w:rFonts w:asciiTheme="minorHAnsi" w:hAnsiTheme="minorHAnsi"/>
                <w:sz w:val="16"/>
                <w:szCs w:val="16"/>
              </w:rPr>
              <w:t>;</w:t>
            </w:r>
          </w:p>
          <w:p w14:paraId="43410C55" w14:textId="6B058AE9" w:rsidR="00E32A17" w:rsidRPr="00E00244" w:rsidRDefault="00E32A17" w:rsidP="005673FC">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4B0E25">
              <w:rPr>
                <w:rFonts w:asciiTheme="minorHAnsi" w:hAnsiTheme="minorHAnsi"/>
                <w:sz w:val="16"/>
                <w:szCs w:val="16"/>
              </w:rPr>
              <w:t>1</w:t>
            </w:r>
            <w:r w:rsidRPr="00E00244">
              <w:rPr>
                <w:rFonts w:asciiTheme="minorHAnsi" w:hAnsiTheme="minorHAnsi"/>
                <w:sz w:val="16"/>
                <w:szCs w:val="16"/>
              </w:rPr>
              <w:t xml:space="preserve"> = </w:t>
            </w:r>
            <w:r w:rsidRPr="00EC2082">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63F02F39" w14:textId="4EAEFA44" w:rsidR="00EC2082" w:rsidRDefault="00E32A17" w:rsidP="005673FC">
            <w:pPr>
              <w:keepNext/>
              <w:ind w:left="720"/>
              <w:rPr>
                <w:rFonts w:asciiTheme="minorHAnsi" w:hAnsiTheme="minorHAnsi"/>
                <w:sz w:val="16"/>
                <w:szCs w:val="16"/>
              </w:rPr>
            </w:pPr>
            <w:r>
              <w:rPr>
                <w:rFonts w:asciiTheme="minorHAnsi" w:hAnsiTheme="minorHAnsi"/>
                <w:sz w:val="16"/>
                <w:szCs w:val="16"/>
              </w:rPr>
              <w:t>If A0</w:t>
            </w:r>
            <w:r w:rsidR="004B0E25">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sidR="00EC2082">
              <w:rPr>
                <w:rFonts w:asciiTheme="minorHAnsi" w:hAnsiTheme="minorHAnsi"/>
                <w:sz w:val="16"/>
                <w:szCs w:val="16"/>
              </w:rPr>
              <w:t xml:space="preserve"> then</w:t>
            </w:r>
            <w:r>
              <w:rPr>
                <w:rFonts w:asciiTheme="minorHAnsi" w:hAnsiTheme="minorHAnsi"/>
                <w:sz w:val="16"/>
                <w:szCs w:val="16"/>
              </w:rPr>
              <w:t xml:space="preserve"> </w:t>
            </w:r>
          </w:p>
          <w:p w14:paraId="3182E7DB" w14:textId="5875233D" w:rsidR="00E32A17" w:rsidRDefault="00EC2082" w:rsidP="005673FC">
            <w:pPr>
              <w:keepNext/>
              <w:ind w:left="720"/>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4B0E25">
              <w:rPr>
                <w:rFonts w:asciiTheme="minorHAnsi" w:hAnsiTheme="minorHAnsi"/>
                <w:sz w:val="16"/>
                <w:szCs w:val="16"/>
              </w:rPr>
              <w:t>2</w:t>
            </w:r>
            <w:r w:rsidR="00E32A17">
              <w:rPr>
                <w:rFonts w:asciiTheme="minorHAnsi" w:hAnsiTheme="minorHAnsi"/>
                <w:sz w:val="16"/>
                <w:szCs w:val="16"/>
              </w:rPr>
              <w:t xml:space="preserve"> = </w:t>
            </w:r>
            <w:r w:rsidR="005F7C19">
              <w:rPr>
                <w:rFonts w:asciiTheme="minorHAnsi" w:hAnsiTheme="minorHAnsi"/>
                <w:sz w:val="16"/>
                <w:szCs w:val="16"/>
              </w:rPr>
              <w:t>Variable CFVCS or Fixed CFVCS</w:t>
            </w:r>
            <w:r w:rsidR="00E32A17">
              <w:rPr>
                <w:rFonts w:asciiTheme="minorHAnsi" w:hAnsiTheme="minorHAnsi"/>
                <w:sz w:val="16"/>
                <w:szCs w:val="16"/>
              </w:rPr>
              <w:t>,</w:t>
            </w:r>
            <w:r w:rsidR="00E32A17" w:rsidRPr="0004642F">
              <w:rPr>
                <w:rFonts w:asciiTheme="minorHAnsi" w:hAnsiTheme="minorHAnsi"/>
                <w:sz w:val="16"/>
                <w:szCs w:val="16"/>
              </w:rPr>
              <w:t xml:space="preserve"> </w:t>
            </w:r>
            <w:r>
              <w:rPr>
                <w:rFonts w:asciiTheme="minorHAnsi" w:hAnsiTheme="minorHAnsi"/>
                <w:sz w:val="16"/>
                <w:szCs w:val="16"/>
              </w:rPr>
              <w:t>t</w:t>
            </w:r>
            <w:r w:rsidR="00E32A17" w:rsidRPr="0004642F">
              <w:rPr>
                <w:rFonts w:asciiTheme="minorHAnsi" w:hAnsiTheme="minorHAnsi"/>
                <w:sz w:val="16"/>
                <w:szCs w:val="16"/>
              </w:rPr>
              <w:t>hen use variant MCH-23</w:t>
            </w:r>
            <w:r w:rsidR="00E32A17">
              <w:rPr>
                <w:rFonts w:asciiTheme="minorHAnsi" w:hAnsiTheme="minorHAnsi"/>
                <w:sz w:val="16"/>
                <w:szCs w:val="16"/>
              </w:rPr>
              <w:t>e</w:t>
            </w:r>
          </w:p>
          <w:p w14:paraId="06058146" w14:textId="20D5BB72" w:rsidR="00E32A17" w:rsidRDefault="00E32A17" w:rsidP="005673FC">
            <w:pPr>
              <w:keepNext/>
              <w:ind w:left="720"/>
              <w:rPr>
                <w:rFonts w:asciiTheme="minorHAnsi" w:hAnsiTheme="minorHAnsi"/>
                <w:sz w:val="16"/>
                <w:szCs w:val="16"/>
              </w:rPr>
            </w:pPr>
            <w:r>
              <w:rPr>
                <w:rFonts w:asciiTheme="minorHAnsi" w:hAnsiTheme="minorHAnsi"/>
                <w:sz w:val="16"/>
                <w:szCs w:val="16"/>
              </w:rPr>
              <w:t>Else use variant MCH-23a</w:t>
            </w:r>
            <w:r w:rsidR="00EC2082">
              <w:rPr>
                <w:rFonts w:asciiTheme="minorHAnsi" w:hAnsiTheme="minorHAnsi"/>
                <w:sz w:val="16"/>
                <w:szCs w:val="16"/>
              </w:rPr>
              <w:t>;</w:t>
            </w:r>
          </w:p>
          <w:p w14:paraId="1C3CFD33" w14:textId="77777777" w:rsidR="00E32A17" w:rsidRDefault="00E32A17" w:rsidP="005673FC">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6ACA4BCA" w14:textId="77777777" w:rsidR="00E32A17" w:rsidRPr="00E00244" w:rsidRDefault="00E32A17" w:rsidP="005673FC">
            <w:pPr>
              <w:keepNext/>
              <w:rPr>
                <w:rFonts w:asciiTheme="minorHAnsi" w:hAnsiTheme="minorHAnsi"/>
                <w:sz w:val="16"/>
                <w:szCs w:val="16"/>
              </w:rPr>
            </w:pPr>
          </w:p>
          <w:p w14:paraId="6DCA8269" w14:textId="4284C78D" w:rsidR="00E32A17" w:rsidRPr="00E00244" w:rsidRDefault="00E32A17" w:rsidP="005673FC">
            <w:pPr>
              <w:keepNext/>
              <w:rPr>
                <w:rFonts w:asciiTheme="minorHAnsi" w:hAnsiTheme="minorHAnsi"/>
                <w:sz w:val="16"/>
                <w:szCs w:val="16"/>
              </w:rPr>
            </w:pPr>
            <w:r w:rsidRPr="00E00244">
              <w:rPr>
                <w:rFonts w:asciiTheme="minorHAnsi" w:hAnsiTheme="minorHAnsi"/>
                <w:sz w:val="16"/>
                <w:szCs w:val="16"/>
              </w:rPr>
              <w:t>If A0</w:t>
            </w:r>
            <w:r w:rsidR="004B0E25">
              <w:rPr>
                <w:rFonts w:asciiTheme="minorHAnsi" w:hAnsiTheme="minorHAnsi"/>
                <w:sz w:val="16"/>
                <w:szCs w:val="16"/>
              </w:rPr>
              <w:t>7</w:t>
            </w:r>
            <w:r w:rsidRPr="00E00244">
              <w:rPr>
                <w:rFonts w:asciiTheme="minorHAnsi" w:hAnsiTheme="minorHAnsi"/>
                <w:sz w:val="16"/>
                <w:szCs w:val="16"/>
              </w:rPr>
              <w:t xml:space="preserve"> =  ZonallyControlled Then</w:t>
            </w:r>
          </w:p>
          <w:p w14:paraId="179765F4" w14:textId="7AE83C78" w:rsidR="00EC2082" w:rsidRDefault="00E32A17" w:rsidP="00D62CC2">
            <w:pPr>
              <w:keepNext/>
              <w:rPr>
                <w:rFonts w:asciiTheme="minorHAnsi" w:hAnsiTheme="minorHAnsi"/>
                <w:sz w:val="16"/>
                <w:szCs w:val="16"/>
              </w:rPr>
            </w:pPr>
            <w:r w:rsidRPr="00E00244">
              <w:rPr>
                <w:rFonts w:asciiTheme="minorHAnsi" w:hAnsiTheme="minorHAnsi"/>
                <w:sz w:val="16"/>
                <w:szCs w:val="16"/>
              </w:rPr>
              <w:t>If A0</w:t>
            </w:r>
            <w:r w:rsidR="004B0E25">
              <w:rPr>
                <w:rFonts w:asciiTheme="minorHAnsi" w:hAnsiTheme="minorHAnsi"/>
                <w:sz w:val="16"/>
                <w:szCs w:val="16"/>
              </w:rPr>
              <w:t>6</w:t>
            </w:r>
            <w:r w:rsidRPr="00E00244">
              <w:rPr>
                <w:rFonts w:asciiTheme="minorHAnsi" w:hAnsiTheme="minorHAnsi"/>
                <w:sz w:val="16"/>
                <w:szCs w:val="16"/>
              </w:rPr>
              <w:t xml:space="preserve"> = SingleSpeed </w:t>
            </w:r>
            <w:r w:rsidR="00EC2082">
              <w:rPr>
                <w:rFonts w:asciiTheme="minorHAnsi" w:hAnsiTheme="minorHAnsi"/>
                <w:sz w:val="16"/>
                <w:szCs w:val="16"/>
              </w:rPr>
              <w:t>then</w:t>
            </w:r>
          </w:p>
          <w:p w14:paraId="0CF9E411" w14:textId="44A86D95" w:rsidR="00E32A17" w:rsidRDefault="00EC2082" w:rsidP="00EC2082">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4B0E25">
              <w:rPr>
                <w:rFonts w:asciiTheme="minorHAnsi" w:hAnsiTheme="minorHAnsi"/>
                <w:sz w:val="16"/>
                <w:szCs w:val="16"/>
              </w:rPr>
              <w:t>2</w:t>
            </w:r>
            <w:r w:rsidR="00E32A17">
              <w:rPr>
                <w:rFonts w:asciiTheme="minorHAnsi" w:hAnsiTheme="minorHAnsi"/>
                <w:sz w:val="16"/>
                <w:szCs w:val="16"/>
              </w:rPr>
              <w:t xml:space="preserve"> = </w:t>
            </w:r>
            <w:r w:rsidR="005F7C19">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f</w:t>
            </w:r>
            <w:r>
              <w:rPr>
                <w:rFonts w:asciiTheme="minorHAnsi" w:hAnsiTheme="minorHAnsi"/>
                <w:sz w:val="16"/>
                <w:szCs w:val="16"/>
              </w:rPr>
              <w:t>,</w:t>
            </w:r>
          </w:p>
          <w:p w14:paraId="69AF25A2" w14:textId="0C80BFB4" w:rsidR="00E32A17" w:rsidRPr="00E00244" w:rsidRDefault="00E32A17" w:rsidP="005673FC">
            <w:pPr>
              <w:keepNext/>
              <w:ind w:left="646"/>
              <w:rPr>
                <w:rFonts w:asciiTheme="minorHAnsi" w:hAnsiTheme="minorHAnsi"/>
                <w:sz w:val="16"/>
                <w:szCs w:val="16"/>
              </w:rPr>
            </w:pPr>
            <w:r>
              <w:rPr>
                <w:rFonts w:asciiTheme="minorHAnsi" w:hAnsiTheme="minorHAnsi"/>
                <w:sz w:val="16"/>
                <w:szCs w:val="16"/>
              </w:rPr>
              <w:t>Else use variant MCH-23b</w:t>
            </w:r>
            <w:r w:rsidR="00EC2082">
              <w:rPr>
                <w:rFonts w:asciiTheme="minorHAnsi" w:hAnsiTheme="minorHAnsi"/>
                <w:sz w:val="16"/>
                <w:szCs w:val="16"/>
              </w:rPr>
              <w:t>;</w:t>
            </w:r>
          </w:p>
          <w:p w14:paraId="354B2548" w14:textId="4247164F" w:rsidR="00EC2082" w:rsidRDefault="00E32A17" w:rsidP="00D62CC2">
            <w:pPr>
              <w:keepNext/>
              <w:rPr>
                <w:rFonts w:asciiTheme="minorHAnsi" w:hAnsiTheme="minorHAnsi"/>
                <w:sz w:val="16"/>
                <w:szCs w:val="16"/>
              </w:rPr>
            </w:pPr>
            <w:r w:rsidRPr="00E00244">
              <w:rPr>
                <w:rFonts w:asciiTheme="minorHAnsi" w:hAnsiTheme="minorHAnsi"/>
                <w:sz w:val="16"/>
                <w:szCs w:val="16"/>
              </w:rPr>
              <w:t>ElseIf A0</w:t>
            </w:r>
            <w:r w:rsidR="004B0E25">
              <w:rPr>
                <w:rFonts w:asciiTheme="minorHAnsi" w:hAnsiTheme="minorHAnsi"/>
                <w:sz w:val="16"/>
                <w:szCs w:val="16"/>
              </w:rPr>
              <w:t>6</w:t>
            </w:r>
            <w:r w:rsidRPr="00E00244">
              <w:rPr>
                <w:rFonts w:asciiTheme="minorHAnsi" w:hAnsiTheme="minorHAnsi"/>
                <w:sz w:val="16"/>
                <w:szCs w:val="16"/>
              </w:rPr>
              <w:t xml:space="preserve"> = MultiSpeed </w:t>
            </w:r>
            <w:r w:rsidR="00EC2082">
              <w:rPr>
                <w:rFonts w:asciiTheme="minorHAnsi" w:hAnsiTheme="minorHAnsi"/>
                <w:sz w:val="16"/>
                <w:szCs w:val="16"/>
              </w:rPr>
              <w:t xml:space="preserve">then </w:t>
            </w:r>
          </w:p>
          <w:p w14:paraId="7F43A04C" w14:textId="0EA07AC7" w:rsidR="00E32A17" w:rsidRDefault="00EC2082" w:rsidP="00EC2082">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4B0E25">
              <w:rPr>
                <w:rFonts w:asciiTheme="minorHAnsi" w:hAnsiTheme="minorHAnsi"/>
                <w:sz w:val="16"/>
                <w:szCs w:val="16"/>
              </w:rPr>
              <w:t>2</w:t>
            </w:r>
            <w:r w:rsidR="00E32A17">
              <w:rPr>
                <w:rFonts w:asciiTheme="minorHAnsi" w:hAnsiTheme="minorHAnsi"/>
                <w:sz w:val="16"/>
                <w:szCs w:val="16"/>
              </w:rPr>
              <w:t xml:space="preserve"> = </w:t>
            </w:r>
            <w:r w:rsidR="005F7C19">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r>
              <w:rPr>
                <w:rFonts w:asciiTheme="minorHAnsi" w:hAnsiTheme="minorHAnsi"/>
                <w:sz w:val="16"/>
                <w:szCs w:val="16"/>
              </w:rPr>
              <w:t>,</w:t>
            </w:r>
          </w:p>
          <w:p w14:paraId="60698BC1" w14:textId="3D92EC60" w:rsidR="00E32A17" w:rsidRDefault="00E32A17" w:rsidP="005673FC">
            <w:pPr>
              <w:keepNext/>
              <w:ind w:left="646"/>
              <w:rPr>
                <w:rFonts w:asciiTheme="minorHAnsi" w:hAnsiTheme="minorHAnsi"/>
                <w:sz w:val="16"/>
                <w:szCs w:val="16"/>
              </w:rPr>
            </w:pPr>
            <w:r>
              <w:rPr>
                <w:rFonts w:asciiTheme="minorHAnsi" w:hAnsiTheme="minorHAnsi"/>
                <w:sz w:val="16"/>
                <w:szCs w:val="16"/>
              </w:rPr>
              <w:t>Else use variant MCH-23a</w:t>
            </w:r>
            <w:r w:rsidR="00EC2082">
              <w:rPr>
                <w:rFonts w:asciiTheme="minorHAnsi" w:hAnsiTheme="minorHAnsi"/>
                <w:sz w:val="16"/>
                <w:szCs w:val="16"/>
              </w:rPr>
              <w:t>;</w:t>
            </w:r>
          </w:p>
          <w:p w14:paraId="4C23469A" w14:textId="77777777" w:rsidR="00E32A17" w:rsidRPr="00E00244" w:rsidRDefault="00E32A17" w:rsidP="005673FC">
            <w:pPr>
              <w:keepNext/>
              <w:ind w:left="646"/>
              <w:rPr>
                <w:rFonts w:asciiTheme="minorHAnsi" w:hAnsiTheme="minorHAnsi"/>
                <w:sz w:val="16"/>
                <w:szCs w:val="16"/>
              </w:rPr>
            </w:pPr>
          </w:p>
          <w:p w14:paraId="00585379" w14:textId="4882EEAC" w:rsidR="00E32A17" w:rsidRPr="00E00244" w:rsidRDefault="00E32A17" w:rsidP="005673FC">
            <w:pPr>
              <w:keepNext/>
              <w:rPr>
                <w:rFonts w:asciiTheme="minorHAnsi" w:hAnsiTheme="minorHAnsi"/>
                <w:sz w:val="16"/>
                <w:szCs w:val="16"/>
              </w:rPr>
            </w:pPr>
            <w:r w:rsidRPr="00E00244">
              <w:rPr>
                <w:rFonts w:asciiTheme="minorHAnsi" w:hAnsiTheme="minorHAnsi"/>
                <w:sz w:val="16"/>
                <w:szCs w:val="16"/>
              </w:rPr>
              <w:t>ElseIf A0</w:t>
            </w:r>
            <w:r w:rsidR="004B0E25">
              <w:rPr>
                <w:rFonts w:asciiTheme="minorHAnsi" w:hAnsiTheme="minorHAnsi"/>
                <w:sz w:val="16"/>
                <w:szCs w:val="16"/>
              </w:rPr>
              <w:t>7</w:t>
            </w:r>
            <w:r w:rsidRPr="00E00244">
              <w:rPr>
                <w:rFonts w:asciiTheme="minorHAnsi" w:hAnsiTheme="minorHAnsi"/>
                <w:sz w:val="16"/>
                <w:szCs w:val="16"/>
              </w:rPr>
              <w:t xml:space="preserve"> = NotZonal Then</w:t>
            </w:r>
          </w:p>
          <w:p w14:paraId="5786EE0C" w14:textId="60F68235" w:rsidR="00E32A17" w:rsidRPr="00E00244" w:rsidRDefault="00E32A17" w:rsidP="005673FC">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4B0E25">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4B0E25">
              <w:rPr>
                <w:rFonts w:asciiTheme="minorHAnsi" w:hAnsiTheme="minorHAnsi"/>
                <w:sz w:val="16"/>
                <w:szCs w:val="16"/>
              </w:rPr>
              <w:t>2</w:t>
            </w:r>
            <w:r>
              <w:rPr>
                <w:rFonts w:asciiTheme="minorHAnsi" w:hAnsiTheme="minorHAnsi"/>
                <w:sz w:val="16"/>
                <w:szCs w:val="16"/>
              </w:rPr>
              <w:t xml:space="preserve"> = </w:t>
            </w:r>
            <w:r w:rsidR="005F7C19">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EC2082">
              <w:rPr>
                <w:rFonts w:asciiTheme="minorHAnsi" w:hAnsiTheme="minorHAnsi"/>
                <w:sz w:val="16"/>
                <w:szCs w:val="16"/>
              </w:rPr>
              <w:t>;</w:t>
            </w:r>
          </w:p>
          <w:p w14:paraId="7FBC4534" w14:textId="6BEE1400" w:rsidR="00EC2082" w:rsidRDefault="00EC2082" w:rsidP="005673FC">
            <w:pPr>
              <w:keepNext/>
              <w:ind w:left="646"/>
              <w:rPr>
                <w:rFonts w:asciiTheme="minorHAnsi" w:hAnsiTheme="minorHAnsi"/>
                <w:sz w:val="16"/>
                <w:szCs w:val="16"/>
              </w:rPr>
            </w:pPr>
            <w:r>
              <w:rPr>
                <w:rFonts w:asciiTheme="minorHAnsi" w:hAnsiTheme="minorHAnsi"/>
                <w:sz w:val="16"/>
                <w:szCs w:val="16"/>
              </w:rPr>
              <w:t>Else</w:t>
            </w:r>
            <w:r w:rsidR="00E32A17" w:rsidRPr="00E00244">
              <w:rPr>
                <w:rFonts w:asciiTheme="minorHAnsi" w:hAnsiTheme="minorHAnsi"/>
                <w:sz w:val="16"/>
                <w:szCs w:val="16"/>
              </w:rPr>
              <w:t>if  A0</w:t>
            </w:r>
            <w:r w:rsidR="004B0E25">
              <w:rPr>
                <w:rFonts w:asciiTheme="minorHAnsi" w:hAnsiTheme="minorHAnsi"/>
                <w:sz w:val="16"/>
                <w:szCs w:val="16"/>
              </w:rPr>
              <w:t>4</w:t>
            </w:r>
            <w:r w:rsidR="00E32A17" w:rsidRPr="00E00244">
              <w:rPr>
                <w:rFonts w:asciiTheme="minorHAnsi" w:hAnsiTheme="minorHAnsi"/>
                <w:sz w:val="16"/>
                <w:szCs w:val="16"/>
              </w:rPr>
              <w:t xml:space="preserve"> = New or Replacement </w:t>
            </w:r>
            <w:r>
              <w:rPr>
                <w:rFonts w:asciiTheme="minorHAnsi" w:hAnsiTheme="minorHAnsi"/>
                <w:sz w:val="16"/>
                <w:szCs w:val="16"/>
              </w:rPr>
              <w:t>then</w:t>
            </w:r>
          </w:p>
          <w:p w14:paraId="6E6718D3" w14:textId="0600F39E" w:rsidR="00E32A17" w:rsidRDefault="00EC2082" w:rsidP="005673FC">
            <w:pPr>
              <w:keepNext/>
              <w:ind w:left="646"/>
              <w:rPr>
                <w:rFonts w:asciiTheme="minorHAnsi" w:hAnsiTheme="minorHAnsi"/>
                <w:sz w:val="16"/>
                <w:szCs w:val="16"/>
              </w:rPr>
            </w:pPr>
            <w:r>
              <w:rPr>
                <w:rFonts w:asciiTheme="minorHAnsi" w:hAnsiTheme="minorHAnsi"/>
                <w:sz w:val="16"/>
                <w:szCs w:val="16"/>
              </w:rPr>
              <w:t>if</w:t>
            </w:r>
            <w:r w:rsidR="00E32A17">
              <w:rPr>
                <w:rFonts w:asciiTheme="minorHAnsi" w:hAnsiTheme="minorHAnsi"/>
                <w:sz w:val="16"/>
                <w:szCs w:val="16"/>
              </w:rPr>
              <w:t xml:space="preserve"> A1</w:t>
            </w:r>
            <w:r w:rsidR="004B0E25">
              <w:rPr>
                <w:rFonts w:asciiTheme="minorHAnsi" w:hAnsiTheme="minorHAnsi"/>
                <w:sz w:val="16"/>
                <w:szCs w:val="16"/>
              </w:rPr>
              <w:t>2</w:t>
            </w:r>
            <w:r w:rsidR="00E32A17">
              <w:rPr>
                <w:rFonts w:asciiTheme="minorHAnsi" w:hAnsiTheme="minorHAnsi"/>
                <w:sz w:val="16"/>
                <w:szCs w:val="16"/>
              </w:rPr>
              <w:t xml:space="preserve"> = </w:t>
            </w:r>
            <w:r w:rsidR="006F6055">
              <w:rPr>
                <w:rFonts w:asciiTheme="minorHAnsi" w:hAnsiTheme="minorHAnsi"/>
                <w:sz w:val="16"/>
                <w:szCs w:val="16"/>
              </w:rPr>
              <w:t>Variable CFVCS or Fixed CFVCS</w:t>
            </w:r>
            <w:r w:rsidR="00E32A17">
              <w:rPr>
                <w:rFonts w:asciiTheme="minorHAnsi" w:hAnsiTheme="minorHAnsi"/>
                <w:sz w:val="16"/>
                <w:szCs w:val="16"/>
              </w:rPr>
              <w:t xml:space="preserve">, </w:t>
            </w:r>
            <w:r w:rsidR="00E32A17" w:rsidRPr="00E00244">
              <w:rPr>
                <w:rFonts w:asciiTheme="minorHAnsi" w:hAnsiTheme="minorHAnsi"/>
                <w:sz w:val="16"/>
                <w:szCs w:val="16"/>
              </w:rPr>
              <w:t>Then use variant MCH-23</w:t>
            </w:r>
            <w:r w:rsidR="00E32A17">
              <w:rPr>
                <w:rFonts w:asciiTheme="minorHAnsi" w:hAnsiTheme="minorHAnsi"/>
                <w:sz w:val="16"/>
                <w:szCs w:val="16"/>
              </w:rPr>
              <w:t>e</w:t>
            </w:r>
            <w:r>
              <w:rPr>
                <w:rFonts w:asciiTheme="minorHAnsi" w:hAnsiTheme="minorHAnsi"/>
                <w:sz w:val="16"/>
                <w:szCs w:val="16"/>
              </w:rPr>
              <w:t>,</w:t>
            </w:r>
          </w:p>
          <w:p w14:paraId="04305669" w14:textId="6D8E9ECE" w:rsidR="00E32A17" w:rsidRDefault="00EC2082" w:rsidP="005673FC">
            <w:pPr>
              <w:keepNext/>
              <w:ind w:left="646"/>
              <w:rPr>
                <w:rFonts w:asciiTheme="minorHAnsi" w:hAnsiTheme="minorHAnsi"/>
                <w:sz w:val="16"/>
                <w:szCs w:val="16"/>
              </w:rPr>
            </w:pPr>
            <w:r>
              <w:rPr>
                <w:rFonts w:asciiTheme="minorHAnsi" w:hAnsiTheme="minorHAnsi"/>
                <w:sz w:val="16"/>
                <w:szCs w:val="16"/>
              </w:rPr>
              <w:t>Else</w:t>
            </w:r>
            <w:r w:rsidR="00E32A17">
              <w:rPr>
                <w:rFonts w:asciiTheme="minorHAnsi" w:hAnsiTheme="minorHAnsi"/>
                <w:sz w:val="16"/>
                <w:szCs w:val="16"/>
              </w:rPr>
              <w:t xml:space="preserve"> use variant MCH-23a</w:t>
            </w:r>
            <w:r>
              <w:rPr>
                <w:rFonts w:asciiTheme="minorHAnsi" w:hAnsiTheme="minorHAnsi"/>
                <w:sz w:val="16"/>
                <w:szCs w:val="16"/>
              </w:rPr>
              <w:t>;</w:t>
            </w:r>
          </w:p>
          <w:p w14:paraId="4D6FA215" w14:textId="77777777" w:rsidR="00E32A17" w:rsidRDefault="00E32A17" w:rsidP="005673FC">
            <w:pPr>
              <w:keepNext/>
              <w:ind w:left="646"/>
              <w:rPr>
                <w:rFonts w:asciiTheme="minorHAnsi" w:hAnsiTheme="minorHAnsi"/>
                <w:sz w:val="16"/>
                <w:szCs w:val="16"/>
              </w:rPr>
            </w:pPr>
          </w:p>
          <w:p w14:paraId="4EA9D259" w14:textId="136F3DB3" w:rsidR="00E32A17" w:rsidRDefault="00E32A17" w:rsidP="005673FC">
            <w:pPr>
              <w:keepNext/>
              <w:rPr>
                <w:rFonts w:ascii="Calibri" w:hAnsi="Calibri"/>
                <w:sz w:val="16"/>
                <w:szCs w:val="16"/>
              </w:rPr>
            </w:pPr>
            <w:r w:rsidRPr="00E00244">
              <w:rPr>
                <w:rFonts w:ascii="Calibri" w:hAnsi="Calibri"/>
                <w:sz w:val="16"/>
                <w:szCs w:val="16"/>
              </w:rPr>
              <w:t>ElseIf A0</w:t>
            </w:r>
            <w:r w:rsidR="004B0E25">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3F78E8D" w14:textId="2D9EAF0E" w:rsidR="00E32A17" w:rsidRDefault="00E32A17" w:rsidP="005673FC">
            <w:pPr>
              <w:keepNext/>
              <w:ind w:left="646"/>
              <w:rPr>
                <w:rFonts w:ascii="Calibri" w:hAnsi="Calibri"/>
                <w:sz w:val="16"/>
                <w:szCs w:val="16"/>
              </w:rPr>
            </w:pPr>
            <w:r w:rsidRPr="00E00244">
              <w:rPr>
                <w:rFonts w:ascii="Calibri" w:hAnsi="Calibri"/>
                <w:sz w:val="16"/>
                <w:szCs w:val="16"/>
              </w:rPr>
              <w:t>if  A0</w:t>
            </w:r>
            <w:r w:rsidR="004B0E25">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2B24987B" w14:textId="2F971AD1" w:rsidR="00E32A17" w:rsidRDefault="00E32A17" w:rsidP="00EC2082">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4B0E25">
              <w:rPr>
                <w:rFonts w:ascii="Calibri" w:hAnsi="Calibri"/>
                <w:sz w:val="16"/>
                <w:szCs w:val="16"/>
              </w:rPr>
              <w:t>8</w:t>
            </w:r>
            <w:r>
              <w:rPr>
                <w:rFonts w:ascii="Calibri" w:hAnsi="Calibri"/>
                <w:sz w:val="16"/>
                <w:szCs w:val="16"/>
              </w:rPr>
              <w:t xml:space="preserve"> = CFI System or A1</w:t>
            </w:r>
            <w:r w:rsidR="004B0E25">
              <w:rPr>
                <w:rFonts w:ascii="Calibri" w:hAnsi="Calibri"/>
                <w:sz w:val="16"/>
                <w:szCs w:val="16"/>
              </w:rPr>
              <w:t>2</w:t>
            </w:r>
            <w:r>
              <w:rPr>
                <w:rFonts w:ascii="Calibri" w:hAnsi="Calibri"/>
                <w:sz w:val="16"/>
                <w:szCs w:val="16"/>
              </w:rPr>
              <w:t xml:space="preserve"> = </w:t>
            </w:r>
            <w:r w:rsidR="005F7C19">
              <w:rPr>
                <w:rFonts w:asciiTheme="minorHAnsi" w:hAnsiTheme="minorHAnsi"/>
                <w:sz w:val="16"/>
                <w:szCs w:val="16"/>
              </w:rPr>
              <w:t>Variable CFVCS or Fixed CFVCS</w:t>
            </w:r>
            <w:r>
              <w:rPr>
                <w:rFonts w:ascii="Calibri" w:hAnsi="Calibri"/>
                <w:sz w:val="16"/>
                <w:szCs w:val="16"/>
              </w:rPr>
              <w:t xml:space="preserve">, </w:t>
            </w:r>
            <w:r w:rsidR="005F7C19">
              <w:rPr>
                <w:rFonts w:ascii="Calibri" w:hAnsi="Calibri"/>
                <w:sz w:val="16"/>
                <w:szCs w:val="16"/>
              </w:rPr>
              <w:t>t</w:t>
            </w:r>
            <w:r w:rsidRPr="00E00244">
              <w:rPr>
                <w:rFonts w:ascii="Calibri" w:hAnsi="Calibri"/>
                <w:sz w:val="16"/>
                <w:szCs w:val="16"/>
              </w:rPr>
              <w:t>hen use variant MCH-23d</w:t>
            </w:r>
            <w:r w:rsidR="00EC2082">
              <w:rPr>
                <w:rFonts w:ascii="Calibri" w:hAnsi="Calibri"/>
                <w:sz w:val="16"/>
                <w:szCs w:val="16"/>
              </w:rPr>
              <w:t>;</w:t>
            </w:r>
          </w:p>
          <w:p w14:paraId="35FA77AF" w14:textId="52EC8FE7" w:rsidR="00E32A17" w:rsidRDefault="00E32A17" w:rsidP="00EC2082">
            <w:pPr>
              <w:keepNext/>
              <w:ind w:left="646"/>
              <w:rPr>
                <w:rFonts w:ascii="Calibri" w:hAnsi="Calibri"/>
                <w:sz w:val="16"/>
                <w:szCs w:val="16"/>
              </w:rPr>
            </w:pPr>
            <w:r>
              <w:rPr>
                <w:rFonts w:ascii="Calibri" w:hAnsi="Calibri"/>
                <w:sz w:val="16"/>
                <w:szCs w:val="16"/>
              </w:rPr>
              <w:t>Else if A1</w:t>
            </w:r>
            <w:r w:rsidR="004B0E25">
              <w:rPr>
                <w:rFonts w:ascii="Calibri" w:hAnsi="Calibri"/>
                <w:sz w:val="16"/>
                <w:szCs w:val="16"/>
              </w:rPr>
              <w:t>2</w:t>
            </w:r>
            <w:r>
              <w:rPr>
                <w:rFonts w:ascii="Calibri" w:hAnsi="Calibri"/>
                <w:sz w:val="16"/>
                <w:szCs w:val="16"/>
              </w:rPr>
              <w:t xml:space="preserve"> = </w:t>
            </w:r>
            <w:r w:rsidR="005F7C19">
              <w:rPr>
                <w:rFonts w:asciiTheme="minorHAnsi" w:hAnsiTheme="minorHAnsi"/>
                <w:sz w:val="16"/>
                <w:szCs w:val="16"/>
              </w:rPr>
              <w:t>Variable CFVCS or Fixed CFVCS, then</w:t>
            </w:r>
            <w:r>
              <w:rPr>
                <w:rFonts w:ascii="Calibri" w:hAnsi="Calibri"/>
                <w:sz w:val="16"/>
                <w:szCs w:val="16"/>
              </w:rPr>
              <w:t xml:space="preserve"> use variant MCH-23e</w:t>
            </w:r>
            <w:r w:rsidR="00EC2082">
              <w:rPr>
                <w:rFonts w:ascii="Calibri" w:hAnsi="Calibri"/>
                <w:sz w:val="16"/>
                <w:szCs w:val="16"/>
              </w:rPr>
              <w:t>,</w:t>
            </w:r>
          </w:p>
          <w:p w14:paraId="64CE359C" w14:textId="77777777" w:rsidR="00E32A17" w:rsidRPr="00E00244" w:rsidRDefault="00E32A17" w:rsidP="00EC2082">
            <w:pPr>
              <w:keepNext/>
              <w:ind w:left="646"/>
              <w:rPr>
                <w:rFonts w:ascii="Calibri" w:hAnsi="Calibri"/>
                <w:sz w:val="16"/>
                <w:szCs w:val="16"/>
              </w:rPr>
            </w:pPr>
            <w:r>
              <w:rPr>
                <w:rFonts w:ascii="Calibri" w:hAnsi="Calibri"/>
                <w:sz w:val="16"/>
                <w:szCs w:val="16"/>
              </w:rPr>
              <w:t>Else use variant MCH-23-a</w:t>
            </w:r>
          </w:p>
          <w:p w14:paraId="5129E08E" w14:textId="26737AEB" w:rsidR="00E32A17" w:rsidRDefault="00E32A17" w:rsidP="00D62CC2">
            <w:pPr>
              <w:keepNext/>
              <w:ind w:left="1186"/>
              <w:rPr>
                <w:rFonts w:asciiTheme="minorHAnsi" w:hAnsiTheme="minorHAnsi"/>
                <w:sz w:val="16"/>
                <w:szCs w:val="16"/>
              </w:rPr>
            </w:pPr>
            <w:r w:rsidRPr="00E00244">
              <w:rPr>
                <w:rFonts w:asciiTheme="minorHAnsi" w:hAnsiTheme="minorHAnsi"/>
                <w:sz w:val="16"/>
                <w:szCs w:val="16"/>
              </w:rPr>
              <w:t>End</w:t>
            </w:r>
          </w:p>
          <w:p w14:paraId="1933EADB" w14:textId="52BAE7EB" w:rsidR="00E32A17" w:rsidRDefault="00E32A17" w:rsidP="005673FC">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1933EADD" w14:textId="5F8F9075" w:rsidR="00851FF0" w:rsidRDefault="00851FF0" w:rsidP="00693010">
      <w:pPr>
        <w:rPr>
          <w:rFonts w:ascii="Calibri" w:hAnsi="Calibri"/>
          <w:szCs w:val="18"/>
        </w:rPr>
      </w:pPr>
    </w:p>
    <w:p w14:paraId="21A5B079" w14:textId="77777777" w:rsidR="00851FF0" w:rsidRDefault="00851FF0">
      <w:pPr>
        <w:rPr>
          <w:rFonts w:ascii="Calibri" w:hAnsi="Calibri"/>
          <w:szCs w:val="18"/>
        </w:rPr>
      </w:pPr>
      <w:r>
        <w:rPr>
          <w:rFonts w:ascii="Calibri" w:hAnsi="Calibr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1868E8" w:rsidRPr="00D83E48" w14:paraId="1933EAE1" w14:textId="77777777" w:rsidTr="002E17DB">
        <w:trPr>
          <w:trHeight w:val="144"/>
        </w:trPr>
        <w:tc>
          <w:tcPr>
            <w:tcW w:w="5000" w:type="pct"/>
            <w:vAlign w:val="center"/>
          </w:tcPr>
          <w:p w14:paraId="1933EAE0" w14:textId="67601383" w:rsidR="006B530D" w:rsidRDefault="001868E8" w:rsidP="002E17DB">
            <w:pPr>
              <w:rPr>
                <w:rFonts w:ascii="Calibri" w:hAnsi="Calibri"/>
                <w:b/>
              </w:rPr>
            </w:pPr>
            <w:r>
              <w:rPr>
                <w:rFonts w:ascii="Calibri" w:hAnsi="Calibri"/>
                <w:b/>
              </w:rPr>
              <w:t>MCH-23</w:t>
            </w:r>
            <w:r w:rsidR="001319CB">
              <w:rPr>
                <w:rFonts w:ascii="Calibri" w:hAnsi="Calibri"/>
                <w:b/>
              </w:rPr>
              <w:t>f</w:t>
            </w:r>
            <w:r w:rsidRPr="00B67A1C">
              <w:rPr>
                <w:rFonts w:ascii="Calibri" w:hAnsi="Calibri"/>
                <w:b/>
              </w:rPr>
              <w:t xml:space="preserve"> Forced Air System Ai</w:t>
            </w:r>
            <w:r>
              <w:rPr>
                <w:rFonts w:ascii="Calibri" w:hAnsi="Calibri"/>
                <w:b/>
              </w:rPr>
              <w:t xml:space="preserve">rflow Rate Measurement – Newly Installed </w:t>
            </w:r>
            <w:r w:rsidRPr="00B67A1C">
              <w:rPr>
                <w:rFonts w:ascii="Calibri" w:hAnsi="Calibri"/>
                <w:b/>
              </w:rPr>
              <w:t>Zone</w:t>
            </w:r>
            <w:r>
              <w:rPr>
                <w:rFonts w:ascii="Calibri" w:hAnsi="Calibri"/>
                <w:b/>
              </w:rPr>
              <w:t>d Single-Speed Compressor</w:t>
            </w:r>
            <w:r w:rsidRPr="00B67A1C">
              <w:rPr>
                <w:rFonts w:ascii="Calibri" w:hAnsi="Calibri"/>
                <w:b/>
              </w:rPr>
              <w:t xml:space="preserve"> Systems</w:t>
            </w:r>
            <w:r w:rsidR="001319CB">
              <w:rPr>
                <w:rFonts w:ascii="Calibri" w:hAnsi="Calibri"/>
                <w:b/>
              </w:rPr>
              <w:t xml:space="preserve"> with Central Fan Ventilation Cooling</w:t>
            </w:r>
            <w:r w:rsidRPr="00B67A1C">
              <w:rPr>
                <w:rFonts w:ascii="Calibri" w:hAnsi="Calibri"/>
                <w:b/>
              </w:rPr>
              <w:t xml:space="preserve"> </w:t>
            </w:r>
          </w:p>
        </w:tc>
      </w:tr>
    </w:tbl>
    <w:p w14:paraId="1933EAE2" w14:textId="77777777" w:rsidR="001868E8" w:rsidRPr="004B432B" w:rsidRDefault="001868E8" w:rsidP="00693010">
      <w:pPr>
        <w:rPr>
          <w:rFonts w:ascii="Calibri" w:hAnsi="Calibr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5"/>
        <w:gridCol w:w="4954"/>
        <w:gridCol w:w="5604"/>
      </w:tblGrid>
      <w:tr w:rsidR="001868E8" w:rsidRPr="00D83E48" w14:paraId="1933EAE5" w14:textId="77777777" w:rsidTr="00E32A17">
        <w:trPr>
          <w:trHeight w:val="233"/>
        </w:trPr>
        <w:tc>
          <w:tcPr>
            <w:tcW w:w="5000" w:type="pct"/>
            <w:gridSpan w:val="3"/>
          </w:tcPr>
          <w:p w14:paraId="1933EAE3" w14:textId="1CB916EB" w:rsidR="001868E8" w:rsidRPr="002E17DB" w:rsidRDefault="001868E8" w:rsidP="002E17DB">
            <w:pPr>
              <w:keepNext/>
              <w:rPr>
                <w:rFonts w:asciiTheme="minorHAnsi" w:hAnsiTheme="minorHAnsi"/>
                <w:b/>
                <w:sz w:val="18"/>
                <w:szCs w:val="18"/>
              </w:rPr>
            </w:pPr>
            <w:r w:rsidRPr="002E17DB">
              <w:rPr>
                <w:rFonts w:asciiTheme="minorHAnsi" w:hAnsiTheme="minorHAnsi"/>
                <w:b/>
                <w:sz w:val="18"/>
                <w:szCs w:val="18"/>
              </w:rPr>
              <w:t>D. Forced Air System Airflow Rate Measurement – All Zones Calling</w:t>
            </w:r>
          </w:p>
          <w:p w14:paraId="1933EAE4" w14:textId="77777777" w:rsidR="001868E8" w:rsidRPr="00F062C2" w:rsidRDefault="001868E8" w:rsidP="002E17DB">
            <w:pPr>
              <w:keepNext/>
              <w:rPr>
                <w:rFonts w:asciiTheme="minorHAnsi" w:hAnsiTheme="minorHAnsi"/>
                <w:b/>
                <w:sz w:val="18"/>
                <w:szCs w:val="18"/>
              </w:rPr>
            </w:pPr>
            <w:r w:rsidRPr="00F062C2">
              <w:rPr>
                <w:rFonts w:asciiTheme="minorHAnsi" w:hAnsiTheme="minorHAnsi"/>
                <w:sz w:val="18"/>
                <w:szCs w:val="18"/>
              </w:rPr>
              <w:t>The procedures for System Airflow Rate Verification are specified in Reference Residential Appendix RA3.3.</w:t>
            </w:r>
          </w:p>
        </w:tc>
      </w:tr>
      <w:tr w:rsidR="005848F7" w:rsidRPr="00D83E48" w14:paraId="1933EAED" w14:textId="77777777" w:rsidTr="00E32A17">
        <w:tblPrEx>
          <w:tblCellMar>
            <w:top w:w="0" w:type="dxa"/>
            <w:left w:w="108" w:type="dxa"/>
            <w:bottom w:w="0" w:type="dxa"/>
            <w:right w:w="108" w:type="dxa"/>
          </w:tblCellMar>
        </w:tblPrEx>
        <w:trPr>
          <w:cantSplit/>
          <w:trHeight w:val="432"/>
        </w:trPr>
        <w:tc>
          <w:tcPr>
            <w:tcW w:w="211" w:type="pct"/>
            <w:vAlign w:val="center"/>
          </w:tcPr>
          <w:p w14:paraId="1933EAE6" w14:textId="77777777" w:rsidR="005848F7" w:rsidRPr="005F1C88" w:rsidRDefault="005848F7" w:rsidP="005848F7">
            <w:pPr>
              <w:keepNext/>
              <w:jc w:val="center"/>
              <w:rPr>
                <w:rFonts w:ascii="Calibri" w:hAnsi="Calibri"/>
                <w:sz w:val="18"/>
                <w:szCs w:val="18"/>
              </w:rPr>
            </w:pPr>
            <w:r w:rsidRPr="005F1C88">
              <w:rPr>
                <w:rFonts w:ascii="Calibri" w:hAnsi="Calibri"/>
                <w:sz w:val="18"/>
                <w:szCs w:val="18"/>
              </w:rPr>
              <w:t>01</w:t>
            </w:r>
          </w:p>
        </w:tc>
        <w:tc>
          <w:tcPr>
            <w:tcW w:w="2247" w:type="pct"/>
            <w:vAlign w:val="center"/>
          </w:tcPr>
          <w:p w14:paraId="1933EAE7" w14:textId="0838185A" w:rsidR="005848F7" w:rsidRPr="002E17DB" w:rsidRDefault="005848F7" w:rsidP="005848F7">
            <w:pPr>
              <w:keepNext/>
              <w:rPr>
                <w:rFonts w:asciiTheme="minorHAnsi" w:hAnsiTheme="minorHAnsi"/>
                <w:sz w:val="18"/>
                <w:szCs w:val="18"/>
              </w:rPr>
            </w:pPr>
            <w:r w:rsidRPr="002E17DB">
              <w:rPr>
                <w:rFonts w:asciiTheme="minorHAnsi" w:hAnsiTheme="minorHAnsi"/>
                <w:sz w:val="18"/>
                <w:szCs w:val="18"/>
              </w:rPr>
              <w:t>Required All Zones Calling Minimum System Airflow Rate (cfm/ton)</w:t>
            </w:r>
          </w:p>
        </w:tc>
        <w:tc>
          <w:tcPr>
            <w:tcW w:w="2542" w:type="pct"/>
            <w:vAlign w:val="center"/>
          </w:tcPr>
          <w:p w14:paraId="43A6F8C0" w14:textId="77777777" w:rsidR="005848F7" w:rsidRPr="00966F61" w:rsidRDefault="005848F7" w:rsidP="005848F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77A1ADD8" w14:textId="77777777" w:rsidR="005848F7" w:rsidRDefault="005848F7" w:rsidP="005848F7">
            <w:pPr>
              <w:keepNext/>
              <w:rPr>
                <w:rFonts w:asciiTheme="minorHAnsi" w:hAnsiTheme="minorHAnsi"/>
                <w:sz w:val="18"/>
                <w:szCs w:val="18"/>
              </w:rPr>
            </w:pPr>
            <w:r>
              <w:rPr>
                <w:rFonts w:asciiTheme="minorHAnsi" w:hAnsiTheme="minorHAnsi"/>
                <w:sz w:val="18"/>
                <w:szCs w:val="18"/>
              </w:rPr>
              <w:t>If MCH-01 – ResidentialCoolingSystemType = Small Duct High Velocity AC or Small Duct High Velocity HP, then value = 250</w:t>
            </w:r>
          </w:p>
          <w:p w14:paraId="10973E58" w14:textId="77777777" w:rsidR="005848F7" w:rsidRDefault="005848F7" w:rsidP="005848F7">
            <w:pPr>
              <w:keepNext/>
              <w:rPr>
                <w:rFonts w:asciiTheme="minorHAnsi" w:hAnsiTheme="minorHAnsi"/>
                <w:sz w:val="18"/>
                <w:szCs w:val="18"/>
              </w:rPr>
            </w:pPr>
          </w:p>
          <w:p w14:paraId="153F67A6" w14:textId="6BD96D11" w:rsidR="005848F7" w:rsidRDefault="005848F7" w:rsidP="005848F7">
            <w:pPr>
              <w:keepNext/>
              <w:rPr>
                <w:rFonts w:asciiTheme="minorHAnsi" w:hAnsiTheme="minorHAnsi"/>
                <w:sz w:val="18"/>
                <w:szCs w:val="18"/>
              </w:rPr>
            </w:pPr>
            <w:r>
              <w:rPr>
                <w:rFonts w:asciiTheme="minorHAnsi" w:hAnsiTheme="minorHAnsi"/>
                <w:sz w:val="18"/>
                <w:szCs w:val="18"/>
              </w:rPr>
              <w:t>Elseif, A0</w:t>
            </w:r>
            <w:r w:rsidR="004B0E25">
              <w:rPr>
                <w:rFonts w:asciiTheme="minorHAnsi" w:hAnsiTheme="minorHAnsi"/>
                <w:sz w:val="18"/>
                <w:szCs w:val="18"/>
              </w:rPr>
              <w:t>4</w:t>
            </w:r>
            <w:r>
              <w:rPr>
                <w:rFonts w:asciiTheme="minorHAnsi" w:hAnsiTheme="minorHAnsi"/>
                <w:sz w:val="18"/>
                <w:szCs w:val="18"/>
              </w:rPr>
              <w:t xml:space="preserve"> = Alteration, then value = 300;</w:t>
            </w:r>
          </w:p>
          <w:p w14:paraId="3C780F31" w14:textId="77777777" w:rsidR="005848F7" w:rsidRDefault="005848F7" w:rsidP="005848F7">
            <w:pPr>
              <w:keepNext/>
              <w:rPr>
                <w:rFonts w:asciiTheme="minorHAnsi" w:hAnsiTheme="minorHAnsi"/>
                <w:sz w:val="18"/>
                <w:szCs w:val="18"/>
              </w:rPr>
            </w:pPr>
          </w:p>
          <w:p w14:paraId="64EB9401" w14:textId="461B83AB" w:rsidR="005848F7" w:rsidRDefault="005848F7" w:rsidP="005848F7">
            <w:pPr>
              <w:keepNext/>
              <w:rPr>
                <w:rFonts w:asciiTheme="minorHAnsi" w:hAnsiTheme="minorHAnsi"/>
                <w:sz w:val="18"/>
                <w:szCs w:val="18"/>
              </w:rPr>
            </w:pPr>
            <w:r>
              <w:rPr>
                <w:rFonts w:asciiTheme="minorHAnsi" w:hAnsiTheme="minorHAnsi"/>
                <w:sz w:val="18"/>
                <w:szCs w:val="18"/>
              </w:rPr>
              <w:t>Elseif parent is MCH-01a, and B1</w:t>
            </w:r>
            <w:r w:rsidR="00720D5E">
              <w:rPr>
                <w:rFonts w:asciiTheme="minorHAnsi" w:hAnsiTheme="minorHAnsi"/>
                <w:sz w:val="18"/>
                <w:szCs w:val="18"/>
              </w:rPr>
              <w:t>0</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D09, then value = 350;</w:t>
            </w:r>
          </w:p>
          <w:p w14:paraId="3C99D5F6" w14:textId="77777777" w:rsidR="005848F7" w:rsidRDefault="005848F7" w:rsidP="005848F7">
            <w:pPr>
              <w:keepNext/>
              <w:rPr>
                <w:rFonts w:asciiTheme="minorHAnsi" w:hAnsiTheme="minorHAnsi"/>
                <w:sz w:val="18"/>
                <w:szCs w:val="18"/>
              </w:rPr>
            </w:pPr>
          </w:p>
          <w:p w14:paraId="74B211E9" w14:textId="77777777" w:rsidR="005848F7" w:rsidRDefault="005848F7" w:rsidP="005848F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6E6605C9" w14:textId="77777777" w:rsidR="005848F7" w:rsidRDefault="005848F7" w:rsidP="005848F7">
            <w:pPr>
              <w:keepNext/>
              <w:rPr>
                <w:rFonts w:asciiTheme="minorHAnsi" w:hAnsiTheme="minorHAnsi"/>
                <w:sz w:val="18"/>
                <w:szCs w:val="18"/>
              </w:rPr>
            </w:pPr>
          </w:p>
          <w:p w14:paraId="1933EAEC" w14:textId="06AF5229" w:rsidR="005848F7" w:rsidRPr="002E17DB" w:rsidRDefault="005848F7" w:rsidP="005848F7">
            <w:pPr>
              <w:keepNext/>
              <w:rPr>
                <w:rFonts w:asciiTheme="minorHAnsi" w:hAnsiTheme="minorHAnsi"/>
                <w:sz w:val="18"/>
                <w:szCs w:val="18"/>
              </w:rPr>
            </w:pPr>
            <w:r>
              <w:rPr>
                <w:rFonts w:asciiTheme="minorHAnsi" w:hAnsiTheme="minorHAnsi"/>
                <w:sz w:val="18"/>
                <w:szCs w:val="18"/>
              </w:rPr>
              <w:t>Else value = 350&gt;&gt;</w:t>
            </w:r>
          </w:p>
        </w:tc>
      </w:tr>
      <w:tr w:rsidR="001868E8" w:rsidRPr="00D83E48" w14:paraId="1933EAF1" w14:textId="77777777" w:rsidTr="00E32A17">
        <w:tblPrEx>
          <w:tblCellMar>
            <w:top w:w="0" w:type="dxa"/>
            <w:left w:w="108" w:type="dxa"/>
            <w:bottom w:w="0" w:type="dxa"/>
            <w:right w:w="108" w:type="dxa"/>
          </w:tblCellMar>
        </w:tblPrEx>
        <w:trPr>
          <w:cantSplit/>
          <w:trHeight w:val="432"/>
        </w:trPr>
        <w:tc>
          <w:tcPr>
            <w:tcW w:w="211" w:type="pct"/>
            <w:vAlign w:val="center"/>
          </w:tcPr>
          <w:p w14:paraId="1933EAEE"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02</w:t>
            </w:r>
          </w:p>
        </w:tc>
        <w:tc>
          <w:tcPr>
            <w:tcW w:w="2247" w:type="pct"/>
            <w:vAlign w:val="center"/>
          </w:tcPr>
          <w:p w14:paraId="1933EAEF" w14:textId="6B0AEE1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 xml:space="preserve">Required All Zones Calling Minimum System Airflow </w:t>
            </w:r>
            <w:r w:rsidR="009C2ABA">
              <w:rPr>
                <w:rFonts w:asciiTheme="minorHAnsi" w:hAnsiTheme="minorHAnsi"/>
                <w:sz w:val="18"/>
                <w:szCs w:val="18"/>
              </w:rPr>
              <w:t>T</w:t>
            </w:r>
            <w:r w:rsidRPr="002E17DB">
              <w:rPr>
                <w:rFonts w:asciiTheme="minorHAnsi" w:hAnsiTheme="minorHAnsi"/>
                <w:sz w:val="18"/>
                <w:szCs w:val="18"/>
              </w:rPr>
              <w:t>arget (cfm)</w:t>
            </w:r>
          </w:p>
        </w:tc>
        <w:tc>
          <w:tcPr>
            <w:tcW w:w="2542" w:type="pct"/>
            <w:vAlign w:val="center"/>
          </w:tcPr>
          <w:p w14:paraId="1933EAF0" w14:textId="0EEFAEBD"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&lt;&lt;calculated field: = A0</w:t>
            </w:r>
            <w:r w:rsidR="004B0E25">
              <w:rPr>
                <w:rFonts w:asciiTheme="minorHAnsi" w:hAnsiTheme="minorHAnsi"/>
                <w:sz w:val="18"/>
                <w:szCs w:val="18"/>
              </w:rPr>
              <w:t>5</w:t>
            </w:r>
            <w:r w:rsidRPr="002E17DB">
              <w:rPr>
                <w:rFonts w:asciiTheme="minorHAnsi" w:hAnsiTheme="minorHAnsi"/>
                <w:sz w:val="18"/>
                <w:szCs w:val="18"/>
              </w:rPr>
              <w:t xml:space="preserve"> multiplied by value in D01&gt;&gt;</w:t>
            </w:r>
          </w:p>
        </w:tc>
      </w:tr>
      <w:tr w:rsidR="001868E8" w:rsidRPr="00D83E48" w14:paraId="1933EAF5" w14:textId="77777777" w:rsidTr="00E32A17">
        <w:tblPrEx>
          <w:tblCellMar>
            <w:top w:w="0" w:type="dxa"/>
            <w:left w:w="108" w:type="dxa"/>
            <w:bottom w:w="0" w:type="dxa"/>
            <w:right w:w="108" w:type="dxa"/>
          </w:tblCellMar>
        </w:tblPrEx>
        <w:trPr>
          <w:cantSplit/>
          <w:trHeight w:val="432"/>
        </w:trPr>
        <w:tc>
          <w:tcPr>
            <w:tcW w:w="211" w:type="pct"/>
            <w:vAlign w:val="center"/>
          </w:tcPr>
          <w:p w14:paraId="1933EAF2" w14:textId="77777777" w:rsidR="001868E8" w:rsidRPr="005F1C88" w:rsidRDefault="001868E8" w:rsidP="00A43176">
            <w:pPr>
              <w:keepNext/>
              <w:jc w:val="center"/>
              <w:rPr>
                <w:rFonts w:ascii="Calibri" w:hAnsi="Calibri"/>
                <w:sz w:val="18"/>
                <w:szCs w:val="18"/>
              </w:rPr>
            </w:pPr>
            <w:r w:rsidRPr="005F1C88">
              <w:rPr>
                <w:rFonts w:ascii="Calibri" w:hAnsi="Calibri"/>
                <w:sz w:val="18"/>
                <w:szCs w:val="18"/>
              </w:rPr>
              <w:t>03</w:t>
            </w:r>
          </w:p>
        </w:tc>
        <w:tc>
          <w:tcPr>
            <w:tcW w:w="2247" w:type="pct"/>
            <w:vAlign w:val="center"/>
          </w:tcPr>
          <w:p w14:paraId="1933EAF3" w14:textId="54294B00"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Actual System Airflow Rate Measurement (cfm)</w:t>
            </w:r>
          </w:p>
        </w:tc>
        <w:tc>
          <w:tcPr>
            <w:tcW w:w="2542" w:type="pct"/>
            <w:vAlign w:val="center"/>
          </w:tcPr>
          <w:p w14:paraId="1933EAF4" w14:textId="77777777" w:rsidR="001868E8" w:rsidRPr="002E17DB" w:rsidRDefault="001868E8" w:rsidP="002E17DB">
            <w:pPr>
              <w:keepNext/>
              <w:rPr>
                <w:rFonts w:asciiTheme="minorHAnsi" w:hAnsiTheme="minorHAnsi"/>
                <w:sz w:val="18"/>
                <w:szCs w:val="18"/>
              </w:rPr>
            </w:pPr>
            <w:r w:rsidRPr="002E17DB">
              <w:rPr>
                <w:rFonts w:asciiTheme="minorHAnsi" w:hAnsiTheme="minorHAnsi"/>
                <w:sz w:val="18"/>
                <w:szCs w:val="18"/>
              </w:rPr>
              <w:t>&lt;&lt;user input numeric value: xxxx&gt;&gt;</w:t>
            </w:r>
          </w:p>
        </w:tc>
      </w:tr>
      <w:tr w:rsidR="004C5BE2" w:rsidRPr="00D83E48" w14:paraId="1933EAF9" w14:textId="77777777" w:rsidTr="00E32A17">
        <w:tblPrEx>
          <w:tblCellMar>
            <w:top w:w="0" w:type="dxa"/>
            <w:left w:w="108" w:type="dxa"/>
            <w:bottom w:w="0" w:type="dxa"/>
            <w:right w:w="108" w:type="dxa"/>
          </w:tblCellMar>
        </w:tblPrEx>
        <w:trPr>
          <w:cantSplit/>
          <w:trHeight w:val="432"/>
        </w:trPr>
        <w:tc>
          <w:tcPr>
            <w:tcW w:w="211" w:type="pct"/>
            <w:vAlign w:val="center"/>
          </w:tcPr>
          <w:p w14:paraId="1933EAF6" w14:textId="77777777" w:rsidR="004C5BE2" w:rsidRPr="005F1C88" w:rsidRDefault="004C5BE2" w:rsidP="00A43176">
            <w:pPr>
              <w:keepNext/>
              <w:jc w:val="center"/>
              <w:rPr>
                <w:rFonts w:ascii="Calibri" w:hAnsi="Calibri"/>
                <w:sz w:val="18"/>
                <w:szCs w:val="18"/>
              </w:rPr>
            </w:pPr>
            <w:r w:rsidRPr="005F1C88">
              <w:rPr>
                <w:rFonts w:ascii="Calibri" w:hAnsi="Calibri"/>
                <w:sz w:val="18"/>
                <w:szCs w:val="18"/>
              </w:rPr>
              <w:t>04</w:t>
            </w:r>
          </w:p>
        </w:tc>
        <w:tc>
          <w:tcPr>
            <w:tcW w:w="2247" w:type="pct"/>
            <w:vAlign w:val="center"/>
          </w:tcPr>
          <w:p w14:paraId="1933EAF7" w14:textId="77777777" w:rsidR="004C5BE2" w:rsidRPr="002E17DB" w:rsidRDefault="004C5BE2" w:rsidP="004C5BE2">
            <w:pPr>
              <w:keepNext/>
              <w:rPr>
                <w:rFonts w:asciiTheme="minorHAnsi" w:hAnsiTheme="minorHAnsi"/>
                <w:sz w:val="18"/>
                <w:szCs w:val="18"/>
              </w:rPr>
            </w:pPr>
            <w:r w:rsidRPr="002E17DB">
              <w:rPr>
                <w:rFonts w:asciiTheme="minorHAnsi" w:hAnsiTheme="minorHAnsi"/>
                <w:sz w:val="18"/>
                <w:szCs w:val="18"/>
              </w:rPr>
              <w:t xml:space="preserve">Compliance Statement: </w:t>
            </w:r>
          </w:p>
        </w:tc>
        <w:tc>
          <w:tcPr>
            <w:tcW w:w="2542" w:type="pct"/>
            <w:vAlign w:val="center"/>
          </w:tcPr>
          <w:p w14:paraId="1933EAF8" w14:textId="77777777" w:rsidR="004C5BE2" w:rsidRPr="002E17DB" w:rsidRDefault="004C5BE2" w:rsidP="004C5BE2">
            <w:pPr>
              <w:keepNext/>
              <w:rPr>
                <w:rFonts w:asciiTheme="minorHAnsi" w:hAnsiTheme="minorHAnsi"/>
                <w:sz w:val="18"/>
                <w:szCs w:val="18"/>
              </w:rPr>
            </w:pPr>
            <w:r>
              <w:rPr>
                <w:rFonts w:asciiTheme="minorHAnsi" w:hAnsiTheme="minorHAnsi"/>
                <w:sz w:val="18"/>
                <w:szCs w:val="18"/>
              </w:rPr>
              <w:t>&lt;&lt;I</w:t>
            </w:r>
            <w:r w:rsidRPr="002E17DB">
              <w:rPr>
                <w:rFonts w:asciiTheme="minorHAnsi" w:hAnsiTheme="minorHAnsi"/>
                <w:sz w:val="18"/>
                <w:szCs w:val="18"/>
              </w:rPr>
              <w:t>f D03≥D02, the display text "system airflow rate complies", else display text "system does not comply with minimum airflow rate requirement"&gt;&gt;</w:t>
            </w:r>
          </w:p>
        </w:tc>
      </w:tr>
    </w:tbl>
    <w:p w14:paraId="1933EAFA" w14:textId="77777777" w:rsidR="001868E8" w:rsidRPr="00D83E48" w:rsidRDefault="001868E8" w:rsidP="0009456E">
      <w:pPr>
        <w:rPr>
          <w:rFonts w:ascii="Calibri" w:hAnsi="Calibri"/>
        </w:rPr>
      </w:pPr>
    </w:p>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75"/>
        <w:gridCol w:w="2304"/>
        <w:gridCol w:w="2646"/>
        <w:gridCol w:w="2853"/>
        <w:gridCol w:w="2747"/>
      </w:tblGrid>
      <w:tr w:rsidR="001868E8" w:rsidRPr="00D83E48" w14:paraId="1933EAFE" w14:textId="77777777" w:rsidTr="00D62CC2">
        <w:trPr>
          <w:trHeight w:val="144"/>
        </w:trPr>
        <w:tc>
          <w:tcPr>
            <w:tcW w:w="5000" w:type="pct"/>
            <w:gridSpan w:val="5"/>
          </w:tcPr>
          <w:p w14:paraId="1933EAFB" w14:textId="2E31282D" w:rsidR="0024561E" w:rsidRDefault="001868E8" w:rsidP="00A43176">
            <w:pPr>
              <w:keepNext/>
              <w:rPr>
                <w:rFonts w:asciiTheme="minorHAnsi" w:hAnsiTheme="minorHAnsi"/>
                <w:b/>
                <w:sz w:val="18"/>
                <w:szCs w:val="18"/>
              </w:rPr>
            </w:pPr>
            <w:r w:rsidRPr="00A43176">
              <w:rPr>
                <w:rFonts w:asciiTheme="minorHAnsi" w:hAnsiTheme="minorHAnsi"/>
                <w:b/>
                <w:sz w:val="18"/>
                <w:szCs w:val="18"/>
              </w:rPr>
              <w:t>E. Forced Air System Airflow Rate Measurement – All Other Zonal Control Modes</w:t>
            </w:r>
          </w:p>
          <w:p w14:paraId="1933EAFC" w14:textId="77777777" w:rsidR="004A1875" w:rsidRPr="00F062C2" w:rsidRDefault="001868E8" w:rsidP="00A43176">
            <w:pPr>
              <w:keepNext/>
              <w:rPr>
                <w:rFonts w:asciiTheme="minorHAnsi" w:hAnsiTheme="minorHAnsi"/>
                <w:sz w:val="18"/>
                <w:szCs w:val="18"/>
              </w:rPr>
            </w:pPr>
            <w:r w:rsidRPr="00F062C2">
              <w:rPr>
                <w:rFonts w:asciiTheme="minorHAnsi" w:hAnsiTheme="minorHAnsi"/>
                <w:sz w:val="18"/>
                <w:szCs w:val="18"/>
              </w:rPr>
              <w:t>The procedures for System Airflow Rate Verification are specified in Reference Residential Appendix RA3.3.</w:t>
            </w:r>
          </w:p>
          <w:p w14:paraId="1933EAFD" w14:textId="504E4252" w:rsidR="001868E8" w:rsidRPr="00F062C2" w:rsidRDefault="00611CD2" w:rsidP="0083509A">
            <w:pPr>
              <w:keepNext/>
              <w:rPr>
                <w:rFonts w:asciiTheme="minorHAnsi" w:hAnsiTheme="minorHAnsi"/>
                <w:b/>
                <w:sz w:val="16"/>
                <w:szCs w:val="16"/>
              </w:rPr>
            </w:pPr>
            <w:r w:rsidRPr="00F062C2">
              <w:rPr>
                <w:rFonts w:asciiTheme="minorHAnsi" w:hAnsiTheme="minorHAnsi"/>
                <w:sz w:val="18"/>
                <w:szCs w:val="18"/>
              </w:rPr>
              <w:t>For compliance with verification in all zonal control modes, it is sufficient to verify airflow rate for operation of each individual zone when the individual zone is the sole zone calling for conditioning. It is not necessary to verify airflow rate for combinations of 2 or more zones that are less than all zones calling (e.g., 2 out of three zones calling).</w:t>
            </w:r>
          </w:p>
        </w:tc>
      </w:tr>
      <w:tr w:rsidR="00FC10E6" w:rsidRPr="00D83E48" w14:paraId="1933EB03" w14:textId="77777777" w:rsidTr="00D62CC2">
        <w:tblPrEx>
          <w:tblCellMar>
            <w:top w:w="0" w:type="dxa"/>
            <w:left w:w="108" w:type="dxa"/>
            <w:bottom w:w="0" w:type="dxa"/>
            <w:right w:w="108" w:type="dxa"/>
          </w:tblCellMar>
        </w:tblPrEx>
        <w:trPr>
          <w:cantSplit/>
          <w:trHeight w:val="144"/>
        </w:trPr>
        <w:tc>
          <w:tcPr>
            <w:tcW w:w="215" w:type="pct"/>
            <w:vAlign w:val="center"/>
          </w:tcPr>
          <w:p w14:paraId="1933EAFF" w14:textId="77777777" w:rsidR="00FC10E6" w:rsidRPr="00A43176" w:rsidRDefault="00FC10E6" w:rsidP="00FC10E6">
            <w:pPr>
              <w:keepNext/>
              <w:jc w:val="center"/>
              <w:rPr>
                <w:rFonts w:asciiTheme="minorHAnsi" w:hAnsiTheme="minorHAnsi"/>
                <w:sz w:val="18"/>
                <w:szCs w:val="18"/>
              </w:rPr>
            </w:pPr>
            <w:r w:rsidRPr="008D5A95">
              <w:rPr>
                <w:rFonts w:ascii="Calibri" w:hAnsi="Calibri"/>
                <w:sz w:val="18"/>
                <w:szCs w:val="18"/>
              </w:rPr>
              <w:t>01</w:t>
            </w:r>
          </w:p>
        </w:tc>
        <w:tc>
          <w:tcPr>
            <w:tcW w:w="2245" w:type="pct"/>
            <w:gridSpan w:val="2"/>
          </w:tcPr>
          <w:p w14:paraId="086FBB65" w14:textId="6399C459" w:rsidR="000E395B" w:rsidRDefault="00FC10E6" w:rsidP="00A43176">
            <w:pPr>
              <w:keepNext/>
              <w:rPr>
                <w:rFonts w:ascii="Calibri" w:hAnsi="Calibri"/>
                <w:sz w:val="18"/>
                <w:szCs w:val="18"/>
              </w:rPr>
            </w:pPr>
            <w:r w:rsidRPr="008D5A95">
              <w:rPr>
                <w:rFonts w:ascii="Calibri" w:hAnsi="Calibri"/>
                <w:sz w:val="18"/>
                <w:szCs w:val="18"/>
              </w:rPr>
              <w:t xml:space="preserve">Number of </w:t>
            </w:r>
            <w:r w:rsidR="000E395B">
              <w:rPr>
                <w:rFonts w:ascii="Calibri" w:hAnsi="Calibri"/>
                <w:sz w:val="18"/>
                <w:szCs w:val="18"/>
              </w:rPr>
              <w:t>I</w:t>
            </w:r>
            <w:r w:rsidRPr="008D5A95">
              <w:rPr>
                <w:rFonts w:ascii="Calibri" w:hAnsi="Calibri"/>
                <w:sz w:val="18"/>
                <w:szCs w:val="18"/>
              </w:rPr>
              <w:t xml:space="preserve">ndependently </w:t>
            </w:r>
            <w:r w:rsidR="000E395B">
              <w:rPr>
                <w:rFonts w:ascii="Calibri" w:hAnsi="Calibri"/>
                <w:sz w:val="18"/>
                <w:szCs w:val="18"/>
              </w:rPr>
              <w:t>C</w:t>
            </w:r>
            <w:r w:rsidRPr="008D5A95">
              <w:rPr>
                <w:rFonts w:ascii="Calibri" w:hAnsi="Calibri"/>
                <w:sz w:val="18"/>
                <w:szCs w:val="18"/>
              </w:rPr>
              <w:t xml:space="preserve">ontrolled </w:t>
            </w:r>
            <w:r w:rsidR="000E395B">
              <w:rPr>
                <w:rFonts w:ascii="Calibri" w:hAnsi="Calibri"/>
                <w:sz w:val="18"/>
                <w:szCs w:val="18"/>
              </w:rPr>
              <w:t>Z</w:t>
            </w:r>
            <w:r w:rsidRPr="008D5A95">
              <w:rPr>
                <w:rFonts w:ascii="Calibri" w:hAnsi="Calibri"/>
                <w:sz w:val="18"/>
                <w:szCs w:val="18"/>
              </w:rPr>
              <w:t xml:space="preserve">ones </w:t>
            </w:r>
          </w:p>
          <w:p w14:paraId="1933EB00" w14:textId="4174D74D" w:rsidR="00FC10E6" w:rsidRPr="00A43176" w:rsidRDefault="00FC10E6" w:rsidP="00A43176">
            <w:pPr>
              <w:keepNext/>
              <w:rPr>
                <w:rFonts w:asciiTheme="minorHAnsi" w:hAnsiTheme="minorHAnsi"/>
                <w:sz w:val="18"/>
                <w:szCs w:val="18"/>
              </w:rPr>
            </w:pPr>
            <w:r w:rsidRPr="008D5A95">
              <w:rPr>
                <w:rFonts w:ascii="Calibri" w:hAnsi="Calibri"/>
                <w:sz w:val="18"/>
                <w:szCs w:val="18"/>
              </w:rPr>
              <w:t>(i.e., number of thermostats or temperature sensors that independently control one or more dampers.)</w:t>
            </w:r>
          </w:p>
        </w:tc>
        <w:tc>
          <w:tcPr>
            <w:tcW w:w="2540" w:type="pct"/>
            <w:gridSpan w:val="2"/>
          </w:tcPr>
          <w:p w14:paraId="1933EB01" w14:textId="77777777" w:rsidR="00FC10E6" w:rsidRDefault="00FC10E6" w:rsidP="00A43176">
            <w:pPr>
              <w:keepNext/>
              <w:rPr>
                <w:rFonts w:ascii="Calibri" w:hAnsi="Calibri"/>
                <w:sz w:val="18"/>
                <w:szCs w:val="18"/>
              </w:rPr>
            </w:pPr>
            <w:r w:rsidRPr="008D5A95">
              <w:rPr>
                <w:rFonts w:ascii="Calibri" w:hAnsi="Calibri"/>
                <w:sz w:val="18"/>
                <w:szCs w:val="18"/>
              </w:rPr>
              <w:t>&lt;&lt;user input, integer&gt;&gt;</w:t>
            </w:r>
          </w:p>
          <w:p w14:paraId="1933EB02" w14:textId="2868AA4D" w:rsidR="00061C0F" w:rsidRPr="00A43176" w:rsidRDefault="00061C0F" w:rsidP="007C40B0">
            <w:pPr>
              <w:keepNext/>
              <w:rPr>
                <w:rFonts w:asciiTheme="minorHAnsi" w:hAnsiTheme="minorHAnsi"/>
                <w:sz w:val="18"/>
                <w:szCs w:val="18"/>
                <w:highlight w:val="yellow"/>
              </w:rPr>
            </w:pPr>
            <w:r>
              <w:rPr>
                <w:rFonts w:ascii="Calibri" w:hAnsi="Calibri"/>
                <w:sz w:val="18"/>
                <w:szCs w:val="18"/>
              </w:rPr>
              <w:t>(F</w:t>
            </w:r>
            <w:r w:rsidRPr="00A43176">
              <w:rPr>
                <w:rFonts w:asciiTheme="minorHAnsi" w:hAnsiTheme="minorHAnsi"/>
                <w:sz w:val="18"/>
                <w:szCs w:val="18"/>
              </w:rPr>
              <w:t>or each zone</w:t>
            </w:r>
            <w:r>
              <w:rPr>
                <w:rFonts w:asciiTheme="minorHAnsi" w:hAnsiTheme="minorHAnsi"/>
                <w:sz w:val="18"/>
                <w:szCs w:val="18"/>
              </w:rPr>
              <w:t xml:space="preserve"> </w:t>
            </w:r>
            <w:r w:rsidRPr="00A43176">
              <w:rPr>
                <w:rFonts w:asciiTheme="minorHAnsi" w:hAnsiTheme="minorHAnsi"/>
                <w:sz w:val="18"/>
                <w:szCs w:val="18"/>
              </w:rPr>
              <w:t>create a row in Table E</w:t>
            </w:r>
            <w:r w:rsidR="007C40B0">
              <w:rPr>
                <w:rFonts w:asciiTheme="minorHAnsi" w:hAnsiTheme="minorHAnsi"/>
                <w:sz w:val="18"/>
                <w:szCs w:val="18"/>
              </w:rPr>
              <w:t>: fields 04 through 07</w:t>
            </w:r>
            <w:r>
              <w:rPr>
                <w:rFonts w:asciiTheme="minorHAnsi" w:hAnsiTheme="minorHAnsi"/>
                <w:sz w:val="18"/>
                <w:szCs w:val="18"/>
              </w:rPr>
              <w:t>)</w:t>
            </w:r>
          </w:p>
        </w:tc>
      </w:tr>
      <w:tr w:rsidR="00235FD7" w:rsidRPr="00D83E48" w14:paraId="1933EB0A" w14:textId="77777777" w:rsidTr="00D62CC2">
        <w:tblPrEx>
          <w:tblCellMar>
            <w:top w:w="0" w:type="dxa"/>
            <w:left w:w="108" w:type="dxa"/>
            <w:bottom w:w="0" w:type="dxa"/>
            <w:right w:w="108" w:type="dxa"/>
          </w:tblCellMar>
        </w:tblPrEx>
        <w:trPr>
          <w:cantSplit/>
          <w:trHeight w:val="144"/>
        </w:trPr>
        <w:tc>
          <w:tcPr>
            <w:tcW w:w="215" w:type="pct"/>
            <w:vAlign w:val="center"/>
          </w:tcPr>
          <w:p w14:paraId="1933EB04" w14:textId="77777777" w:rsidR="00235FD7" w:rsidRPr="008D5A95" w:rsidRDefault="00235FD7" w:rsidP="00235FD7">
            <w:pPr>
              <w:keepNext/>
              <w:jc w:val="center"/>
              <w:rPr>
                <w:rFonts w:ascii="Calibri" w:hAnsi="Calibri"/>
                <w:sz w:val="18"/>
                <w:szCs w:val="18"/>
              </w:rPr>
            </w:pPr>
            <w:r w:rsidRPr="008D5A95">
              <w:rPr>
                <w:rFonts w:ascii="Calibri" w:hAnsi="Calibri"/>
                <w:sz w:val="18"/>
                <w:szCs w:val="18"/>
              </w:rPr>
              <w:t>02</w:t>
            </w:r>
          </w:p>
        </w:tc>
        <w:tc>
          <w:tcPr>
            <w:tcW w:w="2245" w:type="pct"/>
            <w:gridSpan w:val="2"/>
            <w:vAlign w:val="center"/>
          </w:tcPr>
          <w:p w14:paraId="1933EB05" w14:textId="4F2F140B" w:rsidR="00235FD7" w:rsidRPr="008D5A95" w:rsidRDefault="00235FD7" w:rsidP="00235FD7">
            <w:pPr>
              <w:keepNext/>
              <w:rPr>
                <w:rFonts w:ascii="Calibri" w:hAnsi="Calibri"/>
                <w:sz w:val="18"/>
                <w:szCs w:val="18"/>
              </w:rPr>
            </w:pPr>
            <w:r w:rsidRPr="002E17DB">
              <w:rPr>
                <w:rFonts w:asciiTheme="minorHAnsi" w:hAnsiTheme="minorHAnsi"/>
                <w:sz w:val="18"/>
                <w:szCs w:val="18"/>
              </w:rPr>
              <w:t xml:space="preserve">Required Minimum </w:t>
            </w:r>
            <w:r>
              <w:rPr>
                <w:rFonts w:asciiTheme="minorHAnsi" w:hAnsiTheme="minorHAnsi"/>
                <w:sz w:val="18"/>
                <w:szCs w:val="18"/>
              </w:rPr>
              <w:t xml:space="preserve">Cooling </w:t>
            </w:r>
            <w:r w:rsidRPr="002E17DB">
              <w:rPr>
                <w:rFonts w:asciiTheme="minorHAnsi" w:hAnsiTheme="minorHAnsi"/>
                <w:sz w:val="18"/>
                <w:szCs w:val="18"/>
              </w:rPr>
              <w:t>System Airflow Rate (cfm/ton)</w:t>
            </w:r>
          </w:p>
        </w:tc>
        <w:tc>
          <w:tcPr>
            <w:tcW w:w="2540" w:type="pct"/>
            <w:gridSpan w:val="2"/>
            <w:vAlign w:val="center"/>
          </w:tcPr>
          <w:p w14:paraId="71D34998" w14:textId="77777777" w:rsidR="00235FD7" w:rsidRPr="00966F61" w:rsidRDefault="00235FD7" w:rsidP="00235FD7">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51BB3D49" w14:textId="77777777" w:rsidR="00235FD7" w:rsidRDefault="00235FD7" w:rsidP="00235FD7">
            <w:pPr>
              <w:keepNext/>
              <w:rPr>
                <w:rFonts w:asciiTheme="minorHAnsi" w:hAnsiTheme="minorHAnsi"/>
                <w:sz w:val="18"/>
                <w:szCs w:val="18"/>
              </w:rPr>
            </w:pPr>
            <w:r>
              <w:rPr>
                <w:rFonts w:asciiTheme="minorHAnsi" w:hAnsiTheme="minorHAnsi"/>
                <w:sz w:val="18"/>
                <w:szCs w:val="18"/>
              </w:rPr>
              <w:t>If MCH-01 – ResidentialCoolingSystemType = Small Duct High Velocity, then value = 250</w:t>
            </w:r>
          </w:p>
          <w:p w14:paraId="172AF71C" w14:textId="77777777" w:rsidR="00235FD7" w:rsidRDefault="00235FD7" w:rsidP="00235FD7">
            <w:pPr>
              <w:keepNext/>
              <w:rPr>
                <w:rFonts w:asciiTheme="minorHAnsi" w:hAnsiTheme="minorHAnsi"/>
                <w:sz w:val="18"/>
                <w:szCs w:val="18"/>
              </w:rPr>
            </w:pPr>
          </w:p>
          <w:p w14:paraId="66569BA0" w14:textId="1C0F32D9" w:rsidR="00235FD7" w:rsidRDefault="00235FD7" w:rsidP="00235FD7">
            <w:pPr>
              <w:keepNext/>
              <w:rPr>
                <w:rFonts w:asciiTheme="minorHAnsi" w:hAnsiTheme="minorHAnsi"/>
                <w:sz w:val="18"/>
                <w:szCs w:val="18"/>
              </w:rPr>
            </w:pPr>
            <w:r>
              <w:rPr>
                <w:rFonts w:asciiTheme="minorHAnsi" w:hAnsiTheme="minorHAnsi"/>
                <w:sz w:val="18"/>
                <w:szCs w:val="18"/>
              </w:rPr>
              <w:t>Elseif, A0</w:t>
            </w:r>
            <w:r w:rsidR="004B0E25">
              <w:rPr>
                <w:rFonts w:asciiTheme="minorHAnsi" w:hAnsiTheme="minorHAnsi"/>
                <w:sz w:val="18"/>
                <w:szCs w:val="18"/>
              </w:rPr>
              <w:t>4</w:t>
            </w:r>
            <w:r>
              <w:rPr>
                <w:rFonts w:asciiTheme="minorHAnsi" w:hAnsiTheme="minorHAnsi"/>
                <w:sz w:val="18"/>
                <w:szCs w:val="18"/>
              </w:rPr>
              <w:t xml:space="preserve"> = Alteration, then value = 300;</w:t>
            </w:r>
          </w:p>
          <w:p w14:paraId="239D3AA5" w14:textId="77777777" w:rsidR="00235FD7" w:rsidRDefault="00235FD7" w:rsidP="00235FD7">
            <w:pPr>
              <w:keepNext/>
              <w:rPr>
                <w:rFonts w:asciiTheme="minorHAnsi" w:hAnsiTheme="minorHAnsi"/>
                <w:sz w:val="18"/>
                <w:szCs w:val="18"/>
              </w:rPr>
            </w:pPr>
          </w:p>
          <w:p w14:paraId="61DF8689"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B11 </w:t>
            </w:r>
            <w:r>
              <w:rPr>
                <w:rFonts w:asciiTheme="minorHAnsi" w:hAnsiTheme="minorHAnsi" w:cstheme="minorHAnsi"/>
                <w:sz w:val="18"/>
                <w:szCs w:val="18"/>
              </w:rPr>
              <w:t>≠</w:t>
            </w:r>
            <w:r>
              <w:rPr>
                <w:rFonts w:asciiTheme="minorHAnsi" w:hAnsiTheme="minorHAnsi"/>
                <w:sz w:val="18"/>
                <w:szCs w:val="18"/>
              </w:rPr>
              <w:t xml:space="preserve"> D09, then value = 350;</w:t>
            </w:r>
          </w:p>
          <w:p w14:paraId="57391142" w14:textId="77777777" w:rsidR="00235FD7" w:rsidRDefault="00235FD7" w:rsidP="00235FD7">
            <w:pPr>
              <w:keepNext/>
              <w:rPr>
                <w:rFonts w:asciiTheme="minorHAnsi" w:hAnsiTheme="minorHAnsi"/>
                <w:sz w:val="18"/>
                <w:szCs w:val="18"/>
              </w:rPr>
            </w:pPr>
          </w:p>
          <w:p w14:paraId="4357E280" w14:textId="77777777" w:rsidR="00235FD7" w:rsidRDefault="00235FD7" w:rsidP="00235FD7">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1D9913F5" w14:textId="77777777" w:rsidR="00235FD7" w:rsidRDefault="00235FD7" w:rsidP="00235FD7">
            <w:pPr>
              <w:keepNext/>
              <w:rPr>
                <w:rFonts w:asciiTheme="minorHAnsi" w:hAnsiTheme="minorHAnsi"/>
                <w:sz w:val="18"/>
                <w:szCs w:val="18"/>
              </w:rPr>
            </w:pPr>
          </w:p>
          <w:p w14:paraId="1933EB09" w14:textId="098D6ED2" w:rsidR="00235FD7" w:rsidRPr="00966F61" w:rsidRDefault="00235FD7" w:rsidP="00235FD7">
            <w:pPr>
              <w:keepNext/>
              <w:rPr>
                <w:rFonts w:asciiTheme="minorHAnsi" w:hAnsiTheme="minorHAnsi"/>
                <w:sz w:val="18"/>
                <w:szCs w:val="18"/>
              </w:rPr>
            </w:pPr>
            <w:r>
              <w:rPr>
                <w:rFonts w:asciiTheme="minorHAnsi" w:hAnsiTheme="minorHAnsi"/>
                <w:sz w:val="18"/>
                <w:szCs w:val="18"/>
              </w:rPr>
              <w:t>Else value = 350&gt;&gt;</w:t>
            </w:r>
          </w:p>
        </w:tc>
      </w:tr>
      <w:tr w:rsidR="00ED5A86" w:rsidRPr="00D83E48" w14:paraId="1933EB10" w14:textId="77777777" w:rsidTr="00D62CC2">
        <w:tblPrEx>
          <w:tblCellMar>
            <w:top w:w="0" w:type="dxa"/>
            <w:left w:w="108" w:type="dxa"/>
            <w:bottom w:w="0" w:type="dxa"/>
            <w:right w:w="108" w:type="dxa"/>
          </w:tblCellMar>
        </w:tblPrEx>
        <w:trPr>
          <w:cantSplit/>
          <w:trHeight w:val="144"/>
        </w:trPr>
        <w:tc>
          <w:tcPr>
            <w:tcW w:w="215" w:type="pct"/>
            <w:vAlign w:val="center"/>
          </w:tcPr>
          <w:p w14:paraId="1933EB0B" w14:textId="7763B668" w:rsidR="00ED5A86" w:rsidRPr="00A43176" w:rsidRDefault="00ED5A86" w:rsidP="00FC10E6">
            <w:pPr>
              <w:keepNext/>
              <w:jc w:val="center"/>
              <w:rPr>
                <w:rFonts w:asciiTheme="minorHAnsi" w:hAnsiTheme="minorHAnsi"/>
                <w:sz w:val="18"/>
                <w:szCs w:val="18"/>
              </w:rPr>
            </w:pPr>
            <w:r>
              <w:rPr>
                <w:rFonts w:ascii="Calibri" w:hAnsi="Calibri"/>
                <w:sz w:val="18"/>
                <w:szCs w:val="18"/>
              </w:rPr>
              <w:t>03</w:t>
            </w:r>
          </w:p>
        </w:tc>
        <w:tc>
          <w:tcPr>
            <w:tcW w:w="2245" w:type="pct"/>
            <w:gridSpan w:val="2"/>
            <w:vAlign w:val="center"/>
          </w:tcPr>
          <w:p w14:paraId="1933EB0C" w14:textId="5C20CA0E" w:rsidR="00ED5A86" w:rsidRPr="00A43176" w:rsidRDefault="00ED5A86" w:rsidP="00FC10E6">
            <w:pPr>
              <w:keepNext/>
              <w:rPr>
                <w:rFonts w:asciiTheme="minorHAnsi" w:hAnsiTheme="minorHAnsi"/>
                <w:sz w:val="18"/>
                <w:szCs w:val="18"/>
              </w:rPr>
            </w:pPr>
            <w:r w:rsidRPr="008D5A95">
              <w:rPr>
                <w:rFonts w:ascii="Calibri" w:hAnsi="Calibri"/>
                <w:sz w:val="18"/>
                <w:szCs w:val="18"/>
              </w:rPr>
              <w:t>Required</w:t>
            </w:r>
            <w:r>
              <w:rPr>
                <w:rFonts w:ascii="Calibri" w:hAnsi="Calibri"/>
                <w:sz w:val="18"/>
                <w:szCs w:val="18"/>
              </w:rPr>
              <w:t xml:space="preserve"> </w:t>
            </w:r>
            <w:r w:rsidR="009C2ABA">
              <w:rPr>
                <w:rFonts w:ascii="Calibri" w:hAnsi="Calibri"/>
                <w:sz w:val="18"/>
                <w:szCs w:val="18"/>
              </w:rPr>
              <w:t>M</w:t>
            </w:r>
            <w:r>
              <w:rPr>
                <w:rFonts w:ascii="Calibri" w:hAnsi="Calibri"/>
                <w:sz w:val="18"/>
                <w:szCs w:val="18"/>
              </w:rPr>
              <w:t>inimum</w:t>
            </w:r>
            <w:r w:rsidRPr="008D5A95">
              <w:rPr>
                <w:rFonts w:ascii="Calibri" w:hAnsi="Calibri"/>
                <w:sz w:val="18"/>
                <w:szCs w:val="18"/>
              </w:rPr>
              <w:t xml:space="preserve"> </w:t>
            </w:r>
            <w:r>
              <w:rPr>
                <w:rFonts w:ascii="Calibri" w:hAnsi="Calibri"/>
                <w:sz w:val="18"/>
                <w:szCs w:val="18"/>
              </w:rPr>
              <w:t>Airflow</w:t>
            </w:r>
            <w:r w:rsidRPr="008D5A95">
              <w:rPr>
                <w:rFonts w:ascii="Calibri" w:hAnsi="Calibri"/>
                <w:sz w:val="18"/>
                <w:szCs w:val="18"/>
              </w:rPr>
              <w:t xml:space="preserve"> in all Zonal Control Modes</w:t>
            </w:r>
            <w:r>
              <w:rPr>
                <w:rFonts w:ascii="Calibri" w:hAnsi="Calibri"/>
                <w:sz w:val="18"/>
                <w:szCs w:val="18"/>
              </w:rPr>
              <w:t xml:space="preserve"> </w:t>
            </w:r>
            <w:r w:rsidRPr="008D5A95">
              <w:rPr>
                <w:rFonts w:ascii="Calibri" w:hAnsi="Calibri"/>
                <w:sz w:val="18"/>
                <w:szCs w:val="18"/>
              </w:rPr>
              <w:t>(cfm)</w:t>
            </w:r>
          </w:p>
        </w:tc>
        <w:tc>
          <w:tcPr>
            <w:tcW w:w="2540" w:type="pct"/>
            <w:gridSpan w:val="2"/>
            <w:vAlign w:val="center"/>
          </w:tcPr>
          <w:p w14:paraId="1933EB0F" w14:textId="11E1116F" w:rsidR="00ED5A86" w:rsidRPr="00A43176" w:rsidRDefault="00ED5A86" w:rsidP="00A43176">
            <w:pPr>
              <w:keepNext/>
              <w:rPr>
                <w:rFonts w:asciiTheme="minorHAnsi" w:hAnsiTheme="minorHAnsi"/>
                <w:sz w:val="18"/>
                <w:szCs w:val="18"/>
                <w:highlight w:val="yellow"/>
              </w:rPr>
            </w:pPr>
            <w:r w:rsidRPr="002E17DB">
              <w:rPr>
                <w:rFonts w:asciiTheme="minorHAnsi" w:hAnsiTheme="minorHAnsi"/>
                <w:sz w:val="18"/>
                <w:szCs w:val="18"/>
              </w:rPr>
              <w:t>&lt;&lt;calculated field: = A0</w:t>
            </w:r>
            <w:r w:rsidR="004B0E25">
              <w:rPr>
                <w:rFonts w:asciiTheme="minorHAnsi" w:hAnsiTheme="minorHAnsi"/>
                <w:sz w:val="18"/>
                <w:szCs w:val="18"/>
              </w:rPr>
              <w:t>5</w:t>
            </w:r>
            <w:r w:rsidRPr="002E17DB">
              <w:rPr>
                <w:rFonts w:asciiTheme="minorHAnsi" w:hAnsiTheme="minorHAnsi"/>
                <w:sz w:val="18"/>
                <w:szCs w:val="18"/>
              </w:rPr>
              <w:t xml:space="preserve"> multiplied by value in </w:t>
            </w:r>
            <w:r>
              <w:rPr>
                <w:rFonts w:asciiTheme="minorHAnsi" w:hAnsiTheme="minorHAnsi"/>
                <w:sz w:val="18"/>
                <w:szCs w:val="18"/>
              </w:rPr>
              <w:t>E02</w:t>
            </w:r>
            <w:r w:rsidRPr="002E17DB">
              <w:rPr>
                <w:rFonts w:asciiTheme="minorHAnsi" w:hAnsiTheme="minorHAnsi"/>
                <w:sz w:val="18"/>
                <w:szCs w:val="18"/>
              </w:rPr>
              <w:t>&gt;&gt;</w:t>
            </w:r>
          </w:p>
        </w:tc>
      </w:tr>
      <w:tr w:rsidR="00ED5A86" w:rsidRPr="00D83E48" w14:paraId="1933EB12" w14:textId="77777777" w:rsidTr="00D62CC2">
        <w:tblPrEx>
          <w:tblCellMar>
            <w:top w:w="0" w:type="dxa"/>
            <w:left w:w="108" w:type="dxa"/>
            <w:bottom w:w="0" w:type="dxa"/>
            <w:right w:w="108" w:type="dxa"/>
          </w:tblCellMar>
        </w:tblPrEx>
        <w:trPr>
          <w:cantSplit/>
          <w:trHeight w:val="144"/>
        </w:trPr>
        <w:tc>
          <w:tcPr>
            <w:tcW w:w="5000" w:type="pct"/>
            <w:gridSpan w:val="5"/>
            <w:vAlign w:val="center"/>
          </w:tcPr>
          <w:p w14:paraId="1933EB11" w14:textId="77777777" w:rsidR="00ED5A86" w:rsidRPr="00A43176" w:rsidRDefault="00ED5A86" w:rsidP="00A1629E">
            <w:pPr>
              <w:keepNext/>
              <w:rPr>
                <w:rFonts w:asciiTheme="minorHAnsi" w:hAnsiTheme="minorHAnsi"/>
                <w:sz w:val="18"/>
                <w:szCs w:val="18"/>
              </w:rPr>
            </w:pPr>
            <w:r w:rsidRPr="00AF2430">
              <w:rPr>
                <w:rFonts w:asciiTheme="minorHAnsi" w:hAnsiTheme="minorHAnsi"/>
                <w:sz w:val="18"/>
                <w:szCs w:val="18"/>
              </w:rPr>
              <w:t xml:space="preserve">&lt;&lt;create 1 row of data for each of the number of independently controlled zones identified in </w:t>
            </w:r>
            <w:r>
              <w:rPr>
                <w:rFonts w:asciiTheme="minorHAnsi" w:hAnsiTheme="minorHAnsi"/>
                <w:sz w:val="18"/>
                <w:szCs w:val="18"/>
              </w:rPr>
              <w:t>E</w:t>
            </w:r>
            <w:r w:rsidRPr="00AF2430">
              <w:rPr>
                <w:rFonts w:asciiTheme="minorHAnsi" w:hAnsiTheme="minorHAnsi"/>
                <w:sz w:val="18"/>
                <w:szCs w:val="18"/>
              </w:rPr>
              <w:t>01&gt;&gt;</w:t>
            </w:r>
          </w:p>
        </w:tc>
      </w:tr>
      <w:tr w:rsidR="00ED5A86" w:rsidRPr="00D83E48" w14:paraId="1933EB17" w14:textId="77777777" w:rsidTr="00D62CC2">
        <w:tblPrEx>
          <w:tblCellMar>
            <w:top w:w="0" w:type="dxa"/>
            <w:left w:w="108" w:type="dxa"/>
            <w:bottom w:w="0" w:type="dxa"/>
            <w:right w:w="108" w:type="dxa"/>
          </w:tblCellMar>
        </w:tblPrEx>
        <w:trPr>
          <w:cantSplit/>
          <w:trHeight w:val="144"/>
        </w:trPr>
        <w:tc>
          <w:tcPr>
            <w:tcW w:w="1260" w:type="pct"/>
            <w:gridSpan w:val="2"/>
            <w:vAlign w:val="center"/>
          </w:tcPr>
          <w:p w14:paraId="1933EB13" w14:textId="4327EBF9"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04</w:t>
            </w:r>
          </w:p>
        </w:tc>
        <w:tc>
          <w:tcPr>
            <w:tcW w:w="1200" w:type="pct"/>
            <w:vAlign w:val="center"/>
          </w:tcPr>
          <w:p w14:paraId="1933EB14" w14:textId="1C52A85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05</w:t>
            </w:r>
          </w:p>
        </w:tc>
        <w:tc>
          <w:tcPr>
            <w:tcW w:w="1294" w:type="pct"/>
            <w:vAlign w:val="center"/>
          </w:tcPr>
          <w:p w14:paraId="1933EB15" w14:textId="511C3EF1"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06</w:t>
            </w:r>
          </w:p>
        </w:tc>
        <w:tc>
          <w:tcPr>
            <w:tcW w:w="1246" w:type="pct"/>
            <w:vAlign w:val="center"/>
          </w:tcPr>
          <w:p w14:paraId="1933EB16" w14:textId="32FC78C5" w:rsidR="00ED5A86" w:rsidRPr="00A43176" w:rsidRDefault="00ED5A86" w:rsidP="0024561E">
            <w:pPr>
              <w:keepNext/>
              <w:jc w:val="center"/>
              <w:rPr>
                <w:rFonts w:asciiTheme="minorHAnsi" w:hAnsiTheme="minorHAnsi"/>
                <w:sz w:val="18"/>
                <w:szCs w:val="18"/>
              </w:rPr>
            </w:pPr>
            <w:r>
              <w:rPr>
                <w:rFonts w:asciiTheme="minorHAnsi" w:hAnsiTheme="minorHAnsi"/>
                <w:sz w:val="18"/>
                <w:szCs w:val="18"/>
              </w:rPr>
              <w:t>07</w:t>
            </w:r>
          </w:p>
        </w:tc>
      </w:tr>
      <w:tr w:rsidR="00ED5A86" w:rsidRPr="00D83E48" w14:paraId="1933EB1C" w14:textId="77777777" w:rsidTr="00D62CC2">
        <w:tblPrEx>
          <w:tblCellMar>
            <w:top w:w="0" w:type="dxa"/>
            <w:left w:w="108" w:type="dxa"/>
            <w:bottom w:w="0" w:type="dxa"/>
            <w:right w:w="108" w:type="dxa"/>
          </w:tblCellMar>
        </w:tblPrEx>
        <w:trPr>
          <w:cantSplit/>
          <w:trHeight w:val="144"/>
        </w:trPr>
        <w:tc>
          <w:tcPr>
            <w:tcW w:w="1260" w:type="pct"/>
            <w:gridSpan w:val="2"/>
            <w:vAlign w:val="bottom"/>
          </w:tcPr>
          <w:p w14:paraId="1933EB18"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Name</w:t>
            </w:r>
          </w:p>
        </w:tc>
        <w:tc>
          <w:tcPr>
            <w:tcW w:w="1200" w:type="pct"/>
            <w:vAlign w:val="bottom"/>
          </w:tcPr>
          <w:p w14:paraId="1933EB19"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Description</w:t>
            </w:r>
          </w:p>
        </w:tc>
        <w:tc>
          <w:tcPr>
            <w:tcW w:w="1294" w:type="pct"/>
            <w:vAlign w:val="bottom"/>
          </w:tcPr>
          <w:p w14:paraId="1933EB1A" w14:textId="13B76CDA"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 xml:space="preserve">Measured Airflow with </w:t>
            </w:r>
            <w:r w:rsidR="000E395B">
              <w:rPr>
                <w:rFonts w:asciiTheme="minorHAnsi" w:hAnsiTheme="minorHAnsi"/>
                <w:sz w:val="18"/>
                <w:szCs w:val="18"/>
              </w:rPr>
              <w:t>A</w:t>
            </w:r>
            <w:r w:rsidRPr="00A43176">
              <w:rPr>
                <w:rFonts w:asciiTheme="minorHAnsi" w:hAnsiTheme="minorHAnsi"/>
                <w:sz w:val="18"/>
                <w:szCs w:val="18"/>
              </w:rPr>
              <w:t xml:space="preserve">ll </w:t>
            </w:r>
            <w:r w:rsidR="000E395B">
              <w:rPr>
                <w:rFonts w:asciiTheme="minorHAnsi" w:hAnsiTheme="minorHAnsi"/>
                <w:sz w:val="18"/>
                <w:szCs w:val="18"/>
              </w:rPr>
              <w:t>O</w:t>
            </w:r>
            <w:r w:rsidRPr="00A43176">
              <w:rPr>
                <w:rFonts w:asciiTheme="minorHAnsi" w:hAnsiTheme="minorHAnsi"/>
                <w:sz w:val="18"/>
                <w:szCs w:val="18"/>
              </w:rPr>
              <w:t xml:space="preserve">ther </w:t>
            </w:r>
            <w:r w:rsidR="000E395B">
              <w:rPr>
                <w:rFonts w:asciiTheme="minorHAnsi" w:hAnsiTheme="minorHAnsi"/>
                <w:sz w:val="18"/>
                <w:szCs w:val="18"/>
              </w:rPr>
              <w:t>Z</w:t>
            </w:r>
            <w:r w:rsidRPr="00A43176">
              <w:rPr>
                <w:rFonts w:asciiTheme="minorHAnsi" w:hAnsiTheme="minorHAnsi"/>
                <w:sz w:val="18"/>
                <w:szCs w:val="18"/>
              </w:rPr>
              <w:t xml:space="preserve">ones </w:t>
            </w:r>
            <w:r w:rsidR="000E395B">
              <w:rPr>
                <w:rFonts w:asciiTheme="minorHAnsi" w:hAnsiTheme="minorHAnsi"/>
                <w:sz w:val="18"/>
                <w:szCs w:val="18"/>
              </w:rPr>
              <w:t>O</w:t>
            </w:r>
            <w:r w:rsidRPr="00A43176">
              <w:rPr>
                <w:rFonts w:asciiTheme="minorHAnsi" w:hAnsiTheme="minorHAnsi"/>
                <w:sz w:val="18"/>
                <w:szCs w:val="18"/>
              </w:rPr>
              <w:t>ff (CFM)</w:t>
            </w:r>
          </w:p>
        </w:tc>
        <w:tc>
          <w:tcPr>
            <w:tcW w:w="1246" w:type="pct"/>
            <w:vAlign w:val="bottom"/>
          </w:tcPr>
          <w:p w14:paraId="1933EB1B" w14:textId="77777777" w:rsidR="00ED5A86" w:rsidRPr="00A43176" w:rsidRDefault="00ED5A86" w:rsidP="000E395B">
            <w:pPr>
              <w:keepNext/>
              <w:jc w:val="center"/>
              <w:rPr>
                <w:rFonts w:asciiTheme="minorHAnsi" w:hAnsiTheme="minorHAnsi"/>
                <w:sz w:val="18"/>
                <w:szCs w:val="18"/>
              </w:rPr>
            </w:pPr>
            <w:r w:rsidRPr="00A43176">
              <w:rPr>
                <w:rFonts w:asciiTheme="minorHAnsi" w:hAnsiTheme="minorHAnsi"/>
                <w:sz w:val="18"/>
                <w:szCs w:val="18"/>
              </w:rPr>
              <w:t>Zone Compliance Status</w:t>
            </w:r>
          </w:p>
        </w:tc>
      </w:tr>
      <w:tr w:rsidR="00ED5A86" w:rsidRPr="00D83E48" w14:paraId="1933EB21" w14:textId="77777777" w:rsidTr="00D62CC2">
        <w:tblPrEx>
          <w:tblCellMar>
            <w:top w:w="0" w:type="dxa"/>
            <w:left w:w="108" w:type="dxa"/>
            <w:bottom w:w="0" w:type="dxa"/>
            <w:right w:w="108" w:type="dxa"/>
          </w:tblCellMar>
        </w:tblPrEx>
        <w:trPr>
          <w:cantSplit/>
          <w:trHeight w:val="144"/>
        </w:trPr>
        <w:tc>
          <w:tcPr>
            <w:tcW w:w="1260" w:type="pct"/>
            <w:gridSpan w:val="2"/>
            <w:vAlign w:val="center"/>
          </w:tcPr>
          <w:p w14:paraId="1933EB1D"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20 characters&gt;&gt;</w:t>
            </w:r>
          </w:p>
        </w:tc>
        <w:tc>
          <w:tcPr>
            <w:tcW w:w="1200" w:type="pct"/>
            <w:vAlign w:val="center"/>
          </w:tcPr>
          <w:p w14:paraId="1933EB1E"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entry, text field 50 characters&gt;&gt;</w:t>
            </w:r>
          </w:p>
        </w:tc>
        <w:tc>
          <w:tcPr>
            <w:tcW w:w="1294" w:type="pct"/>
            <w:vAlign w:val="center"/>
          </w:tcPr>
          <w:p w14:paraId="1933EB1F" w14:textId="77777777" w:rsidR="00ED5A86" w:rsidRPr="00A43176" w:rsidRDefault="00ED5A86" w:rsidP="00A43176">
            <w:pPr>
              <w:keepNext/>
              <w:jc w:val="center"/>
              <w:rPr>
                <w:rFonts w:asciiTheme="minorHAnsi" w:hAnsiTheme="minorHAnsi"/>
                <w:sz w:val="18"/>
                <w:szCs w:val="18"/>
              </w:rPr>
            </w:pPr>
            <w:r w:rsidRPr="00A43176">
              <w:rPr>
                <w:rFonts w:asciiTheme="minorHAnsi" w:hAnsiTheme="minorHAnsi"/>
                <w:sz w:val="18"/>
                <w:szCs w:val="18"/>
              </w:rPr>
              <w:t>&lt;&lt;user input numeric value: xxxx&gt;&gt;</w:t>
            </w:r>
          </w:p>
        </w:tc>
        <w:tc>
          <w:tcPr>
            <w:tcW w:w="1246" w:type="pct"/>
            <w:vAlign w:val="center"/>
          </w:tcPr>
          <w:p w14:paraId="1933EB20" w14:textId="4B62B26B" w:rsidR="00ED5A86" w:rsidRPr="00A43176" w:rsidRDefault="00ED5A86" w:rsidP="00ED5A86">
            <w:pPr>
              <w:keepNext/>
              <w:jc w:val="center"/>
              <w:rPr>
                <w:rFonts w:asciiTheme="minorHAnsi" w:hAnsiTheme="minorHAnsi"/>
                <w:sz w:val="18"/>
                <w:szCs w:val="18"/>
              </w:rPr>
            </w:pPr>
            <w:r w:rsidRPr="00A43176">
              <w:rPr>
                <w:rFonts w:asciiTheme="minorHAnsi" w:hAnsiTheme="minorHAnsi"/>
                <w:sz w:val="18"/>
                <w:szCs w:val="18"/>
              </w:rPr>
              <w:t xml:space="preserve">&lt;&lt;if </w:t>
            </w:r>
            <w:r>
              <w:rPr>
                <w:rFonts w:asciiTheme="minorHAnsi" w:hAnsiTheme="minorHAnsi"/>
                <w:sz w:val="18"/>
                <w:szCs w:val="18"/>
              </w:rPr>
              <w:t>E06</w:t>
            </w:r>
            <w:r w:rsidRPr="00A43176">
              <w:rPr>
                <w:rFonts w:asciiTheme="minorHAnsi" w:hAnsiTheme="minorHAnsi"/>
                <w:sz w:val="18"/>
                <w:szCs w:val="18"/>
              </w:rPr>
              <w:t xml:space="preserve"> </w:t>
            </w:r>
            <w:r>
              <w:rPr>
                <w:rFonts w:asciiTheme="minorHAnsi" w:hAnsiTheme="minorHAnsi"/>
                <w:sz w:val="18"/>
                <w:szCs w:val="18"/>
              </w:rPr>
              <w:t>≥</w:t>
            </w:r>
            <w:r w:rsidRPr="00A43176">
              <w:rPr>
                <w:rFonts w:asciiTheme="minorHAnsi" w:hAnsiTheme="minorHAnsi"/>
                <w:sz w:val="18"/>
                <w:szCs w:val="18"/>
              </w:rPr>
              <w:t xml:space="preserve"> </w:t>
            </w:r>
            <w:r>
              <w:rPr>
                <w:rFonts w:asciiTheme="minorHAnsi" w:hAnsiTheme="minorHAnsi"/>
                <w:sz w:val="18"/>
                <w:szCs w:val="18"/>
              </w:rPr>
              <w:t>E03</w:t>
            </w:r>
            <w:r w:rsidRPr="00A43176">
              <w:rPr>
                <w:rFonts w:asciiTheme="minorHAnsi" w:hAnsiTheme="minorHAnsi"/>
                <w:sz w:val="18"/>
                <w:szCs w:val="18"/>
              </w:rPr>
              <w:t>, then print “Pass”, else print “Fail”</w:t>
            </w:r>
          </w:p>
        </w:tc>
      </w:tr>
      <w:tr w:rsidR="00ED5A86" w:rsidRPr="00D83E48" w14:paraId="1933EB26" w14:textId="77777777" w:rsidTr="00D62CC2">
        <w:tblPrEx>
          <w:tblCellMar>
            <w:top w:w="0" w:type="dxa"/>
            <w:left w:w="108" w:type="dxa"/>
            <w:bottom w:w="0" w:type="dxa"/>
            <w:right w:w="108" w:type="dxa"/>
          </w:tblCellMar>
        </w:tblPrEx>
        <w:trPr>
          <w:cantSplit/>
          <w:trHeight w:val="144"/>
        </w:trPr>
        <w:tc>
          <w:tcPr>
            <w:tcW w:w="1260" w:type="pct"/>
            <w:gridSpan w:val="2"/>
            <w:vAlign w:val="center"/>
          </w:tcPr>
          <w:p w14:paraId="1933EB22" w14:textId="77777777" w:rsidR="00ED5A86" w:rsidRPr="00A43176" w:rsidRDefault="00ED5A86" w:rsidP="00A43176">
            <w:pPr>
              <w:keepNext/>
              <w:jc w:val="center"/>
              <w:rPr>
                <w:rFonts w:asciiTheme="minorHAnsi" w:hAnsiTheme="minorHAnsi"/>
                <w:sz w:val="18"/>
                <w:szCs w:val="18"/>
              </w:rPr>
            </w:pPr>
          </w:p>
        </w:tc>
        <w:tc>
          <w:tcPr>
            <w:tcW w:w="1200" w:type="pct"/>
            <w:vAlign w:val="center"/>
          </w:tcPr>
          <w:p w14:paraId="1933EB23" w14:textId="77777777" w:rsidR="00ED5A86" w:rsidRPr="00A43176" w:rsidRDefault="00ED5A86" w:rsidP="00A43176">
            <w:pPr>
              <w:keepNext/>
              <w:jc w:val="center"/>
              <w:rPr>
                <w:rFonts w:asciiTheme="minorHAnsi" w:hAnsiTheme="minorHAnsi"/>
                <w:sz w:val="18"/>
                <w:szCs w:val="18"/>
              </w:rPr>
            </w:pPr>
          </w:p>
        </w:tc>
        <w:tc>
          <w:tcPr>
            <w:tcW w:w="1294" w:type="pct"/>
            <w:vAlign w:val="center"/>
          </w:tcPr>
          <w:p w14:paraId="1933EB24" w14:textId="77777777" w:rsidR="00ED5A86" w:rsidRPr="00A43176" w:rsidRDefault="00ED5A86" w:rsidP="00A43176">
            <w:pPr>
              <w:keepNext/>
              <w:jc w:val="center"/>
              <w:rPr>
                <w:rFonts w:asciiTheme="minorHAnsi" w:hAnsiTheme="minorHAnsi"/>
                <w:sz w:val="18"/>
                <w:szCs w:val="18"/>
              </w:rPr>
            </w:pPr>
          </w:p>
        </w:tc>
        <w:tc>
          <w:tcPr>
            <w:tcW w:w="1246" w:type="pct"/>
            <w:vAlign w:val="center"/>
          </w:tcPr>
          <w:p w14:paraId="1933EB25" w14:textId="77777777" w:rsidR="00ED5A86" w:rsidRPr="00A43176" w:rsidRDefault="00ED5A86" w:rsidP="00A43176">
            <w:pPr>
              <w:keepNext/>
              <w:jc w:val="center"/>
              <w:rPr>
                <w:rFonts w:asciiTheme="minorHAnsi" w:hAnsiTheme="minorHAnsi"/>
                <w:sz w:val="18"/>
                <w:szCs w:val="18"/>
              </w:rPr>
            </w:pPr>
          </w:p>
        </w:tc>
      </w:tr>
      <w:tr w:rsidR="00ED5A86" w:rsidRPr="00D83E48" w14:paraId="1933EB2A" w14:textId="77777777" w:rsidTr="00D62CC2">
        <w:tblPrEx>
          <w:tblCellMar>
            <w:top w:w="0" w:type="dxa"/>
            <w:left w:w="115" w:type="dxa"/>
            <w:bottom w:w="0" w:type="dxa"/>
            <w:right w:w="115" w:type="dxa"/>
          </w:tblCellMar>
        </w:tblPrEx>
        <w:trPr>
          <w:cantSplit/>
          <w:trHeight w:val="144"/>
        </w:trPr>
        <w:tc>
          <w:tcPr>
            <w:tcW w:w="215" w:type="pct"/>
            <w:vAlign w:val="center"/>
          </w:tcPr>
          <w:p w14:paraId="1933EB27" w14:textId="683E4BF7" w:rsidR="00ED5A86" w:rsidRPr="00A43176" w:rsidRDefault="00160979" w:rsidP="0024561E">
            <w:pPr>
              <w:pStyle w:val="FootnoteText"/>
              <w:jc w:val="center"/>
              <w:rPr>
                <w:rFonts w:asciiTheme="minorHAnsi" w:hAnsiTheme="minorHAnsi"/>
                <w:sz w:val="18"/>
                <w:szCs w:val="18"/>
              </w:rPr>
            </w:pPr>
            <w:r>
              <w:rPr>
                <w:rFonts w:asciiTheme="minorHAnsi" w:hAnsiTheme="minorHAnsi"/>
                <w:sz w:val="18"/>
                <w:szCs w:val="18"/>
              </w:rPr>
              <w:t>08</w:t>
            </w:r>
          </w:p>
        </w:tc>
        <w:tc>
          <w:tcPr>
            <w:tcW w:w="2245" w:type="pct"/>
            <w:gridSpan w:val="2"/>
            <w:vAlign w:val="center"/>
          </w:tcPr>
          <w:p w14:paraId="1933EB28" w14:textId="77777777" w:rsidR="00ED5A86" w:rsidRPr="00A43176" w:rsidRDefault="00ED5A86" w:rsidP="00061C0F">
            <w:pPr>
              <w:pStyle w:val="FootnoteText"/>
              <w:rPr>
                <w:rFonts w:asciiTheme="minorHAnsi" w:hAnsiTheme="minorHAnsi"/>
                <w:sz w:val="18"/>
                <w:szCs w:val="18"/>
              </w:rPr>
            </w:pPr>
            <w:r w:rsidRPr="00A43176">
              <w:rPr>
                <w:rFonts w:asciiTheme="minorHAnsi" w:hAnsiTheme="minorHAnsi"/>
                <w:sz w:val="18"/>
                <w:szCs w:val="18"/>
              </w:rPr>
              <w:t>Compliance Statement:</w:t>
            </w:r>
          </w:p>
        </w:tc>
        <w:tc>
          <w:tcPr>
            <w:tcW w:w="2540" w:type="pct"/>
            <w:gridSpan w:val="2"/>
          </w:tcPr>
          <w:p w14:paraId="1933EB29" w14:textId="32F2BA30" w:rsidR="00ED5A86" w:rsidRPr="00A43176" w:rsidRDefault="00ED5A86" w:rsidP="00ED5A86">
            <w:pPr>
              <w:pStyle w:val="FootnoteText"/>
              <w:rPr>
                <w:rFonts w:asciiTheme="minorHAnsi" w:hAnsiTheme="minorHAnsi"/>
                <w:sz w:val="18"/>
                <w:szCs w:val="18"/>
              </w:rPr>
            </w:pPr>
            <w:r w:rsidRPr="00A43176">
              <w:rPr>
                <w:rFonts w:asciiTheme="minorHAnsi" w:hAnsiTheme="minorHAnsi"/>
                <w:sz w:val="18"/>
                <w:szCs w:val="18"/>
              </w:rPr>
              <w:t>&lt;&lt;</w:t>
            </w:r>
            <w:r>
              <w:rPr>
                <w:rFonts w:asciiTheme="minorHAnsi" w:hAnsiTheme="minorHAnsi"/>
                <w:sz w:val="18"/>
                <w:szCs w:val="18"/>
              </w:rPr>
              <w:t>I</w:t>
            </w:r>
            <w:r w:rsidRPr="00A43176">
              <w:rPr>
                <w:rFonts w:asciiTheme="minorHAnsi" w:hAnsiTheme="minorHAnsi"/>
                <w:sz w:val="18"/>
                <w:szCs w:val="18"/>
              </w:rPr>
              <w:t xml:space="preserve">f all rows = “pass” in column </w:t>
            </w:r>
            <w:r>
              <w:rPr>
                <w:rFonts w:asciiTheme="minorHAnsi" w:hAnsiTheme="minorHAnsi"/>
                <w:sz w:val="18"/>
                <w:szCs w:val="18"/>
              </w:rPr>
              <w:t>E07</w:t>
            </w:r>
            <w:r w:rsidRPr="00A43176">
              <w:rPr>
                <w:rFonts w:asciiTheme="minorHAnsi" w:hAnsiTheme="minorHAnsi"/>
                <w:sz w:val="18"/>
                <w:szCs w:val="18"/>
              </w:rPr>
              <w:t>, then display text "system airflow rate complies", else display text "system does not comply with minimum airflow rate requirement"&gt;&gt;</w:t>
            </w:r>
          </w:p>
        </w:tc>
      </w:tr>
    </w:tbl>
    <w:p w14:paraId="1FF4539B" w14:textId="77777777" w:rsidR="005673FC" w:rsidRDefault="005673FC"/>
    <w:tbl>
      <w:tblPr>
        <w:tblW w:w="5064"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467"/>
        <w:gridCol w:w="4957"/>
        <w:gridCol w:w="5601"/>
      </w:tblGrid>
      <w:tr w:rsidR="00C459A4" w:rsidRPr="00966F61" w14:paraId="55C313B1" w14:textId="77777777" w:rsidTr="00D62CC2">
        <w:trPr>
          <w:trHeight w:val="144"/>
        </w:trPr>
        <w:tc>
          <w:tcPr>
            <w:tcW w:w="5000" w:type="pct"/>
            <w:gridSpan w:val="3"/>
          </w:tcPr>
          <w:p w14:paraId="54A384C1" w14:textId="2F34BF9F" w:rsidR="00C459A4" w:rsidRPr="00966F61" w:rsidRDefault="009C78E5" w:rsidP="005F7C19">
            <w:pPr>
              <w:keepNext/>
              <w:rPr>
                <w:rFonts w:asciiTheme="minorHAnsi" w:hAnsiTheme="minorHAnsi"/>
                <w:b/>
                <w:sz w:val="18"/>
                <w:szCs w:val="18"/>
              </w:rPr>
            </w:pPr>
            <w:r>
              <w:rPr>
                <w:rFonts w:asciiTheme="minorHAnsi" w:hAnsiTheme="minorHAnsi"/>
                <w:b/>
                <w:sz w:val="18"/>
                <w:szCs w:val="18"/>
              </w:rPr>
              <w:t>F</w:t>
            </w:r>
            <w:r w:rsidR="00C459A4" w:rsidRPr="00966F61">
              <w:rPr>
                <w:rFonts w:asciiTheme="minorHAnsi" w:hAnsiTheme="minorHAnsi"/>
                <w:b/>
                <w:sz w:val="18"/>
                <w:szCs w:val="18"/>
              </w:rPr>
              <w:t xml:space="preserve">. </w:t>
            </w:r>
            <w:r w:rsidR="00C459A4">
              <w:rPr>
                <w:rFonts w:asciiTheme="minorHAnsi" w:hAnsiTheme="minorHAnsi"/>
                <w:b/>
                <w:sz w:val="18"/>
                <w:szCs w:val="18"/>
              </w:rPr>
              <w:t>Central Fan Ventilation Cooling System</w:t>
            </w:r>
            <w:r w:rsidR="00C459A4" w:rsidRPr="00966F61">
              <w:rPr>
                <w:rFonts w:asciiTheme="minorHAnsi" w:hAnsiTheme="minorHAnsi"/>
                <w:b/>
                <w:sz w:val="18"/>
                <w:szCs w:val="18"/>
              </w:rPr>
              <w:t xml:space="preserve"> Airflow Rate Measurement</w:t>
            </w:r>
          </w:p>
          <w:p w14:paraId="2028BC0D" w14:textId="77777777" w:rsidR="00C459A4" w:rsidRPr="00966F61" w:rsidRDefault="00C459A4" w:rsidP="005F7C19">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760D06" w:rsidRPr="00966F61" w14:paraId="68EC7565" w14:textId="77777777" w:rsidTr="00D62CC2">
        <w:tblPrEx>
          <w:tblCellMar>
            <w:top w:w="0" w:type="dxa"/>
            <w:left w:w="108" w:type="dxa"/>
            <w:bottom w:w="0" w:type="dxa"/>
            <w:right w:w="108" w:type="dxa"/>
          </w:tblCellMar>
        </w:tblPrEx>
        <w:trPr>
          <w:cantSplit/>
          <w:trHeight w:val="144"/>
        </w:trPr>
        <w:tc>
          <w:tcPr>
            <w:tcW w:w="212" w:type="pct"/>
            <w:vAlign w:val="center"/>
          </w:tcPr>
          <w:p w14:paraId="37D74664" w14:textId="77777777" w:rsidR="00760D06" w:rsidRPr="00966F61" w:rsidRDefault="00760D06" w:rsidP="00760D06">
            <w:pPr>
              <w:keepNext/>
              <w:jc w:val="center"/>
              <w:rPr>
                <w:rFonts w:asciiTheme="minorHAnsi" w:hAnsiTheme="minorHAnsi"/>
                <w:sz w:val="18"/>
                <w:szCs w:val="18"/>
              </w:rPr>
            </w:pPr>
            <w:r w:rsidRPr="00966F61">
              <w:rPr>
                <w:rFonts w:asciiTheme="minorHAnsi" w:hAnsiTheme="minorHAnsi"/>
                <w:sz w:val="18"/>
                <w:szCs w:val="18"/>
              </w:rPr>
              <w:t>01</w:t>
            </w:r>
          </w:p>
        </w:tc>
        <w:tc>
          <w:tcPr>
            <w:tcW w:w="2248" w:type="pct"/>
            <w:vAlign w:val="center"/>
          </w:tcPr>
          <w:p w14:paraId="58B4430B" w14:textId="58CF39D9" w:rsidR="00760D06" w:rsidRPr="00966F61" w:rsidRDefault="00760D06">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0" w:type="pct"/>
            <w:vAlign w:val="center"/>
          </w:tcPr>
          <w:p w14:paraId="19D3B786" w14:textId="77777777" w:rsidR="00760D06" w:rsidRPr="00966F61" w:rsidRDefault="00760D06" w:rsidP="00760D06">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4EA69D46" w14:textId="6A344FBE" w:rsidR="00760D06" w:rsidRPr="00966F61" w:rsidRDefault="00760D06" w:rsidP="00760D06">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C459A4" w:rsidRPr="00966F61" w14:paraId="5457E816" w14:textId="77777777" w:rsidTr="00D62CC2">
        <w:tblPrEx>
          <w:tblCellMar>
            <w:top w:w="0" w:type="dxa"/>
            <w:left w:w="108" w:type="dxa"/>
            <w:bottom w:w="0" w:type="dxa"/>
            <w:right w:w="108" w:type="dxa"/>
          </w:tblCellMar>
        </w:tblPrEx>
        <w:trPr>
          <w:cantSplit/>
          <w:trHeight w:val="144"/>
        </w:trPr>
        <w:tc>
          <w:tcPr>
            <w:tcW w:w="212" w:type="pct"/>
            <w:vAlign w:val="center"/>
          </w:tcPr>
          <w:p w14:paraId="5260A444" w14:textId="77777777" w:rsidR="00C459A4" w:rsidRPr="00966F61" w:rsidRDefault="00C459A4" w:rsidP="005F7C19">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8" w:type="pct"/>
            <w:vAlign w:val="center"/>
          </w:tcPr>
          <w:p w14:paraId="608AB937" w14:textId="77777777" w:rsidR="00C459A4" w:rsidRPr="00966F61" w:rsidRDefault="00C459A4" w:rsidP="005F7C19">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0" w:type="pct"/>
            <w:vAlign w:val="center"/>
          </w:tcPr>
          <w:p w14:paraId="44F05E21" w14:textId="77777777" w:rsidR="00C459A4" w:rsidRPr="00966F61" w:rsidRDefault="00C459A4" w:rsidP="005F7C19">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760D06" w:rsidRPr="00966F61" w14:paraId="053FAACF" w14:textId="77777777" w:rsidTr="00D62CC2">
        <w:tblPrEx>
          <w:tblCellMar>
            <w:top w:w="0" w:type="dxa"/>
            <w:left w:w="108" w:type="dxa"/>
            <w:bottom w:w="0" w:type="dxa"/>
            <w:right w:w="108" w:type="dxa"/>
          </w:tblCellMar>
        </w:tblPrEx>
        <w:trPr>
          <w:cantSplit/>
          <w:trHeight w:val="144"/>
        </w:trPr>
        <w:tc>
          <w:tcPr>
            <w:tcW w:w="212" w:type="pct"/>
            <w:vAlign w:val="center"/>
          </w:tcPr>
          <w:p w14:paraId="4B6F7480" w14:textId="77777777" w:rsidR="00760D06" w:rsidRPr="00966F61" w:rsidRDefault="00760D06" w:rsidP="00760D06">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8" w:type="pct"/>
            <w:vAlign w:val="center"/>
          </w:tcPr>
          <w:p w14:paraId="0DD52A8B" w14:textId="77777777" w:rsidR="00760D06" w:rsidRPr="00966F61" w:rsidRDefault="00760D06" w:rsidP="00760D06">
            <w:pPr>
              <w:keepNext/>
              <w:rPr>
                <w:rFonts w:asciiTheme="minorHAnsi" w:hAnsiTheme="minorHAnsi"/>
                <w:sz w:val="18"/>
                <w:szCs w:val="18"/>
              </w:rPr>
            </w:pPr>
            <w:r w:rsidRPr="00966F61">
              <w:rPr>
                <w:rFonts w:asciiTheme="minorHAnsi" w:hAnsiTheme="minorHAnsi"/>
                <w:sz w:val="18"/>
                <w:szCs w:val="18"/>
              </w:rPr>
              <w:t>Compliance Statement:</w:t>
            </w:r>
          </w:p>
        </w:tc>
        <w:tc>
          <w:tcPr>
            <w:tcW w:w="2540" w:type="pct"/>
            <w:vAlign w:val="center"/>
          </w:tcPr>
          <w:p w14:paraId="6EE91246" w14:textId="4783B83A" w:rsidR="00760D06" w:rsidRDefault="00760D06" w:rsidP="00760D06">
            <w:pPr>
              <w:keepNext/>
              <w:rPr>
                <w:rFonts w:asciiTheme="minorHAnsi" w:hAnsiTheme="minorHAnsi"/>
                <w:sz w:val="18"/>
                <w:szCs w:val="18"/>
              </w:rPr>
            </w:pPr>
            <w:r>
              <w:rPr>
                <w:rFonts w:asciiTheme="minorHAnsi" w:hAnsiTheme="minorHAnsi"/>
                <w:sz w:val="18"/>
                <w:szCs w:val="18"/>
              </w:rPr>
              <w:t xml:space="preserve"> &lt;&lt;If A1</w:t>
            </w:r>
            <w:r w:rsidR="004B0E25">
              <w:rPr>
                <w:rFonts w:asciiTheme="minorHAnsi" w:hAnsiTheme="minorHAnsi"/>
                <w:sz w:val="18"/>
                <w:szCs w:val="18"/>
              </w:rPr>
              <w:t>2</w:t>
            </w:r>
            <w:r>
              <w:rPr>
                <w:rFonts w:asciiTheme="minorHAnsi" w:hAnsiTheme="minorHAnsi"/>
                <w:sz w:val="18"/>
                <w:szCs w:val="18"/>
              </w:rPr>
              <w:t xml:space="preserve"> = ‘Fixed CFVCS’, then if </w:t>
            </w:r>
            <w:r w:rsidR="00135446">
              <w:rPr>
                <w:rFonts w:asciiTheme="minorHAnsi" w:hAnsiTheme="minorHAnsi"/>
                <w:sz w:val="18"/>
                <w:szCs w:val="18"/>
              </w:rPr>
              <w:t>F</w:t>
            </w:r>
            <w:r>
              <w:rPr>
                <w:rFonts w:asciiTheme="minorHAnsi" w:hAnsiTheme="minorHAnsi"/>
                <w:sz w:val="18"/>
                <w:szCs w:val="18"/>
              </w:rPr>
              <w:t>02≥</w:t>
            </w:r>
            <w:r w:rsidR="00135446">
              <w:rPr>
                <w:rFonts w:asciiTheme="minorHAnsi" w:hAnsiTheme="minorHAnsi"/>
                <w:sz w:val="18"/>
                <w:szCs w:val="18"/>
              </w:rPr>
              <w:t>F</w:t>
            </w:r>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7E6EE982" w14:textId="77777777" w:rsidR="00760D06" w:rsidRDefault="00760D06" w:rsidP="00760D06">
            <w:pPr>
              <w:keepNext/>
              <w:rPr>
                <w:rFonts w:asciiTheme="minorHAnsi" w:hAnsiTheme="minorHAnsi"/>
                <w:sz w:val="18"/>
                <w:szCs w:val="18"/>
              </w:rPr>
            </w:pPr>
          </w:p>
          <w:p w14:paraId="00011797" w14:textId="7FD7EF25" w:rsidR="00760D06" w:rsidRDefault="00760D06" w:rsidP="00760D06">
            <w:pPr>
              <w:keepNext/>
              <w:rPr>
                <w:rFonts w:asciiTheme="minorHAnsi" w:hAnsiTheme="minorHAnsi"/>
                <w:sz w:val="18"/>
                <w:szCs w:val="18"/>
              </w:rPr>
            </w:pPr>
            <w:r>
              <w:rPr>
                <w:rFonts w:asciiTheme="minorHAnsi" w:hAnsiTheme="minorHAnsi"/>
                <w:sz w:val="18"/>
                <w:szCs w:val="18"/>
              </w:rPr>
              <w:t>ElseIf A1</w:t>
            </w:r>
            <w:r w:rsidR="004B0E25">
              <w:rPr>
                <w:rFonts w:asciiTheme="minorHAnsi" w:hAnsiTheme="minorHAnsi"/>
                <w:sz w:val="18"/>
                <w:szCs w:val="18"/>
              </w:rPr>
              <w:t>2</w:t>
            </w:r>
            <w:r>
              <w:rPr>
                <w:rFonts w:asciiTheme="minorHAnsi" w:hAnsiTheme="minorHAnsi"/>
                <w:sz w:val="18"/>
                <w:szCs w:val="18"/>
              </w:rPr>
              <w:t xml:space="preserve"> = ‘Variable CFVCS’, then if </w:t>
            </w:r>
            <w:r w:rsidR="00135446">
              <w:rPr>
                <w:rFonts w:asciiTheme="minorHAnsi" w:hAnsiTheme="minorHAnsi"/>
                <w:sz w:val="18"/>
                <w:szCs w:val="18"/>
              </w:rPr>
              <w:t>F</w:t>
            </w:r>
            <w:r>
              <w:rPr>
                <w:rFonts w:asciiTheme="minorHAnsi" w:hAnsiTheme="minorHAnsi"/>
                <w:sz w:val="18"/>
                <w:szCs w:val="18"/>
              </w:rPr>
              <w:t>02</w:t>
            </w:r>
            <w:r>
              <w:rPr>
                <w:rFonts w:asciiTheme="minorHAnsi" w:hAnsiTheme="minorHAnsi" w:cstheme="minorHAnsi"/>
                <w:sz w:val="18"/>
                <w:szCs w:val="18"/>
              </w:rPr>
              <w:t>≤</w:t>
            </w:r>
            <w:r w:rsidR="00135446">
              <w:rPr>
                <w:rFonts w:asciiTheme="minorHAnsi" w:hAnsiTheme="minorHAnsi"/>
                <w:sz w:val="18"/>
                <w:szCs w:val="18"/>
              </w:rPr>
              <w:t>F</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44F2BCF8" w14:textId="77777777" w:rsidR="00760D06" w:rsidRDefault="00760D06" w:rsidP="00760D06">
            <w:pPr>
              <w:keepNext/>
              <w:rPr>
                <w:rFonts w:asciiTheme="minorHAnsi" w:hAnsiTheme="minorHAnsi"/>
                <w:sz w:val="18"/>
                <w:szCs w:val="18"/>
              </w:rPr>
            </w:pPr>
          </w:p>
          <w:p w14:paraId="45CDDA62" w14:textId="5825E65F" w:rsidR="00760D06" w:rsidRPr="00966F61" w:rsidRDefault="00760D06" w:rsidP="00437A88">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45ED3546" w14:textId="77777777" w:rsidR="00C459A4" w:rsidRPr="004B432B" w:rsidRDefault="00C459A4"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22990" w:rsidRPr="00D83E48" w14:paraId="1933EB2D" w14:textId="77777777" w:rsidTr="004A1875">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1933EB2C" w14:textId="19FE5B80" w:rsidR="00B22990" w:rsidRPr="00FA0024" w:rsidRDefault="009C78E5" w:rsidP="001664C1">
            <w:pPr>
              <w:keepNext/>
              <w:rPr>
                <w:rFonts w:asciiTheme="minorHAnsi" w:hAnsiTheme="minorHAnsi"/>
                <w:b/>
                <w:sz w:val="18"/>
                <w:szCs w:val="18"/>
              </w:rPr>
            </w:pPr>
            <w:r>
              <w:rPr>
                <w:rFonts w:asciiTheme="minorHAnsi" w:hAnsiTheme="minorHAnsi"/>
                <w:b/>
                <w:sz w:val="18"/>
                <w:szCs w:val="18"/>
              </w:rPr>
              <w:t>G</w:t>
            </w:r>
            <w:r w:rsidR="00B22990" w:rsidRPr="008D67CB">
              <w:rPr>
                <w:rFonts w:asciiTheme="minorHAnsi" w:hAnsiTheme="minorHAnsi"/>
                <w:b/>
                <w:sz w:val="18"/>
                <w:szCs w:val="18"/>
              </w:rPr>
              <w:t>. Additional Requirements</w:t>
            </w:r>
          </w:p>
        </w:tc>
      </w:tr>
      <w:tr w:rsidR="00B22990" w:rsidRPr="00D83E48" w14:paraId="1933EB30" w14:textId="77777777" w:rsidTr="004A1875">
        <w:trPr>
          <w:trHeight w:val="144"/>
        </w:trPr>
        <w:tc>
          <w:tcPr>
            <w:tcW w:w="468" w:type="dxa"/>
            <w:vAlign w:val="center"/>
          </w:tcPr>
          <w:p w14:paraId="1933EB2E"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1933EB2F" w14:textId="7ED7924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22990" w:rsidRPr="00D83E48" w14:paraId="1933EB33" w14:textId="77777777" w:rsidTr="004A1875">
        <w:trPr>
          <w:trHeight w:val="144"/>
        </w:trPr>
        <w:tc>
          <w:tcPr>
            <w:tcW w:w="468" w:type="dxa"/>
            <w:vAlign w:val="center"/>
          </w:tcPr>
          <w:p w14:paraId="1933EB31" w14:textId="77777777" w:rsidR="00B22990" w:rsidRPr="008D67CB" w:rsidRDefault="00B22990" w:rsidP="004A1875">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1933EB32"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22990" w:rsidRPr="00D83E48" w14:paraId="1933EB36" w14:textId="77777777" w:rsidTr="004A1875">
        <w:trPr>
          <w:trHeight w:val="144"/>
        </w:trPr>
        <w:tc>
          <w:tcPr>
            <w:tcW w:w="468" w:type="dxa"/>
            <w:vAlign w:val="center"/>
          </w:tcPr>
          <w:p w14:paraId="1933EB34" w14:textId="77777777" w:rsidR="00B22990" w:rsidRPr="008D67CB" w:rsidRDefault="00B22990" w:rsidP="004A1875">
            <w:pPr>
              <w:pStyle w:val="FootnoteText"/>
              <w:keepNext/>
              <w:jc w:val="center"/>
              <w:rPr>
                <w:rFonts w:ascii="Calibri" w:hAnsi="Calibri"/>
                <w:sz w:val="18"/>
                <w:szCs w:val="18"/>
              </w:rPr>
            </w:pPr>
            <w:r>
              <w:rPr>
                <w:rFonts w:ascii="Calibri" w:hAnsi="Calibri"/>
                <w:sz w:val="18"/>
                <w:szCs w:val="18"/>
              </w:rPr>
              <w:t>03</w:t>
            </w:r>
          </w:p>
        </w:tc>
        <w:tc>
          <w:tcPr>
            <w:tcW w:w="10530" w:type="dxa"/>
          </w:tcPr>
          <w:p w14:paraId="1933EB35" w14:textId="0EAE52F1" w:rsidR="00B22990" w:rsidRPr="00C74B3C" w:rsidRDefault="00B22990" w:rsidP="00EC2629">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BE392C">
              <w:rPr>
                <w:rFonts w:asciiTheme="minorHAnsi" w:hAnsiTheme="minorHAnsi" w:cs="Tahoma"/>
                <w:color w:val="000000"/>
                <w:sz w:val="18"/>
                <w:szCs w:val="18"/>
                <w:u w:val="single"/>
              </w:rPr>
              <w:t>ly constructed</w:t>
            </w:r>
            <w:r w:rsidR="001E0FFB" w:rsidRPr="001E0FFB">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A14AF1">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B22990" w:rsidRPr="00D83E48" w14:paraId="1933EB39" w14:textId="77777777" w:rsidTr="004A1875">
        <w:trPr>
          <w:trHeight w:val="144"/>
        </w:trPr>
        <w:tc>
          <w:tcPr>
            <w:tcW w:w="468" w:type="dxa"/>
            <w:vAlign w:val="center"/>
          </w:tcPr>
          <w:p w14:paraId="1933EB37"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1933EB38"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B22990" w:rsidRPr="00D83E48" w14:paraId="1933EB3C" w14:textId="77777777" w:rsidTr="004A1875">
        <w:trPr>
          <w:trHeight w:val="144"/>
        </w:trPr>
        <w:tc>
          <w:tcPr>
            <w:tcW w:w="468" w:type="dxa"/>
            <w:vAlign w:val="center"/>
          </w:tcPr>
          <w:p w14:paraId="1933EB3A"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1933EB3B"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B22990" w:rsidRPr="00D83E48" w14:paraId="1933EB3F" w14:textId="77777777" w:rsidTr="004A1875">
        <w:trPr>
          <w:trHeight w:val="144"/>
        </w:trPr>
        <w:tc>
          <w:tcPr>
            <w:tcW w:w="468" w:type="dxa"/>
            <w:vAlign w:val="center"/>
          </w:tcPr>
          <w:p w14:paraId="1933EB3D"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1933EB3E"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B22990" w:rsidRPr="00D83E48" w14:paraId="1933EB42" w14:textId="77777777" w:rsidTr="004A1875">
        <w:trPr>
          <w:trHeight w:val="144"/>
        </w:trPr>
        <w:tc>
          <w:tcPr>
            <w:tcW w:w="468" w:type="dxa"/>
            <w:vAlign w:val="center"/>
          </w:tcPr>
          <w:p w14:paraId="1933EB40"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1933EB41" w14:textId="77777777"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B22990" w:rsidRPr="00D83E48" w14:paraId="1933EB45" w14:textId="77777777" w:rsidTr="004A1875">
        <w:trPr>
          <w:trHeight w:val="144"/>
        </w:trPr>
        <w:tc>
          <w:tcPr>
            <w:tcW w:w="468" w:type="dxa"/>
            <w:vAlign w:val="center"/>
          </w:tcPr>
          <w:p w14:paraId="1933EB43" w14:textId="77777777" w:rsidR="00B22990" w:rsidRDefault="00B22990" w:rsidP="004A1875">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1933EB44" w14:textId="1DD3A62B" w:rsidR="00B22990" w:rsidRPr="00C74B3C" w:rsidRDefault="00B22990" w:rsidP="004A1875">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w:t>
            </w:r>
            <w:r w:rsidR="000E395B">
              <w:rPr>
                <w:rFonts w:asciiTheme="minorHAnsi" w:hAnsiTheme="minorHAnsi"/>
                <w:sz w:val="18"/>
                <w:szCs w:val="18"/>
              </w:rPr>
              <w:t>-</w:t>
            </w:r>
            <w:r w:rsidRPr="00837C51">
              <w:rPr>
                <w:rFonts w:asciiTheme="minorHAnsi" w:hAnsiTheme="minorHAnsi"/>
                <w:sz w:val="18"/>
                <w:szCs w:val="18"/>
              </w:rPr>
              <w:t>handler fan speed.</w:t>
            </w:r>
          </w:p>
        </w:tc>
      </w:tr>
      <w:tr w:rsidR="00B22990" w:rsidRPr="00D83E48" w14:paraId="1933EB47" w14:textId="77777777" w:rsidTr="004A1875">
        <w:trPr>
          <w:trHeight w:val="144"/>
        </w:trPr>
        <w:tc>
          <w:tcPr>
            <w:tcW w:w="10998" w:type="dxa"/>
            <w:gridSpan w:val="2"/>
            <w:vAlign w:val="center"/>
          </w:tcPr>
          <w:p w14:paraId="1933EB46" w14:textId="77777777" w:rsidR="00B22990" w:rsidRPr="008D67CB" w:rsidRDefault="00B22990" w:rsidP="004A1875">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1933EB48" w14:textId="77777777" w:rsidR="001868E8" w:rsidRPr="00D83E48" w:rsidRDefault="001868E8" w:rsidP="0009456E">
      <w:pPr>
        <w:rPr>
          <w:rFonts w:ascii="Calibri" w:hAnsi="Calibri"/>
        </w:rPr>
      </w:pPr>
    </w:p>
    <w:sectPr w:rsidR="001868E8" w:rsidRPr="00D83E48" w:rsidSect="008656BC">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0A833" w14:textId="77777777" w:rsidR="009953B8" w:rsidRDefault="009953B8">
      <w:r>
        <w:separator/>
      </w:r>
    </w:p>
  </w:endnote>
  <w:endnote w:type="continuationSeparator" w:id="0">
    <w:p w14:paraId="16BCB6EE" w14:textId="77777777" w:rsidR="009953B8" w:rsidRDefault="009953B8">
      <w:r>
        <w:continuationSeparator/>
      </w:r>
    </w:p>
  </w:endnote>
  <w:endnote w:type="continuationNotice" w:id="1">
    <w:p w14:paraId="22EDD745" w14:textId="77777777" w:rsidR="009953B8" w:rsidRDefault="00995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61" w14:textId="77777777" w:rsidR="009953B8" w:rsidRPr="00CB64DD" w:rsidRDefault="009953B8" w:rsidP="007B33F2">
    <w:pPr>
      <w:pStyle w:val="Footer"/>
    </w:pPr>
    <w:r w:rsidRPr="00CB64DD">
      <w:t xml:space="preserve">Registration Number:                                                           Registration Date/Time:                                           HERS Provider:                       </w:t>
    </w:r>
  </w:p>
  <w:p w14:paraId="1933EB62" w14:textId="48FD2DE3" w:rsidR="009953B8" w:rsidRPr="00CB64DD" w:rsidRDefault="009953B8">
    <w:pPr>
      <w:pStyle w:val="Footer"/>
    </w:pPr>
    <w:r w:rsidRPr="00CB64DD">
      <w:t>CA Building Energy Efficiency Standards - 201</w:t>
    </w:r>
    <w:r>
      <w:t>9</w:t>
    </w:r>
    <w:r w:rsidRPr="00CB64DD">
      <w:t xml:space="preserve"> Residential Compliance</w:t>
    </w:r>
    <w:r w:rsidRPr="00CB64DD">
      <w:tab/>
    </w:r>
    <w: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2" w14:textId="77777777" w:rsidR="009953B8" w:rsidRPr="00CB64DD" w:rsidRDefault="009953B8">
    <w:pPr>
      <w:pStyle w:val="Footer"/>
    </w:pPr>
    <w:r w:rsidRPr="00CB64DD">
      <w:t xml:space="preserve">Registration Number:                                                           Registration Date/Time:                                           HERS Provider:                       </w:t>
    </w:r>
  </w:p>
  <w:p w14:paraId="1933EB73" w14:textId="77777777" w:rsidR="009953B8" w:rsidRPr="00CB64DD" w:rsidRDefault="009953B8">
    <w:pPr>
      <w:pStyle w:val="Footer"/>
    </w:pPr>
    <w:r w:rsidRPr="00CB64DD">
      <w:t>CA Building Energy Efficiency Standards - 2013 Residential Compliance</w:t>
    </w:r>
    <w:r w:rsidRPr="00CB64DD">
      <w:tab/>
      <w:t>June 2013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C" w14:textId="3D1CF11C" w:rsidR="009953B8" w:rsidRPr="00CB64DD" w:rsidRDefault="009953B8" w:rsidP="007B33F2">
    <w:pPr>
      <w:pStyle w:val="Footer"/>
    </w:pPr>
    <w:r w:rsidRPr="00CB64DD">
      <w:t>CA Building Energy Efficiency Standards - 201</w:t>
    </w:r>
    <w:r>
      <w:t>9</w:t>
    </w:r>
    <w:r w:rsidRPr="00CB64DD">
      <w:t xml:space="preserve"> Residential Compliance</w:t>
    </w:r>
    <w:r w:rsidRPr="00CB64DD">
      <w:tab/>
    </w:r>
    <w:r>
      <w:t>January 2019</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4" w14:textId="77777777" w:rsidR="009953B8" w:rsidRPr="00CB64DD" w:rsidRDefault="009953B8">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E096F" w14:textId="77777777" w:rsidR="009953B8" w:rsidRDefault="009953B8">
      <w:r>
        <w:separator/>
      </w:r>
    </w:p>
  </w:footnote>
  <w:footnote w:type="continuationSeparator" w:id="0">
    <w:p w14:paraId="7AED2D57" w14:textId="77777777" w:rsidR="009953B8" w:rsidRDefault="009953B8">
      <w:r>
        <w:continuationSeparator/>
      </w:r>
    </w:p>
  </w:footnote>
  <w:footnote w:type="continuationNotice" w:id="1">
    <w:p w14:paraId="04009E96" w14:textId="77777777" w:rsidR="009953B8" w:rsidRDefault="009953B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D" w14:textId="77777777" w:rsidR="009953B8" w:rsidRDefault="00D452D7">
    <w:pPr>
      <w:pStyle w:val="Header"/>
    </w:pPr>
    <w:r>
      <w:rPr>
        <w:noProof/>
      </w:rPr>
      <w:pict w14:anchorId="1933EB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8"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4E" w14:textId="30588FA7" w:rsidR="009953B8" w:rsidRPr="007770C5" w:rsidRDefault="009953B8"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54233676" wp14:editId="55F8441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933EB90" wp14:editId="0FDF039E">
          <wp:simplePos x="0" y="0"/>
          <wp:positionH relativeFrom="margin">
            <wp:posOffset>6629400</wp:posOffset>
          </wp:positionH>
          <wp:positionV relativeFrom="margin">
            <wp:posOffset>-1207135</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D452D7">
      <w:rPr>
        <w:noProof/>
      </w:rPr>
      <w:pict w14:anchorId="1933E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9"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State">
      <w:smartTag w:uri="urn:schemas-microsoft-com:office:smarttags" w:element="place">
        <w:r w:rsidRPr="007770C5">
          <w:rPr>
            <w:rFonts w:ascii="Arial" w:hAnsi="Arial" w:cs="Arial"/>
            <w:sz w:val="14"/>
            <w:szCs w:val="14"/>
          </w:rPr>
          <w:t>CALIFORNIA</w:t>
        </w:r>
      </w:smartTag>
    </w:smartTag>
  </w:p>
  <w:p w14:paraId="1933EB4F" w14:textId="77777777" w:rsidR="009953B8" w:rsidRPr="007770C5" w:rsidRDefault="009953B8"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1933EB50" w14:textId="5A0B9C46" w:rsidR="009953B8" w:rsidRPr="007770C5" w:rsidRDefault="009953B8"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953B8" w:rsidRPr="00F85124" w14:paraId="1933EB53" w14:textId="77777777" w:rsidTr="00986D7B">
      <w:trPr>
        <w:cantSplit/>
        <w:trHeight w:val="288"/>
      </w:trPr>
      <w:tc>
        <w:tcPr>
          <w:tcW w:w="4016" w:type="pct"/>
          <w:gridSpan w:val="3"/>
          <w:tcBorders>
            <w:right w:val="nil"/>
          </w:tcBorders>
          <w:vAlign w:val="center"/>
        </w:tcPr>
        <w:p w14:paraId="1933EB51" w14:textId="77777777" w:rsidR="009953B8" w:rsidRPr="00F85124" w:rsidRDefault="009953B8"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1933EB52" w14:textId="77777777" w:rsidR="009953B8" w:rsidRPr="00F85124" w:rsidRDefault="009953B8" w:rsidP="007924C2">
          <w:pPr>
            <w:pStyle w:val="Heading1"/>
            <w:jc w:val="right"/>
            <w:rPr>
              <w:rFonts w:ascii="Calibri" w:hAnsi="Calibri"/>
              <w:b w:val="0"/>
              <w:bCs/>
              <w:sz w:val="20"/>
            </w:rPr>
          </w:pPr>
          <w:r>
            <w:rPr>
              <w:rFonts w:ascii="Calibri" w:hAnsi="Calibri"/>
              <w:b w:val="0"/>
              <w:bCs/>
              <w:sz w:val="20"/>
            </w:rPr>
            <w:t>CF2R-MCH-23-H</w:t>
          </w:r>
        </w:p>
      </w:tc>
    </w:tr>
    <w:tr w:rsidR="009953B8" w:rsidRPr="00F85124" w14:paraId="1933EB56" w14:textId="77777777" w:rsidTr="007924C2">
      <w:trPr>
        <w:cantSplit/>
        <w:trHeight w:val="288"/>
      </w:trPr>
      <w:tc>
        <w:tcPr>
          <w:tcW w:w="2500" w:type="pct"/>
          <w:gridSpan w:val="2"/>
          <w:tcBorders>
            <w:right w:val="nil"/>
          </w:tcBorders>
        </w:tcPr>
        <w:p w14:paraId="1933EB54" w14:textId="77777777" w:rsidR="009953B8" w:rsidRPr="002E105D" w:rsidRDefault="009953B8"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1933EB55" w14:textId="3D4E51C8" w:rsidR="009953B8" w:rsidRPr="00F85124" w:rsidRDefault="009953B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452D7">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452D7">
            <w:rPr>
              <w:rFonts w:ascii="Calibri" w:hAnsi="Calibri"/>
              <w:bCs/>
              <w:noProof/>
            </w:rPr>
            <w:t>3</w:t>
          </w:r>
          <w:r>
            <w:rPr>
              <w:rFonts w:ascii="Calibri" w:hAnsi="Calibri"/>
              <w:bCs/>
              <w:noProof/>
            </w:rPr>
            <w:fldChar w:fldCharType="end"/>
          </w:r>
          <w:r w:rsidRPr="00F85124">
            <w:rPr>
              <w:rFonts w:ascii="Calibri" w:hAnsi="Calibri"/>
              <w:bCs/>
            </w:rPr>
            <w:t>)</w:t>
          </w:r>
        </w:p>
      </w:tc>
    </w:tr>
    <w:tr w:rsidR="009953B8" w:rsidRPr="00F85124" w14:paraId="1933EB5A" w14:textId="77777777" w:rsidTr="00986D7B">
      <w:trPr>
        <w:cantSplit/>
        <w:trHeight w:val="288"/>
      </w:trPr>
      <w:tc>
        <w:tcPr>
          <w:tcW w:w="0" w:type="auto"/>
        </w:tcPr>
        <w:p w14:paraId="1933EB57" w14:textId="77777777" w:rsidR="009953B8" w:rsidRPr="00F85124" w:rsidRDefault="009953B8" w:rsidP="007924C2">
          <w:pPr>
            <w:rPr>
              <w:rFonts w:ascii="Calibri" w:hAnsi="Calibri"/>
              <w:sz w:val="12"/>
              <w:szCs w:val="12"/>
            </w:rPr>
          </w:pPr>
          <w:r w:rsidRPr="00F85124">
            <w:rPr>
              <w:rFonts w:ascii="Calibri" w:hAnsi="Calibri"/>
              <w:sz w:val="12"/>
              <w:szCs w:val="12"/>
            </w:rPr>
            <w:t>Project Name:</w:t>
          </w:r>
        </w:p>
      </w:tc>
      <w:tc>
        <w:tcPr>
          <w:tcW w:w="1655" w:type="pct"/>
          <w:gridSpan w:val="2"/>
        </w:tcPr>
        <w:p w14:paraId="1933EB58" w14:textId="77777777" w:rsidR="009953B8" w:rsidRPr="00F85124" w:rsidRDefault="009953B8" w:rsidP="007924C2">
          <w:pPr>
            <w:rPr>
              <w:rFonts w:ascii="Calibri" w:hAnsi="Calibri"/>
              <w:sz w:val="12"/>
              <w:szCs w:val="12"/>
            </w:rPr>
          </w:pPr>
          <w:r w:rsidRPr="00F85124">
            <w:rPr>
              <w:rFonts w:ascii="Calibri" w:hAnsi="Calibri"/>
              <w:sz w:val="12"/>
              <w:szCs w:val="12"/>
            </w:rPr>
            <w:t>Enforcement Agency:</w:t>
          </w:r>
        </w:p>
      </w:tc>
      <w:tc>
        <w:tcPr>
          <w:tcW w:w="984" w:type="pct"/>
        </w:tcPr>
        <w:p w14:paraId="1933EB59" w14:textId="77777777" w:rsidR="009953B8" w:rsidRPr="00F85124" w:rsidRDefault="009953B8" w:rsidP="007924C2">
          <w:pPr>
            <w:rPr>
              <w:rFonts w:ascii="Calibri" w:hAnsi="Calibri"/>
              <w:sz w:val="12"/>
              <w:szCs w:val="12"/>
            </w:rPr>
          </w:pPr>
          <w:r w:rsidRPr="00F85124">
            <w:rPr>
              <w:rFonts w:ascii="Calibri" w:hAnsi="Calibri"/>
              <w:sz w:val="12"/>
              <w:szCs w:val="12"/>
            </w:rPr>
            <w:t>Permit Number:</w:t>
          </w:r>
        </w:p>
      </w:tc>
    </w:tr>
    <w:tr w:rsidR="009953B8" w:rsidRPr="00F85124" w14:paraId="1933EB5E" w14:textId="77777777" w:rsidTr="00986D7B">
      <w:trPr>
        <w:cantSplit/>
        <w:trHeight w:val="288"/>
      </w:trPr>
      <w:tc>
        <w:tcPr>
          <w:tcW w:w="0" w:type="auto"/>
        </w:tcPr>
        <w:p w14:paraId="1933EB5B" w14:textId="77777777" w:rsidR="009953B8" w:rsidRPr="00F85124" w:rsidRDefault="009953B8"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1933EB5C" w14:textId="66867325" w:rsidR="009953B8" w:rsidRPr="00F85124" w:rsidRDefault="009953B8"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1933EB5D" w14:textId="4EFC3C8A" w:rsidR="009953B8" w:rsidRPr="00F85124" w:rsidRDefault="009953B8"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933EB5F" w14:textId="77777777" w:rsidR="009953B8" w:rsidRDefault="009953B8"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9953B8" w:rsidRPr="00F85124" w14:paraId="1933EB65" w14:textId="77777777" w:rsidTr="002E105D">
      <w:trPr>
        <w:cantSplit/>
        <w:trHeight w:val="288"/>
      </w:trPr>
      <w:tc>
        <w:tcPr>
          <w:tcW w:w="3738" w:type="pct"/>
          <w:gridSpan w:val="3"/>
          <w:tcBorders>
            <w:right w:val="nil"/>
          </w:tcBorders>
          <w:vAlign w:val="center"/>
        </w:tcPr>
        <w:p w14:paraId="1933EB63" w14:textId="58C20D9C" w:rsidR="009953B8" w:rsidRPr="00F85124" w:rsidRDefault="009953B8"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1933EB64" w14:textId="77777777" w:rsidR="009953B8" w:rsidRPr="00F85124" w:rsidRDefault="009953B8" w:rsidP="002E105D">
          <w:pPr>
            <w:pStyle w:val="Heading1"/>
            <w:jc w:val="right"/>
            <w:rPr>
              <w:rFonts w:ascii="Calibri" w:hAnsi="Calibri"/>
              <w:b w:val="0"/>
              <w:bCs/>
              <w:sz w:val="20"/>
            </w:rPr>
          </w:pPr>
          <w:r>
            <w:rPr>
              <w:rFonts w:ascii="Calibri" w:hAnsi="Calibri"/>
              <w:b w:val="0"/>
              <w:bCs/>
              <w:sz w:val="20"/>
            </w:rPr>
            <w:t>CF2R-MCH-23-H</w:t>
          </w:r>
        </w:p>
      </w:tc>
    </w:tr>
    <w:tr w:rsidR="009953B8" w:rsidRPr="00F85124" w14:paraId="1933EB68" w14:textId="77777777" w:rsidTr="007924C2">
      <w:trPr>
        <w:cantSplit/>
        <w:trHeight w:val="288"/>
      </w:trPr>
      <w:tc>
        <w:tcPr>
          <w:tcW w:w="2500" w:type="pct"/>
          <w:gridSpan w:val="2"/>
          <w:tcBorders>
            <w:right w:val="nil"/>
          </w:tcBorders>
        </w:tcPr>
        <w:p w14:paraId="1933EB66" w14:textId="77777777" w:rsidR="009953B8" w:rsidRPr="002E105D" w:rsidRDefault="009953B8"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67" w14:textId="77777777" w:rsidR="009953B8" w:rsidRPr="00F85124" w:rsidRDefault="009953B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953B8" w:rsidRPr="00F85124" w14:paraId="1933EB6C" w14:textId="77777777" w:rsidTr="002E105D">
      <w:trPr>
        <w:cantSplit/>
        <w:trHeight w:val="288"/>
      </w:trPr>
      <w:tc>
        <w:tcPr>
          <w:tcW w:w="0" w:type="auto"/>
        </w:tcPr>
        <w:p w14:paraId="1933EB69" w14:textId="77777777" w:rsidR="009953B8" w:rsidRPr="00F85124" w:rsidRDefault="009953B8" w:rsidP="007924C2">
          <w:pPr>
            <w:rPr>
              <w:rFonts w:ascii="Calibri" w:hAnsi="Calibri"/>
              <w:sz w:val="12"/>
              <w:szCs w:val="12"/>
            </w:rPr>
          </w:pPr>
          <w:r w:rsidRPr="00F85124">
            <w:rPr>
              <w:rFonts w:ascii="Calibri" w:hAnsi="Calibri"/>
              <w:sz w:val="12"/>
              <w:szCs w:val="12"/>
            </w:rPr>
            <w:t>Project Name:</w:t>
          </w:r>
        </w:p>
      </w:tc>
      <w:tc>
        <w:tcPr>
          <w:tcW w:w="1377" w:type="pct"/>
          <w:gridSpan w:val="2"/>
        </w:tcPr>
        <w:p w14:paraId="1933EB6A" w14:textId="77777777" w:rsidR="009953B8" w:rsidRPr="00F85124" w:rsidRDefault="009953B8" w:rsidP="007924C2">
          <w:pPr>
            <w:rPr>
              <w:rFonts w:ascii="Calibri" w:hAnsi="Calibri"/>
              <w:sz w:val="12"/>
              <w:szCs w:val="12"/>
            </w:rPr>
          </w:pPr>
          <w:r w:rsidRPr="00F85124">
            <w:rPr>
              <w:rFonts w:ascii="Calibri" w:hAnsi="Calibri"/>
              <w:sz w:val="12"/>
              <w:szCs w:val="12"/>
            </w:rPr>
            <w:t>Enforcement Agency:</w:t>
          </w:r>
        </w:p>
      </w:tc>
      <w:tc>
        <w:tcPr>
          <w:tcW w:w="1262" w:type="pct"/>
        </w:tcPr>
        <w:p w14:paraId="1933EB6B" w14:textId="77777777" w:rsidR="009953B8" w:rsidRPr="00F85124" w:rsidRDefault="009953B8" w:rsidP="007924C2">
          <w:pPr>
            <w:rPr>
              <w:rFonts w:ascii="Calibri" w:hAnsi="Calibri"/>
              <w:sz w:val="12"/>
              <w:szCs w:val="12"/>
            </w:rPr>
          </w:pPr>
          <w:r w:rsidRPr="00F85124">
            <w:rPr>
              <w:rFonts w:ascii="Calibri" w:hAnsi="Calibri"/>
              <w:sz w:val="12"/>
              <w:szCs w:val="12"/>
            </w:rPr>
            <w:t>Permit Number:</w:t>
          </w:r>
        </w:p>
      </w:tc>
    </w:tr>
    <w:tr w:rsidR="009953B8" w:rsidRPr="00F85124" w14:paraId="1933EB70" w14:textId="77777777" w:rsidTr="002E105D">
      <w:trPr>
        <w:cantSplit/>
        <w:trHeight w:val="288"/>
      </w:trPr>
      <w:tc>
        <w:tcPr>
          <w:tcW w:w="0" w:type="auto"/>
        </w:tcPr>
        <w:p w14:paraId="1933EB6D" w14:textId="77777777" w:rsidR="009953B8" w:rsidRPr="00F85124" w:rsidRDefault="009953B8"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1933EB6E" w14:textId="77777777" w:rsidR="009953B8" w:rsidRPr="00F85124" w:rsidRDefault="009953B8"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1933EB6F" w14:textId="77777777" w:rsidR="009953B8" w:rsidRPr="00F85124" w:rsidRDefault="009953B8" w:rsidP="007924C2">
          <w:pPr>
            <w:rPr>
              <w:rFonts w:ascii="Calibri" w:hAnsi="Calibri"/>
              <w:sz w:val="12"/>
              <w:szCs w:val="12"/>
              <w:vertAlign w:val="superscript"/>
            </w:rPr>
          </w:pPr>
          <w:r w:rsidRPr="00F85124">
            <w:rPr>
              <w:rFonts w:ascii="Calibri" w:hAnsi="Calibri"/>
              <w:sz w:val="12"/>
              <w:szCs w:val="12"/>
            </w:rPr>
            <w:t>Zip Code</w:t>
          </w:r>
        </w:p>
      </w:tc>
    </w:tr>
  </w:tbl>
  <w:p w14:paraId="1933EB71" w14:textId="27910E1D" w:rsidR="009953B8" w:rsidRDefault="00D452D7">
    <w:pPr>
      <w:pStyle w:val="Header"/>
    </w:pPr>
    <w:r>
      <w:rPr>
        <w:rFonts w:ascii="Calibri" w:hAnsi="Calibri"/>
        <w:b/>
        <w:bCs/>
        <w:noProof/>
      </w:rPr>
      <w:pict w14:anchorId="1933E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87"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74" w14:textId="77777777" w:rsidR="009953B8" w:rsidRDefault="00D452D7">
    <w:pPr>
      <w:pStyle w:val="Header"/>
    </w:pPr>
    <w:r>
      <w:rPr>
        <w:noProof/>
      </w:rPr>
      <w:pict w14:anchorId="1933EB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1"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953B8" w:rsidRPr="00F85124" w14:paraId="1933EB77" w14:textId="77777777" w:rsidTr="00CB64DD">
      <w:trPr>
        <w:cantSplit/>
        <w:trHeight w:val="288"/>
      </w:trPr>
      <w:tc>
        <w:tcPr>
          <w:tcW w:w="4016" w:type="pct"/>
          <w:gridSpan w:val="2"/>
          <w:tcBorders>
            <w:right w:val="nil"/>
          </w:tcBorders>
          <w:vAlign w:val="center"/>
        </w:tcPr>
        <w:p w14:paraId="1933EB75" w14:textId="74E414E1" w:rsidR="009953B8" w:rsidRPr="00F85124" w:rsidRDefault="009953B8"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6" w14:textId="77777777" w:rsidR="009953B8" w:rsidRPr="00F85124" w:rsidRDefault="009953B8" w:rsidP="007924C2">
          <w:pPr>
            <w:pStyle w:val="Heading1"/>
            <w:jc w:val="right"/>
            <w:rPr>
              <w:rFonts w:ascii="Calibri" w:hAnsi="Calibri"/>
              <w:b w:val="0"/>
              <w:bCs/>
              <w:sz w:val="20"/>
            </w:rPr>
          </w:pPr>
          <w:r>
            <w:rPr>
              <w:rFonts w:ascii="Calibri" w:hAnsi="Calibri"/>
              <w:b w:val="0"/>
              <w:bCs/>
              <w:sz w:val="20"/>
            </w:rPr>
            <w:t>CF2R-MCH-23-H</w:t>
          </w:r>
        </w:p>
      </w:tc>
    </w:tr>
    <w:tr w:rsidR="009953B8" w:rsidRPr="00F85124" w14:paraId="1933EB7A" w14:textId="77777777" w:rsidTr="007924C2">
      <w:trPr>
        <w:cantSplit/>
        <w:trHeight w:val="288"/>
      </w:trPr>
      <w:tc>
        <w:tcPr>
          <w:tcW w:w="2500" w:type="pct"/>
          <w:tcBorders>
            <w:right w:val="nil"/>
          </w:tcBorders>
        </w:tcPr>
        <w:p w14:paraId="1933EB78" w14:textId="77777777" w:rsidR="009953B8" w:rsidRPr="002E105D" w:rsidRDefault="009953B8"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79" w14:textId="65C1E8B4" w:rsidR="009953B8" w:rsidRPr="00F85124" w:rsidRDefault="009953B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452D7">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452D7">
            <w:rPr>
              <w:rFonts w:ascii="Calibri" w:hAnsi="Calibri"/>
              <w:bCs/>
              <w:noProof/>
            </w:rPr>
            <w:t>3</w:t>
          </w:r>
          <w:r>
            <w:rPr>
              <w:rFonts w:ascii="Calibri" w:hAnsi="Calibri"/>
              <w:bCs/>
              <w:noProof/>
            </w:rPr>
            <w:fldChar w:fldCharType="end"/>
          </w:r>
          <w:r w:rsidRPr="00F85124">
            <w:rPr>
              <w:rFonts w:ascii="Calibri" w:hAnsi="Calibri"/>
              <w:bCs/>
            </w:rPr>
            <w:t>)</w:t>
          </w:r>
        </w:p>
      </w:tc>
    </w:tr>
  </w:tbl>
  <w:p w14:paraId="1933EB7B" w14:textId="6D01F56B" w:rsidR="009953B8" w:rsidRDefault="00D452D7" w:rsidP="002E105D">
    <w:pPr>
      <w:pStyle w:val="Header"/>
    </w:pPr>
    <w:r>
      <w:rPr>
        <w:rFonts w:ascii="Calibri" w:hAnsi="Calibri"/>
        <w:b/>
        <w:bCs/>
        <w:noProof/>
      </w:rPr>
      <w:pict w14:anchorId="1933E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2"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9953B8" w:rsidRPr="00F85124" w14:paraId="1933EB7F" w14:textId="77777777" w:rsidTr="002E105D">
      <w:trPr>
        <w:cantSplit/>
        <w:trHeight w:val="288"/>
      </w:trPr>
      <w:tc>
        <w:tcPr>
          <w:tcW w:w="4016" w:type="pct"/>
          <w:gridSpan w:val="2"/>
          <w:tcBorders>
            <w:right w:val="nil"/>
          </w:tcBorders>
          <w:vAlign w:val="center"/>
        </w:tcPr>
        <w:p w14:paraId="1933EB7D" w14:textId="37F87089" w:rsidR="009953B8" w:rsidRPr="00F85124" w:rsidRDefault="009953B8"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1933EB7E" w14:textId="77777777" w:rsidR="009953B8" w:rsidRPr="00F85124" w:rsidRDefault="009953B8" w:rsidP="002E105D">
          <w:pPr>
            <w:pStyle w:val="Heading1"/>
            <w:jc w:val="right"/>
            <w:rPr>
              <w:rFonts w:ascii="Calibri" w:hAnsi="Calibri"/>
              <w:b w:val="0"/>
              <w:bCs/>
              <w:sz w:val="20"/>
            </w:rPr>
          </w:pPr>
          <w:r>
            <w:rPr>
              <w:rFonts w:ascii="Calibri" w:hAnsi="Calibri"/>
              <w:b w:val="0"/>
              <w:bCs/>
              <w:sz w:val="20"/>
            </w:rPr>
            <w:t>CF2R-MCH-23-H</w:t>
          </w:r>
        </w:p>
      </w:tc>
    </w:tr>
    <w:tr w:rsidR="009953B8" w:rsidRPr="00F85124" w14:paraId="1933EB82" w14:textId="77777777" w:rsidTr="007924C2">
      <w:trPr>
        <w:cantSplit/>
        <w:trHeight w:val="288"/>
      </w:trPr>
      <w:tc>
        <w:tcPr>
          <w:tcW w:w="2500" w:type="pct"/>
          <w:tcBorders>
            <w:right w:val="nil"/>
          </w:tcBorders>
        </w:tcPr>
        <w:p w14:paraId="1933EB80" w14:textId="77777777" w:rsidR="009953B8" w:rsidRPr="002E105D" w:rsidRDefault="009953B8"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1933EB81" w14:textId="77777777" w:rsidR="009953B8" w:rsidRPr="00F85124" w:rsidRDefault="009953B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1933EB83" w14:textId="510217FA" w:rsidR="009953B8" w:rsidRDefault="00D452D7">
    <w:pPr>
      <w:pStyle w:val="Header"/>
    </w:pPr>
    <w:r>
      <w:rPr>
        <w:rFonts w:ascii="Calibri" w:hAnsi="Calibri"/>
        <w:b/>
        <w:bCs/>
        <w:noProof/>
      </w:rPr>
      <w:pict w14:anchorId="1933EB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0"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5" w14:textId="77777777" w:rsidR="009953B8" w:rsidRDefault="00D452D7">
    <w:pPr>
      <w:pStyle w:val="Header"/>
    </w:pPr>
    <w:r>
      <w:rPr>
        <w:noProof/>
      </w:rPr>
      <w:pict w14:anchorId="1933EB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4"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953B8" w:rsidRPr="00F85124" w14:paraId="1933EB88" w14:textId="77777777" w:rsidTr="00CB64DD">
      <w:trPr>
        <w:cantSplit/>
        <w:trHeight w:val="288"/>
      </w:trPr>
      <w:tc>
        <w:tcPr>
          <w:tcW w:w="4016" w:type="pct"/>
          <w:gridSpan w:val="2"/>
          <w:tcBorders>
            <w:right w:val="nil"/>
          </w:tcBorders>
          <w:vAlign w:val="center"/>
        </w:tcPr>
        <w:p w14:paraId="1933EB86" w14:textId="7CFFFED7" w:rsidR="009953B8" w:rsidRPr="00F85124" w:rsidRDefault="009953B8"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933EB87" w14:textId="77777777" w:rsidR="009953B8" w:rsidRPr="00F85124" w:rsidRDefault="009953B8" w:rsidP="007924C2">
          <w:pPr>
            <w:pStyle w:val="Heading1"/>
            <w:jc w:val="right"/>
            <w:rPr>
              <w:rFonts w:ascii="Calibri" w:hAnsi="Calibri"/>
              <w:b w:val="0"/>
              <w:bCs/>
              <w:sz w:val="20"/>
            </w:rPr>
          </w:pPr>
          <w:r>
            <w:rPr>
              <w:rFonts w:ascii="Calibri" w:hAnsi="Calibri"/>
              <w:b w:val="0"/>
              <w:bCs/>
              <w:sz w:val="20"/>
            </w:rPr>
            <w:t>CF2R-MCH-23-H</w:t>
          </w:r>
        </w:p>
      </w:tc>
    </w:tr>
    <w:tr w:rsidR="009953B8" w:rsidRPr="00F85124" w14:paraId="1933EB8B" w14:textId="77777777" w:rsidTr="007924C2">
      <w:trPr>
        <w:cantSplit/>
        <w:trHeight w:val="288"/>
      </w:trPr>
      <w:tc>
        <w:tcPr>
          <w:tcW w:w="2500" w:type="pct"/>
          <w:tcBorders>
            <w:right w:val="nil"/>
          </w:tcBorders>
        </w:tcPr>
        <w:p w14:paraId="1933EB89" w14:textId="77777777" w:rsidR="009953B8" w:rsidRPr="002E105D" w:rsidRDefault="009953B8"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1933EB8A" w14:textId="7B05D79D" w:rsidR="009953B8" w:rsidRPr="00F85124" w:rsidRDefault="009953B8"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D452D7">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D452D7">
            <w:rPr>
              <w:rFonts w:ascii="Calibri" w:hAnsi="Calibri"/>
              <w:bCs/>
              <w:noProof/>
            </w:rPr>
            <w:t>3</w:t>
          </w:r>
          <w:r>
            <w:rPr>
              <w:rFonts w:ascii="Calibri" w:hAnsi="Calibri"/>
              <w:bCs/>
              <w:noProof/>
            </w:rPr>
            <w:fldChar w:fldCharType="end"/>
          </w:r>
          <w:r w:rsidRPr="00F85124">
            <w:rPr>
              <w:rFonts w:ascii="Calibri" w:hAnsi="Calibri"/>
              <w:bCs/>
            </w:rPr>
            <w:t>)</w:t>
          </w:r>
        </w:p>
      </w:tc>
    </w:tr>
  </w:tbl>
  <w:p w14:paraId="1933EB8C" w14:textId="03E070D3" w:rsidR="009953B8" w:rsidRDefault="00D452D7" w:rsidP="002E105D">
    <w:pPr>
      <w:pStyle w:val="Header"/>
    </w:pPr>
    <w:r>
      <w:rPr>
        <w:rFonts w:ascii="Calibri" w:hAnsi="Calibri"/>
        <w:b/>
        <w:bCs/>
        <w:noProof/>
      </w:rPr>
      <w:pict w14:anchorId="1933EB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5"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B8D" w14:textId="77777777" w:rsidR="009953B8" w:rsidRDefault="00D452D7">
    <w:pPr>
      <w:pStyle w:val="Header"/>
    </w:pPr>
    <w:r>
      <w:rPr>
        <w:noProof/>
      </w:rPr>
      <w:pict w14:anchorId="1933E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18693"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51C310D"/>
    <w:multiLevelType w:val="hybridMultilevel"/>
    <w:tmpl w:val="07048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4"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72DE3"/>
    <w:multiLevelType w:val="hybridMultilevel"/>
    <w:tmpl w:val="F280AEDE"/>
    <w:lvl w:ilvl="0" w:tplc="F95E3F0E">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1"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13E5A99"/>
    <w:multiLevelType w:val="hybridMultilevel"/>
    <w:tmpl w:val="439E5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42022"/>
    <w:multiLevelType w:val="hybridMultilevel"/>
    <w:tmpl w:val="2C2E5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753E3782"/>
    <w:lvl w:ilvl="0" w:tplc="C4023E42">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10"/>
  </w:num>
  <w:num w:numId="18">
    <w:abstractNumId w:val="10"/>
  </w:num>
  <w:num w:numId="19">
    <w:abstractNumId w:val="3"/>
  </w:num>
  <w:num w:numId="20">
    <w:abstractNumId w:val="19"/>
  </w:num>
  <w:num w:numId="21">
    <w:abstractNumId w:val="16"/>
  </w:num>
  <w:num w:numId="22">
    <w:abstractNumId w:val="28"/>
  </w:num>
  <w:num w:numId="23">
    <w:abstractNumId w:val="18"/>
  </w:num>
  <w:num w:numId="24">
    <w:abstractNumId w:val="24"/>
  </w:num>
  <w:num w:numId="25">
    <w:abstractNumId w:val="23"/>
  </w:num>
  <w:num w:numId="26">
    <w:abstractNumId w:val="22"/>
  </w:num>
  <w:num w:numId="27">
    <w:abstractNumId w:val="7"/>
  </w:num>
  <w:num w:numId="28">
    <w:abstractNumId w:val="15"/>
  </w:num>
  <w:num w:numId="29">
    <w:abstractNumId w:val="25"/>
  </w:num>
  <w:num w:numId="30">
    <w:abstractNumId w:val="21"/>
  </w:num>
  <w:num w:numId="31">
    <w:abstractNumId w:val="17"/>
  </w:num>
  <w:num w:numId="32">
    <w:abstractNumId w:val="11"/>
  </w:num>
  <w:num w:numId="33">
    <w:abstractNumId w:val="27"/>
  </w:num>
  <w:num w:numId="34">
    <w:abstractNumId w:val="8"/>
  </w:num>
  <w:num w:numId="35">
    <w:abstractNumId w:val="14"/>
  </w:num>
  <w:num w:numId="36">
    <w:abstractNumId w:val="9"/>
  </w:num>
  <w:num w:numId="37">
    <w:abstractNumId w:val="20"/>
  </w:num>
  <w:num w:numId="38">
    <w:abstractNumId w:val="5"/>
  </w:num>
  <w:num w:numId="39">
    <w:abstractNumId w:val="4"/>
  </w:num>
  <w:num w:numId="40">
    <w:abstractNumId w:val="26"/>
  </w:num>
  <w:num w:numId="41">
    <w:abstractNumId w:val="2"/>
  </w:num>
  <w:num w:numId="42">
    <w:abstractNumId w:val="12"/>
  </w:num>
  <w:num w:numId="43">
    <w:abstractNumId w:val="6"/>
  </w:num>
  <w:num w:numId="44">
    <w:abstractNumId w:val="3"/>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5">
    <w:abstractNumId w:val="9"/>
    <w:lvlOverride w:ilvl="0">
      <w:startOverride w:val="1"/>
    </w:lvlOverride>
    <w:lvlOverride w:ilvl="1"/>
    <w:lvlOverride w:ilvl="2"/>
    <w:lvlOverride w:ilvl="3"/>
    <w:lvlOverride w:ilvl="4"/>
    <w:lvlOverride w:ilvl="5"/>
    <w:lvlOverride w:ilvl="6"/>
    <w:lvlOverride w:ilvl="7"/>
    <w:lvlOverride w:ilvl="8"/>
  </w:num>
  <w:num w:numId="46">
    <w:abstractNumId w:val="13"/>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6750"/>
    <w:rsid w:val="00035A79"/>
    <w:rsid w:val="00037926"/>
    <w:rsid w:val="00042F52"/>
    <w:rsid w:val="0004396E"/>
    <w:rsid w:val="00044FE5"/>
    <w:rsid w:val="000470D7"/>
    <w:rsid w:val="000471F6"/>
    <w:rsid w:val="00051F14"/>
    <w:rsid w:val="00053A0E"/>
    <w:rsid w:val="00056129"/>
    <w:rsid w:val="0006016B"/>
    <w:rsid w:val="00061C0F"/>
    <w:rsid w:val="000631C6"/>
    <w:rsid w:val="0006337C"/>
    <w:rsid w:val="000644B7"/>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7BC"/>
    <w:rsid w:val="000A4A99"/>
    <w:rsid w:val="000B0C08"/>
    <w:rsid w:val="000B4491"/>
    <w:rsid w:val="000B5785"/>
    <w:rsid w:val="000B6476"/>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943"/>
    <w:rsid w:val="000D7DA8"/>
    <w:rsid w:val="000E0BE1"/>
    <w:rsid w:val="000E395B"/>
    <w:rsid w:val="000E53E9"/>
    <w:rsid w:val="000E7ABD"/>
    <w:rsid w:val="000F070F"/>
    <w:rsid w:val="000F0BA7"/>
    <w:rsid w:val="000F3B26"/>
    <w:rsid w:val="000F54F0"/>
    <w:rsid w:val="000F67E7"/>
    <w:rsid w:val="000F754C"/>
    <w:rsid w:val="00104505"/>
    <w:rsid w:val="00104AAF"/>
    <w:rsid w:val="0011185D"/>
    <w:rsid w:val="00112E80"/>
    <w:rsid w:val="001131A2"/>
    <w:rsid w:val="00121AAA"/>
    <w:rsid w:val="001229C7"/>
    <w:rsid w:val="00123861"/>
    <w:rsid w:val="00125717"/>
    <w:rsid w:val="00126F26"/>
    <w:rsid w:val="001305CE"/>
    <w:rsid w:val="0013118A"/>
    <w:rsid w:val="001315EE"/>
    <w:rsid w:val="001319CB"/>
    <w:rsid w:val="00134757"/>
    <w:rsid w:val="00135446"/>
    <w:rsid w:val="00135763"/>
    <w:rsid w:val="00137AA4"/>
    <w:rsid w:val="00142FD3"/>
    <w:rsid w:val="0014586A"/>
    <w:rsid w:val="00150B44"/>
    <w:rsid w:val="0015180E"/>
    <w:rsid w:val="00154354"/>
    <w:rsid w:val="00155ACD"/>
    <w:rsid w:val="00155BF5"/>
    <w:rsid w:val="0015741B"/>
    <w:rsid w:val="001577AB"/>
    <w:rsid w:val="00160979"/>
    <w:rsid w:val="001615D7"/>
    <w:rsid w:val="00162081"/>
    <w:rsid w:val="001664C1"/>
    <w:rsid w:val="00171597"/>
    <w:rsid w:val="001739A4"/>
    <w:rsid w:val="001739FA"/>
    <w:rsid w:val="00174BD1"/>
    <w:rsid w:val="00175D42"/>
    <w:rsid w:val="00177A87"/>
    <w:rsid w:val="00181190"/>
    <w:rsid w:val="001832BC"/>
    <w:rsid w:val="00185834"/>
    <w:rsid w:val="001868E8"/>
    <w:rsid w:val="00187604"/>
    <w:rsid w:val="0019496F"/>
    <w:rsid w:val="0019624F"/>
    <w:rsid w:val="0019726F"/>
    <w:rsid w:val="001A2E6A"/>
    <w:rsid w:val="001A5583"/>
    <w:rsid w:val="001B0D2A"/>
    <w:rsid w:val="001B3D76"/>
    <w:rsid w:val="001B5BA4"/>
    <w:rsid w:val="001C6761"/>
    <w:rsid w:val="001C6A01"/>
    <w:rsid w:val="001D404C"/>
    <w:rsid w:val="001D4E19"/>
    <w:rsid w:val="001D4FBA"/>
    <w:rsid w:val="001E0FFB"/>
    <w:rsid w:val="001E3C52"/>
    <w:rsid w:val="001E630F"/>
    <w:rsid w:val="001F0E8D"/>
    <w:rsid w:val="001F20EE"/>
    <w:rsid w:val="00200E53"/>
    <w:rsid w:val="0020229C"/>
    <w:rsid w:val="00202608"/>
    <w:rsid w:val="00203852"/>
    <w:rsid w:val="00206039"/>
    <w:rsid w:val="0020619B"/>
    <w:rsid w:val="00213E8E"/>
    <w:rsid w:val="002155B9"/>
    <w:rsid w:val="00216C55"/>
    <w:rsid w:val="00222F6D"/>
    <w:rsid w:val="00223A30"/>
    <w:rsid w:val="002241A5"/>
    <w:rsid w:val="00231FB7"/>
    <w:rsid w:val="0023378F"/>
    <w:rsid w:val="00235FD7"/>
    <w:rsid w:val="00236841"/>
    <w:rsid w:val="002377C5"/>
    <w:rsid w:val="0023781C"/>
    <w:rsid w:val="002379A7"/>
    <w:rsid w:val="002401EC"/>
    <w:rsid w:val="002420D2"/>
    <w:rsid w:val="00243047"/>
    <w:rsid w:val="00243923"/>
    <w:rsid w:val="0024561E"/>
    <w:rsid w:val="00245AF0"/>
    <w:rsid w:val="00251448"/>
    <w:rsid w:val="00251B09"/>
    <w:rsid w:val="002532A8"/>
    <w:rsid w:val="002562A4"/>
    <w:rsid w:val="002615BC"/>
    <w:rsid w:val="00262721"/>
    <w:rsid w:val="0026342B"/>
    <w:rsid w:val="002641C7"/>
    <w:rsid w:val="002710BB"/>
    <w:rsid w:val="002719D2"/>
    <w:rsid w:val="00271E1D"/>
    <w:rsid w:val="00274618"/>
    <w:rsid w:val="00277212"/>
    <w:rsid w:val="0028466E"/>
    <w:rsid w:val="00284AFC"/>
    <w:rsid w:val="00284C8F"/>
    <w:rsid w:val="00285960"/>
    <w:rsid w:val="00285A7C"/>
    <w:rsid w:val="0028618B"/>
    <w:rsid w:val="002873B8"/>
    <w:rsid w:val="00287573"/>
    <w:rsid w:val="0029058A"/>
    <w:rsid w:val="00291F72"/>
    <w:rsid w:val="00292CE8"/>
    <w:rsid w:val="00292D49"/>
    <w:rsid w:val="00295ED5"/>
    <w:rsid w:val="002979F2"/>
    <w:rsid w:val="002A1004"/>
    <w:rsid w:val="002A199B"/>
    <w:rsid w:val="002A31CD"/>
    <w:rsid w:val="002A3F41"/>
    <w:rsid w:val="002A5BD8"/>
    <w:rsid w:val="002A631E"/>
    <w:rsid w:val="002A6A1F"/>
    <w:rsid w:val="002B0777"/>
    <w:rsid w:val="002B2393"/>
    <w:rsid w:val="002B4F6F"/>
    <w:rsid w:val="002B5068"/>
    <w:rsid w:val="002B73D1"/>
    <w:rsid w:val="002C131A"/>
    <w:rsid w:val="002C423D"/>
    <w:rsid w:val="002C586B"/>
    <w:rsid w:val="002D1475"/>
    <w:rsid w:val="002D1AB0"/>
    <w:rsid w:val="002D38CA"/>
    <w:rsid w:val="002D3BA6"/>
    <w:rsid w:val="002D59DB"/>
    <w:rsid w:val="002D680A"/>
    <w:rsid w:val="002D7AC0"/>
    <w:rsid w:val="002D7DB8"/>
    <w:rsid w:val="002E105D"/>
    <w:rsid w:val="002E17DB"/>
    <w:rsid w:val="002E1841"/>
    <w:rsid w:val="002E3676"/>
    <w:rsid w:val="002E3F17"/>
    <w:rsid w:val="002E53CE"/>
    <w:rsid w:val="002E7941"/>
    <w:rsid w:val="002F40A7"/>
    <w:rsid w:val="002F6775"/>
    <w:rsid w:val="003051D0"/>
    <w:rsid w:val="0030536C"/>
    <w:rsid w:val="00306026"/>
    <w:rsid w:val="00312673"/>
    <w:rsid w:val="00313178"/>
    <w:rsid w:val="0031378A"/>
    <w:rsid w:val="00314D52"/>
    <w:rsid w:val="00314EC3"/>
    <w:rsid w:val="00315792"/>
    <w:rsid w:val="0032018D"/>
    <w:rsid w:val="00320F01"/>
    <w:rsid w:val="00323157"/>
    <w:rsid w:val="0032473C"/>
    <w:rsid w:val="003247CA"/>
    <w:rsid w:val="00334030"/>
    <w:rsid w:val="00335C78"/>
    <w:rsid w:val="00337397"/>
    <w:rsid w:val="00340CE9"/>
    <w:rsid w:val="00344840"/>
    <w:rsid w:val="00346A44"/>
    <w:rsid w:val="003500C8"/>
    <w:rsid w:val="00350A8C"/>
    <w:rsid w:val="00350A99"/>
    <w:rsid w:val="0035179E"/>
    <w:rsid w:val="00353C3B"/>
    <w:rsid w:val="0035422B"/>
    <w:rsid w:val="00355827"/>
    <w:rsid w:val="0035603C"/>
    <w:rsid w:val="00357343"/>
    <w:rsid w:val="00363869"/>
    <w:rsid w:val="00366A0A"/>
    <w:rsid w:val="00371157"/>
    <w:rsid w:val="00372700"/>
    <w:rsid w:val="003761D5"/>
    <w:rsid w:val="00376EAA"/>
    <w:rsid w:val="003809C0"/>
    <w:rsid w:val="00383ADD"/>
    <w:rsid w:val="003850E9"/>
    <w:rsid w:val="00386209"/>
    <w:rsid w:val="003864EA"/>
    <w:rsid w:val="0038684E"/>
    <w:rsid w:val="00386CC0"/>
    <w:rsid w:val="00386D0D"/>
    <w:rsid w:val="0039142A"/>
    <w:rsid w:val="00394C8C"/>
    <w:rsid w:val="003A3E27"/>
    <w:rsid w:val="003A4FE2"/>
    <w:rsid w:val="003B20F8"/>
    <w:rsid w:val="003B3641"/>
    <w:rsid w:val="003B4815"/>
    <w:rsid w:val="003B5B3C"/>
    <w:rsid w:val="003C1788"/>
    <w:rsid w:val="003C60D3"/>
    <w:rsid w:val="003C66D5"/>
    <w:rsid w:val="003C7B7A"/>
    <w:rsid w:val="003D27C2"/>
    <w:rsid w:val="003D349A"/>
    <w:rsid w:val="003D449E"/>
    <w:rsid w:val="003D5183"/>
    <w:rsid w:val="003D5350"/>
    <w:rsid w:val="003D7D22"/>
    <w:rsid w:val="003E13D9"/>
    <w:rsid w:val="003E1E09"/>
    <w:rsid w:val="003E22AB"/>
    <w:rsid w:val="003E3866"/>
    <w:rsid w:val="003F064C"/>
    <w:rsid w:val="003F1C6F"/>
    <w:rsid w:val="003F49BD"/>
    <w:rsid w:val="003F5E08"/>
    <w:rsid w:val="003F6A76"/>
    <w:rsid w:val="00401367"/>
    <w:rsid w:val="00404538"/>
    <w:rsid w:val="00406C09"/>
    <w:rsid w:val="00413C34"/>
    <w:rsid w:val="004145CD"/>
    <w:rsid w:val="00415FD0"/>
    <w:rsid w:val="00426AD4"/>
    <w:rsid w:val="00430C61"/>
    <w:rsid w:val="00430CEA"/>
    <w:rsid w:val="00432098"/>
    <w:rsid w:val="0043390E"/>
    <w:rsid w:val="0043422C"/>
    <w:rsid w:val="00435279"/>
    <w:rsid w:val="004367A7"/>
    <w:rsid w:val="00437A88"/>
    <w:rsid w:val="00440841"/>
    <w:rsid w:val="004471E4"/>
    <w:rsid w:val="004507D3"/>
    <w:rsid w:val="004510F5"/>
    <w:rsid w:val="00451C85"/>
    <w:rsid w:val="00452364"/>
    <w:rsid w:val="00454C3D"/>
    <w:rsid w:val="00461B6D"/>
    <w:rsid w:val="00462AAE"/>
    <w:rsid w:val="00462AC1"/>
    <w:rsid w:val="00463CA1"/>
    <w:rsid w:val="00463D1E"/>
    <w:rsid w:val="00464928"/>
    <w:rsid w:val="004655CC"/>
    <w:rsid w:val="0046633E"/>
    <w:rsid w:val="0046705B"/>
    <w:rsid w:val="00470951"/>
    <w:rsid w:val="00472384"/>
    <w:rsid w:val="00473374"/>
    <w:rsid w:val="004737C4"/>
    <w:rsid w:val="0047417E"/>
    <w:rsid w:val="00474509"/>
    <w:rsid w:val="00474A7A"/>
    <w:rsid w:val="00475987"/>
    <w:rsid w:val="00475F22"/>
    <w:rsid w:val="00477D56"/>
    <w:rsid w:val="0048031E"/>
    <w:rsid w:val="004809EE"/>
    <w:rsid w:val="00483995"/>
    <w:rsid w:val="0048472E"/>
    <w:rsid w:val="00486AA6"/>
    <w:rsid w:val="00486CD2"/>
    <w:rsid w:val="00486F0B"/>
    <w:rsid w:val="00492746"/>
    <w:rsid w:val="004944D6"/>
    <w:rsid w:val="004948E2"/>
    <w:rsid w:val="00497E4A"/>
    <w:rsid w:val="004A025A"/>
    <w:rsid w:val="004A1875"/>
    <w:rsid w:val="004A1BBA"/>
    <w:rsid w:val="004A1BEB"/>
    <w:rsid w:val="004A264A"/>
    <w:rsid w:val="004A31B0"/>
    <w:rsid w:val="004A4030"/>
    <w:rsid w:val="004A4903"/>
    <w:rsid w:val="004A5C7F"/>
    <w:rsid w:val="004A6E7F"/>
    <w:rsid w:val="004B056A"/>
    <w:rsid w:val="004B0D6C"/>
    <w:rsid w:val="004B0E25"/>
    <w:rsid w:val="004B1012"/>
    <w:rsid w:val="004B2092"/>
    <w:rsid w:val="004B432B"/>
    <w:rsid w:val="004B4582"/>
    <w:rsid w:val="004B7BD2"/>
    <w:rsid w:val="004C0E48"/>
    <w:rsid w:val="004C23D9"/>
    <w:rsid w:val="004C2C61"/>
    <w:rsid w:val="004C5BE2"/>
    <w:rsid w:val="004C6E7B"/>
    <w:rsid w:val="004C72E5"/>
    <w:rsid w:val="004D1CE3"/>
    <w:rsid w:val="004D287C"/>
    <w:rsid w:val="004D49F5"/>
    <w:rsid w:val="004D7D0A"/>
    <w:rsid w:val="004D7DCD"/>
    <w:rsid w:val="004E112A"/>
    <w:rsid w:val="004E230B"/>
    <w:rsid w:val="004E4E00"/>
    <w:rsid w:val="004E73D1"/>
    <w:rsid w:val="004F0A7F"/>
    <w:rsid w:val="004F40C1"/>
    <w:rsid w:val="004F66DC"/>
    <w:rsid w:val="005037EA"/>
    <w:rsid w:val="005130DF"/>
    <w:rsid w:val="00513D83"/>
    <w:rsid w:val="00514ADB"/>
    <w:rsid w:val="00515DC6"/>
    <w:rsid w:val="00517A90"/>
    <w:rsid w:val="00520412"/>
    <w:rsid w:val="005222CB"/>
    <w:rsid w:val="00522FFC"/>
    <w:rsid w:val="00527ACC"/>
    <w:rsid w:val="005304FA"/>
    <w:rsid w:val="00530F4C"/>
    <w:rsid w:val="00531044"/>
    <w:rsid w:val="005340A2"/>
    <w:rsid w:val="005340BF"/>
    <w:rsid w:val="00535EF7"/>
    <w:rsid w:val="00536AA4"/>
    <w:rsid w:val="00541293"/>
    <w:rsid w:val="00542A06"/>
    <w:rsid w:val="005432CE"/>
    <w:rsid w:val="005437EB"/>
    <w:rsid w:val="00550783"/>
    <w:rsid w:val="00551599"/>
    <w:rsid w:val="00552A3E"/>
    <w:rsid w:val="00553650"/>
    <w:rsid w:val="00555139"/>
    <w:rsid w:val="005554F1"/>
    <w:rsid w:val="00555884"/>
    <w:rsid w:val="005607CA"/>
    <w:rsid w:val="00560A10"/>
    <w:rsid w:val="00562BA8"/>
    <w:rsid w:val="005673FC"/>
    <w:rsid w:val="005678C7"/>
    <w:rsid w:val="00572AA5"/>
    <w:rsid w:val="00572B72"/>
    <w:rsid w:val="00573417"/>
    <w:rsid w:val="005742B2"/>
    <w:rsid w:val="00574E6A"/>
    <w:rsid w:val="00576457"/>
    <w:rsid w:val="005769DD"/>
    <w:rsid w:val="00577B4C"/>
    <w:rsid w:val="00577F79"/>
    <w:rsid w:val="005813CE"/>
    <w:rsid w:val="005821CB"/>
    <w:rsid w:val="00582272"/>
    <w:rsid w:val="0058284A"/>
    <w:rsid w:val="00583E5E"/>
    <w:rsid w:val="005848F7"/>
    <w:rsid w:val="005877FC"/>
    <w:rsid w:val="0059070E"/>
    <w:rsid w:val="00594C36"/>
    <w:rsid w:val="005B19EC"/>
    <w:rsid w:val="005B1AD1"/>
    <w:rsid w:val="005B219A"/>
    <w:rsid w:val="005B3895"/>
    <w:rsid w:val="005B3A68"/>
    <w:rsid w:val="005B6F6C"/>
    <w:rsid w:val="005C1AC1"/>
    <w:rsid w:val="005C4233"/>
    <w:rsid w:val="005C4D4D"/>
    <w:rsid w:val="005C5038"/>
    <w:rsid w:val="005C73C7"/>
    <w:rsid w:val="005D2752"/>
    <w:rsid w:val="005D30D4"/>
    <w:rsid w:val="005D43B3"/>
    <w:rsid w:val="005D55BB"/>
    <w:rsid w:val="005E23CD"/>
    <w:rsid w:val="005E2724"/>
    <w:rsid w:val="005E2AE3"/>
    <w:rsid w:val="005E3E55"/>
    <w:rsid w:val="005E4EE4"/>
    <w:rsid w:val="005E68FF"/>
    <w:rsid w:val="005F178B"/>
    <w:rsid w:val="005F1C88"/>
    <w:rsid w:val="005F4CDC"/>
    <w:rsid w:val="005F6760"/>
    <w:rsid w:val="005F7C19"/>
    <w:rsid w:val="006016EB"/>
    <w:rsid w:val="006019F9"/>
    <w:rsid w:val="00601C19"/>
    <w:rsid w:val="006040F5"/>
    <w:rsid w:val="00605944"/>
    <w:rsid w:val="00605FEF"/>
    <w:rsid w:val="00611910"/>
    <w:rsid w:val="00611CD2"/>
    <w:rsid w:val="006125E7"/>
    <w:rsid w:val="00613F4A"/>
    <w:rsid w:val="00614268"/>
    <w:rsid w:val="0061467B"/>
    <w:rsid w:val="0061633F"/>
    <w:rsid w:val="006169F1"/>
    <w:rsid w:val="00616C4D"/>
    <w:rsid w:val="00617914"/>
    <w:rsid w:val="00617B42"/>
    <w:rsid w:val="006200D7"/>
    <w:rsid w:val="006222FF"/>
    <w:rsid w:val="006225F1"/>
    <w:rsid w:val="006227B1"/>
    <w:rsid w:val="00622943"/>
    <w:rsid w:val="00622990"/>
    <w:rsid w:val="00631115"/>
    <w:rsid w:val="00632F51"/>
    <w:rsid w:val="00632F73"/>
    <w:rsid w:val="00633F6C"/>
    <w:rsid w:val="00637E6F"/>
    <w:rsid w:val="006411CF"/>
    <w:rsid w:val="00641C71"/>
    <w:rsid w:val="00641F88"/>
    <w:rsid w:val="0064300C"/>
    <w:rsid w:val="00643BDC"/>
    <w:rsid w:val="00643FF1"/>
    <w:rsid w:val="0065033E"/>
    <w:rsid w:val="00654BBD"/>
    <w:rsid w:val="00654F37"/>
    <w:rsid w:val="00663AF7"/>
    <w:rsid w:val="00664AA2"/>
    <w:rsid w:val="00666C02"/>
    <w:rsid w:val="00667362"/>
    <w:rsid w:val="006720B0"/>
    <w:rsid w:val="006737E0"/>
    <w:rsid w:val="00674FED"/>
    <w:rsid w:val="006804AD"/>
    <w:rsid w:val="00680780"/>
    <w:rsid w:val="00680899"/>
    <w:rsid w:val="00682193"/>
    <w:rsid w:val="0068226F"/>
    <w:rsid w:val="00682CBA"/>
    <w:rsid w:val="006850BB"/>
    <w:rsid w:val="00685276"/>
    <w:rsid w:val="00685D72"/>
    <w:rsid w:val="006860D2"/>
    <w:rsid w:val="00686B8B"/>
    <w:rsid w:val="00692EDF"/>
    <w:rsid w:val="00693010"/>
    <w:rsid w:val="006930E5"/>
    <w:rsid w:val="00697E29"/>
    <w:rsid w:val="006A156C"/>
    <w:rsid w:val="006A1EB6"/>
    <w:rsid w:val="006A3BFB"/>
    <w:rsid w:val="006A57F1"/>
    <w:rsid w:val="006A6829"/>
    <w:rsid w:val="006A722E"/>
    <w:rsid w:val="006B10D1"/>
    <w:rsid w:val="006B4081"/>
    <w:rsid w:val="006B530D"/>
    <w:rsid w:val="006B6431"/>
    <w:rsid w:val="006C0044"/>
    <w:rsid w:val="006C0E98"/>
    <w:rsid w:val="006C3CC2"/>
    <w:rsid w:val="006C7335"/>
    <w:rsid w:val="006C7406"/>
    <w:rsid w:val="006D21DC"/>
    <w:rsid w:val="006D2463"/>
    <w:rsid w:val="006D4D01"/>
    <w:rsid w:val="006D53D7"/>
    <w:rsid w:val="006D5730"/>
    <w:rsid w:val="006D7492"/>
    <w:rsid w:val="006E1FC1"/>
    <w:rsid w:val="006E36A3"/>
    <w:rsid w:val="006E5AE2"/>
    <w:rsid w:val="006E7768"/>
    <w:rsid w:val="006F0652"/>
    <w:rsid w:val="006F1BC9"/>
    <w:rsid w:val="006F2C70"/>
    <w:rsid w:val="006F38BB"/>
    <w:rsid w:val="006F6055"/>
    <w:rsid w:val="006F702A"/>
    <w:rsid w:val="0070354F"/>
    <w:rsid w:val="00703A31"/>
    <w:rsid w:val="007108CC"/>
    <w:rsid w:val="00710BD4"/>
    <w:rsid w:val="00714277"/>
    <w:rsid w:val="00714442"/>
    <w:rsid w:val="0071460A"/>
    <w:rsid w:val="00714A89"/>
    <w:rsid w:val="00714CBC"/>
    <w:rsid w:val="00714DAD"/>
    <w:rsid w:val="00716F11"/>
    <w:rsid w:val="0071761E"/>
    <w:rsid w:val="00717752"/>
    <w:rsid w:val="00717DEA"/>
    <w:rsid w:val="00720306"/>
    <w:rsid w:val="00720D5E"/>
    <w:rsid w:val="007226F2"/>
    <w:rsid w:val="00723136"/>
    <w:rsid w:val="007261EC"/>
    <w:rsid w:val="00731200"/>
    <w:rsid w:val="00731F6D"/>
    <w:rsid w:val="00740640"/>
    <w:rsid w:val="00740E3B"/>
    <w:rsid w:val="00743217"/>
    <w:rsid w:val="007439DA"/>
    <w:rsid w:val="0074424A"/>
    <w:rsid w:val="00750EA4"/>
    <w:rsid w:val="00751673"/>
    <w:rsid w:val="00753CFA"/>
    <w:rsid w:val="007551EC"/>
    <w:rsid w:val="00755E11"/>
    <w:rsid w:val="0075610B"/>
    <w:rsid w:val="00760D06"/>
    <w:rsid w:val="007635A5"/>
    <w:rsid w:val="0076441C"/>
    <w:rsid w:val="00764CBD"/>
    <w:rsid w:val="00765F67"/>
    <w:rsid w:val="007755D6"/>
    <w:rsid w:val="007756F6"/>
    <w:rsid w:val="007759B2"/>
    <w:rsid w:val="00776799"/>
    <w:rsid w:val="007770C5"/>
    <w:rsid w:val="00777B2F"/>
    <w:rsid w:val="00783A13"/>
    <w:rsid w:val="00785B34"/>
    <w:rsid w:val="007924C2"/>
    <w:rsid w:val="007931FB"/>
    <w:rsid w:val="00793E1C"/>
    <w:rsid w:val="00795EB8"/>
    <w:rsid w:val="00797224"/>
    <w:rsid w:val="00797290"/>
    <w:rsid w:val="00797860"/>
    <w:rsid w:val="007A2BF2"/>
    <w:rsid w:val="007A4603"/>
    <w:rsid w:val="007A6818"/>
    <w:rsid w:val="007B2B98"/>
    <w:rsid w:val="007B33F2"/>
    <w:rsid w:val="007B4BEA"/>
    <w:rsid w:val="007B645E"/>
    <w:rsid w:val="007C05F6"/>
    <w:rsid w:val="007C12FC"/>
    <w:rsid w:val="007C24A3"/>
    <w:rsid w:val="007C30FF"/>
    <w:rsid w:val="007C40B0"/>
    <w:rsid w:val="007D060B"/>
    <w:rsid w:val="007D0D8F"/>
    <w:rsid w:val="007D19B2"/>
    <w:rsid w:val="007D2198"/>
    <w:rsid w:val="007D2DD3"/>
    <w:rsid w:val="007D369A"/>
    <w:rsid w:val="007D39E2"/>
    <w:rsid w:val="007D53FC"/>
    <w:rsid w:val="007D726A"/>
    <w:rsid w:val="007E05EA"/>
    <w:rsid w:val="007E26E9"/>
    <w:rsid w:val="007E2934"/>
    <w:rsid w:val="007E32B3"/>
    <w:rsid w:val="007E655F"/>
    <w:rsid w:val="007E7A74"/>
    <w:rsid w:val="007F0F79"/>
    <w:rsid w:val="007F3E17"/>
    <w:rsid w:val="007F4A73"/>
    <w:rsid w:val="007F57DC"/>
    <w:rsid w:val="00802596"/>
    <w:rsid w:val="00802671"/>
    <w:rsid w:val="00804C36"/>
    <w:rsid w:val="00807045"/>
    <w:rsid w:val="00810CCF"/>
    <w:rsid w:val="00811285"/>
    <w:rsid w:val="00812BDF"/>
    <w:rsid w:val="00814D0C"/>
    <w:rsid w:val="00815AA1"/>
    <w:rsid w:val="0081628C"/>
    <w:rsid w:val="00816F4C"/>
    <w:rsid w:val="00821F42"/>
    <w:rsid w:val="00822E28"/>
    <w:rsid w:val="0082448D"/>
    <w:rsid w:val="00824EFA"/>
    <w:rsid w:val="0082744D"/>
    <w:rsid w:val="0083509A"/>
    <w:rsid w:val="008353B6"/>
    <w:rsid w:val="00837995"/>
    <w:rsid w:val="00840723"/>
    <w:rsid w:val="00840759"/>
    <w:rsid w:val="00841186"/>
    <w:rsid w:val="008459F6"/>
    <w:rsid w:val="00847E91"/>
    <w:rsid w:val="00847EF3"/>
    <w:rsid w:val="00851334"/>
    <w:rsid w:val="00851FF0"/>
    <w:rsid w:val="00852283"/>
    <w:rsid w:val="0085268F"/>
    <w:rsid w:val="00853177"/>
    <w:rsid w:val="008540F3"/>
    <w:rsid w:val="00855246"/>
    <w:rsid w:val="008555E3"/>
    <w:rsid w:val="00857498"/>
    <w:rsid w:val="00857939"/>
    <w:rsid w:val="00860E60"/>
    <w:rsid w:val="00861BF8"/>
    <w:rsid w:val="0086410E"/>
    <w:rsid w:val="008656BC"/>
    <w:rsid w:val="00865861"/>
    <w:rsid w:val="00866ABB"/>
    <w:rsid w:val="0087046E"/>
    <w:rsid w:val="00873A16"/>
    <w:rsid w:val="00880727"/>
    <w:rsid w:val="00882BD7"/>
    <w:rsid w:val="00886660"/>
    <w:rsid w:val="00890DB2"/>
    <w:rsid w:val="0089205C"/>
    <w:rsid w:val="008931CD"/>
    <w:rsid w:val="00894E3E"/>
    <w:rsid w:val="008A5B91"/>
    <w:rsid w:val="008A5E97"/>
    <w:rsid w:val="008A6A61"/>
    <w:rsid w:val="008A715A"/>
    <w:rsid w:val="008A7891"/>
    <w:rsid w:val="008A7F5C"/>
    <w:rsid w:val="008A7FD4"/>
    <w:rsid w:val="008B05CC"/>
    <w:rsid w:val="008B21EC"/>
    <w:rsid w:val="008B324C"/>
    <w:rsid w:val="008B416B"/>
    <w:rsid w:val="008B7031"/>
    <w:rsid w:val="008B71F6"/>
    <w:rsid w:val="008C10F1"/>
    <w:rsid w:val="008C23D7"/>
    <w:rsid w:val="008C4452"/>
    <w:rsid w:val="008C6F5C"/>
    <w:rsid w:val="008D0475"/>
    <w:rsid w:val="008D0B8D"/>
    <w:rsid w:val="008D14C1"/>
    <w:rsid w:val="008D3743"/>
    <w:rsid w:val="008D3813"/>
    <w:rsid w:val="008D464B"/>
    <w:rsid w:val="008D5A95"/>
    <w:rsid w:val="008D67CB"/>
    <w:rsid w:val="008E10BE"/>
    <w:rsid w:val="008E429B"/>
    <w:rsid w:val="008E42D0"/>
    <w:rsid w:val="008E4542"/>
    <w:rsid w:val="008E4834"/>
    <w:rsid w:val="008E7E5C"/>
    <w:rsid w:val="008F1900"/>
    <w:rsid w:val="008F1DA0"/>
    <w:rsid w:val="00900C86"/>
    <w:rsid w:val="0090130C"/>
    <w:rsid w:val="00904D03"/>
    <w:rsid w:val="00910674"/>
    <w:rsid w:val="0091105E"/>
    <w:rsid w:val="009119ED"/>
    <w:rsid w:val="009142F9"/>
    <w:rsid w:val="00915048"/>
    <w:rsid w:val="00915BCF"/>
    <w:rsid w:val="009179C7"/>
    <w:rsid w:val="0092178C"/>
    <w:rsid w:val="00931348"/>
    <w:rsid w:val="009314F1"/>
    <w:rsid w:val="0093223E"/>
    <w:rsid w:val="009372C5"/>
    <w:rsid w:val="009379DB"/>
    <w:rsid w:val="0094050E"/>
    <w:rsid w:val="009412E7"/>
    <w:rsid w:val="00941530"/>
    <w:rsid w:val="00941E17"/>
    <w:rsid w:val="009437C6"/>
    <w:rsid w:val="009461BE"/>
    <w:rsid w:val="00946688"/>
    <w:rsid w:val="00947D28"/>
    <w:rsid w:val="009518DA"/>
    <w:rsid w:val="00954E45"/>
    <w:rsid w:val="00955A9A"/>
    <w:rsid w:val="009561BC"/>
    <w:rsid w:val="009564C7"/>
    <w:rsid w:val="00971957"/>
    <w:rsid w:val="00972766"/>
    <w:rsid w:val="009727B8"/>
    <w:rsid w:val="0097558E"/>
    <w:rsid w:val="009757C5"/>
    <w:rsid w:val="009764A9"/>
    <w:rsid w:val="00976637"/>
    <w:rsid w:val="00980DB1"/>
    <w:rsid w:val="00980FB6"/>
    <w:rsid w:val="00982535"/>
    <w:rsid w:val="00985B3F"/>
    <w:rsid w:val="00986CA4"/>
    <w:rsid w:val="00986D7B"/>
    <w:rsid w:val="00992035"/>
    <w:rsid w:val="00992EF8"/>
    <w:rsid w:val="009953B8"/>
    <w:rsid w:val="00995C5A"/>
    <w:rsid w:val="009A059F"/>
    <w:rsid w:val="009A1F14"/>
    <w:rsid w:val="009A2B50"/>
    <w:rsid w:val="009A2D42"/>
    <w:rsid w:val="009A3318"/>
    <w:rsid w:val="009A3B68"/>
    <w:rsid w:val="009A5A68"/>
    <w:rsid w:val="009A698F"/>
    <w:rsid w:val="009A6F10"/>
    <w:rsid w:val="009B42FA"/>
    <w:rsid w:val="009B5EDB"/>
    <w:rsid w:val="009B7349"/>
    <w:rsid w:val="009C1C43"/>
    <w:rsid w:val="009C1F4E"/>
    <w:rsid w:val="009C2ABA"/>
    <w:rsid w:val="009C4B49"/>
    <w:rsid w:val="009C4F9A"/>
    <w:rsid w:val="009C7266"/>
    <w:rsid w:val="009C78E5"/>
    <w:rsid w:val="009D0F10"/>
    <w:rsid w:val="009D1A2A"/>
    <w:rsid w:val="009D3023"/>
    <w:rsid w:val="009D75A0"/>
    <w:rsid w:val="009E0B1A"/>
    <w:rsid w:val="009E2E57"/>
    <w:rsid w:val="009E3BB5"/>
    <w:rsid w:val="009E5099"/>
    <w:rsid w:val="009E61EC"/>
    <w:rsid w:val="009E6B59"/>
    <w:rsid w:val="009F1F1C"/>
    <w:rsid w:val="009F2090"/>
    <w:rsid w:val="009F3C44"/>
    <w:rsid w:val="009F5E57"/>
    <w:rsid w:val="00A0027A"/>
    <w:rsid w:val="00A00AE7"/>
    <w:rsid w:val="00A02090"/>
    <w:rsid w:val="00A029A2"/>
    <w:rsid w:val="00A034B7"/>
    <w:rsid w:val="00A034EC"/>
    <w:rsid w:val="00A04CAF"/>
    <w:rsid w:val="00A05D8F"/>
    <w:rsid w:val="00A07D19"/>
    <w:rsid w:val="00A11984"/>
    <w:rsid w:val="00A12015"/>
    <w:rsid w:val="00A14AF1"/>
    <w:rsid w:val="00A1629E"/>
    <w:rsid w:val="00A16546"/>
    <w:rsid w:val="00A24BE2"/>
    <w:rsid w:val="00A24F9F"/>
    <w:rsid w:val="00A251BE"/>
    <w:rsid w:val="00A25411"/>
    <w:rsid w:val="00A2591F"/>
    <w:rsid w:val="00A279BA"/>
    <w:rsid w:val="00A30A15"/>
    <w:rsid w:val="00A33A50"/>
    <w:rsid w:val="00A3438B"/>
    <w:rsid w:val="00A37075"/>
    <w:rsid w:val="00A4021A"/>
    <w:rsid w:val="00A40540"/>
    <w:rsid w:val="00A42C60"/>
    <w:rsid w:val="00A43176"/>
    <w:rsid w:val="00A44A18"/>
    <w:rsid w:val="00A4594F"/>
    <w:rsid w:val="00A46AEC"/>
    <w:rsid w:val="00A51851"/>
    <w:rsid w:val="00A55365"/>
    <w:rsid w:val="00A55444"/>
    <w:rsid w:val="00A66D66"/>
    <w:rsid w:val="00A670F8"/>
    <w:rsid w:val="00A677BB"/>
    <w:rsid w:val="00A702F0"/>
    <w:rsid w:val="00A70722"/>
    <w:rsid w:val="00A742B3"/>
    <w:rsid w:val="00A75B9B"/>
    <w:rsid w:val="00A81137"/>
    <w:rsid w:val="00A87572"/>
    <w:rsid w:val="00A90ECB"/>
    <w:rsid w:val="00A952AC"/>
    <w:rsid w:val="00A96D1C"/>
    <w:rsid w:val="00AA01C1"/>
    <w:rsid w:val="00AA18EC"/>
    <w:rsid w:val="00AA2E09"/>
    <w:rsid w:val="00AA464A"/>
    <w:rsid w:val="00AA63EF"/>
    <w:rsid w:val="00AA767E"/>
    <w:rsid w:val="00AB07F0"/>
    <w:rsid w:val="00AB1578"/>
    <w:rsid w:val="00AB21E4"/>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2637"/>
    <w:rsid w:val="00AF314D"/>
    <w:rsid w:val="00AF4004"/>
    <w:rsid w:val="00B02BCF"/>
    <w:rsid w:val="00B02E79"/>
    <w:rsid w:val="00B04BC3"/>
    <w:rsid w:val="00B132B1"/>
    <w:rsid w:val="00B17F24"/>
    <w:rsid w:val="00B2256E"/>
    <w:rsid w:val="00B22990"/>
    <w:rsid w:val="00B23304"/>
    <w:rsid w:val="00B26232"/>
    <w:rsid w:val="00B273D8"/>
    <w:rsid w:val="00B27A2A"/>
    <w:rsid w:val="00B30A7D"/>
    <w:rsid w:val="00B33471"/>
    <w:rsid w:val="00B34290"/>
    <w:rsid w:val="00B35C45"/>
    <w:rsid w:val="00B401EA"/>
    <w:rsid w:val="00B40410"/>
    <w:rsid w:val="00B40F13"/>
    <w:rsid w:val="00B4146E"/>
    <w:rsid w:val="00B4216F"/>
    <w:rsid w:val="00B429F3"/>
    <w:rsid w:val="00B446FE"/>
    <w:rsid w:val="00B4607D"/>
    <w:rsid w:val="00B47B99"/>
    <w:rsid w:val="00B51352"/>
    <w:rsid w:val="00B55F60"/>
    <w:rsid w:val="00B61D39"/>
    <w:rsid w:val="00B6238C"/>
    <w:rsid w:val="00B644F7"/>
    <w:rsid w:val="00B663FF"/>
    <w:rsid w:val="00B6647D"/>
    <w:rsid w:val="00B67A1C"/>
    <w:rsid w:val="00B73F3D"/>
    <w:rsid w:val="00B7450E"/>
    <w:rsid w:val="00B767F7"/>
    <w:rsid w:val="00B778B9"/>
    <w:rsid w:val="00B816B4"/>
    <w:rsid w:val="00B82CAC"/>
    <w:rsid w:val="00B82F48"/>
    <w:rsid w:val="00B853C2"/>
    <w:rsid w:val="00B85CEC"/>
    <w:rsid w:val="00B867D6"/>
    <w:rsid w:val="00B90F8F"/>
    <w:rsid w:val="00B940F6"/>
    <w:rsid w:val="00B94F6B"/>
    <w:rsid w:val="00BA0A8C"/>
    <w:rsid w:val="00BA2927"/>
    <w:rsid w:val="00BA3419"/>
    <w:rsid w:val="00BA6B7B"/>
    <w:rsid w:val="00BA6FA0"/>
    <w:rsid w:val="00BB4DC9"/>
    <w:rsid w:val="00BB5A6F"/>
    <w:rsid w:val="00BB611D"/>
    <w:rsid w:val="00BB7A32"/>
    <w:rsid w:val="00BC184C"/>
    <w:rsid w:val="00BC323B"/>
    <w:rsid w:val="00BC64F6"/>
    <w:rsid w:val="00BC6F83"/>
    <w:rsid w:val="00BC786D"/>
    <w:rsid w:val="00BD14FB"/>
    <w:rsid w:val="00BD2452"/>
    <w:rsid w:val="00BD6432"/>
    <w:rsid w:val="00BD6E39"/>
    <w:rsid w:val="00BD71C5"/>
    <w:rsid w:val="00BD7CD9"/>
    <w:rsid w:val="00BD7DA4"/>
    <w:rsid w:val="00BE0467"/>
    <w:rsid w:val="00BE1B07"/>
    <w:rsid w:val="00BE392C"/>
    <w:rsid w:val="00BE68F8"/>
    <w:rsid w:val="00BE758E"/>
    <w:rsid w:val="00BE7F99"/>
    <w:rsid w:val="00BF2635"/>
    <w:rsid w:val="00BF530C"/>
    <w:rsid w:val="00BF6422"/>
    <w:rsid w:val="00BF77FA"/>
    <w:rsid w:val="00C025BF"/>
    <w:rsid w:val="00C04EA8"/>
    <w:rsid w:val="00C06085"/>
    <w:rsid w:val="00C060F0"/>
    <w:rsid w:val="00C06AE0"/>
    <w:rsid w:val="00C072DB"/>
    <w:rsid w:val="00C107D2"/>
    <w:rsid w:val="00C13757"/>
    <w:rsid w:val="00C14210"/>
    <w:rsid w:val="00C15FFB"/>
    <w:rsid w:val="00C173DB"/>
    <w:rsid w:val="00C2497D"/>
    <w:rsid w:val="00C252D6"/>
    <w:rsid w:val="00C25873"/>
    <w:rsid w:val="00C30BB9"/>
    <w:rsid w:val="00C30FB6"/>
    <w:rsid w:val="00C30FDD"/>
    <w:rsid w:val="00C35471"/>
    <w:rsid w:val="00C36596"/>
    <w:rsid w:val="00C367B7"/>
    <w:rsid w:val="00C36879"/>
    <w:rsid w:val="00C42E0D"/>
    <w:rsid w:val="00C459A4"/>
    <w:rsid w:val="00C477A7"/>
    <w:rsid w:val="00C47FF6"/>
    <w:rsid w:val="00C50E08"/>
    <w:rsid w:val="00C51617"/>
    <w:rsid w:val="00C520F6"/>
    <w:rsid w:val="00C557A8"/>
    <w:rsid w:val="00C5702B"/>
    <w:rsid w:val="00C60365"/>
    <w:rsid w:val="00C6068F"/>
    <w:rsid w:val="00C64E63"/>
    <w:rsid w:val="00C65399"/>
    <w:rsid w:val="00C65957"/>
    <w:rsid w:val="00C66B1F"/>
    <w:rsid w:val="00C66D9B"/>
    <w:rsid w:val="00C67305"/>
    <w:rsid w:val="00C679B6"/>
    <w:rsid w:val="00C71EA2"/>
    <w:rsid w:val="00C73E32"/>
    <w:rsid w:val="00C74B3C"/>
    <w:rsid w:val="00C74D2D"/>
    <w:rsid w:val="00C80426"/>
    <w:rsid w:val="00C80803"/>
    <w:rsid w:val="00C841DC"/>
    <w:rsid w:val="00C874DA"/>
    <w:rsid w:val="00C91D27"/>
    <w:rsid w:val="00C97A9A"/>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EA5"/>
    <w:rsid w:val="00CF3659"/>
    <w:rsid w:val="00CF6791"/>
    <w:rsid w:val="00D00777"/>
    <w:rsid w:val="00D01766"/>
    <w:rsid w:val="00D05A28"/>
    <w:rsid w:val="00D06E4B"/>
    <w:rsid w:val="00D0788B"/>
    <w:rsid w:val="00D165AA"/>
    <w:rsid w:val="00D17E5B"/>
    <w:rsid w:val="00D2266C"/>
    <w:rsid w:val="00D2673F"/>
    <w:rsid w:val="00D32BE4"/>
    <w:rsid w:val="00D35026"/>
    <w:rsid w:val="00D3542C"/>
    <w:rsid w:val="00D37D27"/>
    <w:rsid w:val="00D430F6"/>
    <w:rsid w:val="00D44F0C"/>
    <w:rsid w:val="00D452D7"/>
    <w:rsid w:val="00D462C2"/>
    <w:rsid w:val="00D4686B"/>
    <w:rsid w:val="00D47F2D"/>
    <w:rsid w:val="00D50B07"/>
    <w:rsid w:val="00D53350"/>
    <w:rsid w:val="00D53733"/>
    <w:rsid w:val="00D56CD8"/>
    <w:rsid w:val="00D57A73"/>
    <w:rsid w:val="00D60D69"/>
    <w:rsid w:val="00D61EC7"/>
    <w:rsid w:val="00D62CC2"/>
    <w:rsid w:val="00D62DB5"/>
    <w:rsid w:val="00D651D1"/>
    <w:rsid w:val="00D67071"/>
    <w:rsid w:val="00D7323D"/>
    <w:rsid w:val="00D76FE3"/>
    <w:rsid w:val="00D770B1"/>
    <w:rsid w:val="00D77E2E"/>
    <w:rsid w:val="00D8069A"/>
    <w:rsid w:val="00D817BB"/>
    <w:rsid w:val="00D81ED4"/>
    <w:rsid w:val="00D82516"/>
    <w:rsid w:val="00D82ACC"/>
    <w:rsid w:val="00D83CD6"/>
    <w:rsid w:val="00D83E48"/>
    <w:rsid w:val="00D84532"/>
    <w:rsid w:val="00D87559"/>
    <w:rsid w:val="00D916A4"/>
    <w:rsid w:val="00DA23E0"/>
    <w:rsid w:val="00DA2B2D"/>
    <w:rsid w:val="00DA3D14"/>
    <w:rsid w:val="00DA40CB"/>
    <w:rsid w:val="00DA41D8"/>
    <w:rsid w:val="00DA6654"/>
    <w:rsid w:val="00DA7914"/>
    <w:rsid w:val="00DB17CA"/>
    <w:rsid w:val="00DB44FE"/>
    <w:rsid w:val="00DB49D1"/>
    <w:rsid w:val="00DB5125"/>
    <w:rsid w:val="00DC0505"/>
    <w:rsid w:val="00DC20F2"/>
    <w:rsid w:val="00DC242D"/>
    <w:rsid w:val="00DC516E"/>
    <w:rsid w:val="00DC7484"/>
    <w:rsid w:val="00DD2B0C"/>
    <w:rsid w:val="00DD2F31"/>
    <w:rsid w:val="00DD41B5"/>
    <w:rsid w:val="00DD77E0"/>
    <w:rsid w:val="00DE0768"/>
    <w:rsid w:val="00DE0AD3"/>
    <w:rsid w:val="00DE10B5"/>
    <w:rsid w:val="00DE4647"/>
    <w:rsid w:val="00DE4A11"/>
    <w:rsid w:val="00DF1740"/>
    <w:rsid w:val="00DF25CC"/>
    <w:rsid w:val="00DF453E"/>
    <w:rsid w:val="00DF6ADD"/>
    <w:rsid w:val="00E00E2C"/>
    <w:rsid w:val="00E00F00"/>
    <w:rsid w:val="00E0185A"/>
    <w:rsid w:val="00E01B17"/>
    <w:rsid w:val="00E04D18"/>
    <w:rsid w:val="00E05F94"/>
    <w:rsid w:val="00E074BC"/>
    <w:rsid w:val="00E12FCC"/>
    <w:rsid w:val="00E1414A"/>
    <w:rsid w:val="00E147D6"/>
    <w:rsid w:val="00E161F8"/>
    <w:rsid w:val="00E224A4"/>
    <w:rsid w:val="00E23A7C"/>
    <w:rsid w:val="00E25456"/>
    <w:rsid w:val="00E25F01"/>
    <w:rsid w:val="00E32371"/>
    <w:rsid w:val="00E32795"/>
    <w:rsid w:val="00E32A17"/>
    <w:rsid w:val="00E336A6"/>
    <w:rsid w:val="00E35F78"/>
    <w:rsid w:val="00E36AEC"/>
    <w:rsid w:val="00E40256"/>
    <w:rsid w:val="00E419F7"/>
    <w:rsid w:val="00E43AB6"/>
    <w:rsid w:val="00E43C81"/>
    <w:rsid w:val="00E458D7"/>
    <w:rsid w:val="00E45D6F"/>
    <w:rsid w:val="00E463F6"/>
    <w:rsid w:val="00E47FB6"/>
    <w:rsid w:val="00E510FF"/>
    <w:rsid w:val="00E53C54"/>
    <w:rsid w:val="00E57065"/>
    <w:rsid w:val="00E570A4"/>
    <w:rsid w:val="00E57C08"/>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3C89"/>
    <w:rsid w:val="00E94F29"/>
    <w:rsid w:val="00E9540C"/>
    <w:rsid w:val="00E96503"/>
    <w:rsid w:val="00EA0E37"/>
    <w:rsid w:val="00EA3860"/>
    <w:rsid w:val="00EB1719"/>
    <w:rsid w:val="00EB19D1"/>
    <w:rsid w:val="00EB42BF"/>
    <w:rsid w:val="00EB4D48"/>
    <w:rsid w:val="00EB6A58"/>
    <w:rsid w:val="00EC09AF"/>
    <w:rsid w:val="00EC2082"/>
    <w:rsid w:val="00EC21BB"/>
    <w:rsid w:val="00EC2629"/>
    <w:rsid w:val="00ED0C3C"/>
    <w:rsid w:val="00ED0EBB"/>
    <w:rsid w:val="00ED559B"/>
    <w:rsid w:val="00ED5A86"/>
    <w:rsid w:val="00EE0C58"/>
    <w:rsid w:val="00EE19D8"/>
    <w:rsid w:val="00EE2A79"/>
    <w:rsid w:val="00EE35D0"/>
    <w:rsid w:val="00EE4322"/>
    <w:rsid w:val="00EE7347"/>
    <w:rsid w:val="00EE77ED"/>
    <w:rsid w:val="00EF00B4"/>
    <w:rsid w:val="00EF1254"/>
    <w:rsid w:val="00EF3E05"/>
    <w:rsid w:val="00EF6BD1"/>
    <w:rsid w:val="00EF764F"/>
    <w:rsid w:val="00F00493"/>
    <w:rsid w:val="00F00B7C"/>
    <w:rsid w:val="00F0379B"/>
    <w:rsid w:val="00F03C64"/>
    <w:rsid w:val="00F04D07"/>
    <w:rsid w:val="00F062C2"/>
    <w:rsid w:val="00F0737E"/>
    <w:rsid w:val="00F10646"/>
    <w:rsid w:val="00F149DD"/>
    <w:rsid w:val="00F14D4B"/>
    <w:rsid w:val="00F230AF"/>
    <w:rsid w:val="00F23B4A"/>
    <w:rsid w:val="00F25D56"/>
    <w:rsid w:val="00F36DEC"/>
    <w:rsid w:val="00F37192"/>
    <w:rsid w:val="00F426FB"/>
    <w:rsid w:val="00F4326A"/>
    <w:rsid w:val="00F45CAA"/>
    <w:rsid w:val="00F501EC"/>
    <w:rsid w:val="00F510D1"/>
    <w:rsid w:val="00F512AC"/>
    <w:rsid w:val="00F53F9A"/>
    <w:rsid w:val="00F54276"/>
    <w:rsid w:val="00F555CD"/>
    <w:rsid w:val="00F5614E"/>
    <w:rsid w:val="00F6060C"/>
    <w:rsid w:val="00F60828"/>
    <w:rsid w:val="00F62696"/>
    <w:rsid w:val="00F630D2"/>
    <w:rsid w:val="00F6376C"/>
    <w:rsid w:val="00F707C1"/>
    <w:rsid w:val="00F70ACB"/>
    <w:rsid w:val="00F71AC4"/>
    <w:rsid w:val="00F725F3"/>
    <w:rsid w:val="00F739C8"/>
    <w:rsid w:val="00F73C90"/>
    <w:rsid w:val="00F749B0"/>
    <w:rsid w:val="00F74FE8"/>
    <w:rsid w:val="00F7769F"/>
    <w:rsid w:val="00F77F99"/>
    <w:rsid w:val="00F81046"/>
    <w:rsid w:val="00F821B1"/>
    <w:rsid w:val="00F85124"/>
    <w:rsid w:val="00F93566"/>
    <w:rsid w:val="00F949C8"/>
    <w:rsid w:val="00F95A62"/>
    <w:rsid w:val="00FA1346"/>
    <w:rsid w:val="00FA2F41"/>
    <w:rsid w:val="00FA35DD"/>
    <w:rsid w:val="00FA473E"/>
    <w:rsid w:val="00FA5BCF"/>
    <w:rsid w:val="00FB2FA7"/>
    <w:rsid w:val="00FB3189"/>
    <w:rsid w:val="00FB3217"/>
    <w:rsid w:val="00FB60F8"/>
    <w:rsid w:val="00FC0300"/>
    <w:rsid w:val="00FC0A25"/>
    <w:rsid w:val="00FC10E6"/>
    <w:rsid w:val="00FC25BE"/>
    <w:rsid w:val="00FC2A0E"/>
    <w:rsid w:val="00FC2F2A"/>
    <w:rsid w:val="00FD1218"/>
    <w:rsid w:val="00FD3283"/>
    <w:rsid w:val="00FD3686"/>
    <w:rsid w:val="00FD380D"/>
    <w:rsid w:val="00FD3F8A"/>
    <w:rsid w:val="00FE0622"/>
    <w:rsid w:val="00FE153B"/>
    <w:rsid w:val="00FE3982"/>
    <w:rsid w:val="00FE5E48"/>
    <w:rsid w:val="00FE61C1"/>
    <w:rsid w:val="00FF218D"/>
    <w:rsid w:val="00FF21DA"/>
    <w:rsid w:val="00FF57E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2"/>
    <o:shapelayout v:ext="edit">
      <o:idmap v:ext="edit" data="1"/>
    </o:shapelayout>
  </w:shapeDefaults>
  <w:decimalSymbol w:val="."/>
  <w:listSeparator w:val=","/>
  <w14:docId w14:val="1933E93A"/>
  <w15:docId w15:val="{EDCA10D6-E6F4-4785-B919-D2525894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B33F2"/>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B33F2"/>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287A4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106880">
      <w:bodyDiv w:val="1"/>
      <w:marLeft w:val="0"/>
      <w:marRight w:val="0"/>
      <w:marTop w:val="0"/>
      <w:marBottom w:val="0"/>
      <w:divBdr>
        <w:top w:val="none" w:sz="0" w:space="0" w:color="auto"/>
        <w:left w:val="none" w:sz="0" w:space="0" w:color="auto"/>
        <w:bottom w:val="none" w:sz="0" w:space="0" w:color="auto"/>
        <w:right w:val="none" w:sz="0" w:space="0" w:color="auto"/>
      </w:divBdr>
    </w:div>
    <w:div w:id="167302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775E99-02FD-45A3-8043-527E6434520D}">
  <ds:schemaRefs>
    <ds:schemaRef ds:uri="http://schemas.openxmlformats.org/officeDocument/2006/bibliography"/>
  </ds:schemaRefs>
</ds:datastoreItem>
</file>

<file path=customXml/itemProps2.xml><?xml version="1.0" encoding="utf-8"?>
<ds:datastoreItem xmlns:ds="http://schemas.openxmlformats.org/officeDocument/2006/customXml" ds:itemID="{62866902-500C-41BA-9C49-3FB2BFEC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tferris110513</dc:creator>
  <cp:lastModifiedBy>Markstrum, Alexis@Energy</cp:lastModifiedBy>
  <cp:revision>2</cp:revision>
  <dcterms:created xsi:type="dcterms:W3CDTF">2019-11-27T21:09:00Z</dcterms:created>
  <dcterms:modified xsi:type="dcterms:W3CDTF">2019-11-27T21:09:00Z</dcterms:modified>
</cp:coreProperties>
</file>
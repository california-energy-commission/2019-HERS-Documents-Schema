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6B1C28" w:rsidRPr="001D49B7" w14:paraId="517E59AE" w14:textId="77777777" w:rsidTr="000206B5">
        <w:trPr>
          <w:cantSplit/>
          <w:trHeight w:val="449"/>
        </w:trPr>
        <w:tc>
          <w:tcPr>
            <w:tcW w:w="5000" w:type="pct"/>
            <w:gridSpan w:val="3"/>
          </w:tcPr>
          <w:p w14:paraId="517E59AC" w14:textId="2A45BBD0" w:rsidR="006B1C28" w:rsidRPr="001D49B7" w:rsidRDefault="006B1C28" w:rsidP="00731BAB">
            <w:pPr>
              <w:rPr>
                <w:rFonts w:ascii="Calibri" w:hAnsi="Calibri"/>
                <w:b/>
              </w:rPr>
            </w:pPr>
            <w:bookmarkStart w:id="0" w:name="_GoBack"/>
            <w:bookmarkEnd w:id="0"/>
            <w:r>
              <w:rPr>
                <w:rFonts w:ascii="Calibri" w:hAnsi="Calibri"/>
                <w:b/>
              </w:rPr>
              <w:t>A. System Information</w:t>
            </w:r>
          </w:p>
          <w:p w14:paraId="517E59AD" w14:textId="77777777" w:rsidR="006B1C28" w:rsidRPr="0032702E" w:rsidRDefault="006B1C28" w:rsidP="00731BAB">
            <w:pPr>
              <w:rPr>
                <w:rFonts w:ascii="Calibri" w:hAnsi="Calibri"/>
              </w:rPr>
            </w:pPr>
            <w:r w:rsidRPr="0032702E">
              <w:rPr>
                <w:rFonts w:ascii="Calibri" w:hAnsi="Calibri"/>
                <w:sz w:val="18"/>
              </w:rPr>
              <w:t>Each system requiring refrigerant charge verification will be documented on a separate certificate.</w:t>
            </w:r>
          </w:p>
        </w:tc>
      </w:tr>
      <w:tr w:rsidR="006B1C28" w:rsidRPr="001D49B7" w14:paraId="517E59B2" w14:textId="77777777" w:rsidTr="00C016B2">
        <w:trPr>
          <w:cantSplit/>
          <w:trHeight w:val="360"/>
        </w:trPr>
        <w:tc>
          <w:tcPr>
            <w:tcW w:w="288" w:type="pct"/>
            <w:vAlign w:val="center"/>
          </w:tcPr>
          <w:p w14:paraId="517E59A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9B0" w14:textId="59C9A801" w:rsidR="006B1C28" w:rsidRPr="001D49B7" w:rsidRDefault="00C02166" w:rsidP="00731BAB">
            <w:pPr>
              <w:pStyle w:val="Header"/>
              <w:tabs>
                <w:tab w:val="clear" w:pos="4320"/>
                <w:tab w:val="clear" w:pos="8640"/>
              </w:tabs>
              <w:rPr>
                <w:rFonts w:ascii="Calibri" w:hAnsi="Calibri"/>
              </w:rPr>
            </w:pPr>
            <w:r>
              <w:rPr>
                <w:rFonts w:ascii="Calibri" w:hAnsi="Calibri"/>
              </w:rPr>
              <w:t xml:space="preserve">Space Conditioning </w:t>
            </w:r>
            <w:r w:rsidR="006B1C28">
              <w:rPr>
                <w:rFonts w:ascii="Calibri" w:hAnsi="Calibri"/>
              </w:rPr>
              <w:t>System Identification or Name</w:t>
            </w:r>
          </w:p>
        </w:tc>
        <w:tc>
          <w:tcPr>
            <w:tcW w:w="2500" w:type="pct"/>
          </w:tcPr>
          <w:p w14:paraId="517E59B1"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B6" w14:textId="77777777" w:rsidTr="00C016B2">
        <w:trPr>
          <w:cantSplit/>
          <w:trHeight w:val="360"/>
        </w:trPr>
        <w:tc>
          <w:tcPr>
            <w:tcW w:w="288" w:type="pct"/>
            <w:vAlign w:val="center"/>
          </w:tcPr>
          <w:p w14:paraId="517E59B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9B4" w14:textId="341D0A31" w:rsidR="006B1C28" w:rsidRPr="001D49B7" w:rsidRDefault="00C02166" w:rsidP="00731BAB">
            <w:pPr>
              <w:pStyle w:val="Header"/>
              <w:tabs>
                <w:tab w:val="clear" w:pos="4320"/>
                <w:tab w:val="clear" w:pos="8640"/>
              </w:tabs>
              <w:rPr>
                <w:rFonts w:ascii="Calibri" w:hAnsi="Calibri"/>
              </w:rPr>
            </w:pPr>
            <w:r>
              <w:rPr>
                <w:rFonts w:ascii="Calibri" w:hAnsi="Calibri"/>
              </w:rPr>
              <w:t xml:space="preserve">Space Conditioning </w:t>
            </w:r>
            <w:r w:rsidR="006B1C28">
              <w:rPr>
                <w:rFonts w:ascii="Calibri" w:hAnsi="Calibri"/>
              </w:rPr>
              <w:t>System Location or Area Served</w:t>
            </w:r>
          </w:p>
        </w:tc>
        <w:tc>
          <w:tcPr>
            <w:tcW w:w="2500" w:type="pct"/>
          </w:tcPr>
          <w:p w14:paraId="517E59B5" w14:textId="77777777" w:rsidR="006B1C28" w:rsidRPr="001D49B7" w:rsidRDefault="006B1C28" w:rsidP="00C016B2">
            <w:pPr>
              <w:rPr>
                <w:rFonts w:ascii="Calibri" w:hAnsi="Calibri"/>
              </w:rPr>
            </w:pPr>
          </w:p>
        </w:tc>
      </w:tr>
      <w:tr w:rsidR="006B1C28" w:rsidRPr="001D49B7" w14:paraId="517E59BA" w14:textId="77777777" w:rsidTr="00C016B2">
        <w:trPr>
          <w:cantSplit/>
          <w:trHeight w:val="360"/>
        </w:trPr>
        <w:tc>
          <w:tcPr>
            <w:tcW w:w="288" w:type="pct"/>
            <w:vAlign w:val="center"/>
          </w:tcPr>
          <w:p w14:paraId="517E59B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9B8" w14:textId="10006738"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ake or </w:t>
            </w:r>
            <w:r w:rsidR="00731BAB">
              <w:rPr>
                <w:rFonts w:ascii="Calibri" w:hAnsi="Calibri"/>
              </w:rPr>
              <w:t>B</w:t>
            </w:r>
            <w:r>
              <w:rPr>
                <w:rFonts w:ascii="Calibri" w:hAnsi="Calibri"/>
              </w:rPr>
              <w:t>rand</w:t>
            </w:r>
          </w:p>
        </w:tc>
        <w:tc>
          <w:tcPr>
            <w:tcW w:w="2500" w:type="pct"/>
          </w:tcPr>
          <w:p w14:paraId="517E59B9" w14:textId="77777777" w:rsidR="006B1C28" w:rsidRPr="001D49B7" w:rsidRDefault="006B1C28" w:rsidP="00C016B2">
            <w:pPr>
              <w:rPr>
                <w:rFonts w:ascii="Calibri" w:hAnsi="Calibri"/>
              </w:rPr>
            </w:pPr>
          </w:p>
        </w:tc>
      </w:tr>
      <w:tr w:rsidR="006B1C28" w:rsidRPr="001D49B7" w14:paraId="517E59BE" w14:textId="77777777" w:rsidTr="00C016B2">
        <w:trPr>
          <w:cantSplit/>
          <w:trHeight w:val="360"/>
        </w:trPr>
        <w:tc>
          <w:tcPr>
            <w:tcW w:w="288" w:type="pct"/>
            <w:vAlign w:val="center"/>
          </w:tcPr>
          <w:p w14:paraId="517E59B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9BC" w14:textId="7A848F41"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odel </w:t>
            </w:r>
            <w:r w:rsidR="00731BAB">
              <w:rPr>
                <w:rFonts w:ascii="Calibri" w:hAnsi="Calibri"/>
              </w:rPr>
              <w:t>N</w:t>
            </w:r>
            <w:r>
              <w:rPr>
                <w:rFonts w:ascii="Calibri" w:hAnsi="Calibri"/>
              </w:rPr>
              <w:t>umber</w:t>
            </w:r>
          </w:p>
        </w:tc>
        <w:tc>
          <w:tcPr>
            <w:tcW w:w="2500" w:type="pct"/>
          </w:tcPr>
          <w:p w14:paraId="517E59BD" w14:textId="77777777" w:rsidR="006B1C28" w:rsidRPr="001D49B7" w:rsidRDefault="006B1C28" w:rsidP="00C016B2">
            <w:pPr>
              <w:rPr>
                <w:rFonts w:ascii="Calibri" w:hAnsi="Calibri"/>
              </w:rPr>
            </w:pPr>
          </w:p>
        </w:tc>
      </w:tr>
      <w:tr w:rsidR="006B1C28" w:rsidRPr="001D49B7" w14:paraId="517E59C2" w14:textId="77777777" w:rsidTr="00C016B2">
        <w:trPr>
          <w:cantSplit/>
          <w:trHeight w:val="360"/>
        </w:trPr>
        <w:tc>
          <w:tcPr>
            <w:tcW w:w="288" w:type="pct"/>
            <w:vAlign w:val="center"/>
          </w:tcPr>
          <w:p w14:paraId="517E59B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9C0" w14:textId="4A78AE7E" w:rsidR="006B1C28" w:rsidRPr="001D49B7" w:rsidRDefault="006B1C28" w:rsidP="00731BA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9C1" w14:textId="77777777" w:rsidR="006B1C28" w:rsidRPr="001D49B7" w:rsidRDefault="006B1C28" w:rsidP="00C016B2">
            <w:pPr>
              <w:rPr>
                <w:rFonts w:ascii="Calibri" w:hAnsi="Calibri"/>
              </w:rPr>
            </w:pPr>
          </w:p>
        </w:tc>
      </w:tr>
      <w:tr w:rsidR="006B1C28" w:rsidRPr="001D49B7" w14:paraId="517E59C6" w14:textId="77777777" w:rsidTr="00C016B2">
        <w:trPr>
          <w:cantSplit/>
          <w:trHeight w:val="360"/>
        </w:trPr>
        <w:tc>
          <w:tcPr>
            <w:tcW w:w="288" w:type="pct"/>
            <w:vAlign w:val="center"/>
          </w:tcPr>
          <w:p w14:paraId="517E59C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9C4" w14:textId="12CAF79C"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S</w:t>
            </w:r>
            <w:r>
              <w:rPr>
                <w:rFonts w:ascii="Calibri" w:hAnsi="Calibri"/>
              </w:rPr>
              <w:t xml:space="preserve">erial </w:t>
            </w:r>
            <w:r w:rsidR="00731BAB">
              <w:rPr>
                <w:rFonts w:ascii="Calibri" w:hAnsi="Calibri"/>
              </w:rPr>
              <w:t>N</w:t>
            </w:r>
            <w:r>
              <w:rPr>
                <w:rFonts w:ascii="Calibri" w:hAnsi="Calibri"/>
              </w:rPr>
              <w:t>umber</w:t>
            </w:r>
          </w:p>
        </w:tc>
        <w:tc>
          <w:tcPr>
            <w:tcW w:w="2500" w:type="pct"/>
          </w:tcPr>
          <w:p w14:paraId="517E59C5" w14:textId="77777777" w:rsidR="006B1C28" w:rsidRPr="001D49B7" w:rsidRDefault="006B1C28" w:rsidP="00C016B2">
            <w:pPr>
              <w:rPr>
                <w:rFonts w:ascii="Calibri" w:hAnsi="Calibri"/>
              </w:rPr>
            </w:pPr>
          </w:p>
        </w:tc>
      </w:tr>
      <w:tr w:rsidR="006B1C28" w:rsidRPr="001D49B7" w14:paraId="517E59CA" w14:textId="77777777" w:rsidTr="00C016B2">
        <w:trPr>
          <w:cantSplit/>
          <w:trHeight w:val="360"/>
        </w:trPr>
        <w:tc>
          <w:tcPr>
            <w:tcW w:w="288" w:type="pct"/>
            <w:vAlign w:val="center"/>
          </w:tcPr>
          <w:p w14:paraId="517E59C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9C8" w14:textId="0F89DB5D" w:rsidR="006B1C28" w:rsidRPr="001D49B7" w:rsidRDefault="006B1C28"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9C9"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CE" w14:textId="77777777" w:rsidTr="00C016B2">
        <w:trPr>
          <w:cantSplit/>
          <w:trHeight w:val="360"/>
        </w:trPr>
        <w:tc>
          <w:tcPr>
            <w:tcW w:w="288" w:type="pct"/>
            <w:vAlign w:val="center"/>
          </w:tcPr>
          <w:p w14:paraId="517E59C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9CC" w14:textId="36B14166" w:rsidR="006B1C28" w:rsidRPr="001D49B7" w:rsidRDefault="006B1C28"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9CD" w14:textId="77777777" w:rsidR="006B1C28" w:rsidRPr="001D49B7" w:rsidRDefault="006B1C28" w:rsidP="00C016B2">
            <w:pPr>
              <w:rPr>
                <w:rFonts w:ascii="Calibri" w:hAnsi="Calibri"/>
              </w:rPr>
            </w:pPr>
          </w:p>
        </w:tc>
      </w:tr>
      <w:tr w:rsidR="0018604B" w:rsidRPr="001D49B7" w14:paraId="01BF5CAB" w14:textId="77777777" w:rsidTr="00C016B2">
        <w:trPr>
          <w:cantSplit/>
          <w:trHeight w:val="360"/>
        </w:trPr>
        <w:tc>
          <w:tcPr>
            <w:tcW w:w="288" w:type="pct"/>
            <w:vAlign w:val="center"/>
          </w:tcPr>
          <w:p w14:paraId="08C8BA36" w14:textId="2552B9AE"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79C6D94" w14:textId="4926ABE3"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672496F0" w14:textId="77777777" w:rsidR="0018604B" w:rsidRPr="001D49B7" w:rsidRDefault="0018604B" w:rsidP="00C016B2">
            <w:pPr>
              <w:rPr>
                <w:rFonts w:ascii="Calibri" w:hAnsi="Calibri"/>
              </w:rPr>
            </w:pPr>
          </w:p>
        </w:tc>
      </w:tr>
      <w:tr w:rsidR="006B1C28" w:rsidRPr="001D49B7" w14:paraId="517E59D2" w14:textId="77777777" w:rsidTr="00C016B2">
        <w:trPr>
          <w:cantSplit/>
          <w:trHeight w:val="360"/>
        </w:trPr>
        <w:tc>
          <w:tcPr>
            <w:tcW w:w="288" w:type="pct"/>
            <w:vAlign w:val="center"/>
          </w:tcPr>
          <w:p w14:paraId="517E59CF" w14:textId="04166FA0" w:rsidR="006B1C28"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9D0" w14:textId="6B9D0864" w:rsidR="006B1C28" w:rsidRPr="001D49B7" w:rsidRDefault="006B1C28" w:rsidP="00C016B2">
            <w:pPr>
              <w:pStyle w:val="Header"/>
              <w:tabs>
                <w:tab w:val="clear" w:pos="4320"/>
                <w:tab w:val="clear" w:pos="8640"/>
              </w:tabs>
              <w:rPr>
                <w:rFonts w:ascii="Calibri" w:hAnsi="Calibri"/>
              </w:rPr>
            </w:pPr>
            <w:r>
              <w:rPr>
                <w:rFonts w:ascii="Calibri" w:hAnsi="Calibri"/>
              </w:rPr>
              <w:t>System Installation Type</w:t>
            </w:r>
          </w:p>
        </w:tc>
        <w:tc>
          <w:tcPr>
            <w:tcW w:w="2500" w:type="pct"/>
            <w:vAlign w:val="center"/>
          </w:tcPr>
          <w:p w14:paraId="517E59D1" w14:textId="77777777" w:rsidR="006B1C28" w:rsidRPr="001D49B7" w:rsidRDefault="006B1C28" w:rsidP="00C016B2">
            <w:pPr>
              <w:rPr>
                <w:rFonts w:ascii="Calibri" w:hAnsi="Calibri"/>
              </w:rPr>
            </w:pPr>
          </w:p>
        </w:tc>
      </w:tr>
      <w:tr w:rsidR="006B1C28" w:rsidRPr="001D49B7" w14:paraId="517E59D6" w14:textId="77777777" w:rsidTr="00C016B2">
        <w:trPr>
          <w:cantSplit/>
          <w:trHeight w:val="360"/>
        </w:trPr>
        <w:tc>
          <w:tcPr>
            <w:tcW w:w="288" w:type="pct"/>
            <w:vAlign w:val="center"/>
          </w:tcPr>
          <w:p w14:paraId="517E59D3" w14:textId="6BC4FB5A" w:rsidR="006B1C28"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4739E195" w14:textId="298EA07E" w:rsidR="00731BAB" w:rsidRDefault="00E235EF" w:rsidP="00C016B2">
            <w:pPr>
              <w:pStyle w:val="Header"/>
              <w:tabs>
                <w:tab w:val="clear" w:pos="4320"/>
                <w:tab w:val="clear" w:pos="8640"/>
              </w:tabs>
              <w:rPr>
                <w:rFonts w:ascii="Calibri" w:hAnsi="Calibri"/>
              </w:rPr>
            </w:pPr>
            <w:r>
              <w:rPr>
                <w:rFonts w:ascii="Calibri" w:hAnsi="Calibri"/>
              </w:rPr>
              <w:t>Fault Indicator Display</w:t>
            </w:r>
            <w:r w:rsidR="006B1C28">
              <w:rPr>
                <w:rFonts w:ascii="Calibri" w:hAnsi="Calibri"/>
              </w:rPr>
              <w:t xml:space="preserve"> (</w:t>
            </w:r>
            <w:r>
              <w:rPr>
                <w:rFonts w:ascii="Calibri" w:hAnsi="Calibri"/>
              </w:rPr>
              <w:t>FID</w:t>
            </w:r>
            <w:r w:rsidR="006B1C28">
              <w:rPr>
                <w:rFonts w:ascii="Calibri" w:hAnsi="Calibri"/>
              </w:rPr>
              <w:t>) Status</w:t>
            </w:r>
          </w:p>
          <w:p w14:paraId="517E59D4" w14:textId="5FAFBE77" w:rsidR="006B1C28" w:rsidRPr="001D49B7" w:rsidRDefault="006B1C28"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9D5" w14:textId="77777777" w:rsidR="006B1C28" w:rsidRPr="001D49B7" w:rsidRDefault="006B1C28" w:rsidP="00C016B2">
            <w:pPr>
              <w:rPr>
                <w:rFonts w:ascii="Calibri" w:hAnsi="Calibri"/>
              </w:rPr>
            </w:pPr>
          </w:p>
        </w:tc>
      </w:tr>
      <w:tr w:rsidR="006B1C28" w:rsidRPr="001D49B7" w14:paraId="517E59DA" w14:textId="77777777" w:rsidTr="00C016B2">
        <w:trPr>
          <w:cantSplit/>
          <w:trHeight w:val="360"/>
        </w:trPr>
        <w:tc>
          <w:tcPr>
            <w:tcW w:w="288" w:type="pct"/>
            <w:vAlign w:val="center"/>
          </w:tcPr>
          <w:p w14:paraId="517E59D7" w14:textId="742ABA03" w:rsidR="006B1C28"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9D8" w14:textId="2B4F0A95" w:rsidR="006B1C28" w:rsidRPr="001D49B7" w:rsidRDefault="006B1C28" w:rsidP="00C016B2">
            <w:pPr>
              <w:pStyle w:val="Header"/>
              <w:tabs>
                <w:tab w:val="clear" w:pos="4320"/>
                <w:tab w:val="clear" w:pos="8640"/>
              </w:tabs>
              <w:rPr>
                <w:rFonts w:ascii="Calibri" w:hAnsi="Calibri"/>
              </w:rPr>
            </w:pPr>
            <w:r>
              <w:rPr>
                <w:rFonts w:ascii="Calibri" w:hAnsi="Calibri"/>
              </w:rPr>
              <w:t xml:space="preserve">Is the system of a type that the minimum airflow can be verified </w:t>
            </w:r>
            <w:ins w:id="1" w:author="Markstrum, Alexis@Energy" w:date="2019-10-16T15:53:00Z">
              <w:r w:rsidR="00027FA2">
                <w:rPr>
                  <w:rFonts w:ascii="Calibri" w:hAnsi="Calibri"/>
                </w:rPr>
                <w:t>for all indoor un</w:t>
              </w:r>
            </w:ins>
            <w:ins w:id="2" w:author="Markstrum, Alexis@Energy" w:date="2019-10-16T15:54:00Z">
              <w:r w:rsidR="00027FA2">
                <w:rPr>
                  <w:rFonts w:ascii="Calibri" w:hAnsi="Calibri"/>
                </w:rPr>
                <w:t>i</w:t>
              </w:r>
            </w:ins>
            <w:ins w:id="3" w:author="Markstrum, Alexis@Energy" w:date="2019-10-16T15:53:00Z">
              <w:r w:rsidR="00027FA2">
                <w:rPr>
                  <w:rFonts w:ascii="Calibri" w:hAnsi="Calibri"/>
                </w:rPr>
                <w:t xml:space="preserve">ts </w:t>
              </w:r>
            </w:ins>
            <w:r>
              <w:rPr>
                <w:rFonts w:ascii="Calibri" w:hAnsi="Calibri"/>
              </w:rPr>
              <w:t>using an approved measurement procedure (RA3.3 or RA</w:t>
            </w:r>
            <w:r w:rsidR="009A07D1">
              <w:rPr>
                <w:rFonts w:ascii="Calibri" w:hAnsi="Calibri"/>
              </w:rPr>
              <w:t>3.3.3</w:t>
            </w:r>
            <w:r>
              <w:rPr>
                <w:rFonts w:ascii="Calibri" w:hAnsi="Calibri"/>
              </w:rPr>
              <w:t>)?</w:t>
            </w:r>
          </w:p>
        </w:tc>
        <w:tc>
          <w:tcPr>
            <w:tcW w:w="2500" w:type="pct"/>
            <w:vAlign w:val="center"/>
          </w:tcPr>
          <w:p w14:paraId="517E59D9" w14:textId="77777777" w:rsidR="006B1C28" w:rsidRPr="001D49B7" w:rsidRDefault="006B1C28" w:rsidP="00C016B2">
            <w:pPr>
              <w:rPr>
                <w:rFonts w:ascii="Calibri" w:hAnsi="Calibri"/>
              </w:rPr>
            </w:pPr>
          </w:p>
        </w:tc>
      </w:tr>
      <w:tr w:rsidR="006B1C28" w:rsidRPr="001D49B7" w14:paraId="517E59DE" w14:textId="77777777" w:rsidTr="00C016B2">
        <w:trPr>
          <w:cantSplit/>
          <w:trHeight w:val="360"/>
        </w:trPr>
        <w:tc>
          <w:tcPr>
            <w:tcW w:w="288" w:type="pct"/>
            <w:vAlign w:val="center"/>
          </w:tcPr>
          <w:p w14:paraId="517E59DB" w14:textId="262EFCAD" w:rsidR="006B1C28"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9DC" w14:textId="77777777" w:rsidR="006B1C28" w:rsidRPr="001D49B7" w:rsidRDefault="006B1C28" w:rsidP="00731BA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9DD" w14:textId="77777777" w:rsidR="006B1C28" w:rsidRPr="001D49B7" w:rsidRDefault="006B1C28" w:rsidP="00C016B2">
            <w:pPr>
              <w:rPr>
                <w:rFonts w:ascii="Calibri" w:hAnsi="Calibri"/>
              </w:rPr>
            </w:pPr>
          </w:p>
        </w:tc>
      </w:tr>
      <w:tr w:rsidR="006B1C28" w:rsidRPr="001D49B7" w14:paraId="517E59E2" w14:textId="77777777" w:rsidTr="00C016B2">
        <w:trPr>
          <w:cantSplit/>
          <w:trHeight w:val="360"/>
        </w:trPr>
        <w:tc>
          <w:tcPr>
            <w:tcW w:w="288" w:type="pct"/>
            <w:vAlign w:val="center"/>
          </w:tcPr>
          <w:p w14:paraId="517E59DF" w14:textId="73A04ECA" w:rsidR="006B1C28"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9E0" w14:textId="7F013CEE" w:rsidR="006B1C28" w:rsidRPr="001D49B7" w:rsidRDefault="006B1C28" w:rsidP="00731BAB">
            <w:pPr>
              <w:pStyle w:val="Header"/>
              <w:tabs>
                <w:tab w:val="clear" w:pos="4320"/>
                <w:tab w:val="clear" w:pos="8640"/>
              </w:tabs>
              <w:rPr>
                <w:rFonts w:ascii="Calibri" w:hAnsi="Calibri"/>
              </w:rPr>
            </w:pPr>
            <w:r>
              <w:rPr>
                <w:rFonts w:ascii="Calibri" w:hAnsi="Calibri"/>
              </w:rPr>
              <w:t xml:space="preserve">Date of Refrigerant Charge Verification for this </w:t>
            </w:r>
            <w:r w:rsidR="00731BAB">
              <w:rPr>
                <w:rFonts w:ascii="Calibri" w:hAnsi="Calibri"/>
              </w:rPr>
              <w:t>S</w:t>
            </w:r>
            <w:r>
              <w:rPr>
                <w:rFonts w:ascii="Calibri" w:hAnsi="Calibri"/>
              </w:rPr>
              <w:t>ystem</w:t>
            </w:r>
          </w:p>
        </w:tc>
        <w:tc>
          <w:tcPr>
            <w:tcW w:w="2500" w:type="pct"/>
            <w:vAlign w:val="center"/>
          </w:tcPr>
          <w:p w14:paraId="517E59E1" w14:textId="77777777" w:rsidR="006B1C28" w:rsidRPr="001D49B7" w:rsidRDefault="006B1C28" w:rsidP="00731BAB">
            <w:pPr>
              <w:rPr>
                <w:rFonts w:ascii="Calibri" w:hAnsi="Calibri"/>
              </w:rPr>
            </w:pPr>
          </w:p>
        </w:tc>
      </w:tr>
      <w:tr w:rsidR="006B1C28" w:rsidRPr="001D49B7" w14:paraId="517E59E6" w14:textId="77777777" w:rsidTr="00C016B2">
        <w:trPr>
          <w:cantSplit/>
          <w:trHeight w:val="360"/>
        </w:trPr>
        <w:tc>
          <w:tcPr>
            <w:tcW w:w="288" w:type="pct"/>
            <w:vAlign w:val="center"/>
          </w:tcPr>
          <w:p w14:paraId="517E59E3" w14:textId="67FB8255" w:rsidR="006B1C28"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9E4" w14:textId="6D8B7C22" w:rsidR="006B1C28" w:rsidRPr="001D49B7" w:rsidRDefault="006B1C28" w:rsidP="00731BAB">
            <w:pPr>
              <w:pStyle w:val="Header"/>
              <w:tabs>
                <w:tab w:val="clear" w:pos="4320"/>
                <w:tab w:val="clear" w:pos="8640"/>
              </w:tabs>
              <w:rPr>
                <w:rFonts w:ascii="Calibri" w:hAnsi="Calibri"/>
              </w:rPr>
            </w:pPr>
            <w:r>
              <w:rPr>
                <w:rFonts w:ascii="Calibri" w:hAnsi="Calibri"/>
              </w:rPr>
              <w:t xml:space="preserve">Refrigerant </w:t>
            </w:r>
            <w:r w:rsidR="00731BAB">
              <w:rPr>
                <w:rFonts w:ascii="Calibri" w:hAnsi="Calibri"/>
              </w:rPr>
              <w:t>C</w:t>
            </w:r>
            <w:r>
              <w:rPr>
                <w:rFonts w:ascii="Calibri" w:hAnsi="Calibri"/>
              </w:rPr>
              <w:t xml:space="preserve">harge </w:t>
            </w:r>
            <w:r w:rsidR="00731BAB">
              <w:rPr>
                <w:rFonts w:ascii="Calibri" w:hAnsi="Calibri"/>
              </w:rPr>
              <w:t>V</w:t>
            </w:r>
            <w:r>
              <w:rPr>
                <w:rFonts w:ascii="Calibri" w:hAnsi="Calibri"/>
              </w:rPr>
              <w:t xml:space="preserve">erification </w:t>
            </w:r>
            <w:r w:rsidR="00731BAB">
              <w:rPr>
                <w:rFonts w:ascii="Calibri" w:hAnsi="Calibri"/>
              </w:rPr>
              <w:t>M</w:t>
            </w:r>
            <w:r>
              <w:rPr>
                <w:rFonts w:ascii="Calibri" w:hAnsi="Calibri"/>
              </w:rPr>
              <w:t xml:space="preserve">ethod </w:t>
            </w:r>
            <w:r w:rsidR="00731BAB">
              <w:rPr>
                <w:rFonts w:ascii="Calibri" w:hAnsi="Calibri"/>
              </w:rPr>
              <w:t>U</w:t>
            </w:r>
            <w:r>
              <w:rPr>
                <w:rFonts w:ascii="Calibri" w:hAnsi="Calibri"/>
              </w:rPr>
              <w:t>sed</w:t>
            </w:r>
          </w:p>
        </w:tc>
        <w:tc>
          <w:tcPr>
            <w:tcW w:w="2500" w:type="pct"/>
            <w:vAlign w:val="center"/>
          </w:tcPr>
          <w:p w14:paraId="517E59E5" w14:textId="77777777" w:rsidR="006B1C28" w:rsidRPr="001D49B7" w:rsidRDefault="006B1C28" w:rsidP="00C016B2">
            <w:pPr>
              <w:pStyle w:val="ListParagraph"/>
              <w:rPr>
                <w:rFonts w:ascii="Calibri" w:hAnsi="Calibri"/>
              </w:rPr>
            </w:pPr>
          </w:p>
        </w:tc>
      </w:tr>
      <w:tr w:rsidR="006B1C28" w:rsidRPr="001D49B7" w14:paraId="517E59EA" w14:textId="77777777" w:rsidTr="00C016B2">
        <w:trPr>
          <w:cantSplit/>
          <w:trHeight w:val="953"/>
        </w:trPr>
        <w:tc>
          <w:tcPr>
            <w:tcW w:w="288" w:type="pct"/>
            <w:vAlign w:val="center"/>
          </w:tcPr>
          <w:p w14:paraId="517E59E7" w14:textId="36C3E6BF" w:rsidR="006B1C28"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9E8" w14:textId="14780E7F" w:rsidR="006B1C28" w:rsidRPr="001D49B7" w:rsidRDefault="006B1C28" w:rsidP="00731BAB">
            <w:pPr>
              <w:pStyle w:val="Header"/>
              <w:tabs>
                <w:tab w:val="clear" w:pos="4320"/>
                <w:tab w:val="clear" w:pos="8640"/>
              </w:tabs>
              <w:rPr>
                <w:rFonts w:ascii="Calibri" w:hAnsi="Calibri"/>
              </w:rPr>
            </w:pPr>
            <w:r>
              <w:rPr>
                <w:rFonts w:ascii="Calibri" w:hAnsi="Calibri"/>
              </w:rPr>
              <w:t xml:space="preserve">Person who </w:t>
            </w:r>
            <w:r w:rsidR="00731BAB">
              <w:rPr>
                <w:rFonts w:ascii="Calibri" w:hAnsi="Calibri"/>
              </w:rPr>
              <w:t>P</w:t>
            </w:r>
            <w:r>
              <w:rPr>
                <w:rFonts w:ascii="Calibri" w:hAnsi="Calibri"/>
              </w:rPr>
              <w:t xml:space="preserve">erformed the Refrigerant Charge Verification </w:t>
            </w:r>
            <w:r w:rsidR="00731BAB">
              <w:rPr>
                <w:rFonts w:ascii="Calibri" w:hAnsi="Calibri"/>
              </w:rPr>
              <w:t>R</w:t>
            </w:r>
            <w:r>
              <w:rPr>
                <w:rFonts w:ascii="Calibri" w:hAnsi="Calibri"/>
              </w:rPr>
              <w:t>eported on this Certificate of Installation</w:t>
            </w:r>
          </w:p>
        </w:tc>
        <w:tc>
          <w:tcPr>
            <w:tcW w:w="2500" w:type="pct"/>
            <w:vAlign w:val="center"/>
          </w:tcPr>
          <w:p w14:paraId="517E59E9" w14:textId="77777777" w:rsidR="006B1C28" w:rsidRPr="001D49B7" w:rsidRDefault="006B1C28" w:rsidP="00731BAB">
            <w:pPr>
              <w:rPr>
                <w:rFonts w:ascii="Calibri" w:hAnsi="Calibri"/>
              </w:rPr>
            </w:pPr>
          </w:p>
        </w:tc>
      </w:tr>
      <w:tr w:rsidR="006B1C28" w:rsidRPr="001D49B7" w14:paraId="517E59EE" w14:textId="77777777" w:rsidTr="00C016B2">
        <w:trPr>
          <w:cantSplit/>
          <w:trHeight w:val="953"/>
        </w:trPr>
        <w:tc>
          <w:tcPr>
            <w:tcW w:w="288" w:type="pct"/>
            <w:vAlign w:val="center"/>
          </w:tcPr>
          <w:p w14:paraId="517E59EB" w14:textId="5CD0E132" w:rsidR="006B1C28"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9EC" w14:textId="1B2616EB" w:rsidR="006B1C28" w:rsidRPr="001D49B7" w:rsidRDefault="006B1C28" w:rsidP="00731BA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9ED" w14:textId="77777777" w:rsidR="006B1C28" w:rsidRPr="001D49B7" w:rsidRDefault="006B1C28" w:rsidP="00731BAB">
            <w:pPr>
              <w:rPr>
                <w:rFonts w:ascii="Calibri" w:hAnsi="Calibri"/>
              </w:rPr>
            </w:pPr>
          </w:p>
        </w:tc>
      </w:tr>
    </w:tbl>
    <w:p w14:paraId="517E59EF" w14:textId="77777777" w:rsidR="006B1C28" w:rsidRDefault="006B1C28" w:rsidP="006B1C28">
      <w:pPr>
        <w:tabs>
          <w:tab w:val="left" w:pos="8540"/>
        </w:tabs>
        <w:spacing w:after="120"/>
        <w:rPr>
          <w:rFonts w:ascii="Calibri" w:hAnsi="Calibri"/>
          <w:b/>
          <w:sz w:val="18"/>
          <w:szCs w:val="18"/>
        </w:rPr>
      </w:pPr>
    </w:p>
    <w:p w14:paraId="517E59F0" w14:textId="77777777" w:rsidR="006B1C28" w:rsidRDefault="006B1C28">
      <w:r>
        <w:rPr>
          <w:b/>
        </w:rPr>
        <w:br w:type="page"/>
      </w: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B1C28" w:rsidRPr="001D49B7" w14:paraId="517E59F2" w14:textId="77777777" w:rsidTr="000206B5">
        <w:trPr>
          <w:cantSplit/>
          <w:trHeight w:val="233"/>
        </w:trPr>
        <w:tc>
          <w:tcPr>
            <w:tcW w:w="5000" w:type="pct"/>
            <w:vAlign w:val="center"/>
          </w:tcPr>
          <w:p w14:paraId="517E59F1" w14:textId="186C25D8" w:rsidR="006B1C28" w:rsidRPr="00C016B2" w:rsidRDefault="006B1C28" w:rsidP="003C5668">
            <w:pPr>
              <w:pStyle w:val="IndexHeading"/>
              <w:rPr>
                <w:rFonts w:ascii="Calibri" w:hAnsi="Calibri"/>
                <w:sz w:val="18"/>
                <w:szCs w:val="18"/>
              </w:rPr>
            </w:pPr>
            <w:r>
              <w:rPr>
                <w:rFonts w:ascii="Times New Roman" w:hAnsi="Times New Roman"/>
                <w:b w:val="0"/>
              </w:rPr>
              <w:lastRenderedPageBreak/>
              <w:br w:type="page"/>
            </w:r>
            <w:r>
              <w:rPr>
                <w:rFonts w:ascii="Calibri" w:hAnsi="Calibri"/>
                <w:b w:val="0"/>
                <w:sz w:val="18"/>
                <w:szCs w:val="18"/>
              </w:rPr>
              <w:br w:type="page"/>
            </w:r>
            <w:r w:rsidRPr="00C016B2">
              <w:rPr>
                <w:rFonts w:ascii="Calibri" w:hAnsi="Calibri"/>
                <w:szCs w:val="18"/>
              </w:rPr>
              <w:t xml:space="preserve">MCH-25f </w:t>
            </w:r>
            <w:r w:rsidR="003C5668">
              <w:rPr>
                <w:rFonts w:ascii="Calibri" w:hAnsi="Calibri"/>
                <w:szCs w:val="18"/>
              </w:rPr>
              <w:t>- Refrigerant Charge Verification -</w:t>
            </w:r>
            <w:r w:rsidRPr="00C016B2">
              <w:rPr>
                <w:rFonts w:ascii="Calibri" w:hAnsi="Calibri"/>
                <w:szCs w:val="18"/>
              </w:rPr>
              <w:t xml:space="preserve"> New Package Unit With Factory Charge</w:t>
            </w:r>
          </w:p>
        </w:tc>
      </w:tr>
    </w:tbl>
    <w:p w14:paraId="517E59F3" w14:textId="77777777" w:rsidR="006B1C28" w:rsidRPr="001D49B7" w:rsidRDefault="006B1C28" w:rsidP="006B1C28"/>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7"/>
        <w:gridCol w:w="4998"/>
        <w:gridCol w:w="5392"/>
      </w:tblGrid>
      <w:tr w:rsidR="006B1C28" w:rsidRPr="001D49B7" w14:paraId="517E59F6" w14:textId="77777777" w:rsidTr="000206B5">
        <w:trPr>
          <w:cantSplit/>
          <w:trHeight w:val="233"/>
        </w:trPr>
        <w:tc>
          <w:tcPr>
            <w:tcW w:w="5000" w:type="pct"/>
            <w:gridSpan w:val="3"/>
            <w:vAlign w:val="center"/>
          </w:tcPr>
          <w:p w14:paraId="517E59F4" w14:textId="62CB3AF9" w:rsidR="006B1C28" w:rsidRPr="00C016B2" w:rsidRDefault="006B1C28" w:rsidP="000206B5">
            <w:pPr>
              <w:pStyle w:val="IndexHeading"/>
              <w:rPr>
                <w:rFonts w:ascii="Calibri" w:hAnsi="Calibri"/>
                <w:szCs w:val="18"/>
              </w:rPr>
            </w:pPr>
            <w:r w:rsidRPr="00C016B2">
              <w:rPr>
                <w:rFonts w:ascii="Calibri" w:hAnsi="Calibri"/>
                <w:szCs w:val="18"/>
              </w:rPr>
              <w:t>B. Measurement Access Hole (MAH) Verification</w:t>
            </w:r>
          </w:p>
          <w:p w14:paraId="517E59F5" w14:textId="1446B526" w:rsidR="006B1C28" w:rsidRPr="0032702E" w:rsidRDefault="006B1C28" w:rsidP="000206B5">
            <w:pPr>
              <w:pStyle w:val="IndexHeading"/>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6B1C28" w:rsidRPr="001D49B7" w14:paraId="517E59FA" w14:textId="77777777" w:rsidTr="00C016B2">
        <w:tblPrEx>
          <w:tblCellMar>
            <w:top w:w="0" w:type="dxa"/>
            <w:left w:w="108" w:type="dxa"/>
            <w:bottom w:w="0" w:type="dxa"/>
            <w:right w:w="108" w:type="dxa"/>
          </w:tblCellMar>
        </w:tblPrEx>
        <w:trPr>
          <w:trHeight w:val="233"/>
        </w:trPr>
        <w:tc>
          <w:tcPr>
            <w:tcW w:w="206" w:type="pct"/>
            <w:vAlign w:val="center"/>
          </w:tcPr>
          <w:p w14:paraId="517E59F7" w14:textId="77777777" w:rsidR="006B1C28" w:rsidRPr="001D49B7" w:rsidRDefault="006B1C28" w:rsidP="00731BAB">
            <w:pPr>
              <w:pStyle w:val="IndexHeading"/>
              <w:keepNext/>
              <w:ind w:left="-115"/>
              <w:jc w:val="center"/>
              <w:rPr>
                <w:rFonts w:ascii="Calibri" w:hAnsi="Calibri"/>
                <w:b w:val="0"/>
                <w:bCs/>
              </w:rPr>
            </w:pPr>
            <w:r>
              <w:rPr>
                <w:rFonts w:ascii="Calibri" w:hAnsi="Calibri"/>
                <w:b w:val="0"/>
                <w:bCs/>
              </w:rPr>
              <w:t>01</w:t>
            </w:r>
          </w:p>
        </w:tc>
        <w:tc>
          <w:tcPr>
            <w:tcW w:w="2306" w:type="pct"/>
          </w:tcPr>
          <w:p w14:paraId="517E59F8" w14:textId="1F4A04DF" w:rsidR="006B1C28" w:rsidRPr="001D49B7" w:rsidRDefault="006B1C28" w:rsidP="00C016B2">
            <w:pPr>
              <w:keepNext/>
              <w:rPr>
                <w:rFonts w:ascii="Calibri" w:hAnsi="Calibri"/>
              </w:rPr>
            </w:pPr>
            <w:r>
              <w:rPr>
                <w:rFonts w:ascii="Calibri" w:hAnsi="Calibri"/>
              </w:rPr>
              <w:t xml:space="preserve">Method </w:t>
            </w:r>
            <w:r w:rsidR="00731BAB">
              <w:rPr>
                <w:rFonts w:ascii="Calibri" w:hAnsi="Calibri"/>
              </w:rPr>
              <w:t>U</w:t>
            </w:r>
            <w:r>
              <w:rPr>
                <w:rFonts w:ascii="Calibri" w:hAnsi="Calibri"/>
              </w:rPr>
              <w:t xml:space="preserve">sed to </w:t>
            </w:r>
            <w:r w:rsidR="00731BAB">
              <w:rPr>
                <w:rFonts w:ascii="Calibri" w:hAnsi="Calibri"/>
              </w:rPr>
              <w:t>D</w:t>
            </w:r>
            <w:r>
              <w:rPr>
                <w:rFonts w:ascii="Calibri" w:hAnsi="Calibri"/>
              </w:rPr>
              <w:t xml:space="preserve">emonstrate </w:t>
            </w:r>
            <w:r w:rsidR="00731BAB">
              <w:rPr>
                <w:rFonts w:ascii="Calibri" w:hAnsi="Calibri"/>
              </w:rPr>
              <w:t>C</w:t>
            </w:r>
            <w:r>
              <w:rPr>
                <w:rFonts w:ascii="Calibri" w:hAnsi="Calibri"/>
              </w:rPr>
              <w:t xml:space="preserve">ompliance with the Measurement Access Hole (MAH) </w:t>
            </w:r>
            <w:r w:rsidR="00731BAB">
              <w:rPr>
                <w:rFonts w:ascii="Calibri" w:hAnsi="Calibri"/>
              </w:rPr>
              <w:t>R</w:t>
            </w:r>
            <w:r>
              <w:rPr>
                <w:rFonts w:ascii="Calibri" w:hAnsi="Calibri"/>
              </w:rPr>
              <w:t>equirement</w:t>
            </w:r>
          </w:p>
        </w:tc>
        <w:tc>
          <w:tcPr>
            <w:tcW w:w="2489" w:type="pct"/>
          </w:tcPr>
          <w:p w14:paraId="517E59F9" w14:textId="77777777" w:rsidR="006B1C28" w:rsidRPr="001D49B7" w:rsidRDefault="006B1C28" w:rsidP="00C016B2">
            <w:pPr>
              <w:pStyle w:val="ListParagraph"/>
              <w:keepNext/>
              <w:rPr>
                <w:rFonts w:ascii="Calibri" w:hAnsi="Calibri"/>
              </w:rPr>
            </w:pPr>
          </w:p>
        </w:tc>
      </w:tr>
    </w:tbl>
    <w:p w14:paraId="517E59FB" w14:textId="77777777" w:rsidR="006B1C28" w:rsidRPr="001D49B7" w:rsidRDefault="006B1C28" w:rsidP="006B1C28"/>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6"/>
        <w:gridCol w:w="4312"/>
        <w:gridCol w:w="4315"/>
      </w:tblGrid>
      <w:tr w:rsidR="00C02166" w:rsidRPr="006A3EEB" w14:paraId="777F44BB" w14:textId="77777777" w:rsidTr="00C02166">
        <w:trPr>
          <w:cantSplit/>
        </w:trPr>
        <w:tc>
          <w:tcPr>
            <w:tcW w:w="10998" w:type="dxa"/>
            <w:gridSpan w:val="3"/>
          </w:tcPr>
          <w:p w14:paraId="2C243736" w14:textId="23455EAC" w:rsidR="00C02166" w:rsidRPr="00BC1E29" w:rsidRDefault="00C02166" w:rsidP="008D0CFF">
            <w:pPr>
              <w:keepNext/>
              <w:rPr>
                <w:rFonts w:ascii="Calibri" w:hAnsi="Calibri"/>
                <w:b/>
              </w:rPr>
            </w:pPr>
            <w:r>
              <w:rPr>
                <w:rFonts w:ascii="Calibri" w:hAnsi="Calibri"/>
                <w:b/>
              </w:rPr>
              <w:t>C</w:t>
            </w:r>
            <w:r w:rsidRPr="00BC1E29">
              <w:rPr>
                <w:rFonts w:ascii="Calibri" w:hAnsi="Calibri"/>
                <w:b/>
              </w:rPr>
              <w:t>. Minimum System Airflow Rate Verification</w:t>
            </w:r>
          </w:p>
          <w:p w14:paraId="0466D17C" w14:textId="77777777" w:rsidR="00C02166" w:rsidRPr="00654A92" w:rsidRDefault="00C02166" w:rsidP="008D0CF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C02166" w:rsidRPr="006A3EEB" w14:paraId="11491CE5" w14:textId="77777777" w:rsidTr="00EA7CA8">
        <w:trPr>
          <w:cantSplit/>
          <w:trHeight w:val="305"/>
        </w:trPr>
        <w:tc>
          <w:tcPr>
            <w:tcW w:w="2178" w:type="dxa"/>
            <w:vAlign w:val="center"/>
          </w:tcPr>
          <w:p w14:paraId="687CAD19" w14:textId="77777777" w:rsidR="00C02166" w:rsidRPr="006A3EEB" w:rsidRDefault="00C02166" w:rsidP="008D0CFF">
            <w:pPr>
              <w:keepNext/>
              <w:jc w:val="center"/>
              <w:rPr>
                <w:rFonts w:ascii="Calibri" w:hAnsi="Calibri"/>
                <w:sz w:val="18"/>
                <w:szCs w:val="18"/>
              </w:rPr>
            </w:pPr>
            <w:r>
              <w:rPr>
                <w:rFonts w:ascii="Calibri" w:hAnsi="Calibri"/>
                <w:sz w:val="18"/>
                <w:szCs w:val="18"/>
              </w:rPr>
              <w:t>01</w:t>
            </w:r>
          </w:p>
        </w:tc>
        <w:tc>
          <w:tcPr>
            <w:tcW w:w="4410" w:type="dxa"/>
          </w:tcPr>
          <w:p w14:paraId="120978F8" w14:textId="77777777" w:rsidR="00C02166" w:rsidRDefault="00C02166" w:rsidP="008D0CFF">
            <w:pPr>
              <w:keepNext/>
              <w:jc w:val="center"/>
              <w:rPr>
                <w:rFonts w:ascii="Calibri" w:hAnsi="Calibri"/>
                <w:sz w:val="18"/>
                <w:szCs w:val="18"/>
              </w:rPr>
            </w:pPr>
            <w:r>
              <w:rPr>
                <w:rFonts w:ascii="Calibri" w:hAnsi="Calibri"/>
                <w:sz w:val="18"/>
                <w:szCs w:val="18"/>
              </w:rPr>
              <w:t>02</w:t>
            </w:r>
          </w:p>
        </w:tc>
        <w:tc>
          <w:tcPr>
            <w:tcW w:w="4410" w:type="dxa"/>
            <w:vAlign w:val="center"/>
          </w:tcPr>
          <w:p w14:paraId="10727041" w14:textId="77777777" w:rsidR="00C02166" w:rsidRPr="006A3EEB" w:rsidRDefault="00C02166" w:rsidP="008D0CFF">
            <w:pPr>
              <w:keepNext/>
              <w:jc w:val="center"/>
              <w:rPr>
                <w:rFonts w:ascii="Calibri" w:hAnsi="Calibri"/>
                <w:sz w:val="18"/>
                <w:szCs w:val="18"/>
              </w:rPr>
            </w:pPr>
            <w:r>
              <w:rPr>
                <w:rFonts w:ascii="Calibri" w:hAnsi="Calibri"/>
                <w:sz w:val="18"/>
                <w:szCs w:val="18"/>
              </w:rPr>
              <w:t>03</w:t>
            </w:r>
          </w:p>
        </w:tc>
      </w:tr>
      <w:tr w:rsidR="00C02166" w:rsidRPr="006A3EEB" w14:paraId="0C8976D1" w14:textId="77777777" w:rsidTr="00EA7CA8">
        <w:trPr>
          <w:cantSplit/>
          <w:trHeight w:val="882"/>
        </w:trPr>
        <w:tc>
          <w:tcPr>
            <w:tcW w:w="2178" w:type="dxa"/>
            <w:tcBorders>
              <w:top w:val="nil"/>
            </w:tcBorders>
            <w:vAlign w:val="bottom"/>
          </w:tcPr>
          <w:p w14:paraId="3CE64845" w14:textId="77777777" w:rsidR="00C02166" w:rsidRPr="006A3EEB" w:rsidRDefault="00C02166" w:rsidP="008D0CFF">
            <w:pPr>
              <w:keepNext/>
              <w:jc w:val="center"/>
              <w:rPr>
                <w:rFonts w:ascii="Calibri" w:hAnsi="Calibri"/>
                <w:sz w:val="18"/>
                <w:szCs w:val="18"/>
              </w:rPr>
            </w:pPr>
            <w:r w:rsidRPr="00442EA4">
              <w:rPr>
                <w:rFonts w:ascii="Calibri" w:hAnsi="Calibri"/>
                <w:sz w:val="18"/>
                <w:szCs w:val="18"/>
              </w:rPr>
              <w:t>Indoor Unit Name or Description of Area Served</w:t>
            </w:r>
          </w:p>
        </w:tc>
        <w:tc>
          <w:tcPr>
            <w:tcW w:w="4410" w:type="dxa"/>
            <w:tcBorders>
              <w:top w:val="nil"/>
            </w:tcBorders>
            <w:vAlign w:val="bottom"/>
          </w:tcPr>
          <w:p w14:paraId="696F590E" w14:textId="77777777" w:rsidR="00C02166" w:rsidRPr="00810703" w:rsidRDefault="00C02166" w:rsidP="008D0CFF">
            <w:pPr>
              <w:keepNext/>
              <w:jc w:val="center"/>
              <w:rPr>
                <w:rFonts w:ascii="Calibri" w:hAnsi="Calibri"/>
                <w:sz w:val="18"/>
                <w:szCs w:val="18"/>
              </w:rPr>
            </w:pPr>
            <w:r w:rsidRPr="00810703">
              <w:rPr>
                <w:rFonts w:ascii="Calibri" w:hAnsi="Calibri"/>
                <w:sz w:val="18"/>
                <w:szCs w:val="18"/>
              </w:rPr>
              <w:t>Minimum Required System Airflow Rate (cfm)</w:t>
            </w:r>
          </w:p>
        </w:tc>
        <w:tc>
          <w:tcPr>
            <w:tcW w:w="4410" w:type="dxa"/>
            <w:tcBorders>
              <w:top w:val="nil"/>
            </w:tcBorders>
            <w:vAlign w:val="bottom"/>
          </w:tcPr>
          <w:p w14:paraId="6FB84DB1" w14:textId="77777777" w:rsidR="00C02166" w:rsidRPr="006A3EEB" w:rsidRDefault="00C02166" w:rsidP="008D0CFF">
            <w:pPr>
              <w:keepNext/>
              <w:jc w:val="center"/>
              <w:rPr>
                <w:rFonts w:ascii="Calibri" w:hAnsi="Calibri"/>
                <w:sz w:val="18"/>
                <w:szCs w:val="18"/>
              </w:rPr>
            </w:pPr>
            <w:r w:rsidRPr="005A5F9A">
              <w:rPr>
                <w:rFonts w:ascii="Calibri" w:hAnsi="Calibri"/>
                <w:sz w:val="18"/>
                <w:szCs w:val="18"/>
              </w:rPr>
              <w:t>System Airflow Rate Verification Status</w:t>
            </w:r>
          </w:p>
        </w:tc>
      </w:tr>
      <w:tr w:rsidR="00C02166" w:rsidRPr="006A3EEB" w14:paraId="79ED0769" w14:textId="77777777" w:rsidTr="00EA7CA8">
        <w:trPr>
          <w:cantSplit/>
          <w:trHeight w:val="305"/>
        </w:trPr>
        <w:tc>
          <w:tcPr>
            <w:tcW w:w="2178" w:type="dxa"/>
          </w:tcPr>
          <w:p w14:paraId="109FD89D" w14:textId="77777777" w:rsidR="00C02166" w:rsidRPr="00654A92" w:rsidRDefault="00C02166" w:rsidP="008D0CFF">
            <w:pPr>
              <w:keepNext/>
              <w:rPr>
                <w:rFonts w:ascii="Calibri" w:hAnsi="Calibri"/>
                <w:sz w:val="14"/>
                <w:szCs w:val="14"/>
              </w:rPr>
            </w:pPr>
          </w:p>
        </w:tc>
        <w:tc>
          <w:tcPr>
            <w:tcW w:w="4410" w:type="dxa"/>
          </w:tcPr>
          <w:p w14:paraId="5F45CAB6" w14:textId="77777777" w:rsidR="00C02166" w:rsidRPr="00654A92" w:rsidRDefault="00C02166" w:rsidP="008D0CFF">
            <w:pPr>
              <w:keepNext/>
              <w:rPr>
                <w:rFonts w:ascii="Calibri" w:hAnsi="Calibri"/>
                <w:sz w:val="14"/>
                <w:szCs w:val="14"/>
              </w:rPr>
            </w:pPr>
          </w:p>
        </w:tc>
        <w:tc>
          <w:tcPr>
            <w:tcW w:w="4410" w:type="dxa"/>
          </w:tcPr>
          <w:p w14:paraId="137E937E" w14:textId="77777777" w:rsidR="00C02166" w:rsidRPr="006A3EEB" w:rsidRDefault="00C02166" w:rsidP="008D0CFF">
            <w:pPr>
              <w:keepNext/>
              <w:spacing w:afterLines="60" w:after="144"/>
              <w:ind w:left="720"/>
              <w:rPr>
                <w:rFonts w:ascii="Calibri" w:hAnsi="Calibri"/>
                <w:sz w:val="16"/>
                <w:szCs w:val="16"/>
              </w:rPr>
            </w:pPr>
          </w:p>
        </w:tc>
      </w:tr>
      <w:tr w:rsidR="00C02166" w:rsidRPr="006A3EEB" w14:paraId="762FC2D1" w14:textId="77777777" w:rsidTr="00EA7CA8">
        <w:trPr>
          <w:cantSplit/>
          <w:trHeight w:val="314"/>
        </w:trPr>
        <w:tc>
          <w:tcPr>
            <w:tcW w:w="2178" w:type="dxa"/>
          </w:tcPr>
          <w:p w14:paraId="154241A8" w14:textId="77777777" w:rsidR="00C02166" w:rsidRPr="006A3EEB" w:rsidRDefault="00C02166" w:rsidP="008D0CFF">
            <w:pPr>
              <w:keepNext/>
              <w:rPr>
                <w:rFonts w:ascii="Calibri" w:hAnsi="Calibri"/>
                <w:sz w:val="16"/>
                <w:szCs w:val="16"/>
              </w:rPr>
            </w:pPr>
          </w:p>
        </w:tc>
        <w:tc>
          <w:tcPr>
            <w:tcW w:w="4410" w:type="dxa"/>
          </w:tcPr>
          <w:p w14:paraId="29DD7CE9" w14:textId="77777777" w:rsidR="00C02166" w:rsidRPr="006A3EEB" w:rsidRDefault="00C02166" w:rsidP="008D0CFF">
            <w:pPr>
              <w:keepNext/>
              <w:rPr>
                <w:rFonts w:ascii="Calibri" w:hAnsi="Calibri"/>
                <w:sz w:val="16"/>
                <w:szCs w:val="16"/>
              </w:rPr>
            </w:pPr>
          </w:p>
        </w:tc>
        <w:tc>
          <w:tcPr>
            <w:tcW w:w="4410" w:type="dxa"/>
          </w:tcPr>
          <w:p w14:paraId="310DB6EF" w14:textId="77777777" w:rsidR="00C02166" w:rsidRPr="006A3EEB" w:rsidRDefault="00C02166" w:rsidP="008D0CFF">
            <w:pPr>
              <w:keepNext/>
              <w:rPr>
                <w:rFonts w:ascii="Calibri" w:hAnsi="Calibri"/>
                <w:sz w:val="16"/>
                <w:szCs w:val="16"/>
              </w:rPr>
            </w:pPr>
          </w:p>
        </w:tc>
      </w:tr>
      <w:tr w:rsidR="00C02166" w:rsidRPr="00BC1E29" w14:paraId="54BE871B" w14:textId="77777777" w:rsidTr="00EA7CA8">
        <w:tblPrEx>
          <w:tblLook w:val="0000" w:firstRow="0" w:lastRow="0" w:firstColumn="0" w:lastColumn="0" w:noHBand="0" w:noVBand="0"/>
        </w:tblPrEx>
        <w:trPr>
          <w:trHeight w:val="260"/>
        </w:trPr>
        <w:tc>
          <w:tcPr>
            <w:tcW w:w="2178" w:type="dxa"/>
            <w:vAlign w:val="center"/>
          </w:tcPr>
          <w:p w14:paraId="2151BD85" w14:textId="77777777" w:rsidR="00C02166" w:rsidRPr="00BC1E29" w:rsidRDefault="00C02166" w:rsidP="008D0CFF">
            <w:pPr>
              <w:keepNext/>
              <w:jc w:val="center"/>
              <w:rPr>
                <w:rFonts w:ascii="Calibri" w:hAnsi="Calibri"/>
              </w:rPr>
            </w:pPr>
            <w:r>
              <w:rPr>
                <w:rFonts w:ascii="Calibri" w:hAnsi="Calibri"/>
              </w:rPr>
              <w:t>04</w:t>
            </w:r>
          </w:p>
        </w:tc>
        <w:tc>
          <w:tcPr>
            <w:tcW w:w="8820" w:type="dxa"/>
            <w:gridSpan w:val="2"/>
          </w:tcPr>
          <w:p w14:paraId="57E058E1" w14:textId="77777777" w:rsidR="00C02166" w:rsidRPr="00BC1E29" w:rsidRDefault="00C02166" w:rsidP="008D0CFF">
            <w:pPr>
              <w:keepNext/>
              <w:rPr>
                <w:rFonts w:ascii="Calibri" w:hAnsi="Calibri"/>
              </w:rPr>
            </w:pPr>
            <w:r w:rsidRPr="00C9301F">
              <w:rPr>
                <w:rFonts w:ascii="Calibri" w:hAnsi="Calibri"/>
                <w:sz w:val="18"/>
              </w:rPr>
              <w:t xml:space="preserve">Compliance Statement: </w:t>
            </w:r>
          </w:p>
        </w:tc>
      </w:tr>
      <w:tr w:rsidR="00C02166" w:rsidRPr="006A3EEB" w14:paraId="5D592FAF" w14:textId="77777777" w:rsidTr="00C02166">
        <w:trPr>
          <w:cantSplit/>
        </w:trPr>
        <w:tc>
          <w:tcPr>
            <w:tcW w:w="10998" w:type="dxa"/>
            <w:gridSpan w:val="3"/>
          </w:tcPr>
          <w:p w14:paraId="2C51E8B5" w14:textId="77777777" w:rsidR="00C02166" w:rsidRPr="006A3EEB" w:rsidRDefault="00C02166" w:rsidP="008D0CFF">
            <w:pPr>
              <w:rPr>
                <w:rFonts w:ascii="Calibri" w:hAnsi="Calibri"/>
                <w:sz w:val="18"/>
                <w:szCs w:val="18"/>
              </w:rPr>
            </w:pPr>
            <w:r w:rsidRPr="006A3EEB">
              <w:rPr>
                <w:rFonts w:ascii="Calibri" w:hAnsi="Calibri"/>
                <w:sz w:val="18"/>
                <w:szCs w:val="18"/>
              </w:rPr>
              <w:t>Notes:</w:t>
            </w:r>
          </w:p>
        </w:tc>
      </w:tr>
    </w:tbl>
    <w:p w14:paraId="0F462FC1" w14:textId="77777777" w:rsidR="00C02166" w:rsidRPr="001D49B7" w:rsidRDefault="00C02166" w:rsidP="006B1C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6B1C28" w:rsidRPr="001D49B7" w14:paraId="517E5A0B" w14:textId="77777777" w:rsidTr="000206B5">
        <w:trPr>
          <w:trHeight w:val="233"/>
        </w:trPr>
        <w:tc>
          <w:tcPr>
            <w:tcW w:w="5000" w:type="pct"/>
            <w:gridSpan w:val="2"/>
          </w:tcPr>
          <w:p w14:paraId="517E5A09" w14:textId="6B81EDBE" w:rsidR="006B1C28" w:rsidRPr="001D49B7" w:rsidRDefault="006B1C28" w:rsidP="000206B5">
            <w:pPr>
              <w:rPr>
                <w:rFonts w:ascii="Calibri" w:hAnsi="Calibri"/>
                <w:b/>
                <w:sz w:val="18"/>
                <w:szCs w:val="18"/>
              </w:rPr>
            </w:pPr>
            <w:r w:rsidRPr="00C016B2">
              <w:rPr>
                <w:rFonts w:ascii="Calibri" w:hAnsi="Calibri"/>
                <w:b/>
                <w:szCs w:val="18"/>
              </w:rPr>
              <w:t>D. Verification of New Package Unit Factory Charge</w:t>
            </w:r>
          </w:p>
          <w:p w14:paraId="517E5A0A" w14:textId="728A76CD" w:rsidR="006B1C28" w:rsidRPr="0032702E" w:rsidRDefault="006B1C28" w:rsidP="000206B5">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6B1C28" w:rsidRPr="001D49B7" w14:paraId="517E5A12" w14:textId="77777777" w:rsidTr="00C016B2">
        <w:trPr>
          <w:trHeight w:val="432"/>
        </w:trPr>
        <w:tc>
          <w:tcPr>
            <w:tcW w:w="253" w:type="pct"/>
            <w:vAlign w:val="center"/>
          </w:tcPr>
          <w:p w14:paraId="517E5A10" w14:textId="4D69ABE4" w:rsidR="006B1C28" w:rsidRPr="001D49B7" w:rsidRDefault="006B1C28"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A11" w14:textId="77777777" w:rsidR="006B1C28" w:rsidRPr="000C0926" w:rsidRDefault="006B1C28"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A13" w14:textId="77777777" w:rsidR="001E2E95" w:rsidRPr="001D49B7" w:rsidRDefault="001E2E95" w:rsidP="009F1D68">
      <w:pPr>
        <w:rPr>
          <w:rFonts w:ascii="Calibri" w:hAnsi="Calibri"/>
          <w:sz w:val="18"/>
          <w:szCs w:val="18"/>
        </w:rPr>
      </w:pPr>
    </w:p>
    <w:p w14:paraId="517E5A14" w14:textId="77777777" w:rsidR="001E2E95" w:rsidRPr="001D49B7" w:rsidRDefault="001E2E95" w:rsidP="009F1D68">
      <w:pPr>
        <w:rPr>
          <w:rFonts w:ascii="Calibri" w:hAnsi="Calibri"/>
          <w:sz w:val="18"/>
          <w:szCs w:val="18"/>
        </w:rPr>
      </w:pPr>
    </w:p>
    <w:p w14:paraId="5B0061AF" w14:textId="77777777" w:rsidR="00233489" w:rsidRDefault="00233489">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A11522" w:rsidRPr="001D49B7" w14:paraId="517E5A16" w14:textId="77777777" w:rsidTr="00C016B2">
        <w:trPr>
          <w:trHeight w:val="278"/>
        </w:trPr>
        <w:tc>
          <w:tcPr>
            <w:tcW w:w="10943" w:type="dxa"/>
            <w:gridSpan w:val="4"/>
            <w:vAlign w:val="center"/>
          </w:tcPr>
          <w:p w14:paraId="517E5A15" w14:textId="6DCFE13A" w:rsidR="00A11522" w:rsidRPr="001D49B7" w:rsidRDefault="00A6230C"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lastRenderedPageBreak/>
              <w:t>Documentation Author's Declaration Statement</w:t>
            </w:r>
          </w:p>
        </w:tc>
      </w:tr>
      <w:tr w:rsidR="00A11522" w:rsidRPr="001D49B7" w14:paraId="517E5A18" w14:textId="77777777" w:rsidTr="00C016B2">
        <w:trPr>
          <w:trHeight w:hRule="exact" w:val="253"/>
        </w:trPr>
        <w:tc>
          <w:tcPr>
            <w:tcW w:w="10943" w:type="dxa"/>
            <w:gridSpan w:val="4"/>
            <w:vAlign w:val="center"/>
          </w:tcPr>
          <w:p w14:paraId="517E5A17" w14:textId="77777777" w:rsidR="00A11522" w:rsidRPr="001D49B7" w:rsidRDefault="00A6230C" w:rsidP="00A11522">
            <w:pPr>
              <w:keepNext/>
              <w:numPr>
                <w:ilvl w:val="0"/>
                <w:numId w:val="7"/>
              </w:numPr>
              <w:tabs>
                <w:tab w:val="left" w:pos="-2600"/>
              </w:tabs>
              <w:spacing w:after="60"/>
              <w:ind w:right="90"/>
              <w:outlineLvl w:val="2"/>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A11522" w:rsidRPr="001D49B7" w14:paraId="517E5A1B" w14:textId="77777777" w:rsidTr="00A11522">
        <w:trPr>
          <w:trHeight w:val="360"/>
        </w:trPr>
        <w:tc>
          <w:tcPr>
            <w:tcW w:w="5577" w:type="dxa"/>
            <w:gridSpan w:val="2"/>
          </w:tcPr>
          <w:p w14:paraId="517E5A19"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Name:</w:t>
            </w:r>
          </w:p>
        </w:tc>
        <w:tc>
          <w:tcPr>
            <w:tcW w:w="5366" w:type="dxa"/>
            <w:gridSpan w:val="2"/>
          </w:tcPr>
          <w:p w14:paraId="517E5A1A"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Signature:</w:t>
            </w:r>
          </w:p>
        </w:tc>
      </w:tr>
      <w:tr w:rsidR="00A11522" w:rsidRPr="001D49B7" w14:paraId="517E5A1E" w14:textId="77777777" w:rsidTr="00A11522">
        <w:trPr>
          <w:trHeight w:val="360"/>
        </w:trPr>
        <w:tc>
          <w:tcPr>
            <w:tcW w:w="5577" w:type="dxa"/>
            <w:gridSpan w:val="2"/>
          </w:tcPr>
          <w:p w14:paraId="517E5A1C"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Company Name:</w:t>
            </w:r>
          </w:p>
        </w:tc>
        <w:tc>
          <w:tcPr>
            <w:tcW w:w="5366" w:type="dxa"/>
            <w:gridSpan w:val="2"/>
          </w:tcPr>
          <w:p w14:paraId="517E5A1D"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Date Signed:</w:t>
            </w:r>
          </w:p>
        </w:tc>
      </w:tr>
      <w:tr w:rsidR="00A11522" w:rsidRPr="001D49B7" w14:paraId="517E5A21" w14:textId="77777777" w:rsidTr="00A11522">
        <w:trPr>
          <w:trHeight w:val="360"/>
        </w:trPr>
        <w:tc>
          <w:tcPr>
            <w:tcW w:w="5577" w:type="dxa"/>
            <w:gridSpan w:val="2"/>
          </w:tcPr>
          <w:p w14:paraId="517E5A1F"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Address:</w:t>
            </w:r>
          </w:p>
        </w:tc>
        <w:tc>
          <w:tcPr>
            <w:tcW w:w="5366" w:type="dxa"/>
            <w:gridSpan w:val="2"/>
          </w:tcPr>
          <w:p w14:paraId="517E5A20" w14:textId="44FC7C26" w:rsidR="00A11522" w:rsidRPr="001D49B7" w:rsidRDefault="00A6230C" w:rsidP="00A11522">
            <w:pPr>
              <w:keepNext/>
              <w:rPr>
                <w:rFonts w:asciiTheme="minorHAnsi" w:hAnsiTheme="minorHAnsi"/>
                <w:sz w:val="14"/>
                <w:szCs w:val="14"/>
              </w:rPr>
            </w:pPr>
            <w:r>
              <w:rPr>
                <w:rFonts w:asciiTheme="minorHAnsi" w:hAnsiTheme="minorHAnsi"/>
                <w:sz w:val="14"/>
                <w:szCs w:val="14"/>
              </w:rPr>
              <w:t>CEA/HERS Certification Identification (</w:t>
            </w:r>
            <w:r w:rsidR="00731BAB">
              <w:rPr>
                <w:rFonts w:asciiTheme="minorHAnsi" w:hAnsiTheme="minorHAnsi"/>
                <w:sz w:val="14"/>
                <w:szCs w:val="14"/>
              </w:rPr>
              <w:t>i</w:t>
            </w:r>
            <w:r>
              <w:rPr>
                <w:rFonts w:asciiTheme="minorHAnsi" w:hAnsiTheme="minorHAnsi"/>
                <w:sz w:val="14"/>
                <w:szCs w:val="14"/>
              </w:rPr>
              <w:t>f applicable):</w:t>
            </w:r>
          </w:p>
        </w:tc>
      </w:tr>
      <w:tr w:rsidR="00A11522" w:rsidRPr="001D49B7" w14:paraId="517E5A24" w14:textId="77777777" w:rsidTr="00A11522">
        <w:trPr>
          <w:trHeight w:val="360"/>
        </w:trPr>
        <w:tc>
          <w:tcPr>
            <w:tcW w:w="5577" w:type="dxa"/>
            <w:gridSpan w:val="2"/>
          </w:tcPr>
          <w:p w14:paraId="517E5A22"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City/State/Zip:</w:t>
            </w:r>
          </w:p>
        </w:tc>
        <w:tc>
          <w:tcPr>
            <w:tcW w:w="5366" w:type="dxa"/>
            <w:gridSpan w:val="2"/>
          </w:tcPr>
          <w:p w14:paraId="517E5A23"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Phone:</w:t>
            </w:r>
          </w:p>
        </w:tc>
      </w:tr>
      <w:tr w:rsidR="00A11522" w:rsidRPr="001D49B7" w14:paraId="517E5A26" w14:textId="77777777" w:rsidTr="00A11522">
        <w:tblPrEx>
          <w:tblCellMar>
            <w:left w:w="115" w:type="dxa"/>
            <w:right w:w="115" w:type="dxa"/>
          </w:tblCellMar>
        </w:tblPrEx>
        <w:trPr>
          <w:trHeight w:val="296"/>
        </w:trPr>
        <w:tc>
          <w:tcPr>
            <w:tcW w:w="10943" w:type="dxa"/>
            <w:gridSpan w:val="4"/>
            <w:vAlign w:val="center"/>
          </w:tcPr>
          <w:p w14:paraId="517E5A25" w14:textId="00E46054" w:rsidR="00A11522" w:rsidRPr="00611402" w:rsidRDefault="00611402"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130C7">
              <w:rPr>
                <w:rFonts w:asciiTheme="minorHAnsi" w:hAnsiTheme="minorHAnsi" w:cs="Arial"/>
                <w:caps/>
                <w:sz w:val="18"/>
                <w:szCs w:val="18"/>
              </w:rPr>
              <w:t>Responsible Person's Declaration statement</w:t>
            </w:r>
          </w:p>
        </w:tc>
      </w:tr>
      <w:tr w:rsidR="00A11522" w:rsidRPr="001D49B7" w14:paraId="517E5A2D" w14:textId="77777777" w:rsidTr="00A11522">
        <w:tblPrEx>
          <w:tblCellMar>
            <w:left w:w="115" w:type="dxa"/>
            <w:right w:w="115" w:type="dxa"/>
          </w:tblCellMar>
        </w:tblPrEx>
        <w:trPr>
          <w:trHeight w:val="504"/>
        </w:trPr>
        <w:tc>
          <w:tcPr>
            <w:tcW w:w="10943" w:type="dxa"/>
            <w:gridSpan w:val="4"/>
          </w:tcPr>
          <w:p w14:paraId="3C40DB8B"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1F3345BB" w14:textId="77777777" w:rsidR="00611402" w:rsidRPr="00611402" w:rsidRDefault="00611402" w:rsidP="00611402">
            <w:pPr>
              <w:pStyle w:val="Heading3"/>
              <w:numPr>
                <w:ilvl w:val="0"/>
                <w:numId w:val="17"/>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0D06CF6F" w14:textId="77777777" w:rsidR="00611402" w:rsidRPr="00611402" w:rsidRDefault="00611402" w:rsidP="00611402">
            <w:pPr>
              <w:keepNext/>
              <w:widowControl w:val="0"/>
              <w:numPr>
                <w:ilvl w:val="0"/>
                <w:numId w:val="17"/>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59508726" w14:textId="77777777" w:rsidR="00611402" w:rsidRPr="00611402" w:rsidRDefault="00611402" w:rsidP="00611402">
            <w:pPr>
              <w:pStyle w:val="ListParagraph"/>
              <w:keepNext/>
              <w:numPr>
                <w:ilvl w:val="0"/>
                <w:numId w:val="17"/>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517E5A2C" w14:textId="13DD9969" w:rsidR="00A11522" w:rsidRPr="00611402" w:rsidRDefault="00611402" w:rsidP="00C016B2">
            <w:pPr>
              <w:keepNext/>
              <w:numPr>
                <w:ilvl w:val="0"/>
                <w:numId w:val="8"/>
              </w:numPr>
              <w:contextualSpacing/>
              <w:rPr>
                <w:rFonts w:asciiTheme="minorHAnsi" w:hAnsiTheme="minorHAnsi"/>
              </w:rPr>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11522" w:rsidRPr="001D49B7" w14:paraId="517E5A30" w14:textId="77777777" w:rsidTr="00A11522">
        <w:tblPrEx>
          <w:tblCellMar>
            <w:left w:w="108" w:type="dxa"/>
            <w:right w:w="108" w:type="dxa"/>
          </w:tblCellMar>
        </w:tblPrEx>
        <w:trPr>
          <w:trHeight w:val="360"/>
        </w:trPr>
        <w:tc>
          <w:tcPr>
            <w:tcW w:w="5307" w:type="dxa"/>
          </w:tcPr>
          <w:p w14:paraId="517E5A2E"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36" w:type="dxa"/>
            <w:gridSpan w:val="3"/>
          </w:tcPr>
          <w:p w14:paraId="517E5A2F"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A11522" w:rsidRPr="001D49B7" w14:paraId="517E5A33"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1" w14:textId="2533AA61"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517E5A32"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A11522" w:rsidRPr="001D49B7" w14:paraId="517E5A36"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4"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517E5A35"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A11522" w:rsidRPr="001D49B7" w14:paraId="517E5A3A"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7"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17E5A38" w14:textId="760F7510"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731BA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517E5A39"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517E5A3B" w14:textId="77777777" w:rsidR="001E2E95" w:rsidRPr="001D49B7" w:rsidRDefault="001E2E95" w:rsidP="00310CEA">
      <w:pPr>
        <w:rPr>
          <w:rFonts w:ascii="Calibri" w:hAnsi="Calibri"/>
          <w:sz w:val="16"/>
          <w:szCs w:val="16"/>
        </w:rPr>
      </w:pPr>
    </w:p>
    <w:p w14:paraId="517E5A3C" w14:textId="77777777" w:rsidR="001E2E95" w:rsidRPr="001D49B7" w:rsidRDefault="001E2E95" w:rsidP="00A01C12">
      <w:pPr>
        <w:pStyle w:val="Header"/>
        <w:tabs>
          <w:tab w:val="clear" w:pos="4320"/>
          <w:tab w:val="clear" w:pos="8640"/>
        </w:tabs>
        <w:rPr>
          <w:rFonts w:ascii="Calibri" w:hAnsi="Calibri"/>
          <w:i/>
          <w:sz w:val="18"/>
          <w:szCs w:val="18"/>
        </w:rPr>
      </w:pPr>
    </w:p>
    <w:p w14:paraId="517E5A3D" w14:textId="77777777" w:rsidR="001E2E95" w:rsidRPr="001D49B7" w:rsidRDefault="001E2E95" w:rsidP="00A01C12">
      <w:pPr>
        <w:pStyle w:val="Header"/>
        <w:tabs>
          <w:tab w:val="clear" w:pos="4320"/>
          <w:tab w:val="clear" w:pos="8640"/>
        </w:tabs>
        <w:rPr>
          <w:rFonts w:ascii="Calibri" w:hAnsi="Calibri"/>
          <w:i/>
          <w:sz w:val="18"/>
          <w:szCs w:val="18"/>
        </w:rPr>
      </w:pPr>
    </w:p>
    <w:p w14:paraId="517E5A3E" w14:textId="77777777" w:rsidR="001E2E95" w:rsidRPr="001D49B7" w:rsidRDefault="001E2E95" w:rsidP="00A01C12">
      <w:pPr>
        <w:pStyle w:val="Header"/>
        <w:tabs>
          <w:tab w:val="clear" w:pos="4320"/>
          <w:tab w:val="clear" w:pos="8640"/>
        </w:tabs>
        <w:rPr>
          <w:rFonts w:ascii="Calibri" w:hAnsi="Calibri"/>
          <w:i/>
          <w:sz w:val="18"/>
          <w:szCs w:val="18"/>
        </w:rPr>
        <w:sectPr w:rsidR="001E2E95" w:rsidRPr="001D49B7" w:rsidSect="0032702E">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517E5A3F" w14:textId="49AC4F4E" w:rsidR="001E2E95" w:rsidRPr="00C016B2" w:rsidRDefault="00731BAB" w:rsidP="00C016B2">
      <w:pPr>
        <w:jc w:val="center"/>
        <w:rPr>
          <w:rFonts w:ascii="Calibri" w:hAnsi="Calibri"/>
          <w:b/>
        </w:rPr>
      </w:pPr>
      <w:r>
        <w:rPr>
          <w:rFonts w:ascii="Calibri" w:hAnsi="Calibri"/>
          <w:b/>
        </w:rPr>
        <w:lastRenderedPageBreak/>
        <w:t>CF2R-MCH-25f-E User Instructions</w:t>
      </w:r>
    </w:p>
    <w:p w14:paraId="517E5A40" w14:textId="77777777" w:rsidR="001E2E95" w:rsidRPr="007936C3" w:rsidRDefault="001E2E95" w:rsidP="00FF5B8C">
      <w:pPr>
        <w:rPr>
          <w:rFonts w:ascii="Calibri" w:hAnsi="Calibri"/>
        </w:rPr>
      </w:pPr>
    </w:p>
    <w:p w14:paraId="517E5A41" w14:textId="3029D717" w:rsidR="00122CEE" w:rsidRPr="00C016B2" w:rsidRDefault="00122CEE" w:rsidP="00122CEE">
      <w:pPr>
        <w:rPr>
          <w:rFonts w:asciiTheme="minorHAnsi" w:hAnsiTheme="minorHAnsi"/>
          <w:b/>
        </w:rPr>
      </w:pPr>
      <w:r w:rsidRPr="00C016B2">
        <w:rPr>
          <w:rFonts w:asciiTheme="minorHAnsi" w:hAnsiTheme="minorHAnsi"/>
          <w:b/>
        </w:rPr>
        <w:t>Section A. System Information</w:t>
      </w:r>
    </w:p>
    <w:p w14:paraId="517E5A43"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4"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5"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6"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7"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8"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9"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517E5A4A" w14:textId="2F319C83"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84C04F4" w14:textId="3A847D13" w:rsidR="0018604B" w:rsidRDefault="0018604B" w:rsidP="00122CEE">
      <w:pPr>
        <w:pStyle w:val="ListParagraph"/>
        <w:numPr>
          <w:ilvl w:val="0"/>
          <w:numId w:val="9"/>
        </w:numPr>
        <w:rPr>
          <w:rFonts w:asciiTheme="minorHAnsi" w:hAnsiTheme="minorHAnsi"/>
        </w:rPr>
      </w:pPr>
      <w:r>
        <w:rPr>
          <w:rFonts w:asciiTheme="minorHAnsi" w:hAnsiTheme="minorHAnsi"/>
        </w:rPr>
        <w:t>If applicable, a liquid line filter drier shall be installed according to manufacturer’s specifications.</w:t>
      </w:r>
    </w:p>
    <w:p w14:paraId="517E5A4B"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517E5A4C" w14:textId="020C4BC5"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 xml:space="preserve">Select the appropriate choice regarding whether this system has a </w:t>
      </w:r>
      <w:r w:rsidR="00E235EF">
        <w:rPr>
          <w:rFonts w:asciiTheme="minorHAnsi" w:hAnsiTheme="minorHAnsi"/>
        </w:rPr>
        <w:t>Fault Indicator Display</w:t>
      </w:r>
      <w:r w:rsidRPr="00120E9A">
        <w:rPr>
          <w:rFonts w:asciiTheme="minorHAnsi" w:hAnsiTheme="minorHAnsi"/>
        </w:rPr>
        <w:t xml:space="preserve"> (</w:t>
      </w:r>
      <w:r w:rsidR="00E235EF">
        <w:rPr>
          <w:rFonts w:asciiTheme="minorHAnsi" w:hAnsiTheme="minorHAnsi"/>
        </w:rPr>
        <w:t>FID</w:t>
      </w:r>
      <w:r w:rsidRPr="00120E9A">
        <w:rPr>
          <w:rFonts w:asciiTheme="minorHAnsi" w:hAnsiTheme="minorHAnsi"/>
        </w:rPr>
        <w:t xml:space="preserve">). Qualifying </w:t>
      </w:r>
      <w:r w:rsidR="00E235EF">
        <w:rPr>
          <w:rFonts w:asciiTheme="minorHAnsi" w:hAnsiTheme="minorHAnsi"/>
        </w:rPr>
        <w:t>FID</w:t>
      </w:r>
      <w:r w:rsidRPr="00120E9A">
        <w:rPr>
          <w:rFonts w:asciiTheme="minorHAnsi" w:hAnsiTheme="minorHAnsi"/>
        </w:rPr>
        <w:t xml:space="preserve">’s may exempt a system from HERS refrigerant charge verification. </w:t>
      </w:r>
      <w:r w:rsidR="00E235EF">
        <w:rPr>
          <w:rFonts w:asciiTheme="minorHAnsi" w:hAnsiTheme="minorHAnsi"/>
        </w:rPr>
        <w:t>FID</w:t>
      </w:r>
      <w:r w:rsidRPr="00120E9A">
        <w:rPr>
          <w:rFonts w:asciiTheme="minorHAnsi" w:hAnsiTheme="minorHAnsi"/>
        </w:rPr>
        <w:t xml:space="preserve">’s are described in Joint Appendix JA6.1. Qualifying </w:t>
      </w:r>
      <w:r w:rsidR="00E235EF">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E235EF">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E235EF">
        <w:rPr>
          <w:rFonts w:asciiTheme="minorHAnsi" w:hAnsiTheme="minorHAnsi"/>
        </w:rPr>
        <w:t>FID</w:t>
      </w:r>
      <w:r>
        <w:rPr>
          <w:rFonts w:asciiTheme="minorHAnsi" w:hAnsiTheme="minorHAnsi"/>
        </w:rPr>
        <w:t xml:space="preserve"> is required. Other requirements may also be triggered.</w:t>
      </w:r>
    </w:p>
    <w:p w14:paraId="517E5A4D" w14:textId="63F7B79D"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17E5A4E" w14:textId="49BCE9D4"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17E5A4F"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517E5A50"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Select the refrigerant charge verification method used from the choices provided:</w:t>
      </w:r>
    </w:p>
    <w:p w14:paraId="517E5A51" w14:textId="20A3EE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Superheat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517E5A52" w14:textId="14A80028"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Subcooling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517E5A53" w14:textId="124C13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 xml:space="preserve">Weigh-in; </w:t>
      </w:r>
      <w:r w:rsidR="008B4C10">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17E5A54" w14:textId="49B23CD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Winter Setup (applicable when outdoor temperature is &lt;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0F564E">
        <w:rPr>
          <w:rFonts w:asciiTheme="minorHAnsi" w:hAnsiTheme="minorHAnsi"/>
        </w:rPr>
        <w:t>°F</w:t>
      </w:r>
      <w:r w:rsidRPr="00120E9A">
        <w:rPr>
          <w:rFonts w:asciiTheme="minorHAnsi" w:hAnsiTheme="minorHAnsi"/>
        </w:rPr>
        <w:t xml:space="preserve"> and 55</w:t>
      </w:r>
      <w:r w:rsidR="000F564E">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517E5A55" w14:textId="72F19F2E"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17E5A56" w14:textId="3A74A810"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17E5A57" w14:textId="3BEE89AE" w:rsidR="00122CEE" w:rsidRDefault="00122CEE" w:rsidP="00122CEE">
      <w:pPr>
        <w:numPr>
          <w:ilvl w:val="0"/>
          <w:numId w:val="9"/>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A24335">
        <w:rPr>
          <w:rFonts w:asciiTheme="minorHAnsi" w:hAnsiTheme="minorHAnsi"/>
        </w:rPr>
        <w:t>A15</w:t>
      </w:r>
      <w:r w:rsidRPr="00120E9A">
        <w:rPr>
          <w:rFonts w:asciiTheme="minorHAnsi" w:hAnsiTheme="minorHAnsi"/>
        </w:rPr>
        <w:t xml:space="preserve"> and </w:t>
      </w:r>
      <w:r w:rsidR="00A24335">
        <w:rPr>
          <w:rFonts w:asciiTheme="minorHAnsi" w:hAnsiTheme="minorHAnsi"/>
        </w:rPr>
        <w:t>A16</w:t>
      </w:r>
      <w:r w:rsidRPr="00120E9A">
        <w:rPr>
          <w:rFonts w:asciiTheme="minorHAnsi" w:hAnsiTheme="minorHAnsi"/>
        </w:rPr>
        <w:t>.  Group Sampling procedures are detailed Residential Appendix RA2.3.</w:t>
      </w:r>
    </w:p>
    <w:p w14:paraId="517E5A59" w14:textId="77777777" w:rsidR="00122CEE" w:rsidRDefault="00122CEE" w:rsidP="00122CEE">
      <w:pPr>
        <w:ind w:left="360"/>
        <w:rPr>
          <w:rFonts w:ascii="Calibri" w:hAnsi="Calibri"/>
        </w:rPr>
      </w:pPr>
    </w:p>
    <w:p w14:paraId="517E5A5A" w14:textId="77777777" w:rsidR="00122CEE" w:rsidRPr="00C016B2" w:rsidRDefault="00122CEE" w:rsidP="00122CEE">
      <w:pPr>
        <w:rPr>
          <w:rFonts w:ascii="Calibri" w:hAnsi="Calibri"/>
          <w:b/>
        </w:rPr>
      </w:pPr>
      <w:r w:rsidRPr="00C016B2">
        <w:rPr>
          <w:rFonts w:ascii="Calibri" w:hAnsi="Calibri"/>
          <w:b/>
        </w:rPr>
        <w:t>Section B. Measurement Access Hole (MAH) Verification</w:t>
      </w:r>
    </w:p>
    <w:p w14:paraId="517E5A5C" w14:textId="49249DD2" w:rsidR="00122CEE" w:rsidRPr="007936C3" w:rsidRDefault="00122CEE" w:rsidP="00122CEE">
      <w:pPr>
        <w:pStyle w:val="ListParagraph"/>
        <w:numPr>
          <w:ilvl w:val="0"/>
          <w:numId w:val="10"/>
        </w:numPr>
        <w:rPr>
          <w:rFonts w:ascii="Calibri" w:hAnsi="Calibri"/>
        </w:rPr>
      </w:pPr>
      <w:r w:rsidRPr="007936C3">
        <w:rPr>
          <w:rFonts w:ascii="Calibri" w:hAnsi="Calibr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517E5A5D" w14:textId="77777777" w:rsidR="00122CEE" w:rsidRPr="007936C3" w:rsidRDefault="00122CEE" w:rsidP="00122CEE">
      <w:pPr>
        <w:pStyle w:val="ListParagraph"/>
        <w:ind w:left="0"/>
        <w:rPr>
          <w:rFonts w:ascii="Calibri" w:hAnsi="Calibri"/>
        </w:rPr>
      </w:pPr>
    </w:p>
    <w:p w14:paraId="517E5A5E" w14:textId="79A8D1A7" w:rsidR="00122CEE" w:rsidRPr="00C016B2" w:rsidRDefault="00122CEE" w:rsidP="00122CEE">
      <w:pPr>
        <w:rPr>
          <w:rFonts w:ascii="Calibri" w:hAnsi="Calibri"/>
          <w:b/>
        </w:rPr>
      </w:pPr>
      <w:r w:rsidRPr="00C016B2">
        <w:rPr>
          <w:rFonts w:ascii="Calibri" w:hAnsi="Calibri"/>
          <w:b/>
        </w:rPr>
        <w:t>Section C. Minimum System Airflow Rate Verification</w:t>
      </w:r>
    </w:p>
    <w:p w14:paraId="517E5A5F" w14:textId="2587439B" w:rsidR="00122CEE" w:rsidRPr="007936C3" w:rsidRDefault="00122CEE" w:rsidP="00122CEE">
      <w:pPr>
        <w:pStyle w:val="ListParagraph"/>
        <w:numPr>
          <w:ilvl w:val="0"/>
          <w:numId w:val="11"/>
        </w:numPr>
        <w:rPr>
          <w:rFonts w:ascii="Calibri" w:hAnsi="Calibri"/>
        </w:rPr>
      </w:pPr>
      <w:r w:rsidRPr="007936C3">
        <w:rPr>
          <w:rFonts w:ascii="Calibri" w:hAnsi="Calibri"/>
        </w:rPr>
        <w:t xml:space="preserve">This information is automatically calculated based on the information given in </w:t>
      </w:r>
      <w:r w:rsidR="00A24335">
        <w:rPr>
          <w:rFonts w:ascii="Calibri" w:hAnsi="Calibri"/>
        </w:rPr>
        <w:t>A10</w:t>
      </w:r>
      <w:r w:rsidRPr="007936C3">
        <w:rPr>
          <w:rFonts w:ascii="Calibri" w:hAnsi="Calibri"/>
        </w:rPr>
        <w:t>. This is the target minimum system airflow required for the system being verified.</w:t>
      </w:r>
    </w:p>
    <w:p w14:paraId="517E5A60" w14:textId="77777777" w:rsidR="00122CEE" w:rsidRPr="00120E9A" w:rsidRDefault="00122CEE" w:rsidP="00122CEE">
      <w:pPr>
        <w:pStyle w:val="ListParagraph"/>
        <w:numPr>
          <w:ilvl w:val="0"/>
          <w:numId w:val="11"/>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517E5A62" w14:textId="77777777" w:rsidR="00122CEE" w:rsidRPr="007936C3" w:rsidRDefault="00122CEE" w:rsidP="00122CEE">
      <w:pPr>
        <w:rPr>
          <w:rFonts w:ascii="Calibri" w:hAnsi="Calibri"/>
        </w:rPr>
      </w:pPr>
    </w:p>
    <w:p w14:paraId="517E5A63" w14:textId="5C7FDB5E" w:rsidR="00122CEE" w:rsidRPr="00C016B2" w:rsidRDefault="00122CEE" w:rsidP="00122CEE">
      <w:pPr>
        <w:rPr>
          <w:rFonts w:ascii="Calibri" w:hAnsi="Calibri"/>
          <w:b/>
        </w:rPr>
      </w:pPr>
      <w:r w:rsidRPr="00C016B2">
        <w:rPr>
          <w:rFonts w:ascii="Calibri" w:hAnsi="Calibri"/>
          <w:b/>
        </w:rPr>
        <w:t>Section D. Verification of New Package Unit Factory Charge</w:t>
      </w:r>
    </w:p>
    <w:p w14:paraId="517E5A66" w14:textId="77777777" w:rsidR="00122CEE" w:rsidRPr="007936C3" w:rsidRDefault="00122CEE" w:rsidP="00122CEE">
      <w:pPr>
        <w:pStyle w:val="ListParagraph"/>
        <w:numPr>
          <w:ilvl w:val="0"/>
          <w:numId w:val="12"/>
        </w:numPr>
        <w:rPr>
          <w:rFonts w:ascii="Calibri" w:hAnsi="Calibri"/>
        </w:rPr>
      </w:pPr>
      <w:r w:rsidRPr="007936C3">
        <w:rPr>
          <w:rFonts w:ascii="Calibri" w:hAnsi="Calibri"/>
        </w:rPr>
        <w:t>By signing the Declaration Statement at the bottom of this form, the installer is declaring that the package unit was an AHRI certified unit and that no modifications were made to the unit to change the factory charge.</w:t>
      </w:r>
    </w:p>
    <w:p w14:paraId="517E5A8E" w14:textId="77777777" w:rsidR="001E2E95" w:rsidRPr="001D49B7" w:rsidRDefault="001E2E95" w:rsidP="00A728D9">
      <w:pPr>
        <w:rPr>
          <w:rFonts w:ascii="Calibri" w:hAnsi="Calibri"/>
          <w:sz w:val="18"/>
          <w:szCs w:val="18"/>
        </w:rPr>
      </w:pPr>
    </w:p>
    <w:p w14:paraId="517E5A8F" w14:textId="77777777" w:rsidR="001E2E95" w:rsidRPr="001D49B7" w:rsidRDefault="001E2E95" w:rsidP="00A728D9">
      <w:pPr>
        <w:rPr>
          <w:rFonts w:ascii="Calibri" w:hAnsi="Calibri"/>
          <w:sz w:val="18"/>
          <w:szCs w:val="18"/>
        </w:rPr>
      </w:pPr>
    </w:p>
    <w:p w14:paraId="517E5A90" w14:textId="77777777" w:rsidR="001E2E95" w:rsidRPr="001D49B7" w:rsidRDefault="001E2E95" w:rsidP="00A728D9">
      <w:pPr>
        <w:rPr>
          <w:rFonts w:ascii="Calibri" w:hAnsi="Calibri"/>
          <w:sz w:val="18"/>
          <w:szCs w:val="18"/>
        </w:rPr>
      </w:pPr>
    </w:p>
    <w:p w14:paraId="517E5A91" w14:textId="77777777" w:rsidR="001E2E95" w:rsidRPr="001D49B7" w:rsidRDefault="001E2E95">
      <w:pPr>
        <w:rPr>
          <w:rFonts w:ascii="Calibri" w:hAnsi="Calibri"/>
          <w:sz w:val="18"/>
          <w:szCs w:val="18"/>
        </w:rPr>
        <w:sectPr w:rsidR="001E2E95" w:rsidRPr="001D49B7" w:rsidSect="0032702E">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1E2E95" w:rsidRPr="001D49B7" w14:paraId="517E5A95" w14:textId="77777777" w:rsidTr="00803995">
        <w:trPr>
          <w:cantSplit/>
          <w:trHeight w:val="449"/>
        </w:trPr>
        <w:tc>
          <w:tcPr>
            <w:tcW w:w="5000" w:type="pct"/>
            <w:gridSpan w:val="3"/>
          </w:tcPr>
          <w:p w14:paraId="517E5A93" w14:textId="300F8DF9" w:rsidR="001E2E95" w:rsidRPr="001D49B7" w:rsidRDefault="00A6230C" w:rsidP="00C016B2">
            <w:pPr>
              <w:rPr>
                <w:rFonts w:ascii="Calibri" w:hAnsi="Calibri"/>
                <w:b/>
              </w:rPr>
            </w:pPr>
            <w:r>
              <w:rPr>
                <w:rFonts w:ascii="Calibri" w:hAnsi="Calibri"/>
                <w:b/>
              </w:rPr>
              <w:lastRenderedPageBreak/>
              <w:t>A. System Information</w:t>
            </w:r>
          </w:p>
          <w:p w14:paraId="517E5A94" w14:textId="77777777" w:rsidR="001E2E95" w:rsidRPr="0032702E" w:rsidRDefault="00A6230C" w:rsidP="00C016B2">
            <w:pPr>
              <w:rPr>
                <w:rFonts w:ascii="Calibri" w:hAnsi="Calibri"/>
              </w:rPr>
            </w:pPr>
            <w:r w:rsidRPr="0032702E">
              <w:rPr>
                <w:rFonts w:ascii="Calibri" w:hAnsi="Calibri"/>
                <w:sz w:val="18"/>
              </w:rPr>
              <w:t>Each system requiring refrigerant charge verification will be documented on a separate certificate.</w:t>
            </w:r>
          </w:p>
        </w:tc>
      </w:tr>
      <w:tr w:rsidR="001E2E95" w:rsidRPr="001D49B7" w14:paraId="517E5A99" w14:textId="77777777" w:rsidTr="00C016B2">
        <w:trPr>
          <w:cantSplit/>
          <w:trHeight w:val="360"/>
        </w:trPr>
        <w:tc>
          <w:tcPr>
            <w:tcW w:w="288" w:type="pct"/>
            <w:vAlign w:val="center"/>
          </w:tcPr>
          <w:p w14:paraId="517E5A9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A97" w14:textId="2A085F90" w:rsidR="001E2E95" w:rsidRPr="001D49B7" w:rsidRDefault="00AF2C4A" w:rsidP="005060EB">
            <w:pPr>
              <w:pStyle w:val="Header"/>
              <w:tabs>
                <w:tab w:val="clear" w:pos="4320"/>
                <w:tab w:val="clear" w:pos="8640"/>
              </w:tabs>
              <w:rPr>
                <w:rFonts w:ascii="Calibri" w:hAnsi="Calibri"/>
              </w:rPr>
            </w:pPr>
            <w:r>
              <w:rPr>
                <w:rFonts w:ascii="Calibri" w:hAnsi="Calibri"/>
              </w:rPr>
              <w:t xml:space="preserve">Space Conditioning </w:t>
            </w:r>
            <w:r w:rsidR="00A6230C">
              <w:rPr>
                <w:rFonts w:ascii="Calibri" w:hAnsi="Calibri"/>
              </w:rPr>
              <w:t>System Identification or Name</w:t>
            </w:r>
          </w:p>
        </w:tc>
        <w:tc>
          <w:tcPr>
            <w:tcW w:w="2500" w:type="pct"/>
          </w:tcPr>
          <w:p w14:paraId="517E5A98" w14:textId="77777777" w:rsidR="001E2E95" w:rsidRPr="001D49B7" w:rsidRDefault="00A6230C" w:rsidP="00803995">
            <w:pPr>
              <w:pStyle w:val="Header"/>
              <w:tabs>
                <w:tab w:val="clear" w:pos="4320"/>
                <w:tab w:val="clear" w:pos="8640"/>
              </w:tabs>
              <w:spacing w:after="60"/>
              <w:rPr>
                <w:rFonts w:ascii="Calibri" w:hAnsi="Calibri"/>
              </w:rPr>
            </w:pPr>
            <w:r>
              <w:rPr>
                <w:rFonts w:ascii="Calibri" w:hAnsi="Calibri"/>
              </w:rPr>
              <w:t>&lt;&lt;auto filled text: referenced from MCH01&gt;&gt;</w:t>
            </w:r>
          </w:p>
        </w:tc>
      </w:tr>
      <w:tr w:rsidR="001E2E95" w:rsidRPr="001D49B7" w14:paraId="517E5A9D" w14:textId="77777777" w:rsidTr="00C016B2">
        <w:trPr>
          <w:cantSplit/>
          <w:trHeight w:val="360"/>
        </w:trPr>
        <w:tc>
          <w:tcPr>
            <w:tcW w:w="288" w:type="pct"/>
            <w:vAlign w:val="center"/>
          </w:tcPr>
          <w:p w14:paraId="517E5A9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A9B" w14:textId="07E9E164" w:rsidR="001E2E95" w:rsidRPr="001D49B7" w:rsidRDefault="00AF2C4A" w:rsidP="005060EB">
            <w:pPr>
              <w:pStyle w:val="Header"/>
              <w:tabs>
                <w:tab w:val="clear" w:pos="4320"/>
                <w:tab w:val="clear" w:pos="8640"/>
              </w:tabs>
              <w:rPr>
                <w:rFonts w:ascii="Calibri" w:hAnsi="Calibri"/>
              </w:rPr>
            </w:pPr>
            <w:r>
              <w:rPr>
                <w:rFonts w:ascii="Calibri" w:hAnsi="Calibri"/>
              </w:rPr>
              <w:t xml:space="preserve">Space Conditioning </w:t>
            </w:r>
            <w:r w:rsidR="00A6230C">
              <w:rPr>
                <w:rFonts w:ascii="Calibri" w:hAnsi="Calibri"/>
              </w:rPr>
              <w:t>System Location or Area Served</w:t>
            </w:r>
          </w:p>
        </w:tc>
        <w:tc>
          <w:tcPr>
            <w:tcW w:w="2500" w:type="pct"/>
          </w:tcPr>
          <w:p w14:paraId="517E5A9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1" w14:textId="77777777" w:rsidTr="00C016B2">
        <w:trPr>
          <w:cantSplit/>
          <w:trHeight w:val="360"/>
        </w:trPr>
        <w:tc>
          <w:tcPr>
            <w:tcW w:w="288" w:type="pct"/>
            <w:vAlign w:val="center"/>
          </w:tcPr>
          <w:p w14:paraId="517E5A9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A9F" w14:textId="2BF20ACD"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ake or </w:t>
            </w:r>
            <w:r w:rsidR="005060EB">
              <w:rPr>
                <w:rFonts w:ascii="Calibri" w:hAnsi="Calibri"/>
              </w:rPr>
              <w:t>B</w:t>
            </w:r>
            <w:r>
              <w:rPr>
                <w:rFonts w:ascii="Calibri" w:hAnsi="Calibri"/>
              </w:rPr>
              <w:t>rand</w:t>
            </w:r>
          </w:p>
        </w:tc>
        <w:tc>
          <w:tcPr>
            <w:tcW w:w="2500" w:type="pct"/>
          </w:tcPr>
          <w:p w14:paraId="517E5AA0"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5" w14:textId="77777777" w:rsidTr="00C016B2">
        <w:trPr>
          <w:cantSplit/>
          <w:trHeight w:val="360"/>
        </w:trPr>
        <w:tc>
          <w:tcPr>
            <w:tcW w:w="288" w:type="pct"/>
            <w:vAlign w:val="center"/>
          </w:tcPr>
          <w:p w14:paraId="517E5AA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AA3" w14:textId="7F951F7A"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odel </w:t>
            </w:r>
            <w:r w:rsidR="005060EB">
              <w:rPr>
                <w:rFonts w:ascii="Calibri" w:hAnsi="Calibri"/>
              </w:rPr>
              <w:t>N</w:t>
            </w:r>
            <w:r>
              <w:rPr>
                <w:rFonts w:ascii="Calibri" w:hAnsi="Calibri"/>
              </w:rPr>
              <w:t>umber</w:t>
            </w:r>
          </w:p>
        </w:tc>
        <w:tc>
          <w:tcPr>
            <w:tcW w:w="2500" w:type="pct"/>
          </w:tcPr>
          <w:p w14:paraId="517E5AA4"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9" w14:textId="77777777" w:rsidTr="00C016B2">
        <w:trPr>
          <w:cantSplit/>
          <w:trHeight w:val="360"/>
        </w:trPr>
        <w:tc>
          <w:tcPr>
            <w:tcW w:w="288" w:type="pct"/>
            <w:vAlign w:val="center"/>
          </w:tcPr>
          <w:p w14:paraId="517E5AA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AA7" w14:textId="16E596B1" w:rsidR="001E2E95" w:rsidRPr="001D49B7" w:rsidRDefault="00A6230C" w:rsidP="005060E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AA8"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D" w14:textId="77777777" w:rsidTr="00C016B2">
        <w:trPr>
          <w:cantSplit/>
          <w:trHeight w:val="360"/>
        </w:trPr>
        <w:tc>
          <w:tcPr>
            <w:tcW w:w="288" w:type="pct"/>
            <w:vAlign w:val="center"/>
          </w:tcPr>
          <w:p w14:paraId="517E5AA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AAB" w14:textId="00D2B216"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S</w:t>
            </w:r>
            <w:r>
              <w:rPr>
                <w:rFonts w:ascii="Calibri" w:hAnsi="Calibri"/>
              </w:rPr>
              <w:t xml:space="preserve">erial </w:t>
            </w:r>
            <w:r w:rsidR="005060EB">
              <w:rPr>
                <w:rFonts w:ascii="Calibri" w:hAnsi="Calibri"/>
              </w:rPr>
              <w:t>N</w:t>
            </w:r>
            <w:r>
              <w:rPr>
                <w:rFonts w:ascii="Calibri" w:hAnsi="Calibri"/>
              </w:rPr>
              <w:t>umber</w:t>
            </w:r>
          </w:p>
        </w:tc>
        <w:tc>
          <w:tcPr>
            <w:tcW w:w="2500" w:type="pct"/>
          </w:tcPr>
          <w:p w14:paraId="517E5AA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B1" w14:textId="77777777" w:rsidTr="00C016B2">
        <w:trPr>
          <w:cantSplit/>
          <w:trHeight w:val="360"/>
        </w:trPr>
        <w:tc>
          <w:tcPr>
            <w:tcW w:w="288" w:type="pct"/>
            <w:vAlign w:val="center"/>
          </w:tcPr>
          <w:p w14:paraId="517E5AA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AAF" w14:textId="2E06A8CC" w:rsidR="001E2E95" w:rsidRPr="001D49B7" w:rsidRDefault="00A6230C"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AB0" w14:textId="296B2DAC" w:rsidR="001E2E95" w:rsidRPr="001D49B7" w:rsidRDefault="00A6230C" w:rsidP="003D5AE9">
            <w:pPr>
              <w:pStyle w:val="Header"/>
              <w:tabs>
                <w:tab w:val="clear" w:pos="4320"/>
                <w:tab w:val="clear" w:pos="8640"/>
              </w:tabs>
              <w:spacing w:before="120" w:after="60"/>
              <w:rPr>
                <w:rFonts w:ascii="Calibri" w:hAnsi="Calibri"/>
              </w:rPr>
            </w:pPr>
            <w:r>
              <w:rPr>
                <w:rFonts w:ascii="Calibri" w:hAnsi="Calibri"/>
              </w:rPr>
              <w:t xml:space="preserve">&lt;&lt;user select from list: </w:t>
            </w:r>
            <w:r>
              <w:rPr>
                <w:rFonts w:ascii="Calibri" w:hAnsi="Calibri"/>
                <w:u w:val="single"/>
              </w:rPr>
              <w:t>R-22</w:t>
            </w:r>
            <w:r>
              <w:rPr>
                <w:rFonts w:ascii="Calibri" w:hAnsi="Calibri"/>
              </w:rPr>
              <w:t xml:space="preserve">, or </w:t>
            </w:r>
            <w:r>
              <w:rPr>
                <w:rFonts w:ascii="Calibri" w:hAnsi="Calibri"/>
                <w:u w:val="single"/>
              </w:rPr>
              <w:t>R-410A</w:t>
            </w:r>
            <w:r>
              <w:rPr>
                <w:rFonts w:ascii="Calibri" w:hAnsi="Calibri"/>
              </w:rPr>
              <w:t xml:space="preserve">, or </w:t>
            </w:r>
            <w:r>
              <w:rPr>
                <w:rFonts w:ascii="Calibri" w:hAnsi="Calibri"/>
                <w:u w:val="single"/>
              </w:rPr>
              <w:t>other</w:t>
            </w:r>
            <w:r>
              <w:rPr>
                <w:rFonts w:ascii="Calibri" w:hAnsi="Calibri"/>
              </w:rPr>
              <w:t>&gt;&gt;</w:t>
            </w:r>
          </w:p>
        </w:tc>
      </w:tr>
      <w:tr w:rsidR="001E2E95" w:rsidRPr="001D49B7" w14:paraId="517E5AB5" w14:textId="77777777" w:rsidTr="00C016B2">
        <w:trPr>
          <w:cantSplit/>
          <w:trHeight w:val="360"/>
        </w:trPr>
        <w:tc>
          <w:tcPr>
            <w:tcW w:w="288" w:type="pct"/>
            <w:vAlign w:val="center"/>
          </w:tcPr>
          <w:p w14:paraId="517E5AB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AB3" w14:textId="5086536E" w:rsidR="001E2E95" w:rsidRPr="001D49B7" w:rsidRDefault="00A6230C"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AB4" w14:textId="0FC3F14F" w:rsidR="001E2E95" w:rsidRPr="001D49B7" w:rsidRDefault="00A6230C" w:rsidP="003D5AE9">
            <w:pPr>
              <w:spacing w:before="120" w:after="60"/>
              <w:rPr>
                <w:rFonts w:ascii="Calibri" w:hAnsi="Calibri"/>
              </w:rPr>
            </w:pPr>
            <w:r>
              <w:rPr>
                <w:rFonts w:ascii="Calibri" w:hAnsi="Calibri"/>
              </w:rPr>
              <w:t>&lt;&lt;</w:t>
            </w:r>
            <w:r w:rsidR="003D5AE9">
              <w:rPr>
                <w:rFonts w:ascii="Calibri" w:hAnsi="Calibri"/>
              </w:rPr>
              <w:t xml:space="preserve"> if A07 value = R-22 or R-410A then value in this field = N/A; elseif value in A07= other, then </w:t>
            </w:r>
            <w:r>
              <w:rPr>
                <w:rFonts w:ascii="Calibri" w:hAnsi="Calibri"/>
              </w:rPr>
              <w:t>user input: text</w:t>
            </w:r>
            <w:r w:rsidR="003D5AE9">
              <w:rPr>
                <w:rFonts w:ascii="Calibri" w:hAnsi="Calibri"/>
              </w:rPr>
              <w:t xml:space="preserve"> in this field to identify the refrigerant type</w:t>
            </w:r>
            <w:r w:rsidR="003D5AE9" w:rsidDel="003D5AE9">
              <w:rPr>
                <w:rFonts w:ascii="Calibri" w:hAnsi="Calibri"/>
              </w:rPr>
              <w:t xml:space="preserve"> </w:t>
            </w:r>
            <w:r>
              <w:rPr>
                <w:rFonts w:ascii="Calibri" w:hAnsi="Calibri"/>
              </w:rPr>
              <w:t>&gt;&gt;</w:t>
            </w:r>
          </w:p>
        </w:tc>
      </w:tr>
      <w:tr w:rsidR="0018604B" w:rsidRPr="001D49B7" w14:paraId="3F956FC6" w14:textId="77777777" w:rsidTr="00C016B2">
        <w:trPr>
          <w:cantSplit/>
          <w:trHeight w:val="360"/>
        </w:trPr>
        <w:tc>
          <w:tcPr>
            <w:tcW w:w="288" w:type="pct"/>
            <w:vAlign w:val="center"/>
          </w:tcPr>
          <w:p w14:paraId="3959D9E3" w14:textId="578E072A"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4708B2DB" w14:textId="4C3B8694"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3C249C9" w14:textId="4339AA04" w:rsidR="0018604B" w:rsidRDefault="0018604B" w:rsidP="004F5DE9">
            <w:pPr>
              <w:spacing w:before="120" w:after="60"/>
              <w:rPr>
                <w:rFonts w:ascii="Calibri" w:hAnsi="Calibri"/>
              </w:rPr>
            </w:pPr>
            <w:r>
              <w:rPr>
                <w:rFonts w:ascii="Calibri" w:hAnsi="Calibri"/>
              </w:rPr>
              <w:t>&lt;&lt;user selects from list: Yes or NA&gt;&gt;</w:t>
            </w:r>
          </w:p>
        </w:tc>
      </w:tr>
      <w:tr w:rsidR="001E2E95" w:rsidRPr="001D49B7" w14:paraId="517E5AB9" w14:textId="77777777" w:rsidTr="00C016B2">
        <w:trPr>
          <w:cantSplit/>
          <w:trHeight w:val="360"/>
        </w:trPr>
        <w:tc>
          <w:tcPr>
            <w:tcW w:w="288" w:type="pct"/>
            <w:vAlign w:val="center"/>
          </w:tcPr>
          <w:p w14:paraId="517E5AB6" w14:textId="7D11C64C" w:rsidR="001E2E95"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AB7" w14:textId="22A6B54F" w:rsidR="001E2E95" w:rsidRPr="001D49B7" w:rsidRDefault="004F5DE9" w:rsidP="00C016B2">
            <w:pPr>
              <w:pStyle w:val="Header"/>
              <w:tabs>
                <w:tab w:val="clear" w:pos="4320"/>
                <w:tab w:val="clear" w:pos="8640"/>
              </w:tabs>
              <w:rPr>
                <w:rFonts w:ascii="Calibri" w:hAnsi="Calibri"/>
              </w:rPr>
            </w:pPr>
            <w:r>
              <w:rPr>
                <w:rFonts w:ascii="Calibri" w:hAnsi="Calibri"/>
              </w:rPr>
              <w:t xml:space="preserve">System Installation </w:t>
            </w:r>
            <w:r w:rsidR="00A6230C">
              <w:rPr>
                <w:rFonts w:ascii="Calibri" w:hAnsi="Calibri"/>
              </w:rPr>
              <w:t>Type</w:t>
            </w:r>
          </w:p>
        </w:tc>
        <w:tc>
          <w:tcPr>
            <w:tcW w:w="2500" w:type="pct"/>
            <w:vAlign w:val="center"/>
          </w:tcPr>
          <w:p w14:paraId="517E5AB8" w14:textId="77777777" w:rsidR="001E2E95" w:rsidRPr="001D49B7" w:rsidRDefault="00A6230C" w:rsidP="004F5DE9">
            <w:pPr>
              <w:spacing w:before="120" w:after="60"/>
              <w:rPr>
                <w:rFonts w:ascii="Calibri" w:hAnsi="Calibri"/>
              </w:rPr>
            </w:pPr>
            <w:r>
              <w:rPr>
                <w:rFonts w:ascii="Calibri" w:hAnsi="Calibri"/>
              </w:rPr>
              <w:t xml:space="preserve">&lt;&lt;user pick one from list: </w:t>
            </w:r>
            <w:r>
              <w:rPr>
                <w:rFonts w:ascii="Calibri" w:hAnsi="Calibri"/>
                <w:u w:val="single"/>
              </w:rPr>
              <w:t>New</w:t>
            </w:r>
            <w:r>
              <w:rPr>
                <w:rFonts w:ascii="Calibri" w:hAnsi="Calibri"/>
              </w:rPr>
              <w:t xml:space="preserve">; or </w:t>
            </w:r>
            <w:r>
              <w:rPr>
                <w:rFonts w:ascii="Calibri" w:hAnsi="Calibri"/>
                <w:u w:val="single"/>
              </w:rPr>
              <w:t>Replacement</w:t>
            </w:r>
            <w:r>
              <w:rPr>
                <w:rFonts w:ascii="Calibri" w:hAnsi="Calibri"/>
              </w:rPr>
              <w:t xml:space="preserve">; or </w:t>
            </w:r>
            <w:r>
              <w:rPr>
                <w:rFonts w:ascii="Calibri" w:hAnsi="Calibri"/>
                <w:u w:val="single"/>
              </w:rPr>
              <w:t>Alteration</w:t>
            </w:r>
            <w:r>
              <w:rPr>
                <w:rFonts w:ascii="Calibri" w:hAnsi="Calibri"/>
              </w:rPr>
              <w:t xml:space="preserve"> &gt;&gt;</w:t>
            </w:r>
          </w:p>
        </w:tc>
      </w:tr>
      <w:tr w:rsidR="001E2E95" w:rsidRPr="001D49B7" w14:paraId="517E5ABD" w14:textId="77777777" w:rsidTr="00C016B2">
        <w:trPr>
          <w:cantSplit/>
          <w:trHeight w:val="360"/>
        </w:trPr>
        <w:tc>
          <w:tcPr>
            <w:tcW w:w="288" w:type="pct"/>
            <w:vAlign w:val="center"/>
          </w:tcPr>
          <w:p w14:paraId="517E5ABA" w14:textId="2DF151D0" w:rsidR="001E2E95"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18BD2362" w14:textId="6084BE8D" w:rsidR="005060EB" w:rsidRDefault="00E235EF" w:rsidP="00C016B2">
            <w:pPr>
              <w:pStyle w:val="Header"/>
              <w:tabs>
                <w:tab w:val="clear" w:pos="4320"/>
                <w:tab w:val="clear" w:pos="8640"/>
              </w:tabs>
              <w:rPr>
                <w:rFonts w:ascii="Calibri" w:hAnsi="Calibri"/>
              </w:rPr>
            </w:pPr>
            <w:r>
              <w:rPr>
                <w:rFonts w:ascii="Calibri" w:hAnsi="Calibri"/>
              </w:rPr>
              <w:t>Fault Indicator Display</w:t>
            </w:r>
            <w:r w:rsidR="00A6230C">
              <w:rPr>
                <w:rFonts w:ascii="Calibri" w:hAnsi="Calibri"/>
              </w:rPr>
              <w:t xml:space="preserve"> (</w:t>
            </w:r>
            <w:r>
              <w:rPr>
                <w:rFonts w:ascii="Calibri" w:hAnsi="Calibri"/>
              </w:rPr>
              <w:t>FID</w:t>
            </w:r>
            <w:r w:rsidR="00A6230C">
              <w:rPr>
                <w:rFonts w:ascii="Calibri" w:hAnsi="Calibri"/>
              </w:rPr>
              <w:t>) Status</w:t>
            </w:r>
          </w:p>
          <w:p w14:paraId="517E5ABB" w14:textId="5F8F19B6" w:rsidR="001E2E95" w:rsidRPr="001D49B7" w:rsidRDefault="00A6230C"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ABC" w14:textId="4A0FD39F" w:rsidR="001E2E95" w:rsidRPr="001D49B7" w:rsidRDefault="00A6230C" w:rsidP="00803995">
            <w:pPr>
              <w:spacing w:before="120" w:after="60"/>
              <w:rPr>
                <w:rFonts w:ascii="Calibri" w:hAnsi="Calibri"/>
              </w:rPr>
            </w:pPr>
            <w:r>
              <w:rPr>
                <w:rFonts w:ascii="Calibri" w:hAnsi="Calibri"/>
              </w:rPr>
              <w:t xml:space="preserve">&lt;&lt;user pick one from list: </w:t>
            </w:r>
            <w:r>
              <w:rPr>
                <w:rFonts w:ascii="Calibri" w:hAnsi="Calibri"/>
                <w:u w:val="single"/>
              </w:rPr>
              <w:t xml:space="preserve">This system has a factory installed </w:t>
            </w:r>
            <w:r w:rsidR="00E235EF">
              <w:rPr>
                <w:rFonts w:ascii="Calibri" w:hAnsi="Calibri"/>
                <w:u w:val="single"/>
              </w:rPr>
              <w:t>FID</w:t>
            </w:r>
            <w:r>
              <w:rPr>
                <w:rFonts w:ascii="Calibri" w:hAnsi="Calibri"/>
              </w:rPr>
              <w:t>;  or</w:t>
            </w:r>
            <w:r>
              <w:rPr>
                <w:rFonts w:ascii="Calibri" w:hAnsi="Calibri"/>
                <w:u w:val="single"/>
              </w:rPr>
              <w:t xml:space="preserve"> This system has a field installed </w:t>
            </w:r>
            <w:r w:rsidR="00E235EF">
              <w:rPr>
                <w:rFonts w:ascii="Calibri" w:hAnsi="Calibri"/>
                <w:u w:val="single"/>
              </w:rPr>
              <w:t>FID</w:t>
            </w:r>
            <w:r>
              <w:rPr>
                <w:rFonts w:ascii="Calibri" w:hAnsi="Calibri"/>
              </w:rPr>
              <w:t>;  or</w:t>
            </w:r>
            <w:r>
              <w:rPr>
                <w:rFonts w:ascii="Calibri" w:hAnsi="Calibri"/>
                <w:u w:val="single"/>
              </w:rPr>
              <w:t xml:space="preserve"> This system does not have a </w:t>
            </w:r>
            <w:r w:rsidR="00E235EF">
              <w:rPr>
                <w:rFonts w:ascii="Calibri" w:hAnsi="Calibri"/>
                <w:u w:val="single"/>
              </w:rPr>
              <w:t>FID</w:t>
            </w:r>
            <w:r>
              <w:rPr>
                <w:rFonts w:ascii="Calibri" w:hAnsi="Calibri"/>
                <w:u w:val="single"/>
              </w:rPr>
              <w:t xml:space="preserve"> device installed&gt;&gt;</w:t>
            </w:r>
          </w:p>
        </w:tc>
      </w:tr>
      <w:tr w:rsidR="001E2E95" w:rsidRPr="001D49B7" w14:paraId="517E5AC1" w14:textId="77777777" w:rsidTr="00C016B2">
        <w:trPr>
          <w:cantSplit/>
          <w:trHeight w:val="360"/>
        </w:trPr>
        <w:tc>
          <w:tcPr>
            <w:tcW w:w="288" w:type="pct"/>
            <w:vAlign w:val="center"/>
          </w:tcPr>
          <w:p w14:paraId="517E5ABE" w14:textId="5C366529" w:rsidR="001E2E95"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ABF" w14:textId="4529505C" w:rsidR="001E2E95" w:rsidRPr="001D49B7" w:rsidRDefault="00A6230C" w:rsidP="00C016B2">
            <w:pPr>
              <w:pStyle w:val="Header"/>
              <w:tabs>
                <w:tab w:val="clear" w:pos="4320"/>
                <w:tab w:val="clear" w:pos="8640"/>
              </w:tabs>
              <w:rPr>
                <w:rFonts w:ascii="Calibri" w:hAnsi="Calibri"/>
              </w:rPr>
            </w:pPr>
            <w:r>
              <w:rPr>
                <w:rFonts w:ascii="Calibri" w:hAnsi="Calibri"/>
              </w:rPr>
              <w:t xml:space="preserve">Is the system of a type that the minimum airflow can be verified </w:t>
            </w:r>
            <w:ins w:id="10" w:author="Markstrum, Alexis@Energy" w:date="2019-10-16T15:54:00Z">
              <w:r w:rsidR="00027FA2">
                <w:rPr>
                  <w:rFonts w:ascii="Calibri" w:hAnsi="Calibri"/>
                </w:rPr>
                <w:t xml:space="preserve">for all indoor units </w:t>
              </w:r>
            </w:ins>
            <w:r>
              <w:rPr>
                <w:rFonts w:ascii="Calibri" w:hAnsi="Calibri"/>
              </w:rPr>
              <w:t>using an approved measurement procedure (RA3.3 or RA</w:t>
            </w:r>
            <w:r w:rsidR="009A07D1">
              <w:rPr>
                <w:rFonts w:ascii="Calibri" w:hAnsi="Calibri"/>
              </w:rPr>
              <w:t>3.3.3</w:t>
            </w:r>
            <w:r>
              <w:rPr>
                <w:rFonts w:ascii="Calibri" w:hAnsi="Calibri"/>
              </w:rPr>
              <w:t>)?</w:t>
            </w:r>
          </w:p>
        </w:tc>
        <w:tc>
          <w:tcPr>
            <w:tcW w:w="2500" w:type="pct"/>
            <w:vAlign w:val="center"/>
          </w:tcPr>
          <w:p w14:paraId="39DF3FDE" w14:textId="77777777" w:rsidR="003E6C90" w:rsidRDefault="00A6230C" w:rsidP="00803995">
            <w:pPr>
              <w:spacing w:after="60"/>
              <w:rPr>
                <w:ins w:id="11" w:author="Markstrum, Alexis@Energy" w:date="2019-10-02T10:38:00Z"/>
                <w:rFonts w:ascii="Calibri" w:hAnsi="Calibri"/>
              </w:rPr>
            </w:pPr>
            <w:r>
              <w:rPr>
                <w:rFonts w:ascii="Calibri" w:hAnsi="Calibri"/>
              </w:rPr>
              <w:t>&lt;&lt;</w:t>
            </w:r>
            <w:r w:rsidR="00233489">
              <w:rPr>
                <w:rFonts w:ascii="Calibri" w:hAnsi="Calibri"/>
              </w:rPr>
              <w:t>(</w:t>
            </w:r>
            <w:ins w:id="12" w:author="Markstrum, Alexis@Energy" w:date="2019-10-02T10:35:00Z">
              <w:r w:rsidR="003E6C90" w:rsidRPr="009B391A">
                <w:rPr>
                  <w:rFonts w:ascii="Calibri" w:hAnsi="Calibri"/>
                </w:rPr>
                <w:t xml:space="preserve">*for criterion 1 below </w:t>
              </w:r>
            </w:ins>
            <w:r w:rsidR="00233489">
              <w:rPr>
                <w:rFonts w:ascii="Calibri" w:hAnsi="Calibri"/>
              </w:rPr>
              <w:t xml:space="preserve">reference data on MCH-01: MCH-01 section J field 12; or MCH-01b </w:t>
            </w:r>
            <w:ins w:id="13" w:author="Markstrum, Alexis@Energy" w:date="2019-10-02T10:36:00Z">
              <w:r w:rsidR="003E6C90">
                <w:rPr>
                  <w:rFonts w:ascii="Calibri" w:hAnsi="Calibri"/>
                </w:rPr>
                <w:t xml:space="preserve">section F field 11 or </w:t>
              </w:r>
            </w:ins>
            <w:r w:rsidR="00233489">
              <w:rPr>
                <w:rFonts w:ascii="Calibri" w:hAnsi="Calibri"/>
              </w:rPr>
              <w:t>section G field 09; or MCH-01c section I field 11</w:t>
            </w:r>
            <w:r w:rsidR="007924A7">
              <w:rPr>
                <w:rFonts w:ascii="Calibri" w:hAnsi="Calibri"/>
              </w:rPr>
              <w:t xml:space="preserve">, or MCH-01d </w:t>
            </w:r>
            <w:ins w:id="14" w:author="Markstrum, Alexis@Energy" w:date="2019-10-02T10:36:00Z">
              <w:r w:rsidR="003E6C90">
                <w:rPr>
                  <w:rFonts w:ascii="Calibri" w:hAnsi="Calibri"/>
                </w:rPr>
                <w:t xml:space="preserve">section K field 11 or </w:t>
              </w:r>
            </w:ins>
            <w:r w:rsidR="007924A7">
              <w:rPr>
                <w:rFonts w:ascii="Calibri" w:hAnsi="Calibri"/>
              </w:rPr>
              <w:t>section L field 1</w:t>
            </w:r>
            <w:ins w:id="15" w:author="Markstrum, Alexis@Energy" w:date="2019-10-02T10:37:00Z">
              <w:r w:rsidR="003E6C90">
                <w:rPr>
                  <w:rFonts w:ascii="Calibri" w:hAnsi="Calibri"/>
                </w:rPr>
                <w:t>3</w:t>
              </w:r>
            </w:ins>
            <w:del w:id="16" w:author="Markstrum, Alexis@Energy" w:date="2019-10-02T10:37:00Z">
              <w:r w:rsidR="001B1579" w:rsidDel="003E6C90">
                <w:rPr>
                  <w:rFonts w:ascii="Calibri" w:hAnsi="Calibri"/>
                </w:rPr>
                <w:delText>1</w:delText>
              </w:r>
            </w:del>
            <w:ins w:id="17" w:author="Markstrum, Alexis@Energy" w:date="2019-10-02T10:38:00Z">
              <w:r w:rsidR="003E6C90">
                <w:rPr>
                  <w:rFonts w:ascii="Calibri" w:hAnsi="Calibri"/>
                </w:rPr>
                <w:t>;</w:t>
              </w:r>
            </w:ins>
          </w:p>
          <w:p w14:paraId="56EF4983" w14:textId="77777777" w:rsidR="003E6C90" w:rsidRPr="00126BEC" w:rsidRDefault="003E6C90" w:rsidP="003E6C90">
            <w:pPr>
              <w:spacing w:after="60"/>
              <w:rPr>
                <w:ins w:id="18" w:author="Markstrum, Alexis@Energy" w:date="2019-10-02T10:38:00Z"/>
                <w:rFonts w:ascii="Calibri" w:hAnsi="Calibri"/>
              </w:rPr>
            </w:pPr>
            <w:ins w:id="19" w:author="Markstrum, Alexis@Energy" w:date="2019-10-02T10:38:00Z">
              <w:r w:rsidRPr="00126BEC">
                <w:rPr>
                  <w:rFonts w:ascii="Calibri" w:hAnsi="Calibri"/>
                </w:rPr>
                <w:t>*for criterion 2 below reference data on MCH-01: MCH-01a D07; or MCH-01c C06, or MCH-01d D07;</w:t>
              </w:r>
            </w:ins>
          </w:p>
          <w:p w14:paraId="38B05AE7" w14:textId="34E4024E" w:rsidR="00233489" w:rsidRDefault="003E6C90" w:rsidP="003E6C90">
            <w:pPr>
              <w:spacing w:after="60"/>
              <w:rPr>
                <w:rFonts w:ascii="Calibri" w:hAnsi="Calibri"/>
              </w:rPr>
            </w:pPr>
            <w:ins w:id="20" w:author="Markstrum, Alexis@Energy" w:date="2019-10-02T10:38:00Z">
              <w:r w:rsidRPr="00126BEC">
                <w:rPr>
                  <w:rFonts w:ascii="Calibri" w:hAnsi="Calibri"/>
                </w:rPr>
                <w:t>*for criterion 3 below reference data on MCH-01: MCH-01b C12, C13; MCH-01d D06, D13</w:t>
              </w:r>
            </w:ins>
            <w:r w:rsidR="00233489">
              <w:rPr>
                <w:rFonts w:ascii="Calibri" w:hAnsi="Calibri"/>
              </w:rPr>
              <w:t>)</w:t>
            </w:r>
          </w:p>
          <w:p w14:paraId="1233EC33" w14:textId="77777777" w:rsidR="003E6C90" w:rsidRDefault="00233489" w:rsidP="003E6C90">
            <w:pPr>
              <w:spacing w:after="60"/>
              <w:rPr>
                <w:ins w:id="21" w:author="Markstrum, Alexis@Energy" w:date="2019-10-02T10:38:00Z"/>
                <w:rFonts w:ascii="Calibri" w:hAnsi="Calibri"/>
              </w:rPr>
            </w:pPr>
            <w:r>
              <w:rPr>
                <w:rFonts w:ascii="Calibri" w:hAnsi="Calibri"/>
              </w:rPr>
              <w:t xml:space="preserve">If </w:t>
            </w:r>
            <w:ins w:id="22" w:author="Markstrum, Alexis@Energy" w:date="2019-10-02T10:38:00Z">
              <w:r w:rsidR="003E6C90" w:rsidRPr="00126BEC">
                <w:rPr>
                  <w:rFonts w:ascii="Calibri" w:hAnsi="Calibri"/>
                </w:rPr>
                <w:t>one of the following three criteria are true:</w:t>
              </w:r>
            </w:ins>
          </w:p>
          <w:p w14:paraId="619392E7" w14:textId="77777777" w:rsidR="003E6C90" w:rsidRDefault="003E6C90" w:rsidP="003E6C90">
            <w:pPr>
              <w:spacing w:after="60"/>
              <w:rPr>
                <w:ins w:id="23" w:author="Markstrum, Alexis@Energy" w:date="2019-10-02T10:39:00Z"/>
                <w:rFonts w:ascii="Calibri" w:hAnsi="Calibri"/>
              </w:rPr>
            </w:pPr>
            <w:ins w:id="24" w:author="Markstrum, Alexis@Energy" w:date="2019-10-02T10:38:00Z">
              <w:r>
                <w:rPr>
                  <w:rFonts w:ascii="Calibri" w:hAnsi="Calibri"/>
                </w:rPr>
                <w:t>criterion 1: [</w:t>
              </w:r>
            </w:ins>
            <w:r w:rsidR="00233489">
              <w:rPr>
                <w:rFonts w:ascii="Calibri" w:hAnsi="Calibri"/>
              </w:rPr>
              <w:t xml:space="preserve">value </w:t>
            </w:r>
            <w:ins w:id="25" w:author="Markstrum, Alexis@Energy" w:date="2019-10-02T10:38:00Z">
              <w:r w:rsidRPr="00AB4364">
                <w:rPr>
                  <w:rFonts w:ascii="Calibri" w:hAnsi="Calibri"/>
                </w:rPr>
                <w:t xml:space="preserve">for the RA3 airflow measurement question field for any of the ducted indoor units for this system </w:t>
              </w:r>
            </w:ins>
            <w:r w:rsidR="00233489">
              <w:rPr>
                <w:rFonts w:ascii="Calibri" w:hAnsi="Calibri"/>
              </w:rPr>
              <w:t>on MCH-01=</w:t>
            </w:r>
            <w:del w:id="26" w:author="Markstrum, Alexis@Energy" w:date="2019-10-02T10:39:00Z">
              <w:r w:rsidR="00233489" w:rsidDel="003E6C90">
                <w:rPr>
                  <w:rFonts w:ascii="Calibri" w:hAnsi="Calibri"/>
                </w:rPr>
                <w:delText>Yes</w:delText>
              </w:r>
            </w:del>
            <w:ins w:id="27" w:author="Markstrum, Alexis@Energy" w:date="2019-10-02T10:39:00Z">
              <w:r>
                <w:rPr>
                  <w:rFonts w:ascii="Calibri" w:hAnsi="Calibri"/>
                </w:rPr>
                <w:t>No;</w:t>
              </w:r>
            </w:ins>
            <w:del w:id="28" w:author="Markstrum, Alexis@Energy" w:date="2019-10-02T10:39:00Z">
              <w:r w:rsidR="00233489" w:rsidDel="003E6C90">
                <w:rPr>
                  <w:rFonts w:ascii="Calibri" w:hAnsi="Calibri"/>
                </w:rPr>
                <w:delText>,</w:delText>
              </w:r>
            </w:del>
          </w:p>
          <w:p w14:paraId="4F9DDEF9" w14:textId="77777777" w:rsidR="003E6C90" w:rsidRPr="00AB4364" w:rsidRDefault="003E6C90" w:rsidP="003E6C90">
            <w:pPr>
              <w:spacing w:after="60"/>
              <w:rPr>
                <w:ins w:id="29" w:author="Markstrum, Alexis@Energy" w:date="2019-10-02T10:39:00Z"/>
                <w:rFonts w:ascii="Calibri" w:hAnsi="Calibri"/>
              </w:rPr>
            </w:pPr>
            <w:ins w:id="30" w:author="Markstrum, Alexis@Energy" w:date="2019-10-02T10:39:00Z">
              <w:r w:rsidRPr="00AB4364">
                <w:rPr>
                  <w:rFonts w:ascii="Calibri" w:hAnsi="Calibri"/>
                </w:rPr>
                <w:t>criterion 2:[distribution system type on MCH-01= one of the following two: {* Multiple split Indoor Units combined Ducted and Ductless}, {*DuctsNone};</w:t>
              </w:r>
            </w:ins>
          </w:p>
          <w:p w14:paraId="767FD683" w14:textId="77777777" w:rsidR="003E6C90" w:rsidRDefault="003E6C90" w:rsidP="003E6C90">
            <w:pPr>
              <w:spacing w:after="60"/>
              <w:rPr>
                <w:ins w:id="31" w:author="Markstrum, Alexis@Energy" w:date="2019-10-02T10:39:00Z"/>
                <w:rFonts w:ascii="Calibri" w:hAnsi="Calibri"/>
              </w:rPr>
            </w:pPr>
            <w:ins w:id="32" w:author="Markstrum, Alexis@Energy" w:date="2019-10-02T10:39:00Z">
              <w:r w:rsidRPr="00AB4364">
                <w:rPr>
                  <w:rFonts w:ascii="Calibri" w:hAnsi="Calibri"/>
                </w:rPr>
                <w:t>criterion 3:[number of ducted indoor units is less than the total number of indoor units]</w:t>
              </w:r>
              <w:r>
                <w:rPr>
                  <w:rFonts w:ascii="Calibri" w:hAnsi="Calibri"/>
                </w:rPr>
                <w:t xml:space="preserve">, </w:t>
              </w:r>
            </w:ins>
          </w:p>
          <w:p w14:paraId="6FDD4AAC" w14:textId="40D992E3" w:rsidR="00233489" w:rsidRDefault="00233489" w:rsidP="003E6C90">
            <w:pPr>
              <w:spacing w:after="60"/>
              <w:rPr>
                <w:ins w:id="33" w:author="Markstrum, Alexis@Energy" w:date="2019-10-02T10:39:00Z"/>
                <w:rFonts w:ascii="Calibri" w:hAnsi="Calibri"/>
                <w:u w:val="single"/>
              </w:rPr>
            </w:pPr>
            <w:r>
              <w:rPr>
                <w:rFonts w:ascii="Calibri" w:hAnsi="Calibri"/>
              </w:rPr>
              <w:t xml:space="preserve"> then value in this field=</w:t>
            </w:r>
            <w:del w:id="34" w:author="Markstrum, Alexis@Energy" w:date="2019-10-02T10:39:00Z">
              <w:r w:rsidR="00A6230C" w:rsidDel="003E6C90">
                <w:rPr>
                  <w:rFonts w:ascii="Calibri" w:hAnsi="Calibri"/>
                  <w:b/>
                  <w:u w:val="single"/>
                </w:rPr>
                <w:delText>yes</w:delText>
              </w:r>
            </w:del>
            <w:ins w:id="35" w:author="Markstrum, Alexis@Energy" w:date="2019-10-02T10:39:00Z">
              <w:r w:rsidR="003E6C90">
                <w:rPr>
                  <w:rFonts w:ascii="Calibri" w:hAnsi="Calibri"/>
                  <w:b/>
                  <w:u w:val="single"/>
                </w:rPr>
                <w:t>no</w:t>
              </w:r>
            </w:ins>
            <w:r w:rsidR="00A6230C">
              <w:rPr>
                <w:rFonts w:ascii="Calibri" w:hAnsi="Calibri"/>
                <w:u w:val="single"/>
              </w:rPr>
              <w:t xml:space="preserve">, </w:t>
            </w:r>
            <w:del w:id="36" w:author="Markstrum, Alexis@Energy" w:date="2019-10-02T10:39:00Z">
              <w:r w:rsidR="00A6230C" w:rsidDel="003E6C90">
                <w:rPr>
                  <w:rFonts w:ascii="Calibri" w:hAnsi="Calibri"/>
                  <w:u w:val="single"/>
                </w:rPr>
                <w:delText xml:space="preserve">this is a ducted system and one of </w:delText>
              </w:r>
            </w:del>
            <w:r w:rsidR="00A6230C">
              <w:rPr>
                <w:rFonts w:ascii="Calibri" w:hAnsi="Calibri"/>
                <w:u w:val="single"/>
              </w:rPr>
              <w:t xml:space="preserve">the system airflow rate measurement procedures in RA3.3 or </w:t>
            </w:r>
            <w:r w:rsidR="00A6230C">
              <w:rPr>
                <w:rFonts w:ascii="Calibri" w:hAnsi="Calibri"/>
              </w:rPr>
              <w:t>RA</w:t>
            </w:r>
            <w:r w:rsidR="009A07D1">
              <w:rPr>
                <w:rFonts w:ascii="Calibri" w:hAnsi="Calibri"/>
              </w:rPr>
              <w:t>3.3.3</w:t>
            </w:r>
            <w:r w:rsidR="00A6230C">
              <w:rPr>
                <w:rFonts w:ascii="Calibri" w:hAnsi="Calibri"/>
              </w:rPr>
              <w:t xml:space="preserve"> </w:t>
            </w:r>
            <w:r w:rsidR="00A6230C">
              <w:rPr>
                <w:rFonts w:ascii="Calibri" w:hAnsi="Calibri"/>
                <w:u w:val="single"/>
              </w:rPr>
              <w:t>can</w:t>
            </w:r>
            <w:ins w:id="37" w:author="Markstrum, Alexis@Energy" w:date="2019-10-02T10:39:00Z">
              <w:r w:rsidR="003E6C90">
                <w:rPr>
                  <w:rFonts w:ascii="Calibri" w:hAnsi="Calibri"/>
                  <w:u w:val="single"/>
                </w:rPr>
                <w:t>not</w:t>
              </w:r>
            </w:ins>
            <w:r w:rsidR="00A6230C">
              <w:rPr>
                <w:rFonts w:ascii="Calibri" w:hAnsi="Calibri"/>
                <w:u w:val="single"/>
              </w:rPr>
              <w:t xml:space="preserve"> be used to verify system airflow rate requirements</w:t>
            </w:r>
            <w:ins w:id="38" w:author="Markstrum, Alexis@Energy" w:date="2019-10-02T10:39:00Z">
              <w:r w:rsidR="003E6C90">
                <w:rPr>
                  <w:rFonts w:ascii="Calibri" w:hAnsi="Calibri"/>
                  <w:u w:val="single"/>
                </w:rPr>
                <w:t xml:space="preserve"> for all the indoor units for this system</w:t>
              </w:r>
            </w:ins>
            <w:r w:rsidR="00A6230C">
              <w:rPr>
                <w:rFonts w:ascii="Calibri" w:hAnsi="Calibri"/>
                <w:u w:val="single"/>
              </w:rPr>
              <w:t>;</w:t>
            </w:r>
          </w:p>
          <w:p w14:paraId="75E4F20B" w14:textId="784C6F03" w:rsidR="003E6C90" w:rsidDel="003E6C90" w:rsidRDefault="003E6C90" w:rsidP="003E6C90">
            <w:pPr>
              <w:spacing w:after="60"/>
              <w:rPr>
                <w:del w:id="39" w:author="Markstrum, Alexis@Energy" w:date="2019-10-02T10:39:00Z"/>
                <w:rFonts w:ascii="Calibri" w:hAnsi="Calibri"/>
                <w:u w:val="single"/>
              </w:rPr>
            </w:pPr>
            <w:ins w:id="40" w:author="Markstrum, Alexis@Energy" w:date="2019-10-02T10:39:00Z">
              <w:r>
                <w:rPr>
                  <w:rFonts w:ascii="Calibri" w:hAnsi="Calibri"/>
                  <w:u w:val="single"/>
                </w:rPr>
                <w:t>else value = yes</w:t>
              </w:r>
            </w:ins>
          </w:p>
          <w:p w14:paraId="315302DA" w14:textId="07508BEA" w:rsidR="00700ABE" w:rsidDel="003E6C90" w:rsidRDefault="00233489" w:rsidP="00233489">
            <w:pPr>
              <w:spacing w:after="60"/>
              <w:rPr>
                <w:del w:id="41" w:author="Markstrum, Alexis@Energy" w:date="2019-10-02T10:35:00Z"/>
                <w:rFonts w:ascii="Calibri" w:hAnsi="Calibri"/>
                <w:u w:val="single"/>
              </w:rPr>
            </w:pPr>
            <w:del w:id="42" w:author="Markstrum, Alexis@Energy" w:date="2019-10-02T10:35:00Z">
              <w:r w:rsidDel="003E6C90">
                <w:rPr>
                  <w:rFonts w:ascii="Calibri" w:hAnsi="Calibri"/>
                  <w:u w:val="single"/>
                </w:rPr>
                <w:delText>Elseif value on MCH-01=No, then value in this field=</w:delText>
              </w:r>
              <w:r w:rsidR="00A6230C" w:rsidDel="003E6C90">
                <w:rPr>
                  <w:rFonts w:ascii="Calibri" w:hAnsi="Calibri"/>
                  <w:b/>
                  <w:u w:val="single"/>
                </w:rPr>
                <w:delText>no</w:delText>
              </w:r>
              <w:r w:rsidR="00A6230C" w:rsidDel="003E6C90">
                <w:rPr>
                  <w:rFonts w:ascii="Calibri" w:hAnsi="Calibri"/>
                  <w:u w:val="single"/>
                </w:rPr>
                <w:delText>, the airflow rate measurement procedures in RA3.3 or RA</w:delText>
              </w:r>
              <w:r w:rsidR="009A07D1" w:rsidDel="003E6C90">
                <w:rPr>
                  <w:rFonts w:ascii="Calibri" w:hAnsi="Calibri"/>
                  <w:u w:val="single"/>
                </w:rPr>
                <w:delText>3.3.3</w:delText>
              </w:r>
              <w:r w:rsidR="00A6230C" w:rsidDel="003E6C90">
                <w:rPr>
                  <w:rFonts w:ascii="Calibri" w:hAnsi="Calibri"/>
                  <w:u w:val="single"/>
                </w:rPr>
                <w:delText xml:space="preserve"> are not applicable to this system, therefore compliance shall use HERS Rater observation of the installer's weigh-in charging procedure</w:delText>
              </w:r>
            </w:del>
          </w:p>
          <w:p w14:paraId="517E5AC0" w14:textId="3814461B" w:rsidR="001E2E95" w:rsidRPr="001D49B7" w:rsidRDefault="00700ABE" w:rsidP="00700ABE">
            <w:pPr>
              <w:spacing w:after="60"/>
              <w:rPr>
                <w:rFonts w:ascii="Calibri" w:hAnsi="Calibri"/>
              </w:rPr>
            </w:pPr>
            <w:del w:id="43" w:author="Markstrum, Alexis@Energy" w:date="2019-10-02T10:35:00Z">
              <w:r w:rsidDel="003E6C90">
                <w:rPr>
                  <w:rFonts w:ascii="Calibri" w:hAnsi="Calibri"/>
                  <w:u w:val="single"/>
                </w:rPr>
                <w:delText>Else user input: Yes or No</w:delText>
              </w:r>
            </w:del>
            <w:r w:rsidR="00A6230C">
              <w:rPr>
                <w:rFonts w:ascii="Calibri" w:hAnsi="Calibri"/>
                <w:u w:val="single"/>
              </w:rPr>
              <w:t>&gt;&gt;</w:t>
            </w:r>
          </w:p>
        </w:tc>
      </w:tr>
      <w:tr w:rsidR="001E2E95" w:rsidRPr="001D49B7" w14:paraId="517E5AC5" w14:textId="77777777" w:rsidTr="00C016B2">
        <w:trPr>
          <w:cantSplit/>
          <w:trHeight w:val="360"/>
        </w:trPr>
        <w:tc>
          <w:tcPr>
            <w:tcW w:w="288" w:type="pct"/>
            <w:vAlign w:val="center"/>
          </w:tcPr>
          <w:p w14:paraId="517E5AC2" w14:textId="609C3213" w:rsidR="001E2E95"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AC3" w14:textId="77777777" w:rsidR="001E2E95" w:rsidRPr="001D49B7" w:rsidRDefault="00A6230C" w:rsidP="005060E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AC4" w14:textId="77777777" w:rsidR="001E2E95" w:rsidRPr="001D49B7" w:rsidRDefault="00A6230C" w:rsidP="00803995">
            <w:pPr>
              <w:spacing w:after="60"/>
              <w:rPr>
                <w:rFonts w:ascii="Calibri" w:hAnsi="Calibri"/>
              </w:rPr>
            </w:pPr>
            <w:r>
              <w:rPr>
                <w:rFonts w:ascii="Calibri" w:hAnsi="Calibri"/>
              </w:rPr>
              <w:t xml:space="preserve">&lt;&lt;user pick one from list:  </w:t>
            </w:r>
            <w:r>
              <w:rPr>
                <w:rFonts w:ascii="Calibri" w:hAnsi="Calibri"/>
                <w:b/>
                <w:u w:val="single"/>
              </w:rPr>
              <w:t>yes</w:t>
            </w:r>
            <w:r>
              <w:rPr>
                <w:rFonts w:ascii="Calibri" w:hAnsi="Calibri"/>
                <w:u w:val="single"/>
              </w:rPr>
              <w:t>, one of the Refrigerant charge verification procedures from RA3.2.2 or RA1 is applicable to this system and can be used to verify compliance;</w:t>
            </w:r>
            <w:r>
              <w:rPr>
                <w:rFonts w:ascii="Calibri" w:hAnsi="Calibri"/>
              </w:rPr>
              <w:t xml:space="preserve">  or </w:t>
            </w:r>
            <w:r>
              <w:rPr>
                <w:rFonts w:ascii="Calibri" w:hAnsi="Calibri"/>
                <w:b/>
                <w:u w:val="single"/>
              </w:rPr>
              <w:t>no</w:t>
            </w:r>
            <w:r>
              <w:rPr>
                <w:rFonts w:ascii="Calibri" w:hAnsi="Calibri"/>
                <w:u w:val="single"/>
              </w:rPr>
              <w:t>,</w:t>
            </w:r>
            <w:r>
              <w:rPr>
                <w:rFonts w:ascii="Calibri" w:hAnsi="Calibri"/>
              </w:rPr>
              <w:t xml:space="preserve"> </w:t>
            </w:r>
            <w:r>
              <w:rPr>
                <w:rFonts w:ascii="Calibri" w:hAnsi="Calibri"/>
                <w:u w:val="single"/>
              </w:rPr>
              <w:t>none of the refrigerant charge verification procedures in RA3.2.2, or RA1 are applicable to the system therefore compliance shall use HERS Rater observation of the installer's weigh-in charging procedure</w:t>
            </w:r>
            <w:r>
              <w:rPr>
                <w:rFonts w:ascii="Calibri" w:hAnsi="Calibri"/>
              </w:rPr>
              <w:t>&gt;&gt;</w:t>
            </w:r>
          </w:p>
        </w:tc>
      </w:tr>
      <w:tr w:rsidR="001E2E95" w:rsidRPr="001D49B7" w14:paraId="517E5AC9" w14:textId="77777777" w:rsidTr="00C016B2">
        <w:trPr>
          <w:cantSplit/>
          <w:trHeight w:val="360"/>
        </w:trPr>
        <w:tc>
          <w:tcPr>
            <w:tcW w:w="288" w:type="pct"/>
            <w:vAlign w:val="center"/>
          </w:tcPr>
          <w:p w14:paraId="517E5AC6" w14:textId="2CA215A0" w:rsidR="001E2E95"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AC7" w14:textId="6B57EB02" w:rsidR="001E2E95" w:rsidRPr="001D49B7" w:rsidRDefault="00A6230C" w:rsidP="005060EB">
            <w:pPr>
              <w:pStyle w:val="Header"/>
              <w:tabs>
                <w:tab w:val="clear" w:pos="4320"/>
                <w:tab w:val="clear" w:pos="8640"/>
              </w:tabs>
              <w:rPr>
                <w:rFonts w:ascii="Calibri" w:hAnsi="Calibri"/>
              </w:rPr>
            </w:pPr>
            <w:r>
              <w:rPr>
                <w:rFonts w:ascii="Calibri" w:hAnsi="Calibri"/>
              </w:rPr>
              <w:t xml:space="preserve">Date of Refrigerant Charge Verification for this </w:t>
            </w:r>
            <w:r w:rsidR="005060EB">
              <w:rPr>
                <w:rFonts w:ascii="Calibri" w:hAnsi="Calibri"/>
              </w:rPr>
              <w:t>S</w:t>
            </w:r>
            <w:r>
              <w:rPr>
                <w:rFonts w:ascii="Calibri" w:hAnsi="Calibri"/>
              </w:rPr>
              <w:t>ystem</w:t>
            </w:r>
          </w:p>
        </w:tc>
        <w:tc>
          <w:tcPr>
            <w:tcW w:w="2500" w:type="pct"/>
            <w:vAlign w:val="center"/>
          </w:tcPr>
          <w:p w14:paraId="517E5AC8" w14:textId="77777777" w:rsidR="001E2E95" w:rsidRPr="001D49B7" w:rsidRDefault="00A6230C" w:rsidP="00803995">
            <w:pPr>
              <w:rPr>
                <w:rFonts w:ascii="Calibri" w:hAnsi="Calibri"/>
              </w:rPr>
            </w:pPr>
            <w:r>
              <w:rPr>
                <w:rFonts w:ascii="Calibri" w:hAnsi="Calibri"/>
              </w:rPr>
              <w:t>&lt;&lt;user input: date: use validated date format&gt;&gt;</w:t>
            </w:r>
          </w:p>
        </w:tc>
      </w:tr>
      <w:tr w:rsidR="001E2E95" w:rsidRPr="001D49B7" w14:paraId="517E5AD2" w14:textId="77777777" w:rsidTr="00C016B2">
        <w:trPr>
          <w:cantSplit/>
          <w:trHeight w:val="360"/>
        </w:trPr>
        <w:tc>
          <w:tcPr>
            <w:tcW w:w="288" w:type="pct"/>
            <w:vAlign w:val="center"/>
          </w:tcPr>
          <w:p w14:paraId="517E5ACA" w14:textId="61246F6B" w:rsidR="001E2E95"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ACB" w14:textId="26DF9EE5" w:rsidR="001E2E95" w:rsidRPr="001D49B7" w:rsidRDefault="00A6230C" w:rsidP="005060EB">
            <w:pPr>
              <w:pStyle w:val="Header"/>
              <w:tabs>
                <w:tab w:val="clear" w:pos="4320"/>
                <w:tab w:val="clear" w:pos="8640"/>
              </w:tabs>
              <w:rPr>
                <w:rFonts w:ascii="Calibri" w:hAnsi="Calibri"/>
              </w:rPr>
            </w:pPr>
            <w:r>
              <w:rPr>
                <w:rFonts w:ascii="Calibri" w:hAnsi="Calibri"/>
              </w:rPr>
              <w:t xml:space="preserve">Refrigerant </w:t>
            </w:r>
            <w:r w:rsidR="005060EB">
              <w:rPr>
                <w:rFonts w:ascii="Calibri" w:hAnsi="Calibri"/>
              </w:rPr>
              <w:t>C</w:t>
            </w:r>
            <w:r>
              <w:rPr>
                <w:rFonts w:ascii="Calibri" w:hAnsi="Calibri"/>
              </w:rPr>
              <w:t xml:space="preserve">harge </w:t>
            </w:r>
            <w:r w:rsidR="005060EB">
              <w:rPr>
                <w:rFonts w:ascii="Calibri" w:hAnsi="Calibri"/>
              </w:rPr>
              <w:t>V</w:t>
            </w:r>
            <w:r>
              <w:rPr>
                <w:rFonts w:ascii="Calibri" w:hAnsi="Calibri"/>
              </w:rPr>
              <w:t xml:space="preserve">erification </w:t>
            </w:r>
            <w:r w:rsidR="005060EB">
              <w:rPr>
                <w:rFonts w:ascii="Calibri" w:hAnsi="Calibri"/>
              </w:rPr>
              <w:t>M</w:t>
            </w:r>
            <w:r>
              <w:rPr>
                <w:rFonts w:ascii="Calibri" w:hAnsi="Calibri"/>
              </w:rPr>
              <w:t xml:space="preserve">ethod </w:t>
            </w:r>
            <w:r w:rsidR="005060EB">
              <w:rPr>
                <w:rFonts w:ascii="Calibri" w:hAnsi="Calibri"/>
              </w:rPr>
              <w:t>U</w:t>
            </w:r>
            <w:r>
              <w:rPr>
                <w:rFonts w:ascii="Calibri" w:hAnsi="Calibri"/>
              </w:rPr>
              <w:t>sed</w:t>
            </w:r>
          </w:p>
        </w:tc>
        <w:tc>
          <w:tcPr>
            <w:tcW w:w="2500" w:type="pct"/>
            <w:vAlign w:val="center"/>
          </w:tcPr>
          <w:p w14:paraId="517E5ACC" w14:textId="77777777" w:rsidR="001E2E95" w:rsidRPr="001D49B7" w:rsidRDefault="00A6230C" w:rsidP="00803995">
            <w:pPr>
              <w:spacing w:after="60"/>
              <w:rPr>
                <w:rFonts w:ascii="Calibri" w:hAnsi="Calibri"/>
              </w:rPr>
            </w:pPr>
            <w:r>
              <w:rPr>
                <w:rFonts w:ascii="Calibri" w:hAnsi="Calibri"/>
              </w:rPr>
              <w:t xml:space="preserve">&lt;&lt;user pick one from list: </w:t>
            </w:r>
          </w:p>
          <w:p w14:paraId="517E5ACD"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Superheat (outdoor temperature must be ≥ 55 degF)</w:t>
            </w:r>
            <w:r>
              <w:rPr>
                <w:rFonts w:ascii="Calibri" w:hAnsi="Calibri"/>
              </w:rPr>
              <w:t xml:space="preserve">; or </w:t>
            </w:r>
          </w:p>
          <w:p w14:paraId="517E5ACE"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Subcooling (outdoor temperature must be ≥ 55 degF)</w:t>
            </w:r>
            <w:r>
              <w:rPr>
                <w:rFonts w:ascii="Calibri" w:hAnsi="Calibri"/>
              </w:rPr>
              <w:t xml:space="preserve">; or </w:t>
            </w:r>
          </w:p>
          <w:p w14:paraId="517E5ACF" w14:textId="39198F2F" w:rsidR="001E2E95" w:rsidRDefault="00A6230C" w:rsidP="006C11E3">
            <w:pPr>
              <w:pStyle w:val="ListParagraph"/>
              <w:numPr>
                <w:ilvl w:val="0"/>
                <w:numId w:val="5"/>
              </w:numPr>
              <w:spacing w:after="60"/>
              <w:rPr>
                <w:rFonts w:ascii="Calibri" w:hAnsi="Calibri"/>
              </w:rPr>
            </w:pPr>
            <w:r>
              <w:rPr>
                <w:rFonts w:ascii="Calibri" w:hAnsi="Calibri"/>
                <w:u w:val="single"/>
              </w:rPr>
              <w:t>Weigh-in</w:t>
            </w:r>
            <w:r w:rsidR="007924A7">
              <w:rPr>
                <w:rFonts w:ascii="Calibri" w:hAnsi="Calibri"/>
                <w:u w:val="single"/>
              </w:rPr>
              <w:t xml:space="preserve"> with Installer independent</w:t>
            </w:r>
            <w:r>
              <w:rPr>
                <w:rFonts w:ascii="Calibri" w:hAnsi="Calibri"/>
              </w:rPr>
              <w:t xml:space="preserve">; or </w:t>
            </w:r>
          </w:p>
          <w:p w14:paraId="2496DFEF" w14:textId="3491C8DE" w:rsidR="007924A7" w:rsidRPr="001D49B7" w:rsidRDefault="007924A7" w:rsidP="006C11E3">
            <w:pPr>
              <w:pStyle w:val="ListParagraph"/>
              <w:numPr>
                <w:ilvl w:val="0"/>
                <w:numId w:val="5"/>
              </w:numPr>
              <w:spacing w:after="60"/>
              <w:rPr>
                <w:rFonts w:ascii="Calibri" w:hAnsi="Calibri"/>
              </w:rPr>
            </w:pPr>
            <w:r>
              <w:rPr>
                <w:rFonts w:ascii="Calibri" w:hAnsi="Calibri"/>
                <w:u w:val="single"/>
              </w:rPr>
              <w:t>Weigh</w:t>
            </w:r>
            <w:r w:rsidRPr="007924A7">
              <w:rPr>
                <w:rFonts w:ascii="Calibri" w:hAnsi="Calibri"/>
                <w:u w:val="single"/>
              </w:rPr>
              <w:t>-</w:t>
            </w:r>
            <w:r>
              <w:rPr>
                <w:rFonts w:ascii="Calibri" w:hAnsi="Calibri"/>
              </w:rPr>
              <w:t>in with HERS Rater observation; or</w:t>
            </w:r>
          </w:p>
          <w:p w14:paraId="517E5AD0" w14:textId="019C9DA5" w:rsidR="001E2E95" w:rsidRPr="001D49B7" w:rsidDel="00184B7B" w:rsidRDefault="00A6230C" w:rsidP="006C11E3">
            <w:pPr>
              <w:pStyle w:val="ListParagraph"/>
              <w:numPr>
                <w:ilvl w:val="0"/>
                <w:numId w:val="5"/>
              </w:numPr>
              <w:spacing w:after="60"/>
              <w:rPr>
                <w:del w:id="44" w:author="Markstrum, Alexis@Energy" w:date="2019-10-16T15:54:00Z"/>
                <w:rFonts w:ascii="Calibri" w:hAnsi="Calibri"/>
              </w:rPr>
            </w:pPr>
            <w:del w:id="45" w:author="Markstrum, Alexis@Energy" w:date="2019-10-16T15:54:00Z">
              <w:r w:rsidDel="00184B7B">
                <w:rPr>
                  <w:rFonts w:ascii="Calibri" w:hAnsi="Calibri"/>
                  <w:u w:val="single"/>
                </w:rPr>
                <w:delText>Winter Setup (applicable when outdoor temperature is &lt; 55 degF)</w:delText>
              </w:r>
              <w:r w:rsidDel="00184B7B">
                <w:rPr>
                  <w:rFonts w:ascii="Calibri" w:hAnsi="Calibri"/>
                </w:rPr>
                <w:delText xml:space="preserve">; or </w:delText>
              </w:r>
            </w:del>
          </w:p>
          <w:p w14:paraId="517E5AD1"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 xml:space="preserve">New Package Unit Factory Charge </w:t>
            </w:r>
            <w:r>
              <w:rPr>
                <w:rFonts w:ascii="Calibri" w:hAnsi="Calibri"/>
              </w:rPr>
              <w:t>&gt;&gt;</w:t>
            </w:r>
          </w:p>
        </w:tc>
      </w:tr>
      <w:tr w:rsidR="001E2E95" w:rsidRPr="001D49B7" w14:paraId="517E5AD6" w14:textId="77777777" w:rsidTr="00C016B2">
        <w:trPr>
          <w:cantSplit/>
          <w:trHeight w:val="953"/>
        </w:trPr>
        <w:tc>
          <w:tcPr>
            <w:tcW w:w="288" w:type="pct"/>
            <w:vAlign w:val="center"/>
          </w:tcPr>
          <w:p w14:paraId="517E5AD3" w14:textId="4DD342F9" w:rsidR="001E2E95"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AD4" w14:textId="3CBD21E6" w:rsidR="001E2E95" w:rsidRPr="001D49B7" w:rsidRDefault="00A6230C" w:rsidP="005060EB">
            <w:pPr>
              <w:pStyle w:val="Header"/>
              <w:tabs>
                <w:tab w:val="clear" w:pos="4320"/>
                <w:tab w:val="clear" w:pos="8640"/>
              </w:tabs>
              <w:rPr>
                <w:rFonts w:ascii="Calibri" w:hAnsi="Calibri"/>
              </w:rPr>
            </w:pPr>
            <w:r>
              <w:rPr>
                <w:rFonts w:ascii="Calibri" w:hAnsi="Calibri"/>
              </w:rPr>
              <w:t xml:space="preserve">Person who </w:t>
            </w:r>
            <w:r w:rsidR="005060EB">
              <w:rPr>
                <w:rFonts w:ascii="Calibri" w:hAnsi="Calibri"/>
              </w:rPr>
              <w:t>P</w:t>
            </w:r>
            <w:r>
              <w:rPr>
                <w:rFonts w:ascii="Calibri" w:hAnsi="Calibri"/>
              </w:rPr>
              <w:t xml:space="preserve">erformed the Refrigerant Charge Verification </w:t>
            </w:r>
            <w:r w:rsidR="005060EB">
              <w:rPr>
                <w:rFonts w:ascii="Calibri" w:hAnsi="Calibri"/>
              </w:rPr>
              <w:t>R</w:t>
            </w:r>
            <w:r>
              <w:rPr>
                <w:rFonts w:ascii="Calibri" w:hAnsi="Calibri"/>
              </w:rPr>
              <w:t>eported on this Certificate of Installation</w:t>
            </w:r>
          </w:p>
        </w:tc>
        <w:tc>
          <w:tcPr>
            <w:tcW w:w="2500" w:type="pct"/>
            <w:vAlign w:val="center"/>
          </w:tcPr>
          <w:p w14:paraId="42F5FEA6" w14:textId="1F6E1AFD" w:rsidR="007924A7" w:rsidRDefault="00A6230C" w:rsidP="007924A7">
            <w:pPr>
              <w:rPr>
                <w:rFonts w:ascii="Calibri" w:hAnsi="Calibri"/>
              </w:rPr>
            </w:pPr>
            <w:r>
              <w:rPr>
                <w:rFonts w:ascii="Calibri" w:hAnsi="Calibri"/>
              </w:rPr>
              <w:t>&lt;&lt;</w:t>
            </w:r>
            <w:r w:rsidR="007924A7">
              <w:rPr>
                <w:rFonts w:ascii="Calibri" w:hAnsi="Calibri"/>
              </w:rPr>
              <w:t xml:space="preserve">if A15 = Weigh-in with Installer independent, or Weigh-in with HERS Rater observation, then value = HVAC System Installer; else prompt </w:t>
            </w:r>
            <w:r>
              <w:rPr>
                <w:rFonts w:ascii="Calibri" w:hAnsi="Calibri"/>
              </w:rPr>
              <w:t xml:space="preserve">user </w:t>
            </w:r>
            <w:r w:rsidR="007924A7">
              <w:rPr>
                <w:rFonts w:ascii="Calibri" w:hAnsi="Calibri"/>
              </w:rPr>
              <w:t>to</w:t>
            </w:r>
            <w:r>
              <w:rPr>
                <w:rFonts w:ascii="Calibri" w:hAnsi="Calibri"/>
              </w:rPr>
              <w:t xml:space="preserve">: pick from list: </w:t>
            </w:r>
          </w:p>
          <w:p w14:paraId="06E1E9CA" w14:textId="77777777" w:rsidR="007924A7" w:rsidRDefault="00A6230C" w:rsidP="007924A7">
            <w:pPr>
              <w:pStyle w:val="ListParagraph"/>
              <w:numPr>
                <w:ilvl w:val="0"/>
                <w:numId w:val="16"/>
              </w:numPr>
              <w:rPr>
                <w:rFonts w:ascii="Calibri" w:hAnsi="Calibri"/>
              </w:rPr>
            </w:pPr>
            <w:r w:rsidRPr="007924A7">
              <w:rPr>
                <w:rFonts w:ascii="Calibri" w:hAnsi="Calibri"/>
                <w:u w:val="single"/>
              </w:rPr>
              <w:t>HVAC System Installer</w:t>
            </w:r>
            <w:r w:rsidRPr="007924A7">
              <w:rPr>
                <w:rFonts w:ascii="Calibri" w:hAnsi="Calibri"/>
              </w:rPr>
              <w:t xml:space="preserve">; or </w:t>
            </w:r>
          </w:p>
          <w:p w14:paraId="517E5AD5" w14:textId="23D29AF0" w:rsidR="001E2E95" w:rsidRPr="007924A7" w:rsidRDefault="00A6230C" w:rsidP="007924A7">
            <w:pPr>
              <w:pStyle w:val="ListParagraph"/>
              <w:numPr>
                <w:ilvl w:val="0"/>
                <w:numId w:val="16"/>
              </w:numPr>
              <w:rPr>
                <w:rFonts w:ascii="Calibri" w:hAnsi="Calibri"/>
              </w:rPr>
            </w:pPr>
            <w:r w:rsidRPr="007924A7">
              <w:rPr>
                <w:rFonts w:ascii="Calibri" w:hAnsi="Calibri"/>
                <w:u w:val="single"/>
              </w:rPr>
              <w:t>HERS Rater</w:t>
            </w:r>
            <w:r w:rsidRPr="007924A7">
              <w:rPr>
                <w:rFonts w:ascii="Calibri" w:hAnsi="Calibri"/>
              </w:rPr>
              <w:t xml:space="preserve"> &gt;&gt;</w:t>
            </w:r>
          </w:p>
        </w:tc>
      </w:tr>
      <w:tr w:rsidR="001E2E95" w:rsidRPr="001D49B7" w14:paraId="517E5AE6" w14:textId="77777777" w:rsidTr="00C016B2">
        <w:trPr>
          <w:cantSplit/>
          <w:trHeight w:val="953"/>
        </w:trPr>
        <w:tc>
          <w:tcPr>
            <w:tcW w:w="288" w:type="pct"/>
            <w:vAlign w:val="center"/>
          </w:tcPr>
          <w:p w14:paraId="517E5AD7" w14:textId="3ECA4D6C" w:rsidR="001E2E95"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AD8" w14:textId="6BDF71B5" w:rsidR="001E2E95" w:rsidRPr="001D49B7" w:rsidRDefault="00A6230C" w:rsidP="005060E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AD9" w14:textId="5B544A98" w:rsidR="001E2E95" w:rsidRPr="001D49B7" w:rsidRDefault="00A6230C" w:rsidP="00803995">
            <w:pPr>
              <w:rPr>
                <w:rFonts w:ascii="Calibri" w:hAnsi="Calibri"/>
              </w:rPr>
            </w:pPr>
            <w:r>
              <w:rPr>
                <w:rFonts w:ascii="Calibri" w:hAnsi="Calibri"/>
              </w:rPr>
              <w:t>&lt;&lt;calculated field:  if A1</w:t>
            </w:r>
            <w:r w:rsidR="0055602D">
              <w:rPr>
                <w:rFonts w:ascii="Calibri" w:hAnsi="Calibri"/>
              </w:rPr>
              <w:t>2</w:t>
            </w:r>
            <w:r>
              <w:rPr>
                <w:rFonts w:ascii="Calibri" w:hAnsi="Calibri"/>
              </w:rPr>
              <w:t xml:space="preserve"> or A1</w:t>
            </w:r>
            <w:r w:rsidR="0055602D">
              <w:rPr>
                <w:rFonts w:ascii="Calibri" w:hAnsi="Calibri"/>
              </w:rPr>
              <w:t>3</w:t>
            </w:r>
            <w:r>
              <w:rPr>
                <w:rFonts w:ascii="Calibri" w:hAnsi="Calibri"/>
              </w:rPr>
              <w:t>=no, then display text"</w:t>
            </w:r>
          </w:p>
          <w:p w14:paraId="517E5ADA"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B" w14:textId="77777777" w:rsidR="001E2E95" w:rsidRPr="001D49B7" w:rsidRDefault="001E2E95" w:rsidP="00803995">
            <w:pPr>
              <w:rPr>
                <w:rFonts w:ascii="Calibri" w:hAnsi="Calibri"/>
              </w:rPr>
            </w:pPr>
          </w:p>
          <w:p w14:paraId="517E5ADC" w14:textId="618EB7A3"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rPr>
              <w:t xml:space="preserve">, then display text: </w:t>
            </w:r>
          </w:p>
          <w:p w14:paraId="517E5ADD"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E" w14:textId="77777777" w:rsidR="001E2E95" w:rsidRPr="001D49B7" w:rsidRDefault="001E2E95" w:rsidP="00803995">
            <w:pPr>
              <w:rPr>
                <w:rFonts w:ascii="Calibri" w:hAnsi="Calibri"/>
              </w:rPr>
            </w:pPr>
          </w:p>
          <w:p w14:paraId="517E5ADF" w14:textId="69FE025B"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 xml:space="preserve"> = </w:t>
            </w:r>
            <w:r>
              <w:rPr>
                <w:rFonts w:ascii="Calibri" w:hAnsi="Calibri"/>
                <w:u w:val="single"/>
              </w:rPr>
              <w:t>New Package Unit Factory Charge</w:t>
            </w:r>
            <w:r>
              <w:rPr>
                <w:rFonts w:ascii="Calibri" w:hAnsi="Calibri"/>
              </w:rPr>
              <w:t>, then display text: “HERS verification of refrigerant charge is not required”;</w:t>
            </w:r>
          </w:p>
          <w:p w14:paraId="517E5AE0" w14:textId="77777777" w:rsidR="001E2E95" w:rsidRPr="001D49B7" w:rsidRDefault="001E2E95" w:rsidP="00803995">
            <w:pPr>
              <w:rPr>
                <w:rFonts w:ascii="Calibri" w:hAnsi="Calibri"/>
              </w:rPr>
            </w:pPr>
          </w:p>
          <w:p w14:paraId="517E5AE1" w14:textId="50AD4EB9" w:rsidR="001E2E95" w:rsidRPr="001D49B7" w:rsidRDefault="00A6230C" w:rsidP="00803995">
            <w:pPr>
              <w:rPr>
                <w:rFonts w:ascii="Calibri" w:hAnsi="Calibri"/>
              </w:rPr>
            </w:pPr>
            <w:r>
              <w:rPr>
                <w:rFonts w:ascii="Calibri" w:hAnsi="Calibri"/>
              </w:rPr>
              <w:t>elseif, A1</w:t>
            </w:r>
            <w:r w:rsidR="0055602D">
              <w:rPr>
                <w:rFonts w:ascii="Calibri" w:hAnsi="Calibri"/>
              </w:rPr>
              <w:t>6</w:t>
            </w:r>
            <w:r>
              <w:rPr>
                <w:rFonts w:ascii="Calibri" w:hAnsi="Calibri"/>
              </w:rPr>
              <w:t>=</w:t>
            </w:r>
            <w:r>
              <w:rPr>
                <w:rFonts w:ascii="Calibri" w:hAnsi="Calibri"/>
                <w:u w:val="single"/>
              </w:rPr>
              <w:t>HERS Rater</w:t>
            </w:r>
            <w:r>
              <w:rPr>
                <w:rFonts w:ascii="Calibri" w:hAnsi="Calibri"/>
              </w:rPr>
              <w:t>, then display text:</w:t>
            </w:r>
          </w:p>
          <w:p w14:paraId="517E5AE2"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E3" w14:textId="77777777" w:rsidR="001E2E95" w:rsidRPr="001D49B7" w:rsidRDefault="001E2E95" w:rsidP="00803995">
            <w:pPr>
              <w:rPr>
                <w:rFonts w:ascii="Calibri" w:hAnsi="Calibri"/>
              </w:rPr>
            </w:pPr>
          </w:p>
          <w:p w14:paraId="517E5AE4" w14:textId="77777777" w:rsidR="001E2E95" w:rsidRPr="001D49B7" w:rsidRDefault="00A6230C" w:rsidP="00803995">
            <w:pPr>
              <w:rPr>
                <w:rFonts w:ascii="Calibri" w:hAnsi="Calibri"/>
              </w:rPr>
            </w:pPr>
            <w:r>
              <w:rPr>
                <w:rFonts w:ascii="Calibri" w:hAnsi="Calibri"/>
              </w:rPr>
              <w:t xml:space="preserve">else display text: </w:t>
            </w:r>
          </w:p>
          <w:p w14:paraId="517E5AE5" w14:textId="77777777" w:rsidR="001E2E95" w:rsidRPr="001D49B7" w:rsidRDefault="00A6230C" w:rsidP="00803995">
            <w:pPr>
              <w:rPr>
                <w:rFonts w:ascii="Calibri" w:hAnsi="Calibri"/>
              </w:rPr>
            </w:pPr>
            <w:r>
              <w:rPr>
                <w:rFonts w:ascii="Calibri" w:hAnsi="Calibri"/>
              </w:rPr>
              <w:t>”System qualifies for Group Sampling.”&gt;&gt;</w:t>
            </w:r>
          </w:p>
        </w:tc>
      </w:tr>
      <w:tr w:rsidR="001E2E95" w:rsidRPr="001D49B7" w14:paraId="517E5AFB" w14:textId="77777777" w:rsidTr="00C016B2">
        <w:trPr>
          <w:cantSplit/>
          <w:trHeight w:val="953"/>
        </w:trPr>
        <w:tc>
          <w:tcPr>
            <w:tcW w:w="288" w:type="pct"/>
            <w:vAlign w:val="center"/>
          </w:tcPr>
          <w:p w14:paraId="517E5AE7" w14:textId="23B1FE1A" w:rsidR="001E2E95" w:rsidRPr="001D49B7" w:rsidDel="005B4BA0" w:rsidRDefault="001E2E95" w:rsidP="00C016B2">
            <w:pPr>
              <w:pStyle w:val="Header"/>
              <w:tabs>
                <w:tab w:val="clear" w:pos="4320"/>
                <w:tab w:val="clear" w:pos="8640"/>
              </w:tabs>
              <w:jc w:val="center"/>
              <w:rPr>
                <w:rFonts w:ascii="Calibri" w:hAnsi="Calibri"/>
              </w:rPr>
            </w:pPr>
          </w:p>
        </w:tc>
        <w:tc>
          <w:tcPr>
            <w:tcW w:w="2212" w:type="pct"/>
            <w:vAlign w:val="center"/>
          </w:tcPr>
          <w:p w14:paraId="517E5AE8" w14:textId="77777777" w:rsidR="001E2E95" w:rsidRPr="001D49B7" w:rsidRDefault="00A6230C" w:rsidP="005060EB">
            <w:pPr>
              <w:rPr>
                <w:rFonts w:ascii="Cambria" w:hAnsi="Cambria"/>
              </w:rPr>
            </w:pPr>
            <w:r>
              <w:rPr>
                <w:rFonts w:ascii="Cambria" w:hAnsi="Cambria"/>
              </w:rPr>
              <w:t>determine compliance method for this document;  display applicable tables below;</w:t>
            </w:r>
          </w:p>
          <w:p w14:paraId="517E5AE9" w14:textId="77777777" w:rsidR="001E2E95" w:rsidRPr="001D49B7" w:rsidRDefault="00A6230C" w:rsidP="005060EB">
            <w:pPr>
              <w:pStyle w:val="Header"/>
              <w:tabs>
                <w:tab w:val="clear" w:pos="4320"/>
                <w:tab w:val="clear" w:pos="8640"/>
              </w:tabs>
              <w:rPr>
                <w:rFonts w:ascii="Calibri" w:hAnsi="Calibri"/>
              </w:rPr>
            </w:pPr>
            <w:r>
              <w:rPr>
                <w:rFonts w:ascii="Cambria" w:hAnsi="Cambria"/>
              </w:rPr>
              <w:t>(this row not visible to user)</w:t>
            </w:r>
          </w:p>
        </w:tc>
        <w:tc>
          <w:tcPr>
            <w:tcW w:w="2500" w:type="pct"/>
            <w:vAlign w:val="center"/>
          </w:tcPr>
          <w:p w14:paraId="517E5AEA" w14:textId="77777777" w:rsidR="001E2E95" w:rsidRPr="001D49B7" w:rsidRDefault="00A6230C" w:rsidP="00803995">
            <w:pPr>
              <w:rPr>
                <w:rFonts w:ascii="Calibri" w:hAnsi="Calibri"/>
              </w:rPr>
            </w:pPr>
            <w:r>
              <w:rPr>
                <w:rFonts w:ascii="Calibri" w:hAnsi="Calibri"/>
              </w:rPr>
              <w:t xml:space="preserve">&lt;&lt;calculated field:  </w:t>
            </w:r>
          </w:p>
          <w:p w14:paraId="517E5AEB" w14:textId="4A6031D0" w:rsidR="001E2E95" w:rsidRPr="001D49B7" w:rsidRDefault="00A6230C" w:rsidP="00803995">
            <w:pPr>
              <w:rPr>
                <w:rFonts w:ascii="Cambria" w:hAnsi="Cambria"/>
              </w:rPr>
            </w:pPr>
            <w:r>
              <w:rPr>
                <w:rFonts w:ascii="Calibri" w:hAnsi="Calibri"/>
              </w:rPr>
              <w:t>if 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Superheat</w:t>
            </w:r>
            <w:r>
              <w:rPr>
                <w:rFonts w:ascii="Cambria" w:hAnsi="Cambria"/>
              </w:rPr>
              <w:t>;  then display method:</w:t>
            </w:r>
          </w:p>
          <w:p w14:paraId="517E5AEC" w14:textId="77777777" w:rsidR="001E2E95" w:rsidRPr="001D49B7" w:rsidRDefault="00A6230C" w:rsidP="00803995">
            <w:pPr>
              <w:rPr>
                <w:rFonts w:ascii="Cambria" w:hAnsi="Cambria"/>
              </w:rPr>
            </w:pPr>
            <w:r>
              <w:rPr>
                <w:rFonts w:ascii="Cambria" w:hAnsi="Cambria"/>
              </w:rPr>
              <w:t>25a Superheat Charge Verification Procedure;</w:t>
            </w:r>
          </w:p>
          <w:p w14:paraId="517E5AED" w14:textId="77777777" w:rsidR="001E2E95" w:rsidRPr="001D49B7" w:rsidRDefault="001E2E95" w:rsidP="00803995">
            <w:pPr>
              <w:rPr>
                <w:rFonts w:ascii="Cambria" w:hAnsi="Cambria"/>
              </w:rPr>
            </w:pPr>
          </w:p>
          <w:p w14:paraId="517E5AEE" w14:textId="728F75D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Subcooling;</w:t>
            </w:r>
            <w:r>
              <w:rPr>
                <w:rFonts w:ascii="Cambria" w:hAnsi="Cambria"/>
              </w:rPr>
              <w:t xml:space="preserve">  then display method:</w:t>
            </w:r>
          </w:p>
          <w:p w14:paraId="517E5AEF" w14:textId="77777777" w:rsidR="001E2E95" w:rsidRPr="001D49B7" w:rsidRDefault="00A6230C" w:rsidP="00803995">
            <w:pPr>
              <w:rPr>
                <w:rFonts w:ascii="Calibri" w:hAnsi="Calibri"/>
              </w:rPr>
            </w:pPr>
            <w:r>
              <w:rPr>
                <w:rFonts w:ascii="Calibri" w:hAnsi="Calibri"/>
              </w:rPr>
              <w:t>25b. Subcooling Charge Verification Method;</w:t>
            </w:r>
          </w:p>
          <w:p w14:paraId="517E5AF0" w14:textId="77777777" w:rsidR="001E2E95" w:rsidRPr="001D49B7" w:rsidRDefault="001E2E95" w:rsidP="00803995">
            <w:pPr>
              <w:rPr>
                <w:rFonts w:ascii="Cambria" w:hAnsi="Cambria"/>
              </w:rPr>
            </w:pPr>
          </w:p>
          <w:p w14:paraId="517E5AF1" w14:textId="5EC9FB17"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u w:val="single"/>
              </w:rPr>
              <w:t>;</w:t>
            </w:r>
            <w:r>
              <w:rPr>
                <w:rFonts w:ascii="Cambria" w:hAnsi="Cambria"/>
              </w:rPr>
              <w:t xml:space="preserve">  then display method:</w:t>
            </w:r>
          </w:p>
          <w:p w14:paraId="517E5AF2" w14:textId="77777777" w:rsidR="001E2E95" w:rsidRPr="001D49B7" w:rsidRDefault="00A6230C" w:rsidP="00803995">
            <w:pPr>
              <w:rPr>
                <w:rFonts w:ascii="Calibri" w:hAnsi="Calibri"/>
              </w:rPr>
            </w:pPr>
            <w:r>
              <w:rPr>
                <w:rFonts w:ascii="Calibri" w:hAnsi="Calibri"/>
              </w:rPr>
              <w:t xml:space="preserve">25c. </w:t>
            </w:r>
            <w:r>
              <w:rPr>
                <w:rFonts w:ascii="Calibri" w:hAnsi="Calibri"/>
                <w:u w:val="single"/>
              </w:rPr>
              <w:t>Weigh-in</w:t>
            </w:r>
            <w:r>
              <w:rPr>
                <w:rFonts w:ascii="Calibri" w:hAnsi="Calibri"/>
              </w:rPr>
              <w:t xml:space="preserve"> Charging Procedure;</w:t>
            </w:r>
          </w:p>
          <w:p w14:paraId="517E5AF3" w14:textId="77777777" w:rsidR="001E2E95" w:rsidRPr="001D49B7" w:rsidRDefault="001E2E95" w:rsidP="00803995">
            <w:pPr>
              <w:rPr>
                <w:rFonts w:ascii="Cambria" w:hAnsi="Cambria"/>
              </w:rPr>
            </w:pPr>
          </w:p>
          <w:p w14:paraId="517E5AF4" w14:textId="6CAA5559"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Winter Setup;</w:t>
            </w:r>
            <w:r>
              <w:rPr>
                <w:rFonts w:ascii="Cambria" w:hAnsi="Cambria"/>
              </w:rPr>
              <w:t xml:space="preserve">  then display method:</w:t>
            </w:r>
          </w:p>
          <w:p w14:paraId="517E5AF5" w14:textId="77777777" w:rsidR="001E2E95" w:rsidRPr="001D49B7" w:rsidRDefault="00A6230C" w:rsidP="00803995">
            <w:pPr>
              <w:rPr>
                <w:rFonts w:ascii="Calibri" w:hAnsi="Calibri"/>
              </w:rPr>
            </w:pPr>
            <w:r>
              <w:rPr>
                <w:rFonts w:ascii="Calibri" w:hAnsi="Calibri"/>
              </w:rPr>
              <w:t>25e. Winter Setup for Standard Charge Verification;</w:t>
            </w:r>
          </w:p>
          <w:p w14:paraId="517E5AF6" w14:textId="77777777" w:rsidR="001E2E95" w:rsidRPr="001D49B7" w:rsidRDefault="001E2E95" w:rsidP="00803995">
            <w:pPr>
              <w:rPr>
                <w:rFonts w:ascii="Cambria" w:hAnsi="Cambria"/>
              </w:rPr>
            </w:pPr>
          </w:p>
          <w:p w14:paraId="517E5AF7" w14:textId="24A6994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New Package Unit Factory Charge;</w:t>
            </w:r>
            <w:r>
              <w:rPr>
                <w:rFonts w:ascii="Cambria" w:hAnsi="Cambria"/>
              </w:rPr>
              <w:t xml:space="preserve">  then display method:</w:t>
            </w:r>
            <w:r>
              <w:rPr>
                <w:rFonts w:ascii="Calibri" w:hAnsi="Calibri"/>
              </w:rPr>
              <w:t xml:space="preserve"> </w:t>
            </w:r>
          </w:p>
          <w:p w14:paraId="517E5AF8" w14:textId="65E4097C" w:rsidR="001E2E95" w:rsidRPr="001D49B7" w:rsidRDefault="00A6230C" w:rsidP="00803995">
            <w:pPr>
              <w:rPr>
                <w:rFonts w:ascii="Calibri" w:hAnsi="Calibri"/>
              </w:rPr>
            </w:pPr>
            <w:r>
              <w:rPr>
                <w:rFonts w:ascii="Calibri" w:hAnsi="Calibri"/>
              </w:rPr>
              <w:t xml:space="preserve">25f. </w:t>
            </w:r>
            <w:r>
              <w:rPr>
                <w:rFonts w:ascii="Calibri" w:hAnsi="Calibri"/>
                <w:u w:val="single"/>
              </w:rPr>
              <w:t>New Package Unit with Factory Charge</w:t>
            </w:r>
            <w:r>
              <w:rPr>
                <w:rFonts w:ascii="Calibri" w:hAnsi="Calibri"/>
              </w:rPr>
              <w:t>;</w:t>
            </w:r>
            <w:r w:rsidR="007924A7">
              <w:rPr>
                <w:rFonts w:ascii="Calibri" w:hAnsi="Calibri"/>
              </w:rPr>
              <w:t xml:space="preserve"> and do not require a CF3R-MCH-25 for the SC system when a CF2R-MCH-25f is used.</w:t>
            </w:r>
          </w:p>
          <w:p w14:paraId="517E5AF9" w14:textId="77777777" w:rsidR="001E2E95" w:rsidRPr="001D49B7" w:rsidRDefault="001E2E95" w:rsidP="00803995">
            <w:pPr>
              <w:rPr>
                <w:rFonts w:ascii="Calibri" w:hAnsi="Calibri"/>
              </w:rPr>
            </w:pPr>
          </w:p>
          <w:p w14:paraId="517E5AFA" w14:textId="38EAB68A" w:rsidR="001E2E95" w:rsidRPr="001D49B7" w:rsidRDefault="00A6230C" w:rsidP="0055602D">
            <w:pPr>
              <w:rPr>
                <w:rFonts w:ascii="Calibri" w:hAnsi="Calibri"/>
              </w:rPr>
            </w:pPr>
            <w:r>
              <w:rPr>
                <w:rFonts w:ascii="Calibri" w:hAnsi="Calibri"/>
              </w:rPr>
              <w:t>elsif A1</w:t>
            </w:r>
            <w:r w:rsidR="0055602D">
              <w:rPr>
                <w:rFonts w:ascii="Calibri" w:hAnsi="Calibri"/>
              </w:rPr>
              <w:t>2</w:t>
            </w:r>
            <w:r>
              <w:rPr>
                <w:rFonts w:ascii="Calibri" w:hAnsi="Calibri"/>
              </w:rPr>
              <w:t>=no, or A1</w:t>
            </w:r>
            <w:r w:rsidR="0055602D">
              <w:rPr>
                <w:rFonts w:ascii="Calibri" w:hAnsi="Calibri"/>
              </w:rPr>
              <w:t>3</w:t>
            </w:r>
            <w:r>
              <w:rPr>
                <w:rFonts w:ascii="Calibri" w:hAnsi="Calibri"/>
              </w:rPr>
              <w:t xml:space="preserve">=no; then display method: 25c. </w:t>
            </w:r>
            <w:r>
              <w:rPr>
                <w:rFonts w:ascii="Calibri" w:hAnsi="Calibri"/>
                <w:u w:val="single"/>
              </w:rPr>
              <w:t>Weigh-in</w:t>
            </w:r>
            <w:r>
              <w:rPr>
                <w:rFonts w:ascii="Calibri" w:hAnsi="Calibri"/>
              </w:rPr>
              <w:t xml:space="preserve"> Charging Procedure</w:t>
            </w:r>
          </w:p>
        </w:tc>
      </w:tr>
    </w:tbl>
    <w:p w14:paraId="517E5AFC" w14:textId="77777777" w:rsidR="001E2E95" w:rsidRPr="001D49B7" w:rsidRDefault="001E2E95" w:rsidP="00821616">
      <w:pPr>
        <w:tabs>
          <w:tab w:val="left" w:pos="8540"/>
        </w:tabs>
        <w:spacing w:after="120"/>
        <w:rPr>
          <w:rFonts w:ascii="Calibri" w:hAnsi="Calibri"/>
          <w:b/>
          <w:sz w:val="18"/>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6"/>
      </w:tblGrid>
      <w:tr w:rsidR="001E2E95" w:rsidRPr="001D49B7" w14:paraId="517E5B00" w14:textId="77777777" w:rsidTr="00F65C4C">
        <w:trPr>
          <w:cantSplit/>
          <w:trHeight w:val="233"/>
        </w:trPr>
        <w:tc>
          <w:tcPr>
            <w:tcW w:w="5000" w:type="pct"/>
            <w:vAlign w:val="center"/>
          </w:tcPr>
          <w:p w14:paraId="517E5AFF" w14:textId="08BDB2CB" w:rsidR="00480A80" w:rsidRPr="005060EB" w:rsidRDefault="00A6230C" w:rsidP="00480A80">
            <w:pPr>
              <w:pStyle w:val="IndexHeading"/>
            </w:pPr>
            <w:r w:rsidRPr="00C016B2">
              <w:rPr>
                <w:rFonts w:ascii="Calibri" w:hAnsi="Calibri"/>
                <w:szCs w:val="18"/>
              </w:rPr>
              <w:t xml:space="preserve">MCH-25f </w:t>
            </w:r>
            <w:r w:rsidR="00233489">
              <w:rPr>
                <w:rFonts w:ascii="Calibri" w:hAnsi="Calibri"/>
                <w:szCs w:val="18"/>
              </w:rPr>
              <w:t>-</w:t>
            </w:r>
            <w:r w:rsidRPr="00C016B2">
              <w:rPr>
                <w:rFonts w:ascii="Calibri" w:hAnsi="Calibri"/>
                <w:szCs w:val="18"/>
              </w:rPr>
              <w:t xml:space="preserve"> </w:t>
            </w:r>
            <w:r w:rsidR="00233489">
              <w:rPr>
                <w:rFonts w:ascii="Calibri" w:hAnsi="Calibri"/>
                <w:szCs w:val="18"/>
              </w:rPr>
              <w:t xml:space="preserve">Refrigerant Charge Verification - </w:t>
            </w:r>
            <w:r w:rsidRPr="00C016B2">
              <w:rPr>
                <w:rFonts w:ascii="Calibri" w:hAnsi="Calibri"/>
                <w:szCs w:val="18"/>
              </w:rPr>
              <w:t>New Package Unit With Factory Charge</w:t>
            </w:r>
          </w:p>
        </w:tc>
      </w:tr>
    </w:tbl>
    <w:p w14:paraId="517E5B01" w14:textId="77777777" w:rsidR="001E2E95" w:rsidRPr="001D49B7" w:rsidRDefault="001E2E95" w:rsidP="00821616"/>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3"/>
        <w:gridCol w:w="5441"/>
      </w:tblGrid>
      <w:tr w:rsidR="001E2E95" w:rsidRPr="001D49B7" w14:paraId="517E5B04" w14:textId="77777777" w:rsidTr="00F65C4C">
        <w:trPr>
          <w:cantSplit/>
          <w:trHeight w:val="233"/>
        </w:trPr>
        <w:tc>
          <w:tcPr>
            <w:tcW w:w="5000" w:type="pct"/>
            <w:gridSpan w:val="3"/>
            <w:vAlign w:val="center"/>
          </w:tcPr>
          <w:p w14:paraId="517E5B02" w14:textId="3831263E" w:rsidR="001E2E95" w:rsidRPr="00C016B2" w:rsidRDefault="00A6230C" w:rsidP="00480A80">
            <w:pPr>
              <w:pStyle w:val="IndexHeading"/>
              <w:keepNext/>
              <w:rPr>
                <w:rFonts w:ascii="Calibri" w:hAnsi="Calibri"/>
                <w:szCs w:val="18"/>
              </w:rPr>
            </w:pPr>
            <w:r w:rsidRPr="00C016B2">
              <w:rPr>
                <w:rFonts w:ascii="Calibri" w:hAnsi="Calibri"/>
                <w:szCs w:val="18"/>
              </w:rPr>
              <w:t>B. Measurement Access Hole (MAH) Verification</w:t>
            </w:r>
          </w:p>
          <w:p w14:paraId="517E5B03" w14:textId="77A02142" w:rsidR="001E2E95" w:rsidRPr="0032702E" w:rsidRDefault="00A6230C" w:rsidP="00480A80">
            <w:pPr>
              <w:pStyle w:val="IndexHeading"/>
              <w:keepNext/>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1E2E95" w:rsidRPr="001D49B7" w14:paraId="517E5B0B" w14:textId="77777777" w:rsidTr="00EA7CA8">
        <w:tblPrEx>
          <w:tblCellMar>
            <w:top w:w="0" w:type="dxa"/>
            <w:left w:w="108" w:type="dxa"/>
            <w:bottom w:w="0" w:type="dxa"/>
            <w:right w:w="108" w:type="dxa"/>
          </w:tblCellMar>
        </w:tblPrEx>
        <w:trPr>
          <w:trHeight w:val="2528"/>
        </w:trPr>
        <w:tc>
          <w:tcPr>
            <w:tcW w:w="206" w:type="pct"/>
            <w:vAlign w:val="center"/>
          </w:tcPr>
          <w:p w14:paraId="517E5B05" w14:textId="77777777" w:rsidR="001E2E95" w:rsidRPr="001D49B7" w:rsidRDefault="00A6230C" w:rsidP="005060EB">
            <w:pPr>
              <w:pStyle w:val="IndexHeading"/>
              <w:keepNext/>
              <w:ind w:left="-115"/>
              <w:jc w:val="center"/>
              <w:rPr>
                <w:rFonts w:ascii="Calibri" w:hAnsi="Calibri"/>
                <w:b w:val="0"/>
                <w:bCs/>
              </w:rPr>
            </w:pPr>
            <w:r>
              <w:rPr>
                <w:rFonts w:ascii="Calibri" w:hAnsi="Calibri"/>
                <w:b w:val="0"/>
                <w:bCs/>
              </w:rPr>
              <w:t>01</w:t>
            </w:r>
          </w:p>
        </w:tc>
        <w:tc>
          <w:tcPr>
            <w:tcW w:w="2306" w:type="pct"/>
            <w:vAlign w:val="center"/>
          </w:tcPr>
          <w:p w14:paraId="517E5B06" w14:textId="761A27A2" w:rsidR="001E2E95" w:rsidRPr="001D49B7" w:rsidRDefault="00A6230C" w:rsidP="00C016B2">
            <w:pPr>
              <w:keepNext/>
              <w:rPr>
                <w:rFonts w:ascii="Calibri" w:hAnsi="Calibri"/>
              </w:rPr>
            </w:pPr>
            <w:r>
              <w:rPr>
                <w:rFonts w:ascii="Calibri" w:hAnsi="Calibri"/>
              </w:rPr>
              <w:t xml:space="preserve">Method </w:t>
            </w:r>
            <w:r w:rsidR="005060EB">
              <w:rPr>
                <w:rFonts w:ascii="Calibri" w:hAnsi="Calibri"/>
              </w:rPr>
              <w:t>U</w:t>
            </w:r>
            <w:r>
              <w:rPr>
                <w:rFonts w:ascii="Calibri" w:hAnsi="Calibri"/>
              </w:rPr>
              <w:t xml:space="preserve">sed to </w:t>
            </w:r>
            <w:r w:rsidR="005060EB">
              <w:rPr>
                <w:rFonts w:ascii="Calibri" w:hAnsi="Calibri"/>
              </w:rPr>
              <w:t>D</w:t>
            </w:r>
            <w:r>
              <w:rPr>
                <w:rFonts w:ascii="Calibri" w:hAnsi="Calibri"/>
              </w:rPr>
              <w:t xml:space="preserve">emonstrate </w:t>
            </w:r>
            <w:r w:rsidR="005060EB">
              <w:rPr>
                <w:rFonts w:ascii="Calibri" w:hAnsi="Calibri"/>
              </w:rPr>
              <w:t>C</w:t>
            </w:r>
            <w:r>
              <w:rPr>
                <w:rFonts w:ascii="Calibri" w:hAnsi="Calibri"/>
              </w:rPr>
              <w:t xml:space="preserve">ompliance with the Measurement Access Hole (MAH) </w:t>
            </w:r>
            <w:r w:rsidR="005060EB">
              <w:rPr>
                <w:rFonts w:ascii="Calibri" w:hAnsi="Calibri"/>
              </w:rPr>
              <w:t>R</w:t>
            </w:r>
            <w:r>
              <w:rPr>
                <w:rFonts w:ascii="Calibri" w:hAnsi="Calibri"/>
              </w:rPr>
              <w:t>equirement</w:t>
            </w:r>
          </w:p>
        </w:tc>
        <w:tc>
          <w:tcPr>
            <w:tcW w:w="2488" w:type="pct"/>
          </w:tcPr>
          <w:p w14:paraId="517E5B07" w14:textId="77777777" w:rsidR="001E2E95" w:rsidRPr="001D49B7" w:rsidRDefault="00A6230C" w:rsidP="00480A80">
            <w:pPr>
              <w:pStyle w:val="Header"/>
              <w:keepNext/>
              <w:tabs>
                <w:tab w:val="clear" w:pos="4320"/>
                <w:tab w:val="clear" w:pos="8640"/>
              </w:tabs>
              <w:spacing w:before="120"/>
              <w:rPr>
                <w:rFonts w:ascii="Calibri" w:hAnsi="Calibri"/>
              </w:rPr>
            </w:pPr>
            <w:r>
              <w:rPr>
                <w:rFonts w:ascii="Calibri" w:hAnsi="Calibri"/>
              </w:rPr>
              <w:t xml:space="preserve">&lt;&lt;user select one of the options from list: </w:t>
            </w:r>
          </w:p>
          <w:p w14:paraId="517E5B08"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 xml:space="preserve">"MAH installed and labeled consistent with Figure 3.2-1"; or </w:t>
            </w:r>
          </w:p>
          <w:p w14:paraId="517E5B09"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"Return side of system is located entirely within conditioned space such that an accurate return air dry-bulb temperature can be taken at the return grille"; or</w:t>
            </w:r>
          </w:p>
          <w:p w14:paraId="517E5B0A" w14:textId="77777777" w:rsidR="001E2E95" w:rsidRPr="001D49B7" w:rsidRDefault="00A6230C" w:rsidP="00480A80">
            <w:pPr>
              <w:pStyle w:val="ListParagraph"/>
              <w:keepNext/>
              <w:numPr>
                <w:ilvl w:val="0"/>
                <w:numId w:val="6"/>
              </w:numPr>
              <w:spacing w:before="120"/>
              <w:rPr>
                <w:rFonts w:ascii="Calibri" w:hAnsi="Calibri"/>
              </w:rPr>
            </w:pPr>
            <w:r>
              <w:rPr>
                <w:rFonts w:ascii="Calibri" w:hAnsi="Calibri"/>
              </w:rPr>
              <w:t>"MAH cannot be installed consistent with Figure 3.2-1.  An alternative location has been provided and clearly labeled"&gt;&gt;</w:t>
            </w:r>
          </w:p>
        </w:tc>
      </w:tr>
    </w:tbl>
    <w:p w14:paraId="517E5B27" w14:textId="7D867759" w:rsidR="001E2E95" w:rsidRDefault="001E2E95" w:rsidP="00821616"/>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1891"/>
        <w:gridCol w:w="3060"/>
        <w:gridCol w:w="5580"/>
      </w:tblGrid>
      <w:tr w:rsidR="00AF2C4A" w:rsidRPr="006A3EEB" w14:paraId="5CB99422" w14:textId="77777777" w:rsidTr="008D0CFF">
        <w:trPr>
          <w:cantSplit/>
        </w:trPr>
        <w:tc>
          <w:tcPr>
            <w:tcW w:w="10998" w:type="dxa"/>
            <w:gridSpan w:val="4"/>
          </w:tcPr>
          <w:p w14:paraId="35DE1227" w14:textId="3B1DECCC" w:rsidR="00AF2C4A" w:rsidRPr="00BC1E29" w:rsidRDefault="00AF2C4A" w:rsidP="008D0CFF">
            <w:pPr>
              <w:keepNext/>
              <w:rPr>
                <w:rFonts w:ascii="Calibri" w:hAnsi="Calibri"/>
                <w:b/>
              </w:rPr>
            </w:pPr>
            <w:r>
              <w:rPr>
                <w:rFonts w:ascii="Calibri" w:hAnsi="Calibri"/>
                <w:b/>
              </w:rPr>
              <w:t>C</w:t>
            </w:r>
            <w:r w:rsidRPr="00BC1E29">
              <w:rPr>
                <w:rFonts w:ascii="Calibri" w:hAnsi="Calibri"/>
                <w:b/>
              </w:rPr>
              <w:t>. Minimum System Airflow Rate Verification</w:t>
            </w:r>
          </w:p>
          <w:p w14:paraId="236B41B4" w14:textId="77777777" w:rsidR="00AF2C4A" w:rsidRDefault="00AF2C4A" w:rsidP="008D0CF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64C46091" w14:textId="77777777" w:rsidR="00AF2C4A" w:rsidRPr="00654A92" w:rsidRDefault="00AF2C4A" w:rsidP="008D0CFF">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AF2C4A" w:rsidRPr="006A3EEB" w14:paraId="1140902F" w14:textId="77777777" w:rsidTr="00EA7CA8">
        <w:trPr>
          <w:cantSplit/>
          <w:trHeight w:val="305"/>
        </w:trPr>
        <w:tc>
          <w:tcPr>
            <w:tcW w:w="2358" w:type="dxa"/>
            <w:gridSpan w:val="2"/>
            <w:vAlign w:val="center"/>
          </w:tcPr>
          <w:p w14:paraId="5674C70C" w14:textId="77777777" w:rsidR="00AF2C4A" w:rsidRPr="006A3EEB" w:rsidRDefault="00AF2C4A" w:rsidP="008D0CFF">
            <w:pPr>
              <w:keepNext/>
              <w:jc w:val="center"/>
              <w:rPr>
                <w:rFonts w:ascii="Calibri" w:hAnsi="Calibri"/>
                <w:sz w:val="18"/>
                <w:szCs w:val="18"/>
              </w:rPr>
            </w:pPr>
            <w:r>
              <w:rPr>
                <w:rFonts w:ascii="Calibri" w:hAnsi="Calibri"/>
                <w:sz w:val="18"/>
                <w:szCs w:val="18"/>
              </w:rPr>
              <w:t>01</w:t>
            </w:r>
          </w:p>
        </w:tc>
        <w:tc>
          <w:tcPr>
            <w:tcW w:w="3060" w:type="dxa"/>
          </w:tcPr>
          <w:p w14:paraId="59050A60" w14:textId="77777777" w:rsidR="00AF2C4A" w:rsidRDefault="00AF2C4A" w:rsidP="008D0CFF">
            <w:pPr>
              <w:keepNext/>
              <w:jc w:val="center"/>
              <w:rPr>
                <w:rFonts w:ascii="Calibri" w:hAnsi="Calibri"/>
                <w:sz w:val="18"/>
                <w:szCs w:val="18"/>
              </w:rPr>
            </w:pPr>
            <w:r>
              <w:rPr>
                <w:rFonts w:ascii="Calibri" w:hAnsi="Calibri"/>
                <w:sz w:val="18"/>
                <w:szCs w:val="18"/>
              </w:rPr>
              <w:t>02</w:t>
            </w:r>
          </w:p>
        </w:tc>
        <w:tc>
          <w:tcPr>
            <w:tcW w:w="5580" w:type="dxa"/>
            <w:vAlign w:val="center"/>
          </w:tcPr>
          <w:p w14:paraId="316BD7BF" w14:textId="77777777" w:rsidR="00AF2C4A" w:rsidRPr="006A3EEB" w:rsidRDefault="00AF2C4A" w:rsidP="008D0CFF">
            <w:pPr>
              <w:keepNext/>
              <w:jc w:val="center"/>
              <w:rPr>
                <w:rFonts w:ascii="Calibri" w:hAnsi="Calibri"/>
                <w:sz w:val="18"/>
                <w:szCs w:val="18"/>
              </w:rPr>
            </w:pPr>
            <w:r>
              <w:rPr>
                <w:rFonts w:ascii="Calibri" w:hAnsi="Calibri"/>
                <w:sz w:val="18"/>
                <w:szCs w:val="18"/>
              </w:rPr>
              <w:t>03</w:t>
            </w:r>
          </w:p>
        </w:tc>
      </w:tr>
      <w:tr w:rsidR="00AF2C4A" w:rsidRPr="006A3EEB" w14:paraId="600619FE" w14:textId="77777777" w:rsidTr="00EA7CA8">
        <w:trPr>
          <w:cantSplit/>
          <w:trHeight w:val="882"/>
        </w:trPr>
        <w:tc>
          <w:tcPr>
            <w:tcW w:w="2358" w:type="dxa"/>
            <w:gridSpan w:val="2"/>
            <w:tcBorders>
              <w:top w:val="nil"/>
            </w:tcBorders>
            <w:vAlign w:val="bottom"/>
          </w:tcPr>
          <w:p w14:paraId="74E80DB9" w14:textId="77777777" w:rsidR="00AF2C4A" w:rsidRPr="006A3EEB" w:rsidRDefault="00AF2C4A" w:rsidP="008D0CFF">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05636A52" w14:textId="77777777" w:rsidR="00AF2C4A" w:rsidRPr="006A3EEB" w:rsidRDefault="00AF2C4A" w:rsidP="008D0CFF">
            <w:pPr>
              <w:keepNext/>
              <w:jc w:val="center"/>
              <w:rPr>
                <w:rFonts w:ascii="Calibri" w:hAnsi="Calibri"/>
                <w:sz w:val="18"/>
                <w:szCs w:val="18"/>
              </w:rPr>
            </w:pPr>
            <w:r w:rsidRPr="005A5F9A">
              <w:rPr>
                <w:rFonts w:ascii="Calibri" w:hAnsi="Calibri"/>
              </w:rPr>
              <w:t>Minimum Required System Airflow Rate (cfm)</w:t>
            </w:r>
          </w:p>
        </w:tc>
        <w:tc>
          <w:tcPr>
            <w:tcW w:w="5580" w:type="dxa"/>
            <w:tcBorders>
              <w:top w:val="nil"/>
            </w:tcBorders>
            <w:vAlign w:val="bottom"/>
          </w:tcPr>
          <w:p w14:paraId="51F285DC" w14:textId="77777777" w:rsidR="00AF2C4A" w:rsidRPr="006A3EEB" w:rsidRDefault="00AF2C4A" w:rsidP="008D0CFF">
            <w:pPr>
              <w:keepNext/>
              <w:jc w:val="center"/>
              <w:rPr>
                <w:rFonts w:ascii="Calibri" w:hAnsi="Calibri"/>
                <w:sz w:val="18"/>
                <w:szCs w:val="18"/>
              </w:rPr>
            </w:pPr>
            <w:r w:rsidRPr="005A5F9A">
              <w:rPr>
                <w:rFonts w:ascii="Calibri" w:hAnsi="Calibri"/>
                <w:sz w:val="18"/>
                <w:szCs w:val="18"/>
              </w:rPr>
              <w:t>System Airflow Rate Verification Status</w:t>
            </w:r>
          </w:p>
        </w:tc>
      </w:tr>
      <w:tr w:rsidR="00AF2C4A" w:rsidRPr="006A3EEB" w14:paraId="6DAE719E" w14:textId="77777777" w:rsidTr="00EA7CA8">
        <w:trPr>
          <w:cantSplit/>
          <w:trHeight w:val="4499"/>
        </w:trPr>
        <w:tc>
          <w:tcPr>
            <w:tcW w:w="2358" w:type="dxa"/>
            <w:gridSpan w:val="2"/>
          </w:tcPr>
          <w:p w14:paraId="652013A4" w14:textId="77777777" w:rsidR="00AF2C4A" w:rsidRPr="00654A92" w:rsidRDefault="00AF2C4A" w:rsidP="008D0CFF">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1A9E69C6" w14:textId="77777777" w:rsidR="00AF2C4A" w:rsidRPr="00654A92" w:rsidRDefault="00AF2C4A" w:rsidP="008D0CFF">
            <w:pPr>
              <w:keepNext/>
              <w:rPr>
                <w:rFonts w:ascii="Calibri" w:hAnsi="Calibri"/>
                <w:sz w:val="14"/>
                <w:szCs w:val="14"/>
              </w:rPr>
            </w:pPr>
            <w:r w:rsidRPr="00654A92">
              <w:rPr>
                <w:rFonts w:ascii="Calibri" w:hAnsi="Calibri"/>
                <w:sz w:val="14"/>
                <w:szCs w:val="14"/>
              </w:rPr>
              <w:t xml:space="preserve">&lt;calculated field, numeric xxxx.:  </w:t>
            </w:r>
          </w:p>
          <w:p w14:paraId="4A4C99AF" w14:textId="77777777" w:rsidR="00AF2C4A" w:rsidRPr="00654A92" w:rsidRDefault="00AF2C4A" w:rsidP="008D0CFF">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77B0B6B9" w14:textId="77777777" w:rsidR="00AF2C4A" w:rsidRPr="00654A92" w:rsidRDefault="00AF2C4A" w:rsidP="008D0CFF">
            <w:pPr>
              <w:keepNext/>
              <w:rPr>
                <w:rFonts w:ascii="Calibri" w:hAnsi="Calibri"/>
                <w:sz w:val="14"/>
                <w:szCs w:val="14"/>
                <w:u w:val="single"/>
              </w:rPr>
            </w:pPr>
            <w:r w:rsidRPr="00654A92">
              <w:rPr>
                <w:rFonts w:ascii="Calibri" w:hAnsi="Calibri"/>
                <w:sz w:val="14"/>
                <w:szCs w:val="14"/>
                <w:u w:val="single"/>
              </w:rPr>
              <w:t>*small duct high velocity AC</w:t>
            </w:r>
          </w:p>
          <w:p w14:paraId="515EC37A" w14:textId="77777777" w:rsidR="00AF2C4A" w:rsidRPr="00654A92" w:rsidRDefault="00AF2C4A" w:rsidP="008D0CFF">
            <w:pPr>
              <w:keepNext/>
              <w:rPr>
                <w:rFonts w:ascii="Calibri" w:hAnsi="Calibri"/>
                <w:sz w:val="14"/>
                <w:szCs w:val="14"/>
                <w:u w:val="single"/>
              </w:rPr>
            </w:pPr>
            <w:r w:rsidRPr="00654A92">
              <w:rPr>
                <w:rFonts w:ascii="Calibri" w:hAnsi="Calibri"/>
                <w:sz w:val="14"/>
                <w:szCs w:val="14"/>
                <w:u w:val="single"/>
              </w:rPr>
              <w:t>*small duct high velocity HP</w:t>
            </w:r>
          </w:p>
          <w:p w14:paraId="3B7E0B4B" w14:textId="77777777" w:rsidR="00AF2C4A" w:rsidRPr="00654A92" w:rsidRDefault="00AF2C4A" w:rsidP="008D0CFF">
            <w:pPr>
              <w:keepNext/>
              <w:rPr>
                <w:rFonts w:ascii="Calibri" w:hAnsi="Calibri"/>
                <w:b/>
                <w:sz w:val="14"/>
                <w:szCs w:val="14"/>
                <w:u w:val="single"/>
              </w:rPr>
            </w:pPr>
            <w:r w:rsidRPr="00654A92">
              <w:rPr>
                <w:rFonts w:ascii="Calibri" w:hAnsi="Calibri"/>
                <w:b/>
                <w:sz w:val="14"/>
                <w:szCs w:val="14"/>
                <w:u w:val="single"/>
              </w:rPr>
              <w:t xml:space="preserve">then </w:t>
            </w:r>
          </w:p>
          <w:p w14:paraId="6D840C44" w14:textId="77777777" w:rsidR="00AF2C4A" w:rsidRPr="00654A92" w:rsidRDefault="00AF2C4A" w:rsidP="008D0CFF">
            <w:pPr>
              <w:keepNext/>
              <w:rPr>
                <w:rFonts w:ascii="Calibri" w:hAnsi="Calibri"/>
                <w:sz w:val="14"/>
                <w:szCs w:val="14"/>
                <w:u w:val="single"/>
              </w:rPr>
            </w:pPr>
            <w:r w:rsidRPr="00654A92">
              <w:rPr>
                <w:rFonts w:ascii="Calibri" w:hAnsi="Calibri"/>
                <w:sz w:val="14"/>
                <w:szCs w:val="14"/>
                <w:u w:val="single"/>
              </w:rPr>
              <w:t>value =A05*250;</w:t>
            </w:r>
          </w:p>
          <w:p w14:paraId="7DD78C9A" w14:textId="77777777" w:rsidR="00AF2C4A" w:rsidRPr="00654A92" w:rsidRDefault="00AF2C4A" w:rsidP="008D0CFF">
            <w:pPr>
              <w:keepNext/>
              <w:rPr>
                <w:rFonts w:ascii="Calibri" w:hAnsi="Calibri"/>
                <w:sz w:val="14"/>
                <w:szCs w:val="14"/>
                <w:u w:val="single"/>
              </w:rPr>
            </w:pPr>
          </w:p>
          <w:p w14:paraId="5139F28B" w14:textId="77777777" w:rsidR="00AF2C4A" w:rsidRPr="00654A92" w:rsidRDefault="00AF2C4A" w:rsidP="008D0CFF">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371AAF6A" w14:textId="77777777" w:rsidR="00AF2C4A" w:rsidRDefault="00AF2C4A" w:rsidP="008D0CFF">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15C84516" w14:textId="77777777" w:rsidR="00AF2C4A" w:rsidRPr="00654A92" w:rsidRDefault="00AF2C4A" w:rsidP="008D0CFF">
            <w:pPr>
              <w:keepNext/>
              <w:rPr>
                <w:rFonts w:ascii="Calibri" w:hAnsi="Calibri"/>
                <w:sz w:val="14"/>
                <w:szCs w:val="14"/>
              </w:rPr>
            </w:pPr>
          </w:p>
          <w:p w14:paraId="3F0F0CB9" w14:textId="77777777" w:rsidR="00AF2C4A" w:rsidRDefault="00AF2C4A" w:rsidP="008D0CFF">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3F67E3BB" w14:textId="77777777" w:rsidR="00AF2C4A" w:rsidRPr="00654A92" w:rsidRDefault="00AF2C4A" w:rsidP="008D0CFF">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5580" w:type="dxa"/>
          </w:tcPr>
          <w:p w14:paraId="5668CC9E" w14:textId="77777777" w:rsidR="00AF2C4A" w:rsidRDefault="00AF2C4A" w:rsidP="00AF2C4A">
            <w:pPr>
              <w:keepNext/>
              <w:spacing w:afterLines="60" w:after="144"/>
              <w:rPr>
                <w:rFonts w:ascii="Calibri" w:hAnsi="Calibri"/>
                <w:sz w:val="16"/>
                <w:szCs w:val="16"/>
                <w:u w:val="single"/>
              </w:rPr>
            </w:pPr>
            <w:r>
              <w:rPr>
                <w:rFonts w:ascii="Calibri" w:hAnsi="Calibri"/>
              </w:rPr>
              <w:t>&lt;&lt;</w:t>
            </w:r>
            <w:r>
              <w:rPr>
                <w:rFonts w:ascii="Calibri" w:hAnsi="Calibri"/>
                <w:sz w:val="16"/>
                <w:szCs w:val="16"/>
                <w:u w:val="single"/>
              </w:rPr>
              <w:t>calculated field:</w:t>
            </w:r>
          </w:p>
          <w:p w14:paraId="0D7EA7F6" w14:textId="77777777" w:rsidR="00AF2C4A" w:rsidRDefault="00AF2C4A" w:rsidP="00AF2C4A">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4EFE44AF" w14:textId="77777777" w:rsidR="00AF2C4A" w:rsidRDefault="00AF2C4A" w:rsidP="00AF2C4A">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0B9DCFE2" w14:textId="77777777" w:rsidR="00AF2C4A" w:rsidRDefault="00AF2C4A" w:rsidP="00AF2C4A">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403CD091" w14:textId="77777777" w:rsidR="00AF2C4A" w:rsidRDefault="00AF2C4A" w:rsidP="00AF2C4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781A1EBE" w14:textId="0349C18D" w:rsidR="00AF2C4A" w:rsidRDefault="00AF2C4A" w:rsidP="00AF2C4A">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ins w:id="46" w:author="Markstrum, Alexis@Energy" w:date="2019-10-17T14:47:00Z">
              <w:r w:rsidR="00ED256C">
                <w:rPr>
                  <w:rFonts w:ascii="Calibri" w:hAnsi="Calibri"/>
                  <w:sz w:val="16"/>
                  <w:szCs w:val="16"/>
                </w:rPr>
                <w:t>,</w:t>
              </w:r>
            </w:ins>
            <w:r>
              <w:rPr>
                <w:rFonts w:ascii="Calibri" w:hAnsi="Calibri"/>
                <w:sz w:val="16"/>
                <w:szCs w:val="16"/>
              </w:rPr>
              <w:t xml:space="preserve"> </w:t>
            </w:r>
            <w:del w:id="47" w:author="Markstrum, Alexis@Energy" w:date="2019-10-17T14:47:00Z">
              <w:r w:rsidDel="00ED256C">
                <w:rPr>
                  <w:rFonts w:ascii="Calibri" w:hAnsi="Calibri"/>
                  <w:sz w:val="16"/>
                  <w:szCs w:val="16"/>
                </w:rPr>
                <w:delText xml:space="preserve">or </w:delText>
              </w:r>
            </w:del>
            <w:r>
              <w:rPr>
                <w:rFonts w:ascii="Calibri" w:hAnsi="Calibri"/>
                <w:sz w:val="16"/>
                <w:szCs w:val="16"/>
              </w:rPr>
              <w:t>CF2R-MCH-23b</w:t>
            </w:r>
            <w:ins w:id="48" w:author="Markstrum, Alexis@Energy" w:date="2019-10-17T14:47:00Z">
              <w:r w:rsidR="00ED256C">
                <w:rPr>
                  <w:rFonts w:ascii="Calibri" w:hAnsi="Calibri"/>
                  <w:sz w:val="16"/>
                  <w:szCs w:val="16"/>
                </w:rPr>
                <w:t>, CF2R-MCH-23e or CF2R-MCH-23f</w:t>
              </w:r>
            </w:ins>
            <w:r w:rsidRPr="00D70C2C">
              <w:rPr>
                <w:rFonts w:ascii="Calibri" w:hAnsi="Calibri"/>
                <w:sz w:val="16"/>
                <w:szCs w:val="16"/>
              </w:rPr>
              <w:t xml:space="preserve"> that meets the compliance criterion in </w:t>
            </w:r>
            <w:r>
              <w:rPr>
                <w:rFonts w:ascii="Calibri" w:hAnsi="Calibri"/>
                <w:sz w:val="16"/>
                <w:szCs w:val="16"/>
              </w:rPr>
              <w:t>C</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D1A5796" w14:textId="77777777" w:rsidR="00AF2C4A" w:rsidRDefault="00AF2C4A" w:rsidP="00AF2C4A">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169ED303" w14:textId="77777777" w:rsidR="00AF2C4A" w:rsidRDefault="00AF2C4A" w:rsidP="00AF2C4A">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307AAF93" w14:textId="6B392D9F" w:rsidR="00AF2C4A" w:rsidRPr="006A3EEB" w:rsidRDefault="00AF2C4A" w:rsidP="00EA7CA8">
            <w:pPr>
              <w:keepNext/>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AF2C4A" w:rsidRPr="006A3EEB" w14:paraId="598F1F4A" w14:textId="77777777" w:rsidTr="00EA7CA8">
        <w:trPr>
          <w:cantSplit/>
          <w:trHeight w:val="197"/>
        </w:trPr>
        <w:tc>
          <w:tcPr>
            <w:tcW w:w="2358" w:type="dxa"/>
            <w:gridSpan w:val="2"/>
          </w:tcPr>
          <w:p w14:paraId="5849A4B8" w14:textId="77777777" w:rsidR="00AF2C4A" w:rsidRPr="006A3EEB" w:rsidRDefault="00AF2C4A" w:rsidP="008D0CFF">
            <w:pPr>
              <w:keepNext/>
              <w:rPr>
                <w:rFonts w:ascii="Calibri" w:hAnsi="Calibri"/>
                <w:sz w:val="16"/>
                <w:szCs w:val="16"/>
              </w:rPr>
            </w:pPr>
          </w:p>
        </w:tc>
        <w:tc>
          <w:tcPr>
            <w:tcW w:w="3060" w:type="dxa"/>
          </w:tcPr>
          <w:p w14:paraId="1C411D75" w14:textId="77777777" w:rsidR="00AF2C4A" w:rsidRPr="006A3EEB" w:rsidRDefault="00AF2C4A" w:rsidP="008D0CFF">
            <w:pPr>
              <w:keepNext/>
              <w:rPr>
                <w:rFonts w:ascii="Calibri" w:hAnsi="Calibri"/>
                <w:sz w:val="16"/>
                <w:szCs w:val="16"/>
              </w:rPr>
            </w:pPr>
          </w:p>
        </w:tc>
        <w:tc>
          <w:tcPr>
            <w:tcW w:w="5580" w:type="dxa"/>
          </w:tcPr>
          <w:p w14:paraId="0913D997" w14:textId="77777777" w:rsidR="00AF2C4A" w:rsidRPr="006A3EEB" w:rsidRDefault="00AF2C4A" w:rsidP="008D0CFF">
            <w:pPr>
              <w:keepNext/>
              <w:rPr>
                <w:rFonts w:ascii="Calibri" w:hAnsi="Calibri"/>
                <w:sz w:val="16"/>
                <w:szCs w:val="16"/>
              </w:rPr>
            </w:pPr>
          </w:p>
        </w:tc>
      </w:tr>
      <w:tr w:rsidR="00AF2C4A" w:rsidRPr="00BC1E29" w14:paraId="41607717" w14:textId="77777777" w:rsidTr="008D0CFF">
        <w:tblPrEx>
          <w:tblLook w:val="0000" w:firstRow="0" w:lastRow="0" w:firstColumn="0" w:lastColumn="0" w:noHBand="0" w:noVBand="0"/>
        </w:tblPrEx>
        <w:trPr>
          <w:trHeight w:val="360"/>
        </w:trPr>
        <w:tc>
          <w:tcPr>
            <w:tcW w:w="467" w:type="dxa"/>
            <w:vAlign w:val="center"/>
          </w:tcPr>
          <w:p w14:paraId="62B044E1" w14:textId="77777777" w:rsidR="00AF2C4A" w:rsidRPr="00BC1E29" w:rsidRDefault="00AF2C4A" w:rsidP="008D0CFF">
            <w:pPr>
              <w:keepNext/>
              <w:jc w:val="center"/>
              <w:rPr>
                <w:rFonts w:ascii="Calibri" w:hAnsi="Calibri"/>
              </w:rPr>
            </w:pPr>
            <w:r>
              <w:rPr>
                <w:rFonts w:ascii="Calibri" w:hAnsi="Calibri"/>
              </w:rPr>
              <w:t>04</w:t>
            </w:r>
          </w:p>
        </w:tc>
        <w:tc>
          <w:tcPr>
            <w:tcW w:w="10531" w:type="dxa"/>
            <w:gridSpan w:val="3"/>
          </w:tcPr>
          <w:p w14:paraId="1F4F5444" w14:textId="42A670F5" w:rsidR="00AF2C4A" w:rsidRPr="00BC1E29" w:rsidRDefault="00AF2C4A" w:rsidP="008D0CFF">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AF2C4A" w:rsidRPr="006A3EEB" w14:paraId="307E9F3C" w14:textId="77777777" w:rsidTr="008D0CFF">
        <w:trPr>
          <w:cantSplit/>
        </w:trPr>
        <w:tc>
          <w:tcPr>
            <w:tcW w:w="10998" w:type="dxa"/>
            <w:gridSpan w:val="4"/>
          </w:tcPr>
          <w:p w14:paraId="2CC584A6" w14:textId="77777777" w:rsidR="00AF2C4A" w:rsidRPr="006A3EEB" w:rsidRDefault="00AF2C4A" w:rsidP="008D0CFF">
            <w:pPr>
              <w:rPr>
                <w:rFonts w:ascii="Calibri" w:hAnsi="Calibri"/>
                <w:sz w:val="18"/>
                <w:szCs w:val="18"/>
              </w:rPr>
            </w:pPr>
            <w:r w:rsidRPr="006A3EEB">
              <w:rPr>
                <w:rFonts w:ascii="Calibri" w:hAnsi="Calibri"/>
                <w:sz w:val="18"/>
                <w:szCs w:val="18"/>
              </w:rPr>
              <w:t>Notes:</w:t>
            </w:r>
          </w:p>
        </w:tc>
      </w:tr>
    </w:tbl>
    <w:p w14:paraId="53ADCA6F" w14:textId="77777777" w:rsidR="00AF2C4A" w:rsidRPr="001D49B7" w:rsidRDefault="00AF2C4A" w:rsidP="008216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1E2E95" w:rsidRPr="001D49B7" w14:paraId="517E5B2A" w14:textId="77777777" w:rsidTr="000F1B3E">
        <w:trPr>
          <w:trHeight w:val="233"/>
        </w:trPr>
        <w:tc>
          <w:tcPr>
            <w:tcW w:w="5000" w:type="pct"/>
            <w:gridSpan w:val="2"/>
          </w:tcPr>
          <w:p w14:paraId="517E5B28" w14:textId="0FD4C5B5" w:rsidR="001E2E95" w:rsidRPr="001D49B7" w:rsidRDefault="00A6230C" w:rsidP="005060EB">
            <w:pPr>
              <w:rPr>
                <w:rFonts w:ascii="Calibri" w:hAnsi="Calibri"/>
                <w:b/>
                <w:sz w:val="18"/>
                <w:szCs w:val="18"/>
              </w:rPr>
            </w:pPr>
            <w:r w:rsidRPr="00C016B2">
              <w:rPr>
                <w:rFonts w:ascii="Calibri" w:hAnsi="Calibri"/>
                <w:b/>
                <w:szCs w:val="18"/>
              </w:rPr>
              <w:t>D. Verification of New Package Unit Factory Charge</w:t>
            </w:r>
          </w:p>
          <w:p w14:paraId="517E5B29" w14:textId="70B174A3" w:rsidR="001E2E95" w:rsidRPr="0032702E" w:rsidRDefault="00A6230C" w:rsidP="005060EB">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1E2E95" w:rsidRPr="001D49B7" w14:paraId="517E5B31" w14:textId="77777777" w:rsidTr="00C016B2">
        <w:trPr>
          <w:trHeight w:val="432"/>
        </w:trPr>
        <w:tc>
          <w:tcPr>
            <w:tcW w:w="253" w:type="pct"/>
            <w:vAlign w:val="center"/>
          </w:tcPr>
          <w:p w14:paraId="517E5B2F" w14:textId="438717B2" w:rsidR="001E2E95" w:rsidRPr="001D49B7" w:rsidRDefault="00A6230C"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B30" w14:textId="77777777" w:rsidR="001E2E95" w:rsidRPr="000C0926" w:rsidRDefault="00A6230C"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B32" w14:textId="77777777" w:rsidR="001E2E95" w:rsidRPr="001D49B7" w:rsidRDefault="001E2E95" w:rsidP="00821616">
      <w:pPr>
        <w:rPr>
          <w:rFonts w:ascii="Calibri" w:hAnsi="Calibri"/>
          <w:b/>
          <w:sz w:val="18"/>
          <w:szCs w:val="18"/>
        </w:rPr>
      </w:pPr>
    </w:p>
    <w:p w14:paraId="517E5B33" w14:textId="77777777" w:rsidR="001E2E95" w:rsidRPr="001D49B7" w:rsidRDefault="001E2E95" w:rsidP="00821616">
      <w:pPr>
        <w:rPr>
          <w:rFonts w:ascii="Calibri" w:hAnsi="Calibri"/>
          <w:sz w:val="18"/>
          <w:szCs w:val="18"/>
        </w:rPr>
      </w:pPr>
    </w:p>
    <w:p w14:paraId="517E5B34" w14:textId="77777777" w:rsidR="001E2E95" w:rsidRPr="001D49B7" w:rsidRDefault="00A6230C" w:rsidP="00821616">
      <w:pPr>
        <w:rPr>
          <w:rFonts w:ascii="Calibri" w:hAnsi="Calibri"/>
          <w:sz w:val="18"/>
          <w:szCs w:val="18"/>
        </w:rPr>
      </w:pPr>
      <w:r>
        <w:rPr>
          <w:rFonts w:ascii="Calibri" w:hAnsi="Calibri"/>
          <w:sz w:val="18"/>
          <w:szCs w:val="18"/>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1E2E95" w:rsidRPr="001D49B7" w14:paraId="517E5B38" w14:textId="77777777" w:rsidTr="00C016B2">
        <w:trPr>
          <w:trHeight w:val="305"/>
        </w:trPr>
        <w:tc>
          <w:tcPr>
            <w:tcW w:w="10943" w:type="dxa"/>
            <w:gridSpan w:val="4"/>
            <w:vAlign w:val="center"/>
          </w:tcPr>
          <w:p w14:paraId="517E5B3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cs="Arial"/>
                <w:b/>
                <w:caps/>
                <w:sz w:val="18"/>
                <w:szCs w:val="18"/>
              </w:rPr>
              <w:t>Documentation Author's Declaration Statement</w:t>
            </w:r>
          </w:p>
        </w:tc>
      </w:tr>
      <w:tr w:rsidR="001E2E95" w:rsidRPr="001D49B7" w14:paraId="517E5B3A" w14:textId="77777777" w:rsidTr="00C016B2">
        <w:trPr>
          <w:trHeight w:hRule="exact" w:val="280"/>
        </w:trPr>
        <w:tc>
          <w:tcPr>
            <w:tcW w:w="10943" w:type="dxa"/>
            <w:gridSpan w:val="4"/>
            <w:vAlign w:val="center"/>
          </w:tcPr>
          <w:p w14:paraId="517E5B39" w14:textId="77777777" w:rsidR="001E2E95" w:rsidRPr="001D49B7" w:rsidRDefault="00A6230C" w:rsidP="00C016B2">
            <w:pPr>
              <w:keepNext/>
              <w:numPr>
                <w:ilvl w:val="0"/>
                <w:numId w:val="15"/>
              </w:numPr>
              <w:tabs>
                <w:tab w:val="left" w:pos="-2600"/>
              </w:tabs>
              <w:ind w:right="90"/>
              <w:outlineLvl w:val="2"/>
              <w:rPr>
                <w:rFonts w:ascii="Calibri" w:hAnsi="Calibri"/>
                <w:sz w:val="18"/>
                <w:szCs w:val="18"/>
              </w:rPr>
            </w:pPr>
            <w:r>
              <w:rPr>
                <w:rFonts w:ascii="Calibri" w:hAnsi="Calibri"/>
                <w:sz w:val="18"/>
                <w:szCs w:val="18"/>
              </w:rPr>
              <w:t>I certify that this Certificate of Installation documentation is accurate and complete.</w:t>
            </w:r>
          </w:p>
        </w:tc>
      </w:tr>
      <w:tr w:rsidR="001E2E95" w:rsidRPr="001D49B7" w14:paraId="517E5B3D" w14:textId="77777777" w:rsidTr="000F1B3E">
        <w:trPr>
          <w:trHeight w:val="360"/>
        </w:trPr>
        <w:tc>
          <w:tcPr>
            <w:tcW w:w="5577" w:type="dxa"/>
            <w:gridSpan w:val="2"/>
          </w:tcPr>
          <w:p w14:paraId="517E5B3B" w14:textId="77777777" w:rsidR="001E2E95" w:rsidRPr="001D49B7" w:rsidRDefault="00A6230C" w:rsidP="000F1B3E">
            <w:pPr>
              <w:keepNext/>
              <w:rPr>
                <w:rFonts w:ascii="Calibri" w:hAnsi="Calibri"/>
                <w:sz w:val="14"/>
                <w:szCs w:val="14"/>
              </w:rPr>
            </w:pPr>
            <w:r>
              <w:rPr>
                <w:rFonts w:ascii="Calibri" w:hAnsi="Calibri"/>
                <w:sz w:val="14"/>
                <w:szCs w:val="14"/>
              </w:rPr>
              <w:t>Documentation Author Name:</w:t>
            </w:r>
          </w:p>
        </w:tc>
        <w:tc>
          <w:tcPr>
            <w:tcW w:w="5366" w:type="dxa"/>
            <w:gridSpan w:val="2"/>
          </w:tcPr>
          <w:p w14:paraId="517E5B3C" w14:textId="77777777" w:rsidR="001E2E95" w:rsidRPr="001D49B7" w:rsidRDefault="00A6230C" w:rsidP="000F1B3E">
            <w:pPr>
              <w:keepNext/>
              <w:rPr>
                <w:rFonts w:ascii="Calibri" w:hAnsi="Calibri"/>
                <w:sz w:val="14"/>
                <w:szCs w:val="14"/>
              </w:rPr>
            </w:pPr>
            <w:r>
              <w:rPr>
                <w:rFonts w:ascii="Calibri" w:hAnsi="Calibri"/>
                <w:sz w:val="14"/>
                <w:szCs w:val="14"/>
              </w:rPr>
              <w:t>Documentation Author Signature:</w:t>
            </w:r>
          </w:p>
        </w:tc>
      </w:tr>
      <w:tr w:rsidR="001E2E95" w:rsidRPr="001D49B7" w14:paraId="517E5B40" w14:textId="77777777" w:rsidTr="000F1B3E">
        <w:trPr>
          <w:trHeight w:val="360"/>
        </w:trPr>
        <w:tc>
          <w:tcPr>
            <w:tcW w:w="5577" w:type="dxa"/>
            <w:gridSpan w:val="2"/>
          </w:tcPr>
          <w:p w14:paraId="517E5B3E" w14:textId="77777777" w:rsidR="001E2E95" w:rsidRPr="001D49B7" w:rsidRDefault="00A6230C" w:rsidP="000F1B3E">
            <w:pPr>
              <w:keepNext/>
              <w:rPr>
                <w:rFonts w:ascii="Calibri" w:hAnsi="Calibri"/>
                <w:sz w:val="14"/>
                <w:szCs w:val="14"/>
              </w:rPr>
            </w:pPr>
            <w:r>
              <w:rPr>
                <w:rFonts w:ascii="Calibri" w:hAnsi="Calibri"/>
                <w:sz w:val="14"/>
                <w:szCs w:val="14"/>
              </w:rPr>
              <w:t>Documentation Author Company Name:</w:t>
            </w:r>
          </w:p>
        </w:tc>
        <w:tc>
          <w:tcPr>
            <w:tcW w:w="5366" w:type="dxa"/>
            <w:gridSpan w:val="2"/>
          </w:tcPr>
          <w:p w14:paraId="517E5B3F" w14:textId="77777777" w:rsidR="001E2E95" w:rsidRPr="001D49B7" w:rsidRDefault="00A6230C" w:rsidP="000F1B3E">
            <w:pPr>
              <w:keepNext/>
              <w:rPr>
                <w:rFonts w:ascii="Calibri" w:hAnsi="Calibri"/>
                <w:sz w:val="14"/>
                <w:szCs w:val="14"/>
              </w:rPr>
            </w:pPr>
            <w:r>
              <w:rPr>
                <w:rFonts w:ascii="Calibri" w:hAnsi="Calibri"/>
                <w:sz w:val="14"/>
                <w:szCs w:val="14"/>
              </w:rPr>
              <w:t>Date Signed:</w:t>
            </w:r>
          </w:p>
        </w:tc>
      </w:tr>
      <w:tr w:rsidR="001E2E95" w:rsidRPr="001D49B7" w14:paraId="517E5B43" w14:textId="77777777" w:rsidTr="000F1B3E">
        <w:trPr>
          <w:trHeight w:val="360"/>
        </w:trPr>
        <w:tc>
          <w:tcPr>
            <w:tcW w:w="5577" w:type="dxa"/>
            <w:gridSpan w:val="2"/>
          </w:tcPr>
          <w:p w14:paraId="517E5B41" w14:textId="77777777" w:rsidR="001E2E95" w:rsidRPr="001D49B7" w:rsidRDefault="00A6230C" w:rsidP="000F1B3E">
            <w:pPr>
              <w:keepNext/>
              <w:rPr>
                <w:rFonts w:ascii="Calibri" w:hAnsi="Calibri"/>
                <w:sz w:val="14"/>
                <w:szCs w:val="14"/>
              </w:rPr>
            </w:pPr>
            <w:r>
              <w:rPr>
                <w:rFonts w:ascii="Calibri" w:hAnsi="Calibri"/>
                <w:sz w:val="14"/>
                <w:szCs w:val="14"/>
              </w:rPr>
              <w:t>Address:</w:t>
            </w:r>
          </w:p>
        </w:tc>
        <w:tc>
          <w:tcPr>
            <w:tcW w:w="5366" w:type="dxa"/>
            <w:gridSpan w:val="2"/>
          </w:tcPr>
          <w:p w14:paraId="517E5B42" w14:textId="62D480C8" w:rsidR="001E2E95" w:rsidRPr="001D49B7" w:rsidRDefault="00A6230C" w:rsidP="000F1B3E">
            <w:pPr>
              <w:keepNext/>
              <w:rPr>
                <w:rFonts w:ascii="Calibri" w:hAnsi="Calibri"/>
                <w:sz w:val="14"/>
                <w:szCs w:val="14"/>
              </w:rPr>
            </w:pPr>
            <w:r>
              <w:rPr>
                <w:rFonts w:ascii="Calibri" w:hAnsi="Calibri"/>
                <w:sz w:val="14"/>
                <w:szCs w:val="14"/>
              </w:rPr>
              <w:t>CEA/ HERS Certification Identification (</w:t>
            </w:r>
            <w:r w:rsidR="005060EB">
              <w:rPr>
                <w:rFonts w:ascii="Calibri" w:hAnsi="Calibri"/>
                <w:sz w:val="14"/>
                <w:szCs w:val="14"/>
              </w:rPr>
              <w:t>i</w:t>
            </w:r>
            <w:r>
              <w:rPr>
                <w:rFonts w:ascii="Calibri" w:hAnsi="Calibri"/>
                <w:sz w:val="14"/>
                <w:szCs w:val="14"/>
              </w:rPr>
              <w:t>f applicable):</w:t>
            </w:r>
          </w:p>
        </w:tc>
      </w:tr>
      <w:tr w:rsidR="001E2E95" w:rsidRPr="001D49B7" w14:paraId="517E5B46" w14:textId="77777777" w:rsidTr="000F1B3E">
        <w:trPr>
          <w:trHeight w:val="360"/>
        </w:trPr>
        <w:tc>
          <w:tcPr>
            <w:tcW w:w="5577" w:type="dxa"/>
            <w:gridSpan w:val="2"/>
          </w:tcPr>
          <w:p w14:paraId="517E5B44" w14:textId="77777777" w:rsidR="001E2E95" w:rsidRPr="001D49B7" w:rsidRDefault="00A6230C" w:rsidP="000F1B3E">
            <w:pPr>
              <w:keepNext/>
              <w:rPr>
                <w:rFonts w:ascii="Calibri" w:hAnsi="Calibri"/>
                <w:sz w:val="14"/>
                <w:szCs w:val="14"/>
              </w:rPr>
            </w:pPr>
            <w:r>
              <w:rPr>
                <w:rFonts w:ascii="Calibri" w:hAnsi="Calibri"/>
                <w:sz w:val="14"/>
                <w:szCs w:val="14"/>
              </w:rPr>
              <w:t>City/State/Zip:</w:t>
            </w:r>
          </w:p>
        </w:tc>
        <w:tc>
          <w:tcPr>
            <w:tcW w:w="5366" w:type="dxa"/>
            <w:gridSpan w:val="2"/>
          </w:tcPr>
          <w:p w14:paraId="517E5B45" w14:textId="77777777" w:rsidR="001E2E95" w:rsidRPr="001D49B7" w:rsidRDefault="00A6230C" w:rsidP="000F1B3E">
            <w:pPr>
              <w:keepNext/>
              <w:rPr>
                <w:rFonts w:ascii="Calibri" w:hAnsi="Calibri"/>
                <w:sz w:val="14"/>
                <w:szCs w:val="14"/>
              </w:rPr>
            </w:pPr>
            <w:r>
              <w:rPr>
                <w:rFonts w:ascii="Calibri" w:hAnsi="Calibri"/>
                <w:sz w:val="14"/>
                <w:szCs w:val="14"/>
              </w:rPr>
              <w:t>Phone:</w:t>
            </w:r>
          </w:p>
        </w:tc>
      </w:tr>
      <w:tr w:rsidR="001E2E95" w:rsidRPr="001D49B7" w14:paraId="517E5B48" w14:textId="77777777" w:rsidTr="000F1B3E">
        <w:tblPrEx>
          <w:tblCellMar>
            <w:left w:w="115" w:type="dxa"/>
            <w:right w:w="115" w:type="dxa"/>
          </w:tblCellMar>
        </w:tblPrEx>
        <w:trPr>
          <w:trHeight w:val="296"/>
        </w:trPr>
        <w:tc>
          <w:tcPr>
            <w:tcW w:w="10943" w:type="dxa"/>
            <w:gridSpan w:val="4"/>
            <w:vAlign w:val="center"/>
          </w:tcPr>
          <w:p w14:paraId="517E5B4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Responsible Person's Declaration statement</w:t>
            </w:r>
          </w:p>
        </w:tc>
      </w:tr>
      <w:tr w:rsidR="001E2E95" w:rsidRPr="001D49B7" w14:paraId="517E5B4F" w14:textId="77777777" w:rsidTr="000F1B3E">
        <w:tblPrEx>
          <w:tblCellMar>
            <w:left w:w="115" w:type="dxa"/>
            <w:right w:w="115" w:type="dxa"/>
          </w:tblCellMar>
        </w:tblPrEx>
        <w:trPr>
          <w:trHeight w:val="504"/>
        </w:trPr>
        <w:tc>
          <w:tcPr>
            <w:tcW w:w="10943" w:type="dxa"/>
            <w:gridSpan w:val="4"/>
          </w:tcPr>
          <w:p w14:paraId="2ECC3558"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6B272F28" w14:textId="77777777" w:rsidR="00611402" w:rsidRPr="00611402" w:rsidRDefault="00611402" w:rsidP="00611402">
            <w:pPr>
              <w:pStyle w:val="Heading3"/>
              <w:numPr>
                <w:ilvl w:val="0"/>
                <w:numId w:val="18"/>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59490897" w14:textId="77777777" w:rsidR="00611402" w:rsidRPr="00611402" w:rsidRDefault="00611402" w:rsidP="00611402">
            <w:pPr>
              <w:keepNext/>
              <w:widowControl w:val="0"/>
              <w:numPr>
                <w:ilvl w:val="0"/>
                <w:numId w:val="18"/>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61DB7AD2" w14:textId="77777777" w:rsidR="00611402" w:rsidRPr="003130C7" w:rsidRDefault="00611402" w:rsidP="00611402">
            <w:pPr>
              <w:pStyle w:val="ListParagraph"/>
              <w:keepNext/>
              <w:numPr>
                <w:ilvl w:val="0"/>
                <w:numId w:val="18"/>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w:t>
            </w:r>
            <w:r w:rsidRPr="003130C7">
              <w:rPr>
                <w:rFonts w:asciiTheme="minorHAnsi" w:hAnsiTheme="minorHAnsi"/>
                <w:sz w:val="18"/>
                <w:szCs w:val="22"/>
              </w:rPr>
              <w:t>rms to the requirements given on the Certificate of Compliance, plans, and specifications approved by the enforcement agency.</w:t>
            </w:r>
          </w:p>
          <w:p w14:paraId="517E5B4E" w14:textId="1C15C5A9" w:rsidR="001E2E95" w:rsidRPr="001D49B7" w:rsidRDefault="00611402" w:rsidP="00611402">
            <w:pPr>
              <w:keepNext/>
              <w:numPr>
                <w:ilvl w:val="0"/>
                <w:numId w:val="18"/>
              </w:numPr>
              <w:contextualSpacing/>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E2E95" w:rsidRPr="001D49B7" w14:paraId="517E5B52" w14:textId="77777777" w:rsidTr="000F1B3E">
        <w:tblPrEx>
          <w:tblCellMar>
            <w:left w:w="108" w:type="dxa"/>
            <w:right w:w="108" w:type="dxa"/>
          </w:tblCellMar>
        </w:tblPrEx>
        <w:trPr>
          <w:trHeight w:val="360"/>
        </w:trPr>
        <w:tc>
          <w:tcPr>
            <w:tcW w:w="5307" w:type="dxa"/>
          </w:tcPr>
          <w:p w14:paraId="517E5B50"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Name:</w:t>
            </w:r>
          </w:p>
        </w:tc>
        <w:tc>
          <w:tcPr>
            <w:tcW w:w="5636" w:type="dxa"/>
            <w:gridSpan w:val="3"/>
          </w:tcPr>
          <w:p w14:paraId="517E5B51"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Signature:</w:t>
            </w:r>
          </w:p>
        </w:tc>
      </w:tr>
      <w:tr w:rsidR="001E2E95" w:rsidRPr="001D49B7" w14:paraId="517E5B55" w14:textId="77777777" w:rsidTr="000F1B3E">
        <w:tblPrEx>
          <w:tblCellMar>
            <w:left w:w="108" w:type="dxa"/>
            <w:right w:w="108" w:type="dxa"/>
          </w:tblCellMar>
        </w:tblPrEx>
        <w:trPr>
          <w:trHeight w:val="360"/>
        </w:trPr>
        <w:tc>
          <w:tcPr>
            <w:tcW w:w="5307" w:type="dxa"/>
          </w:tcPr>
          <w:p w14:paraId="517E5B53" w14:textId="0D5D6455"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Company Name: (Installing Subcontractor or General Contractor or Builder/Owner)</w:t>
            </w:r>
          </w:p>
        </w:tc>
        <w:tc>
          <w:tcPr>
            <w:tcW w:w="5636" w:type="dxa"/>
            <w:gridSpan w:val="3"/>
          </w:tcPr>
          <w:p w14:paraId="517E5B54"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Position With Company (Title):</w:t>
            </w:r>
          </w:p>
        </w:tc>
      </w:tr>
      <w:tr w:rsidR="001E2E95" w:rsidRPr="001D49B7" w14:paraId="517E5B58" w14:textId="77777777" w:rsidTr="000F1B3E">
        <w:tblPrEx>
          <w:tblCellMar>
            <w:left w:w="108" w:type="dxa"/>
            <w:right w:w="108" w:type="dxa"/>
          </w:tblCellMar>
        </w:tblPrEx>
        <w:trPr>
          <w:trHeight w:val="360"/>
        </w:trPr>
        <w:tc>
          <w:tcPr>
            <w:tcW w:w="5307" w:type="dxa"/>
          </w:tcPr>
          <w:p w14:paraId="517E5B56"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636" w:type="dxa"/>
            <w:gridSpan w:val="3"/>
          </w:tcPr>
          <w:p w14:paraId="517E5B57"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CSLB License:</w:t>
            </w:r>
          </w:p>
        </w:tc>
      </w:tr>
      <w:tr w:rsidR="001E2E95" w:rsidRPr="000F1B3E" w14:paraId="517E5B5C" w14:textId="77777777" w:rsidTr="000F1B3E">
        <w:tblPrEx>
          <w:tblCellMar>
            <w:left w:w="108" w:type="dxa"/>
            <w:right w:w="108" w:type="dxa"/>
          </w:tblCellMar>
        </w:tblPrEx>
        <w:trPr>
          <w:trHeight w:val="360"/>
        </w:trPr>
        <w:tc>
          <w:tcPr>
            <w:tcW w:w="5307" w:type="dxa"/>
          </w:tcPr>
          <w:p w14:paraId="517E5B59"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2821" w:type="dxa"/>
            <w:gridSpan w:val="2"/>
          </w:tcPr>
          <w:p w14:paraId="517E5B5A" w14:textId="6E672461"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5060EB">
              <w:rPr>
                <w:rFonts w:ascii="Calibri" w:hAnsi="Calibri"/>
                <w:sz w:val="14"/>
                <w:szCs w:val="14"/>
              </w:rPr>
              <w:t>:</w:t>
            </w:r>
          </w:p>
        </w:tc>
        <w:tc>
          <w:tcPr>
            <w:tcW w:w="2815" w:type="dxa"/>
          </w:tcPr>
          <w:p w14:paraId="517E5B5B" w14:textId="77777777" w:rsidR="001E2E95" w:rsidRPr="000F1B3E"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p>
        </w:tc>
      </w:tr>
    </w:tbl>
    <w:p w14:paraId="517E5B5D" w14:textId="77777777" w:rsidR="001E2E95" w:rsidRDefault="001E2E95" w:rsidP="00821616">
      <w:pPr>
        <w:rPr>
          <w:rFonts w:ascii="Calibri" w:hAnsi="Calibri"/>
          <w:sz w:val="18"/>
          <w:szCs w:val="18"/>
        </w:rPr>
      </w:pPr>
    </w:p>
    <w:p w14:paraId="517E5B5E" w14:textId="77777777" w:rsidR="001E2E95" w:rsidRDefault="001E2E95" w:rsidP="00821616">
      <w:pPr>
        <w:rPr>
          <w:rFonts w:ascii="Calibri" w:hAnsi="Calibri"/>
          <w:sz w:val="18"/>
          <w:szCs w:val="18"/>
        </w:rPr>
      </w:pPr>
    </w:p>
    <w:p w14:paraId="517E5B5F" w14:textId="77777777" w:rsidR="001E2E95" w:rsidRDefault="001E2E95" w:rsidP="00821616">
      <w:pPr>
        <w:rPr>
          <w:rFonts w:ascii="Calibri" w:hAnsi="Calibri"/>
          <w:sz w:val="18"/>
          <w:szCs w:val="18"/>
        </w:rPr>
      </w:pPr>
    </w:p>
    <w:p w14:paraId="517E5B60" w14:textId="77777777" w:rsidR="001E2E95" w:rsidRDefault="001E2E95" w:rsidP="00821616">
      <w:pPr>
        <w:rPr>
          <w:rFonts w:ascii="Calibri" w:hAnsi="Calibri"/>
          <w:sz w:val="18"/>
          <w:szCs w:val="18"/>
        </w:rPr>
      </w:pPr>
    </w:p>
    <w:p w14:paraId="517E5B61" w14:textId="77777777" w:rsidR="001E2E95" w:rsidRDefault="001E2E95" w:rsidP="00821616">
      <w:pPr>
        <w:rPr>
          <w:rFonts w:ascii="Calibri" w:hAnsi="Calibri"/>
          <w:sz w:val="18"/>
          <w:szCs w:val="18"/>
        </w:rPr>
      </w:pPr>
    </w:p>
    <w:p w14:paraId="517E5B62" w14:textId="77777777" w:rsidR="001E2E95" w:rsidRDefault="001E2E95" w:rsidP="00FD5856">
      <w:pPr>
        <w:rPr>
          <w:rFonts w:ascii="Calibri" w:hAnsi="Calibri"/>
          <w:sz w:val="18"/>
          <w:szCs w:val="18"/>
        </w:rPr>
      </w:pPr>
    </w:p>
    <w:p w14:paraId="517E5B63" w14:textId="77777777" w:rsidR="001E2E95" w:rsidRDefault="001E2E95" w:rsidP="00FD5856">
      <w:pPr>
        <w:rPr>
          <w:rFonts w:ascii="Calibri" w:hAnsi="Calibri"/>
          <w:sz w:val="18"/>
          <w:szCs w:val="18"/>
        </w:rPr>
      </w:pPr>
    </w:p>
    <w:sectPr w:rsidR="001E2E95" w:rsidSect="0032702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BA7F8" w14:textId="77777777" w:rsidR="008D0CFF" w:rsidRDefault="008D0CFF">
      <w:r>
        <w:separator/>
      </w:r>
    </w:p>
  </w:endnote>
  <w:endnote w:type="continuationSeparator" w:id="0">
    <w:p w14:paraId="3BDC8FF6" w14:textId="77777777" w:rsidR="008D0CFF" w:rsidRDefault="008D0CFF">
      <w:r>
        <w:continuationSeparator/>
      </w:r>
    </w:p>
  </w:endnote>
  <w:endnote w:type="continuationNotice" w:id="1">
    <w:p w14:paraId="63780BA6" w14:textId="77777777" w:rsidR="008D0CFF" w:rsidRDefault="008D0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0" w14:textId="77777777" w:rsidR="008D0CFF" w:rsidRPr="007A1F0A" w:rsidRDefault="008D0CFF" w:rsidP="00C016B2">
    <w:pPr>
      <w:pStyle w:val="Footer"/>
    </w:pPr>
    <w:r w:rsidRPr="007A1F0A">
      <w:t xml:space="preserve">Registration Number:                                                           Registration Date/Time:                                           HERS Provider:                       </w:t>
    </w:r>
  </w:p>
  <w:p w14:paraId="517E5B81" w14:textId="4EAE19CD" w:rsidR="008D0CFF" w:rsidRPr="007A1F0A" w:rsidRDefault="008D0CFF" w:rsidP="00C016B2">
    <w:pPr>
      <w:pStyle w:val="Footer"/>
    </w:pPr>
    <w:r w:rsidRPr="007A1F0A">
      <w:t>CA Building Energy Efficiency Standards - 201</w:t>
    </w:r>
    <w:r>
      <w:t>9</w:t>
    </w:r>
    <w:r w:rsidRPr="007A1F0A">
      <w:t xml:space="preserve"> Residential Compliance</w:t>
    </w:r>
    <w:r w:rsidRPr="007A1F0A">
      <w:tab/>
    </w:r>
    <w:r>
      <w:t xml:space="preserve">January </w:t>
    </w:r>
    <w:del w:id="6" w:author="Markstrum, Alexis@Energy" w:date="2019-10-16T15:51:00Z">
      <w:r w:rsidDel="00027FA2">
        <w:delText>2019</w:delText>
      </w:r>
    </w:del>
    <w:ins w:id="7" w:author="Markstrum, Alexis@Energy" w:date="2019-10-16T15:51:00Z">
      <w:r w:rsidR="00027FA2">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D" w14:textId="69FE4F47" w:rsidR="008D0CFF" w:rsidRPr="007A1F0A" w:rsidRDefault="008D0CFF" w:rsidP="00C016B2">
    <w:pPr>
      <w:pStyle w:val="Footer"/>
    </w:pPr>
    <w:r w:rsidRPr="007A1F0A">
      <w:t>CA Building Energy Efficiency Standards - 201</w:t>
    </w:r>
    <w:r>
      <w:t>9</w:t>
    </w:r>
    <w:r w:rsidRPr="007A1F0A">
      <w:t xml:space="preserve"> Residential Compliance</w:t>
    </w:r>
    <w:r w:rsidRPr="007A1F0A">
      <w:tab/>
    </w:r>
    <w:r>
      <w:t xml:space="preserve">January </w:t>
    </w:r>
    <w:del w:id="8" w:author="Markstrum, Alexis@Energy" w:date="2019-10-16T15:51:00Z">
      <w:r w:rsidDel="00027FA2">
        <w:delText>2019</w:delText>
      </w:r>
    </w:del>
    <w:ins w:id="9" w:author="Markstrum, Alexis@Energy" w:date="2019-10-16T15:51:00Z">
      <w:r w:rsidR="00027FA2">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8" w14:textId="68CBBE80" w:rsidR="008D0CFF" w:rsidRPr="00AF3980" w:rsidRDefault="008D0CFF" w:rsidP="00C016B2">
    <w:pPr>
      <w:pStyle w:val="Footer"/>
    </w:pPr>
    <w:r w:rsidRPr="00AF3980">
      <w:t>CA Building Energy Efficiency Standards - 201</w:t>
    </w:r>
    <w:r>
      <w:t>9</w:t>
    </w:r>
    <w:r w:rsidRPr="00AF3980">
      <w:t xml:space="preserve"> Residential Compliance</w:t>
    </w:r>
    <w:r w:rsidRPr="00AF3980">
      <w:tab/>
    </w:r>
    <w:r>
      <w:t xml:space="preserve">January </w:t>
    </w:r>
    <w:del w:id="49" w:author="Markstrum, Alexis@Energy" w:date="2019-10-16T15:53:00Z">
      <w:r w:rsidDel="00027FA2">
        <w:delText>2019</w:delText>
      </w:r>
    </w:del>
    <w:ins w:id="50" w:author="Markstrum, Alexis@Energy" w:date="2019-10-16T15:53:00Z">
      <w:r w:rsidR="00027FA2">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4A67A" w14:textId="77777777" w:rsidR="008D0CFF" w:rsidRDefault="008D0CFF">
      <w:r>
        <w:separator/>
      </w:r>
    </w:p>
  </w:footnote>
  <w:footnote w:type="continuationSeparator" w:id="0">
    <w:p w14:paraId="70A17E0B" w14:textId="77777777" w:rsidR="008D0CFF" w:rsidRDefault="008D0CFF">
      <w:r>
        <w:continuationSeparator/>
      </w:r>
    </w:p>
  </w:footnote>
  <w:footnote w:type="continuationNotice" w:id="1">
    <w:p w14:paraId="47470D6A" w14:textId="77777777" w:rsidR="008D0CFF" w:rsidRDefault="008D0C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B" w14:textId="77777777" w:rsidR="008D0CFF" w:rsidRDefault="00CB06D0">
    <w:pPr>
      <w:pStyle w:val="Header"/>
    </w:pPr>
    <w:r>
      <w:rPr>
        <w:noProof/>
      </w:rPr>
      <w:pict w14:anchorId="517E5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7"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C" w14:textId="52DEC507" w:rsidR="008D0CFF" w:rsidRPr="007770C5" w:rsidRDefault="00CB06D0" w:rsidP="00A11522">
    <w:pPr>
      <w:suppressAutoHyphens/>
      <w:ind w:left="-90"/>
      <w:rPr>
        <w:rFonts w:ascii="Arial" w:hAnsi="Arial" w:cs="Arial"/>
        <w:sz w:val="14"/>
        <w:szCs w:val="14"/>
      </w:rPr>
    </w:pPr>
    <w:r>
      <w:rPr>
        <w:rFonts w:ascii="Arial" w:hAnsi="Arial" w:cs="Arial"/>
        <w:noProof/>
        <w:sz w:val="14"/>
        <w:szCs w:val="14"/>
      </w:rPr>
      <w:pict w14:anchorId="517E5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8"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0CFF" w:rsidRPr="007770C5">
      <w:rPr>
        <w:rFonts w:ascii="Arial" w:hAnsi="Arial" w:cs="Arial"/>
        <w:sz w:val="14"/>
        <w:szCs w:val="14"/>
      </w:rPr>
      <w:t>STATE OF CALIFORNIA</w:t>
    </w:r>
  </w:p>
  <w:p w14:paraId="517E5B6D" w14:textId="1B3E0921" w:rsidR="008D0CFF" w:rsidRPr="007770C5" w:rsidRDefault="008D0CFF" w:rsidP="00A11522">
    <w:pPr>
      <w:suppressAutoHyphens/>
      <w:ind w:left="-90"/>
      <w:rPr>
        <w:rFonts w:ascii="Arial" w:hAnsi="Arial" w:cs="Arial"/>
        <w:b/>
        <w:sz w:val="24"/>
        <w:szCs w:val="24"/>
      </w:rPr>
    </w:pPr>
    <w:r w:rsidRPr="00677AAC">
      <w:rPr>
        <w:rFonts w:ascii="Arial" w:hAnsi="Arial"/>
        <w:noProof/>
        <w:sz w:val="14"/>
      </w:rPr>
      <w:drawing>
        <wp:anchor distT="0" distB="0" distL="114300" distR="114300" simplePos="0" relativeHeight="251658249" behindDoc="0" locked="0" layoutInCell="1" allowOverlap="1" wp14:anchorId="517E5B9C" wp14:editId="527F0CA3">
          <wp:simplePos x="0" y="0"/>
          <wp:positionH relativeFrom="margin">
            <wp:posOffset>6629400</wp:posOffset>
          </wp:positionH>
          <wp:positionV relativeFrom="margin">
            <wp:posOffset>-1304925</wp:posOffset>
          </wp:positionV>
          <wp:extent cx="313055"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3055" cy="274320"/>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517E5B6E" w14:textId="5B728A51" w:rsidR="008D0CFF" w:rsidRPr="007770C5" w:rsidRDefault="008D0CFF" w:rsidP="00A11522">
    <w:pPr>
      <w:suppressAutoHyphens/>
      <w:ind w:left="-90"/>
      <w:rPr>
        <w:rFonts w:ascii="Arial" w:hAnsi="Arial" w:cs="Arial"/>
        <w:sz w:val="14"/>
        <w:szCs w:val="14"/>
      </w:rPr>
    </w:pPr>
    <w:r>
      <w:rPr>
        <w:rFonts w:ascii="Arial" w:hAnsi="Arial" w:cs="Arial"/>
        <w:sz w:val="14"/>
        <w:szCs w:val="14"/>
      </w:rPr>
      <w:t>CEC-CF2R-MCH-25f-F</w:t>
    </w:r>
    <w:r w:rsidRPr="007770C5">
      <w:rPr>
        <w:rFonts w:ascii="Arial" w:hAnsi="Arial" w:cs="Arial"/>
        <w:sz w:val="14"/>
        <w:szCs w:val="14"/>
      </w:rPr>
      <w:t xml:space="preserve"> (Revised </w:t>
    </w:r>
    <w:r>
      <w:rPr>
        <w:rFonts w:ascii="Arial" w:hAnsi="Arial" w:cs="Arial"/>
        <w:sz w:val="14"/>
        <w:szCs w:val="14"/>
      </w:rPr>
      <w:t>01/</w:t>
    </w:r>
    <w:del w:id="4" w:author="Markstrum, Alexis@Energy" w:date="2019-10-16T15:51:00Z">
      <w:r w:rsidDel="00027FA2">
        <w:rPr>
          <w:rFonts w:ascii="Arial" w:hAnsi="Arial" w:cs="Arial"/>
          <w:sz w:val="14"/>
          <w:szCs w:val="14"/>
        </w:rPr>
        <w:delText>19</w:delText>
      </w:r>
    </w:del>
    <w:ins w:id="5" w:author="Markstrum, Alexis@Energy" w:date="2019-10-16T15:51:00Z">
      <w:r w:rsidR="00027FA2">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8D0CFF" w:rsidRPr="00BC482D" w14:paraId="517E5B71" w14:textId="77777777" w:rsidTr="00A11522">
      <w:trPr>
        <w:cantSplit/>
        <w:trHeight w:val="288"/>
      </w:trPr>
      <w:tc>
        <w:tcPr>
          <w:tcW w:w="3749" w:type="pct"/>
          <w:gridSpan w:val="2"/>
          <w:tcBorders>
            <w:right w:val="nil"/>
          </w:tcBorders>
          <w:vAlign w:val="center"/>
        </w:tcPr>
        <w:p w14:paraId="517E5B6F" w14:textId="77777777" w:rsidR="008D0CFF" w:rsidRPr="00EF7B32" w:rsidRDefault="008D0CFF" w:rsidP="00BC482D">
          <w:pPr>
            <w:pStyle w:val="Style17"/>
            <w:rPr>
              <w:rFonts w:ascii="Calibri" w:hAnsi="Calibri"/>
              <w:b/>
              <w:sz w:val="20"/>
            </w:rPr>
          </w:pPr>
          <w:r w:rsidRPr="00EF7B32">
            <w:rPr>
              <w:rFonts w:ascii="Calibri" w:hAnsi="Calibri"/>
              <w:sz w:val="20"/>
            </w:rPr>
            <w:t>CERTIFICATE OF INSTALLATION</w:t>
          </w:r>
        </w:p>
      </w:tc>
      <w:tc>
        <w:tcPr>
          <w:tcW w:w="1251" w:type="pct"/>
          <w:tcBorders>
            <w:left w:val="nil"/>
          </w:tcBorders>
          <w:tcMar>
            <w:left w:w="115" w:type="dxa"/>
            <w:right w:w="115" w:type="dxa"/>
          </w:tcMar>
          <w:vAlign w:val="center"/>
        </w:tcPr>
        <w:p w14:paraId="517E5B70" w14:textId="77777777" w:rsidR="008D0CFF" w:rsidRPr="00EF7B32" w:rsidRDefault="008D0CFF" w:rsidP="00965F51">
          <w:pPr>
            <w:pStyle w:val="Style18"/>
            <w:rPr>
              <w:rFonts w:ascii="Calibri" w:hAnsi="Calibri"/>
              <w:b/>
              <w:sz w:val="20"/>
            </w:rPr>
          </w:pPr>
          <w:r w:rsidRPr="00EF7B32">
            <w:rPr>
              <w:rFonts w:ascii="Calibri" w:hAnsi="Calibri"/>
              <w:sz w:val="20"/>
            </w:rPr>
            <w:t>CF2R-MCH-25-</w:t>
          </w:r>
          <w:r>
            <w:rPr>
              <w:rFonts w:ascii="Calibri" w:hAnsi="Calibri"/>
              <w:sz w:val="20"/>
            </w:rPr>
            <w:t>E</w:t>
          </w:r>
        </w:p>
      </w:tc>
    </w:tr>
    <w:tr w:rsidR="008D0CFF" w:rsidRPr="00BC482D" w14:paraId="517E5B74" w14:textId="77777777" w:rsidTr="00A11522">
      <w:trPr>
        <w:cantSplit/>
        <w:trHeight w:val="288"/>
      </w:trPr>
      <w:tc>
        <w:tcPr>
          <w:tcW w:w="2353" w:type="pct"/>
          <w:tcBorders>
            <w:right w:val="nil"/>
          </w:tcBorders>
        </w:tcPr>
        <w:p w14:paraId="517E5B72" w14:textId="77777777" w:rsidR="008D0CFF" w:rsidRPr="00BC482D" w:rsidRDefault="008D0CFF" w:rsidP="00BC482D">
          <w:pPr>
            <w:pStyle w:val="Style19"/>
            <w:rPr>
              <w:rFonts w:ascii="Calibri" w:hAnsi="Calibri"/>
              <w:sz w:val="12"/>
              <w:szCs w:val="12"/>
            </w:rPr>
          </w:pPr>
          <w:r>
            <w:rPr>
              <w:rFonts w:ascii="Calibri" w:hAnsi="Calibri"/>
            </w:rPr>
            <w:t>Refrigerant Charge Verification – Packaged System</w:t>
          </w:r>
        </w:p>
      </w:tc>
      <w:tc>
        <w:tcPr>
          <w:tcW w:w="2647" w:type="pct"/>
          <w:gridSpan w:val="2"/>
          <w:tcBorders>
            <w:left w:val="nil"/>
          </w:tcBorders>
        </w:tcPr>
        <w:p w14:paraId="517E5B73" w14:textId="186AF5A7" w:rsidR="008D0CFF" w:rsidRPr="00BC482D" w:rsidRDefault="008D0CFF"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B06D0">
            <w:rPr>
              <w:rFonts w:ascii="Calibri" w:hAnsi="Calibri"/>
              <w:bCs/>
              <w:noProof/>
            </w:rPr>
            <w:t>1</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06D0">
            <w:rPr>
              <w:rFonts w:ascii="Calibri" w:hAnsi="Calibri"/>
              <w:bCs/>
              <w:noProof/>
            </w:rPr>
            <w:t>3</w:t>
          </w:r>
          <w:r>
            <w:rPr>
              <w:rFonts w:ascii="Calibri" w:hAnsi="Calibri"/>
              <w:bCs/>
              <w:noProof/>
            </w:rPr>
            <w:fldChar w:fldCharType="end"/>
          </w:r>
          <w:r w:rsidRPr="00BC482D">
            <w:rPr>
              <w:rFonts w:ascii="Calibri" w:hAnsi="Calibri"/>
              <w:bCs/>
            </w:rPr>
            <w:t>)</w:t>
          </w:r>
        </w:p>
      </w:tc>
    </w:tr>
    <w:tr w:rsidR="008D0CFF" w:rsidRPr="00BC482D" w14:paraId="517E5B78" w14:textId="77777777" w:rsidTr="00A11522">
      <w:trPr>
        <w:cantSplit/>
        <w:trHeight w:val="288"/>
      </w:trPr>
      <w:tc>
        <w:tcPr>
          <w:tcW w:w="0" w:type="auto"/>
        </w:tcPr>
        <w:p w14:paraId="517E5B75" w14:textId="77777777" w:rsidR="008D0CFF" w:rsidRPr="00BC482D" w:rsidRDefault="008D0CFF" w:rsidP="00BC482D">
          <w:pPr>
            <w:pStyle w:val="Style20"/>
            <w:rPr>
              <w:rFonts w:ascii="Calibri" w:hAnsi="Calibri"/>
            </w:rPr>
          </w:pPr>
          <w:r w:rsidRPr="00BC482D">
            <w:rPr>
              <w:rFonts w:ascii="Calibri" w:hAnsi="Calibri"/>
            </w:rPr>
            <w:t>Project Name:</w:t>
          </w:r>
        </w:p>
      </w:tc>
      <w:tc>
        <w:tcPr>
          <w:tcW w:w="1404" w:type="pct"/>
        </w:tcPr>
        <w:p w14:paraId="517E5B76" w14:textId="77777777" w:rsidR="008D0CFF" w:rsidRPr="00BC482D" w:rsidRDefault="008D0CFF" w:rsidP="00BC482D">
          <w:pPr>
            <w:pStyle w:val="Style20"/>
            <w:rPr>
              <w:rFonts w:ascii="Calibri" w:hAnsi="Calibri"/>
            </w:rPr>
          </w:pPr>
          <w:r w:rsidRPr="00BC482D">
            <w:rPr>
              <w:rFonts w:ascii="Calibri" w:hAnsi="Calibri"/>
            </w:rPr>
            <w:t>Enforcement Agency:</w:t>
          </w:r>
        </w:p>
      </w:tc>
      <w:tc>
        <w:tcPr>
          <w:tcW w:w="1251" w:type="pct"/>
        </w:tcPr>
        <w:p w14:paraId="517E5B77" w14:textId="77777777" w:rsidR="008D0CFF" w:rsidRPr="00BC482D" w:rsidRDefault="008D0CFF" w:rsidP="00BC482D">
          <w:pPr>
            <w:pStyle w:val="Style20"/>
            <w:rPr>
              <w:rFonts w:ascii="Calibri" w:hAnsi="Calibri"/>
            </w:rPr>
          </w:pPr>
          <w:r w:rsidRPr="00BC482D">
            <w:rPr>
              <w:rFonts w:ascii="Calibri" w:hAnsi="Calibri"/>
            </w:rPr>
            <w:t>Permit Number:</w:t>
          </w:r>
        </w:p>
      </w:tc>
    </w:tr>
    <w:tr w:rsidR="008D0CFF" w:rsidRPr="00BC482D" w14:paraId="517E5B7C" w14:textId="77777777" w:rsidTr="00A11522">
      <w:trPr>
        <w:cantSplit/>
        <w:trHeight w:val="288"/>
      </w:trPr>
      <w:tc>
        <w:tcPr>
          <w:tcW w:w="0" w:type="auto"/>
        </w:tcPr>
        <w:p w14:paraId="517E5B79" w14:textId="77777777" w:rsidR="008D0CFF" w:rsidRPr="00BC482D" w:rsidRDefault="008D0CFF" w:rsidP="00BC482D">
          <w:pPr>
            <w:pStyle w:val="Style20"/>
            <w:rPr>
              <w:rFonts w:ascii="Calibri" w:hAnsi="Calibri"/>
              <w:vertAlign w:val="superscript"/>
            </w:rPr>
          </w:pPr>
          <w:r w:rsidRPr="00BC482D">
            <w:rPr>
              <w:rFonts w:ascii="Calibri" w:hAnsi="Calibri"/>
            </w:rPr>
            <w:t>Dwelling Address:</w:t>
          </w:r>
        </w:p>
      </w:tc>
      <w:tc>
        <w:tcPr>
          <w:tcW w:w="1404" w:type="pct"/>
        </w:tcPr>
        <w:p w14:paraId="517E5B7A" w14:textId="5F56A552" w:rsidR="008D0CFF" w:rsidRPr="00BC482D" w:rsidRDefault="008D0CFF" w:rsidP="00BC482D">
          <w:pPr>
            <w:pStyle w:val="Style20"/>
            <w:rPr>
              <w:rFonts w:ascii="Calibri" w:hAnsi="Calibri"/>
              <w:vertAlign w:val="superscript"/>
            </w:rPr>
          </w:pPr>
          <w:r w:rsidRPr="00BC482D">
            <w:rPr>
              <w:rFonts w:ascii="Calibri" w:hAnsi="Calibri"/>
            </w:rPr>
            <w:t>City</w:t>
          </w:r>
          <w:r>
            <w:rPr>
              <w:rFonts w:ascii="Calibri" w:hAnsi="Calibri"/>
            </w:rPr>
            <w:t>:</w:t>
          </w:r>
        </w:p>
      </w:tc>
      <w:tc>
        <w:tcPr>
          <w:tcW w:w="1251" w:type="pct"/>
        </w:tcPr>
        <w:p w14:paraId="517E5B7B" w14:textId="1A112903" w:rsidR="008D0CFF" w:rsidRPr="00BC482D" w:rsidRDefault="008D0CFF" w:rsidP="00BC482D">
          <w:pPr>
            <w:pStyle w:val="Style20"/>
            <w:rPr>
              <w:rFonts w:ascii="Calibri" w:hAnsi="Calibri"/>
              <w:vertAlign w:val="superscript"/>
            </w:rPr>
          </w:pPr>
          <w:r w:rsidRPr="00BC482D">
            <w:rPr>
              <w:rFonts w:ascii="Calibri" w:hAnsi="Calibri"/>
            </w:rPr>
            <w:t>Zip Code</w:t>
          </w:r>
          <w:r>
            <w:rPr>
              <w:rFonts w:ascii="Calibri" w:hAnsi="Calibri"/>
            </w:rPr>
            <w:t>:</w:t>
          </w:r>
        </w:p>
      </w:tc>
    </w:tr>
  </w:tbl>
  <w:p w14:paraId="517E5B7E" w14:textId="77777777" w:rsidR="008D0CFF" w:rsidRPr="00BC482D" w:rsidRDefault="008D0CFF">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2" w14:textId="77777777" w:rsidR="008D0CFF" w:rsidRDefault="00CB06D0">
    <w:pPr>
      <w:pStyle w:val="Header"/>
    </w:pPr>
    <w:r>
      <w:rPr>
        <w:noProof/>
      </w:rPr>
      <w:pict w14:anchorId="517E5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4" w14:textId="77777777" w:rsidR="008D0CFF" w:rsidRDefault="00CB06D0">
    <w:pPr>
      <w:pStyle w:val="Header"/>
    </w:pPr>
    <w:r>
      <w:rPr>
        <w:noProof/>
      </w:rPr>
      <w:pict w14:anchorId="517E5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0"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D0CFF" w:rsidRPr="00421752" w14:paraId="517E5B87" w14:textId="77777777" w:rsidTr="00421752">
      <w:trPr>
        <w:cantSplit/>
        <w:trHeight w:val="288"/>
      </w:trPr>
      <w:tc>
        <w:tcPr>
          <w:tcW w:w="4016" w:type="pct"/>
          <w:gridSpan w:val="2"/>
          <w:tcBorders>
            <w:right w:val="nil"/>
          </w:tcBorders>
          <w:vAlign w:val="center"/>
        </w:tcPr>
        <w:p w14:paraId="517E5B85" w14:textId="084778F1" w:rsidR="008D0CFF" w:rsidRPr="00421752" w:rsidRDefault="008D0CFF"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USER INSTRUCTIONS</w:t>
          </w:r>
        </w:p>
      </w:tc>
      <w:tc>
        <w:tcPr>
          <w:tcW w:w="984" w:type="pct"/>
          <w:tcBorders>
            <w:left w:val="nil"/>
          </w:tcBorders>
          <w:tcMar>
            <w:left w:w="115" w:type="dxa"/>
            <w:right w:w="115" w:type="dxa"/>
          </w:tcMar>
          <w:vAlign w:val="center"/>
        </w:tcPr>
        <w:p w14:paraId="517E5B86" w14:textId="77777777" w:rsidR="008D0CFF" w:rsidRPr="00421752" w:rsidRDefault="008D0CFF"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8D0CFF" w:rsidRPr="00BC482D" w14:paraId="517E5B8A" w14:textId="77777777" w:rsidTr="00BC482D">
      <w:trPr>
        <w:cantSplit/>
        <w:trHeight w:val="288"/>
      </w:trPr>
      <w:tc>
        <w:tcPr>
          <w:tcW w:w="2500" w:type="pct"/>
          <w:tcBorders>
            <w:right w:val="nil"/>
          </w:tcBorders>
        </w:tcPr>
        <w:p w14:paraId="517E5B88" w14:textId="77777777" w:rsidR="008D0CFF" w:rsidRPr="00BC482D" w:rsidRDefault="008D0CFF"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89" w14:textId="23017D72" w:rsidR="008D0CFF" w:rsidRPr="00BC482D" w:rsidRDefault="008D0CFF"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B06D0">
            <w:rPr>
              <w:rFonts w:ascii="Calibri" w:hAnsi="Calibri"/>
              <w:bCs/>
              <w:noProof/>
            </w:rPr>
            <w:t>2</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06D0">
            <w:rPr>
              <w:rFonts w:ascii="Calibri" w:hAnsi="Calibri"/>
              <w:bCs/>
              <w:noProof/>
            </w:rPr>
            <w:t>2</w:t>
          </w:r>
          <w:r>
            <w:rPr>
              <w:rFonts w:ascii="Calibri" w:hAnsi="Calibri"/>
              <w:bCs/>
              <w:noProof/>
            </w:rPr>
            <w:fldChar w:fldCharType="end"/>
          </w:r>
          <w:r w:rsidRPr="00BC482D">
            <w:rPr>
              <w:rFonts w:ascii="Calibri" w:hAnsi="Calibri"/>
              <w:bCs/>
            </w:rPr>
            <w:t>)</w:t>
          </w:r>
        </w:p>
      </w:tc>
    </w:tr>
  </w:tbl>
  <w:p w14:paraId="517E5B8C" w14:textId="38F76EA6" w:rsidR="008D0CFF" w:rsidRPr="00BC482D" w:rsidRDefault="00CB06D0">
    <w:pPr>
      <w:pStyle w:val="Header"/>
      <w:rPr>
        <w:rFonts w:ascii="Calibri" w:hAnsi="Calibri"/>
      </w:rPr>
    </w:pPr>
    <w:r>
      <w:rPr>
        <w:rFonts w:ascii="Calibri" w:hAnsi="Calibri"/>
        <w:noProof/>
      </w:rPr>
      <w:pict w14:anchorId="517E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1"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E" w14:textId="77777777" w:rsidR="008D0CFF" w:rsidRDefault="00CB06D0">
    <w:pPr>
      <w:pStyle w:val="Header"/>
    </w:pPr>
    <w:r>
      <w:rPr>
        <w:noProof/>
      </w:rPr>
      <w:pict w14:anchorId="517E5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9"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F" w14:textId="77777777" w:rsidR="008D0CFF" w:rsidRDefault="00CB06D0">
    <w:pPr>
      <w:pStyle w:val="Header"/>
    </w:pPr>
    <w:r>
      <w:rPr>
        <w:noProof/>
      </w:rPr>
      <w:pict w14:anchorId="517E5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D0CFF" w:rsidRPr="00421752" w14:paraId="517E5B92" w14:textId="77777777" w:rsidTr="00421752">
      <w:trPr>
        <w:cantSplit/>
        <w:trHeight w:val="288"/>
      </w:trPr>
      <w:tc>
        <w:tcPr>
          <w:tcW w:w="4016" w:type="pct"/>
          <w:gridSpan w:val="2"/>
          <w:tcBorders>
            <w:right w:val="nil"/>
          </w:tcBorders>
          <w:vAlign w:val="center"/>
        </w:tcPr>
        <w:p w14:paraId="517E5B90" w14:textId="442311E8" w:rsidR="008D0CFF" w:rsidRPr="00421752" w:rsidRDefault="008D0CFF"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w:t>
          </w:r>
          <w:r w:rsidRPr="00FD5856">
            <w:rPr>
              <w:rFonts w:ascii="Calibri" w:hAnsi="Calibri"/>
              <w:sz w:val="20"/>
            </w:rPr>
            <w:t>DATA FIELD DEFINITIONS AND CALCULATIONS</w:t>
          </w:r>
        </w:p>
      </w:tc>
      <w:tc>
        <w:tcPr>
          <w:tcW w:w="984" w:type="pct"/>
          <w:tcBorders>
            <w:left w:val="nil"/>
          </w:tcBorders>
          <w:tcMar>
            <w:left w:w="115" w:type="dxa"/>
            <w:right w:w="115" w:type="dxa"/>
          </w:tcMar>
          <w:vAlign w:val="center"/>
        </w:tcPr>
        <w:p w14:paraId="517E5B91" w14:textId="77777777" w:rsidR="008D0CFF" w:rsidRPr="00421752" w:rsidRDefault="008D0CFF"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8D0CFF" w:rsidRPr="00BC482D" w14:paraId="517E5B95" w14:textId="77777777" w:rsidTr="00BC482D">
      <w:trPr>
        <w:cantSplit/>
        <w:trHeight w:val="288"/>
      </w:trPr>
      <w:tc>
        <w:tcPr>
          <w:tcW w:w="2500" w:type="pct"/>
          <w:tcBorders>
            <w:right w:val="nil"/>
          </w:tcBorders>
        </w:tcPr>
        <w:p w14:paraId="517E5B93" w14:textId="77777777" w:rsidR="008D0CFF" w:rsidRPr="00BC482D" w:rsidRDefault="008D0CFF"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94" w14:textId="0CFE3CAF" w:rsidR="008D0CFF" w:rsidRPr="00BC482D" w:rsidRDefault="008D0CFF"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B06D0">
            <w:rPr>
              <w:rFonts w:ascii="Calibri" w:hAnsi="Calibri"/>
              <w:bCs/>
              <w:noProof/>
            </w:rPr>
            <w:t>4</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06D0">
            <w:rPr>
              <w:rFonts w:ascii="Calibri" w:hAnsi="Calibri"/>
              <w:bCs/>
              <w:noProof/>
            </w:rPr>
            <w:t>5</w:t>
          </w:r>
          <w:r>
            <w:rPr>
              <w:rFonts w:ascii="Calibri" w:hAnsi="Calibri"/>
              <w:bCs/>
              <w:noProof/>
            </w:rPr>
            <w:fldChar w:fldCharType="end"/>
          </w:r>
          <w:r w:rsidRPr="00BC482D">
            <w:rPr>
              <w:rFonts w:ascii="Calibri" w:hAnsi="Calibri"/>
              <w:bCs/>
            </w:rPr>
            <w:t>)</w:t>
          </w:r>
        </w:p>
      </w:tc>
    </w:tr>
  </w:tbl>
  <w:p w14:paraId="517E5B97" w14:textId="1072BE76" w:rsidR="008D0CFF" w:rsidRPr="00BC482D" w:rsidRDefault="00CB06D0">
    <w:pPr>
      <w:pStyle w:val="Header"/>
      <w:rPr>
        <w:rFonts w:ascii="Calibri" w:hAnsi="Calibri"/>
      </w:rPr>
    </w:pPr>
    <w:r>
      <w:rPr>
        <w:rFonts w:ascii="Calibri" w:hAnsi="Calibri"/>
        <w:noProof/>
      </w:rPr>
      <w:pict w14:anchorId="517E5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4"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9" w14:textId="77777777" w:rsidR="008D0CFF" w:rsidRDefault="00CB06D0">
    <w:pPr>
      <w:pStyle w:val="Header"/>
    </w:pPr>
    <w:r>
      <w:rPr>
        <w:noProof/>
      </w:rPr>
      <w:pict w14:anchorId="517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A4C3A28"/>
    <w:multiLevelType w:val="hybridMultilevel"/>
    <w:tmpl w:val="BE602426"/>
    <w:lvl w:ilvl="0" w:tplc="501E00A2">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pStyle w:val="ListBullet5"/>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055339A"/>
    <w:multiLevelType w:val="hybridMultilevel"/>
    <w:tmpl w:val="7DEC2D1C"/>
    <w:lvl w:ilvl="0" w:tplc="14FEAB52">
      <w:start w:val="1"/>
      <w:numFmt w:val="decimal"/>
      <w:lvlText w:val="%1."/>
      <w:lvlJc w:val="left"/>
      <w:pPr>
        <w:ind w:left="360" w:hanging="360"/>
      </w:pPr>
      <w:rPr>
        <w:rFonts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3A83"/>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D4FAA"/>
    <w:multiLevelType w:val="hybridMultilevel"/>
    <w:tmpl w:val="06F2AFC0"/>
    <w:lvl w:ilvl="0" w:tplc="2C1A62F4">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46B38"/>
    <w:multiLevelType w:val="hybridMultilevel"/>
    <w:tmpl w:val="5114C1B0"/>
    <w:lvl w:ilvl="0" w:tplc="1DA821C6">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AB4D5F"/>
    <w:multiLevelType w:val="hybridMultilevel"/>
    <w:tmpl w:val="E77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E313D"/>
    <w:multiLevelType w:val="hybridMultilevel"/>
    <w:tmpl w:val="0BD66F82"/>
    <w:lvl w:ilvl="0" w:tplc="5F3A917A">
      <w:start w:val="1"/>
      <w:numFmt w:val="decimal"/>
      <w:lvlText w:val="%1."/>
      <w:lvlJc w:val="left"/>
      <w:pPr>
        <w:ind w:left="360" w:hanging="360"/>
      </w:pPr>
      <w:rPr>
        <w:rFonts w:cs="Times New Roman"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257613"/>
    <w:multiLevelType w:val="hybridMultilevel"/>
    <w:tmpl w:val="F92251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13"/>
  </w:num>
  <w:num w:numId="5">
    <w:abstractNumId w:val="11"/>
  </w:num>
  <w:num w:numId="6">
    <w:abstractNumId w:val="16"/>
  </w:num>
  <w:num w:numId="7">
    <w:abstractNumId w:val="7"/>
  </w:num>
  <w:num w:numId="8">
    <w:abstractNumId w:val="6"/>
  </w:num>
  <w:num w:numId="9">
    <w:abstractNumId w:val="14"/>
  </w:num>
  <w:num w:numId="10">
    <w:abstractNumId w:val="8"/>
  </w:num>
  <w:num w:numId="11">
    <w:abstractNumId w:val="10"/>
  </w:num>
  <w:num w:numId="12">
    <w:abstractNumId w:val="15"/>
  </w:num>
  <w:num w:numId="13">
    <w:abstractNumId w:val="5"/>
  </w:num>
  <w:num w:numId="14">
    <w:abstractNumId w:val="4"/>
  </w:num>
  <w:num w:numId="15">
    <w:abstractNumId w:val="12"/>
  </w:num>
  <w:num w:numId="16">
    <w:abstractNumId w:val="9"/>
  </w:num>
  <w:num w:numId="17">
    <w:abstractNumId w:val="6"/>
  </w:num>
  <w:num w:numId="1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356B"/>
    <w:rsid w:val="000206B5"/>
    <w:rsid w:val="00027FA2"/>
    <w:rsid w:val="000518A4"/>
    <w:rsid w:val="00062EF2"/>
    <w:rsid w:val="00067753"/>
    <w:rsid w:val="00084685"/>
    <w:rsid w:val="00097C1B"/>
    <w:rsid w:val="000C0926"/>
    <w:rsid w:val="000E27BA"/>
    <w:rsid w:val="000F1B3E"/>
    <w:rsid w:val="000F4B46"/>
    <w:rsid w:val="000F564E"/>
    <w:rsid w:val="00104273"/>
    <w:rsid w:val="00122CEE"/>
    <w:rsid w:val="00124A62"/>
    <w:rsid w:val="001377CE"/>
    <w:rsid w:val="00184B7B"/>
    <w:rsid w:val="0018604B"/>
    <w:rsid w:val="001919CD"/>
    <w:rsid w:val="00191FB8"/>
    <w:rsid w:val="00193B12"/>
    <w:rsid w:val="001B1579"/>
    <w:rsid w:val="001B5E51"/>
    <w:rsid w:val="001D40A4"/>
    <w:rsid w:val="001D49B7"/>
    <w:rsid w:val="001D6CBF"/>
    <w:rsid w:val="001E2E95"/>
    <w:rsid w:val="001F27DA"/>
    <w:rsid w:val="001F3053"/>
    <w:rsid w:val="002056C3"/>
    <w:rsid w:val="002137F8"/>
    <w:rsid w:val="00233489"/>
    <w:rsid w:val="0024734D"/>
    <w:rsid w:val="002648C5"/>
    <w:rsid w:val="002716DD"/>
    <w:rsid w:val="002A4813"/>
    <w:rsid w:val="002B57AA"/>
    <w:rsid w:val="002C5889"/>
    <w:rsid w:val="002E4FAF"/>
    <w:rsid w:val="002F74E4"/>
    <w:rsid w:val="00307FA1"/>
    <w:rsid w:val="00310CEA"/>
    <w:rsid w:val="0032702E"/>
    <w:rsid w:val="003456CB"/>
    <w:rsid w:val="00351272"/>
    <w:rsid w:val="003A0FF7"/>
    <w:rsid w:val="003A556F"/>
    <w:rsid w:val="003A68C2"/>
    <w:rsid w:val="003C277F"/>
    <w:rsid w:val="003C28DA"/>
    <w:rsid w:val="003C3734"/>
    <w:rsid w:val="003C5668"/>
    <w:rsid w:val="003D5AE9"/>
    <w:rsid w:val="003E1009"/>
    <w:rsid w:val="003E696D"/>
    <w:rsid w:val="003E6C90"/>
    <w:rsid w:val="004144EF"/>
    <w:rsid w:val="00414ABE"/>
    <w:rsid w:val="00421752"/>
    <w:rsid w:val="00426302"/>
    <w:rsid w:val="00427FE4"/>
    <w:rsid w:val="00444467"/>
    <w:rsid w:val="004567B1"/>
    <w:rsid w:val="00473B68"/>
    <w:rsid w:val="00480A80"/>
    <w:rsid w:val="00482796"/>
    <w:rsid w:val="00483314"/>
    <w:rsid w:val="0049023B"/>
    <w:rsid w:val="004A27DE"/>
    <w:rsid w:val="004A283E"/>
    <w:rsid w:val="004A4C23"/>
    <w:rsid w:val="004B2C9A"/>
    <w:rsid w:val="004B572B"/>
    <w:rsid w:val="004C1875"/>
    <w:rsid w:val="004C42AA"/>
    <w:rsid w:val="004F3D4C"/>
    <w:rsid w:val="004F5DE9"/>
    <w:rsid w:val="005060EB"/>
    <w:rsid w:val="005217A4"/>
    <w:rsid w:val="005248DB"/>
    <w:rsid w:val="0055570D"/>
    <w:rsid w:val="0055602D"/>
    <w:rsid w:val="00560AE4"/>
    <w:rsid w:val="00577FA7"/>
    <w:rsid w:val="00596D7E"/>
    <w:rsid w:val="005B4BA0"/>
    <w:rsid w:val="005C3193"/>
    <w:rsid w:val="005C7D08"/>
    <w:rsid w:val="005D47C1"/>
    <w:rsid w:val="00601170"/>
    <w:rsid w:val="0061114D"/>
    <w:rsid w:val="00611402"/>
    <w:rsid w:val="0063030F"/>
    <w:rsid w:val="006420F8"/>
    <w:rsid w:val="00661FE9"/>
    <w:rsid w:val="00677AAC"/>
    <w:rsid w:val="006800DB"/>
    <w:rsid w:val="006A7450"/>
    <w:rsid w:val="006B1BA5"/>
    <w:rsid w:val="006B1C28"/>
    <w:rsid w:val="006B2026"/>
    <w:rsid w:val="006C11E3"/>
    <w:rsid w:val="006C13DC"/>
    <w:rsid w:val="006C1BBE"/>
    <w:rsid w:val="00700ABE"/>
    <w:rsid w:val="00704AE4"/>
    <w:rsid w:val="00706A96"/>
    <w:rsid w:val="007116B9"/>
    <w:rsid w:val="00731BAB"/>
    <w:rsid w:val="007377E9"/>
    <w:rsid w:val="00745E2D"/>
    <w:rsid w:val="007503B7"/>
    <w:rsid w:val="00751EE3"/>
    <w:rsid w:val="007661DA"/>
    <w:rsid w:val="00777B2F"/>
    <w:rsid w:val="007924A7"/>
    <w:rsid w:val="007936C3"/>
    <w:rsid w:val="00796B85"/>
    <w:rsid w:val="007A1F0A"/>
    <w:rsid w:val="007B59F5"/>
    <w:rsid w:val="007B6410"/>
    <w:rsid w:val="007D6BD3"/>
    <w:rsid w:val="007F36D1"/>
    <w:rsid w:val="007F5E7D"/>
    <w:rsid w:val="00803995"/>
    <w:rsid w:val="00807CA2"/>
    <w:rsid w:val="00810E72"/>
    <w:rsid w:val="00815F5F"/>
    <w:rsid w:val="00821616"/>
    <w:rsid w:val="0082587D"/>
    <w:rsid w:val="008365F3"/>
    <w:rsid w:val="00837FDC"/>
    <w:rsid w:val="00875738"/>
    <w:rsid w:val="0088183F"/>
    <w:rsid w:val="00891703"/>
    <w:rsid w:val="00896ADC"/>
    <w:rsid w:val="008B4C10"/>
    <w:rsid w:val="008C7372"/>
    <w:rsid w:val="008C74F2"/>
    <w:rsid w:val="008D010B"/>
    <w:rsid w:val="008D0CFF"/>
    <w:rsid w:val="008E515C"/>
    <w:rsid w:val="008F04BF"/>
    <w:rsid w:val="008F3C96"/>
    <w:rsid w:val="00935069"/>
    <w:rsid w:val="0094659A"/>
    <w:rsid w:val="00956D4E"/>
    <w:rsid w:val="00965F51"/>
    <w:rsid w:val="00975991"/>
    <w:rsid w:val="009A07D1"/>
    <w:rsid w:val="009B39AA"/>
    <w:rsid w:val="009B779C"/>
    <w:rsid w:val="009C7EDF"/>
    <w:rsid w:val="009F1D68"/>
    <w:rsid w:val="009F44CD"/>
    <w:rsid w:val="00A01C12"/>
    <w:rsid w:val="00A1093E"/>
    <w:rsid w:val="00A11522"/>
    <w:rsid w:val="00A1558A"/>
    <w:rsid w:val="00A16520"/>
    <w:rsid w:val="00A24335"/>
    <w:rsid w:val="00A421F6"/>
    <w:rsid w:val="00A43309"/>
    <w:rsid w:val="00A56DE9"/>
    <w:rsid w:val="00A57F9B"/>
    <w:rsid w:val="00A6230C"/>
    <w:rsid w:val="00A728D9"/>
    <w:rsid w:val="00A841BB"/>
    <w:rsid w:val="00A9008F"/>
    <w:rsid w:val="00AA411D"/>
    <w:rsid w:val="00AD4421"/>
    <w:rsid w:val="00AF2C4A"/>
    <w:rsid w:val="00AF2F4E"/>
    <w:rsid w:val="00AF3980"/>
    <w:rsid w:val="00B15612"/>
    <w:rsid w:val="00B26953"/>
    <w:rsid w:val="00B306F6"/>
    <w:rsid w:val="00B43545"/>
    <w:rsid w:val="00B47B80"/>
    <w:rsid w:val="00B66964"/>
    <w:rsid w:val="00B818A5"/>
    <w:rsid w:val="00B96756"/>
    <w:rsid w:val="00BA7A5A"/>
    <w:rsid w:val="00BB487F"/>
    <w:rsid w:val="00BB4BEC"/>
    <w:rsid w:val="00BC482D"/>
    <w:rsid w:val="00BE11B0"/>
    <w:rsid w:val="00BE314F"/>
    <w:rsid w:val="00BF0AAE"/>
    <w:rsid w:val="00BF0E49"/>
    <w:rsid w:val="00C00E53"/>
    <w:rsid w:val="00C016B2"/>
    <w:rsid w:val="00C02166"/>
    <w:rsid w:val="00C13A22"/>
    <w:rsid w:val="00C27709"/>
    <w:rsid w:val="00C45324"/>
    <w:rsid w:val="00C621A0"/>
    <w:rsid w:val="00C65938"/>
    <w:rsid w:val="00C76C40"/>
    <w:rsid w:val="00CB06D0"/>
    <w:rsid w:val="00CB3381"/>
    <w:rsid w:val="00CC1E11"/>
    <w:rsid w:val="00CC5ABE"/>
    <w:rsid w:val="00CD6746"/>
    <w:rsid w:val="00CE0378"/>
    <w:rsid w:val="00CF3C01"/>
    <w:rsid w:val="00D26602"/>
    <w:rsid w:val="00D32F39"/>
    <w:rsid w:val="00D410BE"/>
    <w:rsid w:val="00D75B25"/>
    <w:rsid w:val="00D93FDF"/>
    <w:rsid w:val="00DB3D21"/>
    <w:rsid w:val="00DC11C0"/>
    <w:rsid w:val="00DC3BD6"/>
    <w:rsid w:val="00DD1222"/>
    <w:rsid w:val="00DD2E7C"/>
    <w:rsid w:val="00DD4F0A"/>
    <w:rsid w:val="00DE0C35"/>
    <w:rsid w:val="00E00874"/>
    <w:rsid w:val="00E05304"/>
    <w:rsid w:val="00E124AE"/>
    <w:rsid w:val="00E1559D"/>
    <w:rsid w:val="00E235EF"/>
    <w:rsid w:val="00E23A4F"/>
    <w:rsid w:val="00E23AFA"/>
    <w:rsid w:val="00E46810"/>
    <w:rsid w:val="00E61F6D"/>
    <w:rsid w:val="00EA7CA8"/>
    <w:rsid w:val="00EB6133"/>
    <w:rsid w:val="00EB78C0"/>
    <w:rsid w:val="00ED10DE"/>
    <w:rsid w:val="00ED256C"/>
    <w:rsid w:val="00ED33D0"/>
    <w:rsid w:val="00ED35EA"/>
    <w:rsid w:val="00EF6C66"/>
    <w:rsid w:val="00EF7B32"/>
    <w:rsid w:val="00F10646"/>
    <w:rsid w:val="00F1064B"/>
    <w:rsid w:val="00F2096E"/>
    <w:rsid w:val="00F36F8A"/>
    <w:rsid w:val="00F51F01"/>
    <w:rsid w:val="00F54ACB"/>
    <w:rsid w:val="00F65C4C"/>
    <w:rsid w:val="00F719F9"/>
    <w:rsid w:val="00F738A9"/>
    <w:rsid w:val="00F8506C"/>
    <w:rsid w:val="00FA0C1E"/>
    <w:rsid w:val="00FB2F89"/>
    <w:rsid w:val="00FB3143"/>
    <w:rsid w:val="00FC431E"/>
    <w:rsid w:val="00FD5856"/>
    <w:rsid w:val="00FE5B64"/>
    <w:rsid w:val="00FF0509"/>
    <w:rsid w:val="00FF5B80"/>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517E59AB"/>
  <w15:docId w15:val="{E3783888-F4BD-4835-91BA-657FAFB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1BA5"/>
    <w:rPr>
      <w:rFonts w:cs="Times New Roman"/>
      <w:b/>
      <w:sz w:val="30"/>
    </w:rPr>
  </w:style>
  <w:style w:type="character" w:customStyle="1" w:styleId="Heading2Char">
    <w:name w:val="Heading 2 Char"/>
    <w:aliases w:val="h2 Char,h21 Char,h22 Char"/>
    <w:basedOn w:val="DefaultParagraphFont"/>
    <w:link w:val="Heading2"/>
    <w:uiPriority w:val="99"/>
    <w:locked/>
    <w:rsid w:val="0010427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6B1BA5"/>
    <w:rPr>
      <w:rFonts w:ascii="Arial Black" w:hAnsi="Arial Black"/>
      <w:szCs w:val="20"/>
    </w:rPr>
  </w:style>
  <w:style w:type="paragraph" w:customStyle="1" w:styleId="Style2">
    <w:name w:val="Style2"/>
    <w:basedOn w:val="Normal"/>
    <w:uiPriority w:val="99"/>
    <w:rsid w:val="006B1BA5"/>
    <w:pPr>
      <w:spacing w:before="120"/>
    </w:pPr>
  </w:style>
  <w:style w:type="paragraph" w:customStyle="1" w:styleId="Style3">
    <w:name w:val="Style3"/>
    <w:basedOn w:val="Normal"/>
    <w:autoRedefine/>
    <w:uiPriority w:val="99"/>
    <w:rsid w:val="006B1BA5"/>
    <w:pPr>
      <w:spacing w:before="120"/>
    </w:pPr>
  </w:style>
  <w:style w:type="paragraph" w:customStyle="1" w:styleId="Style4">
    <w:name w:val="Style4"/>
    <w:basedOn w:val="Normal"/>
    <w:uiPriority w:val="99"/>
    <w:rsid w:val="006B1BA5"/>
    <w:pPr>
      <w:tabs>
        <w:tab w:val="num" w:pos="720"/>
      </w:tabs>
      <w:spacing w:before="120"/>
      <w:ind w:left="720" w:hanging="360"/>
    </w:pPr>
    <w:rPr>
      <w:sz w:val="22"/>
    </w:rPr>
  </w:style>
  <w:style w:type="paragraph" w:customStyle="1" w:styleId="Style5">
    <w:name w:val="Style5"/>
    <w:basedOn w:val="Normal"/>
    <w:autoRedefine/>
    <w:uiPriority w:val="99"/>
    <w:rsid w:val="006B1BA5"/>
    <w:pPr>
      <w:spacing w:before="120"/>
    </w:pPr>
    <w:rPr>
      <w:sz w:val="22"/>
    </w:rPr>
  </w:style>
  <w:style w:type="paragraph" w:customStyle="1" w:styleId="Style6">
    <w:name w:val="Style6"/>
    <w:basedOn w:val="Normal"/>
    <w:uiPriority w:val="99"/>
    <w:rsid w:val="006B1BA5"/>
    <w:pPr>
      <w:spacing w:before="120"/>
    </w:pPr>
    <w:rPr>
      <w:sz w:val="22"/>
      <w:szCs w:val="22"/>
    </w:rPr>
  </w:style>
  <w:style w:type="paragraph" w:customStyle="1" w:styleId="Style8">
    <w:name w:val="Style8"/>
    <w:basedOn w:val="Heading2"/>
    <w:uiPriority w:val="99"/>
    <w:rsid w:val="006B1BA5"/>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C016B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C016B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36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6B1B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6B1BA5"/>
    <w:rPr>
      <w:rFonts w:cs="Times New Roman"/>
      <w:b/>
      <w:bCs/>
    </w:rPr>
  </w:style>
  <w:style w:type="paragraph" w:styleId="Header">
    <w:name w:val="header"/>
    <w:basedOn w:val="Normal"/>
    <w:link w:val="HeaderChar"/>
    <w:uiPriority w:val="99"/>
    <w:rsid w:val="006B1BA5"/>
    <w:pPr>
      <w:tabs>
        <w:tab w:val="center" w:pos="4320"/>
        <w:tab w:val="right" w:pos="8640"/>
      </w:tabs>
    </w:pPr>
  </w:style>
  <w:style w:type="character" w:customStyle="1" w:styleId="HeaderChar">
    <w:name w:val="Header Char"/>
    <w:basedOn w:val="DefaultParagraphFont"/>
    <w:link w:val="Header"/>
    <w:uiPriority w:val="99"/>
    <w:locked/>
    <w:rsid w:val="006B1BA5"/>
    <w:rPr>
      <w:rFonts w:cs="Times New Roman"/>
    </w:rPr>
  </w:style>
  <w:style w:type="paragraph" w:styleId="FootnoteText">
    <w:name w:val="footnote text"/>
    <w:basedOn w:val="Normal"/>
    <w:link w:val="FootnoteTextChar"/>
    <w:uiPriority w:val="99"/>
    <w:semiHidden/>
    <w:rsid w:val="006B1BA5"/>
  </w:style>
  <w:style w:type="character" w:customStyle="1" w:styleId="FootnoteTextChar">
    <w:name w:val="Footnote Text Char"/>
    <w:basedOn w:val="DefaultParagraphFont"/>
    <w:link w:val="FootnoteText"/>
    <w:uiPriority w:val="99"/>
    <w:semiHidden/>
    <w:locked/>
    <w:rsid w:val="006C1BBE"/>
    <w:rPr>
      <w:rFonts w:cs="Times New Roman"/>
      <w:lang w:val="en-US" w:eastAsia="en-US" w:bidi="ar-SA"/>
    </w:rPr>
  </w:style>
  <w:style w:type="paragraph" w:styleId="ListNumber3">
    <w:name w:val="List Number 3"/>
    <w:basedOn w:val="Normal"/>
    <w:uiPriority w:val="99"/>
    <w:rsid w:val="006B1BA5"/>
    <w:pPr>
      <w:numPr>
        <w:numId w:val="4"/>
      </w:numPr>
    </w:pPr>
  </w:style>
  <w:style w:type="paragraph" w:customStyle="1" w:styleId="doublelineabove">
    <w:name w:val="double line above"/>
    <w:basedOn w:val="Normal"/>
    <w:uiPriority w:val="99"/>
    <w:rsid w:val="006B1BA5"/>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6B1BA5"/>
    <w:pPr>
      <w:widowControl w:val="0"/>
      <w:tabs>
        <w:tab w:val="left" w:pos="357"/>
      </w:tabs>
      <w:spacing w:line="255" w:lineRule="atLeast"/>
      <w:ind w:left="1083" w:hanging="357"/>
    </w:pPr>
    <w:rPr>
      <w:sz w:val="24"/>
    </w:rPr>
  </w:style>
  <w:style w:type="paragraph" w:styleId="BlockText">
    <w:name w:val="Block Text"/>
    <w:basedOn w:val="Normal"/>
    <w:uiPriority w:val="99"/>
    <w:rsid w:val="006B1BA5"/>
    <w:pPr>
      <w:spacing w:after="120"/>
      <w:ind w:left="1440" w:right="1440"/>
    </w:pPr>
  </w:style>
  <w:style w:type="paragraph" w:styleId="BalloonText">
    <w:name w:val="Balloon Text"/>
    <w:basedOn w:val="Normal"/>
    <w:link w:val="BalloonTextChar"/>
    <w:uiPriority w:val="99"/>
    <w:semiHidden/>
    <w:rsid w:val="006B1B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4273"/>
    <w:rPr>
      <w:rFonts w:cs="Times New Roman"/>
      <w:sz w:val="2"/>
    </w:rPr>
  </w:style>
  <w:style w:type="character" w:styleId="CommentReference">
    <w:name w:val="annotation reference"/>
    <w:basedOn w:val="DefaultParagraphFont"/>
    <w:uiPriority w:val="99"/>
    <w:semiHidden/>
    <w:rsid w:val="006B1BA5"/>
    <w:rPr>
      <w:rFonts w:cs="Times New Roman"/>
      <w:sz w:val="16"/>
      <w:szCs w:val="16"/>
    </w:rPr>
  </w:style>
  <w:style w:type="paragraph" w:styleId="Revision">
    <w:name w:val="Revision"/>
    <w:hidden/>
    <w:uiPriority w:val="99"/>
    <w:semiHidden/>
    <w:rsid w:val="006B1BA5"/>
    <w:rPr>
      <w:sz w:val="20"/>
      <w:szCs w:val="20"/>
    </w:rPr>
  </w:style>
  <w:style w:type="table" w:styleId="TableGrid">
    <w:name w:val="Table Grid"/>
    <w:basedOn w:val="TableNormal"/>
    <w:uiPriority w:val="99"/>
    <w:rsid w:val="006B1BA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6B1BA5"/>
    <w:rPr>
      <w:rFonts w:cs="Times New Roman"/>
      <w:i/>
      <w:iCs/>
    </w:rPr>
  </w:style>
  <w:style w:type="paragraph" w:customStyle="1" w:styleId="Style1">
    <w:name w:val="Style1"/>
    <w:link w:val="Style1Char"/>
    <w:uiPriority w:val="99"/>
    <w:rsid w:val="006B1BA5"/>
    <w:rPr>
      <w:b/>
      <w:sz w:val="20"/>
      <w:szCs w:val="24"/>
    </w:rPr>
  </w:style>
  <w:style w:type="character" w:customStyle="1" w:styleId="Style1Char">
    <w:name w:val="Style1 Char"/>
    <w:basedOn w:val="DefaultParagraphFont"/>
    <w:link w:val="Style1"/>
    <w:uiPriority w:val="99"/>
    <w:locked/>
    <w:rsid w:val="006B1BA5"/>
    <w:rPr>
      <w:rFonts w:cs="Times New Roman"/>
      <w:b/>
      <w:sz w:val="24"/>
      <w:szCs w:val="24"/>
      <w:lang w:val="en-US" w:eastAsia="en-US" w:bidi="ar-SA"/>
    </w:rPr>
  </w:style>
  <w:style w:type="paragraph" w:styleId="ListParagraph">
    <w:name w:val="List Paragraph"/>
    <w:basedOn w:val="Normal"/>
    <w:uiPriority w:val="34"/>
    <w:qFormat/>
    <w:rsid w:val="006B1BA5"/>
    <w:pPr>
      <w:ind w:left="720"/>
      <w:contextualSpacing/>
    </w:pPr>
  </w:style>
  <w:style w:type="paragraph" w:customStyle="1" w:styleId="cf6rfooter20081113">
    <w:name w:val="cf6rfooter20081113"/>
    <w:basedOn w:val="Footer"/>
    <w:link w:val="cf6rfooter20081113Char"/>
    <w:uiPriority w:val="99"/>
    <w:rsid w:val="006B1BA5"/>
    <w:pPr>
      <w:tabs>
        <w:tab w:val="right" w:pos="9900"/>
      </w:tabs>
    </w:pPr>
  </w:style>
  <w:style w:type="character" w:customStyle="1" w:styleId="cf6rfooter20081113Char">
    <w:name w:val="cf6rfooter20081113 Char"/>
    <w:basedOn w:val="FooterChar"/>
    <w:link w:val="cf6rfooter20081113"/>
    <w:uiPriority w:val="99"/>
    <w:locked/>
    <w:rsid w:val="006B1BA5"/>
    <w:rPr>
      <w:rFonts w:ascii="Calibri" w:hAnsi="Calibri" w:cs="Times New Roman"/>
      <w:sz w:val="20"/>
      <w:szCs w:val="20"/>
    </w:rPr>
  </w:style>
  <w:style w:type="paragraph" w:customStyle="1" w:styleId="Style17">
    <w:name w:val="Style17"/>
    <w:basedOn w:val="Heading1"/>
    <w:link w:val="Style17Char"/>
    <w:uiPriority w:val="99"/>
    <w:rsid w:val="00BC482D"/>
    <w:rPr>
      <w:rFonts w:ascii="Cambria" w:hAnsi="Cambria"/>
      <w:b w:val="0"/>
      <w:bCs/>
    </w:rPr>
  </w:style>
  <w:style w:type="paragraph" w:customStyle="1" w:styleId="Style18">
    <w:name w:val="Style18"/>
    <w:basedOn w:val="Heading1"/>
    <w:link w:val="Style18Char"/>
    <w:uiPriority w:val="99"/>
    <w:rsid w:val="00BC482D"/>
    <w:pPr>
      <w:jc w:val="right"/>
    </w:pPr>
    <w:rPr>
      <w:rFonts w:ascii="Cambria" w:hAnsi="Cambria"/>
      <w:b w:val="0"/>
      <w:bCs/>
    </w:rPr>
  </w:style>
  <w:style w:type="character" w:customStyle="1" w:styleId="Style17Char">
    <w:name w:val="Style17 Char"/>
    <w:basedOn w:val="Heading1Char"/>
    <w:link w:val="Style17"/>
    <w:uiPriority w:val="99"/>
    <w:locked/>
    <w:rsid w:val="00BC482D"/>
    <w:rPr>
      <w:rFonts w:ascii="Cambria" w:hAnsi="Cambria" w:cs="Times New Roman"/>
      <w:b/>
      <w:bCs/>
      <w:sz w:val="30"/>
    </w:rPr>
  </w:style>
  <w:style w:type="paragraph" w:customStyle="1" w:styleId="Style19">
    <w:name w:val="Style19"/>
    <w:basedOn w:val="Normal"/>
    <w:link w:val="Style19Char"/>
    <w:uiPriority w:val="99"/>
    <w:rsid w:val="00BC482D"/>
    <w:pPr>
      <w:tabs>
        <w:tab w:val="right" w:pos="10543"/>
      </w:tabs>
    </w:pPr>
    <w:rPr>
      <w:rFonts w:ascii="Cambria" w:hAnsi="Cambria"/>
      <w:bCs/>
    </w:rPr>
  </w:style>
  <w:style w:type="character" w:customStyle="1" w:styleId="Style18Char">
    <w:name w:val="Style18 Char"/>
    <w:basedOn w:val="Heading1Char"/>
    <w:link w:val="Style18"/>
    <w:uiPriority w:val="99"/>
    <w:locked/>
    <w:rsid w:val="00BC482D"/>
    <w:rPr>
      <w:rFonts w:ascii="Cambria" w:hAnsi="Cambria" w:cs="Times New Roman"/>
      <w:b/>
      <w:bCs/>
      <w:sz w:val="30"/>
    </w:rPr>
  </w:style>
  <w:style w:type="paragraph" w:customStyle="1" w:styleId="Style20">
    <w:name w:val="Style20"/>
    <w:basedOn w:val="Normal"/>
    <w:link w:val="Style20Char"/>
    <w:uiPriority w:val="99"/>
    <w:rsid w:val="00BC482D"/>
    <w:rPr>
      <w:rFonts w:ascii="Cambria" w:hAnsi="Cambria"/>
      <w:sz w:val="12"/>
      <w:szCs w:val="12"/>
    </w:rPr>
  </w:style>
  <w:style w:type="character" w:customStyle="1" w:styleId="Style19Char">
    <w:name w:val="Style19 Char"/>
    <w:basedOn w:val="DefaultParagraphFont"/>
    <w:link w:val="Style19"/>
    <w:uiPriority w:val="99"/>
    <w:locked/>
    <w:rsid w:val="00BC482D"/>
    <w:rPr>
      <w:rFonts w:ascii="Cambria" w:hAnsi="Cambria" w:cs="Times New Roman"/>
      <w:bCs/>
    </w:rPr>
  </w:style>
  <w:style w:type="character" w:customStyle="1" w:styleId="Style20Char">
    <w:name w:val="Style20 Char"/>
    <w:basedOn w:val="DefaultParagraphFont"/>
    <w:link w:val="Style20"/>
    <w:uiPriority w:val="99"/>
    <w:locked/>
    <w:rsid w:val="00BC482D"/>
    <w:rPr>
      <w:rFonts w:ascii="Cambria" w:hAnsi="Cambria" w:cs="Times New Roman"/>
      <w:sz w:val="12"/>
      <w:szCs w:val="12"/>
    </w:rPr>
  </w:style>
  <w:style w:type="paragraph" w:customStyle="1" w:styleId="BulletCALetter">
    <w:name w:val="Bullet C (A. Letter)"/>
    <w:basedOn w:val="Normal"/>
    <w:uiPriority w:val="99"/>
    <w:rsid w:val="00935069"/>
    <w:pPr>
      <w:suppressAutoHyphens/>
      <w:spacing w:before="120"/>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0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35F5B-69BB-4BAF-8494-2820E5EE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jmiller20131211</dc:creator>
  <cp:lastModifiedBy>Markstrum, Alexis@Energy</cp:lastModifiedBy>
  <cp:revision>2</cp:revision>
  <dcterms:created xsi:type="dcterms:W3CDTF">2019-12-03T15:46:00Z</dcterms:created>
  <dcterms:modified xsi:type="dcterms:W3CDTF">2019-12-03T15:46:00Z</dcterms:modified>
</cp:coreProperties>
</file>
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3.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4.xml" ContentType="application/vnd.openxmlformats-officedocument.wordprocessingml.footer+xml"/>
  <Override PartName="/word/header9.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4989"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4A0" w:firstRow="1" w:lastRow="0" w:firstColumn="1" w:lastColumn="0" w:noHBand="0" w:noVBand="1"/>
      </w:tblPr>
      <w:tblGrid>
        <w:gridCol w:w="1647"/>
        <w:gridCol w:w="1800"/>
        <w:gridCol w:w="1890"/>
        <w:gridCol w:w="1800"/>
        <w:gridCol w:w="1980"/>
        <w:gridCol w:w="1889"/>
      </w:tblGrid>
      <w:tr w:rsidR="00566A90" w:rsidRPr="009577D0" w14:paraId="46D5A5C5" w14:textId="09839B81" w:rsidTr="00566A90">
        <w:trPr>
          <w:trHeight w:val="158"/>
        </w:trPr>
        <w:tc>
          <w:tcPr>
            <w:tcW w:w="11005" w:type="dxa"/>
            <w:gridSpan w:val="6"/>
          </w:tcPr>
          <w:p w14:paraId="0C3CD7EE" w14:textId="2F03DED3" w:rsidR="00566A90" w:rsidRDefault="00566A90" w:rsidP="005057DF">
            <w:pPr>
              <w:spacing w:after="0" w:line="240" w:lineRule="auto"/>
              <w:rPr>
                <w:rFonts w:asciiTheme="minorHAnsi" w:hAnsiTheme="minorHAnsi"/>
                <w:b/>
                <w:sz w:val="18"/>
                <w:szCs w:val="18"/>
              </w:rPr>
            </w:pPr>
            <w:bookmarkStart w:id="0" w:name="_GoBack"/>
            <w:bookmarkEnd w:id="0"/>
            <w:r w:rsidRPr="00FF77DD">
              <w:rPr>
                <w:rFonts w:asciiTheme="minorHAnsi" w:hAnsiTheme="minorHAnsi"/>
                <w:b/>
                <w:sz w:val="20"/>
                <w:szCs w:val="18"/>
              </w:rPr>
              <w:t>A. Whole House Fan (WHF) Equipment Information</w:t>
            </w:r>
          </w:p>
          <w:tbl>
            <w:tblPr>
              <w:tblW w:w="3483"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4A0" w:firstRow="1" w:lastRow="0" w:firstColumn="1" w:lastColumn="0" w:noHBand="0" w:noVBand="1"/>
            </w:tblPr>
            <w:tblGrid>
              <w:gridCol w:w="7507"/>
            </w:tblGrid>
            <w:tr w:rsidR="00566A90" w:rsidRPr="00487F56" w14:paraId="17D42F17" w14:textId="77777777" w:rsidTr="00566A90">
              <w:trPr>
                <w:trHeight w:val="158"/>
              </w:trPr>
              <w:tc>
                <w:tcPr>
                  <w:tcW w:w="8886" w:type="dxa"/>
                  <w:tcBorders>
                    <w:top w:val="nil"/>
                    <w:left w:val="nil"/>
                    <w:bottom w:val="nil"/>
                    <w:right w:val="nil"/>
                  </w:tcBorders>
                  <w:vAlign w:val="center"/>
                </w:tcPr>
                <w:p w14:paraId="153470B3" w14:textId="77777777" w:rsidR="00566A90" w:rsidRPr="00487F56" w:rsidRDefault="00566A90" w:rsidP="003A6D01">
                  <w:pPr>
                    <w:spacing w:after="0" w:line="240" w:lineRule="auto"/>
                    <w:ind w:left="-115"/>
                    <w:rPr>
                      <w:rFonts w:asciiTheme="minorHAnsi" w:hAnsiTheme="minorHAnsi"/>
                      <w:sz w:val="18"/>
                      <w:szCs w:val="18"/>
                    </w:rPr>
                  </w:pPr>
                  <w:r w:rsidRPr="00487F56">
                    <w:rPr>
                      <w:rFonts w:asciiTheme="minorHAnsi" w:hAnsiTheme="minorHAnsi"/>
                      <w:sz w:val="18"/>
                      <w:szCs w:val="18"/>
                    </w:rPr>
                    <w:t>Requirements for Whole House Fans are given in Section 150.1(c)12</w:t>
                  </w:r>
                </w:p>
              </w:tc>
            </w:tr>
          </w:tbl>
          <w:p w14:paraId="18F14C1A" w14:textId="77777777" w:rsidR="00566A90" w:rsidRPr="00FF77DD" w:rsidRDefault="00566A90" w:rsidP="005057DF">
            <w:pPr>
              <w:spacing w:after="0" w:line="240" w:lineRule="auto"/>
              <w:rPr>
                <w:rFonts w:asciiTheme="minorHAnsi" w:hAnsiTheme="minorHAnsi"/>
                <w:b/>
                <w:sz w:val="20"/>
                <w:szCs w:val="18"/>
              </w:rPr>
            </w:pPr>
          </w:p>
        </w:tc>
      </w:tr>
      <w:tr w:rsidR="00566A90" w:rsidRPr="009577D0" w14:paraId="46D5A5CB" w14:textId="7868D793" w:rsidTr="00566A90">
        <w:trPr>
          <w:trHeight w:val="144"/>
        </w:trPr>
        <w:tc>
          <w:tcPr>
            <w:tcW w:w="1646" w:type="dxa"/>
            <w:vAlign w:val="center"/>
          </w:tcPr>
          <w:p w14:paraId="46D5A5C6" w14:textId="77777777" w:rsidR="00566A90" w:rsidRDefault="00566A90" w:rsidP="00566A90">
            <w:pPr>
              <w:spacing w:after="0" w:line="240" w:lineRule="auto"/>
              <w:jc w:val="center"/>
              <w:rPr>
                <w:rFonts w:asciiTheme="minorHAnsi" w:hAnsiTheme="minorHAnsi"/>
                <w:sz w:val="18"/>
                <w:szCs w:val="18"/>
              </w:rPr>
            </w:pPr>
            <w:r>
              <w:rPr>
                <w:rFonts w:asciiTheme="minorHAnsi" w:hAnsiTheme="minorHAnsi"/>
                <w:sz w:val="18"/>
                <w:szCs w:val="18"/>
              </w:rPr>
              <w:t>0</w:t>
            </w:r>
            <w:r w:rsidRPr="009577D0">
              <w:rPr>
                <w:rFonts w:asciiTheme="minorHAnsi" w:hAnsiTheme="minorHAnsi"/>
                <w:sz w:val="18"/>
                <w:szCs w:val="18"/>
              </w:rPr>
              <w:t>1</w:t>
            </w:r>
          </w:p>
        </w:tc>
        <w:tc>
          <w:tcPr>
            <w:tcW w:w="1800" w:type="dxa"/>
            <w:vAlign w:val="center"/>
          </w:tcPr>
          <w:p w14:paraId="46D5A5C7" w14:textId="77777777" w:rsidR="00566A90" w:rsidRPr="009577D0" w:rsidRDefault="00566A90" w:rsidP="00566A90">
            <w:pPr>
              <w:spacing w:after="0" w:line="240" w:lineRule="auto"/>
              <w:jc w:val="center"/>
              <w:rPr>
                <w:rFonts w:asciiTheme="minorHAnsi" w:hAnsiTheme="minorHAnsi"/>
                <w:sz w:val="18"/>
                <w:szCs w:val="18"/>
              </w:rPr>
            </w:pPr>
            <w:r>
              <w:rPr>
                <w:rFonts w:asciiTheme="minorHAnsi" w:hAnsiTheme="minorHAnsi"/>
                <w:sz w:val="18"/>
                <w:szCs w:val="18"/>
              </w:rPr>
              <w:t>0</w:t>
            </w:r>
            <w:r w:rsidRPr="009577D0">
              <w:rPr>
                <w:rFonts w:asciiTheme="minorHAnsi" w:hAnsiTheme="minorHAnsi"/>
                <w:sz w:val="18"/>
                <w:szCs w:val="18"/>
              </w:rPr>
              <w:t>2</w:t>
            </w:r>
          </w:p>
        </w:tc>
        <w:tc>
          <w:tcPr>
            <w:tcW w:w="1890" w:type="dxa"/>
            <w:vAlign w:val="center"/>
          </w:tcPr>
          <w:p w14:paraId="46D5A5C8" w14:textId="77777777" w:rsidR="00566A90" w:rsidRPr="00C77D58" w:rsidRDefault="00566A90" w:rsidP="00566A90">
            <w:pPr>
              <w:spacing w:after="0" w:line="240" w:lineRule="auto"/>
              <w:jc w:val="center"/>
              <w:rPr>
                <w:rFonts w:asciiTheme="minorHAnsi" w:hAnsiTheme="minorHAnsi"/>
                <w:sz w:val="18"/>
                <w:szCs w:val="18"/>
              </w:rPr>
            </w:pPr>
            <w:r>
              <w:rPr>
                <w:rFonts w:asciiTheme="minorHAnsi" w:hAnsiTheme="minorHAnsi"/>
                <w:sz w:val="18"/>
                <w:szCs w:val="18"/>
              </w:rPr>
              <w:t>0</w:t>
            </w:r>
            <w:r w:rsidRPr="009577D0">
              <w:rPr>
                <w:rFonts w:asciiTheme="minorHAnsi" w:hAnsiTheme="minorHAnsi"/>
                <w:sz w:val="18"/>
                <w:szCs w:val="18"/>
              </w:rPr>
              <w:t>3</w:t>
            </w:r>
          </w:p>
        </w:tc>
        <w:tc>
          <w:tcPr>
            <w:tcW w:w="1800" w:type="dxa"/>
            <w:vAlign w:val="center"/>
          </w:tcPr>
          <w:p w14:paraId="46D5A5C9" w14:textId="77777777" w:rsidR="00566A90" w:rsidRDefault="00566A90" w:rsidP="00566A90">
            <w:pPr>
              <w:spacing w:after="0" w:line="240" w:lineRule="auto"/>
              <w:jc w:val="center"/>
              <w:rPr>
                <w:rFonts w:asciiTheme="minorHAnsi" w:hAnsiTheme="minorHAnsi"/>
                <w:sz w:val="18"/>
                <w:szCs w:val="18"/>
              </w:rPr>
            </w:pPr>
            <w:r>
              <w:rPr>
                <w:rFonts w:asciiTheme="minorHAnsi" w:hAnsiTheme="minorHAnsi"/>
                <w:sz w:val="18"/>
                <w:szCs w:val="18"/>
              </w:rPr>
              <w:t>04</w:t>
            </w:r>
          </w:p>
        </w:tc>
        <w:tc>
          <w:tcPr>
            <w:tcW w:w="1980" w:type="dxa"/>
            <w:vAlign w:val="center"/>
          </w:tcPr>
          <w:p w14:paraId="46D5A5CA" w14:textId="77777777" w:rsidR="00566A90" w:rsidRDefault="00566A90" w:rsidP="00566A90">
            <w:pPr>
              <w:spacing w:after="0" w:line="240" w:lineRule="auto"/>
              <w:jc w:val="center"/>
              <w:rPr>
                <w:rFonts w:asciiTheme="minorHAnsi" w:hAnsiTheme="minorHAnsi"/>
                <w:sz w:val="18"/>
                <w:szCs w:val="18"/>
              </w:rPr>
            </w:pPr>
            <w:r>
              <w:rPr>
                <w:rFonts w:asciiTheme="minorHAnsi" w:hAnsiTheme="minorHAnsi"/>
                <w:sz w:val="18"/>
                <w:szCs w:val="18"/>
              </w:rPr>
              <w:t>05</w:t>
            </w:r>
          </w:p>
        </w:tc>
        <w:tc>
          <w:tcPr>
            <w:tcW w:w="1889" w:type="dxa"/>
          </w:tcPr>
          <w:p w14:paraId="69232347" w14:textId="2275F77B" w:rsidR="00566A90" w:rsidRDefault="00566A90" w:rsidP="00566A90">
            <w:pPr>
              <w:spacing w:after="0" w:line="240" w:lineRule="auto"/>
              <w:jc w:val="center"/>
              <w:rPr>
                <w:rFonts w:asciiTheme="minorHAnsi" w:hAnsiTheme="minorHAnsi"/>
                <w:sz w:val="18"/>
                <w:szCs w:val="18"/>
              </w:rPr>
            </w:pPr>
            <w:ins w:id="1" w:author="Markstrum, Alexis@Energy" w:date="2019-10-09T13:37:00Z">
              <w:r>
                <w:rPr>
                  <w:rFonts w:asciiTheme="minorHAnsi" w:hAnsiTheme="minorHAnsi"/>
                  <w:sz w:val="18"/>
                  <w:szCs w:val="18"/>
                </w:rPr>
                <w:t>06</w:t>
              </w:r>
            </w:ins>
          </w:p>
        </w:tc>
      </w:tr>
      <w:tr w:rsidR="00566A90" w:rsidRPr="009577D0" w14:paraId="46D5A5D1" w14:textId="040D44D2" w:rsidTr="00566A90">
        <w:trPr>
          <w:trHeight w:val="144"/>
        </w:trPr>
        <w:tc>
          <w:tcPr>
            <w:tcW w:w="1646" w:type="dxa"/>
            <w:vAlign w:val="center"/>
          </w:tcPr>
          <w:p w14:paraId="46D5A5CC" w14:textId="77777777" w:rsidR="00566A90" w:rsidRDefault="00566A90" w:rsidP="00566A90">
            <w:pPr>
              <w:spacing w:after="0" w:line="240" w:lineRule="auto"/>
              <w:jc w:val="center"/>
              <w:rPr>
                <w:rFonts w:asciiTheme="minorHAnsi" w:hAnsiTheme="minorHAnsi"/>
                <w:sz w:val="18"/>
                <w:szCs w:val="18"/>
              </w:rPr>
            </w:pPr>
            <w:r w:rsidRPr="009577D0">
              <w:rPr>
                <w:rFonts w:asciiTheme="minorHAnsi" w:hAnsiTheme="minorHAnsi"/>
                <w:sz w:val="18"/>
                <w:szCs w:val="18"/>
              </w:rPr>
              <w:t>WHF Manufacturer Name</w:t>
            </w:r>
          </w:p>
        </w:tc>
        <w:tc>
          <w:tcPr>
            <w:tcW w:w="1800" w:type="dxa"/>
            <w:vAlign w:val="center"/>
          </w:tcPr>
          <w:p w14:paraId="46D5A5CD" w14:textId="77777777" w:rsidR="00566A90" w:rsidRPr="009577D0" w:rsidRDefault="00566A90" w:rsidP="00566A90">
            <w:pPr>
              <w:spacing w:after="0" w:line="240" w:lineRule="auto"/>
              <w:jc w:val="center"/>
              <w:rPr>
                <w:rFonts w:asciiTheme="minorHAnsi" w:hAnsiTheme="minorHAnsi"/>
                <w:sz w:val="18"/>
                <w:szCs w:val="18"/>
              </w:rPr>
            </w:pPr>
            <w:r w:rsidRPr="009577D0">
              <w:rPr>
                <w:rFonts w:asciiTheme="minorHAnsi" w:hAnsiTheme="minorHAnsi"/>
                <w:sz w:val="18"/>
                <w:szCs w:val="18"/>
              </w:rPr>
              <w:t xml:space="preserve">WHF Model </w:t>
            </w:r>
            <w:r>
              <w:rPr>
                <w:rFonts w:asciiTheme="minorHAnsi" w:hAnsiTheme="minorHAnsi"/>
                <w:sz w:val="18"/>
                <w:szCs w:val="18"/>
              </w:rPr>
              <w:t>Number</w:t>
            </w:r>
          </w:p>
        </w:tc>
        <w:tc>
          <w:tcPr>
            <w:tcW w:w="1890" w:type="dxa"/>
            <w:vAlign w:val="center"/>
          </w:tcPr>
          <w:p w14:paraId="46D5A5CE" w14:textId="77777777" w:rsidR="00566A90" w:rsidRPr="00C77D58" w:rsidRDefault="00566A90" w:rsidP="00566A90">
            <w:pPr>
              <w:spacing w:after="0" w:line="240" w:lineRule="auto"/>
              <w:jc w:val="center"/>
              <w:rPr>
                <w:rFonts w:asciiTheme="minorHAnsi" w:hAnsiTheme="minorHAnsi"/>
                <w:sz w:val="18"/>
                <w:szCs w:val="18"/>
              </w:rPr>
            </w:pPr>
            <w:r>
              <w:rPr>
                <w:rFonts w:asciiTheme="minorHAnsi" w:hAnsiTheme="minorHAnsi"/>
                <w:sz w:val="18"/>
                <w:szCs w:val="18"/>
              </w:rPr>
              <w:t xml:space="preserve">WHF Model </w:t>
            </w:r>
            <w:r w:rsidRPr="009577D0">
              <w:rPr>
                <w:rFonts w:asciiTheme="minorHAnsi" w:hAnsiTheme="minorHAnsi"/>
                <w:sz w:val="18"/>
                <w:szCs w:val="18"/>
              </w:rPr>
              <w:t xml:space="preserve">Rated </w:t>
            </w:r>
            <w:r>
              <w:rPr>
                <w:rFonts w:asciiTheme="minorHAnsi" w:hAnsiTheme="minorHAnsi"/>
                <w:sz w:val="18"/>
                <w:szCs w:val="18"/>
              </w:rPr>
              <w:t>Airflow (CFM)</w:t>
            </w:r>
          </w:p>
        </w:tc>
        <w:tc>
          <w:tcPr>
            <w:tcW w:w="1800" w:type="dxa"/>
            <w:vAlign w:val="center"/>
          </w:tcPr>
          <w:p w14:paraId="46D5A5CF" w14:textId="119384AD" w:rsidR="00566A90" w:rsidRPr="009577D0" w:rsidRDefault="00566A90" w:rsidP="00566A90">
            <w:pPr>
              <w:spacing w:after="0" w:line="240" w:lineRule="auto"/>
              <w:jc w:val="center"/>
              <w:rPr>
                <w:rFonts w:asciiTheme="minorHAnsi" w:hAnsiTheme="minorHAnsi"/>
                <w:sz w:val="18"/>
                <w:szCs w:val="18"/>
              </w:rPr>
            </w:pPr>
            <w:r>
              <w:rPr>
                <w:rFonts w:asciiTheme="minorHAnsi" w:hAnsiTheme="minorHAnsi"/>
                <w:sz w:val="18"/>
                <w:szCs w:val="18"/>
              </w:rPr>
              <w:t>WHF Model Quantity in this Dwelling</w:t>
            </w:r>
          </w:p>
        </w:tc>
        <w:tc>
          <w:tcPr>
            <w:tcW w:w="1980" w:type="dxa"/>
            <w:vAlign w:val="center"/>
          </w:tcPr>
          <w:p w14:paraId="46D5A5D0" w14:textId="77777777" w:rsidR="00566A90" w:rsidRPr="009577D0" w:rsidRDefault="00566A90" w:rsidP="00566A90">
            <w:pPr>
              <w:spacing w:after="0" w:line="240" w:lineRule="auto"/>
              <w:jc w:val="center"/>
              <w:rPr>
                <w:rFonts w:asciiTheme="minorHAnsi" w:hAnsiTheme="minorHAnsi"/>
                <w:sz w:val="18"/>
                <w:szCs w:val="18"/>
              </w:rPr>
            </w:pPr>
            <w:r>
              <w:rPr>
                <w:rFonts w:asciiTheme="minorHAnsi" w:hAnsiTheme="minorHAnsi"/>
                <w:sz w:val="18"/>
                <w:szCs w:val="18"/>
              </w:rPr>
              <w:t>WHF Model Total Rated Airflow (CFM)</w:t>
            </w:r>
          </w:p>
        </w:tc>
        <w:tc>
          <w:tcPr>
            <w:tcW w:w="1889" w:type="dxa"/>
            <w:vAlign w:val="center"/>
          </w:tcPr>
          <w:p w14:paraId="0C15E098" w14:textId="22A3F570" w:rsidR="00566A90" w:rsidRDefault="00566A90" w:rsidP="00566A90">
            <w:pPr>
              <w:spacing w:after="0" w:line="240" w:lineRule="auto"/>
              <w:jc w:val="center"/>
              <w:rPr>
                <w:rFonts w:asciiTheme="minorHAnsi" w:hAnsiTheme="minorHAnsi"/>
                <w:sz w:val="18"/>
                <w:szCs w:val="18"/>
              </w:rPr>
            </w:pPr>
            <w:ins w:id="2" w:author="Markstrum, Alexis@Energy" w:date="2019-10-09T13:37:00Z">
              <w:r>
                <w:rPr>
                  <w:rFonts w:asciiTheme="minorHAnsi" w:hAnsiTheme="minorHAnsi"/>
                  <w:sz w:val="18"/>
                  <w:szCs w:val="18"/>
                </w:rPr>
                <w:t>Vent Location</w:t>
              </w:r>
            </w:ins>
          </w:p>
        </w:tc>
      </w:tr>
      <w:tr w:rsidR="00566A90" w:rsidRPr="009577D0" w14:paraId="46D5A5D7" w14:textId="3E55D274" w:rsidTr="00566A90">
        <w:trPr>
          <w:trHeight w:val="144"/>
        </w:trPr>
        <w:tc>
          <w:tcPr>
            <w:tcW w:w="1646" w:type="dxa"/>
            <w:vAlign w:val="center"/>
          </w:tcPr>
          <w:p w14:paraId="46D5A5D2" w14:textId="77777777" w:rsidR="00566A90" w:rsidRPr="009577D0" w:rsidRDefault="00566A90" w:rsidP="00566A90">
            <w:pPr>
              <w:spacing w:after="0" w:line="240" w:lineRule="auto"/>
              <w:jc w:val="center"/>
              <w:rPr>
                <w:rFonts w:asciiTheme="minorHAnsi" w:hAnsiTheme="minorHAnsi"/>
                <w:sz w:val="18"/>
                <w:szCs w:val="18"/>
              </w:rPr>
            </w:pPr>
          </w:p>
        </w:tc>
        <w:tc>
          <w:tcPr>
            <w:tcW w:w="1800" w:type="dxa"/>
            <w:vAlign w:val="center"/>
          </w:tcPr>
          <w:p w14:paraId="46D5A5D3" w14:textId="77777777" w:rsidR="00566A90" w:rsidRPr="009577D0" w:rsidRDefault="00566A90" w:rsidP="00566A90">
            <w:pPr>
              <w:spacing w:after="0" w:line="240" w:lineRule="auto"/>
              <w:rPr>
                <w:rFonts w:asciiTheme="minorHAnsi" w:hAnsiTheme="minorHAnsi"/>
                <w:sz w:val="18"/>
                <w:szCs w:val="18"/>
              </w:rPr>
            </w:pPr>
          </w:p>
        </w:tc>
        <w:tc>
          <w:tcPr>
            <w:tcW w:w="1890" w:type="dxa"/>
            <w:vAlign w:val="center"/>
          </w:tcPr>
          <w:p w14:paraId="46D5A5D4" w14:textId="77777777" w:rsidR="00566A90" w:rsidRPr="009577D0" w:rsidRDefault="00566A90" w:rsidP="00566A90">
            <w:pPr>
              <w:spacing w:after="0" w:line="240" w:lineRule="auto"/>
              <w:rPr>
                <w:rFonts w:asciiTheme="minorHAnsi" w:hAnsiTheme="minorHAnsi"/>
                <w:sz w:val="18"/>
                <w:szCs w:val="18"/>
              </w:rPr>
            </w:pPr>
          </w:p>
        </w:tc>
        <w:tc>
          <w:tcPr>
            <w:tcW w:w="1800" w:type="dxa"/>
          </w:tcPr>
          <w:p w14:paraId="46D5A5D5" w14:textId="77777777" w:rsidR="00566A90" w:rsidRPr="00C77D58" w:rsidRDefault="00566A90" w:rsidP="00566A90">
            <w:pPr>
              <w:spacing w:after="0" w:line="240" w:lineRule="auto"/>
              <w:rPr>
                <w:rFonts w:asciiTheme="minorHAnsi" w:hAnsiTheme="minorHAnsi"/>
                <w:sz w:val="18"/>
                <w:szCs w:val="18"/>
              </w:rPr>
            </w:pPr>
          </w:p>
        </w:tc>
        <w:tc>
          <w:tcPr>
            <w:tcW w:w="1980" w:type="dxa"/>
          </w:tcPr>
          <w:p w14:paraId="46D5A5D6" w14:textId="77777777" w:rsidR="00566A90" w:rsidRPr="00C77D58" w:rsidRDefault="00566A90" w:rsidP="00566A90">
            <w:pPr>
              <w:spacing w:after="0" w:line="240" w:lineRule="auto"/>
              <w:rPr>
                <w:rFonts w:asciiTheme="minorHAnsi" w:hAnsiTheme="minorHAnsi"/>
                <w:sz w:val="18"/>
                <w:szCs w:val="18"/>
              </w:rPr>
            </w:pPr>
          </w:p>
        </w:tc>
        <w:tc>
          <w:tcPr>
            <w:tcW w:w="1889" w:type="dxa"/>
          </w:tcPr>
          <w:p w14:paraId="7D777E8F" w14:textId="6AAFDEB9" w:rsidR="00566A90" w:rsidRPr="00C77D58" w:rsidRDefault="00566A90" w:rsidP="00566A90">
            <w:pPr>
              <w:spacing w:after="0" w:line="240" w:lineRule="auto"/>
              <w:rPr>
                <w:rFonts w:asciiTheme="minorHAnsi" w:hAnsiTheme="minorHAnsi"/>
                <w:sz w:val="18"/>
                <w:szCs w:val="18"/>
              </w:rPr>
            </w:pPr>
          </w:p>
        </w:tc>
      </w:tr>
      <w:tr w:rsidR="00566A90" w:rsidRPr="009577D0" w14:paraId="46D5A5DD" w14:textId="6C3F2CA8" w:rsidTr="00566A90">
        <w:trPr>
          <w:trHeight w:val="144"/>
        </w:trPr>
        <w:tc>
          <w:tcPr>
            <w:tcW w:w="1646" w:type="dxa"/>
            <w:vAlign w:val="center"/>
          </w:tcPr>
          <w:p w14:paraId="46D5A5D8" w14:textId="77777777" w:rsidR="00566A90" w:rsidRPr="009577D0" w:rsidRDefault="00566A90" w:rsidP="00566A90">
            <w:pPr>
              <w:spacing w:after="0" w:line="240" w:lineRule="auto"/>
              <w:jc w:val="center"/>
              <w:rPr>
                <w:rFonts w:asciiTheme="minorHAnsi" w:hAnsiTheme="minorHAnsi"/>
                <w:sz w:val="18"/>
                <w:szCs w:val="18"/>
              </w:rPr>
            </w:pPr>
          </w:p>
        </w:tc>
        <w:tc>
          <w:tcPr>
            <w:tcW w:w="1800" w:type="dxa"/>
            <w:vAlign w:val="center"/>
          </w:tcPr>
          <w:p w14:paraId="46D5A5D9" w14:textId="77777777" w:rsidR="00566A90" w:rsidRPr="009577D0" w:rsidRDefault="00566A90" w:rsidP="00566A90">
            <w:pPr>
              <w:spacing w:after="0" w:line="240" w:lineRule="auto"/>
              <w:rPr>
                <w:rFonts w:asciiTheme="minorHAnsi" w:hAnsiTheme="minorHAnsi"/>
                <w:sz w:val="18"/>
                <w:szCs w:val="18"/>
              </w:rPr>
            </w:pPr>
          </w:p>
        </w:tc>
        <w:tc>
          <w:tcPr>
            <w:tcW w:w="1890" w:type="dxa"/>
            <w:vAlign w:val="center"/>
          </w:tcPr>
          <w:p w14:paraId="46D5A5DA" w14:textId="77777777" w:rsidR="00566A90" w:rsidRPr="009577D0" w:rsidRDefault="00566A90" w:rsidP="00566A90">
            <w:pPr>
              <w:spacing w:after="0" w:line="240" w:lineRule="auto"/>
              <w:rPr>
                <w:rFonts w:asciiTheme="minorHAnsi" w:hAnsiTheme="minorHAnsi"/>
                <w:sz w:val="18"/>
                <w:szCs w:val="18"/>
              </w:rPr>
            </w:pPr>
          </w:p>
        </w:tc>
        <w:tc>
          <w:tcPr>
            <w:tcW w:w="1800" w:type="dxa"/>
          </w:tcPr>
          <w:p w14:paraId="46D5A5DB" w14:textId="77777777" w:rsidR="00566A90" w:rsidRPr="00C77D58" w:rsidRDefault="00566A90" w:rsidP="00566A90">
            <w:pPr>
              <w:spacing w:after="0" w:line="240" w:lineRule="auto"/>
              <w:rPr>
                <w:rFonts w:asciiTheme="minorHAnsi" w:hAnsiTheme="minorHAnsi"/>
                <w:sz w:val="18"/>
                <w:szCs w:val="18"/>
              </w:rPr>
            </w:pPr>
          </w:p>
        </w:tc>
        <w:tc>
          <w:tcPr>
            <w:tcW w:w="1980" w:type="dxa"/>
          </w:tcPr>
          <w:p w14:paraId="46D5A5DC" w14:textId="77777777" w:rsidR="00566A90" w:rsidRPr="00C77D58" w:rsidRDefault="00566A90" w:rsidP="00566A90">
            <w:pPr>
              <w:spacing w:after="0" w:line="240" w:lineRule="auto"/>
              <w:rPr>
                <w:rFonts w:asciiTheme="minorHAnsi" w:hAnsiTheme="minorHAnsi"/>
                <w:sz w:val="18"/>
                <w:szCs w:val="18"/>
              </w:rPr>
            </w:pPr>
          </w:p>
        </w:tc>
        <w:tc>
          <w:tcPr>
            <w:tcW w:w="1889" w:type="dxa"/>
          </w:tcPr>
          <w:p w14:paraId="4EA11AD9" w14:textId="77777777" w:rsidR="00566A90" w:rsidRPr="00C77D58" w:rsidRDefault="00566A90" w:rsidP="00566A90">
            <w:pPr>
              <w:spacing w:after="0" w:line="240" w:lineRule="auto"/>
              <w:rPr>
                <w:rFonts w:asciiTheme="minorHAnsi" w:hAnsiTheme="minorHAnsi"/>
                <w:sz w:val="18"/>
                <w:szCs w:val="18"/>
              </w:rPr>
            </w:pPr>
          </w:p>
        </w:tc>
      </w:tr>
      <w:tr w:rsidR="00566A90" w:rsidRPr="009577D0" w14:paraId="46D5A5E3" w14:textId="158FCD61" w:rsidTr="00566A90">
        <w:trPr>
          <w:trHeight w:val="144"/>
        </w:trPr>
        <w:tc>
          <w:tcPr>
            <w:tcW w:w="1646" w:type="dxa"/>
            <w:vAlign w:val="center"/>
          </w:tcPr>
          <w:p w14:paraId="46D5A5DE" w14:textId="77777777" w:rsidR="00566A90" w:rsidRPr="009577D0" w:rsidRDefault="00566A90" w:rsidP="00566A90">
            <w:pPr>
              <w:spacing w:after="0" w:line="240" w:lineRule="auto"/>
              <w:jc w:val="center"/>
              <w:rPr>
                <w:rFonts w:asciiTheme="minorHAnsi" w:hAnsiTheme="minorHAnsi"/>
                <w:sz w:val="18"/>
                <w:szCs w:val="18"/>
              </w:rPr>
            </w:pPr>
          </w:p>
        </w:tc>
        <w:tc>
          <w:tcPr>
            <w:tcW w:w="1800" w:type="dxa"/>
            <w:vAlign w:val="center"/>
          </w:tcPr>
          <w:p w14:paraId="46D5A5DF" w14:textId="77777777" w:rsidR="00566A90" w:rsidRPr="009577D0" w:rsidRDefault="00566A90" w:rsidP="00566A90">
            <w:pPr>
              <w:spacing w:after="0" w:line="240" w:lineRule="auto"/>
              <w:rPr>
                <w:rFonts w:asciiTheme="minorHAnsi" w:hAnsiTheme="minorHAnsi"/>
                <w:sz w:val="18"/>
                <w:szCs w:val="18"/>
              </w:rPr>
            </w:pPr>
          </w:p>
        </w:tc>
        <w:tc>
          <w:tcPr>
            <w:tcW w:w="1890" w:type="dxa"/>
            <w:vAlign w:val="center"/>
          </w:tcPr>
          <w:p w14:paraId="46D5A5E0" w14:textId="77777777" w:rsidR="00566A90" w:rsidRPr="009577D0" w:rsidRDefault="00566A90" w:rsidP="00566A90">
            <w:pPr>
              <w:spacing w:after="0" w:line="240" w:lineRule="auto"/>
              <w:rPr>
                <w:rFonts w:asciiTheme="minorHAnsi" w:hAnsiTheme="minorHAnsi"/>
                <w:sz w:val="18"/>
                <w:szCs w:val="18"/>
              </w:rPr>
            </w:pPr>
          </w:p>
        </w:tc>
        <w:tc>
          <w:tcPr>
            <w:tcW w:w="1800" w:type="dxa"/>
          </w:tcPr>
          <w:p w14:paraId="46D5A5E1" w14:textId="77777777" w:rsidR="00566A90" w:rsidRPr="00C77D58" w:rsidRDefault="00566A90" w:rsidP="00566A90">
            <w:pPr>
              <w:spacing w:after="0" w:line="240" w:lineRule="auto"/>
              <w:rPr>
                <w:rFonts w:asciiTheme="minorHAnsi" w:hAnsiTheme="minorHAnsi"/>
                <w:sz w:val="18"/>
                <w:szCs w:val="18"/>
              </w:rPr>
            </w:pPr>
          </w:p>
        </w:tc>
        <w:tc>
          <w:tcPr>
            <w:tcW w:w="1980" w:type="dxa"/>
          </w:tcPr>
          <w:p w14:paraId="46D5A5E2" w14:textId="77777777" w:rsidR="00566A90" w:rsidRPr="00C77D58" w:rsidRDefault="00566A90" w:rsidP="00566A90">
            <w:pPr>
              <w:spacing w:after="0" w:line="240" w:lineRule="auto"/>
              <w:rPr>
                <w:rFonts w:asciiTheme="minorHAnsi" w:hAnsiTheme="minorHAnsi"/>
                <w:sz w:val="18"/>
                <w:szCs w:val="18"/>
              </w:rPr>
            </w:pPr>
          </w:p>
        </w:tc>
        <w:tc>
          <w:tcPr>
            <w:tcW w:w="1889" w:type="dxa"/>
          </w:tcPr>
          <w:p w14:paraId="48C6ADD9" w14:textId="77777777" w:rsidR="00566A90" w:rsidRPr="00C77D58" w:rsidRDefault="00566A90" w:rsidP="00566A90">
            <w:pPr>
              <w:spacing w:after="0" w:line="240" w:lineRule="auto"/>
              <w:rPr>
                <w:rFonts w:asciiTheme="minorHAnsi" w:hAnsiTheme="minorHAnsi"/>
                <w:sz w:val="18"/>
                <w:szCs w:val="18"/>
              </w:rPr>
            </w:pPr>
          </w:p>
        </w:tc>
      </w:tr>
    </w:tbl>
    <w:p w14:paraId="46D5A5E4" w14:textId="77777777" w:rsidR="00F60148" w:rsidRPr="00FF77DD" w:rsidRDefault="00F60148" w:rsidP="003C0502">
      <w:pPr>
        <w:spacing w:after="0"/>
        <w:ind w:hanging="677"/>
        <w:rPr>
          <w:rFonts w:asciiTheme="minorHAnsi" w:hAnsiTheme="minorHAnsi"/>
          <w:sz w:val="20"/>
          <w:szCs w:val="18"/>
        </w:rPr>
      </w:pPr>
    </w:p>
    <w:tbl>
      <w:tblPr>
        <w:tblW w:w="110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83"/>
        <w:gridCol w:w="4651"/>
        <w:gridCol w:w="5781"/>
        <w:gridCol w:w="8"/>
      </w:tblGrid>
      <w:tr w:rsidR="007060EC" w:rsidRPr="009577D0" w14:paraId="46D5A5E6" w14:textId="77777777" w:rsidTr="00F85ED7">
        <w:trPr>
          <w:gridAfter w:val="1"/>
          <w:wAfter w:w="8" w:type="dxa"/>
          <w:trHeight w:val="158"/>
        </w:trPr>
        <w:tc>
          <w:tcPr>
            <w:tcW w:w="11015" w:type="dxa"/>
            <w:gridSpan w:val="3"/>
            <w:vAlign w:val="center"/>
          </w:tcPr>
          <w:p w14:paraId="46D5A5E5" w14:textId="77777777" w:rsidR="007060EC" w:rsidRPr="00E94E5A" w:rsidRDefault="007060EC" w:rsidP="005057DF">
            <w:pPr>
              <w:spacing w:after="0" w:line="240" w:lineRule="auto"/>
              <w:rPr>
                <w:rFonts w:asciiTheme="minorHAnsi" w:hAnsiTheme="minorHAnsi"/>
                <w:b/>
                <w:sz w:val="18"/>
                <w:szCs w:val="18"/>
              </w:rPr>
            </w:pPr>
            <w:r w:rsidRPr="00FF77DD">
              <w:rPr>
                <w:rFonts w:asciiTheme="minorHAnsi" w:hAnsiTheme="minorHAnsi"/>
                <w:b/>
                <w:sz w:val="20"/>
                <w:szCs w:val="18"/>
              </w:rPr>
              <w:t xml:space="preserve">B. Whole House Fan </w:t>
            </w:r>
            <w:r w:rsidR="003A6D01">
              <w:rPr>
                <w:rFonts w:asciiTheme="minorHAnsi" w:hAnsiTheme="minorHAnsi"/>
                <w:b/>
                <w:sz w:val="20"/>
                <w:szCs w:val="18"/>
              </w:rPr>
              <w:t>C</w:t>
            </w:r>
            <w:r w:rsidRPr="00FF77DD">
              <w:rPr>
                <w:rFonts w:asciiTheme="minorHAnsi" w:hAnsiTheme="minorHAnsi"/>
                <w:b/>
                <w:sz w:val="20"/>
                <w:szCs w:val="18"/>
              </w:rPr>
              <w:t xml:space="preserve">ompliance </w:t>
            </w:r>
            <w:r w:rsidR="003A6D01">
              <w:rPr>
                <w:rFonts w:asciiTheme="minorHAnsi" w:hAnsiTheme="minorHAnsi"/>
                <w:b/>
                <w:sz w:val="20"/>
                <w:szCs w:val="18"/>
              </w:rPr>
              <w:t>C</w:t>
            </w:r>
            <w:r w:rsidRPr="00FF77DD">
              <w:rPr>
                <w:rFonts w:asciiTheme="minorHAnsi" w:hAnsiTheme="minorHAnsi"/>
                <w:b/>
                <w:sz w:val="20"/>
                <w:szCs w:val="18"/>
              </w:rPr>
              <w:t>alculations</w:t>
            </w:r>
          </w:p>
        </w:tc>
      </w:tr>
      <w:tr w:rsidR="007060EC" w:rsidRPr="009577D0" w14:paraId="46D5A5EA" w14:textId="77777777" w:rsidTr="00F85ED7">
        <w:tblPrEx>
          <w:tblCellMar>
            <w:left w:w="115" w:type="dxa"/>
            <w:right w:w="115" w:type="dxa"/>
          </w:tblCellMar>
        </w:tblPrEx>
        <w:trPr>
          <w:trHeight w:val="144"/>
        </w:trPr>
        <w:tc>
          <w:tcPr>
            <w:tcW w:w="583" w:type="dxa"/>
            <w:vAlign w:val="center"/>
          </w:tcPr>
          <w:p w14:paraId="46D5A5E7" w14:textId="77777777" w:rsidR="007060EC" w:rsidRPr="009577D0" w:rsidDel="00B13309" w:rsidRDefault="007060EC" w:rsidP="005057DF">
            <w:pPr>
              <w:spacing w:after="0" w:line="240" w:lineRule="auto"/>
              <w:jc w:val="center"/>
              <w:rPr>
                <w:rFonts w:asciiTheme="minorHAnsi" w:hAnsiTheme="minorHAnsi"/>
                <w:sz w:val="18"/>
                <w:szCs w:val="18"/>
              </w:rPr>
            </w:pPr>
            <w:r>
              <w:rPr>
                <w:rFonts w:asciiTheme="minorHAnsi" w:hAnsiTheme="minorHAnsi"/>
                <w:sz w:val="18"/>
                <w:szCs w:val="18"/>
              </w:rPr>
              <w:t>01</w:t>
            </w:r>
          </w:p>
        </w:tc>
        <w:tc>
          <w:tcPr>
            <w:tcW w:w="4651" w:type="dxa"/>
            <w:vAlign w:val="center"/>
          </w:tcPr>
          <w:p w14:paraId="46D5A5E8" w14:textId="66C5F333" w:rsidR="007060EC" w:rsidRPr="009577D0" w:rsidDel="00B82A05" w:rsidRDefault="007060EC" w:rsidP="00863D38">
            <w:pPr>
              <w:spacing w:after="0" w:line="240" w:lineRule="auto"/>
              <w:rPr>
                <w:rFonts w:asciiTheme="minorHAnsi" w:hAnsiTheme="minorHAnsi"/>
                <w:sz w:val="18"/>
                <w:szCs w:val="18"/>
              </w:rPr>
            </w:pPr>
            <w:r>
              <w:rPr>
                <w:rFonts w:asciiTheme="minorHAnsi" w:hAnsiTheme="minorHAnsi"/>
                <w:sz w:val="18"/>
                <w:szCs w:val="18"/>
              </w:rPr>
              <w:t xml:space="preserve">Sum of all </w:t>
            </w:r>
            <w:r w:rsidR="00863D38">
              <w:rPr>
                <w:rFonts w:asciiTheme="minorHAnsi" w:hAnsiTheme="minorHAnsi"/>
                <w:sz w:val="18"/>
                <w:szCs w:val="18"/>
              </w:rPr>
              <w:t>I</w:t>
            </w:r>
            <w:r>
              <w:rPr>
                <w:rFonts w:asciiTheme="minorHAnsi" w:hAnsiTheme="minorHAnsi"/>
                <w:sz w:val="18"/>
                <w:szCs w:val="18"/>
              </w:rPr>
              <w:t>nstalled WHF Rated Airflow in Dwelling (CFM)</w:t>
            </w:r>
          </w:p>
        </w:tc>
        <w:tc>
          <w:tcPr>
            <w:tcW w:w="5789" w:type="dxa"/>
            <w:gridSpan w:val="2"/>
            <w:vAlign w:val="center"/>
          </w:tcPr>
          <w:p w14:paraId="46D5A5E9" w14:textId="77777777" w:rsidR="007060EC" w:rsidRPr="009577D0" w:rsidDel="00B82A05" w:rsidRDefault="007060EC" w:rsidP="005057DF">
            <w:pPr>
              <w:spacing w:after="0" w:line="240" w:lineRule="auto"/>
              <w:rPr>
                <w:rFonts w:asciiTheme="minorHAnsi" w:hAnsiTheme="minorHAnsi"/>
                <w:sz w:val="18"/>
                <w:szCs w:val="18"/>
              </w:rPr>
            </w:pPr>
          </w:p>
        </w:tc>
      </w:tr>
      <w:tr w:rsidR="00AC4659" w:rsidRPr="009577D0" w14:paraId="6618C947" w14:textId="77777777" w:rsidTr="00F85ED7">
        <w:tblPrEx>
          <w:tblCellMar>
            <w:left w:w="115" w:type="dxa"/>
            <w:right w:w="115" w:type="dxa"/>
          </w:tblCellMar>
        </w:tblPrEx>
        <w:trPr>
          <w:trHeight w:val="144"/>
          <w:ins w:id="3" w:author="Markstrum, Alexis@Energy" w:date="2019-10-09T14:13:00Z"/>
        </w:trPr>
        <w:tc>
          <w:tcPr>
            <w:tcW w:w="583" w:type="dxa"/>
            <w:vAlign w:val="center"/>
          </w:tcPr>
          <w:p w14:paraId="1004145F" w14:textId="31A13377" w:rsidR="00AC4659" w:rsidRDefault="00AC4659" w:rsidP="00AC4659">
            <w:pPr>
              <w:spacing w:after="0" w:line="240" w:lineRule="auto"/>
              <w:jc w:val="center"/>
              <w:rPr>
                <w:ins w:id="4" w:author="Markstrum, Alexis@Energy" w:date="2019-10-09T14:13:00Z"/>
                <w:rFonts w:asciiTheme="minorHAnsi" w:hAnsiTheme="minorHAnsi"/>
                <w:sz w:val="18"/>
                <w:szCs w:val="18"/>
              </w:rPr>
            </w:pPr>
            <w:ins w:id="5" w:author="Markstrum, Alexis@Energy" w:date="2019-10-09T14:14:00Z">
              <w:r>
                <w:rPr>
                  <w:rFonts w:asciiTheme="minorHAnsi" w:hAnsiTheme="minorHAnsi"/>
                  <w:sz w:val="18"/>
                  <w:szCs w:val="18"/>
                </w:rPr>
                <w:t>02</w:t>
              </w:r>
            </w:ins>
          </w:p>
        </w:tc>
        <w:tc>
          <w:tcPr>
            <w:tcW w:w="4651" w:type="dxa"/>
            <w:vAlign w:val="center"/>
          </w:tcPr>
          <w:p w14:paraId="078E2EAC" w14:textId="10403A6B" w:rsidR="00AC4659" w:rsidRDefault="00AC4659" w:rsidP="00AC4659">
            <w:pPr>
              <w:spacing w:after="0" w:line="240" w:lineRule="auto"/>
              <w:rPr>
                <w:ins w:id="6" w:author="Markstrum, Alexis@Energy" w:date="2019-10-09T14:13:00Z"/>
                <w:rFonts w:asciiTheme="minorHAnsi" w:hAnsiTheme="minorHAnsi"/>
                <w:sz w:val="18"/>
                <w:szCs w:val="18"/>
              </w:rPr>
            </w:pPr>
            <w:ins w:id="7" w:author="Markstrum, Alexis@Energy" w:date="2019-10-09T14:14:00Z">
              <w:r>
                <w:rPr>
                  <w:rFonts w:asciiTheme="minorHAnsi" w:hAnsiTheme="minorHAnsi"/>
                  <w:sz w:val="18"/>
                  <w:szCs w:val="18"/>
                </w:rPr>
                <w:t>Sum of Airflow vented to attic</w:t>
              </w:r>
            </w:ins>
          </w:p>
        </w:tc>
        <w:tc>
          <w:tcPr>
            <w:tcW w:w="5789" w:type="dxa"/>
            <w:gridSpan w:val="2"/>
            <w:vAlign w:val="center"/>
          </w:tcPr>
          <w:p w14:paraId="74A12BC3" w14:textId="77777777" w:rsidR="00AC4659" w:rsidRPr="009577D0" w:rsidDel="00B82A05" w:rsidRDefault="00AC4659" w:rsidP="00AC4659">
            <w:pPr>
              <w:spacing w:after="0" w:line="240" w:lineRule="auto"/>
              <w:rPr>
                <w:ins w:id="8" w:author="Markstrum, Alexis@Energy" w:date="2019-10-09T14:13:00Z"/>
                <w:rFonts w:asciiTheme="minorHAnsi" w:hAnsiTheme="minorHAnsi"/>
                <w:sz w:val="18"/>
                <w:szCs w:val="18"/>
              </w:rPr>
            </w:pPr>
          </w:p>
        </w:tc>
      </w:tr>
      <w:tr w:rsidR="00AC4659" w:rsidRPr="009577D0" w14:paraId="6CDBF40C" w14:textId="77777777" w:rsidTr="00F85ED7">
        <w:tblPrEx>
          <w:tblCellMar>
            <w:left w:w="115" w:type="dxa"/>
            <w:right w:w="115" w:type="dxa"/>
          </w:tblCellMar>
        </w:tblPrEx>
        <w:trPr>
          <w:trHeight w:val="144"/>
          <w:ins w:id="9" w:author="Markstrum, Alexis@Energy" w:date="2019-10-09T14:13:00Z"/>
        </w:trPr>
        <w:tc>
          <w:tcPr>
            <w:tcW w:w="583" w:type="dxa"/>
            <w:vAlign w:val="center"/>
          </w:tcPr>
          <w:p w14:paraId="20F045B9" w14:textId="0B0DDAB7" w:rsidR="00AC4659" w:rsidRDefault="00AC4659" w:rsidP="00AC4659">
            <w:pPr>
              <w:spacing w:after="0" w:line="240" w:lineRule="auto"/>
              <w:jc w:val="center"/>
              <w:rPr>
                <w:ins w:id="10" w:author="Markstrum, Alexis@Energy" w:date="2019-10-09T14:13:00Z"/>
                <w:rFonts w:asciiTheme="minorHAnsi" w:hAnsiTheme="minorHAnsi"/>
                <w:sz w:val="18"/>
                <w:szCs w:val="18"/>
              </w:rPr>
            </w:pPr>
            <w:ins w:id="11" w:author="Markstrum, Alexis@Energy" w:date="2019-10-09T14:14:00Z">
              <w:r>
                <w:rPr>
                  <w:rFonts w:asciiTheme="minorHAnsi" w:hAnsiTheme="minorHAnsi"/>
                  <w:sz w:val="18"/>
                  <w:szCs w:val="18"/>
                </w:rPr>
                <w:t>03</w:t>
              </w:r>
            </w:ins>
          </w:p>
        </w:tc>
        <w:tc>
          <w:tcPr>
            <w:tcW w:w="4651" w:type="dxa"/>
            <w:vAlign w:val="center"/>
          </w:tcPr>
          <w:p w14:paraId="3CAF8B8C" w14:textId="2D8C48AB" w:rsidR="00AC4659" w:rsidRDefault="00AC4659" w:rsidP="00AC4659">
            <w:pPr>
              <w:spacing w:after="0" w:line="240" w:lineRule="auto"/>
              <w:rPr>
                <w:ins w:id="12" w:author="Markstrum, Alexis@Energy" w:date="2019-10-09T14:13:00Z"/>
                <w:rFonts w:asciiTheme="minorHAnsi" w:hAnsiTheme="minorHAnsi"/>
                <w:sz w:val="18"/>
                <w:szCs w:val="18"/>
              </w:rPr>
            </w:pPr>
            <w:ins w:id="13" w:author="Markstrum, Alexis@Energy" w:date="2019-10-09T14:14:00Z">
              <w:r>
                <w:rPr>
                  <w:rFonts w:asciiTheme="minorHAnsi" w:hAnsiTheme="minorHAnsi"/>
                  <w:sz w:val="18"/>
                  <w:szCs w:val="18"/>
                </w:rPr>
                <w:t>Sum of Airflow vented to outside</w:t>
              </w:r>
            </w:ins>
          </w:p>
        </w:tc>
        <w:tc>
          <w:tcPr>
            <w:tcW w:w="5789" w:type="dxa"/>
            <w:gridSpan w:val="2"/>
            <w:vAlign w:val="center"/>
          </w:tcPr>
          <w:p w14:paraId="35893C52" w14:textId="77777777" w:rsidR="00AC4659" w:rsidRPr="009577D0" w:rsidDel="00B82A05" w:rsidRDefault="00AC4659" w:rsidP="00AC4659">
            <w:pPr>
              <w:spacing w:after="0" w:line="240" w:lineRule="auto"/>
              <w:rPr>
                <w:ins w:id="14" w:author="Markstrum, Alexis@Energy" w:date="2019-10-09T14:13:00Z"/>
                <w:rFonts w:asciiTheme="minorHAnsi" w:hAnsiTheme="minorHAnsi"/>
                <w:sz w:val="18"/>
                <w:szCs w:val="18"/>
              </w:rPr>
            </w:pPr>
          </w:p>
        </w:tc>
      </w:tr>
      <w:tr w:rsidR="00AC4659" w:rsidRPr="009577D0" w:rsidDel="00B15E24" w14:paraId="46D5A5EE" w14:textId="55BCE36D" w:rsidTr="00F85ED7">
        <w:tblPrEx>
          <w:tblCellMar>
            <w:left w:w="115" w:type="dxa"/>
            <w:right w:w="115" w:type="dxa"/>
          </w:tblCellMar>
        </w:tblPrEx>
        <w:trPr>
          <w:trHeight w:val="144"/>
          <w:del w:id="15" w:author="Markstrum, Alexis@Energy" w:date="2019-10-09T13:45:00Z"/>
        </w:trPr>
        <w:tc>
          <w:tcPr>
            <w:tcW w:w="583" w:type="dxa"/>
            <w:vAlign w:val="center"/>
          </w:tcPr>
          <w:p w14:paraId="46D5A5EB" w14:textId="46CD66D6" w:rsidR="00AC4659" w:rsidDel="00B15E24" w:rsidRDefault="00AC4659" w:rsidP="00AC4659">
            <w:pPr>
              <w:spacing w:after="0" w:line="240" w:lineRule="auto"/>
              <w:jc w:val="center"/>
              <w:rPr>
                <w:del w:id="16" w:author="Markstrum, Alexis@Energy" w:date="2019-10-09T13:45:00Z"/>
                <w:rFonts w:asciiTheme="minorHAnsi" w:hAnsiTheme="minorHAnsi"/>
                <w:sz w:val="18"/>
                <w:szCs w:val="18"/>
              </w:rPr>
            </w:pPr>
            <w:del w:id="17" w:author="Markstrum, Alexis@Energy" w:date="2019-10-09T13:45:00Z">
              <w:r w:rsidDel="00B15E24">
                <w:rPr>
                  <w:rFonts w:asciiTheme="minorHAnsi" w:hAnsiTheme="minorHAnsi"/>
                  <w:sz w:val="18"/>
                  <w:szCs w:val="18"/>
                </w:rPr>
                <w:delText>02</w:delText>
              </w:r>
            </w:del>
          </w:p>
        </w:tc>
        <w:tc>
          <w:tcPr>
            <w:tcW w:w="4651" w:type="dxa"/>
            <w:vAlign w:val="center"/>
          </w:tcPr>
          <w:p w14:paraId="46D5A5EC" w14:textId="7B6CBA44" w:rsidR="00AC4659" w:rsidRPr="009577D0" w:rsidDel="00B15E24" w:rsidRDefault="00AC4659" w:rsidP="00AC4659">
            <w:pPr>
              <w:spacing w:after="0" w:line="240" w:lineRule="auto"/>
              <w:rPr>
                <w:del w:id="18" w:author="Markstrum, Alexis@Energy" w:date="2019-10-09T13:45:00Z"/>
                <w:rFonts w:asciiTheme="minorHAnsi" w:hAnsiTheme="minorHAnsi"/>
                <w:sz w:val="18"/>
                <w:szCs w:val="18"/>
              </w:rPr>
            </w:pPr>
            <w:del w:id="19" w:author="Markstrum, Alexis@Energy" w:date="2019-10-09T13:45:00Z">
              <w:r w:rsidRPr="009577D0" w:rsidDel="00B15E24">
                <w:rPr>
                  <w:rFonts w:asciiTheme="minorHAnsi" w:hAnsiTheme="minorHAnsi"/>
                  <w:sz w:val="18"/>
                  <w:szCs w:val="18"/>
                </w:rPr>
                <w:delText xml:space="preserve">Required Attic </w:delText>
              </w:r>
              <w:r w:rsidDel="00B15E24">
                <w:rPr>
                  <w:rFonts w:asciiTheme="minorHAnsi" w:hAnsiTheme="minorHAnsi"/>
                  <w:sz w:val="18"/>
                  <w:szCs w:val="18"/>
                </w:rPr>
                <w:delText>Vent</w:delText>
              </w:r>
              <w:r w:rsidRPr="009577D0" w:rsidDel="00B15E24">
                <w:rPr>
                  <w:rFonts w:asciiTheme="minorHAnsi" w:hAnsiTheme="minorHAnsi"/>
                  <w:sz w:val="18"/>
                  <w:szCs w:val="18"/>
                </w:rPr>
                <w:delText xml:space="preserve"> </w:delText>
              </w:r>
              <w:r w:rsidDel="00B15E24">
                <w:rPr>
                  <w:rFonts w:asciiTheme="minorHAnsi" w:hAnsiTheme="minorHAnsi"/>
                  <w:sz w:val="18"/>
                  <w:szCs w:val="18"/>
                </w:rPr>
                <w:delText xml:space="preserve">Free </w:delText>
              </w:r>
              <w:r w:rsidRPr="009577D0" w:rsidDel="00B15E24">
                <w:rPr>
                  <w:rFonts w:asciiTheme="minorHAnsi" w:hAnsiTheme="minorHAnsi"/>
                  <w:sz w:val="18"/>
                  <w:szCs w:val="18"/>
                </w:rPr>
                <w:delText>Area (</w:delText>
              </w:r>
              <w:r w:rsidDel="00B15E24">
                <w:rPr>
                  <w:rFonts w:asciiTheme="minorHAnsi" w:hAnsiTheme="minorHAnsi"/>
                  <w:sz w:val="18"/>
                  <w:szCs w:val="18"/>
                </w:rPr>
                <w:delText>ft</w:delText>
              </w:r>
              <w:r w:rsidDel="00B15E24">
                <w:rPr>
                  <w:rFonts w:asciiTheme="minorHAnsi" w:hAnsiTheme="minorHAnsi"/>
                  <w:sz w:val="18"/>
                  <w:szCs w:val="18"/>
                  <w:vertAlign w:val="superscript"/>
                </w:rPr>
                <w:delText>2</w:delText>
              </w:r>
              <w:r w:rsidDel="00B15E24">
                <w:rPr>
                  <w:rFonts w:asciiTheme="minorHAnsi" w:hAnsiTheme="minorHAnsi"/>
                  <w:sz w:val="18"/>
                  <w:szCs w:val="18"/>
                </w:rPr>
                <w:delText>)</w:delText>
              </w:r>
            </w:del>
          </w:p>
        </w:tc>
        <w:tc>
          <w:tcPr>
            <w:tcW w:w="5789" w:type="dxa"/>
            <w:gridSpan w:val="2"/>
            <w:vAlign w:val="center"/>
          </w:tcPr>
          <w:p w14:paraId="46D5A5ED" w14:textId="1532B7AB" w:rsidR="00AC4659" w:rsidRPr="009577D0" w:rsidDel="00B15E24" w:rsidRDefault="00AC4659" w:rsidP="00AC4659">
            <w:pPr>
              <w:spacing w:after="0" w:line="240" w:lineRule="auto"/>
              <w:rPr>
                <w:del w:id="20" w:author="Markstrum, Alexis@Energy" w:date="2019-10-09T13:45:00Z"/>
                <w:rFonts w:asciiTheme="minorHAnsi" w:hAnsiTheme="minorHAnsi"/>
                <w:sz w:val="18"/>
                <w:szCs w:val="18"/>
              </w:rPr>
            </w:pPr>
          </w:p>
        </w:tc>
      </w:tr>
      <w:tr w:rsidR="00AC4659" w:rsidRPr="009577D0" w:rsidDel="00B15E24" w14:paraId="46D5A5F2" w14:textId="31AC9C57" w:rsidTr="00F85ED7">
        <w:tblPrEx>
          <w:tblCellMar>
            <w:left w:w="115" w:type="dxa"/>
            <w:right w:w="115" w:type="dxa"/>
          </w:tblCellMar>
        </w:tblPrEx>
        <w:trPr>
          <w:trHeight w:val="144"/>
          <w:del w:id="21" w:author="Markstrum, Alexis@Energy" w:date="2019-10-09T13:45:00Z"/>
        </w:trPr>
        <w:tc>
          <w:tcPr>
            <w:tcW w:w="583" w:type="dxa"/>
            <w:vAlign w:val="center"/>
          </w:tcPr>
          <w:p w14:paraId="46D5A5EF" w14:textId="6D37B59B" w:rsidR="00AC4659" w:rsidDel="00B15E24" w:rsidRDefault="00AC4659" w:rsidP="00AC4659">
            <w:pPr>
              <w:spacing w:after="0" w:line="240" w:lineRule="auto"/>
              <w:jc w:val="center"/>
              <w:rPr>
                <w:del w:id="22" w:author="Markstrum, Alexis@Energy" w:date="2019-10-09T13:45:00Z"/>
                <w:rFonts w:asciiTheme="minorHAnsi" w:hAnsiTheme="minorHAnsi"/>
                <w:sz w:val="18"/>
                <w:szCs w:val="18"/>
              </w:rPr>
            </w:pPr>
            <w:del w:id="23" w:author="Markstrum, Alexis@Energy" w:date="2019-10-09T13:45:00Z">
              <w:r w:rsidDel="00B15E24">
                <w:rPr>
                  <w:rFonts w:asciiTheme="minorHAnsi" w:hAnsiTheme="minorHAnsi"/>
                  <w:sz w:val="18"/>
                  <w:szCs w:val="18"/>
                </w:rPr>
                <w:delText>03</w:delText>
              </w:r>
            </w:del>
          </w:p>
        </w:tc>
        <w:tc>
          <w:tcPr>
            <w:tcW w:w="4651" w:type="dxa"/>
            <w:vAlign w:val="center"/>
          </w:tcPr>
          <w:p w14:paraId="46D5A5F0" w14:textId="50F64A7A" w:rsidR="00AC4659" w:rsidRPr="009577D0" w:rsidDel="00B15E24" w:rsidRDefault="00AC4659" w:rsidP="00AC4659">
            <w:pPr>
              <w:spacing w:after="0" w:line="240" w:lineRule="auto"/>
              <w:rPr>
                <w:del w:id="24" w:author="Markstrum, Alexis@Energy" w:date="2019-10-09T13:45:00Z"/>
                <w:rFonts w:asciiTheme="minorHAnsi" w:hAnsiTheme="minorHAnsi"/>
                <w:sz w:val="18"/>
                <w:szCs w:val="18"/>
              </w:rPr>
            </w:pPr>
            <w:del w:id="25" w:author="Markstrum, Alexis@Energy" w:date="2019-10-09T13:45:00Z">
              <w:r w:rsidDel="00B15E24">
                <w:rPr>
                  <w:rFonts w:asciiTheme="minorHAnsi" w:hAnsiTheme="minorHAnsi"/>
                  <w:sz w:val="18"/>
                  <w:szCs w:val="18"/>
                </w:rPr>
                <w:delText xml:space="preserve">Installed </w:delText>
              </w:r>
              <w:r w:rsidRPr="009577D0" w:rsidDel="00B15E24">
                <w:rPr>
                  <w:rFonts w:asciiTheme="minorHAnsi" w:hAnsiTheme="minorHAnsi"/>
                  <w:sz w:val="18"/>
                  <w:szCs w:val="18"/>
                </w:rPr>
                <w:delText xml:space="preserve">Attic </w:delText>
              </w:r>
              <w:r w:rsidDel="00B15E24">
                <w:rPr>
                  <w:rFonts w:asciiTheme="minorHAnsi" w:hAnsiTheme="minorHAnsi"/>
                  <w:sz w:val="18"/>
                  <w:szCs w:val="18"/>
                </w:rPr>
                <w:delText>Vent Free</w:delText>
              </w:r>
              <w:r w:rsidRPr="009577D0" w:rsidDel="00B15E24">
                <w:rPr>
                  <w:rFonts w:asciiTheme="minorHAnsi" w:hAnsiTheme="minorHAnsi"/>
                  <w:sz w:val="18"/>
                  <w:szCs w:val="18"/>
                </w:rPr>
                <w:delText xml:space="preserve"> Area (</w:delText>
              </w:r>
              <w:r w:rsidDel="00B15E24">
                <w:rPr>
                  <w:rFonts w:asciiTheme="minorHAnsi" w:hAnsiTheme="minorHAnsi"/>
                  <w:sz w:val="18"/>
                  <w:szCs w:val="18"/>
                </w:rPr>
                <w:delText>ft</w:delText>
              </w:r>
              <w:r w:rsidDel="00B15E24">
                <w:rPr>
                  <w:rFonts w:asciiTheme="minorHAnsi" w:hAnsiTheme="minorHAnsi"/>
                  <w:sz w:val="18"/>
                  <w:szCs w:val="18"/>
                  <w:vertAlign w:val="superscript"/>
                </w:rPr>
                <w:delText>2</w:delText>
              </w:r>
              <w:r w:rsidDel="00B15E24">
                <w:rPr>
                  <w:rFonts w:asciiTheme="minorHAnsi" w:hAnsiTheme="minorHAnsi"/>
                  <w:sz w:val="18"/>
                  <w:szCs w:val="18"/>
                </w:rPr>
                <w:delText>)</w:delText>
              </w:r>
            </w:del>
          </w:p>
        </w:tc>
        <w:tc>
          <w:tcPr>
            <w:tcW w:w="5789" w:type="dxa"/>
            <w:gridSpan w:val="2"/>
            <w:vAlign w:val="center"/>
          </w:tcPr>
          <w:p w14:paraId="46D5A5F1" w14:textId="13940C68" w:rsidR="00AC4659" w:rsidRPr="00C77D58" w:rsidDel="00B15E24" w:rsidRDefault="00AC4659" w:rsidP="00AC4659">
            <w:pPr>
              <w:spacing w:after="0" w:line="240" w:lineRule="auto"/>
              <w:rPr>
                <w:del w:id="26" w:author="Markstrum, Alexis@Energy" w:date="2019-10-09T13:45:00Z"/>
                <w:rFonts w:asciiTheme="minorHAnsi" w:hAnsiTheme="minorHAnsi"/>
                <w:sz w:val="18"/>
                <w:szCs w:val="18"/>
              </w:rPr>
            </w:pPr>
          </w:p>
        </w:tc>
      </w:tr>
      <w:tr w:rsidR="00AC4659" w:rsidRPr="009577D0" w14:paraId="46D5A5F6" w14:textId="77777777" w:rsidTr="00F85ED7">
        <w:tblPrEx>
          <w:tblCellMar>
            <w:left w:w="115" w:type="dxa"/>
            <w:right w:w="115" w:type="dxa"/>
          </w:tblCellMar>
        </w:tblPrEx>
        <w:trPr>
          <w:trHeight w:val="144"/>
        </w:trPr>
        <w:tc>
          <w:tcPr>
            <w:tcW w:w="583" w:type="dxa"/>
            <w:vAlign w:val="center"/>
          </w:tcPr>
          <w:p w14:paraId="46D5A5F3" w14:textId="77777777" w:rsidR="00AC4659" w:rsidRDefault="00AC4659" w:rsidP="00AC4659">
            <w:pPr>
              <w:spacing w:after="0" w:line="240" w:lineRule="auto"/>
              <w:jc w:val="center"/>
              <w:rPr>
                <w:rFonts w:asciiTheme="minorHAnsi" w:hAnsiTheme="minorHAnsi"/>
                <w:sz w:val="18"/>
                <w:szCs w:val="18"/>
              </w:rPr>
            </w:pPr>
            <w:r>
              <w:rPr>
                <w:rFonts w:asciiTheme="minorHAnsi" w:hAnsiTheme="minorHAnsi"/>
                <w:sz w:val="18"/>
                <w:szCs w:val="18"/>
              </w:rPr>
              <w:t>04</w:t>
            </w:r>
          </w:p>
        </w:tc>
        <w:tc>
          <w:tcPr>
            <w:tcW w:w="4651" w:type="dxa"/>
            <w:vAlign w:val="center"/>
          </w:tcPr>
          <w:p w14:paraId="46D5A5F4" w14:textId="016B7115" w:rsidR="00AC4659" w:rsidRDefault="00AC4659" w:rsidP="00AC4659">
            <w:pPr>
              <w:spacing w:after="0" w:line="240" w:lineRule="auto"/>
              <w:rPr>
                <w:rFonts w:asciiTheme="minorHAnsi" w:hAnsiTheme="minorHAnsi"/>
                <w:sz w:val="18"/>
                <w:szCs w:val="18"/>
              </w:rPr>
            </w:pPr>
            <w:r w:rsidRPr="009577D0">
              <w:rPr>
                <w:rFonts w:asciiTheme="minorHAnsi" w:hAnsiTheme="minorHAnsi"/>
                <w:sz w:val="18"/>
                <w:szCs w:val="18"/>
              </w:rPr>
              <w:t>Dwelling Conditioned Floor Area (</w:t>
            </w:r>
            <w:r>
              <w:rPr>
                <w:rFonts w:asciiTheme="minorHAnsi" w:hAnsiTheme="minorHAnsi"/>
                <w:sz w:val="18"/>
                <w:szCs w:val="18"/>
              </w:rPr>
              <w:t>ft</w:t>
            </w:r>
            <w:r>
              <w:rPr>
                <w:rFonts w:asciiTheme="minorHAnsi" w:hAnsiTheme="minorHAnsi"/>
                <w:sz w:val="18"/>
                <w:szCs w:val="18"/>
                <w:vertAlign w:val="superscript"/>
              </w:rPr>
              <w:t>2</w:t>
            </w:r>
            <w:r w:rsidRPr="009577D0">
              <w:rPr>
                <w:rFonts w:asciiTheme="minorHAnsi" w:hAnsiTheme="minorHAnsi"/>
                <w:sz w:val="18"/>
                <w:szCs w:val="18"/>
              </w:rPr>
              <w:t>)</w:t>
            </w:r>
          </w:p>
        </w:tc>
        <w:tc>
          <w:tcPr>
            <w:tcW w:w="5789" w:type="dxa"/>
            <w:gridSpan w:val="2"/>
            <w:vAlign w:val="center"/>
          </w:tcPr>
          <w:p w14:paraId="46D5A5F5" w14:textId="77777777" w:rsidR="00AC4659" w:rsidRPr="00C77D58" w:rsidRDefault="00AC4659" w:rsidP="00AC4659">
            <w:pPr>
              <w:spacing w:after="0" w:line="240" w:lineRule="auto"/>
              <w:rPr>
                <w:rFonts w:asciiTheme="minorHAnsi" w:hAnsiTheme="minorHAnsi"/>
                <w:sz w:val="18"/>
                <w:szCs w:val="18"/>
              </w:rPr>
            </w:pPr>
          </w:p>
        </w:tc>
      </w:tr>
      <w:tr w:rsidR="00AC4659" w:rsidRPr="009577D0" w14:paraId="46D5A5FA" w14:textId="77777777" w:rsidTr="00F85ED7">
        <w:tblPrEx>
          <w:tblCellMar>
            <w:left w:w="115" w:type="dxa"/>
            <w:right w:w="115" w:type="dxa"/>
          </w:tblCellMar>
        </w:tblPrEx>
        <w:trPr>
          <w:trHeight w:val="144"/>
        </w:trPr>
        <w:tc>
          <w:tcPr>
            <w:tcW w:w="583" w:type="dxa"/>
            <w:vAlign w:val="center"/>
          </w:tcPr>
          <w:p w14:paraId="46D5A5F7" w14:textId="77777777" w:rsidR="00AC4659" w:rsidRDefault="00AC4659" w:rsidP="00AC4659">
            <w:pPr>
              <w:spacing w:after="0" w:line="240" w:lineRule="auto"/>
              <w:jc w:val="center"/>
              <w:rPr>
                <w:rFonts w:asciiTheme="minorHAnsi" w:hAnsiTheme="minorHAnsi"/>
                <w:sz w:val="18"/>
                <w:szCs w:val="18"/>
              </w:rPr>
            </w:pPr>
            <w:r>
              <w:rPr>
                <w:rFonts w:asciiTheme="minorHAnsi" w:hAnsiTheme="minorHAnsi"/>
                <w:sz w:val="18"/>
                <w:szCs w:val="18"/>
              </w:rPr>
              <w:t>05</w:t>
            </w:r>
          </w:p>
        </w:tc>
        <w:tc>
          <w:tcPr>
            <w:tcW w:w="4651" w:type="dxa"/>
            <w:vAlign w:val="center"/>
          </w:tcPr>
          <w:p w14:paraId="46D5A5F8" w14:textId="11DDE270" w:rsidR="00AC4659" w:rsidRDefault="00AC4659" w:rsidP="00AC4659">
            <w:pPr>
              <w:spacing w:after="0" w:line="240" w:lineRule="auto"/>
              <w:rPr>
                <w:rFonts w:asciiTheme="minorHAnsi" w:hAnsiTheme="minorHAnsi"/>
                <w:sz w:val="18"/>
                <w:szCs w:val="18"/>
              </w:rPr>
            </w:pPr>
            <w:r w:rsidRPr="009577D0">
              <w:rPr>
                <w:rFonts w:asciiTheme="minorHAnsi" w:hAnsiTheme="minorHAnsi"/>
                <w:sz w:val="18"/>
                <w:szCs w:val="18"/>
              </w:rPr>
              <w:t xml:space="preserve">Minimum </w:t>
            </w:r>
            <w:r>
              <w:rPr>
                <w:rFonts w:asciiTheme="minorHAnsi" w:hAnsiTheme="minorHAnsi"/>
                <w:sz w:val="18"/>
                <w:szCs w:val="18"/>
              </w:rPr>
              <w:t xml:space="preserve">WHF Airflow Rate Requirement </w:t>
            </w:r>
            <w:r w:rsidRPr="009577D0">
              <w:rPr>
                <w:rFonts w:asciiTheme="minorHAnsi" w:hAnsiTheme="minorHAnsi"/>
                <w:sz w:val="18"/>
                <w:szCs w:val="18"/>
              </w:rPr>
              <w:t>(CFM)</w:t>
            </w:r>
          </w:p>
        </w:tc>
        <w:tc>
          <w:tcPr>
            <w:tcW w:w="5789" w:type="dxa"/>
            <w:gridSpan w:val="2"/>
            <w:vAlign w:val="center"/>
          </w:tcPr>
          <w:p w14:paraId="46D5A5F9" w14:textId="77777777" w:rsidR="00AC4659" w:rsidRPr="00C77D58" w:rsidRDefault="00AC4659" w:rsidP="00AC4659">
            <w:pPr>
              <w:spacing w:after="0" w:line="240" w:lineRule="auto"/>
              <w:rPr>
                <w:rFonts w:asciiTheme="minorHAnsi" w:hAnsiTheme="minorHAnsi"/>
                <w:sz w:val="18"/>
                <w:szCs w:val="18"/>
              </w:rPr>
            </w:pPr>
          </w:p>
        </w:tc>
      </w:tr>
    </w:tbl>
    <w:p w14:paraId="46D5A5FB" w14:textId="64AC7FCB" w:rsidR="007060EC" w:rsidRDefault="007060EC" w:rsidP="007060EC">
      <w:pPr>
        <w:spacing w:after="0" w:line="240" w:lineRule="auto"/>
        <w:rPr>
          <w:ins w:id="27" w:author="Markstrum, Alexis@Energy" w:date="2019-10-09T13:39:00Z"/>
          <w:rFonts w:asciiTheme="minorHAnsi" w:hAnsiTheme="minorHAnsi"/>
          <w:sz w:val="18"/>
          <w:szCs w:val="18"/>
        </w:rPr>
      </w:pPr>
    </w:p>
    <w:tbl>
      <w:tblPr>
        <w:tblStyle w:val="TableGrid"/>
        <w:tblW w:w="0" w:type="auto"/>
        <w:tblLook w:val="04A0" w:firstRow="1" w:lastRow="0" w:firstColumn="1" w:lastColumn="0" w:noHBand="0" w:noVBand="1"/>
      </w:tblPr>
      <w:tblGrid>
        <w:gridCol w:w="730"/>
        <w:gridCol w:w="4502"/>
        <w:gridCol w:w="5558"/>
      </w:tblGrid>
      <w:tr w:rsidR="00566A90" w14:paraId="758E1D57" w14:textId="77777777" w:rsidTr="0043068D">
        <w:trPr>
          <w:ins w:id="28" w:author="Markstrum, Alexis@Energy" w:date="2019-10-09T13:41:00Z"/>
        </w:trPr>
        <w:tc>
          <w:tcPr>
            <w:tcW w:w="11016" w:type="dxa"/>
            <w:gridSpan w:val="3"/>
          </w:tcPr>
          <w:p w14:paraId="3665AC41" w14:textId="2C3EE256" w:rsidR="00566A90" w:rsidRPr="00447FE3" w:rsidRDefault="00566A90" w:rsidP="00566A90">
            <w:pPr>
              <w:spacing w:after="0" w:line="240" w:lineRule="auto"/>
              <w:rPr>
                <w:ins w:id="29" w:author="Markstrum, Alexis@Energy" w:date="2019-10-09T13:41:00Z"/>
                <w:rFonts w:asciiTheme="minorHAnsi" w:hAnsiTheme="minorHAnsi"/>
                <w:sz w:val="18"/>
                <w:szCs w:val="18"/>
              </w:rPr>
            </w:pPr>
            <w:ins w:id="30" w:author="Markstrum, Alexis@Energy" w:date="2019-10-09T13:41:00Z">
              <w:r w:rsidRPr="00447FE3">
                <w:rPr>
                  <w:rFonts w:asciiTheme="minorHAnsi" w:hAnsiTheme="minorHAnsi"/>
                  <w:b/>
                  <w:sz w:val="20"/>
                  <w:szCs w:val="18"/>
                </w:rPr>
                <w:t>C. Attic Vent Free Area</w:t>
              </w:r>
            </w:ins>
          </w:p>
        </w:tc>
      </w:tr>
      <w:tr w:rsidR="00566A90" w14:paraId="1321BCE5" w14:textId="77777777" w:rsidTr="0043068D">
        <w:trPr>
          <w:ins w:id="31" w:author="Markstrum, Alexis@Energy" w:date="2019-10-09T13:41:00Z"/>
        </w:trPr>
        <w:tc>
          <w:tcPr>
            <w:tcW w:w="738" w:type="dxa"/>
            <w:vAlign w:val="center"/>
          </w:tcPr>
          <w:p w14:paraId="680889BD" w14:textId="77777777" w:rsidR="00566A90" w:rsidRDefault="00566A90" w:rsidP="0043068D">
            <w:pPr>
              <w:spacing w:after="0" w:line="240" w:lineRule="auto"/>
              <w:rPr>
                <w:ins w:id="32" w:author="Markstrum, Alexis@Energy" w:date="2019-10-09T13:41:00Z"/>
                <w:rFonts w:asciiTheme="minorHAnsi" w:hAnsiTheme="minorHAnsi"/>
                <w:sz w:val="20"/>
                <w:szCs w:val="18"/>
              </w:rPr>
            </w:pPr>
            <w:ins w:id="33" w:author="Markstrum, Alexis@Energy" w:date="2019-10-09T13:41:00Z">
              <w:r>
                <w:rPr>
                  <w:rFonts w:asciiTheme="minorHAnsi" w:hAnsiTheme="minorHAnsi"/>
                  <w:sz w:val="18"/>
                  <w:szCs w:val="18"/>
                </w:rPr>
                <w:t>01</w:t>
              </w:r>
            </w:ins>
          </w:p>
        </w:tc>
        <w:tc>
          <w:tcPr>
            <w:tcW w:w="4590" w:type="dxa"/>
            <w:vAlign w:val="center"/>
          </w:tcPr>
          <w:p w14:paraId="2A9910AC" w14:textId="77777777" w:rsidR="00566A90" w:rsidRDefault="00566A90" w:rsidP="0043068D">
            <w:pPr>
              <w:spacing w:after="0" w:line="240" w:lineRule="auto"/>
              <w:rPr>
                <w:ins w:id="34" w:author="Markstrum, Alexis@Energy" w:date="2019-10-09T13:41:00Z"/>
                <w:rFonts w:asciiTheme="minorHAnsi" w:hAnsiTheme="minorHAnsi"/>
                <w:sz w:val="20"/>
                <w:szCs w:val="18"/>
              </w:rPr>
            </w:pPr>
            <w:ins w:id="35" w:author="Markstrum, Alexis@Energy" w:date="2019-10-09T13:41:00Z">
              <w:r w:rsidRPr="009577D0">
                <w:rPr>
                  <w:rFonts w:asciiTheme="minorHAnsi" w:hAnsiTheme="minorHAnsi"/>
                  <w:sz w:val="18"/>
                  <w:szCs w:val="18"/>
                </w:rPr>
                <w:t xml:space="preserve">Required Attic </w:t>
              </w:r>
              <w:r>
                <w:rPr>
                  <w:rFonts w:asciiTheme="minorHAnsi" w:hAnsiTheme="minorHAnsi"/>
                  <w:sz w:val="18"/>
                  <w:szCs w:val="18"/>
                </w:rPr>
                <w:t>Vent</w:t>
              </w:r>
              <w:r w:rsidRPr="009577D0">
                <w:rPr>
                  <w:rFonts w:asciiTheme="minorHAnsi" w:hAnsiTheme="minorHAnsi"/>
                  <w:sz w:val="18"/>
                  <w:szCs w:val="18"/>
                </w:rPr>
                <w:t xml:space="preserve"> </w:t>
              </w:r>
              <w:r>
                <w:rPr>
                  <w:rFonts w:asciiTheme="minorHAnsi" w:hAnsiTheme="minorHAnsi"/>
                  <w:sz w:val="18"/>
                  <w:szCs w:val="18"/>
                </w:rPr>
                <w:t xml:space="preserve">Free </w:t>
              </w:r>
              <w:r w:rsidRPr="009577D0">
                <w:rPr>
                  <w:rFonts w:asciiTheme="minorHAnsi" w:hAnsiTheme="minorHAnsi"/>
                  <w:sz w:val="18"/>
                  <w:szCs w:val="18"/>
                </w:rPr>
                <w:t>Area (</w:t>
              </w:r>
              <w:r>
                <w:rPr>
                  <w:rFonts w:asciiTheme="minorHAnsi" w:hAnsiTheme="minorHAnsi"/>
                  <w:sz w:val="18"/>
                  <w:szCs w:val="18"/>
                </w:rPr>
                <w:t>ft</w:t>
              </w:r>
              <w:r>
                <w:rPr>
                  <w:rFonts w:asciiTheme="minorHAnsi" w:hAnsiTheme="minorHAnsi"/>
                  <w:sz w:val="18"/>
                  <w:szCs w:val="18"/>
                  <w:vertAlign w:val="superscript"/>
                </w:rPr>
                <w:t>2</w:t>
              </w:r>
              <w:r>
                <w:rPr>
                  <w:rFonts w:asciiTheme="minorHAnsi" w:hAnsiTheme="minorHAnsi"/>
                  <w:sz w:val="18"/>
                  <w:szCs w:val="18"/>
                </w:rPr>
                <w:t>)</w:t>
              </w:r>
            </w:ins>
          </w:p>
        </w:tc>
        <w:tc>
          <w:tcPr>
            <w:tcW w:w="5688" w:type="dxa"/>
            <w:vAlign w:val="center"/>
          </w:tcPr>
          <w:p w14:paraId="4D21575F" w14:textId="67763FEF" w:rsidR="00566A90" w:rsidRDefault="00566A90" w:rsidP="0043068D">
            <w:pPr>
              <w:spacing w:after="0" w:line="240" w:lineRule="auto"/>
              <w:rPr>
                <w:ins w:id="36" w:author="Markstrum, Alexis@Energy" w:date="2019-10-09T13:41:00Z"/>
                <w:rFonts w:asciiTheme="minorHAnsi" w:hAnsiTheme="minorHAnsi"/>
                <w:sz w:val="20"/>
                <w:szCs w:val="18"/>
              </w:rPr>
            </w:pPr>
          </w:p>
        </w:tc>
      </w:tr>
      <w:tr w:rsidR="00566A90" w14:paraId="1232DE01" w14:textId="77777777" w:rsidTr="0043068D">
        <w:trPr>
          <w:ins w:id="37" w:author="Markstrum, Alexis@Energy" w:date="2019-10-09T13:41:00Z"/>
        </w:trPr>
        <w:tc>
          <w:tcPr>
            <w:tcW w:w="738" w:type="dxa"/>
            <w:vAlign w:val="center"/>
          </w:tcPr>
          <w:p w14:paraId="10584774" w14:textId="77777777" w:rsidR="00566A90" w:rsidRDefault="00566A90" w:rsidP="0043068D">
            <w:pPr>
              <w:spacing w:after="0" w:line="240" w:lineRule="auto"/>
              <w:rPr>
                <w:ins w:id="38" w:author="Markstrum, Alexis@Energy" w:date="2019-10-09T13:41:00Z"/>
                <w:rFonts w:asciiTheme="minorHAnsi" w:hAnsiTheme="minorHAnsi"/>
                <w:sz w:val="20"/>
                <w:szCs w:val="18"/>
              </w:rPr>
            </w:pPr>
            <w:ins w:id="39" w:author="Markstrum, Alexis@Energy" w:date="2019-10-09T13:41:00Z">
              <w:r>
                <w:rPr>
                  <w:rFonts w:asciiTheme="minorHAnsi" w:hAnsiTheme="minorHAnsi"/>
                  <w:sz w:val="18"/>
                  <w:szCs w:val="18"/>
                </w:rPr>
                <w:t>02</w:t>
              </w:r>
            </w:ins>
          </w:p>
        </w:tc>
        <w:tc>
          <w:tcPr>
            <w:tcW w:w="4590" w:type="dxa"/>
            <w:vAlign w:val="center"/>
          </w:tcPr>
          <w:p w14:paraId="25B9F1B4" w14:textId="77777777" w:rsidR="00566A90" w:rsidRDefault="00566A90" w:rsidP="0043068D">
            <w:pPr>
              <w:spacing w:after="0" w:line="240" w:lineRule="auto"/>
              <w:rPr>
                <w:ins w:id="40" w:author="Markstrum, Alexis@Energy" w:date="2019-10-09T13:41:00Z"/>
                <w:rFonts w:asciiTheme="minorHAnsi" w:hAnsiTheme="minorHAnsi"/>
                <w:sz w:val="20"/>
                <w:szCs w:val="18"/>
              </w:rPr>
            </w:pPr>
            <w:ins w:id="41" w:author="Markstrum, Alexis@Energy" w:date="2019-10-09T13:41:00Z">
              <w:r>
                <w:rPr>
                  <w:rFonts w:asciiTheme="minorHAnsi" w:hAnsiTheme="minorHAnsi"/>
                  <w:sz w:val="18"/>
                  <w:szCs w:val="18"/>
                </w:rPr>
                <w:t xml:space="preserve">Installed </w:t>
              </w:r>
              <w:r w:rsidRPr="009577D0">
                <w:rPr>
                  <w:rFonts w:asciiTheme="minorHAnsi" w:hAnsiTheme="minorHAnsi"/>
                  <w:sz w:val="18"/>
                  <w:szCs w:val="18"/>
                </w:rPr>
                <w:t xml:space="preserve">Attic </w:t>
              </w:r>
              <w:r>
                <w:rPr>
                  <w:rFonts w:asciiTheme="minorHAnsi" w:hAnsiTheme="minorHAnsi"/>
                  <w:sz w:val="18"/>
                  <w:szCs w:val="18"/>
                </w:rPr>
                <w:t>Vent Free</w:t>
              </w:r>
              <w:r w:rsidRPr="009577D0">
                <w:rPr>
                  <w:rFonts w:asciiTheme="minorHAnsi" w:hAnsiTheme="minorHAnsi"/>
                  <w:sz w:val="18"/>
                  <w:szCs w:val="18"/>
                </w:rPr>
                <w:t xml:space="preserve"> Area (</w:t>
              </w:r>
              <w:r>
                <w:rPr>
                  <w:rFonts w:asciiTheme="minorHAnsi" w:hAnsiTheme="minorHAnsi"/>
                  <w:sz w:val="18"/>
                  <w:szCs w:val="18"/>
                </w:rPr>
                <w:t>ft</w:t>
              </w:r>
              <w:r>
                <w:rPr>
                  <w:rFonts w:asciiTheme="minorHAnsi" w:hAnsiTheme="minorHAnsi"/>
                  <w:sz w:val="18"/>
                  <w:szCs w:val="18"/>
                  <w:vertAlign w:val="superscript"/>
                </w:rPr>
                <w:t>2</w:t>
              </w:r>
              <w:r>
                <w:rPr>
                  <w:rFonts w:asciiTheme="minorHAnsi" w:hAnsiTheme="minorHAnsi"/>
                  <w:sz w:val="18"/>
                  <w:szCs w:val="18"/>
                </w:rPr>
                <w:t>)</w:t>
              </w:r>
            </w:ins>
          </w:p>
        </w:tc>
        <w:tc>
          <w:tcPr>
            <w:tcW w:w="5688" w:type="dxa"/>
            <w:vAlign w:val="center"/>
          </w:tcPr>
          <w:p w14:paraId="697A4195" w14:textId="5DFC0F23" w:rsidR="00566A90" w:rsidRDefault="00566A90" w:rsidP="0043068D">
            <w:pPr>
              <w:spacing w:after="0" w:line="240" w:lineRule="auto"/>
              <w:rPr>
                <w:ins w:id="42" w:author="Markstrum, Alexis@Energy" w:date="2019-10-09T13:41:00Z"/>
                <w:rFonts w:asciiTheme="minorHAnsi" w:hAnsiTheme="minorHAnsi"/>
                <w:sz w:val="20"/>
                <w:szCs w:val="18"/>
              </w:rPr>
            </w:pPr>
          </w:p>
        </w:tc>
      </w:tr>
    </w:tbl>
    <w:p w14:paraId="0A9A3380" w14:textId="77777777" w:rsidR="00566A90" w:rsidRDefault="00566A90" w:rsidP="007060EC">
      <w:pPr>
        <w:spacing w:after="0" w:line="240" w:lineRule="auto"/>
        <w:rPr>
          <w:rFonts w:asciiTheme="minorHAnsi" w:hAnsiTheme="minorHAnsi"/>
          <w:sz w:val="18"/>
          <w:szCs w:val="18"/>
        </w:rPr>
      </w:pPr>
    </w:p>
    <w:tbl>
      <w:tblPr>
        <w:tblW w:w="109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998"/>
      </w:tblGrid>
      <w:tr w:rsidR="007060EC" w:rsidRPr="00305DBA" w14:paraId="46D5A5FD" w14:textId="77777777" w:rsidTr="005057DF">
        <w:trPr>
          <w:trHeight w:val="158"/>
        </w:trPr>
        <w:tc>
          <w:tcPr>
            <w:tcW w:w="10998" w:type="dxa"/>
            <w:tcBorders>
              <w:top w:val="single" w:sz="4" w:space="0" w:color="000000"/>
              <w:left w:val="single" w:sz="4" w:space="0" w:color="000000"/>
              <w:bottom w:val="single" w:sz="4" w:space="0" w:color="000000"/>
              <w:right w:val="single" w:sz="4" w:space="0" w:color="000000"/>
            </w:tcBorders>
            <w:vAlign w:val="center"/>
          </w:tcPr>
          <w:p w14:paraId="46D5A5FC" w14:textId="69F716EE" w:rsidR="007060EC" w:rsidRPr="0060558D" w:rsidRDefault="007060EC" w:rsidP="005057DF">
            <w:pPr>
              <w:spacing w:after="0"/>
              <w:rPr>
                <w:rFonts w:asciiTheme="minorHAnsi" w:hAnsiTheme="minorHAnsi"/>
                <w:b/>
                <w:sz w:val="18"/>
                <w:szCs w:val="18"/>
              </w:rPr>
            </w:pPr>
            <w:del w:id="43" w:author="Markstrum, Alexis@Energy" w:date="2019-10-09T13:47:00Z">
              <w:r w:rsidRPr="00FF77DD" w:rsidDel="00B15E24">
                <w:rPr>
                  <w:rFonts w:asciiTheme="minorHAnsi" w:hAnsiTheme="minorHAnsi"/>
                  <w:b/>
                  <w:sz w:val="20"/>
                  <w:szCs w:val="18"/>
                </w:rPr>
                <w:delText>C</w:delText>
              </w:r>
            </w:del>
            <w:ins w:id="44" w:author="Markstrum, Alexis@Energy" w:date="2019-10-09T13:47:00Z">
              <w:r w:rsidR="00B15E24">
                <w:rPr>
                  <w:rFonts w:asciiTheme="minorHAnsi" w:hAnsiTheme="minorHAnsi"/>
                  <w:b/>
                  <w:sz w:val="20"/>
                  <w:szCs w:val="18"/>
                </w:rPr>
                <w:t>D</w:t>
              </w:r>
            </w:ins>
            <w:r w:rsidRPr="00FF77DD">
              <w:rPr>
                <w:rFonts w:asciiTheme="minorHAnsi" w:hAnsiTheme="minorHAnsi"/>
                <w:b/>
                <w:sz w:val="20"/>
                <w:szCs w:val="18"/>
              </w:rPr>
              <w:t>. Compliance Statement</w:t>
            </w:r>
          </w:p>
        </w:tc>
      </w:tr>
      <w:tr w:rsidR="007060EC" w:rsidRPr="00305DBA" w14:paraId="46D5A5FF" w14:textId="77777777" w:rsidTr="005057DF">
        <w:trPr>
          <w:trHeight w:val="158"/>
        </w:trPr>
        <w:tc>
          <w:tcPr>
            <w:tcW w:w="10998" w:type="dxa"/>
            <w:tcBorders>
              <w:top w:val="single" w:sz="4" w:space="0" w:color="000000"/>
              <w:left w:val="single" w:sz="4" w:space="0" w:color="000000"/>
              <w:bottom w:val="single" w:sz="4" w:space="0" w:color="000000"/>
              <w:right w:val="single" w:sz="4" w:space="0" w:color="000000"/>
            </w:tcBorders>
            <w:vAlign w:val="center"/>
          </w:tcPr>
          <w:p w14:paraId="46D5A5FE" w14:textId="77777777" w:rsidR="007060EC" w:rsidRPr="0060558D" w:rsidRDefault="007060EC" w:rsidP="005057DF">
            <w:pPr>
              <w:spacing w:after="0" w:line="240" w:lineRule="auto"/>
              <w:rPr>
                <w:rFonts w:asciiTheme="minorHAnsi" w:hAnsiTheme="minorHAnsi"/>
                <w:sz w:val="18"/>
                <w:szCs w:val="18"/>
              </w:rPr>
            </w:pPr>
          </w:p>
        </w:tc>
      </w:tr>
    </w:tbl>
    <w:p w14:paraId="46D5A600" w14:textId="77777777" w:rsidR="007060EC" w:rsidRPr="00FF77DD" w:rsidRDefault="007060EC" w:rsidP="007060EC">
      <w:pPr>
        <w:spacing w:after="0" w:line="240" w:lineRule="auto"/>
        <w:rPr>
          <w:rFonts w:asciiTheme="minorHAnsi" w:hAnsiTheme="minorHAnsi"/>
          <w:sz w:val="20"/>
          <w:szCs w:val="18"/>
        </w:rPr>
      </w:pPr>
    </w:p>
    <w:tbl>
      <w:tblPr>
        <w:tblW w:w="109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90"/>
        <w:gridCol w:w="10408"/>
      </w:tblGrid>
      <w:tr w:rsidR="007060EC" w:rsidRPr="009577D0" w14:paraId="46D5A602" w14:textId="77777777" w:rsidTr="005057DF">
        <w:trPr>
          <w:trHeight w:val="158"/>
        </w:trPr>
        <w:tc>
          <w:tcPr>
            <w:tcW w:w="10998" w:type="dxa"/>
            <w:gridSpan w:val="2"/>
            <w:tcBorders>
              <w:top w:val="single" w:sz="4" w:space="0" w:color="000000"/>
              <w:left w:val="single" w:sz="4" w:space="0" w:color="000000"/>
              <w:bottom w:val="single" w:sz="4" w:space="0" w:color="000000"/>
              <w:right w:val="single" w:sz="4" w:space="0" w:color="000000"/>
            </w:tcBorders>
            <w:vAlign w:val="center"/>
          </w:tcPr>
          <w:p w14:paraId="46D5A601" w14:textId="0EA2441D" w:rsidR="007060EC" w:rsidRPr="00E94E5A" w:rsidRDefault="00B15E24" w:rsidP="005057DF">
            <w:pPr>
              <w:spacing w:after="0"/>
              <w:rPr>
                <w:rFonts w:asciiTheme="minorHAnsi" w:hAnsiTheme="minorHAnsi"/>
                <w:b/>
                <w:sz w:val="18"/>
                <w:szCs w:val="18"/>
              </w:rPr>
            </w:pPr>
            <w:ins w:id="45" w:author="Markstrum, Alexis@Energy" w:date="2019-10-09T13:47:00Z">
              <w:r>
                <w:rPr>
                  <w:rFonts w:asciiTheme="minorHAnsi" w:hAnsiTheme="minorHAnsi"/>
                  <w:b/>
                  <w:sz w:val="20"/>
                  <w:szCs w:val="18"/>
                </w:rPr>
                <w:t>E</w:t>
              </w:r>
            </w:ins>
            <w:del w:id="46" w:author="Markstrum, Alexis@Energy" w:date="2019-10-09T13:47:00Z">
              <w:r w:rsidR="007060EC" w:rsidRPr="00FF77DD" w:rsidDel="00B15E24">
                <w:rPr>
                  <w:rFonts w:asciiTheme="minorHAnsi" w:hAnsiTheme="minorHAnsi"/>
                  <w:b/>
                  <w:sz w:val="20"/>
                  <w:szCs w:val="18"/>
                </w:rPr>
                <w:delText>D</w:delText>
              </w:r>
            </w:del>
            <w:r w:rsidR="007060EC" w:rsidRPr="00FF77DD">
              <w:rPr>
                <w:rFonts w:asciiTheme="minorHAnsi" w:hAnsiTheme="minorHAnsi"/>
                <w:b/>
                <w:sz w:val="20"/>
                <w:szCs w:val="18"/>
              </w:rPr>
              <w:t>. Additional Requirements</w:t>
            </w:r>
          </w:p>
        </w:tc>
      </w:tr>
      <w:tr w:rsidR="007060EC" w:rsidRPr="009577D0" w14:paraId="46D5A605" w14:textId="77777777" w:rsidTr="005057DF">
        <w:trPr>
          <w:trHeight w:val="158"/>
        </w:trPr>
        <w:tc>
          <w:tcPr>
            <w:tcW w:w="590" w:type="dxa"/>
            <w:vAlign w:val="center"/>
          </w:tcPr>
          <w:p w14:paraId="46D5A603" w14:textId="77777777" w:rsidR="007060EC" w:rsidRPr="009577D0" w:rsidRDefault="007060EC" w:rsidP="00FF77DD">
            <w:pPr>
              <w:spacing w:after="0" w:line="240" w:lineRule="auto"/>
              <w:jc w:val="center"/>
              <w:rPr>
                <w:rFonts w:asciiTheme="minorHAnsi" w:hAnsiTheme="minorHAnsi"/>
                <w:sz w:val="18"/>
                <w:szCs w:val="18"/>
              </w:rPr>
            </w:pPr>
            <w:r>
              <w:rPr>
                <w:rFonts w:asciiTheme="minorHAnsi" w:hAnsiTheme="minorHAnsi"/>
                <w:sz w:val="18"/>
                <w:szCs w:val="18"/>
              </w:rPr>
              <w:t>01</w:t>
            </w:r>
          </w:p>
        </w:tc>
        <w:tc>
          <w:tcPr>
            <w:tcW w:w="10408" w:type="dxa"/>
            <w:vAlign w:val="center"/>
          </w:tcPr>
          <w:p w14:paraId="46D5A604" w14:textId="3716D569" w:rsidR="007060EC" w:rsidRPr="00C73FEB" w:rsidRDefault="007060EC" w:rsidP="00FF77DD">
            <w:pPr>
              <w:spacing w:after="0" w:line="240" w:lineRule="auto"/>
              <w:rPr>
                <w:rFonts w:asciiTheme="minorHAnsi" w:hAnsiTheme="minorHAnsi"/>
                <w:sz w:val="18"/>
                <w:szCs w:val="18"/>
              </w:rPr>
            </w:pPr>
            <w:r w:rsidRPr="00C73FEB">
              <w:rPr>
                <w:rFonts w:asciiTheme="minorHAnsi" w:hAnsiTheme="minorHAnsi"/>
                <w:sz w:val="18"/>
                <w:szCs w:val="18"/>
              </w:rPr>
              <w:t xml:space="preserve">The installed fan </w:t>
            </w:r>
            <w:r>
              <w:rPr>
                <w:rFonts w:asciiTheme="minorHAnsi" w:hAnsiTheme="minorHAnsi"/>
                <w:sz w:val="18"/>
                <w:szCs w:val="18"/>
              </w:rPr>
              <w:t>shall be</w:t>
            </w:r>
            <w:r w:rsidRPr="00C73FEB">
              <w:rPr>
                <w:rFonts w:asciiTheme="minorHAnsi" w:hAnsiTheme="minorHAnsi"/>
                <w:sz w:val="18"/>
                <w:szCs w:val="18"/>
              </w:rPr>
              <w:t xml:space="preserve"> listed on the </w:t>
            </w:r>
            <w:r w:rsidR="009A68BB" w:rsidRPr="00C31FEF">
              <w:rPr>
                <w:rFonts w:asciiTheme="minorHAnsi" w:hAnsiTheme="minorHAnsi"/>
                <w:sz w:val="18"/>
                <w:szCs w:val="18"/>
              </w:rPr>
              <w:t>CEC</w:t>
            </w:r>
            <w:r w:rsidR="009A68BB">
              <w:rPr>
                <w:rFonts w:asciiTheme="minorHAnsi" w:hAnsiTheme="minorHAnsi"/>
                <w:sz w:val="18"/>
                <w:szCs w:val="18"/>
              </w:rPr>
              <w:t xml:space="preserve">’s </w:t>
            </w:r>
            <w:r w:rsidR="009A68BB">
              <w:rPr>
                <w:rFonts w:asciiTheme="minorHAnsi" w:hAnsiTheme="minorHAnsi"/>
                <w:sz w:val="18"/>
              </w:rPr>
              <w:t>Modernized Appliance Efficiency Database</w:t>
            </w:r>
            <w:r w:rsidRPr="00C73FEB">
              <w:rPr>
                <w:rFonts w:asciiTheme="minorHAnsi" w:hAnsiTheme="minorHAnsi"/>
                <w:sz w:val="18"/>
                <w:szCs w:val="18"/>
              </w:rPr>
              <w:t xml:space="preserve"> as an approved model.</w:t>
            </w:r>
          </w:p>
        </w:tc>
      </w:tr>
      <w:tr w:rsidR="007060EC" w:rsidRPr="009577D0" w14:paraId="46D5A608" w14:textId="77777777" w:rsidTr="005057DF">
        <w:trPr>
          <w:trHeight w:val="158"/>
        </w:trPr>
        <w:tc>
          <w:tcPr>
            <w:tcW w:w="590" w:type="dxa"/>
            <w:vAlign w:val="center"/>
          </w:tcPr>
          <w:p w14:paraId="46D5A606" w14:textId="77777777" w:rsidR="007060EC" w:rsidRPr="009577D0" w:rsidRDefault="007060EC" w:rsidP="00FF77DD">
            <w:pPr>
              <w:spacing w:after="0" w:line="240" w:lineRule="auto"/>
              <w:jc w:val="center"/>
              <w:rPr>
                <w:rFonts w:asciiTheme="minorHAnsi" w:hAnsiTheme="minorHAnsi"/>
                <w:sz w:val="18"/>
                <w:szCs w:val="18"/>
              </w:rPr>
            </w:pPr>
            <w:r>
              <w:rPr>
                <w:rFonts w:asciiTheme="minorHAnsi" w:hAnsiTheme="minorHAnsi"/>
                <w:sz w:val="18"/>
                <w:szCs w:val="18"/>
              </w:rPr>
              <w:t>02</w:t>
            </w:r>
          </w:p>
        </w:tc>
        <w:tc>
          <w:tcPr>
            <w:tcW w:w="10408" w:type="dxa"/>
            <w:vAlign w:val="center"/>
          </w:tcPr>
          <w:p w14:paraId="46D5A607" w14:textId="77777777" w:rsidR="007060EC" w:rsidRPr="00F85ED7" w:rsidRDefault="007060EC" w:rsidP="00FF77DD">
            <w:pPr>
              <w:spacing w:after="0" w:line="240" w:lineRule="auto"/>
              <w:rPr>
                <w:rFonts w:asciiTheme="minorHAnsi" w:hAnsiTheme="minorHAnsi"/>
                <w:sz w:val="18"/>
                <w:szCs w:val="18"/>
              </w:rPr>
            </w:pPr>
            <w:r w:rsidRPr="00F85ED7">
              <w:rPr>
                <w:rFonts w:asciiTheme="minorHAnsi" w:hAnsiTheme="minorHAnsi"/>
                <w:sz w:val="18"/>
                <w:szCs w:val="18"/>
              </w:rPr>
              <w:t>The homeowner shall be provided with user instructions documentation that describe</w:t>
            </w:r>
            <w:r w:rsidR="00F85ED7">
              <w:rPr>
                <w:rFonts w:asciiTheme="minorHAnsi" w:hAnsiTheme="minorHAnsi"/>
                <w:sz w:val="18"/>
                <w:szCs w:val="18"/>
              </w:rPr>
              <w:t>s</w:t>
            </w:r>
            <w:r w:rsidRPr="00F85ED7">
              <w:rPr>
                <w:rFonts w:asciiTheme="minorHAnsi" w:hAnsiTheme="minorHAnsi"/>
                <w:sz w:val="18"/>
                <w:szCs w:val="18"/>
              </w:rPr>
              <w:t xml:space="preserve"> the proper use of the whole house fan necessary</w:t>
            </w:r>
            <w:r w:rsidRPr="00F85ED7">
              <w:rPr>
                <w:rFonts w:asciiTheme="minorHAnsi" w:eastAsia="Times New Roman" w:hAnsiTheme="minorHAnsi" w:cs="Arial"/>
                <w:bCs/>
                <w:sz w:val="18"/>
                <w:szCs w:val="18"/>
              </w:rPr>
              <w:t xml:space="preserve"> to obtain the full energy savings benefit</w:t>
            </w:r>
            <w:r w:rsidRPr="00F85ED7">
              <w:rPr>
                <w:rFonts w:asciiTheme="minorHAnsi" w:hAnsiTheme="minorHAnsi"/>
                <w:sz w:val="18"/>
                <w:szCs w:val="18"/>
              </w:rPr>
              <w:t>.</w:t>
            </w:r>
          </w:p>
        </w:tc>
      </w:tr>
      <w:tr w:rsidR="007060EC" w:rsidRPr="009577D0" w14:paraId="46D5A60A" w14:textId="77777777" w:rsidTr="005057DF">
        <w:trPr>
          <w:trHeight w:val="158"/>
        </w:trPr>
        <w:tc>
          <w:tcPr>
            <w:tcW w:w="10998" w:type="dxa"/>
            <w:gridSpan w:val="2"/>
            <w:vAlign w:val="center"/>
          </w:tcPr>
          <w:p w14:paraId="46D5A609" w14:textId="77777777" w:rsidR="007060EC" w:rsidRPr="00C73FEB" w:rsidRDefault="007060EC" w:rsidP="005057DF">
            <w:pPr>
              <w:spacing w:after="0" w:line="240" w:lineRule="auto"/>
              <w:rPr>
                <w:rFonts w:asciiTheme="minorHAnsi" w:hAnsiTheme="minorHAnsi"/>
                <w:sz w:val="18"/>
                <w:szCs w:val="18"/>
              </w:rPr>
            </w:pPr>
            <w:r w:rsidRPr="00711DF8">
              <w:rPr>
                <w:b/>
                <w:sz w:val="18"/>
                <w:szCs w:val="18"/>
              </w:rPr>
              <w:t>The responsible person’s signature on this compliance document affirms that all applicable requirements in this table have been met.</w:t>
            </w:r>
          </w:p>
        </w:tc>
      </w:tr>
    </w:tbl>
    <w:p w14:paraId="46D5A60B" w14:textId="77777777" w:rsidR="007060EC" w:rsidRDefault="007060EC" w:rsidP="003C0502">
      <w:pPr>
        <w:spacing w:after="0"/>
        <w:ind w:hanging="677"/>
        <w:rPr>
          <w:rFonts w:asciiTheme="minorHAnsi" w:hAnsiTheme="minorHAnsi"/>
          <w:sz w:val="18"/>
          <w:szCs w:val="18"/>
        </w:rPr>
      </w:pPr>
    </w:p>
    <w:p w14:paraId="46D5A60C" w14:textId="77777777" w:rsidR="00F60148" w:rsidRDefault="00F60148" w:rsidP="003C0502">
      <w:pPr>
        <w:spacing w:after="0"/>
        <w:ind w:hanging="677"/>
        <w:rPr>
          <w:rFonts w:asciiTheme="minorHAnsi" w:hAnsiTheme="minorHAnsi"/>
          <w:sz w:val="18"/>
          <w:szCs w:val="18"/>
        </w:rPr>
      </w:pPr>
    </w:p>
    <w:tbl>
      <w:tblPr>
        <w:tblW w:w="4987" w:type="pct"/>
        <w:tblInd w:w="-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6" w:type="dxa"/>
          <w:right w:w="86" w:type="dxa"/>
        </w:tblCellMar>
        <w:tblLook w:val="0000" w:firstRow="0" w:lastRow="0" w:firstColumn="0" w:lastColumn="0" w:noHBand="0" w:noVBand="0"/>
      </w:tblPr>
      <w:tblGrid>
        <w:gridCol w:w="5215"/>
        <w:gridCol w:w="266"/>
        <w:gridCol w:w="2508"/>
        <w:gridCol w:w="2773"/>
      </w:tblGrid>
      <w:tr w:rsidR="004703E2" w:rsidRPr="004703E2" w14:paraId="46D5A60E" w14:textId="77777777" w:rsidTr="00E829F5">
        <w:trPr>
          <w:trHeight w:val="206"/>
        </w:trPr>
        <w:tc>
          <w:tcPr>
            <w:tcW w:w="10943" w:type="dxa"/>
            <w:gridSpan w:val="4"/>
            <w:vAlign w:val="center"/>
          </w:tcPr>
          <w:p w14:paraId="46D5A60D" w14:textId="77777777" w:rsidR="004703E2" w:rsidRPr="004703E2" w:rsidRDefault="004703E2" w:rsidP="004703E2">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imes New Roman" w:eastAsia="Times New Roman" w:hAnsi="Times New Roman" w:cs="Arial"/>
                <w:b/>
                <w:sz w:val="20"/>
                <w:szCs w:val="20"/>
              </w:rPr>
            </w:pPr>
            <w:r w:rsidRPr="004703E2">
              <w:rPr>
                <w:rFonts w:asciiTheme="minorHAnsi" w:eastAsia="Times New Roman" w:hAnsiTheme="minorHAnsi" w:cs="Arial"/>
                <w:b/>
                <w:caps/>
                <w:sz w:val="18"/>
                <w:szCs w:val="18"/>
              </w:rPr>
              <w:lastRenderedPageBreak/>
              <w:t>Documentation Author's Declaration Statement</w:t>
            </w:r>
          </w:p>
        </w:tc>
      </w:tr>
      <w:tr w:rsidR="004703E2" w:rsidRPr="004703E2" w14:paraId="46D5A610" w14:textId="77777777" w:rsidTr="00FF77DD">
        <w:trPr>
          <w:trHeight w:hRule="exact" w:val="244"/>
        </w:trPr>
        <w:tc>
          <w:tcPr>
            <w:tcW w:w="10943" w:type="dxa"/>
            <w:gridSpan w:val="4"/>
            <w:vAlign w:val="center"/>
          </w:tcPr>
          <w:p w14:paraId="46D5A60F" w14:textId="77777777" w:rsidR="004703E2" w:rsidRPr="004703E2" w:rsidRDefault="004703E2" w:rsidP="00FF77DD">
            <w:pPr>
              <w:keepNext/>
              <w:numPr>
                <w:ilvl w:val="0"/>
                <w:numId w:val="12"/>
              </w:numPr>
              <w:tabs>
                <w:tab w:val="left" w:pos="-2600"/>
              </w:tabs>
              <w:spacing w:after="0" w:line="240" w:lineRule="auto"/>
              <w:ind w:right="90"/>
              <w:outlineLvl w:val="2"/>
              <w:rPr>
                <w:rFonts w:asciiTheme="minorHAnsi" w:eastAsia="Times New Roman" w:hAnsiTheme="minorHAnsi"/>
                <w:sz w:val="18"/>
                <w:szCs w:val="18"/>
              </w:rPr>
            </w:pPr>
            <w:r w:rsidRPr="004703E2">
              <w:rPr>
                <w:rFonts w:asciiTheme="minorHAnsi" w:eastAsia="Times New Roman" w:hAnsiTheme="minorHAnsi"/>
                <w:sz w:val="18"/>
                <w:szCs w:val="18"/>
              </w:rPr>
              <w:t>I certify that this Certificate of Installation documentation is accurate and complete.</w:t>
            </w:r>
          </w:p>
        </w:tc>
      </w:tr>
      <w:tr w:rsidR="004703E2" w:rsidRPr="004703E2" w14:paraId="46D5A613" w14:textId="77777777" w:rsidTr="00E829F5">
        <w:trPr>
          <w:trHeight w:val="360"/>
        </w:trPr>
        <w:tc>
          <w:tcPr>
            <w:tcW w:w="5577" w:type="dxa"/>
            <w:gridSpan w:val="2"/>
          </w:tcPr>
          <w:p w14:paraId="46D5A611" w14:textId="77777777" w:rsidR="004703E2" w:rsidRPr="004703E2" w:rsidRDefault="004703E2" w:rsidP="004703E2">
            <w:pPr>
              <w:keepNext/>
              <w:spacing w:after="0" w:line="240" w:lineRule="auto"/>
              <w:rPr>
                <w:rFonts w:asciiTheme="minorHAnsi" w:eastAsia="Times New Roman" w:hAnsiTheme="minorHAnsi"/>
                <w:sz w:val="14"/>
                <w:szCs w:val="14"/>
              </w:rPr>
            </w:pPr>
            <w:r w:rsidRPr="004703E2">
              <w:rPr>
                <w:rFonts w:asciiTheme="minorHAnsi" w:eastAsia="Times New Roman" w:hAnsiTheme="minorHAnsi"/>
                <w:sz w:val="14"/>
                <w:szCs w:val="14"/>
              </w:rPr>
              <w:t>Documentation Author Name:</w:t>
            </w:r>
          </w:p>
        </w:tc>
        <w:tc>
          <w:tcPr>
            <w:tcW w:w="5366" w:type="dxa"/>
            <w:gridSpan w:val="2"/>
          </w:tcPr>
          <w:p w14:paraId="46D5A612" w14:textId="77777777" w:rsidR="004703E2" w:rsidRPr="004703E2" w:rsidRDefault="004703E2" w:rsidP="004703E2">
            <w:pPr>
              <w:keepNext/>
              <w:spacing w:after="0" w:line="240" w:lineRule="auto"/>
              <w:rPr>
                <w:rFonts w:asciiTheme="minorHAnsi" w:eastAsia="Times New Roman" w:hAnsiTheme="minorHAnsi"/>
                <w:sz w:val="14"/>
                <w:szCs w:val="14"/>
              </w:rPr>
            </w:pPr>
            <w:r w:rsidRPr="004703E2">
              <w:rPr>
                <w:rFonts w:asciiTheme="minorHAnsi" w:eastAsia="Times New Roman" w:hAnsiTheme="minorHAnsi"/>
                <w:sz w:val="14"/>
                <w:szCs w:val="14"/>
              </w:rPr>
              <w:t>Documentation Author Signature:</w:t>
            </w:r>
          </w:p>
        </w:tc>
      </w:tr>
      <w:tr w:rsidR="004703E2" w:rsidRPr="004703E2" w14:paraId="46D5A616" w14:textId="77777777" w:rsidTr="00E829F5">
        <w:trPr>
          <w:trHeight w:val="360"/>
        </w:trPr>
        <w:tc>
          <w:tcPr>
            <w:tcW w:w="5577" w:type="dxa"/>
            <w:gridSpan w:val="2"/>
          </w:tcPr>
          <w:p w14:paraId="46D5A614" w14:textId="77777777" w:rsidR="004703E2" w:rsidRPr="004703E2" w:rsidRDefault="004703E2" w:rsidP="004703E2">
            <w:pPr>
              <w:keepNext/>
              <w:spacing w:after="0" w:line="240" w:lineRule="auto"/>
              <w:rPr>
                <w:rFonts w:asciiTheme="minorHAnsi" w:eastAsia="Times New Roman" w:hAnsiTheme="minorHAnsi"/>
                <w:sz w:val="14"/>
                <w:szCs w:val="14"/>
              </w:rPr>
            </w:pPr>
            <w:r w:rsidRPr="004703E2">
              <w:rPr>
                <w:rFonts w:asciiTheme="minorHAnsi" w:eastAsia="Times New Roman" w:hAnsiTheme="minorHAnsi"/>
                <w:sz w:val="14"/>
                <w:szCs w:val="14"/>
              </w:rPr>
              <w:t>Documentation Author Company Name:</w:t>
            </w:r>
          </w:p>
        </w:tc>
        <w:tc>
          <w:tcPr>
            <w:tcW w:w="5366" w:type="dxa"/>
            <w:gridSpan w:val="2"/>
          </w:tcPr>
          <w:p w14:paraId="46D5A615" w14:textId="77777777" w:rsidR="004703E2" w:rsidRPr="004703E2" w:rsidRDefault="004703E2" w:rsidP="004703E2">
            <w:pPr>
              <w:keepNext/>
              <w:spacing w:after="0" w:line="240" w:lineRule="auto"/>
              <w:rPr>
                <w:rFonts w:asciiTheme="minorHAnsi" w:eastAsia="Times New Roman" w:hAnsiTheme="minorHAnsi"/>
                <w:sz w:val="14"/>
                <w:szCs w:val="14"/>
              </w:rPr>
            </w:pPr>
            <w:r w:rsidRPr="004703E2">
              <w:rPr>
                <w:rFonts w:asciiTheme="minorHAnsi" w:eastAsia="Times New Roman" w:hAnsiTheme="minorHAnsi"/>
                <w:sz w:val="14"/>
                <w:szCs w:val="14"/>
              </w:rPr>
              <w:t>Date Signed:</w:t>
            </w:r>
          </w:p>
        </w:tc>
      </w:tr>
      <w:tr w:rsidR="004703E2" w:rsidRPr="004703E2" w14:paraId="46D5A619" w14:textId="77777777" w:rsidTr="00E829F5">
        <w:trPr>
          <w:trHeight w:val="360"/>
        </w:trPr>
        <w:tc>
          <w:tcPr>
            <w:tcW w:w="5577" w:type="dxa"/>
            <w:gridSpan w:val="2"/>
          </w:tcPr>
          <w:p w14:paraId="46D5A617" w14:textId="77777777" w:rsidR="004703E2" w:rsidRPr="004703E2" w:rsidRDefault="004703E2" w:rsidP="004703E2">
            <w:pPr>
              <w:keepNext/>
              <w:spacing w:after="0" w:line="240" w:lineRule="auto"/>
              <w:rPr>
                <w:rFonts w:asciiTheme="minorHAnsi" w:eastAsia="Times New Roman" w:hAnsiTheme="minorHAnsi"/>
                <w:sz w:val="14"/>
                <w:szCs w:val="14"/>
              </w:rPr>
            </w:pPr>
            <w:r w:rsidRPr="004703E2">
              <w:rPr>
                <w:rFonts w:asciiTheme="minorHAnsi" w:eastAsia="Times New Roman" w:hAnsiTheme="minorHAnsi"/>
                <w:sz w:val="14"/>
                <w:szCs w:val="14"/>
              </w:rPr>
              <w:t>Address:</w:t>
            </w:r>
          </w:p>
        </w:tc>
        <w:tc>
          <w:tcPr>
            <w:tcW w:w="5366" w:type="dxa"/>
            <w:gridSpan w:val="2"/>
          </w:tcPr>
          <w:p w14:paraId="46D5A618" w14:textId="77777777" w:rsidR="004703E2" w:rsidRPr="004703E2" w:rsidRDefault="004703E2" w:rsidP="004703E2">
            <w:pPr>
              <w:keepNext/>
              <w:spacing w:after="0" w:line="240" w:lineRule="auto"/>
              <w:rPr>
                <w:rFonts w:asciiTheme="minorHAnsi" w:eastAsia="Times New Roman" w:hAnsiTheme="minorHAnsi"/>
                <w:sz w:val="14"/>
                <w:szCs w:val="14"/>
              </w:rPr>
            </w:pPr>
            <w:r w:rsidRPr="004703E2">
              <w:rPr>
                <w:rFonts w:asciiTheme="minorHAnsi" w:eastAsia="Times New Roman" w:hAnsiTheme="minorHAnsi"/>
                <w:sz w:val="14"/>
                <w:szCs w:val="14"/>
              </w:rPr>
              <w:t>CEA/HERS Certification Identification (If applicable):</w:t>
            </w:r>
          </w:p>
        </w:tc>
      </w:tr>
      <w:tr w:rsidR="004703E2" w:rsidRPr="004703E2" w14:paraId="46D5A61C" w14:textId="77777777" w:rsidTr="00E829F5">
        <w:trPr>
          <w:trHeight w:val="360"/>
        </w:trPr>
        <w:tc>
          <w:tcPr>
            <w:tcW w:w="5577" w:type="dxa"/>
            <w:gridSpan w:val="2"/>
          </w:tcPr>
          <w:p w14:paraId="46D5A61A" w14:textId="77777777" w:rsidR="004703E2" w:rsidRPr="004703E2" w:rsidRDefault="004703E2" w:rsidP="004703E2">
            <w:pPr>
              <w:keepNext/>
              <w:spacing w:after="0" w:line="240" w:lineRule="auto"/>
              <w:rPr>
                <w:rFonts w:asciiTheme="minorHAnsi" w:eastAsia="Times New Roman" w:hAnsiTheme="minorHAnsi"/>
                <w:sz w:val="14"/>
                <w:szCs w:val="14"/>
              </w:rPr>
            </w:pPr>
            <w:r w:rsidRPr="004703E2">
              <w:rPr>
                <w:rFonts w:asciiTheme="minorHAnsi" w:eastAsia="Times New Roman" w:hAnsiTheme="minorHAnsi"/>
                <w:sz w:val="14"/>
                <w:szCs w:val="14"/>
              </w:rPr>
              <w:t>City/State/Zip:</w:t>
            </w:r>
          </w:p>
        </w:tc>
        <w:tc>
          <w:tcPr>
            <w:tcW w:w="5366" w:type="dxa"/>
            <w:gridSpan w:val="2"/>
          </w:tcPr>
          <w:p w14:paraId="46D5A61B" w14:textId="77777777" w:rsidR="004703E2" w:rsidRPr="004703E2" w:rsidRDefault="004703E2" w:rsidP="004703E2">
            <w:pPr>
              <w:keepNext/>
              <w:spacing w:after="0" w:line="240" w:lineRule="auto"/>
              <w:rPr>
                <w:rFonts w:asciiTheme="minorHAnsi" w:eastAsia="Times New Roman" w:hAnsiTheme="minorHAnsi"/>
                <w:sz w:val="14"/>
                <w:szCs w:val="14"/>
              </w:rPr>
            </w:pPr>
            <w:r w:rsidRPr="004703E2">
              <w:rPr>
                <w:rFonts w:asciiTheme="minorHAnsi" w:eastAsia="Times New Roman" w:hAnsiTheme="minorHAnsi"/>
                <w:sz w:val="14"/>
                <w:szCs w:val="14"/>
              </w:rPr>
              <w:t>Phone:</w:t>
            </w:r>
          </w:p>
        </w:tc>
      </w:tr>
      <w:tr w:rsidR="004703E2" w:rsidRPr="004703E2" w14:paraId="46D5A61E" w14:textId="77777777" w:rsidTr="00E829F5">
        <w:tblPrEx>
          <w:tblCellMar>
            <w:left w:w="115" w:type="dxa"/>
            <w:right w:w="115" w:type="dxa"/>
          </w:tblCellMar>
        </w:tblPrEx>
        <w:trPr>
          <w:trHeight w:val="296"/>
        </w:trPr>
        <w:tc>
          <w:tcPr>
            <w:tcW w:w="10943" w:type="dxa"/>
            <w:gridSpan w:val="4"/>
            <w:vAlign w:val="center"/>
          </w:tcPr>
          <w:p w14:paraId="46D5A61D" w14:textId="77777777" w:rsidR="004703E2" w:rsidRPr="004703E2" w:rsidRDefault="004703E2" w:rsidP="004703E2">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eastAsia="Times New Roman" w:hAnsiTheme="minorHAnsi"/>
                <w:sz w:val="18"/>
                <w:szCs w:val="18"/>
              </w:rPr>
            </w:pPr>
            <w:r w:rsidRPr="004703E2">
              <w:rPr>
                <w:rFonts w:asciiTheme="minorHAnsi" w:eastAsia="Times New Roman" w:hAnsiTheme="minorHAnsi" w:cs="Arial"/>
                <w:b/>
                <w:caps/>
                <w:sz w:val="18"/>
                <w:szCs w:val="18"/>
              </w:rPr>
              <w:t>Responsible Person's Declaration statement</w:t>
            </w:r>
          </w:p>
        </w:tc>
      </w:tr>
      <w:tr w:rsidR="004703E2" w:rsidRPr="004703E2" w14:paraId="46D5A625" w14:textId="77777777" w:rsidTr="00E829F5">
        <w:tblPrEx>
          <w:tblCellMar>
            <w:left w:w="115" w:type="dxa"/>
            <w:right w:w="115" w:type="dxa"/>
          </w:tblCellMar>
        </w:tblPrEx>
        <w:trPr>
          <w:trHeight w:val="504"/>
        </w:trPr>
        <w:tc>
          <w:tcPr>
            <w:tcW w:w="10943" w:type="dxa"/>
            <w:gridSpan w:val="4"/>
          </w:tcPr>
          <w:p w14:paraId="7D43858A" w14:textId="77777777" w:rsidR="00BE041F" w:rsidRPr="00BE041F" w:rsidRDefault="00BE041F" w:rsidP="00BE041F">
            <w:pPr>
              <w:pStyle w:val="Heading3"/>
              <w:numPr>
                <w:ilvl w:val="0"/>
                <w:numId w:val="0"/>
              </w:numPr>
              <w:spacing w:before="60"/>
              <w:ind w:right="86"/>
              <w:rPr>
                <w:rFonts w:asciiTheme="minorHAnsi" w:hAnsiTheme="minorHAnsi"/>
                <w:sz w:val="18"/>
              </w:rPr>
            </w:pPr>
            <w:r w:rsidRPr="00BE041F">
              <w:rPr>
                <w:rFonts w:asciiTheme="minorHAnsi" w:hAnsiTheme="minorHAnsi"/>
                <w:sz w:val="18"/>
              </w:rPr>
              <w:t xml:space="preserve">I certify the following under penalty of perjury, under the laws of the State of California: </w:t>
            </w:r>
          </w:p>
          <w:p w14:paraId="226709E7" w14:textId="77777777" w:rsidR="00BE041F" w:rsidRPr="00BE041F" w:rsidRDefault="00BE041F" w:rsidP="00BE041F">
            <w:pPr>
              <w:pStyle w:val="Heading3"/>
              <w:numPr>
                <w:ilvl w:val="0"/>
                <w:numId w:val="20"/>
              </w:numPr>
              <w:spacing w:before="0"/>
              <w:ind w:right="90"/>
              <w:rPr>
                <w:rFonts w:asciiTheme="minorHAnsi" w:hAnsiTheme="minorHAnsi"/>
                <w:color w:val="4F81BD" w:themeColor="accent1"/>
                <w:sz w:val="18"/>
              </w:rPr>
            </w:pPr>
            <w:r w:rsidRPr="00BE041F">
              <w:rPr>
                <w:rFonts w:asciiTheme="minorHAnsi" w:hAnsiTheme="minorHAnsi"/>
                <w:sz w:val="18"/>
              </w:rPr>
              <w:t xml:space="preserve">The information provided on this Certificate of Installation is true and correct. </w:t>
            </w:r>
          </w:p>
          <w:p w14:paraId="65F3A5AD" w14:textId="77777777" w:rsidR="00BE041F" w:rsidRPr="00BE041F" w:rsidRDefault="00BE041F" w:rsidP="00BE041F">
            <w:pPr>
              <w:keepNext/>
              <w:widowControl w:val="0"/>
              <w:numPr>
                <w:ilvl w:val="0"/>
                <w:numId w:val="20"/>
              </w:numPr>
              <w:spacing w:after="0" w:line="240" w:lineRule="auto"/>
              <w:ind w:right="90"/>
              <w:rPr>
                <w:rFonts w:asciiTheme="minorHAnsi" w:hAnsiTheme="minorHAnsi"/>
                <w:sz w:val="18"/>
              </w:rPr>
            </w:pPr>
            <w:r w:rsidRPr="00BE041F">
              <w:rPr>
                <w:snapToGrid w:val="0"/>
                <w:sz w:val="18"/>
              </w:rPr>
              <w:t xml:space="preserve">I am either: a) a responsible person eligible under Division 3 of the Business and Professions Code </w:t>
            </w:r>
            <w:r w:rsidRPr="00BE041F">
              <w:rPr>
                <w:sz w:val="18"/>
              </w:rPr>
              <w:t xml:space="preserve">in the applicable classification to accept responsibility for the system design, construction, or installation </w:t>
            </w:r>
            <w:r w:rsidRPr="00BE041F">
              <w:rPr>
                <w:snapToGrid w:val="0"/>
                <w:sz w:val="18"/>
              </w:rPr>
              <w:t xml:space="preserve">of features, materials, components, or manufactured devices </w:t>
            </w:r>
            <w:r w:rsidRPr="00BE041F">
              <w:rPr>
                <w:sz w:val="18"/>
              </w:rPr>
              <w:t xml:space="preserve">for the scope of work identified on this Certificate of Installation, </w:t>
            </w:r>
            <w:r w:rsidRPr="00BE041F">
              <w:rPr>
                <w:snapToGrid w:val="0"/>
                <w:sz w:val="18"/>
              </w:rPr>
              <w:t>and attest to the declarations in this statement</w:t>
            </w:r>
            <w:r w:rsidRPr="00BE041F">
              <w:rPr>
                <w:sz w:val="18"/>
              </w:rPr>
              <w:t>, or b) I am an authorized representative of the responsible person and attest to the declarations in this statement on the responsible person’s behalf.</w:t>
            </w:r>
          </w:p>
          <w:p w14:paraId="4F27D7FB" w14:textId="77777777" w:rsidR="00BE041F" w:rsidRPr="00BE041F" w:rsidRDefault="00BE041F" w:rsidP="00BE041F">
            <w:pPr>
              <w:pStyle w:val="ListParagraph"/>
              <w:keepNext/>
              <w:numPr>
                <w:ilvl w:val="0"/>
                <w:numId w:val="20"/>
              </w:numPr>
              <w:autoSpaceDE w:val="0"/>
              <w:autoSpaceDN w:val="0"/>
              <w:adjustRightInd w:val="0"/>
              <w:spacing w:after="0" w:line="240" w:lineRule="auto"/>
              <w:ind w:right="90"/>
              <w:rPr>
                <w:rFonts w:asciiTheme="minorHAnsi" w:hAnsiTheme="minorHAnsi"/>
                <w:sz w:val="18"/>
              </w:rPr>
            </w:pPr>
            <w:r w:rsidRPr="00BE041F">
              <w:rPr>
                <w:rFonts w:asciiTheme="minorHAnsi" w:hAnsiTheme="minorHAnsi"/>
                <w:sz w:val="18"/>
              </w:rPr>
              <w:t>The constructed or installed features, materials, components or manufactured devices (the installation) identified on this Certificate of Installation conforms to all applicable codes and regulations and the installation conforms to the requirements given on the Certificate of Compliance, plans, and specifications approved by the enforcement agency.</w:t>
            </w:r>
          </w:p>
          <w:p w14:paraId="46D5A624" w14:textId="1330602E" w:rsidR="004703E2" w:rsidRPr="004703E2" w:rsidRDefault="00BE041F" w:rsidP="00FF77DD">
            <w:pPr>
              <w:keepNext/>
              <w:numPr>
                <w:ilvl w:val="0"/>
                <w:numId w:val="13"/>
              </w:numPr>
              <w:spacing w:after="0" w:line="240" w:lineRule="auto"/>
              <w:contextualSpacing/>
              <w:rPr>
                <w:rFonts w:ascii="Times New Roman" w:eastAsia="Times New Roman" w:hAnsi="Times New Roman"/>
                <w:sz w:val="20"/>
                <w:szCs w:val="20"/>
              </w:rPr>
            </w:pPr>
            <w:r w:rsidRPr="00BE041F">
              <w:rPr>
                <w:sz w:val="18"/>
              </w:rPr>
              <w:t>I will ensure that a registered copy of this Certificate of Installation shall be posted or made available with the building permit(s) issued for the building, and made available to the enforcement agency for all applicable inspections. I understand that a registered copy of this Certificate of Installation is required to be included with the documentation the builder provides to the building owner at occupancy.</w:t>
            </w:r>
          </w:p>
        </w:tc>
      </w:tr>
      <w:tr w:rsidR="004703E2" w:rsidRPr="004703E2" w14:paraId="46D5A628" w14:textId="77777777" w:rsidTr="00E829F5">
        <w:tblPrEx>
          <w:tblCellMar>
            <w:left w:w="108" w:type="dxa"/>
            <w:right w:w="108" w:type="dxa"/>
          </w:tblCellMar>
        </w:tblPrEx>
        <w:trPr>
          <w:trHeight w:val="360"/>
        </w:trPr>
        <w:tc>
          <w:tcPr>
            <w:tcW w:w="5307" w:type="dxa"/>
          </w:tcPr>
          <w:p w14:paraId="46D5A626" w14:textId="77777777" w:rsidR="004703E2" w:rsidRPr="004703E2" w:rsidRDefault="004703E2" w:rsidP="004703E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asciiTheme="minorHAnsi" w:eastAsia="Times New Roman" w:hAnsiTheme="minorHAnsi"/>
                <w:sz w:val="14"/>
                <w:szCs w:val="14"/>
              </w:rPr>
            </w:pPr>
            <w:r w:rsidRPr="004703E2">
              <w:rPr>
                <w:rFonts w:asciiTheme="minorHAnsi" w:eastAsia="Times New Roman" w:hAnsiTheme="minorHAnsi"/>
                <w:sz w:val="14"/>
                <w:szCs w:val="14"/>
              </w:rPr>
              <w:t>Responsible Builder/Installer Name:</w:t>
            </w:r>
          </w:p>
        </w:tc>
        <w:tc>
          <w:tcPr>
            <w:tcW w:w="5636" w:type="dxa"/>
            <w:gridSpan w:val="3"/>
          </w:tcPr>
          <w:p w14:paraId="46D5A627" w14:textId="77777777" w:rsidR="004703E2" w:rsidRPr="004703E2" w:rsidRDefault="004703E2" w:rsidP="004703E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asciiTheme="minorHAnsi" w:eastAsia="Times New Roman" w:hAnsiTheme="minorHAnsi"/>
                <w:sz w:val="14"/>
                <w:szCs w:val="14"/>
              </w:rPr>
            </w:pPr>
            <w:r w:rsidRPr="004703E2">
              <w:rPr>
                <w:rFonts w:asciiTheme="minorHAnsi" w:eastAsia="Times New Roman" w:hAnsiTheme="minorHAnsi"/>
                <w:sz w:val="14"/>
                <w:szCs w:val="14"/>
              </w:rPr>
              <w:t>Responsible Builder/Installer Signature:</w:t>
            </w:r>
          </w:p>
        </w:tc>
      </w:tr>
      <w:tr w:rsidR="004703E2" w:rsidRPr="004703E2" w14:paraId="46D5A62B" w14:textId="77777777" w:rsidTr="00E829F5">
        <w:tblPrEx>
          <w:tblCellMar>
            <w:left w:w="108" w:type="dxa"/>
            <w:right w:w="108" w:type="dxa"/>
          </w:tblCellMar>
        </w:tblPrEx>
        <w:trPr>
          <w:trHeight w:val="360"/>
        </w:trPr>
        <w:tc>
          <w:tcPr>
            <w:tcW w:w="5307" w:type="dxa"/>
            <w:tcBorders>
              <w:top w:val="single" w:sz="4" w:space="0" w:color="auto"/>
              <w:left w:val="single" w:sz="4" w:space="0" w:color="auto"/>
              <w:bottom w:val="single" w:sz="4" w:space="0" w:color="auto"/>
              <w:right w:val="single" w:sz="4" w:space="0" w:color="auto"/>
            </w:tcBorders>
          </w:tcPr>
          <w:p w14:paraId="46D5A629" w14:textId="77777777" w:rsidR="004703E2" w:rsidRPr="004703E2" w:rsidRDefault="004703E2" w:rsidP="004703E2">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asciiTheme="minorHAnsi" w:eastAsia="Times New Roman" w:hAnsiTheme="minorHAnsi"/>
                <w:sz w:val="14"/>
                <w:szCs w:val="14"/>
              </w:rPr>
            </w:pPr>
            <w:r w:rsidRPr="004703E2">
              <w:rPr>
                <w:rFonts w:asciiTheme="minorHAnsi" w:eastAsia="Times New Roman" w:hAnsiTheme="minorHAnsi"/>
                <w:sz w:val="14"/>
                <w:szCs w:val="14"/>
              </w:rPr>
              <w:t>Company Name: (Installing Subcontractor or General Contractor or Builder/Owner)</w:t>
            </w:r>
          </w:p>
        </w:tc>
        <w:tc>
          <w:tcPr>
            <w:tcW w:w="5636" w:type="dxa"/>
            <w:gridSpan w:val="3"/>
            <w:tcBorders>
              <w:top w:val="single" w:sz="4" w:space="0" w:color="auto"/>
              <w:left w:val="single" w:sz="4" w:space="0" w:color="auto"/>
              <w:bottom w:val="single" w:sz="4" w:space="0" w:color="auto"/>
              <w:right w:val="single" w:sz="4" w:space="0" w:color="auto"/>
            </w:tcBorders>
          </w:tcPr>
          <w:p w14:paraId="46D5A62A" w14:textId="77777777" w:rsidR="004703E2" w:rsidRPr="004703E2" w:rsidRDefault="004703E2" w:rsidP="004703E2">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asciiTheme="minorHAnsi" w:eastAsia="Times New Roman" w:hAnsiTheme="minorHAnsi"/>
                <w:sz w:val="14"/>
                <w:szCs w:val="14"/>
              </w:rPr>
            </w:pPr>
            <w:r w:rsidRPr="004703E2">
              <w:rPr>
                <w:rFonts w:asciiTheme="minorHAnsi" w:eastAsia="Times New Roman" w:hAnsiTheme="minorHAnsi"/>
                <w:sz w:val="14"/>
                <w:szCs w:val="14"/>
              </w:rPr>
              <w:t>Position With Company (Title):</w:t>
            </w:r>
          </w:p>
        </w:tc>
      </w:tr>
      <w:tr w:rsidR="004703E2" w:rsidRPr="004703E2" w14:paraId="46D5A62E" w14:textId="77777777" w:rsidTr="00E829F5">
        <w:tblPrEx>
          <w:tblCellMar>
            <w:left w:w="108" w:type="dxa"/>
            <w:right w:w="108" w:type="dxa"/>
          </w:tblCellMar>
        </w:tblPrEx>
        <w:trPr>
          <w:trHeight w:val="360"/>
        </w:trPr>
        <w:tc>
          <w:tcPr>
            <w:tcW w:w="5307" w:type="dxa"/>
            <w:tcBorders>
              <w:top w:val="single" w:sz="4" w:space="0" w:color="auto"/>
              <w:left w:val="single" w:sz="4" w:space="0" w:color="auto"/>
              <w:bottom w:val="single" w:sz="4" w:space="0" w:color="auto"/>
              <w:right w:val="single" w:sz="4" w:space="0" w:color="auto"/>
            </w:tcBorders>
          </w:tcPr>
          <w:p w14:paraId="46D5A62C" w14:textId="77777777" w:rsidR="004703E2" w:rsidRPr="004703E2" w:rsidRDefault="004703E2" w:rsidP="004703E2">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asciiTheme="minorHAnsi" w:eastAsia="Times New Roman" w:hAnsiTheme="minorHAnsi"/>
                <w:sz w:val="14"/>
                <w:szCs w:val="14"/>
              </w:rPr>
            </w:pPr>
            <w:r w:rsidRPr="004703E2">
              <w:rPr>
                <w:rFonts w:asciiTheme="minorHAnsi" w:eastAsia="Times New Roman" w:hAnsiTheme="minorHAnsi"/>
                <w:sz w:val="14"/>
                <w:szCs w:val="14"/>
              </w:rPr>
              <w:t>Address:</w:t>
            </w:r>
          </w:p>
        </w:tc>
        <w:tc>
          <w:tcPr>
            <w:tcW w:w="5636" w:type="dxa"/>
            <w:gridSpan w:val="3"/>
            <w:tcBorders>
              <w:top w:val="single" w:sz="4" w:space="0" w:color="auto"/>
              <w:left w:val="single" w:sz="4" w:space="0" w:color="auto"/>
              <w:bottom w:val="single" w:sz="4" w:space="0" w:color="auto"/>
              <w:right w:val="single" w:sz="4" w:space="0" w:color="auto"/>
            </w:tcBorders>
          </w:tcPr>
          <w:p w14:paraId="46D5A62D" w14:textId="77777777" w:rsidR="004703E2" w:rsidRPr="004703E2" w:rsidRDefault="004703E2" w:rsidP="004703E2">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asciiTheme="minorHAnsi" w:eastAsia="Times New Roman" w:hAnsiTheme="minorHAnsi"/>
                <w:sz w:val="14"/>
                <w:szCs w:val="14"/>
              </w:rPr>
            </w:pPr>
            <w:r w:rsidRPr="004703E2">
              <w:rPr>
                <w:rFonts w:asciiTheme="minorHAnsi" w:eastAsia="Times New Roman" w:hAnsiTheme="minorHAnsi"/>
                <w:sz w:val="14"/>
                <w:szCs w:val="14"/>
              </w:rPr>
              <w:t>CSLB License:</w:t>
            </w:r>
          </w:p>
        </w:tc>
      </w:tr>
      <w:tr w:rsidR="004703E2" w:rsidRPr="004703E2" w14:paraId="46D5A632" w14:textId="77777777" w:rsidTr="00E829F5">
        <w:tblPrEx>
          <w:tblCellMar>
            <w:left w:w="108" w:type="dxa"/>
            <w:right w:w="108" w:type="dxa"/>
          </w:tblCellMar>
        </w:tblPrEx>
        <w:trPr>
          <w:trHeight w:val="360"/>
        </w:trPr>
        <w:tc>
          <w:tcPr>
            <w:tcW w:w="5307" w:type="dxa"/>
            <w:tcBorders>
              <w:top w:val="single" w:sz="4" w:space="0" w:color="auto"/>
              <w:left w:val="single" w:sz="4" w:space="0" w:color="auto"/>
              <w:bottom w:val="single" w:sz="4" w:space="0" w:color="auto"/>
              <w:right w:val="single" w:sz="4" w:space="0" w:color="auto"/>
            </w:tcBorders>
          </w:tcPr>
          <w:p w14:paraId="46D5A62F" w14:textId="77777777" w:rsidR="004703E2" w:rsidRPr="004703E2" w:rsidRDefault="004703E2" w:rsidP="004703E2">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asciiTheme="minorHAnsi" w:eastAsia="Times New Roman" w:hAnsiTheme="minorHAnsi"/>
                <w:sz w:val="14"/>
                <w:szCs w:val="14"/>
              </w:rPr>
            </w:pPr>
            <w:r w:rsidRPr="004703E2">
              <w:rPr>
                <w:rFonts w:asciiTheme="minorHAnsi" w:eastAsia="Times New Roman" w:hAnsiTheme="minorHAnsi"/>
                <w:sz w:val="14"/>
                <w:szCs w:val="14"/>
              </w:rPr>
              <w:t>City/State/Zip:</w:t>
            </w:r>
          </w:p>
        </w:tc>
        <w:tc>
          <w:tcPr>
            <w:tcW w:w="2821" w:type="dxa"/>
            <w:gridSpan w:val="2"/>
            <w:tcBorders>
              <w:top w:val="single" w:sz="4" w:space="0" w:color="auto"/>
              <w:left w:val="single" w:sz="4" w:space="0" w:color="auto"/>
              <w:bottom w:val="single" w:sz="4" w:space="0" w:color="auto"/>
              <w:right w:val="single" w:sz="4" w:space="0" w:color="auto"/>
            </w:tcBorders>
          </w:tcPr>
          <w:p w14:paraId="46D5A630" w14:textId="77777777" w:rsidR="004703E2" w:rsidRPr="004703E2" w:rsidRDefault="004703E2" w:rsidP="004703E2">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asciiTheme="minorHAnsi" w:eastAsia="Times New Roman" w:hAnsiTheme="minorHAnsi"/>
                <w:sz w:val="14"/>
                <w:szCs w:val="14"/>
              </w:rPr>
            </w:pPr>
            <w:r w:rsidRPr="004703E2">
              <w:rPr>
                <w:rFonts w:asciiTheme="minorHAnsi" w:eastAsia="Times New Roman" w:hAnsiTheme="minorHAnsi"/>
                <w:sz w:val="14"/>
                <w:szCs w:val="14"/>
              </w:rPr>
              <w:t>Phone</w:t>
            </w:r>
            <w:r w:rsidR="003A6D01">
              <w:rPr>
                <w:rFonts w:asciiTheme="minorHAnsi" w:eastAsia="Times New Roman" w:hAnsiTheme="minorHAnsi"/>
                <w:sz w:val="14"/>
                <w:szCs w:val="14"/>
              </w:rPr>
              <w:t>:</w:t>
            </w:r>
          </w:p>
        </w:tc>
        <w:tc>
          <w:tcPr>
            <w:tcW w:w="2815" w:type="dxa"/>
            <w:tcBorders>
              <w:top w:val="single" w:sz="4" w:space="0" w:color="auto"/>
              <w:left w:val="single" w:sz="4" w:space="0" w:color="auto"/>
              <w:bottom w:val="single" w:sz="4" w:space="0" w:color="auto"/>
              <w:right w:val="single" w:sz="4" w:space="0" w:color="auto"/>
            </w:tcBorders>
          </w:tcPr>
          <w:p w14:paraId="46D5A631" w14:textId="77777777" w:rsidR="004703E2" w:rsidRPr="004703E2" w:rsidRDefault="004703E2" w:rsidP="004703E2">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asciiTheme="minorHAnsi" w:eastAsia="Times New Roman" w:hAnsiTheme="minorHAnsi"/>
                <w:sz w:val="14"/>
                <w:szCs w:val="14"/>
              </w:rPr>
            </w:pPr>
            <w:r w:rsidRPr="004703E2">
              <w:rPr>
                <w:rFonts w:asciiTheme="minorHAnsi" w:eastAsia="Times New Roman" w:hAnsiTheme="minorHAnsi"/>
                <w:sz w:val="14"/>
                <w:szCs w:val="14"/>
              </w:rPr>
              <w:t>Date Signed:</w:t>
            </w:r>
          </w:p>
        </w:tc>
      </w:tr>
    </w:tbl>
    <w:p w14:paraId="46D5A633" w14:textId="77777777" w:rsidR="007304C6" w:rsidRPr="00127AE3" w:rsidRDefault="007304C6" w:rsidP="007304C6">
      <w:pPr>
        <w:contextualSpacing/>
        <w:rPr>
          <w:sz w:val="2"/>
          <w:szCs w:val="2"/>
        </w:rPr>
      </w:pPr>
    </w:p>
    <w:p w14:paraId="46D5A634" w14:textId="77777777" w:rsidR="009577D0" w:rsidRPr="00E32776" w:rsidRDefault="009577D0" w:rsidP="009577D0">
      <w:pPr>
        <w:rPr>
          <w:sz w:val="16"/>
          <w:szCs w:val="16"/>
        </w:rPr>
      </w:pPr>
    </w:p>
    <w:p w14:paraId="46D5A635" w14:textId="77777777" w:rsidR="003C0502" w:rsidRDefault="003C0502" w:rsidP="009577D0">
      <w:pPr>
        <w:spacing w:after="0"/>
        <w:rPr>
          <w:rFonts w:asciiTheme="minorHAnsi" w:hAnsiTheme="minorHAnsi"/>
          <w:sz w:val="18"/>
          <w:szCs w:val="18"/>
        </w:rPr>
        <w:sectPr w:rsidR="003C0502" w:rsidSect="00336D4C">
          <w:headerReference w:type="even" r:id="rId9"/>
          <w:headerReference w:type="default" r:id="rId10"/>
          <w:footerReference w:type="default" r:id="rId11"/>
          <w:headerReference w:type="first" r:id="rId12"/>
          <w:footerReference w:type="first" r:id="rId13"/>
          <w:pgSz w:w="12240" w:h="15840" w:code="1"/>
          <w:pgMar w:top="720" w:right="720" w:bottom="720" w:left="720" w:header="432" w:footer="576" w:gutter="0"/>
          <w:cols w:space="720"/>
          <w:docGrid w:linePitch="360"/>
        </w:sectPr>
      </w:pPr>
    </w:p>
    <w:p w14:paraId="46D5A636" w14:textId="77777777" w:rsidR="0045400A" w:rsidRPr="00FF77DD" w:rsidRDefault="003A6D01" w:rsidP="00FF77DD">
      <w:pPr>
        <w:spacing w:after="0"/>
        <w:jc w:val="center"/>
        <w:rPr>
          <w:rFonts w:asciiTheme="minorHAnsi" w:hAnsiTheme="minorHAnsi"/>
          <w:b/>
          <w:sz w:val="20"/>
          <w:szCs w:val="18"/>
        </w:rPr>
      </w:pPr>
      <w:r>
        <w:rPr>
          <w:rFonts w:asciiTheme="minorHAnsi" w:hAnsiTheme="minorHAnsi"/>
          <w:b/>
          <w:sz w:val="20"/>
          <w:szCs w:val="18"/>
        </w:rPr>
        <w:lastRenderedPageBreak/>
        <w:t>CF2R-MCH-02-E User Instructions</w:t>
      </w:r>
    </w:p>
    <w:p w14:paraId="46D5A637" w14:textId="77777777" w:rsidR="0045400A" w:rsidRDefault="0045400A" w:rsidP="0045400A">
      <w:pPr>
        <w:spacing w:after="0" w:line="240" w:lineRule="auto"/>
        <w:rPr>
          <w:rFonts w:asciiTheme="minorHAnsi" w:hAnsiTheme="minorHAnsi"/>
          <w:b/>
          <w:sz w:val="18"/>
          <w:szCs w:val="18"/>
        </w:rPr>
      </w:pPr>
    </w:p>
    <w:p w14:paraId="46D5A638" w14:textId="77777777" w:rsidR="005057DF" w:rsidRPr="00144CFC" w:rsidRDefault="005057DF" w:rsidP="005057DF">
      <w:pPr>
        <w:spacing w:after="0" w:line="240" w:lineRule="auto"/>
        <w:rPr>
          <w:rFonts w:asciiTheme="minorHAnsi" w:hAnsiTheme="minorHAnsi"/>
          <w:b/>
          <w:sz w:val="18"/>
          <w:szCs w:val="18"/>
        </w:rPr>
      </w:pPr>
      <w:r w:rsidRPr="00144CFC">
        <w:rPr>
          <w:rFonts w:asciiTheme="minorHAnsi" w:hAnsiTheme="minorHAnsi"/>
          <w:b/>
          <w:sz w:val="18"/>
          <w:szCs w:val="18"/>
        </w:rPr>
        <w:t xml:space="preserve">Section A. Whole House Fan </w:t>
      </w:r>
      <w:r>
        <w:rPr>
          <w:rFonts w:asciiTheme="minorHAnsi" w:hAnsiTheme="minorHAnsi"/>
          <w:b/>
          <w:sz w:val="18"/>
          <w:szCs w:val="18"/>
        </w:rPr>
        <w:t xml:space="preserve">(WHF) </w:t>
      </w:r>
      <w:r w:rsidRPr="00144CFC">
        <w:rPr>
          <w:rFonts w:asciiTheme="minorHAnsi" w:hAnsiTheme="minorHAnsi"/>
          <w:b/>
          <w:sz w:val="18"/>
          <w:szCs w:val="18"/>
        </w:rPr>
        <w:t>Equipment Information</w:t>
      </w:r>
    </w:p>
    <w:p w14:paraId="46D5A639" w14:textId="77777777" w:rsidR="005057DF" w:rsidRDefault="005057DF" w:rsidP="005057DF">
      <w:pPr>
        <w:numPr>
          <w:ilvl w:val="0"/>
          <w:numId w:val="15"/>
        </w:numPr>
        <w:spacing w:after="0" w:line="240" w:lineRule="auto"/>
        <w:rPr>
          <w:rFonts w:asciiTheme="minorHAnsi" w:hAnsiTheme="minorHAnsi"/>
          <w:sz w:val="18"/>
          <w:szCs w:val="18"/>
        </w:rPr>
      </w:pPr>
      <w:r>
        <w:rPr>
          <w:rFonts w:asciiTheme="minorHAnsi" w:hAnsiTheme="minorHAnsi"/>
          <w:sz w:val="18"/>
          <w:szCs w:val="18"/>
        </w:rPr>
        <w:t>Enter the name of the manufacturer of the whole house fan.</w:t>
      </w:r>
    </w:p>
    <w:p w14:paraId="46D5A63A" w14:textId="77777777" w:rsidR="005057DF" w:rsidRDefault="005057DF" w:rsidP="005057DF">
      <w:pPr>
        <w:numPr>
          <w:ilvl w:val="0"/>
          <w:numId w:val="15"/>
        </w:numPr>
        <w:spacing w:after="0" w:line="240" w:lineRule="auto"/>
        <w:rPr>
          <w:rFonts w:asciiTheme="minorHAnsi" w:hAnsiTheme="minorHAnsi"/>
          <w:sz w:val="18"/>
          <w:szCs w:val="18"/>
        </w:rPr>
      </w:pPr>
      <w:r>
        <w:rPr>
          <w:rFonts w:asciiTheme="minorHAnsi" w:hAnsiTheme="minorHAnsi"/>
          <w:sz w:val="18"/>
          <w:szCs w:val="18"/>
        </w:rPr>
        <w:t>Enter the model number of the whole house fan</w:t>
      </w:r>
    </w:p>
    <w:p w14:paraId="46D5A63B" w14:textId="530FD94C" w:rsidR="005057DF" w:rsidRDefault="005057DF" w:rsidP="005057DF">
      <w:pPr>
        <w:numPr>
          <w:ilvl w:val="0"/>
          <w:numId w:val="15"/>
        </w:numPr>
        <w:spacing w:after="0" w:line="240" w:lineRule="auto"/>
        <w:rPr>
          <w:rFonts w:asciiTheme="minorHAnsi" w:hAnsiTheme="minorHAnsi"/>
          <w:sz w:val="18"/>
          <w:szCs w:val="18"/>
        </w:rPr>
      </w:pPr>
      <w:r>
        <w:rPr>
          <w:rFonts w:asciiTheme="minorHAnsi" w:hAnsiTheme="minorHAnsi"/>
          <w:sz w:val="18"/>
          <w:szCs w:val="18"/>
        </w:rPr>
        <w:t>Enter the rate</w:t>
      </w:r>
      <w:r w:rsidR="00AB4171">
        <w:rPr>
          <w:rFonts w:asciiTheme="minorHAnsi" w:hAnsiTheme="minorHAnsi"/>
          <w:sz w:val="18"/>
          <w:szCs w:val="18"/>
        </w:rPr>
        <w:t>d</w:t>
      </w:r>
      <w:r>
        <w:rPr>
          <w:rFonts w:asciiTheme="minorHAnsi" w:hAnsiTheme="minorHAnsi"/>
          <w:sz w:val="18"/>
          <w:szCs w:val="18"/>
        </w:rPr>
        <w:t xml:space="preserve"> airflow in CFM of the whole house fan.</w:t>
      </w:r>
    </w:p>
    <w:p w14:paraId="46D5A63C" w14:textId="77777777" w:rsidR="005057DF" w:rsidRDefault="005057DF" w:rsidP="005057DF">
      <w:pPr>
        <w:numPr>
          <w:ilvl w:val="0"/>
          <w:numId w:val="15"/>
        </w:numPr>
        <w:spacing w:after="0" w:line="240" w:lineRule="auto"/>
        <w:rPr>
          <w:rFonts w:asciiTheme="minorHAnsi" w:hAnsiTheme="minorHAnsi"/>
          <w:sz w:val="18"/>
          <w:szCs w:val="18"/>
        </w:rPr>
      </w:pPr>
      <w:r>
        <w:rPr>
          <w:rFonts w:asciiTheme="minorHAnsi" w:hAnsiTheme="minorHAnsi"/>
          <w:sz w:val="18"/>
          <w:szCs w:val="18"/>
        </w:rPr>
        <w:t>Enter the quantity of this exact make and model of whole house fan installed in the home. Different make/model fans will be entered on a separate row.</w:t>
      </w:r>
    </w:p>
    <w:p w14:paraId="46D5A63D" w14:textId="3E836059" w:rsidR="005057DF" w:rsidRDefault="005057DF" w:rsidP="005057DF">
      <w:pPr>
        <w:pStyle w:val="ListParagraph"/>
        <w:numPr>
          <w:ilvl w:val="0"/>
          <w:numId w:val="15"/>
        </w:numPr>
        <w:spacing w:after="0" w:line="240" w:lineRule="auto"/>
        <w:rPr>
          <w:ins w:id="47" w:author="Markstrum, Alexis@Energy" w:date="2019-10-09T15:12:00Z"/>
          <w:rFonts w:asciiTheme="minorHAnsi" w:hAnsiTheme="minorHAnsi"/>
          <w:sz w:val="18"/>
          <w:szCs w:val="18"/>
        </w:rPr>
      </w:pPr>
      <w:r>
        <w:rPr>
          <w:rFonts w:asciiTheme="minorHAnsi" w:hAnsiTheme="minorHAnsi"/>
          <w:sz w:val="18"/>
          <w:szCs w:val="18"/>
        </w:rPr>
        <w:t>This value is calculated automatically. It is the number of this type of fan multiplied by the rated air flow of this type of fan.</w:t>
      </w:r>
    </w:p>
    <w:p w14:paraId="51141710" w14:textId="2F0D1E04" w:rsidR="00EC5284" w:rsidRDefault="00EC5284" w:rsidP="005057DF">
      <w:pPr>
        <w:pStyle w:val="ListParagraph"/>
        <w:numPr>
          <w:ilvl w:val="0"/>
          <w:numId w:val="15"/>
        </w:numPr>
        <w:spacing w:after="0" w:line="240" w:lineRule="auto"/>
        <w:rPr>
          <w:rFonts w:asciiTheme="minorHAnsi" w:hAnsiTheme="minorHAnsi"/>
          <w:sz w:val="18"/>
          <w:szCs w:val="18"/>
        </w:rPr>
      </w:pPr>
      <w:ins w:id="48" w:author="Markstrum, Alexis@Energy" w:date="2019-10-09T15:13:00Z">
        <w:r>
          <w:rPr>
            <w:rFonts w:asciiTheme="minorHAnsi" w:hAnsiTheme="minorHAnsi"/>
            <w:sz w:val="18"/>
            <w:szCs w:val="18"/>
          </w:rPr>
          <w:t>Select from attic or outside.</w:t>
        </w:r>
      </w:ins>
    </w:p>
    <w:p w14:paraId="46D5A63E" w14:textId="77777777" w:rsidR="005057DF" w:rsidRDefault="005057DF" w:rsidP="005057DF">
      <w:pPr>
        <w:spacing w:after="0" w:line="240" w:lineRule="auto"/>
        <w:rPr>
          <w:rFonts w:asciiTheme="minorHAnsi" w:hAnsiTheme="minorHAnsi"/>
          <w:b/>
          <w:sz w:val="18"/>
          <w:szCs w:val="18"/>
        </w:rPr>
      </w:pPr>
    </w:p>
    <w:p w14:paraId="46D5A63F" w14:textId="77777777" w:rsidR="005057DF" w:rsidRPr="00144CFC" w:rsidRDefault="005057DF" w:rsidP="005057DF">
      <w:pPr>
        <w:spacing w:after="0" w:line="240" w:lineRule="auto"/>
        <w:rPr>
          <w:rFonts w:asciiTheme="minorHAnsi" w:hAnsiTheme="minorHAnsi"/>
          <w:b/>
          <w:sz w:val="18"/>
          <w:szCs w:val="18"/>
        </w:rPr>
      </w:pPr>
      <w:r w:rsidRPr="00144CFC">
        <w:rPr>
          <w:rFonts w:asciiTheme="minorHAnsi" w:hAnsiTheme="minorHAnsi"/>
          <w:b/>
          <w:sz w:val="18"/>
          <w:szCs w:val="18"/>
        </w:rPr>
        <w:t xml:space="preserve">Section B. Whole House Fan </w:t>
      </w:r>
      <w:r w:rsidR="003A6D01">
        <w:rPr>
          <w:rFonts w:asciiTheme="minorHAnsi" w:hAnsiTheme="minorHAnsi"/>
          <w:b/>
          <w:sz w:val="18"/>
          <w:szCs w:val="18"/>
        </w:rPr>
        <w:t>C</w:t>
      </w:r>
      <w:r w:rsidRPr="00144CFC">
        <w:rPr>
          <w:rFonts w:asciiTheme="minorHAnsi" w:hAnsiTheme="minorHAnsi"/>
          <w:b/>
          <w:sz w:val="18"/>
          <w:szCs w:val="18"/>
        </w:rPr>
        <w:t xml:space="preserve">ompliance </w:t>
      </w:r>
      <w:r w:rsidR="003A6D01">
        <w:rPr>
          <w:rFonts w:asciiTheme="minorHAnsi" w:hAnsiTheme="minorHAnsi"/>
          <w:b/>
          <w:sz w:val="18"/>
          <w:szCs w:val="18"/>
        </w:rPr>
        <w:t>C</w:t>
      </w:r>
      <w:r w:rsidRPr="00144CFC">
        <w:rPr>
          <w:rFonts w:asciiTheme="minorHAnsi" w:hAnsiTheme="minorHAnsi"/>
          <w:b/>
          <w:sz w:val="18"/>
          <w:szCs w:val="18"/>
        </w:rPr>
        <w:t>alculations</w:t>
      </w:r>
    </w:p>
    <w:p w14:paraId="46D5A640" w14:textId="77777777" w:rsidR="005057DF" w:rsidRDefault="005057DF" w:rsidP="005057DF">
      <w:pPr>
        <w:pStyle w:val="ListParagraph"/>
        <w:numPr>
          <w:ilvl w:val="0"/>
          <w:numId w:val="6"/>
        </w:numPr>
        <w:spacing w:after="0" w:line="240" w:lineRule="auto"/>
        <w:rPr>
          <w:rFonts w:asciiTheme="minorHAnsi" w:hAnsiTheme="minorHAnsi"/>
          <w:sz w:val="18"/>
          <w:szCs w:val="18"/>
        </w:rPr>
      </w:pPr>
      <w:r>
        <w:rPr>
          <w:rFonts w:asciiTheme="minorHAnsi" w:hAnsiTheme="minorHAnsi"/>
          <w:sz w:val="18"/>
          <w:szCs w:val="18"/>
        </w:rPr>
        <w:t>This field is automatically calculated. It is the sum of the rated air flows of all the installed whole house fans.</w:t>
      </w:r>
    </w:p>
    <w:p w14:paraId="46D5A641" w14:textId="29970FAE" w:rsidR="005057DF" w:rsidRDefault="005057DF" w:rsidP="005057DF">
      <w:pPr>
        <w:pStyle w:val="ListParagraph"/>
        <w:numPr>
          <w:ilvl w:val="0"/>
          <w:numId w:val="6"/>
        </w:numPr>
        <w:spacing w:after="0" w:line="240" w:lineRule="auto"/>
        <w:rPr>
          <w:ins w:id="49" w:author="Markstrum, Alexis@Energy" w:date="2019-10-09T15:14:00Z"/>
          <w:rFonts w:asciiTheme="minorHAnsi" w:hAnsiTheme="minorHAnsi"/>
          <w:sz w:val="18"/>
          <w:szCs w:val="18"/>
        </w:rPr>
      </w:pPr>
      <w:r>
        <w:rPr>
          <w:rFonts w:asciiTheme="minorHAnsi" w:hAnsiTheme="minorHAnsi"/>
          <w:sz w:val="18"/>
          <w:szCs w:val="18"/>
        </w:rPr>
        <w:t xml:space="preserve">This field is automatically calculated. It is the </w:t>
      </w:r>
      <w:ins w:id="50" w:author="Markstrum, Alexis@Energy" w:date="2019-10-09T15:14:00Z">
        <w:r w:rsidR="00EC5284">
          <w:rPr>
            <w:rFonts w:asciiTheme="minorHAnsi" w:hAnsiTheme="minorHAnsi"/>
            <w:sz w:val="18"/>
            <w:szCs w:val="18"/>
          </w:rPr>
          <w:t>sum of the rated air flows of all the installed whole house fans vented to the attic</w:t>
        </w:r>
      </w:ins>
      <w:del w:id="51" w:author="Markstrum, Alexis@Energy" w:date="2019-10-09T15:14:00Z">
        <w:r w:rsidDel="00EC5284">
          <w:rPr>
            <w:rFonts w:asciiTheme="minorHAnsi" w:hAnsiTheme="minorHAnsi"/>
            <w:sz w:val="18"/>
            <w:szCs w:val="18"/>
          </w:rPr>
          <w:delText xml:space="preserve">total installed whole house fan air flow </w:delText>
        </w:r>
        <w:r w:rsidR="00F85ED7" w:rsidDel="00EC5284">
          <w:rPr>
            <w:rFonts w:asciiTheme="minorHAnsi" w:hAnsiTheme="minorHAnsi"/>
            <w:sz w:val="18"/>
            <w:szCs w:val="18"/>
          </w:rPr>
          <w:delText>divided</w:delText>
        </w:r>
        <w:r w:rsidDel="00EC5284">
          <w:rPr>
            <w:rFonts w:asciiTheme="minorHAnsi" w:hAnsiTheme="minorHAnsi"/>
            <w:sz w:val="18"/>
            <w:szCs w:val="18"/>
          </w:rPr>
          <w:delText xml:space="preserve"> by </w:delText>
        </w:r>
        <w:r w:rsidR="00F506B1" w:rsidDel="00EC5284">
          <w:rPr>
            <w:rFonts w:asciiTheme="minorHAnsi" w:hAnsiTheme="minorHAnsi"/>
            <w:sz w:val="18"/>
            <w:szCs w:val="18"/>
          </w:rPr>
          <w:delText>750</w:delText>
        </w:r>
      </w:del>
      <w:r>
        <w:rPr>
          <w:rFonts w:asciiTheme="minorHAnsi" w:hAnsiTheme="minorHAnsi"/>
          <w:sz w:val="18"/>
          <w:szCs w:val="18"/>
        </w:rPr>
        <w:t>.</w:t>
      </w:r>
    </w:p>
    <w:p w14:paraId="03FFD915" w14:textId="108CDAC1" w:rsidR="00EC5284" w:rsidRDefault="00EC5284" w:rsidP="00EC5284">
      <w:pPr>
        <w:pStyle w:val="ListParagraph"/>
        <w:numPr>
          <w:ilvl w:val="0"/>
          <w:numId w:val="6"/>
        </w:numPr>
        <w:spacing w:after="0" w:line="240" w:lineRule="auto"/>
        <w:rPr>
          <w:ins w:id="52" w:author="Markstrum, Alexis@Energy" w:date="2019-10-09T15:14:00Z"/>
          <w:rFonts w:asciiTheme="minorHAnsi" w:hAnsiTheme="minorHAnsi"/>
          <w:sz w:val="18"/>
          <w:szCs w:val="18"/>
        </w:rPr>
      </w:pPr>
      <w:ins w:id="53" w:author="Markstrum, Alexis@Energy" w:date="2019-10-09T15:14:00Z">
        <w:r>
          <w:rPr>
            <w:rFonts w:asciiTheme="minorHAnsi" w:hAnsiTheme="minorHAnsi"/>
            <w:sz w:val="18"/>
            <w:szCs w:val="18"/>
          </w:rPr>
          <w:t>This field is automatically calculated. It is the sum of the rated air flows of all the installed whole house fans vented to the outside.</w:t>
        </w:r>
      </w:ins>
    </w:p>
    <w:p w14:paraId="23415350" w14:textId="57CAB04F" w:rsidR="00EC5284" w:rsidDel="00EC5284" w:rsidRDefault="00EC5284" w:rsidP="005057DF">
      <w:pPr>
        <w:pStyle w:val="ListParagraph"/>
        <w:numPr>
          <w:ilvl w:val="0"/>
          <w:numId w:val="6"/>
        </w:numPr>
        <w:spacing w:after="0" w:line="240" w:lineRule="auto"/>
        <w:rPr>
          <w:del w:id="54" w:author="Markstrum, Alexis@Energy" w:date="2019-10-09T15:14:00Z"/>
          <w:rFonts w:asciiTheme="minorHAnsi" w:hAnsiTheme="minorHAnsi"/>
          <w:sz w:val="18"/>
          <w:szCs w:val="18"/>
        </w:rPr>
      </w:pPr>
    </w:p>
    <w:p w14:paraId="46D5A642" w14:textId="366AC59B" w:rsidR="005057DF" w:rsidDel="00EC5284" w:rsidRDefault="005057DF" w:rsidP="005057DF">
      <w:pPr>
        <w:pStyle w:val="ListParagraph"/>
        <w:numPr>
          <w:ilvl w:val="0"/>
          <w:numId w:val="6"/>
        </w:numPr>
        <w:spacing w:after="0" w:line="240" w:lineRule="auto"/>
        <w:rPr>
          <w:del w:id="55" w:author="Markstrum, Alexis@Energy" w:date="2019-10-09T15:14:00Z"/>
          <w:rFonts w:asciiTheme="minorHAnsi" w:hAnsiTheme="minorHAnsi"/>
          <w:sz w:val="18"/>
          <w:szCs w:val="18"/>
        </w:rPr>
      </w:pPr>
      <w:del w:id="56" w:author="Markstrum, Alexis@Energy" w:date="2019-10-09T15:14:00Z">
        <w:r w:rsidDel="00EC5284">
          <w:rPr>
            <w:rFonts w:asciiTheme="minorHAnsi" w:hAnsiTheme="minorHAnsi"/>
            <w:sz w:val="18"/>
            <w:szCs w:val="18"/>
          </w:rPr>
          <w:delText>Enter the actual installed attic net free vent area.</w:delText>
        </w:r>
      </w:del>
    </w:p>
    <w:p w14:paraId="46D5A643" w14:textId="5E38F098" w:rsidR="005057DF" w:rsidRPr="00F15985" w:rsidRDefault="005057DF" w:rsidP="005057DF">
      <w:pPr>
        <w:pStyle w:val="ListParagraph"/>
        <w:numPr>
          <w:ilvl w:val="0"/>
          <w:numId w:val="6"/>
        </w:numPr>
        <w:spacing w:after="0" w:line="240" w:lineRule="auto"/>
        <w:rPr>
          <w:rFonts w:asciiTheme="minorHAnsi" w:hAnsiTheme="minorHAnsi"/>
          <w:sz w:val="18"/>
          <w:szCs w:val="18"/>
        </w:rPr>
      </w:pPr>
      <w:r w:rsidRPr="00F15985">
        <w:rPr>
          <w:rFonts w:asciiTheme="minorHAnsi" w:hAnsiTheme="minorHAnsi"/>
          <w:sz w:val="18"/>
          <w:szCs w:val="18"/>
        </w:rPr>
        <w:t xml:space="preserve">This field is automatically imported from the </w:t>
      </w:r>
      <w:r>
        <w:rPr>
          <w:rFonts w:asciiTheme="minorHAnsi" w:hAnsiTheme="minorHAnsi"/>
          <w:sz w:val="18"/>
          <w:szCs w:val="18"/>
        </w:rPr>
        <w:t>CF1R</w:t>
      </w:r>
      <w:r w:rsidRPr="00F15985">
        <w:rPr>
          <w:rFonts w:asciiTheme="minorHAnsi" w:hAnsiTheme="minorHAnsi"/>
          <w:sz w:val="18"/>
          <w:szCs w:val="18"/>
        </w:rPr>
        <w:t xml:space="preserve">. The number used in the field equals </w:t>
      </w:r>
      <w:r>
        <w:rPr>
          <w:rFonts w:asciiTheme="minorHAnsi" w:hAnsiTheme="minorHAnsi"/>
          <w:sz w:val="18"/>
          <w:szCs w:val="18"/>
        </w:rPr>
        <w:t xml:space="preserve">the </w:t>
      </w:r>
      <w:r w:rsidRPr="00F15985">
        <w:rPr>
          <w:rFonts w:asciiTheme="minorHAnsi" w:hAnsiTheme="minorHAnsi"/>
          <w:sz w:val="18"/>
          <w:szCs w:val="18"/>
        </w:rPr>
        <w:t xml:space="preserve">Conditioned Floor Area (CFA), in square feet, from the </w:t>
      </w:r>
      <w:r>
        <w:rPr>
          <w:rFonts w:asciiTheme="minorHAnsi" w:hAnsiTheme="minorHAnsi"/>
          <w:sz w:val="18"/>
          <w:szCs w:val="18"/>
        </w:rPr>
        <w:t>CF1R</w:t>
      </w:r>
      <w:r w:rsidRPr="00F15985">
        <w:rPr>
          <w:rFonts w:asciiTheme="minorHAnsi" w:hAnsiTheme="minorHAnsi"/>
          <w:sz w:val="18"/>
          <w:szCs w:val="18"/>
        </w:rPr>
        <w:t>.</w:t>
      </w:r>
    </w:p>
    <w:p w14:paraId="46D5A644" w14:textId="16BD6F5D" w:rsidR="005057DF" w:rsidRDefault="005057DF" w:rsidP="005057DF">
      <w:pPr>
        <w:pStyle w:val="ListParagraph"/>
        <w:numPr>
          <w:ilvl w:val="0"/>
          <w:numId w:val="6"/>
        </w:numPr>
        <w:spacing w:after="0" w:line="240" w:lineRule="auto"/>
        <w:rPr>
          <w:ins w:id="57" w:author="Markstrum, Alexis@Energy" w:date="2019-10-09T15:18:00Z"/>
          <w:rFonts w:asciiTheme="minorHAnsi" w:hAnsiTheme="minorHAnsi"/>
          <w:sz w:val="18"/>
          <w:szCs w:val="18"/>
        </w:rPr>
      </w:pPr>
      <w:r w:rsidRPr="00DD4C67">
        <w:rPr>
          <w:rFonts w:asciiTheme="minorHAnsi" w:hAnsiTheme="minorHAnsi"/>
          <w:sz w:val="18"/>
          <w:szCs w:val="18"/>
        </w:rPr>
        <w:t xml:space="preserve">This field is automatically calculated. </w:t>
      </w:r>
      <w:r>
        <w:rPr>
          <w:rFonts w:asciiTheme="minorHAnsi" w:hAnsiTheme="minorHAnsi"/>
          <w:sz w:val="18"/>
          <w:szCs w:val="18"/>
        </w:rPr>
        <w:t xml:space="preserve">It is the Dwelling Conditioned floor area multiplied by </w:t>
      </w:r>
      <w:r w:rsidR="00F506B1">
        <w:rPr>
          <w:rFonts w:asciiTheme="minorHAnsi" w:hAnsiTheme="minorHAnsi"/>
          <w:sz w:val="18"/>
          <w:szCs w:val="18"/>
        </w:rPr>
        <w:t xml:space="preserve">1.5 </w:t>
      </w:r>
      <w:r>
        <w:rPr>
          <w:rFonts w:asciiTheme="minorHAnsi" w:hAnsiTheme="minorHAnsi"/>
          <w:sz w:val="18"/>
          <w:szCs w:val="18"/>
        </w:rPr>
        <w:t>cfm/</w:t>
      </w:r>
      <w:r w:rsidR="00863D38">
        <w:rPr>
          <w:rFonts w:asciiTheme="minorHAnsi" w:hAnsiTheme="minorHAnsi"/>
          <w:sz w:val="18"/>
          <w:szCs w:val="18"/>
        </w:rPr>
        <w:t>ft</w:t>
      </w:r>
      <w:r w:rsidR="00863D38">
        <w:rPr>
          <w:rFonts w:asciiTheme="minorHAnsi" w:hAnsiTheme="minorHAnsi"/>
          <w:sz w:val="18"/>
          <w:szCs w:val="18"/>
          <w:vertAlign w:val="superscript"/>
        </w:rPr>
        <w:t>2</w:t>
      </w:r>
      <w:r>
        <w:rPr>
          <w:rFonts w:asciiTheme="minorHAnsi" w:hAnsiTheme="minorHAnsi"/>
          <w:sz w:val="18"/>
          <w:szCs w:val="18"/>
        </w:rPr>
        <w:t>.</w:t>
      </w:r>
    </w:p>
    <w:p w14:paraId="7C65F06A" w14:textId="12FE4848" w:rsidR="00EC5284" w:rsidRDefault="00EC5284" w:rsidP="00EC5284">
      <w:pPr>
        <w:spacing w:after="0" w:line="240" w:lineRule="auto"/>
        <w:rPr>
          <w:ins w:id="58" w:author="Markstrum, Alexis@Energy" w:date="2019-10-09T15:18:00Z"/>
          <w:rFonts w:asciiTheme="minorHAnsi" w:hAnsiTheme="minorHAnsi"/>
          <w:sz w:val="18"/>
          <w:szCs w:val="18"/>
        </w:rPr>
      </w:pPr>
    </w:p>
    <w:p w14:paraId="4027C09C" w14:textId="51FA8E18" w:rsidR="00EC5284" w:rsidRDefault="00EC5284" w:rsidP="00EC5284">
      <w:pPr>
        <w:spacing w:after="0" w:line="240" w:lineRule="auto"/>
        <w:rPr>
          <w:ins w:id="59" w:author="Markstrum, Alexis@Energy" w:date="2019-10-09T15:18:00Z"/>
          <w:rFonts w:asciiTheme="minorHAnsi" w:hAnsiTheme="minorHAnsi"/>
          <w:b/>
          <w:sz w:val="18"/>
          <w:szCs w:val="18"/>
        </w:rPr>
      </w:pPr>
      <w:ins w:id="60" w:author="Markstrum, Alexis@Energy" w:date="2019-10-09T15:18:00Z">
        <w:r w:rsidRPr="00EC5284">
          <w:rPr>
            <w:rFonts w:asciiTheme="minorHAnsi" w:hAnsiTheme="minorHAnsi"/>
            <w:b/>
            <w:sz w:val="18"/>
            <w:szCs w:val="18"/>
          </w:rPr>
          <w:t>Section C</w:t>
        </w:r>
        <w:r>
          <w:rPr>
            <w:rFonts w:asciiTheme="minorHAnsi" w:hAnsiTheme="minorHAnsi"/>
            <w:b/>
            <w:sz w:val="18"/>
            <w:szCs w:val="18"/>
          </w:rPr>
          <w:t>. Attic Vent Free Area</w:t>
        </w:r>
      </w:ins>
    </w:p>
    <w:p w14:paraId="142A1C44" w14:textId="34F4E4FC" w:rsidR="00EC5284" w:rsidRPr="00EC5284" w:rsidRDefault="00EC5284" w:rsidP="00EC5284">
      <w:pPr>
        <w:pStyle w:val="ListParagraph"/>
        <w:numPr>
          <w:ilvl w:val="0"/>
          <w:numId w:val="22"/>
        </w:numPr>
        <w:spacing w:after="0" w:line="240" w:lineRule="auto"/>
        <w:ind w:left="720"/>
        <w:rPr>
          <w:ins w:id="61" w:author="Markstrum, Alexis@Energy" w:date="2019-10-09T15:19:00Z"/>
          <w:rFonts w:asciiTheme="minorHAnsi" w:hAnsiTheme="minorHAnsi"/>
          <w:sz w:val="18"/>
          <w:szCs w:val="18"/>
        </w:rPr>
      </w:pPr>
      <w:ins w:id="62" w:author="Markstrum, Alexis@Energy" w:date="2019-10-09T15:19:00Z">
        <w:r w:rsidRPr="00EC5284">
          <w:rPr>
            <w:rFonts w:asciiTheme="minorHAnsi" w:hAnsiTheme="minorHAnsi"/>
            <w:sz w:val="18"/>
            <w:szCs w:val="18"/>
          </w:rPr>
          <w:t>This field is automatically calculated.</w:t>
        </w:r>
      </w:ins>
      <w:ins w:id="63" w:author="Markstrum, Alexis@Energy" w:date="2019-10-09T15:20:00Z">
        <w:r>
          <w:rPr>
            <w:rFonts w:asciiTheme="minorHAnsi" w:hAnsiTheme="minorHAnsi"/>
            <w:sz w:val="18"/>
            <w:szCs w:val="18"/>
          </w:rPr>
          <w:t xml:space="preserve"> It is the </w:t>
        </w:r>
        <w:r w:rsidRPr="00EC5284">
          <w:rPr>
            <w:rFonts w:asciiTheme="minorHAnsi" w:hAnsiTheme="minorHAnsi"/>
            <w:sz w:val="18"/>
            <w:szCs w:val="18"/>
          </w:rPr>
          <w:t>total installed whole house fan air flow</w:t>
        </w:r>
        <w:r>
          <w:rPr>
            <w:rFonts w:asciiTheme="minorHAnsi" w:hAnsiTheme="minorHAnsi"/>
            <w:sz w:val="18"/>
            <w:szCs w:val="18"/>
          </w:rPr>
          <w:t xml:space="preserve"> vented to the attic</w:t>
        </w:r>
        <w:r w:rsidRPr="00EC5284">
          <w:rPr>
            <w:rFonts w:asciiTheme="minorHAnsi" w:hAnsiTheme="minorHAnsi"/>
            <w:sz w:val="18"/>
            <w:szCs w:val="18"/>
          </w:rPr>
          <w:t xml:space="preserve"> divided by 750.</w:t>
        </w:r>
      </w:ins>
    </w:p>
    <w:p w14:paraId="31BC0320" w14:textId="2161F7EF" w:rsidR="00EC5284" w:rsidRPr="00EC5284" w:rsidRDefault="00EC5284" w:rsidP="00EC5284">
      <w:pPr>
        <w:pStyle w:val="ListParagraph"/>
        <w:numPr>
          <w:ilvl w:val="0"/>
          <w:numId w:val="22"/>
        </w:numPr>
        <w:spacing w:after="0" w:line="240" w:lineRule="auto"/>
        <w:ind w:left="720"/>
        <w:rPr>
          <w:rFonts w:asciiTheme="minorHAnsi" w:hAnsiTheme="minorHAnsi"/>
          <w:sz w:val="18"/>
          <w:szCs w:val="18"/>
        </w:rPr>
      </w:pPr>
      <w:ins w:id="64" w:author="Markstrum, Alexis@Energy" w:date="2019-10-09T15:19:00Z">
        <w:r w:rsidRPr="00EC5284">
          <w:rPr>
            <w:rFonts w:asciiTheme="minorHAnsi" w:hAnsiTheme="minorHAnsi"/>
            <w:sz w:val="18"/>
            <w:szCs w:val="18"/>
          </w:rPr>
          <w:t>Enter the installed attic vent free area.</w:t>
        </w:r>
      </w:ins>
    </w:p>
    <w:p w14:paraId="46D5A645" w14:textId="77777777" w:rsidR="005057DF" w:rsidRDefault="005057DF" w:rsidP="005057DF">
      <w:pPr>
        <w:spacing w:after="0" w:line="240" w:lineRule="auto"/>
        <w:rPr>
          <w:rFonts w:asciiTheme="minorHAnsi" w:hAnsiTheme="minorHAnsi"/>
          <w:sz w:val="18"/>
          <w:szCs w:val="18"/>
        </w:rPr>
      </w:pPr>
    </w:p>
    <w:p w14:paraId="46D5A646" w14:textId="77777777" w:rsidR="005057DF" w:rsidRDefault="005057DF" w:rsidP="005057DF">
      <w:pPr>
        <w:spacing w:after="0" w:line="240" w:lineRule="auto"/>
        <w:rPr>
          <w:rFonts w:asciiTheme="minorHAnsi" w:hAnsiTheme="minorHAnsi"/>
          <w:b/>
          <w:sz w:val="18"/>
          <w:szCs w:val="18"/>
        </w:rPr>
      </w:pPr>
      <w:r>
        <w:rPr>
          <w:rFonts w:asciiTheme="minorHAnsi" w:hAnsiTheme="minorHAnsi"/>
          <w:b/>
          <w:sz w:val="18"/>
          <w:szCs w:val="18"/>
        </w:rPr>
        <w:t>C</w:t>
      </w:r>
      <w:r w:rsidRPr="00305DBA">
        <w:rPr>
          <w:rFonts w:asciiTheme="minorHAnsi" w:hAnsiTheme="minorHAnsi"/>
          <w:b/>
          <w:sz w:val="18"/>
          <w:szCs w:val="18"/>
        </w:rPr>
        <w:t>. Compliance Statement</w:t>
      </w:r>
    </w:p>
    <w:p w14:paraId="46D5A647" w14:textId="1522D5C1" w:rsidR="005057DF" w:rsidRDefault="005057DF" w:rsidP="005057DF">
      <w:pPr>
        <w:spacing w:after="0" w:line="240" w:lineRule="auto"/>
        <w:ind w:left="720"/>
        <w:rPr>
          <w:rFonts w:asciiTheme="minorHAnsi" w:hAnsiTheme="minorHAnsi"/>
          <w:sz w:val="18"/>
          <w:szCs w:val="18"/>
        </w:rPr>
      </w:pPr>
      <w:r>
        <w:rPr>
          <w:rFonts w:asciiTheme="minorHAnsi" w:hAnsiTheme="minorHAnsi"/>
          <w:sz w:val="18"/>
          <w:szCs w:val="18"/>
        </w:rPr>
        <w:t>To comply</w:t>
      </w:r>
      <w:r w:rsidR="00AB4171">
        <w:rPr>
          <w:rFonts w:asciiTheme="minorHAnsi" w:hAnsiTheme="minorHAnsi"/>
          <w:sz w:val="18"/>
          <w:szCs w:val="18"/>
        </w:rPr>
        <w:t>,</w:t>
      </w:r>
      <w:r>
        <w:rPr>
          <w:rFonts w:asciiTheme="minorHAnsi" w:hAnsiTheme="minorHAnsi"/>
          <w:sz w:val="18"/>
          <w:szCs w:val="18"/>
        </w:rPr>
        <w:t xml:space="preserve"> the total installed whole house fan airflow must be greater than or equal to the minimum whole house fan air flow AND the installed attic net free vent area must be greater than</w:t>
      </w:r>
      <w:r w:rsidR="00863D38">
        <w:rPr>
          <w:rFonts w:asciiTheme="minorHAnsi" w:hAnsiTheme="minorHAnsi"/>
          <w:sz w:val="18"/>
          <w:szCs w:val="18"/>
        </w:rPr>
        <w:t>,</w:t>
      </w:r>
      <w:r>
        <w:rPr>
          <w:rFonts w:asciiTheme="minorHAnsi" w:hAnsiTheme="minorHAnsi"/>
          <w:sz w:val="18"/>
          <w:szCs w:val="18"/>
        </w:rPr>
        <w:t xml:space="preserve"> or equal to</w:t>
      </w:r>
      <w:r w:rsidR="00863D38">
        <w:rPr>
          <w:rFonts w:asciiTheme="minorHAnsi" w:hAnsiTheme="minorHAnsi"/>
          <w:sz w:val="18"/>
          <w:szCs w:val="18"/>
        </w:rPr>
        <w:t>,</w:t>
      </w:r>
      <w:r>
        <w:rPr>
          <w:rFonts w:asciiTheme="minorHAnsi" w:hAnsiTheme="minorHAnsi"/>
          <w:sz w:val="18"/>
          <w:szCs w:val="18"/>
        </w:rPr>
        <w:t xml:space="preserve"> the required attic net free vent area.</w:t>
      </w:r>
    </w:p>
    <w:p w14:paraId="46D5A648" w14:textId="77777777" w:rsidR="005057DF" w:rsidRDefault="005057DF" w:rsidP="005057DF">
      <w:pPr>
        <w:spacing w:after="0" w:line="240" w:lineRule="auto"/>
        <w:rPr>
          <w:rFonts w:asciiTheme="minorHAnsi" w:hAnsiTheme="minorHAnsi"/>
          <w:sz w:val="18"/>
          <w:szCs w:val="18"/>
        </w:rPr>
      </w:pPr>
    </w:p>
    <w:p w14:paraId="46D5A649" w14:textId="77777777" w:rsidR="005057DF" w:rsidRPr="00CE58E9" w:rsidRDefault="005057DF" w:rsidP="005057DF">
      <w:pPr>
        <w:spacing w:after="0" w:line="240" w:lineRule="auto"/>
        <w:rPr>
          <w:rFonts w:asciiTheme="minorHAnsi" w:hAnsiTheme="minorHAnsi"/>
          <w:b/>
          <w:sz w:val="18"/>
          <w:szCs w:val="18"/>
        </w:rPr>
      </w:pPr>
      <w:r w:rsidRPr="00CE58E9">
        <w:rPr>
          <w:rFonts w:asciiTheme="minorHAnsi" w:hAnsiTheme="minorHAnsi"/>
          <w:b/>
          <w:sz w:val="18"/>
          <w:szCs w:val="18"/>
        </w:rPr>
        <w:t>D. Additional Requirements</w:t>
      </w:r>
    </w:p>
    <w:p w14:paraId="309400EA" w14:textId="438B7BC1" w:rsidR="006623BE" w:rsidRPr="008E3ECA" w:rsidRDefault="005057DF" w:rsidP="005057DF">
      <w:pPr>
        <w:pStyle w:val="ListParagraph"/>
        <w:numPr>
          <w:ilvl w:val="0"/>
          <w:numId w:val="19"/>
        </w:numPr>
        <w:spacing w:after="0"/>
        <w:ind w:left="720"/>
        <w:rPr>
          <w:rFonts w:asciiTheme="minorHAnsi" w:hAnsiTheme="minorHAnsi"/>
          <w:sz w:val="18"/>
        </w:rPr>
      </w:pPr>
      <w:r w:rsidRPr="007E539F">
        <w:rPr>
          <w:rFonts w:asciiTheme="minorHAnsi" w:hAnsiTheme="minorHAnsi"/>
          <w:sz w:val="18"/>
        </w:rPr>
        <w:t>To qualify</w:t>
      </w:r>
      <w:r w:rsidR="00617077">
        <w:rPr>
          <w:rFonts w:asciiTheme="minorHAnsi" w:hAnsiTheme="minorHAnsi"/>
          <w:sz w:val="18"/>
        </w:rPr>
        <w:t xml:space="preserve">, </w:t>
      </w:r>
      <w:r w:rsidRPr="007E539F">
        <w:rPr>
          <w:rFonts w:asciiTheme="minorHAnsi" w:hAnsiTheme="minorHAnsi"/>
          <w:sz w:val="18"/>
        </w:rPr>
        <w:t xml:space="preserve">the installed whole house fan must have been certified to the </w:t>
      </w:r>
      <w:r w:rsidR="00863D38">
        <w:rPr>
          <w:rFonts w:asciiTheme="minorHAnsi" w:hAnsiTheme="minorHAnsi"/>
          <w:sz w:val="18"/>
        </w:rPr>
        <w:t xml:space="preserve">Energy </w:t>
      </w:r>
      <w:r w:rsidRPr="007E539F">
        <w:rPr>
          <w:rFonts w:asciiTheme="minorHAnsi" w:hAnsiTheme="minorHAnsi"/>
          <w:sz w:val="18"/>
        </w:rPr>
        <w:t>Commission</w:t>
      </w:r>
      <w:r w:rsidR="00617077">
        <w:rPr>
          <w:rFonts w:asciiTheme="minorHAnsi" w:hAnsiTheme="minorHAnsi"/>
          <w:sz w:val="18"/>
        </w:rPr>
        <w:t xml:space="preserve"> and be listed </w:t>
      </w:r>
      <w:r w:rsidR="006623BE">
        <w:rPr>
          <w:rFonts w:asciiTheme="minorHAnsi" w:hAnsiTheme="minorHAnsi"/>
          <w:sz w:val="18"/>
        </w:rPr>
        <w:t xml:space="preserve">in </w:t>
      </w:r>
      <w:r w:rsidR="00617077">
        <w:rPr>
          <w:rFonts w:asciiTheme="minorHAnsi" w:hAnsiTheme="minorHAnsi"/>
          <w:sz w:val="18"/>
        </w:rPr>
        <w:t xml:space="preserve">the </w:t>
      </w:r>
      <w:r w:rsidR="00E07683">
        <w:rPr>
          <w:rFonts w:asciiTheme="minorHAnsi" w:hAnsiTheme="minorHAnsi"/>
          <w:sz w:val="18"/>
        </w:rPr>
        <w:t xml:space="preserve">Energy </w:t>
      </w:r>
      <w:r w:rsidR="00617077">
        <w:rPr>
          <w:rFonts w:asciiTheme="minorHAnsi" w:hAnsiTheme="minorHAnsi"/>
          <w:sz w:val="18"/>
        </w:rPr>
        <w:t>Commission’s</w:t>
      </w:r>
      <w:r w:rsidR="006623BE">
        <w:rPr>
          <w:rFonts w:asciiTheme="minorHAnsi" w:hAnsiTheme="minorHAnsi"/>
          <w:sz w:val="18"/>
        </w:rPr>
        <w:t xml:space="preserve"> </w:t>
      </w:r>
      <w:r w:rsidR="00E07683">
        <w:rPr>
          <w:rFonts w:asciiTheme="minorHAnsi" w:hAnsiTheme="minorHAnsi"/>
          <w:sz w:val="18"/>
        </w:rPr>
        <w:t>A</w:t>
      </w:r>
      <w:r w:rsidR="006623BE">
        <w:rPr>
          <w:rFonts w:asciiTheme="minorHAnsi" w:hAnsiTheme="minorHAnsi"/>
          <w:sz w:val="18"/>
        </w:rPr>
        <w:t xml:space="preserve">ppliance </w:t>
      </w:r>
      <w:r w:rsidR="00E07683">
        <w:rPr>
          <w:rFonts w:asciiTheme="minorHAnsi" w:hAnsiTheme="minorHAnsi"/>
          <w:sz w:val="18"/>
        </w:rPr>
        <w:t>D</w:t>
      </w:r>
      <w:r w:rsidR="006623BE">
        <w:rPr>
          <w:rFonts w:asciiTheme="minorHAnsi" w:hAnsiTheme="minorHAnsi"/>
          <w:sz w:val="18"/>
        </w:rPr>
        <w:t>at</w:t>
      </w:r>
      <w:r w:rsidR="00E07683">
        <w:rPr>
          <w:rFonts w:asciiTheme="minorHAnsi" w:hAnsiTheme="minorHAnsi"/>
          <w:sz w:val="18"/>
        </w:rPr>
        <w:t>a</w:t>
      </w:r>
      <w:r w:rsidR="006623BE">
        <w:rPr>
          <w:rFonts w:asciiTheme="minorHAnsi" w:hAnsiTheme="minorHAnsi"/>
          <w:sz w:val="18"/>
        </w:rPr>
        <w:t>base</w:t>
      </w:r>
      <w:r w:rsidR="009A68BB" w:rsidRPr="009A68BB">
        <w:rPr>
          <w:rFonts w:asciiTheme="minorHAnsi" w:hAnsiTheme="minorHAnsi"/>
          <w:sz w:val="18"/>
          <w:szCs w:val="18"/>
        </w:rPr>
        <w:t xml:space="preserve"> </w:t>
      </w:r>
      <w:r w:rsidR="009A68BB" w:rsidRPr="00C73FEB">
        <w:rPr>
          <w:rFonts w:asciiTheme="minorHAnsi" w:hAnsiTheme="minorHAnsi"/>
          <w:sz w:val="18"/>
          <w:szCs w:val="18"/>
        </w:rPr>
        <w:t>as an approved model</w:t>
      </w:r>
      <w:r w:rsidR="009A68BB">
        <w:rPr>
          <w:rFonts w:asciiTheme="minorHAnsi" w:hAnsiTheme="minorHAnsi"/>
          <w:sz w:val="18"/>
          <w:szCs w:val="18"/>
        </w:rPr>
        <w:t xml:space="preserve">, link </w:t>
      </w:r>
      <w:r w:rsidR="006623BE">
        <w:rPr>
          <w:rFonts w:asciiTheme="minorHAnsi" w:hAnsiTheme="minorHAnsi"/>
          <w:sz w:val="18"/>
        </w:rPr>
        <w:t xml:space="preserve">located here </w:t>
      </w:r>
      <w:hyperlink r:id="rId14" w:history="1">
        <w:r w:rsidR="00923007">
          <w:rPr>
            <w:rStyle w:val="Hyperlink"/>
            <w:rFonts w:asciiTheme="minorHAnsi" w:hAnsiTheme="minorHAnsi"/>
            <w:sz w:val="18"/>
          </w:rPr>
          <w:t>Modernized Appliance Efficiency Database System (MAEDBS)</w:t>
        </w:r>
      </w:hyperlink>
      <w:r w:rsidR="006623BE">
        <w:rPr>
          <w:rFonts w:asciiTheme="minorHAnsi" w:hAnsiTheme="minorHAnsi"/>
          <w:sz w:val="18"/>
          <w:szCs w:val="18"/>
        </w:rPr>
        <w:t>.</w:t>
      </w:r>
    </w:p>
    <w:p w14:paraId="3688D2FC" w14:textId="41D27549" w:rsidR="00617077" w:rsidRPr="006623BE" w:rsidRDefault="00617077" w:rsidP="008E3ECA">
      <w:pPr>
        <w:pStyle w:val="ListParagraph"/>
        <w:numPr>
          <w:ilvl w:val="0"/>
          <w:numId w:val="19"/>
        </w:numPr>
        <w:spacing w:after="0"/>
        <w:ind w:left="720"/>
        <w:rPr>
          <w:rFonts w:asciiTheme="minorHAnsi" w:hAnsiTheme="minorHAnsi"/>
          <w:sz w:val="18"/>
          <w:szCs w:val="18"/>
        </w:rPr>
      </w:pPr>
      <w:r w:rsidRPr="008E3ECA">
        <w:rPr>
          <w:rFonts w:asciiTheme="minorHAnsi" w:hAnsiTheme="minorHAnsi"/>
          <w:sz w:val="18"/>
          <w:szCs w:val="18"/>
        </w:rPr>
        <w:t>The homeowner shall be provided with user instructions documentation that describes the proper use of the whole house fan necessary</w:t>
      </w:r>
      <w:r w:rsidRPr="008E3ECA">
        <w:rPr>
          <w:rFonts w:asciiTheme="minorHAnsi" w:eastAsia="Times New Roman" w:hAnsiTheme="minorHAnsi" w:cs="Arial"/>
          <w:bCs/>
          <w:sz w:val="18"/>
          <w:szCs w:val="18"/>
        </w:rPr>
        <w:t xml:space="preserve"> to obtain the full energy savings benefit</w:t>
      </w:r>
      <w:r w:rsidRPr="008E3ECA">
        <w:rPr>
          <w:rFonts w:asciiTheme="minorHAnsi" w:hAnsiTheme="minorHAnsi"/>
          <w:sz w:val="18"/>
          <w:szCs w:val="18"/>
        </w:rPr>
        <w:t>.</w:t>
      </w:r>
    </w:p>
    <w:p w14:paraId="46D5A64B" w14:textId="77777777" w:rsidR="005057DF" w:rsidRPr="005057DF" w:rsidRDefault="005057DF" w:rsidP="0045400A">
      <w:pPr>
        <w:pStyle w:val="ListParagraph"/>
        <w:numPr>
          <w:ilvl w:val="0"/>
          <w:numId w:val="19"/>
        </w:numPr>
        <w:spacing w:after="0" w:line="240" w:lineRule="auto"/>
        <w:ind w:left="720"/>
        <w:rPr>
          <w:rFonts w:asciiTheme="minorHAnsi" w:hAnsiTheme="minorHAnsi"/>
          <w:sz w:val="18"/>
          <w:szCs w:val="18"/>
        </w:rPr>
      </w:pPr>
      <w:r>
        <w:rPr>
          <w:rFonts w:asciiTheme="minorHAnsi" w:hAnsiTheme="minorHAnsi"/>
          <w:sz w:val="18"/>
          <w:szCs w:val="18"/>
        </w:rPr>
        <w:t>This must be a true statement to comply.</w:t>
      </w:r>
    </w:p>
    <w:p w14:paraId="46D5A64C" w14:textId="77777777" w:rsidR="005057DF" w:rsidRDefault="005057DF" w:rsidP="0045400A">
      <w:pPr>
        <w:spacing w:after="0" w:line="240" w:lineRule="auto"/>
        <w:rPr>
          <w:rFonts w:asciiTheme="minorHAnsi" w:hAnsiTheme="minorHAnsi"/>
          <w:b/>
          <w:sz w:val="18"/>
          <w:szCs w:val="18"/>
        </w:rPr>
      </w:pPr>
    </w:p>
    <w:p w14:paraId="46D5A64D" w14:textId="77777777" w:rsidR="00103E04" w:rsidRDefault="00103E04" w:rsidP="002A7B2E">
      <w:pPr>
        <w:spacing w:after="0"/>
        <w:rPr>
          <w:rFonts w:asciiTheme="minorHAnsi" w:hAnsiTheme="minorHAnsi"/>
          <w:sz w:val="18"/>
          <w:szCs w:val="18"/>
        </w:rPr>
      </w:pPr>
    </w:p>
    <w:p w14:paraId="46D5A64E" w14:textId="77777777" w:rsidR="00103E04" w:rsidRDefault="00103E04" w:rsidP="002A7B2E">
      <w:pPr>
        <w:spacing w:after="0"/>
        <w:rPr>
          <w:rFonts w:asciiTheme="minorHAnsi" w:hAnsiTheme="minorHAnsi"/>
          <w:sz w:val="18"/>
          <w:szCs w:val="18"/>
        </w:rPr>
      </w:pPr>
    </w:p>
    <w:p w14:paraId="46D5A64F" w14:textId="77777777" w:rsidR="00103E04" w:rsidRDefault="00103E04">
      <w:pPr>
        <w:tabs>
          <w:tab w:val="left" w:pos="3900"/>
        </w:tabs>
        <w:rPr>
          <w:rFonts w:asciiTheme="minorHAnsi" w:hAnsiTheme="minorHAnsi"/>
          <w:sz w:val="18"/>
          <w:szCs w:val="18"/>
        </w:rPr>
        <w:sectPr w:rsidR="00103E04" w:rsidSect="009577D0">
          <w:headerReference w:type="even" r:id="rId15"/>
          <w:headerReference w:type="default" r:id="rId16"/>
          <w:headerReference w:type="first" r:id="rId17"/>
          <w:footerReference w:type="first" r:id="rId18"/>
          <w:pgSz w:w="12240" w:h="15840" w:code="1"/>
          <w:pgMar w:top="720" w:right="720" w:bottom="720" w:left="720" w:header="432" w:footer="720" w:gutter="0"/>
          <w:cols w:space="720"/>
          <w:titlePg/>
          <w:docGrid w:linePitch="360"/>
        </w:sectPr>
      </w:pPr>
    </w:p>
    <w:tbl>
      <w:tblPr>
        <w:tblW w:w="4948"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4A0" w:firstRow="1" w:lastRow="0" w:firstColumn="1" w:lastColumn="0" w:noHBand="0" w:noVBand="1"/>
      </w:tblPr>
      <w:tblGrid>
        <w:gridCol w:w="1825"/>
        <w:gridCol w:w="1800"/>
        <w:gridCol w:w="1710"/>
        <w:gridCol w:w="1980"/>
        <w:gridCol w:w="1800"/>
        <w:gridCol w:w="1800"/>
      </w:tblGrid>
      <w:tr w:rsidR="00447FE3" w:rsidRPr="009577D0" w14:paraId="46D5A652" w14:textId="7A77BF13" w:rsidTr="00447FE3">
        <w:trPr>
          <w:trHeight w:val="158"/>
        </w:trPr>
        <w:tc>
          <w:tcPr>
            <w:tcW w:w="10915" w:type="dxa"/>
            <w:gridSpan w:val="6"/>
          </w:tcPr>
          <w:p w14:paraId="33341CAA" w14:textId="17F033D5" w:rsidR="00447FE3" w:rsidRDefault="00447FE3" w:rsidP="00FF77DD">
            <w:pPr>
              <w:spacing w:after="0" w:line="240" w:lineRule="auto"/>
              <w:rPr>
                <w:rFonts w:asciiTheme="minorHAnsi" w:hAnsiTheme="minorHAnsi"/>
                <w:b/>
                <w:sz w:val="18"/>
                <w:szCs w:val="18"/>
              </w:rPr>
            </w:pPr>
            <w:r>
              <w:rPr>
                <w:rFonts w:asciiTheme="minorHAnsi" w:hAnsiTheme="minorHAnsi"/>
                <w:b/>
                <w:sz w:val="18"/>
                <w:szCs w:val="18"/>
              </w:rPr>
              <w:lastRenderedPageBreak/>
              <w:t>A</w:t>
            </w:r>
            <w:r w:rsidRPr="00E94E5A">
              <w:rPr>
                <w:rFonts w:asciiTheme="minorHAnsi" w:hAnsiTheme="minorHAnsi"/>
                <w:b/>
                <w:sz w:val="18"/>
                <w:szCs w:val="18"/>
              </w:rPr>
              <w:t xml:space="preserve">. Whole House Fan </w:t>
            </w:r>
            <w:r>
              <w:rPr>
                <w:rFonts w:asciiTheme="minorHAnsi" w:hAnsiTheme="minorHAnsi"/>
                <w:b/>
                <w:sz w:val="18"/>
                <w:szCs w:val="18"/>
              </w:rPr>
              <w:t xml:space="preserve">(WHF) </w:t>
            </w:r>
            <w:r w:rsidRPr="00E94E5A">
              <w:rPr>
                <w:rFonts w:asciiTheme="minorHAnsi" w:hAnsiTheme="minorHAnsi"/>
                <w:b/>
                <w:sz w:val="18"/>
                <w:szCs w:val="18"/>
              </w:rPr>
              <w:t>Equipment Information</w:t>
            </w:r>
          </w:p>
          <w:p w14:paraId="5EEA2DCB" w14:textId="713C799A" w:rsidR="00447FE3" w:rsidRDefault="00447FE3" w:rsidP="00FF77DD">
            <w:pPr>
              <w:spacing w:after="0" w:line="240" w:lineRule="auto"/>
              <w:rPr>
                <w:rFonts w:asciiTheme="minorHAnsi" w:hAnsiTheme="minorHAnsi"/>
                <w:b/>
                <w:sz w:val="18"/>
                <w:szCs w:val="18"/>
              </w:rPr>
            </w:pPr>
            <w:r>
              <w:rPr>
                <w:rFonts w:asciiTheme="minorHAnsi" w:hAnsiTheme="minorHAnsi"/>
                <w:sz w:val="18"/>
                <w:szCs w:val="18"/>
              </w:rPr>
              <w:t>Prescriptive r</w:t>
            </w:r>
            <w:r w:rsidRPr="00487F56">
              <w:rPr>
                <w:rFonts w:asciiTheme="minorHAnsi" w:hAnsiTheme="minorHAnsi"/>
                <w:sz w:val="18"/>
                <w:szCs w:val="18"/>
              </w:rPr>
              <w:t>equirements for Whole House Fans are given in Section 150.1(c)12</w:t>
            </w:r>
          </w:p>
        </w:tc>
      </w:tr>
      <w:tr w:rsidR="00447FE3" w:rsidRPr="009577D0" w14:paraId="46D5A658" w14:textId="480A94BF" w:rsidTr="00447FE3">
        <w:trPr>
          <w:trHeight w:val="144"/>
        </w:trPr>
        <w:tc>
          <w:tcPr>
            <w:tcW w:w="1825" w:type="dxa"/>
            <w:vAlign w:val="center"/>
          </w:tcPr>
          <w:p w14:paraId="46D5A653" w14:textId="77777777" w:rsidR="00447FE3" w:rsidRDefault="00447FE3" w:rsidP="00447FE3">
            <w:pPr>
              <w:spacing w:after="0" w:line="240" w:lineRule="auto"/>
              <w:jc w:val="center"/>
              <w:rPr>
                <w:rFonts w:asciiTheme="minorHAnsi" w:hAnsiTheme="minorHAnsi"/>
                <w:sz w:val="18"/>
                <w:szCs w:val="18"/>
              </w:rPr>
            </w:pPr>
            <w:r>
              <w:rPr>
                <w:rFonts w:asciiTheme="minorHAnsi" w:hAnsiTheme="minorHAnsi"/>
                <w:sz w:val="18"/>
                <w:szCs w:val="18"/>
              </w:rPr>
              <w:t>0</w:t>
            </w:r>
            <w:r w:rsidRPr="009577D0">
              <w:rPr>
                <w:rFonts w:asciiTheme="minorHAnsi" w:hAnsiTheme="minorHAnsi"/>
                <w:sz w:val="18"/>
                <w:szCs w:val="18"/>
              </w:rPr>
              <w:t>1</w:t>
            </w:r>
          </w:p>
        </w:tc>
        <w:tc>
          <w:tcPr>
            <w:tcW w:w="1800" w:type="dxa"/>
            <w:vAlign w:val="center"/>
          </w:tcPr>
          <w:p w14:paraId="46D5A654" w14:textId="77777777" w:rsidR="00447FE3" w:rsidRPr="009577D0" w:rsidRDefault="00447FE3" w:rsidP="00447FE3">
            <w:pPr>
              <w:spacing w:after="0" w:line="240" w:lineRule="auto"/>
              <w:jc w:val="center"/>
              <w:rPr>
                <w:rFonts w:asciiTheme="minorHAnsi" w:hAnsiTheme="minorHAnsi"/>
                <w:sz w:val="18"/>
                <w:szCs w:val="18"/>
              </w:rPr>
            </w:pPr>
            <w:r>
              <w:rPr>
                <w:rFonts w:asciiTheme="minorHAnsi" w:hAnsiTheme="minorHAnsi"/>
                <w:sz w:val="18"/>
                <w:szCs w:val="18"/>
              </w:rPr>
              <w:t>0</w:t>
            </w:r>
            <w:r w:rsidRPr="009577D0">
              <w:rPr>
                <w:rFonts w:asciiTheme="minorHAnsi" w:hAnsiTheme="minorHAnsi"/>
                <w:sz w:val="18"/>
                <w:szCs w:val="18"/>
              </w:rPr>
              <w:t>2</w:t>
            </w:r>
          </w:p>
        </w:tc>
        <w:tc>
          <w:tcPr>
            <w:tcW w:w="1710" w:type="dxa"/>
            <w:vAlign w:val="center"/>
          </w:tcPr>
          <w:p w14:paraId="46D5A655" w14:textId="77777777" w:rsidR="00447FE3" w:rsidRPr="00C77D58" w:rsidRDefault="00447FE3" w:rsidP="00447FE3">
            <w:pPr>
              <w:spacing w:after="0" w:line="240" w:lineRule="auto"/>
              <w:jc w:val="center"/>
              <w:rPr>
                <w:rFonts w:asciiTheme="minorHAnsi" w:hAnsiTheme="minorHAnsi"/>
                <w:sz w:val="18"/>
                <w:szCs w:val="18"/>
              </w:rPr>
            </w:pPr>
            <w:r>
              <w:rPr>
                <w:rFonts w:asciiTheme="minorHAnsi" w:hAnsiTheme="minorHAnsi"/>
                <w:sz w:val="18"/>
                <w:szCs w:val="18"/>
              </w:rPr>
              <w:t>0</w:t>
            </w:r>
            <w:r w:rsidRPr="009577D0">
              <w:rPr>
                <w:rFonts w:asciiTheme="minorHAnsi" w:hAnsiTheme="minorHAnsi"/>
                <w:sz w:val="18"/>
                <w:szCs w:val="18"/>
              </w:rPr>
              <w:t>3</w:t>
            </w:r>
          </w:p>
        </w:tc>
        <w:tc>
          <w:tcPr>
            <w:tcW w:w="1980" w:type="dxa"/>
            <w:vAlign w:val="center"/>
          </w:tcPr>
          <w:p w14:paraId="46D5A656" w14:textId="77777777" w:rsidR="00447FE3" w:rsidRDefault="00447FE3" w:rsidP="00447FE3">
            <w:pPr>
              <w:spacing w:after="0" w:line="240" w:lineRule="auto"/>
              <w:jc w:val="center"/>
              <w:rPr>
                <w:rFonts w:asciiTheme="minorHAnsi" w:hAnsiTheme="minorHAnsi"/>
                <w:sz w:val="18"/>
                <w:szCs w:val="18"/>
              </w:rPr>
            </w:pPr>
            <w:r>
              <w:rPr>
                <w:rFonts w:asciiTheme="minorHAnsi" w:hAnsiTheme="minorHAnsi"/>
                <w:sz w:val="18"/>
                <w:szCs w:val="18"/>
              </w:rPr>
              <w:t>04</w:t>
            </w:r>
          </w:p>
        </w:tc>
        <w:tc>
          <w:tcPr>
            <w:tcW w:w="1800" w:type="dxa"/>
            <w:vAlign w:val="center"/>
          </w:tcPr>
          <w:p w14:paraId="46D5A657" w14:textId="77777777" w:rsidR="00447FE3" w:rsidRDefault="00447FE3" w:rsidP="00447FE3">
            <w:pPr>
              <w:spacing w:after="0" w:line="240" w:lineRule="auto"/>
              <w:jc w:val="center"/>
              <w:rPr>
                <w:rFonts w:asciiTheme="minorHAnsi" w:hAnsiTheme="minorHAnsi"/>
                <w:sz w:val="18"/>
                <w:szCs w:val="18"/>
              </w:rPr>
            </w:pPr>
            <w:r>
              <w:rPr>
                <w:rFonts w:asciiTheme="minorHAnsi" w:hAnsiTheme="minorHAnsi"/>
                <w:sz w:val="18"/>
                <w:szCs w:val="18"/>
              </w:rPr>
              <w:t>05</w:t>
            </w:r>
          </w:p>
        </w:tc>
        <w:tc>
          <w:tcPr>
            <w:tcW w:w="1800" w:type="dxa"/>
          </w:tcPr>
          <w:p w14:paraId="58F94D69" w14:textId="6302F6CE" w:rsidR="00447FE3" w:rsidRDefault="00447FE3" w:rsidP="00447FE3">
            <w:pPr>
              <w:spacing w:after="0" w:line="240" w:lineRule="auto"/>
              <w:jc w:val="center"/>
              <w:rPr>
                <w:rFonts w:asciiTheme="minorHAnsi" w:hAnsiTheme="minorHAnsi"/>
                <w:sz w:val="18"/>
                <w:szCs w:val="18"/>
              </w:rPr>
            </w:pPr>
            <w:ins w:id="65" w:author="Markstrum, Alexis@Energy" w:date="2019-10-09T13:06:00Z">
              <w:r>
                <w:rPr>
                  <w:rFonts w:asciiTheme="minorHAnsi" w:hAnsiTheme="minorHAnsi"/>
                  <w:sz w:val="18"/>
                  <w:szCs w:val="18"/>
                </w:rPr>
                <w:t>06</w:t>
              </w:r>
            </w:ins>
          </w:p>
        </w:tc>
      </w:tr>
      <w:tr w:rsidR="00447FE3" w:rsidRPr="009577D0" w14:paraId="46D5A65E" w14:textId="6F1B8FCE" w:rsidTr="00447FE3">
        <w:trPr>
          <w:trHeight w:val="144"/>
        </w:trPr>
        <w:tc>
          <w:tcPr>
            <w:tcW w:w="1825" w:type="dxa"/>
            <w:vAlign w:val="center"/>
          </w:tcPr>
          <w:p w14:paraId="46D5A659" w14:textId="77777777" w:rsidR="00447FE3" w:rsidRDefault="00447FE3" w:rsidP="00447FE3">
            <w:pPr>
              <w:spacing w:after="0" w:line="240" w:lineRule="auto"/>
              <w:jc w:val="center"/>
              <w:rPr>
                <w:rFonts w:asciiTheme="minorHAnsi" w:hAnsiTheme="minorHAnsi"/>
                <w:sz w:val="18"/>
                <w:szCs w:val="18"/>
              </w:rPr>
            </w:pPr>
            <w:r w:rsidRPr="009577D0">
              <w:rPr>
                <w:rFonts w:asciiTheme="minorHAnsi" w:hAnsiTheme="minorHAnsi"/>
                <w:sz w:val="18"/>
                <w:szCs w:val="18"/>
              </w:rPr>
              <w:t>WHF Manufacturer Name</w:t>
            </w:r>
          </w:p>
        </w:tc>
        <w:tc>
          <w:tcPr>
            <w:tcW w:w="1800" w:type="dxa"/>
            <w:vAlign w:val="center"/>
          </w:tcPr>
          <w:p w14:paraId="46D5A65A" w14:textId="77777777" w:rsidR="00447FE3" w:rsidRPr="009577D0" w:rsidRDefault="00447FE3" w:rsidP="00447FE3">
            <w:pPr>
              <w:spacing w:after="0" w:line="240" w:lineRule="auto"/>
              <w:jc w:val="center"/>
              <w:rPr>
                <w:rFonts w:asciiTheme="minorHAnsi" w:hAnsiTheme="minorHAnsi"/>
                <w:sz w:val="18"/>
                <w:szCs w:val="18"/>
              </w:rPr>
            </w:pPr>
            <w:r w:rsidRPr="009577D0">
              <w:rPr>
                <w:rFonts w:asciiTheme="minorHAnsi" w:hAnsiTheme="minorHAnsi"/>
                <w:sz w:val="18"/>
                <w:szCs w:val="18"/>
              </w:rPr>
              <w:t xml:space="preserve">WHF Model </w:t>
            </w:r>
            <w:r>
              <w:rPr>
                <w:rFonts w:asciiTheme="minorHAnsi" w:hAnsiTheme="minorHAnsi"/>
                <w:sz w:val="18"/>
                <w:szCs w:val="18"/>
              </w:rPr>
              <w:t>Number</w:t>
            </w:r>
          </w:p>
        </w:tc>
        <w:tc>
          <w:tcPr>
            <w:tcW w:w="1710" w:type="dxa"/>
            <w:vAlign w:val="center"/>
          </w:tcPr>
          <w:p w14:paraId="46D5A65B" w14:textId="77777777" w:rsidR="00447FE3" w:rsidRPr="00C77D58" w:rsidRDefault="00447FE3" w:rsidP="00447FE3">
            <w:pPr>
              <w:spacing w:after="0" w:line="240" w:lineRule="auto"/>
              <w:jc w:val="center"/>
              <w:rPr>
                <w:rFonts w:asciiTheme="minorHAnsi" w:hAnsiTheme="minorHAnsi"/>
                <w:sz w:val="18"/>
                <w:szCs w:val="18"/>
              </w:rPr>
            </w:pPr>
            <w:r>
              <w:rPr>
                <w:rFonts w:asciiTheme="minorHAnsi" w:hAnsiTheme="minorHAnsi"/>
                <w:sz w:val="18"/>
                <w:szCs w:val="18"/>
              </w:rPr>
              <w:t xml:space="preserve">WHF Model </w:t>
            </w:r>
            <w:r w:rsidRPr="009577D0">
              <w:rPr>
                <w:rFonts w:asciiTheme="minorHAnsi" w:hAnsiTheme="minorHAnsi"/>
                <w:sz w:val="18"/>
                <w:szCs w:val="18"/>
              </w:rPr>
              <w:t xml:space="preserve">Rated </w:t>
            </w:r>
            <w:r>
              <w:rPr>
                <w:rFonts w:asciiTheme="minorHAnsi" w:hAnsiTheme="minorHAnsi"/>
                <w:sz w:val="18"/>
                <w:szCs w:val="18"/>
              </w:rPr>
              <w:t>Airflow (CFM)</w:t>
            </w:r>
          </w:p>
        </w:tc>
        <w:tc>
          <w:tcPr>
            <w:tcW w:w="1980" w:type="dxa"/>
            <w:vAlign w:val="center"/>
          </w:tcPr>
          <w:p w14:paraId="46D5A65C" w14:textId="160C3A25" w:rsidR="00447FE3" w:rsidRPr="009577D0" w:rsidRDefault="00447FE3" w:rsidP="00447FE3">
            <w:pPr>
              <w:spacing w:after="0" w:line="240" w:lineRule="auto"/>
              <w:jc w:val="center"/>
              <w:rPr>
                <w:rFonts w:asciiTheme="minorHAnsi" w:hAnsiTheme="minorHAnsi"/>
                <w:sz w:val="18"/>
                <w:szCs w:val="18"/>
              </w:rPr>
            </w:pPr>
            <w:r>
              <w:rPr>
                <w:rFonts w:asciiTheme="minorHAnsi" w:hAnsiTheme="minorHAnsi"/>
                <w:sz w:val="18"/>
                <w:szCs w:val="18"/>
              </w:rPr>
              <w:t>WHF Model Quantity in this Dwelling</w:t>
            </w:r>
          </w:p>
        </w:tc>
        <w:tc>
          <w:tcPr>
            <w:tcW w:w="1800" w:type="dxa"/>
            <w:vAlign w:val="center"/>
          </w:tcPr>
          <w:p w14:paraId="46D5A65D" w14:textId="77777777" w:rsidR="00447FE3" w:rsidRPr="009577D0" w:rsidRDefault="00447FE3" w:rsidP="00447FE3">
            <w:pPr>
              <w:spacing w:after="0" w:line="240" w:lineRule="auto"/>
              <w:jc w:val="center"/>
              <w:rPr>
                <w:rFonts w:asciiTheme="minorHAnsi" w:hAnsiTheme="minorHAnsi"/>
                <w:sz w:val="18"/>
                <w:szCs w:val="18"/>
              </w:rPr>
            </w:pPr>
            <w:r>
              <w:rPr>
                <w:rFonts w:asciiTheme="minorHAnsi" w:hAnsiTheme="minorHAnsi"/>
                <w:sz w:val="18"/>
                <w:szCs w:val="18"/>
              </w:rPr>
              <w:t>WHF Model Total Rated Airflow (CFM)</w:t>
            </w:r>
          </w:p>
        </w:tc>
        <w:tc>
          <w:tcPr>
            <w:tcW w:w="1800" w:type="dxa"/>
            <w:vAlign w:val="center"/>
          </w:tcPr>
          <w:p w14:paraId="0F68C9CD" w14:textId="03C3273D" w:rsidR="00447FE3" w:rsidRDefault="00447FE3" w:rsidP="00447FE3">
            <w:pPr>
              <w:spacing w:after="0" w:line="240" w:lineRule="auto"/>
              <w:jc w:val="center"/>
              <w:rPr>
                <w:ins w:id="66" w:author="Markstrum, Alexis@Energy" w:date="2019-10-09T13:06:00Z"/>
                <w:rFonts w:asciiTheme="minorHAnsi" w:hAnsiTheme="minorHAnsi"/>
                <w:sz w:val="18"/>
                <w:szCs w:val="18"/>
              </w:rPr>
            </w:pPr>
            <w:ins w:id="67" w:author="Markstrum, Alexis@Energy" w:date="2019-10-09T13:06:00Z">
              <w:r>
                <w:rPr>
                  <w:rFonts w:asciiTheme="minorHAnsi" w:hAnsiTheme="minorHAnsi"/>
                  <w:sz w:val="18"/>
                  <w:szCs w:val="18"/>
                </w:rPr>
                <w:t>Vent Location</w:t>
              </w:r>
            </w:ins>
          </w:p>
        </w:tc>
      </w:tr>
      <w:tr w:rsidR="00447FE3" w:rsidRPr="009577D0" w14:paraId="46D5A664" w14:textId="4212699B" w:rsidTr="00447FE3">
        <w:trPr>
          <w:trHeight w:val="144"/>
        </w:trPr>
        <w:tc>
          <w:tcPr>
            <w:tcW w:w="1825" w:type="dxa"/>
            <w:vAlign w:val="center"/>
          </w:tcPr>
          <w:p w14:paraId="46D5A65F" w14:textId="77777777" w:rsidR="00447FE3" w:rsidRPr="009577D0" w:rsidRDefault="00447FE3" w:rsidP="00447FE3">
            <w:pPr>
              <w:spacing w:after="0" w:line="240" w:lineRule="auto"/>
              <w:rPr>
                <w:rFonts w:asciiTheme="minorHAnsi" w:hAnsiTheme="minorHAnsi"/>
                <w:sz w:val="18"/>
                <w:szCs w:val="18"/>
              </w:rPr>
            </w:pPr>
            <w:r w:rsidRPr="00C77D58">
              <w:rPr>
                <w:rFonts w:asciiTheme="minorHAnsi" w:hAnsiTheme="minorHAnsi"/>
                <w:sz w:val="18"/>
                <w:szCs w:val="18"/>
              </w:rPr>
              <w:t xml:space="preserve">&lt;&lt;user input, </w:t>
            </w:r>
            <w:r>
              <w:rPr>
                <w:rFonts w:asciiTheme="minorHAnsi" w:hAnsiTheme="minorHAnsi"/>
                <w:sz w:val="18"/>
                <w:szCs w:val="18"/>
              </w:rPr>
              <w:t>WHF Manufacturer Name</w:t>
            </w:r>
            <w:r w:rsidRPr="00C77D58">
              <w:rPr>
                <w:rFonts w:asciiTheme="minorHAnsi" w:hAnsiTheme="minorHAnsi"/>
                <w:sz w:val="18"/>
                <w:szCs w:val="18"/>
              </w:rPr>
              <w:t>&gt;&gt;</w:t>
            </w:r>
          </w:p>
        </w:tc>
        <w:tc>
          <w:tcPr>
            <w:tcW w:w="1800" w:type="dxa"/>
            <w:vAlign w:val="center"/>
          </w:tcPr>
          <w:p w14:paraId="46D5A660" w14:textId="77777777" w:rsidR="00447FE3" w:rsidRPr="009577D0" w:rsidRDefault="00447FE3" w:rsidP="00447FE3">
            <w:pPr>
              <w:spacing w:after="0" w:line="240" w:lineRule="auto"/>
              <w:rPr>
                <w:rFonts w:asciiTheme="minorHAnsi" w:hAnsiTheme="minorHAnsi"/>
                <w:sz w:val="18"/>
                <w:szCs w:val="18"/>
              </w:rPr>
            </w:pPr>
            <w:r w:rsidRPr="00C77D58">
              <w:rPr>
                <w:rFonts w:asciiTheme="minorHAnsi" w:hAnsiTheme="minorHAnsi"/>
                <w:sz w:val="18"/>
                <w:szCs w:val="18"/>
              </w:rPr>
              <w:t xml:space="preserve">&lt;&lt;user input, </w:t>
            </w:r>
            <w:r>
              <w:rPr>
                <w:rFonts w:asciiTheme="minorHAnsi" w:hAnsiTheme="minorHAnsi"/>
                <w:sz w:val="18"/>
                <w:szCs w:val="18"/>
              </w:rPr>
              <w:t>WHF Model Number</w:t>
            </w:r>
            <w:r w:rsidRPr="00C77D58">
              <w:rPr>
                <w:rFonts w:asciiTheme="minorHAnsi" w:hAnsiTheme="minorHAnsi"/>
                <w:sz w:val="18"/>
                <w:szCs w:val="18"/>
              </w:rPr>
              <w:t>&gt;&gt;</w:t>
            </w:r>
          </w:p>
        </w:tc>
        <w:tc>
          <w:tcPr>
            <w:tcW w:w="1710" w:type="dxa"/>
            <w:vAlign w:val="center"/>
          </w:tcPr>
          <w:p w14:paraId="46D5A661" w14:textId="77777777" w:rsidR="00447FE3" w:rsidRPr="00C77D58" w:rsidRDefault="00447FE3" w:rsidP="00447FE3">
            <w:pPr>
              <w:spacing w:after="0" w:line="240" w:lineRule="auto"/>
              <w:rPr>
                <w:rFonts w:asciiTheme="minorHAnsi" w:hAnsiTheme="minorHAnsi"/>
                <w:sz w:val="18"/>
                <w:szCs w:val="18"/>
              </w:rPr>
            </w:pPr>
            <w:r w:rsidRPr="00C77D58">
              <w:rPr>
                <w:rFonts w:asciiTheme="minorHAnsi" w:hAnsiTheme="minorHAnsi"/>
                <w:sz w:val="18"/>
                <w:szCs w:val="18"/>
              </w:rPr>
              <w:t xml:space="preserve">&lt;&lt;user input, </w:t>
            </w:r>
            <w:r>
              <w:rPr>
                <w:rFonts w:asciiTheme="minorHAnsi" w:hAnsiTheme="minorHAnsi"/>
                <w:sz w:val="18"/>
                <w:szCs w:val="18"/>
              </w:rPr>
              <w:t>WHF Rated CFM</w:t>
            </w:r>
            <w:r w:rsidRPr="00C77D58">
              <w:rPr>
                <w:rFonts w:asciiTheme="minorHAnsi" w:hAnsiTheme="minorHAnsi"/>
                <w:sz w:val="18"/>
                <w:szCs w:val="18"/>
              </w:rPr>
              <w:t>&gt;&gt;</w:t>
            </w:r>
          </w:p>
        </w:tc>
        <w:tc>
          <w:tcPr>
            <w:tcW w:w="1980" w:type="dxa"/>
            <w:vAlign w:val="center"/>
          </w:tcPr>
          <w:p w14:paraId="46D5A662" w14:textId="77777777" w:rsidR="00447FE3" w:rsidRPr="00C77D58" w:rsidRDefault="00447FE3" w:rsidP="00447FE3">
            <w:pPr>
              <w:spacing w:after="0" w:line="240" w:lineRule="auto"/>
              <w:jc w:val="center"/>
              <w:rPr>
                <w:rFonts w:asciiTheme="minorHAnsi" w:hAnsiTheme="minorHAnsi"/>
                <w:sz w:val="18"/>
                <w:szCs w:val="18"/>
              </w:rPr>
            </w:pPr>
            <w:r>
              <w:rPr>
                <w:rFonts w:asciiTheme="minorHAnsi" w:hAnsiTheme="minorHAnsi"/>
                <w:sz w:val="18"/>
                <w:szCs w:val="18"/>
              </w:rPr>
              <w:t>&lt;&lt;user input, integer&gt;&gt;</w:t>
            </w:r>
          </w:p>
        </w:tc>
        <w:tc>
          <w:tcPr>
            <w:tcW w:w="1800" w:type="dxa"/>
          </w:tcPr>
          <w:p w14:paraId="46D5A663" w14:textId="471246FD" w:rsidR="00447FE3" w:rsidRPr="00C77D58" w:rsidRDefault="00447FE3" w:rsidP="00447FE3">
            <w:pPr>
              <w:spacing w:after="0" w:line="240" w:lineRule="auto"/>
              <w:rPr>
                <w:rFonts w:asciiTheme="minorHAnsi" w:hAnsiTheme="minorHAnsi"/>
                <w:sz w:val="18"/>
                <w:szCs w:val="18"/>
              </w:rPr>
            </w:pPr>
            <w:r>
              <w:rPr>
                <w:rFonts w:asciiTheme="minorHAnsi" w:hAnsiTheme="minorHAnsi"/>
                <w:sz w:val="18"/>
                <w:szCs w:val="18"/>
              </w:rPr>
              <w:t xml:space="preserve">&lt;&lt;Calculated field: </w:t>
            </w:r>
            <w:r w:rsidRPr="00EB185D">
              <w:rPr>
                <w:rFonts w:asciiTheme="minorHAnsi" w:hAnsiTheme="minorHAnsi"/>
                <w:i/>
                <w:sz w:val="18"/>
                <w:szCs w:val="18"/>
              </w:rPr>
              <w:t>WHF</w:t>
            </w:r>
            <w:r>
              <w:rPr>
                <w:rFonts w:asciiTheme="minorHAnsi" w:hAnsiTheme="minorHAnsi"/>
                <w:i/>
                <w:sz w:val="18"/>
                <w:szCs w:val="18"/>
              </w:rPr>
              <w:t>_</w:t>
            </w:r>
            <w:r w:rsidRPr="00EB185D">
              <w:rPr>
                <w:rFonts w:asciiTheme="minorHAnsi" w:hAnsiTheme="minorHAnsi"/>
                <w:i/>
                <w:sz w:val="18"/>
                <w:szCs w:val="18"/>
              </w:rPr>
              <w:t>RatedAirflow</w:t>
            </w:r>
            <w:r>
              <w:rPr>
                <w:rFonts w:asciiTheme="minorHAnsi" w:hAnsiTheme="minorHAnsi"/>
                <w:i/>
                <w:sz w:val="18"/>
                <w:szCs w:val="18"/>
              </w:rPr>
              <w:t xml:space="preserve"> (A03)</w:t>
            </w:r>
            <w:r w:rsidRPr="00EB185D">
              <w:rPr>
                <w:rFonts w:asciiTheme="minorHAnsi" w:hAnsiTheme="minorHAnsi"/>
                <w:i/>
                <w:sz w:val="18"/>
                <w:szCs w:val="18"/>
              </w:rPr>
              <w:t xml:space="preserve"> </w:t>
            </w:r>
            <w:r>
              <w:rPr>
                <w:rFonts w:asciiTheme="minorHAnsi" w:hAnsiTheme="minorHAnsi"/>
                <w:sz w:val="18"/>
                <w:szCs w:val="18"/>
              </w:rPr>
              <w:t xml:space="preserve"> * </w:t>
            </w:r>
            <w:r w:rsidRPr="00EB185D">
              <w:rPr>
                <w:rFonts w:asciiTheme="minorHAnsi" w:hAnsiTheme="minorHAnsi"/>
                <w:i/>
                <w:sz w:val="18"/>
                <w:szCs w:val="18"/>
              </w:rPr>
              <w:t>WHF_Count</w:t>
            </w:r>
            <w:r>
              <w:rPr>
                <w:rFonts w:asciiTheme="minorHAnsi" w:hAnsiTheme="minorHAnsi"/>
                <w:i/>
                <w:sz w:val="18"/>
                <w:szCs w:val="18"/>
              </w:rPr>
              <w:t xml:space="preserve"> (A04)</w:t>
            </w:r>
            <w:r>
              <w:rPr>
                <w:rFonts w:asciiTheme="minorHAnsi" w:hAnsiTheme="minorHAnsi"/>
                <w:sz w:val="18"/>
                <w:szCs w:val="18"/>
              </w:rPr>
              <w:t>&gt;&gt;</w:t>
            </w:r>
          </w:p>
        </w:tc>
        <w:tc>
          <w:tcPr>
            <w:tcW w:w="1800" w:type="dxa"/>
          </w:tcPr>
          <w:p w14:paraId="70C4FFF0" w14:textId="77777777" w:rsidR="00447FE3" w:rsidRDefault="00447FE3" w:rsidP="00447FE3">
            <w:pPr>
              <w:spacing w:after="0" w:line="240" w:lineRule="auto"/>
              <w:rPr>
                <w:ins w:id="68" w:author="Markstrum, Alexis@Energy" w:date="2019-10-09T13:06:00Z"/>
                <w:rFonts w:asciiTheme="minorHAnsi" w:hAnsiTheme="minorHAnsi"/>
                <w:sz w:val="18"/>
                <w:szCs w:val="18"/>
              </w:rPr>
            </w:pPr>
            <w:ins w:id="69" w:author="Markstrum, Alexis@Energy" w:date="2019-10-09T13:06:00Z">
              <w:r>
                <w:rPr>
                  <w:rFonts w:asciiTheme="minorHAnsi" w:hAnsiTheme="minorHAnsi"/>
                  <w:sz w:val="18"/>
                  <w:szCs w:val="18"/>
                </w:rPr>
                <w:t>&lt;&lt;User select from:</w:t>
              </w:r>
            </w:ins>
          </w:p>
          <w:p w14:paraId="509B7D8B" w14:textId="77777777" w:rsidR="00447FE3" w:rsidRDefault="00447FE3" w:rsidP="00447FE3">
            <w:pPr>
              <w:spacing w:after="0" w:line="240" w:lineRule="auto"/>
              <w:rPr>
                <w:ins w:id="70" w:author="Markstrum, Alexis@Energy" w:date="2019-10-09T13:06:00Z"/>
                <w:rFonts w:asciiTheme="minorHAnsi" w:hAnsiTheme="minorHAnsi"/>
                <w:sz w:val="18"/>
                <w:szCs w:val="18"/>
              </w:rPr>
            </w:pPr>
            <w:ins w:id="71" w:author="Markstrum, Alexis@Energy" w:date="2019-10-09T13:06:00Z">
              <w:r>
                <w:rPr>
                  <w:rFonts w:asciiTheme="minorHAnsi" w:hAnsiTheme="minorHAnsi"/>
                  <w:sz w:val="18"/>
                  <w:szCs w:val="18"/>
                </w:rPr>
                <w:t>*Attic</w:t>
              </w:r>
            </w:ins>
          </w:p>
          <w:p w14:paraId="576A389F" w14:textId="782C11F0" w:rsidR="00447FE3" w:rsidRDefault="00447FE3" w:rsidP="00447FE3">
            <w:pPr>
              <w:spacing w:after="0" w:line="240" w:lineRule="auto"/>
              <w:rPr>
                <w:rFonts w:asciiTheme="minorHAnsi" w:hAnsiTheme="minorHAnsi"/>
                <w:sz w:val="18"/>
                <w:szCs w:val="18"/>
              </w:rPr>
            </w:pPr>
            <w:ins w:id="72" w:author="Markstrum, Alexis@Energy" w:date="2019-10-09T13:06:00Z">
              <w:r>
                <w:rPr>
                  <w:rFonts w:asciiTheme="minorHAnsi" w:hAnsiTheme="minorHAnsi"/>
                  <w:sz w:val="18"/>
                  <w:szCs w:val="18"/>
                </w:rPr>
                <w:t>*Outside&gt;&gt;</w:t>
              </w:r>
            </w:ins>
          </w:p>
        </w:tc>
      </w:tr>
      <w:tr w:rsidR="00447FE3" w:rsidRPr="009577D0" w14:paraId="46D5A66A" w14:textId="210B1962" w:rsidTr="00447FE3">
        <w:trPr>
          <w:trHeight w:val="144"/>
        </w:trPr>
        <w:tc>
          <w:tcPr>
            <w:tcW w:w="1825" w:type="dxa"/>
            <w:vAlign w:val="center"/>
          </w:tcPr>
          <w:p w14:paraId="46D5A665" w14:textId="77777777" w:rsidR="00447FE3" w:rsidRPr="009577D0" w:rsidRDefault="00447FE3" w:rsidP="00447FE3">
            <w:pPr>
              <w:spacing w:after="0" w:line="240" w:lineRule="auto"/>
              <w:jc w:val="center"/>
              <w:rPr>
                <w:rFonts w:asciiTheme="minorHAnsi" w:hAnsiTheme="minorHAnsi"/>
                <w:sz w:val="18"/>
                <w:szCs w:val="18"/>
              </w:rPr>
            </w:pPr>
          </w:p>
        </w:tc>
        <w:tc>
          <w:tcPr>
            <w:tcW w:w="1800" w:type="dxa"/>
            <w:vAlign w:val="center"/>
          </w:tcPr>
          <w:p w14:paraId="46D5A666" w14:textId="77777777" w:rsidR="00447FE3" w:rsidRPr="009577D0" w:rsidRDefault="00447FE3" w:rsidP="00447FE3">
            <w:pPr>
              <w:spacing w:after="0" w:line="240" w:lineRule="auto"/>
              <w:rPr>
                <w:rFonts w:asciiTheme="minorHAnsi" w:hAnsiTheme="minorHAnsi"/>
                <w:sz w:val="18"/>
                <w:szCs w:val="18"/>
              </w:rPr>
            </w:pPr>
          </w:p>
        </w:tc>
        <w:tc>
          <w:tcPr>
            <w:tcW w:w="1710" w:type="dxa"/>
            <w:vAlign w:val="center"/>
          </w:tcPr>
          <w:p w14:paraId="46D5A667" w14:textId="77777777" w:rsidR="00447FE3" w:rsidRPr="009577D0" w:rsidRDefault="00447FE3" w:rsidP="00447FE3">
            <w:pPr>
              <w:spacing w:after="0" w:line="240" w:lineRule="auto"/>
              <w:rPr>
                <w:rFonts w:asciiTheme="minorHAnsi" w:hAnsiTheme="minorHAnsi"/>
                <w:sz w:val="18"/>
                <w:szCs w:val="18"/>
              </w:rPr>
            </w:pPr>
          </w:p>
        </w:tc>
        <w:tc>
          <w:tcPr>
            <w:tcW w:w="1980" w:type="dxa"/>
          </w:tcPr>
          <w:p w14:paraId="46D5A668" w14:textId="77777777" w:rsidR="00447FE3" w:rsidRPr="00C77D58" w:rsidRDefault="00447FE3" w:rsidP="00447FE3">
            <w:pPr>
              <w:spacing w:after="0" w:line="240" w:lineRule="auto"/>
              <w:rPr>
                <w:rFonts w:asciiTheme="minorHAnsi" w:hAnsiTheme="minorHAnsi"/>
                <w:sz w:val="18"/>
                <w:szCs w:val="18"/>
              </w:rPr>
            </w:pPr>
          </w:p>
        </w:tc>
        <w:tc>
          <w:tcPr>
            <w:tcW w:w="1800" w:type="dxa"/>
          </w:tcPr>
          <w:p w14:paraId="46D5A669" w14:textId="77777777" w:rsidR="00447FE3" w:rsidRPr="00C77D58" w:rsidRDefault="00447FE3" w:rsidP="00447FE3">
            <w:pPr>
              <w:spacing w:after="0" w:line="240" w:lineRule="auto"/>
              <w:rPr>
                <w:rFonts w:asciiTheme="minorHAnsi" w:hAnsiTheme="minorHAnsi"/>
                <w:sz w:val="18"/>
                <w:szCs w:val="18"/>
              </w:rPr>
            </w:pPr>
          </w:p>
        </w:tc>
        <w:tc>
          <w:tcPr>
            <w:tcW w:w="1800" w:type="dxa"/>
          </w:tcPr>
          <w:p w14:paraId="41D9947A" w14:textId="77777777" w:rsidR="00447FE3" w:rsidRPr="00C77D58" w:rsidRDefault="00447FE3" w:rsidP="00447FE3">
            <w:pPr>
              <w:spacing w:after="0" w:line="240" w:lineRule="auto"/>
              <w:rPr>
                <w:ins w:id="73" w:author="Markstrum, Alexis@Energy" w:date="2019-10-09T13:06:00Z"/>
                <w:rFonts w:asciiTheme="minorHAnsi" w:hAnsiTheme="minorHAnsi"/>
                <w:sz w:val="18"/>
                <w:szCs w:val="18"/>
              </w:rPr>
            </w:pPr>
          </w:p>
        </w:tc>
      </w:tr>
      <w:tr w:rsidR="00447FE3" w:rsidRPr="009577D0" w14:paraId="46D5A670" w14:textId="5321D7EC" w:rsidTr="00447FE3">
        <w:trPr>
          <w:trHeight w:val="144"/>
        </w:trPr>
        <w:tc>
          <w:tcPr>
            <w:tcW w:w="1825" w:type="dxa"/>
            <w:vAlign w:val="center"/>
          </w:tcPr>
          <w:p w14:paraId="46D5A66B" w14:textId="77777777" w:rsidR="00447FE3" w:rsidRPr="009577D0" w:rsidRDefault="00447FE3" w:rsidP="00447FE3">
            <w:pPr>
              <w:spacing w:after="0" w:line="240" w:lineRule="auto"/>
              <w:jc w:val="center"/>
              <w:rPr>
                <w:rFonts w:asciiTheme="minorHAnsi" w:hAnsiTheme="minorHAnsi"/>
                <w:sz w:val="18"/>
                <w:szCs w:val="18"/>
              </w:rPr>
            </w:pPr>
          </w:p>
        </w:tc>
        <w:tc>
          <w:tcPr>
            <w:tcW w:w="1800" w:type="dxa"/>
            <w:vAlign w:val="center"/>
          </w:tcPr>
          <w:p w14:paraId="46D5A66C" w14:textId="77777777" w:rsidR="00447FE3" w:rsidRPr="009577D0" w:rsidRDefault="00447FE3" w:rsidP="00447FE3">
            <w:pPr>
              <w:spacing w:after="0" w:line="240" w:lineRule="auto"/>
              <w:rPr>
                <w:rFonts w:asciiTheme="minorHAnsi" w:hAnsiTheme="minorHAnsi"/>
                <w:sz w:val="18"/>
                <w:szCs w:val="18"/>
              </w:rPr>
            </w:pPr>
          </w:p>
        </w:tc>
        <w:tc>
          <w:tcPr>
            <w:tcW w:w="1710" w:type="dxa"/>
            <w:vAlign w:val="center"/>
          </w:tcPr>
          <w:p w14:paraId="46D5A66D" w14:textId="77777777" w:rsidR="00447FE3" w:rsidRPr="009577D0" w:rsidRDefault="00447FE3" w:rsidP="00447FE3">
            <w:pPr>
              <w:spacing w:after="0" w:line="240" w:lineRule="auto"/>
              <w:rPr>
                <w:rFonts w:asciiTheme="minorHAnsi" w:hAnsiTheme="minorHAnsi"/>
                <w:sz w:val="18"/>
                <w:szCs w:val="18"/>
              </w:rPr>
            </w:pPr>
          </w:p>
        </w:tc>
        <w:tc>
          <w:tcPr>
            <w:tcW w:w="1980" w:type="dxa"/>
          </w:tcPr>
          <w:p w14:paraId="46D5A66E" w14:textId="77777777" w:rsidR="00447FE3" w:rsidRPr="00C77D58" w:rsidRDefault="00447FE3" w:rsidP="00447FE3">
            <w:pPr>
              <w:spacing w:after="0" w:line="240" w:lineRule="auto"/>
              <w:rPr>
                <w:rFonts w:asciiTheme="minorHAnsi" w:hAnsiTheme="minorHAnsi"/>
                <w:sz w:val="18"/>
                <w:szCs w:val="18"/>
              </w:rPr>
            </w:pPr>
          </w:p>
        </w:tc>
        <w:tc>
          <w:tcPr>
            <w:tcW w:w="1800" w:type="dxa"/>
          </w:tcPr>
          <w:p w14:paraId="46D5A66F" w14:textId="77777777" w:rsidR="00447FE3" w:rsidRPr="00C77D58" w:rsidRDefault="00447FE3" w:rsidP="00447FE3">
            <w:pPr>
              <w:spacing w:after="0" w:line="240" w:lineRule="auto"/>
              <w:rPr>
                <w:rFonts w:asciiTheme="minorHAnsi" w:hAnsiTheme="minorHAnsi"/>
                <w:sz w:val="18"/>
                <w:szCs w:val="18"/>
              </w:rPr>
            </w:pPr>
          </w:p>
        </w:tc>
        <w:tc>
          <w:tcPr>
            <w:tcW w:w="1800" w:type="dxa"/>
          </w:tcPr>
          <w:p w14:paraId="54655D23" w14:textId="77777777" w:rsidR="00447FE3" w:rsidRPr="00C77D58" w:rsidRDefault="00447FE3" w:rsidP="00447FE3">
            <w:pPr>
              <w:spacing w:after="0" w:line="240" w:lineRule="auto"/>
              <w:rPr>
                <w:ins w:id="74" w:author="Markstrum, Alexis@Energy" w:date="2019-10-09T13:06:00Z"/>
                <w:rFonts w:asciiTheme="minorHAnsi" w:hAnsiTheme="minorHAnsi"/>
                <w:sz w:val="18"/>
                <w:szCs w:val="18"/>
              </w:rPr>
            </w:pPr>
          </w:p>
        </w:tc>
      </w:tr>
      <w:tr w:rsidR="00447FE3" w:rsidRPr="009577D0" w14:paraId="46D5A676" w14:textId="4FB2F0D7" w:rsidTr="00447FE3">
        <w:trPr>
          <w:trHeight w:val="144"/>
        </w:trPr>
        <w:tc>
          <w:tcPr>
            <w:tcW w:w="1825" w:type="dxa"/>
            <w:vAlign w:val="center"/>
          </w:tcPr>
          <w:p w14:paraId="46D5A671" w14:textId="77777777" w:rsidR="00447FE3" w:rsidRPr="009577D0" w:rsidRDefault="00447FE3" w:rsidP="00447FE3">
            <w:pPr>
              <w:spacing w:after="0" w:line="240" w:lineRule="auto"/>
              <w:jc w:val="center"/>
              <w:rPr>
                <w:rFonts w:asciiTheme="minorHAnsi" w:hAnsiTheme="minorHAnsi"/>
                <w:sz w:val="18"/>
                <w:szCs w:val="18"/>
              </w:rPr>
            </w:pPr>
          </w:p>
        </w:tc>
        <w:tc>
          <w:tcPr>
            <w:tcW w:w="1800" w:type="dxa"/>
            <w:vAlign w:val="center"/>
          </w:tcPr>
          <w:p w14:paraId="46D5A672" w14:textId="77777777" w:rsidR="00447FE3" w:rsidRPr="009577D0" w:rsidRDefault="00447FE3" w:rsidP="00447FE3">
            <w:pPr>
              <w:spacing w:after="0" w:line="240" w:lineRule="auto"/>
              <w:rPr>
                <w:rFonts w:asciiTheme="minorHAnsi" w:hAnsiTheme="minorHAnsi"/>
                <w:sz w:val="18"/>
                <w:szCs w:val="18"/>
              </w:rPr>
            </w:pPr>
          </w:p>
        </w:tc>
        <w:tc>
          <w:tcPr>
            <w:tcW w:w="1710" w:type="dxa"/>
            <w:vAlign w:val="center"/>
          </w:tcPr>
          <w:p w14:paraId="46D5A673" w14:textId="77777777" w:rsidR="00447FE3" w:rsidRPr="009577D0" w:rsidRDefault="00447FE3" w:rsidP="00447FE3">
            <w:pPr>
              <w:spacing w:after="0" w:line="240" w:lineRule="auto"/>
              <w:rPr>
                <w:rFonts w:asciiTheme="minorHAnsi" w:hAnsiTheme="minorHAnsi"/>
                <w:sz w:val="18"/>
                <w:szCs w:val="18"/>
              </w:rPr>
            </w:pPr>
          </w:p>
        </w:tc>
        <w:tc>
          <w:tcPr>
            <w:tcW w:w="1980" w:type="dxa"/>
          </w:tcPr>
          <w:p w14:paraId="46D5A674" w14:textId="77777777" w:rsidR="00447FE3" w:rsidRPr="00C77D58" w:rsidRDefault="00447FE3" w:rsidP="00447FE3">
            <w:pPr>
              <w:spacing w:after="0" w:line="240" w:lineRule="auto"/>
              <w:rPr>
                <w:rFonts w:asciiTheme="minorHAnsi" w:hAnsiTheme="minorHAnsi"/>
                <w:sz w:val="18"/>
                <w:szCs w:val="18"/>
              </w:rPr>
            </w:pPr>
          </w:p>
        </w:tc>
        <w:tc>
          <w:tcPr>
            <w:tcW w:w="1800" w:type="dxa"/>
          </w:tcPr>
          <w:p w14:paraId="46D5A675" w14:textId="77777777" w:rsidR="00447FE3" w:rsidRPr="00C77D58" w:rsidRDefault="00447FE3" w:rsidP="00447FE3">
            <w:pPr>
              <w:spacing w:after="0" w:line="240" w:lineRule="auto"/>
              <w:rPr>
                <w:rFonts w:asciiTheme="minorHAnsi" w:hAnsiTheme="minorHAnsi"/>
                <w:sz w:val="18"/>
                <w:szCs w:val="18"/>
              </w:rPr>
            </w:pPr>
          </w:p>
        </w:tc>
        <w:tc>
          <w:tcPr>
            <w:tcW w:w="1800" w:type="dxa"/>
          </w:tcPr>
          <w:p w14:paraId="1ECE3BE1" w14:textId="77777777" w:rsidR="00447FE3" w:rsidRPr="00C77D58" w:rsidRDefault="00447FE3" w:rsidP="00447FE3">
            <w:pPr>
              <w:spacing w:after="0" w:line="240" w:lineRule="auto"/>
              <w:rPr>
                <w:ins w:id="75" w:author="Markstrum, Alexis@Energy" w:date="2019-10-09T13:06:00Z"/>
                <w:rFonts w:asciiTheme="minorHAnsi" w:hAnsiTheme="minorHAnsi"/>
                <w:sz w:val="18"/>
                <w:szCs w:val="18"/>
              </w:rPr>
            </w:pPr>
          </w:p>
        </w:tc>
      </w:tr>
    </w:tbl>
    <w:p w14:paraId="46D5A677" w14:textId="77777777" w:rsidR="00F60148" w:rsidRPr="00FF77DD" w:rsidRDefault="00F60148" w:rsidP="00F85ED7">
      <w:pPr>
        <w:spacing w:after="0" w:line="240" w:lineRule="auto"/>
        <w:rPr>
          <w:sz w:val="20"/>
          <w:szCs w:val="18"/>
        </w:rPr>
      </w:pPr>
    </w:p>
    <w:tbl>
      <w:tblPr>
        <w:tblW w:w="110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58"/>
        <w:gridCol w:w="4558"/>
        <w:gridCol w:w="5699"/>
        <w:gridCol w:w="8"/>
      </w:tblGrid>
      <w:tr w:rsidR="00F85ED7" w:rsidRPr="009577D0" w14:paraId="46D5A679" w14:textId="77777777" w:rsidTr="00103E04">
        <w:trPr>
          <w:gridAfter w:val="1"/>
          <w:wAfter w:w="8" w:type="dxa"/>
          <w:trHeight w:val="158"/>
        </w:trPr>
        <w:tc>
          <w:tcPr>
            <w:tcW w:w="11015" w:type="dxa"/>
            <w:gridSpan w:val="3"/>
            <w:vAlign w:val="center"/>
          </w:tcPr>
          <w:p w14:paraId="46D5A678" w14:textId="77777777" w:rsidR="00F85ED7" w:rsidRPr="00E94E5A" w:rsidRDefault="001F62B7" w:rsidP="00FF77DD">
            <w:pPr>
              <w:spacing w:after="0" w:line="240" w:lineRule="auto"/>
              <w:rPr>
                <w:rFonts w:asciiTheme="minorHAnsi" w:hAnsiTheme="minorHAnsi"/>
                <w:b/>
                <w:sz w:val="18"/>
                <w:szCs w:val="18"/>
              </w:rPr>
            </w:pPr>
            <w:r w:rsidRPr="00FF77DD">
              <w:rPr>
                <w:rFonts w:asciiTheme="minorHAnsi" w:hAnsiTheme="minorHAnsi"/>
                <w:b/>
                <w:sz w:val="20"/>
                <w:szCs w:val="18"/>
              </w:rPr>
              <w:t>B</w:t>
            </w:r>
            <w:r w:rsidR="00F85ED7" w:rsidRPr="00FF77DD">
              <w:rPr>
                <w:rFonts w:asciiTheme="minorHAnsi" w:hAnsiTheme="minorHAnsi"/>
                <w:b/>
                <w:sz w:val="20"/>
                <w:szCs w:val="18"/>
              </w:rPr>
              <w:t xml:space="preserve">. Whole House Fan </w:t>
            </w:r>
            <w:r w:rsidRPr="00FF77DD">
              <w:rPr>
                <w:rFonts w:asciiTheme="minorHAnsi" w:hAnsiTheme="minorHAnsi"/>
                <w:b/>
                <w:sz w:val="20"/>
                <w:szCs w:val="18"/>
              </w:rPr>
              <w:t>C</w:t>
            </w:r>
            <w:r w:rsidR="00F85ED7" w:rsidRPr="00FF77DD">
              <w:rPr>
                <w:rFonts w:asciiTheme="minorHAnsi" w:hAnsiTheme="minorHAnsi"/>
                <w:b/>
                <w:sz w:val="20"/>
                <w:szCs w:val="18"/>
              </w:rPr>
              <w:t xml:space="preserve">ompliance </w:t>
            </w:r>
            <w:r w:rsidRPr="00FF77DD">
              <w:rPr>
                <w:rFonts w:asciiTheme="minorHAnsi" w:hAnsiTheme="minorHAnsi"/>
                <w:b/>
                <w:sz w:val="20"/>
                <w:szCs w:val="18"/>
              </w:rPr>
              <w:t>C</w:t>
            </w:r>
            <w:r w:rsidR="00F85ED7" w:rsidRPr="00FF77DD">
              <w:rPr>
                <w:rFonts w:asciiTheme="minorHAnsi" w:hAnsiTheme="minorHAnsi"/>
                <w:b/>
                <w:sz w:val="20"/>
                <w:szCs w:val="18"/>
              </w:rPr>
              <w:t>alculations</w:t>
            </w:r>
          </w:p>
        </w:tc>
      </w:tr>
      <w:tr w:rsidR="00F85ED7" w:rsidRPr="009577D0" w14:paraId="46D5A67D" w14:textId="77777777" w:rsidTr="00EF63E5">
        <w:tblPrEx>
          <w:tblCellMar>
            <w:left w:w="115" w:type="dxa"/>
            <w:right w:w="115" w:type="dxa"/>
          </w:tblCellMar>
        </w:tblPrEx>
        <w:trPr>
          <w:trHeight w:val="144"/>
        </w:trPr>
        <w:tc>
          <w:tcPr>
            <w:tcW w:w="758" w:type="dxa"/>
            <w:vAlign w:val="center"/>
          </w:tcPr>
          <w:p w14:paraId="46D5A67A" w14:textId="77777777" w:rsidR="00F85ED7" w:rsidRPr="009577D0" w:rsidDel="00B13309" w:rsidRDefault="00F85ED7" w:rsidP="00103E04">
            <w:pPr>
              <w:spacing w:after="0" w:line="240" w:lineRule="auto"/>
              <w:jc w:val="center"/>
              <w:rPr>
                <w:rFonts w:asciiTheme="minorHAnsi" w:hAnsiTheme="minorHAnsi"/>
                <w:sz w:val="18"/>
                <w:szCs w:val="18"/>
              </w:rPr>
            </w:pPr>
            <w:r>
              <w:rPr>
                <w:rFonts w:asciiTheme="minorHAnsi" w:hAnsiTheme="minorHAnsi"/>
                <w:sz w:val="18"/>
                <w:szCs w:val="18"/>
              </w:rPr>
              <w:t>01</w:t>
            </w:r>
          </w:p>
        </w:tc>
        <w:tc>
          <w:tcPr>
            <w:tcW w:w="4558" w:type="dxa"/>
            <w:vAlign w:val="center"/>
          </w:tcPr>
          <w:p w14:paraId="46D5A67B" w14:textId="44671E96" w:rsidR="00F85ED7" w:rsidRPr="009577D0" w:rsidDel="00B82A05" w:rsidRDefault="00F85ED7" w:rsidP="00863D38">
            <w:pPr>
              <w:spacing w:after="0" w:line="240" w:lineRule="auto"/>
              <w:rPr>
                <w:rFonts w:asciiTheme="minorHAnsi" w:hAnsiTheme="minorHAnsi"/>
                <w:sz w:val="18"/>
                <w:szCs w:val="18"/>
              </w:rPr>
            </w:pPr>
            <w:r>
              <w:rPr>
                <w:rFonts w:asciiTheme="minorHAnsi" w:hAnsiTheme="minorHAnsi"/>
                <w:sz w:val="18"/>
                <w:szCs w:val="18"/>
              </w:rPr>
              <w:t xml:space="preserve">Sum of all </w:t>
            </w:r>
            <w:r w:rsidR="00863D38">
              <w:rPr>
                <w:rFonts w:asciiTheme="minorHAnsi" w:hAnsiTheme="minorHAnsi"/>
                <w:sz w:val="18"/>
                <w:szCs w:val="18"/>
              </w:rPr>
              <w:t>I</w:t>
            </w:r>
            <w:r>
              <w:rPr>
                <w:rFonts w:asciiTheme="minorHAnsi" w:hAnsiTheme="minorHAnsi"/>
                <w:sz w:val="18"/>
                <w:szCs w:val="18"/>
              </w:rPr>
              <w:t>nstalled WHF Rated Airflow in Dwelling (CFM)</w:t>
            </w:r>
          </w:p>
        </w:tc>
        <w:tc>
          <w:tcPr>
            <w:tcW w:w="5707" w:type="dxa"/>
            <w:gridSpan w:val="2"/>
            <w:vAlign w:val="center"/>
          </w:tcPr>
          <w:p w14:paraId="46D5A67C" w14:textId="233A2CBB" w:rsidR="00F85ED7" w:rsidRPr="009577D0" w:rsidDel="00B82A05" w:rsidRDefault="00F85ED7" w:rsidP="008E3ECA">
            <w:pPr>
              <w:spacing w:after="0" w:line="240" w:lineRule="auto"/>
              <w:rPr>
                <w:rFonts w:asciiTheme="minorHAnsi" w:hAnsiTheme="minorHAnsi"/>
                <w:sz w:val="18"/>
                <w:szCs w:val="18"/>
              </w:rPr>
            </w:pPr>
            <w:r w:rsidRPr="00C77D58">
              <w:rPr>
                <w:rFonts w:asciiTheme="minorHAnsi" w:hAnsiTheme="minorHAnsi"/>
                <w:sz w:val="18"/>
                <w:szCs w:val="18"/>
              </w:rPr>
              <w:t>&lt;&lt;calculated</w:t>
            </w:r>
            <w:r>
              <w:rPr>
                <w:rFonts w:asciiTheme="minorHAnsi" w:hAnsiTheme="minorHAnsi"/>
                <w:sz w:val="18"/>
                <w:szCs w:val="18"/>
              </w:rPr>
              <w:t xml:space="preserve"> field:</w:t>
            </w:r>
            <w:r w:rsidRPr="00C77D58">
              <w:rPr>
                <w:rFonts w:asciiTheme="minorHAnsi" w:hAnsiTheme="minorHAnsi"/>
                <w:sz w:val="18"/>
                <w:szCs w:val="18"/>
              </w:rPr>
              <w:t xml:space="preserve"> </w:t>
            </w:r>
            <w:r>
              <w:rPr>
                <w:rFonts w:asciiTheme="minorHAnsi" w:hAnsiTheme="minorHAnsi"/>
                <w:sz w:val="18"/>
                <w:szCs w:val="18"/>
              </w:rPr>
              <w:t xml:space="preserve">sum all values </w:t>
            </w:r>
            <w:r w:rsidR="00B63DCB">
              <w:rPr>
                <w:rFonts w:asciiTheme="minorHAnsi" w:hAnsiTheme="minorHAnsi"/>
                <w:sz w:val="18"/>
                <w:szCs w:val="18"/>
              </w:rPr>
              <w:t xml:space="preserve">from </w:t>
            </w:r>
            <w:r w:rsidR="00B63DCB" w:rsidRPr="00EB185D">
              <w:rPr>
                <w:rFonts w:asciiTheme="minorHAnsi" w:hAnsiTheme="minorHAnsi"/>
                <w:i/>
                <w:sz w:val="18"/>
                <w:szCs w:val="18"/>
              </w:rPr>
              <w:t>WHFsTotalRatedAirFlow</w:t>
            </w:r>
            <w:r w:rsidR="00B63DCB" w:rsidRPr="00B63DCB">
              <w:rPr>
                <w:rFonts w:asciiTheme="minorHAnsi" w:hAnsiTheme="minorHAnsi"/>
                <w:sz w:val="18"/>
                <w:szCs w:val="18"/>
              </w:rPr>
              <w:t xml:space="preserve"> </w:t>
            </w:r>
            <w:r w:rsidR="00B63DCB">
              <w:rPr>
                <w:rFonts w:asciiTheme="minorHAnsi" w:hAnsiTheme="minorHAnsi"/>
                <w:sz w:val="18"/>
                <w:szCs w:val="18"/>
              </w:rPr>
              <w:t>(</w:t>
            </w:r>
            <w:r>
              <w:rPr>
                <w:rFonts w:asciiTheme="minorHAnsi" w:hAnsiTheme="minorHAnsi"/>
                <w:sz w:val="18"/>
                <w:szCs w:val="18"/>
              </w:rPr>
              <w:t>column A05</w:t>
            </w:r>
            <w:r w:rsidR="00B63DCB">
              <w:rPr>
                <w:rFonts w:asciiTheme="minorHAnsi" w:hAnsiTheme="minorHAnsi"/>
                <w:sz w:val="18"/>
                <w:szCs w:val="18"/>
              </w:rPr>
              <w:t>)</w:t>
            </w:r>
            <w:r w:rsidRPr="00C77D58">
              <w:rPr>
                <w:rFonts w:asciiTheme="minorHAnsi" w:hAnsiTheme="minorHAnsi"/>
                <w:sz w:val="18"/>
                <w:szCs w:val="18"/>
              </w:rPr>
              <w:t>&gt;&gt;</w:t>
            </w:r>
          </w:p>
        </w:tc>
      </w:tr>
      <w:tr w:rsidR="007E2CAD" w:rsidRPr="009577D0" w14:paraId="6F1B34F5" w14:textId="77777777" w:rsidTr="00EF63E5">
        <w:tblPrEx>
          <w:tblCellMar>
            <w:left w:w="115" w:type="dxa"/>
            <w:right w:w="115" w:type="dxa"/>
          </w:tblCellMar>
        </w:tblPrEx>
        <w:trPr>
          <w:trHeight w:val="144"/>
          <w:ins w:id="76" w:author="Markstrum, Alexis@Energy" w:date="2019-10-09T14:03:00Z"/>
        </w:trPr>
        <w:tc>
          <w:tcPr>
            <w:tcW w:w="758" w:type="dxa"/>
            <w:vAlign w:val="center"/>
          </w:tcPr>
          <w:p w14:paraId="21B6AF35" w14:textId="1CDED8E5" w:rsidR="007E2CAD" w:rsidRDefault="007E2CAD" w:rsidP="00103E04">
            <w:pPr>
              <w:spacing w:after="0" w:line="240" w:lineRule="auto"/>
              <w:jc w:val="center"/>
              <w:rPr>
                <w:ins w:id="77" w:author="Markstrum, Alexis@Energy" w:date="2019-10-09T14:03:00Z"/>
                <w:rFonts w:asciiTheme="minorHAnsi" w:hAnsiTheme="minorHAnsi"/>
                <w:sz w:val="18"/>
                <w:szCs w:val="18"/>
              </w:rPr>
            </w:pPr>
            <w:ins w:id="78" w:author="Markstrum, Alexis@Energy" w:date="2019-10-09T14:04:00Z">
              <w:r>
                <w:rPr>
                  <w:rFonts w:asciiTheme="minorHAnsi" w:hAnsiTheme="minorHAnsi"/>
                  <w:sz w:val="18"/>
                  <w:szCs w:val="18"/>
                </w:rPr>
                <w:t>02</w:t>
              </w:r>
            </w:ins>
          </w:p>
        </w:tc>
        <w:tc>
          <w:tcPr>
            <w:tcW w:w="4558" w:type="dxa"/>
            <w:vAlign w:val="center"/>
          </w:tcPr>
          <w:p w14:paraId="786C5253" w14:textId="7ACC5124" w:rsidR="007E2CAD" w:rsidRDefault="007E2CAD" w:rsidP="00863D38">
            <w:pPr>
              <w:spacing w:after="0" w:line="240" w:lineRule="auto"/>
              <w:rPr>
                <w:ins w:id="79" w:author="Markstrum, Alexis@Energy" w:date="2019-10-09T14:03:00Z"/>
                <w:rFonts w:asciiTheme="minorHAnsi" w:hAnsiTheme="minorHAnsi"/>
                <w:sz w:val="18"/>
                <w:szCs w:val="18"/>
              </w:rPr>
            </w:pPr>
            <w:ins w:id="80" w:author="Markstrum, Alexis@Energy" w:date="2019-10-09T14:04:00Z">
              <w:r>
                <w:rPr>
                  <w:rFonts w:asciiTheme="minorHAnsi" w:hAnsiTheme="minorHAnsi"/>
                  <w:sz w:val="18"/>
                  <w:szCs w:val="18"/>
                </w:rPr>
                <w:t xml:space="preserve">Sum of </w:t>
              </w:r>
            </w:ins>
            <w:ins w:id="81" w:author="Markstrum, Alexis@Energy" w:date="2019-10-09T14:06:00Z">
              <w:r>
                <w:rPr>
                  <w:rFonts w:asciiTheme="minorHAnsi" w:hAnsiTheme="minorHAnsi"/>
                  <w:sz w:val="18"/>
                  <w:szCs w:val="18"/>
                </w:rPr>
                <w:t>Airflow vented to attic</w:t>
              </w:r>
            </w:ins>
          </w:p>
        </w:tc>
        <w:tc>
          <w:tcPr>
            <w:tcW w:w="5707" w:type="dxa"/>
            <w:gridSpan w:val="2"/>
            <w:vAlign w:val="center"/>
          </w:tcPr>
          <w:p w14:paraId="6E9F44B1" w14:textId="5CDFB2F3" w:rsidR="007E2CAD" w:rsidRPr="00C77D58" w:rsidRDefault="007E2CAD" w:rsidP="008E3ECA">
            <w:pPr>
              <w:spacing w:after="0" w:line="240" w:lineRule="auto"/>
              <w:rPr>
                <w:ins w:id="82" w:author="Markstrum, Alexis@Energy" w:date="2019-10-09T14:03:00Z"/>
                <w:rFonts w:asciiTheme="minorHAnsi" w:hAnsiTheme="minorHAnsi"/>
                <w:sz w:val="18"/>
                <w:szCs w:val="18"/>
              </w:rPr>
            </w:pPr>
            <w:ins w:id="83" w:author="Markstrum, Alexis@Energy" w:date="2019-10-09T14:06:00Z">
              <w:r>
                <w:rPr>
                  <w:rFonts w:asciiTheme="minorHAnsi" w:hAnsiTheme="minorHAnsi"/>
                  <w:sz w:val="18"/>
                  <w:szCs w:val="18"/>
                </w:rPr>
                <w:t xml:space="preserve">&lt;&lt;calculated field: sum of all values </w:t>
              </w:r>
            </w:ins>
            <w:ins w:id="84" w:author="Markstrum, Alexis@Energy" w:date="2019-10-09T14:09:00Z">
              <w:r>
                <w:rPr>
                  <w:rFonts w:asciiTheme="minorHAnsi" w:hAnsiTheme="minorHAnsi"/>
                  <w:sz w:val="18"/>
                  <w:szCs w:val="18"/>
                </w:rPr>
                <w:t xml:space="preserve">from </w:t>
              </w:r>
              <w:r w:rsidRPr="00EB185D">
                <w:rPr>
                  <w:rFonts w:asciiTheme="minorHAnsi" w:hAnsiTheme="minorHAnsi"/>
                  <w:i/>
                  <w:sz w:val="18"/>
                  <w:szCs w:val="18"/>
                </w:rPr>
                <w:t>WHFsTotalRatedAirFlow</w:t>
              </w:r>
              <w:r w:rsidRPr="00B63DCB">
                <w:rPr>
                  <w:rFonts w:asciiTheme="minorHAnsi" w:hAnsiTheme="minorHAnsi"/>
                  <w:sz w:val="18"/>
                  <w:szCs w:val="18"/>
                </w:rPr>
                <w:t xml:space="preserve"> </w:t>
              </w:r>
              <w:r>
                <w:rPr>
                  <w:rFonts w:asciiTheme="minorHAnsi" w:hAnsiTheme="minorHAnsi"/>
                  <w:sz w:val="18"/>
                  <w:szCs w:val="18"/>
                </w:rPr>
                <w:t>where A06 = Attic&gt;&gt;</w:t>
              </w:r>
            </w:ins>
          </w:p>
        </w:tc>
      </w:tr>
      <w:tr w:rsidR="007E2CAD" w:rsidRPr="009577D0" w14:paraId="14E39DDF" w14:textId="77777777" w:rsidTr="00EF63E5">
        <w:tblPrEx>
          <w:tblCellMar>
            <w:left w:w="115" w:type="dxa"/>
            <w:right w:w="115" w:type="dxa"/>
          </w:tblCellMar>
        </w:tblPrEx>
        <w:trPr>
          <w:trHeight w:val="144"/>
          <w:ins w:id="85" w:author="Markstrum, Alexis@Energy" w:date="2019-10-09T14:03:00Z"/>
        </w:trPr>
        <w:tc>
          <w:tcPr>
            <w:tcW w:w="758" w:type="dxa"/>
            <w:vAlign w:val="center"/>
          </w:tcPr>
          <w:p w14:paraId="6DED6B0B" w14:textId="083D1B07" w:rsidR="007E2CAD" w:rsidRDefault="007E2CAD" w:rsidP="00103E04">
            <w:pPr>
              <w:spacing w:after="0" w:line="240" w:lineRule="auto"/>
              <w:jc w:val="center"/>
              <w:rPr>
                <w:ins w:id="86" w:author="Markstrum, Alexis@Energy" w:date="2019-10-09T14:03:00Z"/>
                <w:rFonts w:asciiTheme="minorHAnsi" w:hAnsiTheme="minorHAnsi"/>
                <w:sz w:val="18"/>
                <w:szCs w:val="18"/>
              </w:rPr>
            </w:pPr>
            <w:ins w:id="87" w:author="Markstrum, Alexis@Energy" w:date="2019-10-09T14:04:00Z">
              <w:r>
                <w:rPr>
                  <w:rFonts w:asciiTheme="minorHAnsi" w:hAnsiTheme="minorHAnsi"/>
                  <w:sz w:val="18"/>
                  <w:szCs w:val="18"/>
                </w:rPr>
                <w:t>03</w:t>
              </w:r>
            </w:ins>
          </w:p>
        </w:tc>
        <w:tc>
          <w:tcPr>
            <w:tcW w:w="4558" w:type="dxa"/>
            <w:vAlign w:val="center"/>
          </w:tcPr>
          <w:p w14:paraId="4830832D" w14:textId="0BEBFDA2" w:rsidR="007E2CAD" w:rsidRDefault="007E2CAD" w:rsidP="00863D38">
            <w:pPr>
              <w:spacing w:after="0" w:line="240" w:lineRule="auto"/>
              <w:rPr>
                <w:ins w:id="88" w:author="Markstrum, Alexis@Energy" w:date="2019-10-09T14:03:00Z"/>
                <w:rFonts w:asciiTheme="minorHAnsi" w:hAnsiTheme="minorHAnsi"/>
                <w:sz w:val="18"/>
                <w:szCs w:val="18"/>
              </w:rPr>
            </w:pPr>
            <w:ins w:id="89" w:author="Markstrum, Alexis@Energy" w:date="2019-10-09T14:06:00Z">
              <w:r>
                <w:rPr>
                  <w:rFonts w:asciiTheme="minorHAnsi" w:hAnsiTheme="minorHAnsi"/>
                  <w:sz w:val="18"/>
                  <w:szCs w:val="18"/>
                </w:rPr>
                <w:t>Sum of Airflow vented to outside</w:t>
              </w:r>
            </w:ins>
          </w:p>
        </w:tc>
        <w:tc>
          <w:tcPr>
            <w:tcW w:w="5707" w:type="dxa"/>
            <w:gridSpan w:val="2"/>
            <w:vAlign w:val="center"/>
          </w:tcPr>
          <w:p w14:paraId="08252AB2" w14:textId="3252359A" w:rsidR="007E2CAD" w:rsidRPr="00C77D58" w:rsidRDefault="007E2CAD" w:rsidP="007E2CAD">
            <w:pPr>
              <w:spacing w:after="0" w:line="240" w:lineRule="auto"/>
              <w:rPr>
                <w:ins w:id="90" w:author="Markstrum, Alexis@Energy" w:date="2019-10-09T14:03:00Z"/>
                <w:rFonts w:asciiTheme="minorHAnsi" w:hAnsiTheme="minorHAnsi"/>
                <w:sz w:val="18"/>
                <w:szCs w:val="18"/>
              </w:rPr>
            </w:pPr>
            <w:ins w:id="91" w:author="Markstrum, Alexis@Energy" w:date="2019-10-09T14:10:00Z">
              <w:r>
                <w:rPr>
                  <w:rFonts w:asciiTheme="minorHAnsi" w:hAnsiTheme="minorHAnsi"/>
                  <w:sz w:val="18"/>
                  <w:szCs w:val="18"/>
                </w:rPr>
                <w:t>&lt;&lt;</w:t>
              </w:r>
              <w:r w:rsidRPr="007E2CAD">
                <w:rPr>
                  <w:rFonts w:asciiTheme="minorHAnsi" w:hAnsiTheme="minorHAnsi"/>
                  <w:sz w:val="18"/>
                  <w:szCs w:val="18"/>
                </w:rPr>
                <w:t xml:space="preserve">calculated field: sum of all values from </w:t>
              </w:r>
              <w:r w:rsidRPr="007E2CAD">
                <w:rPr>
                  <w:rFonts w:asciiTheme="minorHAnsi" w:hAnsiTheme="minorHAnsi"/>
                  <w:i/>
                  <w:sz w:val="18"/>
                  <w:szCs w:val="18"/>
                </w:rPr>
                <w:t>WHFsTotalRatedAirFlow</w:t>
              </w:r>
              <w:r w:rsidRPr="007E2CAD">
                <w:rPr>
                  <w:rFonts w:asciiTheme="minorHAnsi" w:hAnsiTheme="minorHAnsi"/>
                  <w:sz w:val="18"/>
                  <w:szCs w:val="18"/>
                </w:rPr>
                <w:t xml:space="preserve"> where A06 = </w:t>
              </w:r>
              <w:r>
                <w:rPr>
                  <w:rFonts w:asciiTheme="minorHAnsi" w:hAnsiTheme="minorHAnsi"/>
                  <w:sz w:val="18"/>
                  <w:szCs w:val="18"/>
                </w:rPr>
                <w:t>Outside</w:t>
              </w:r>
              <w:r w:rsidRPr="007E2CAD">
                <w:rPr>
                  <w:rFonts w:asciiTheme="minorHAnsi" w:hAnsiTheme="minorHAnsi"/>
                  <w:sz w:val="18"/>
                  <w:szCs w:val="18"/>
                </w:rPr>
                <w:t>&gt;&gt;</w:t>
              </w:r>
            </w:ins>
          </w:p>
        </w:tc>
      </w:tr>
      <w:tr w:rsidR="00447FE3" w:rsidRPr="009577D0" w:rsidDel="00447FE3" w14:paraId="23026729" w14:textId="2A9F5838" w:rsidTr="00EF63E5">
        <w:tblPrEx>
          <w:tblCellMar>
            <w:left w:w="115" w:type="dxa"/>
            <w:right w:w="115" w:type="dxa"/>
          </w:tblCellMar>
        </w:tblPrEx>
        <w:trPr>
          <w:trHeight w:val="144"/>
          <w:del w:id="92" w:author="Markstrum, Alexis@Energy" w:date="2019-10-09T13:09:00Z"/>
        </w:trPr>
        <w:tc>
          <w:tcPr>
            <w:tcW w:w="758" w:type="dxa"/>
            <w:vAlign w:val="center"/>
          </w:tcPr>
          <w:p w14:paraId="0164C9F2" w14:textId="699A1558" w:rsidR="00447FE3" w:rsidDel="00447FE3" w:rsidRDefault="00447FE3" w:rsidP="00447FE3">
            <w:pPr>
              <w:spacing w:after="0" w:line="240" w:lineRule="auto"/>
              <w:jc w:val="center"/>
              <w:rPr>
                <w:del w:id="93" w:author="Markstrum, Alexis@Energy" w:date="2019-10-09T13:09:00Z"/>
                <w:rFonts w:asciiTheme="minorHAnsi" w:hAnsiTheme="minorHAnsi"/>
                <w:sz w:val="18"/>
                <w:szCs w:val="18"/>
              </w:rPr>
            </w:pPr>
            <w:del w:id="94" w:author="Markstrum, Alexis@Energy" w:date="2019-10-09T13:08:00Z">
              <w:r w:rsidDel="00447FE3">
                <w:rPr>
                  <w:rFonts w:asciiTheme="minorHAnsi" w:hAnsiTheme="minorHAnsi"/>
                  <w:sz w:val="18"/>
                  <w:szCs w:val="18"/>
                </w:rPr>
                <w:delText>02</w:delText>
              </w:r>
            </w:del>
          </w:p>
        </w:tc>
        <w:tc>
          <w:tcPr>
            <w:tcW w:w="4558" w:type="dxa"/>
            <w:vAlign w:val="center"/>
          </w:tcPr>
          <w:p w14:paraId="12A40310" w14:textId="5731CD33" w:rsidR="00447FE3" w:rsidDel="00447FE3" w:rsidRDefault="00447FE3" w:rsidP="00447FE3">
            <w:pPr>
              <w:spacing w:after="0" w:line="240" w:lineRule="auto"/>
              <w:rPr>
                <w:del w:id="95" w:author="Markstrum, Alexis@Energy" w:date="2019-10-09T13:09:00Z"/>
                <w:rFonts w:asciiTheme="minorHAnsi" w:hAnsiTheme="minorHAnsi"/>
                <w:sz w:val="18"/>
                <w:szCs w:val="18"/>
              </w:rPr>
            </w:pPr>
            <w:del w:id="96" w:author="Markstrum, Alexis@Energy" w:date="2019-10-09T13:08:00Z">
              <w:r w:rsidRPr="009577D0" w:rsidDel="00447FE3">
                <w:rPr>
                  <w:rFonts w:asciiTheme="minorHAnsi" w:hAnsiTheme="minorHAnsi"/>
                  <w:sz w:val="18"/>
                  <w:szCs w:val="18"/>
                </w:rPr>
                <w:delText xml:space="preserve">Required Attic </w:delText>
              </w:r>
              <w:r w:rsidDel="00447FE3">
                <w:rPr>
                  <w:rFonts w:asciiTheme="minorHAnsi" w:hAnsiTheme="minorHAnsi"/>
                  <w:sz w:val="18"/>
                  <w:szCs w:val="18"/>
                </w:rPr>
                <w:delText>Vent</w:delText>
              </w:r>
              <w:r w:rsidRPr="009577D0" w:rsidDel="00447FE3">
                <w:rPr>
                  <w:rFonts w:asciiTheme="minorHAnsi" w:hAnsiTheme="minorHAnsi"/>
                  <w:sz w:val="18"/>
                  <w:szCs w:val="18"/>
                </w:rPr>
                <w:delText xml:space="preserve"> </w:delText>
              </w:r>
              <w:r w:rsidDel="00447FE3">
                <w:rPr>
                  <w:rFonts w:asciiTheme="minorHAnsi" w:hAnsiTheme="minorHAnsi"/>
                  <w:sz w:val="18"/>
                  <w:szCs w:val="18"/>
                </w:rPr>
                <w:delText xml:space="preserve">Free </w:delText>
              </w:r>
              <w:r w:rsidRPr="009577D0" w:rsidDel="00447FE3">
                <w:rPr>
                  <w:rFonts w:asciiTheme="minorHAnsi" w:hAnsiTheme="minorHAnsi"/>
                  <w:sz w:val="18"/>
                  <w:szCs w:val="18"/>
                </w:rPr>
                <w:delText>Area (</w:delText>
              </w:r>
              <w:r w:rsidDel="00447FE3">
                <w:rPr>
                  <w:rFonts w:asciiTheme="minorHAnsi" w:hAnsiTheme="minorHAnsi"/>
                  <w:sz w:val="18"/>
                  <w:szCs w:val="18"/>
                </w:rPr>
                <w:delText>ft</w:delText>
              </w:r>
              <w:r w:rsidDel="00447FE3">
                <w:rPr>
                  <w:rFonts w:asciiTheme="minorHAnsi" w:hAnsiTheme="minorHAnsi"/>
                  <w:sz w:val="18"/>
                  <w:szCs w:val="18"/>
                  <w:vertAlign w:val="superscript"/>
                </w:rPr>
                <w:delText>2</w:delText>
              </w:r>
              <w:r w:rsidDel="00447FE3">
                <w:rPr>
                  <w:rFonts w:asciiTheme="minorHAnsi" w:hAnsiTheme="minorHAnsi"/>
                  <w:sz w:val="18"/>
                  <w:szCs w:val="18"/>
                </w:rPr>
                <w:delText>)</w:delText>
              </w:r>
            </w:del>
          </w:p>
        </w:tc>
        <w:tc>
          <w:tcPr>
            <w:tcW w:w="5707" w:type="dxa"/>
            <w:gridSpan w:val="2"/>
            <w:vAlign w:val="center"/>
          </w:tcPr>
          <w:p w14:paraId="39162E7E" w14:textId="2C99FD83" w:rsidR="00447FE3" w:rsidRPr="00C77D58" w:rsidDel="00447FE3" w:rsidRDefault="00447FE3" w:rsidP="00447FE3">
            <w:pPr>
              <w:spacing w:after="0" w:line="240" w:lineRule="auto"/>
              <w:rPr>
                <w:del w:id="97" w:author="Markstrum, Alexis@Energy" w:date="2019-10-09T13:09:00Z"/>
                <w:rFonts w:asciiTheme="minorHAnsi" w:hAnsiTheme="minorHAnsi"/>
                <w:sz w:val="18"/>
                <w:szCs w:val="18"/>
              </w:rPr>
            </w:pPr>
            <w:del w:id="98" w:author="Markstrum, Alexis@Energy" w:date="2019-10-09T13:08:00Z">
              <w:r w:rsidRPr="00C77D58" w:rsidDel="00447FE3">
                <w:rPr>
                  <w:rFonts w:asciiTheme="minorHAnsi" w:hAnsiTheme="minorHAnsi"/>
                  <w:sz w:val="18"/>
                  <w:szCs w:val="18"/>
                </w:rPr>
                <w:delText>&lt;&lt;calculated</w:delText>
              </w:r>
              <w:r w:rsidDel="00447FE3">
                <w:rPr>
                  <w:rFonts w:asciiTheme="minorHAnsi" w:hAnsiTheme="minorHAnsi"/>
                  <w:sz w:val="18"/>
                  <w:szCs w:val="18"/>
                </w:rPr>
                <w:delText xml:space="preserve"> field: </w:delText>
              </w:r>
              <w:r w:rsidRPr="00EB185D" w:rsidDel="00447FE3">
                <w:rPr>
                  <w:rFonts w:asciiTheme="minorHAnsi" w:hAnsiTheme="minorHAnsi"/>
                  <w:i/>
                  <w:sz w:val="18"/>
                  <w:szCs w:val="18"/>
                </w:rPr>
                <w:delText>WHFsAllModelsTotalRatedAirFlow</w:delText>
              </w:r>
              <w:r w:rsidRPr="00B63DCB" w:rsidDel="00447FE3">
                <w:rPr>
                  <w:rFonts w:asciiTheme="minorHAnsi" w:hAnsiTheme="minorHAnsi"/>
                  <w:sz w:val="18"/>
                  <w:szCs w:val="18"/>
                </w:rPr>
                <w:delText xml:space="preserve"> </w:delText>
              </w:r>
              <w:r w:rsidDel="00447FE3">
                <w:rPr>
                  <w:rFonts w:asciiTheme="minorHAnsi" w:hAnsiTheme="minorHAnsi"/>
                  <w:sz w:val="18"/>
                  <w:szCs w:val="18"/>
                </w:rPr>
                <w:delText>(B01)/750&gt;&gt;</w:delText>
              </w:r>
              <w:r w:rsidRPr="00C77D58" w:rsidDel="00447FE3">
                <w:rPr>
                  <w:rFonts w:asciiTheme="minorHAnsi" w:hAnsiTheme="minorHAnsi"/>
                  <w:sz w:val="18"/>
                  <w:szCs w:val="18"/>
                </w:rPr>
                <w:delText xml:space="preserve"> </w:delText>
              </w:r>
              <w:r w:rsidDel="00447FE3">
                <w:rPr>
                  <w:rFonts w:asciiTheme="minorHAnsi" w:hAnsiTheme="minorHAnsi"/>
                  <w:sz w:val="18"/>
                  <w:szCs w:val="18"/>
                </w:rPr>
                <w:delText xml:space="preserve"> </w:delText>
              </w:r>
              <w:r w:rsidRPr="00C77D58" w:rsidDel="00447FE3">
                <w:rPr>
                  <w:rFonts w:asciiTheme="minorHAnsi" w:hAnsiTheme="minorHAnsi"/>
                  <w:sz w:val="18"/>
                  <w:szCs w:val="18"/>
                </w:rPr>
                <w:delText>&gt;&gt;</w:delText>
              </w:r>
            </w:del>
          </w:p>
        </w:tc>
      </w:tr>
      <w:tr w:rsidR="00447FE3" w:rsidRPr="009577D0" w:rsidDel="00447FE3" w14:paraId="3B965A43" w14:textId="6A346D5B" w:rsidTr="00EF63E5">
        <w:tblPrEx>
          <w:tblCellMar>
            <w:left w:w="115" w:type="dxa"/>
            <w:right w:w="115" w:type="dxa"/>
          </w:tblCellMar>
        </w:tblPrEx>
        <w:trPr>
          <w:trHeight w:val="144"/>
          <w:del w:id="99" w:author="Markstrum, Alexis@Energy" w:date="2019-10-09T13:09:00Z"/>
        </w:trPr>
        <w:tc>
          <w:tcPr>
            <w:tcW w:w="758" w:type="dxa"/>
            <w:vAlign w:val="center"/>
          </w:tcPr>
          <w:p w14:paraId="58DEA10D" w14:textId="3E0816B7" w:rsidR="00447FE3" w:rsidDel="00447FE3" w:rsidRDefault="00447FE3" w:rsidP="00447FE3">
            <w:pPr>
              <w:spacing w:after="0" w:line="240" w:lineRule="auto"/>
              <w:jc w:val="center"/>
              <w:rPr>
                <w:del w:id="100" w:author="Markstrum, Alexis@Energy" w:date="2019-10-09T13:09:00Z"/>
                <w:rFonts w:asciiTheme="minorHAnsi" w:hAnsiTheme="minorHAnsi"/>
                <w:sz w:val="18"/>
                <w:szCs w:val="18"/>
              </w:rPr>
            </w:pPr>
            <w:del w:id="101" w:author="Markstrum, Alexis@Energy" w:date="2019-10-09T13:08:00Z">
              <w:r w:rsidDel="00447FE3">
                <w:rPr>
                  <w:rFonts w:asciiTheme="minorHAnsi" w:hAnsiTheme="minorHAnsi"/>
                  <w:sz w:val="18"/>
                  <w:szCs w:val="18"/>
                </w:rPr>
                <w:delText>03</w:delText>
              </w:r>
            </w:del>
          </w:p>
        </w:tc>
        <w:tc>
          <w:tcPr>
            <w:tcW w:w="4558" w:type="dxa"/>
            <w:vAlign w:val="center"/>
          </w:tcPr>
          <w:p w14:paraId="6FD566DB" w14:textId="575C3110" w:rsidR="00447FE3" w:rsidDel="00447FE3" w:rsidRDefault="00447FE3" w:rsidP="00447FE3">
            <w:pPr>
              <w:spacing w:after="0" w:line="240" w:lineRule="auto"/>
              <w:rPr>
                <w:del w:id="102" w:author="Markstrum, Alexis@Energy" w:date="2019-10-09T13:09:00Z"/>
                <w:rFonts w:asciiTheme="minorHAnsi" w:hAnsiTheme="minorHAnsi"/>
                <w:sz w:val="18"/>
                <w:szCs w:val="18"/>
              </w:rPr>
            </w:pPr>
            <w:del w:id="103" w:author="Markstrum, Alexis@Energy" w:date="2019-10-09T13:08:00Z">
              <w:r w:rsidDel="00447FE3">
                <w:rPr>
                  <w:rFonts w:asciiTheme="minorHAnsi" w:hAnsiTheme="minorHAnsi"/>
                  <w:sz w:val="18"/>
                  <w:szCs w:val="18"/>
                </w:rPr>
                <w:delText xml:space="preserve">Installed </w:delText>
              </w:r>
              <w:r w:rsidRPr="009577D0" w:rsidDel="00447FE3">
                <w:rPr>
                  <w:rFonts w:asciiTheme="minorHAnsi" w:hAnsiTheme="minorHAnsi"/>
                  <w:sz w:val="18"/>
                  <w:szCs w:val="18"/>
                </w:rPr>
                <w:delText xml:space="preserve">Attic </w:delText>
              </w:r>
              <w:r w:rsidDel="00447FE3">
                <w:rPr>
                  <w:rFonts w:asciiTheme="minorHAnsi" w:hAnsiTheme="minorHAnsi"/>
                  <w:sz w:val="18"/>
                  <w:szCs w:val="18"/>
                </w:rPr>
                <w:delText>Vent Free</w:delText>
              </w:r>
              <w:r w:rsidRPr="009577D0" w:rsidDel="00447FE3">
                <w:rPr>
                  <w:rFonts w:asciiTheme="minorHAnsi" w:hAnsiTheme="minorHAnsi"/>
                  <w:sz w:val="18"/>
                  <w:szCs w:val="18"/>
                </w:rPr>
                <w:delText xml:space="preserve"> Area (</w:delText>
              </w:r>
              <w:r w:rsidDel="00447FE3">
                <w:rPr>
                  <w:rFonts w:asciiTheme="minorHAnsi" w:hAnsiTheme="minorHAnsi"/>
                  <w:sz w:val="18"/>
                  <w:szCs w:val="18"/>
                </w:rPr>
                <w:delText>ft</w:delText>
              </w:r>
              <w:r w:rsidDel="00447FE3">
                <w:rPr>
                  <w:rFonts w:asciiTheme="minorHAnsi" w:hAnsiTheme="minorHAnsi"/>
                  <w:sz w:val="18"/>
                  <w:szCs w:val="18"/>
                  <w:vertAlign w:val="superscript"/>
                </w:rPr>
                <w:delText>2</w:delText>
              </w:r>
              <w:r w:rsidDel="00447FE3">
                <w:rPr>
                  <w:rFonts w:asciiTheme="minorHAnsi" w:hAnsiTheme="minorHAnsi"/>
                  <w:sz w:val="18"/>
                  <w:szCs w:val="18"/>
                </w:rPr>
                <w:delText>)</w:delText>
              </w:r>
            </w:del>
          </w:p>
        </w:tc>
        <w:tc>
          <w:tcPr>
            <w:tcW w:w="5707" w:type="dxa"/>
            <w:gridSpan w:val="2"/>
            <w:vAlign w:val="center"/>
          </w:tcPr>
          <w:p w14:paraId="68D7D86A" w14:textId="06D310B4" w:rsidR="00447FE3" w:rsidRPr="00C77D58" w:rsidDel="00447FE3" w:rsidRDefault="00447FE3" w:rsidP="00447FE3">
            <w:pPr>
              <w:spacing w:after="0" w:line="240" w:lineRule="auto"/>
              <w:rPr>
                <w:del w:id="104" w:author="Markstrum, Alexis@Energy" w:date="2019-10-09T13:09:00Z"/>
                <w:rFonts w:asciiTheme="minorHAnsi" w:hAnsiTheme="minorHAnsi"/>
                <w:sz w:val="18"/>
                <w:szCs w:val="18"/>
              </w:rPr>
            </w:pPr>
            <w:del w:id="105" w:author="Markstrum, Alexis@Energy" w:date="2019-10-09T13:08:00Z">
              <w:r w:rsidRPr="00C77D58" w:rsidDel="00447FE3">
                <w:rPr>
                  <w:rFonts w:asciiTheme="minorHAnsi" w:hAnsiTheme="minorHAnsi"/>
                  <w:sz w:val="18"/>
                  <w:szCs w:val="18"/>
                </w:rPr>
                <w:delText>&lt;&lt;user input</w:delText>
              </w:r>
              <w:r w:rsidDel="00447FE3">
                <w:rPr>
                  <w:rFonts w:asciiTheme="minorHAnsi" w:hAnsiTheme="minorHAnsi"/>
                  <w:sz w:val="18"/>
                  <w:szCs w:val="18"/>
                </w:rPr>
                <w:delText>: numeric, xxx.x&gt;&gt;</w:delText>
              </w:r>
            </w:del>
          </w:p>
        </w:tc>
      </w:tr>
      <w:tr w:rsidR="00447FE3" w:rsidRPr="009577D0" w14:paraId="46D5A689" w14:textId="77777777" w:rsidTr="00EF63E5">
        <w:tblPrEx>
          <w:tblCellMar>
            <w:left w:w="115" w:type="dxa"/>
            <w:right w:w="115" w:type="dxa"/>
          </w:tblCellMar>
        </w:tblPrEx>
        <w:trPr>
          <w:trHeight w:val="144"/>
        </w:trPr>
        <w:tc>
          <w:tcPr>
            <w:tcW w:w="758" w:type="dxa"/>
            <w:vAlign w:val="center"/>
          </w:tcPr>
          <w:p w14:paraId="46D5A686" w14:textId="2D0EEA83" w:rsidR="00447FE3" w:rsidRDefault="00447FE3" w:rsidP="00447FE3">
            <w:pPr>
              <w:spacing w:after="0" w:line="240" w:lineRule="auto"/>
              <w:jc w:val="center"/>
              <w:rPr>
                <w:rFonts w:asciiTheme="minorHAnsi" w:hAnsiTheme="minorHAnsi"/>
                <w:sz w:val="18"/>
                <w:szCs w:val="18"/>
              </w:rPr>
            </w:pPr>
            <w:r>
              <w:rPr>
                <w:rFonts w:asciiTheme="minorHAnsi" w:hAnsiTheme="minorHAnsi"/>
                <w:sz w:val="18"/>
                <w:szCs w:val="18"/>
              </w:rPr>
              <w:t>04</w:t>
            </w:r>
          </w:p>
        </w:tc>
        <w:tc>
          <w:tcPr>
            <w:tcW w:w="4558" w:type="dxa"/>
            <w:vAlign w:val="center"/>
          </w:tcPr>
          <w:p w14:paraId="46D5A687" w14:textId="31614CEA" w:rsidR="00447FE3" w:rsidRDefault="00447FE3" w:rsidP="00447FE3">
            <w:pPr>
              <w:spacing w:after="0" w:line="240" w:lineRule="auto"/>
              <w:rPr>
                <w:rFonts w:asciiTheme="minorHAnsi" w:hAnsiTheme="minorHAnsi"/>
                <w:sz w:val="18"/>
                <w:szCs w:val="18"/>
              </w:rPr>
            </w:pPr>
            <w:r w:rsidRPr="009577D0">
              <w:rPr>
                <w:rFonts w:asciiTheme="minorHAnsi" w:hAnsiTheme="minorHAnsi"/>
                <w:sz w:val="18"/>
                <w:szCs w:val="18"/>
              </w:rPr>
              <w:t>Dwelling Conditioned Floor Area (</w:t>
            </w:r>
            <w:r>
              <w:rPr>
                <w:rFonts w:asciiTheme="minorHAnsi" w:hAnsiTheme="minorHAnsi"/>
                <w:sz w:val="18"/>
                <w:szCs w:val="18"/>
              </w:rPr>
              <w:t>ft</w:t>
            </w:r>
            <w:r>
              <w:rPr>
                <w:rFonts w:asciiTheme="minorHAnsi" w:hAnsiTheme="minorHAnsi"/>
                <w:sz w:val="18"/>
                <w:szCs w:val="18"/>
                <w:vertAlign w:val="superscript"/>
              </w:rPr>
              <w:t>2</w:t>
            </w:r>
            <w:r w:rsidRPr="009577D0">
              <w:rPr>
                <w:rFonts w:asciiTheme="minorHAnsi" w:hAnsiTheme="minorHAnsi"/>
                <w:sz w:val="18"/>
                <w:szCs w:val="18"/>
              </w:rPr>
              <w:t>)</w:t>
            </w:r>
          </w:p>
        </w:tc>
        <w:tc>
          <w:tcPr>
            <w:tcW w:w="5707" w:type="dxa"/>
            <w:gridSpan w:val="2"/>
            <w:vAlign w:val="center"/>
          </w:tcPr>
          <w:p w14:paraId="46D5A688" w14:textId="77777777" w:rsidR="00447FE3" w:rsidRPr="009577D0" w:rsidRDefault="00447FE3" w:rsidP="00447FE3">
            <w:pPr>
              <w:spacing w:after="0" w:line="240" w:lineRule="auto"/>
              <w:rPr>
                <w:rFonts w:asciiTheme="minorHAnsi" w:hAnsiTheme="minorHAnsi"/>
                <w:sz w:val="18"/>
                <w:szCs w:val="18"/>
              </w:rPr>
            </w:pPr>
            <w:r w:rsidRPr="00C77D58">
              <w:rPr>
                <w:rFonts w:asciiTheme="minorHAnsi" w:hAnsiTheme="minorHAnsi"/>
                <w:sz w:val="18"/>
                <w:szCs w:val="18"/>
              </w:rPr>
              <w:t>&lt;&lt;</w:t>
            </w:r>
            <w:r>
              <w:rPr>
                <w:rFonts w:asciiTheme="minorHAnsi" w:hAnsiTheme="minorHAnsi"/>
                <w:sz w:val="18"/>
                <w:szCs w:val="18"/>
              </w:rPr>
              <w:t>reference</w:t>
            </w:r>
            <w:r w:rsidRPr="00C77D58">
              <w:rPr>
                <w:rFonts w:asciiTheme="minorHAnsi" w:hAnsiTheme="minorHAnsi"/>
                <w:sz w:val="18"/>
                <w:szCs w:val="18"/>
              </w:rPr>
              <w:t xml:space="preserve"> from </w:t>
            </w:r>
            <w:r>
              <w:rPr>
                <w:rFonts w:asciiTheme="minorHAnsi" w:hAnsiTheme="minorHAnsi"/>
                <w:sz w:val="18"/>
                <w:szCs w:val="18"/>
              </w:rPr>
              <w:t>CF1R</w:t>
            </w:r>
            <w:r w:rsidRPr="00C77D58">
              <w:rPr>
                <w:rFonts w:asciiTheme="minorHAnsi" w:hAnsiTheme="minorHAnsi"/>
                <w:sz w:val="18"/>
                <w:szCs w:val="18"/>
              </w:rPr>
              <w:t>&gt;&gt;</w:t>
            </w:r>
          </w:p>
        </w:tc>
      </w:tr>
      <w:tr w:rsidR="00447FE3" w:rsidRPr="009577D0" w14:paraId="46D5A68D" w14:textId="77777777" w:rsidTr="00EF63E5">
        <w:tblPrEx>
          <w:tblCellMar>
            <w:left w:w="115" w:type="dxa"/>
            <w:right w:w="115" w:type="dxa"/>
          </w:tblCellMar>
        </w:tblPrEx>
        <w:trPr>
          <w:trHeight w:val="144"/>
        </w:trPr>
        <w:tc>
          <w:tcPr>
            <w:tcW w:w="758" w:type="dxa"/>
            <w:vAlign w:val="center"/>
          </w:tcPr>
          <w:p w14:paraId="46D5A68A" w14:textId="2FD5B615" w:rsidR="00447FE3" w:rsidRDefault="00447FE3" w:rsidP="00447FE3">
            <w:pPr>
              <w:spacing w:after="0" w:line="240" w:lineRule="auto"/>
              <w:jc w:val="center"/>
              <w:rPr>
                <w:rFonts w:asciiTheme="minorHAnsi" w:hAnsiTheme="minorHAnsi"/>
                <w:sz w:val="18"/>
                <w:szCs w:val="18"/>
              </w:rPr>
            </w:pPr>
            <w:r>
              <w:rPr>
                <w:rFonts w:asciiTheme="minorHAnsi" w:hAnsiTheme="minorHAnsi"/>
                <w:sz w:val="18"/>
                <w:szCs w:val="18"/>
              </w:rPr>
              <w:t>05</w:t>
            </w:r>
          </w:p>
        </w:tc>
        <w:tc>
          <w:tcPr>
            <w:tcW w:w="4558" w:type="dxa"/>
            <w:vAlign w:val="center"/>
          </w:tcPr>
          <w:p w14:paraId="46D5A68B" w14:textId="7CD088A4" w:rsidR="00447FE3" w:rsidRDefault="00447FE3" w:rsidP="00447FE3">
            <w:pPr>
              <w:spacing w:after="0" w:line="240" w:lineRule="auto"/>
              <w:rPr>
                <w:rFonts w:asciiTheme="minorHAnsi" w:hAnsiTheme="minorHAnsi"/>
                <w:sz w:val="18"/>
                <w:szCs w:val="18"/>
              </w:rPr>
            </w:pPr>
            <w:r w:rsidRPr="009577D0">
              <w:rPr>
                <w:rFonts w:asciiTheme="minorHAnsi" w:hAnsiTheme="minorHAnsi"/>
                <w:sz w:val="18"/>
                <w:szCs w:val="18"/>
              </w:rPr>
              <w:t xml:space="preserve">Minimum </w:t>
            </w:r>
            <w:r>
              <w:rPr>
                <w:rFonts w:asciiTheme="minorHAnsi" w:hAnsiTheme="minorHAnsi"/>
                <w:sz w:val="18"/>
                <w:szCs w:val="18"/>
              </w:rPr>
              <w:t xml:space="preserve">WHF Airflow Rate Requirement </w:t>
            </w:r>
            <w:r w:rsidRPr="009577D0">
              <w:rPr>
                <w:rFonts w:asciiTheme="minorHAnsi" w:hAnsiTheme="minorHAnsi"/>
                <w:sz w:val="18"/>
                <w:szCs w:val="18"/>
              </w:rPr>
              <w:t>(CFM)</w:t>
            </w:r>
          </w:p>
        </w:tc>
        <w:tc>
          <w:tcPr>
            <w:tcW w:w="5707" w:type="dxa"/>
            <w:gridSpan w:val="2"/>
            <w:vAlign w:val="center"/>
          </w:tcPr>
          <w:p w14:paraId="46D5A68C" w14:textId="4E56AFAF" w:rsidR="00447FE3" w:rsidRPr="009577D0" w:rsidRDefault="00447FE3" w:rsidP="00E46381">
            <w:pPr>
              <w:spacing w:after="0" w:line="240" w:lineRule="auto"/>
              <w:rPr>
                <w:rFonts w:asciiTheme="minorHAnsi" w:hAnsiTheme="minorHAnsi"/>
                <w:sz w:val="18"/>
                <w:szCs w:val="18"/>
              </w:rPr>
            </w:pPr>
            <w:r w:rsidRPr="00C77D58">
              <w:rPr>
                <w:rFonts w:asciiTheme="minorHAnsi" w:hAnsiTheme="minorHAnsi"/>
                <w:sz w:val="18"/>
                <w:szCs w:val="18"/>
              </w:rPr>
              <w:t>&lt;&lt;calculated</w:t>
            </w:r>
            <w:r>
              <w:rPr>
                <w:rFonts w:asciiTheme="minorHAnsi" w:hAnsiTheme="minorHAnsi"/>
                <w:sz w:val="18"/>
                <w:szCs w:val="18"/>
              </w:rPr>
              <w:t xml:space="preserve"> field: if parent = CF1R-PRF, then result = </w:t>
            </w:r>
            <w:r>
              <w:rPr>
                <w:rFonts w:asciiTheme="minorHAnsi" w:hAnsiTheme="minorHAnsi"/>
                <w:i/>
                <w:sz w:val="18"/>
                <w:szCs w:val="18"/>
              </w:rPr>
              <w:t>CoolingVent</w:t>
            </w:r>
            <w:r>
              <w:rPr>
                <w:rFonts w:asciiTheme="minorHAnsi" w:hAnsiTheme="minorHAnsi"/>
                <w:sz w:val="18"/>
                <w:szCs w:val="18"/>
              </w:rPr>
              <w:t xml:space="preserve">; else </w:t>
            </w:r>
            <w:r w:rsidRPr="00EB185D">
              <w:rPr>
                <w:rFonts w:asciiTheme="minorHAnsi" w:hAnsiTheme="minorHAnsi"/>
                <w:i/>
                <w:sz w:val="18"/>
                <w:szCs w:val="18"/>
              </w:rPr>
              <w:t>DwellingUnitConditionedFloorArea</w:t>
            </w:r>
            <w:r w:rsidRPr="00B63DCB">
              <w:rPr>
                <w:rFonts w:asciiTheme="minorHAnsi" w:hAnsiTheme="minorHAnsi"/>
                <w:sz w:val="18"/>
                <w:szCs w:val="18"/>
              </w:rPr>
              <w:t xml:space="preserve"> </w:t>
            </w:r>
            <w:r>
              <w:rPr>
                <w:rFonts w:asciiTheme="minorHAnsi" w:hAnsiTheme="minorHAnsi"/>
                <w:sz w:val="18"/>
                <w:szCs w:val="18"/>
              </w:rPr>
              <w:t>(B0</w:t>
            </w:r>
            <w:r w:rsidR="00E46381">
              <w:rPr>
                <w:rFonts w:asciiTheme="minorHAnsi" w:hAnsiTheme="minorHAnsi"/>
                <w:sz w:val="18"/>
                <w:szCs w:val="18"/>
              </w:rPr>
              <w:t>4</w:t>
            </w:r>
            <w:r>
              <w:rPr>
                <w:rFonts w:asciiTheme="minorHAnsi" w:hAnsiTheme="minorHAnsi"/>
                <w:sz w:val="18"/>
                <w:szCs w:val="18"/>
              </w:rPr>
              <w:t>)* 1.5 CFM per ft</w:t>
            </w:r>
            <w:r>
              <w:rPr>
                <w:rFonts w:asciiTheme="minorHAnsi" w:hAnsiTheme="minorHAnsi"/>
                <w:sz w:val="18"/>
                <w:szCs w:val="18"/>
                <w:vertAlign w:val="superscript"/>
              </w:rPr>
              <w:t>2</w:t>
            </w:r>
            <w:r>
              <w:rPr>
                <w:rFonts w:asciiTheme="minorHAnsi" w:hAnsiTheme="minorHAnsi"/>
                <w:sz w:val="18"/>
                <w:szCs w:val="18"/>
              </w:rPr>
              <w:t>&gt;&gt;</w:t>
            </w:r>
          </w:p>
        </w:tc>
      </w:tr>
    </w:tbl>
    <w:p w14:paraId="46D5A68E" w14:textId="7E8C9C49" w:rsidR="008A4463" w:rsidRDefault="008A4463" w:rsidP="008A4463">
      <w:pPr>
        <w:spacing w:after="0" w:line="240" w:lineRule="auto"/>
        <w:rPr>
          <w:rFonts w:asciiTheme="minorHAnsi" w:hAnsiTheme="minorHAnsi"/>
          <w:sz w:val="20"/>
          <w:szCs w:val="18"/>
        </w:rPr>
      </w:pPr>
    </w:p>
    <w:tbl>
      <w:tblPr>
        <w:tblStyle w:val="TableGrid"/>
        <w:tblW w:w="0" w:type="auto"/>
        <w:tblLook w:val="04A0" w:firstRow="1" w:lastRow="0" w:firstColumn="1" w:lastColumn="0" w:noHBand="0" w:noVBand="1"/>
      </w:tblPr>
      <w:tblGrid>
        <w:gridCol w:w="738"/>
        <w:gridCol w:w="4590"/>
        <w:gridCol w:w="5688"/>
      </w:tblGrid>
      <w:tr w:rsidR="00447FE3" w14:paraId="63530F66" w14:textId="77777777" w:rsidTr="00363C2D">
        <w:trPr>
          <w:ins w:id="106" w:author="Markstrum, Alexis@Energy" w:date="2019-10-09T13:08:00Z"/>
        </w:trPr>
        <w:tc>
          <w:tcPr>
            <w:tcW w:w="11016" w:type="dxa"/>
            <w:gridSpan w:val="3"/>
          </w:tcPr>
          <w:p w14:paraId="020C91C6" w14:textId="77777777" w:rsidR="00447FE3" w:rsidRDefault="00447FE3" w:rsidP="008A4463">
            <w:pPr>
              <w:spacing w:after="0" w:line="240" w:lineRule="auto"/>
              <w:rPr>
                <w:ins w:id="107" w:author="Markstrum, Alexis@Energy" w:date="2019-10-09T13:13:00Z"/>
                <w:rFonts w:asciiTheme="minorHAnsi" w:hAnsiTheme="minorHAnsi"/>
                <w:b/>
                <w:sz w:val="20"/>
                <w:szCs w:val="18"/>
              </w:rPr>
            </w:pPr>
            <w:ins w:id="108" w:author="Markstrum, Alexis@Energy" w:date="2019-10-09T13:09:00Z">
              <w:r w:rsidRPr="00447FE3">
                <w:rPr>
                  <w:rFonts w:asciiTheme="minorHAnsi" w:hAnsiTheme="minorHAnsi"/>
                  <w:b/>
                  <w:sz w:val="20"/>
                  <w:szCs w:val="18"/>
                </w:rPr>
                <w:t>C. Attic Vent Free Area</w:t>
              </w:r>
            </w:ins>
          </w:p>
          <w:p w14:paraId="706B66C9" w14:textId="7DBBACBA" w:rsidR="00447FE3" w:rsidRPr="00447FE3" w:rsidRDefault="00447FE3" w:rsidP="008A4463">
            <w:pPr>
              <w:spacing w:after="0" w:line="240" w:lineRule="auto"/>
              <w:rPr>
                <w:ins w:id="109" w:author="Markstrum, Alexis@Energy" w:date="2019-10-09T13:08:00Z"/>
                <w:rFonts w:asciiTheme="minorHAnsi" w:hAnsiTheme="minorHAnsi"/>
                <w:sz w:val="18"/>
                <w:szCs w:val="18"/>
              </w:rPr>
            </w:pPr>
            <w:ins w:id="110" w:author="Markstrum, Alexis@Energy" w:date="2019-10-09T13:13:00Z">
              <w:r w:rsidRPr="00447FE3">
                <w:rPr>
                  <w:rFonts w:asciiTheme="minorHAnsi" w:hAnsiTheme="minorHAnsi"/>
                  <w:sz w:val="18"/>
                  <w:szCs w:val="18"/>
                </w:rPr>
                <w:t>&lt;&lt;</w:t>
              </w:r>
              <w:r>
                <w:rPr>
                  <w:rFonts w:asciiTheme="minorHAnsi" w:hAnsiTheme="minorHAnsi"/>
                  <w:sz w:val="18"/>
                  <w:szCs w:val="18"/>
                </w:rPr>
                <w:t>if any fans in A06 = Attic, show table; else display this section does not apply message</w:t>
              </w:r>
            </w:ins>
            <w:ins w:id="111" w:author="Markstrum, Alexis@Energy" w:date="2019-10-09T13:14:00Z">
              <w:r w:rsidR="00E46381">
                <w:rPr>
                  <w:rFonts w:asciiTheme="minorHAnsi" w:hAnsiTheme="minorHAnsi"/>
                  <w:sz w:val="18"/>
                  <w:szCs w:val="18"/>
                </w:rPr>
                <w:t>&gt;&gt;</w:t>
              </w:r>
            </w:ins>
          </w:p>
        </w:tc>
      </w:tr>
      <w:tr w:rsidR="00447FE3" w14:paraId="7F4BA492" w14:textId="77777777" w:rsidTr="00447FE3">
        <w:trPr>
          <w:ins w:id="112" w:author="Markstrum, Alexis@Energy" w:date="2019-10-09T13:08:00Z"/>
        </w:trPr>
        <w:tc>
          <w:tcPr>
            <w:tcW w:w="738" w:type="dxa"/>
            <w:vAlign w:val="center"/>
          </w:tcPr>
          <w:p w14:paraId="0482A8EE" w14:textId="5A2FE910" w:rsidR="00447FE3" w:rsidRDefault="00447FE3" w:rsidP="00447FE3">
            <w:pPr>
              <w:spacing w:after="0" w:line="240" w:lineRule="auto"/>
              <w:rPr>
                <w:ins w:id="113" w:author="Markstrum, Alexis@Energy" w:date="2019-10-09T13:08:00Z"/>
                <w:rFonts w:asciiTheme="minorHAnsi" w:hAnsiTheme="minorHAnsi"/>
                <w:sz w:val="20"/>
                <w:szCs w:val="18"/>
              </w:rPr>
            </w:pPr>
            <w:ins w:id="114" w:author="Markstrum, Alexis@Energy" w:date="2019-10-09T13:08:00Z">
              <w:r>
                <w:rPr>
                  <w:rFonts w:asciiTheme="minorHAnsi" w:hAnsiTheme="minorHAnsi"/>
                  <w:sz w:val="18"/>
                  <w:szCs w:val="18"/>
                </w:rPr>
                <w:t>01</w:t>
              </w:r>
            </w:ins>
          </w:p>
        </w:tc>
        <w:tc>
          <w:tcPr>
            <w:tcW w:w="4590" w:type="dxa"/>
            <w:vAlign w:val="center"/>
          </w:tcPr>
          <w:p w14:paraId="23976304" w14:textId="3F31B815" w:rsidR="00447FE3" w:rsidRDefault="00447FE3" w:rsidP="00447FE3">
            <w:pPr>
              <w:spacing w:after="0" w:line="240" w:lineRule="auto"/>
              <w:rPr>
                <w:ins w:id="115" w:author="Markstrum, Alexis@Energy" w:date="2019-10-09T13:08:00Z"/>
                <w:rFonts w:asciiTheme="minorHAnsi" w:hAnsiTheme="minorHAnsi"/>
                <w:sz w:val="20"/>
                <w:szCs w:val="18"/>
              </w:rPr>
            </w:pPr>
            <w:ins w:id="116" w:author="Markstrum, Alexis@Energy" w:date="2019-10-09T13:08:00Z">
              <w:r w:rsidRPr="009577D0">
                <w:rPr>
                  <w:rFonts w:asciiTheme="minorHAnsi" w:hAnsiTheme="minorHAnsi"/>
                  <w:sz w:val="18"/>
                  <w:szCs w:val="18"/>
                </w:rPr>
                <w:t xml:space="preserve">Required Attic </w:t>
              </w:r>
              <w:r>
                <w:rPr>
                  <w:rFonts w:asciiTheme="minorHAnsi" w:hAnsiTheme="minorHAnsi"/>
                  <w:sz w:val="18"/>
                  <w:szCs w:val="18"/>
                </w:rPr>
                <w:t>Vent</w:t>
              </w:r>
              <w:r w:rsidRPr="009577D0">
                <w:rPr>
                  <w:rFonts w:asciiTheme="minorHAnsi" w:hAnsiTheme="minorHAnsi"/>
                  <w:sz w:val="18"/>
                  <w:szCs w:val="18"/>
                </w:rPr>
                <w:t xml:space="preserve"> </w:t>
              </w:r>
              <w:r>
                <w:rPr>
                  <w:rFonts w:asciiTheme="minorHAnsi" w:hAnsiTheme="minorHAnsi"/>
                  <w:sz w:val="18"/>
                  <w:szCs w:val="18"/>
                </w:rPr>
                <w:t xml:space="preserve">Free </w:t>
              </w:r>
              <w:r w:rsidRPr="009577D0">
                <w:rPr>
                  <w:rFonts w:asciiTheme="minorHAnsi" w:hAnsiTheme="minorHAnsi"/>
                  <w:sz w:val="18"/>
                  <w:szCs w:val="18"/>
                </w:rPr>
                <w:t>Area (</w:t>
              </w:r>
              <w:r>
                <w:rPr>
                  <w:rFonts w:asciiTheme="minorHAnsi" w:hAnsiTheme="minorHAnsi"/>
                  <w:sz w:val="18"/>
                  <w:szCs w:val="18"/>
                </w:rPr>
                <w:t>ft</w:t>
              </w:r>
              <w:r>
                <w:rPr>
                  <w:rFonts w:asciiTheme="minorHAnsi" w:hAnsiTheme="minorHAnsi"/>
                  <w:sz w:val="18"/>
                  <w:szCs w:val="18"/>
                  <w:vertAlign w:val="superscript"/>
                </w:rPr>
                <w:t>2</w:t>
              </w:r>
              <w:r>
                <w:rPr>
                  <w:rFonts w:asciiTheme="minorHAnsi" w:hAnsiTheme="minorHAnsi"/>
                  <w:sz w:val="18"/>
                  <w:szCs w:val="18"/>
                </w:rPr>
                <w:t>)</w:t>
              </w:r>
            </w:ins>
          </w:p>
        </w:tc>
        <w:tc>
          <w:tcPr>
            <w:tcW w:w="5688" w:type="dxa"/>
            <w:vAlign w:val="center"/>
          </w:tcPr>
          <w:p w14:paraId="01BE5EE8" w14:textId="62CE4B0B" w:rsidR="00447FE3" w:rsidRDefault="00447FE3" w:rsidP="00AC4659">
            <w:pPr>
              <w:spacing w:after="0" w:line="240" w:lineRule="auto"/>
              <w:rPr>
                <w:ins w:id="117" w:author="Markstrum, Alexis@Energy" w:date="2019-10-09T13:08:00Z"/>
                <w:rFonts w:asciiTheme="minorHAnsi" w:hAnsiTheme="minorHAnsi"/>
                <w:sz w:val="20"/>
                <w:szCs w:val="18"/>
              </w:rPr>
            </w:pPr>
            <w:ins w:id="118" w:author="Markstrum, Alexis@Energy" w:date="2019-10-09T13:08:00Z">
              <w:r w:rsidRPr="00C77D58">
                <w:rPr>
                  <w:rFonts w:asciiTheme="minorHAnsi" w:hAnsiTheme="minorHAnsi"/>
                  <w:sz w:val="18"/>
                  <w:szCs w:val="18"/>
                </w:rPr>
                <w:t>&lt;&lt;calculated</w:t>
              </w:r>
              <w:r>
                <w:rPr>
                  <w:rFonts w:asciiTheme="minorHAnsi" w:hAnsiTheme="minorHAnsi"/>
                  <w:sz w:val="18"/>
                  <w:szCs w:val="18"/>
                </w:rPr>
                <w:t xml:space="preserve"> field: </w:t>
              </w:r>
              <w:r w:rsidRPr="00EB185D">
                <w:rPr>
                  <w:rFonts w:asciiTheme="minorHAnsi" w:hAnsiTheme="minorHAnsi"/>
                  <w:i/>
                  <w:sz w:val="18"/>
                  <w:szCs w:val="18"/>
                </w:rPr>
                <w:t>WHFsAllModelsRatedAirFlow</w:t>
              </w:r>
            </w:ins>
            <w:ins w:id="119" w:author="Markstrum, Alexis@Energy" w:date="2019-10-09T14:14:00Z">
              <w:r w:rsidR="00AC4659">
                <w:rPr>
                  <w:rFonts w:asciiTheme="minorHAnsi" w:hAnsiTheme="minorHAnsi"/>
                  <w:i/>
                  <w:sz w:val="18"/>
                  <w:szCs w:val="18"/>
                </w:rPr>
                <w:t>Attic</w:t>
              </w:r>
            </w:ins>
            <w:ins w:id="120" w:author="Markstrum, Alexis@Energy" w:date="2019-10-09T13:08:00Z">
              <w:r w:rsidRPr="00B63DCB">
                <w:rPr>
                  <w:rFonts w:asciiTheme="minorHAnsi" w:hAnsiTheme="minorHAnsi"/>
                  <w:sz w:val="18"/>
                  <w:szCs w:val="18"/>
                </w:rPr>
                <w:t xml:space="preserve"> </w:t>
              </w:r>
              <w:r>
                <w:rPr>
                  <w:rFonts w:asciiTheme="minorHAnsi" w:hAnsiTheme="minorHAnsi"/>
                  <w:sz w:val="18"/>
                  <w:szCs w:val="18"/>
                </w:rPr>
                <w:t>(</w:t>
              </w:r>
              <w:r w:rsidR="007E2CAD">
                <w:rPr>
                  <w:rFonts w:asciiTheme="minorHAnsi" w:hAnsiTheme="minorHAnsi"/>
                  <w:sz w:val="18"/>
                  <w:szCs w:val="18"/>
                </w:rPr>
                <w:t>B0</w:t>
              </w:r>
            </w:ins>
            <w:ins w:id="121" w:author="Markstrum, Alexis@Energy" w:date="2019-10-09T14:14:00Z">
              <w:r w:rsidR="00AC4659">
                <w:rPr>
                  <w:rFonts w:asciiTheme="minorHAnsi" w:hAnsiTheme="minorHAnsi"/>
                  <w:sz w:val="18"/>
                  <w:szCs w:val="18"/>
                </w:rPr>
                <w:t>2</w:t>
              </w:r>
            </w:ins>
            <w:ins w:id="122" w:author="Markstrum, Alexis@Energy" w:date="2019-10-09T13:08:00Z">
              <w:r>
                <w:rPr>
                  <w:rFonts w:asciiTheme="minorHAnsi" w:hAnsiTheme="minorHAnsi"/>
                  <w:sz w:val="18"/>
                  <w:szCs w:val="18"/>
                </w:rPr>
                <w:t>)/750&gt;&gt;</w:t>
              </w:r>
              <w:r w:rsidRPr="00C77D58">
                <w:rPr>
                  <w:rFonts w:asciiTheme="minorHAnsi" w:hAnsiTheme="minorHAnsi"/>
                  <w:sz w:val="18"/>
                  <w:szCs w:val="18"/>
                </w:rPr>
                <w:t xml:space="preserve"> </w:t>
              </w:r>
              <w:r>
                <w:rPr>
                  <w:rFonts w:asciiTheme="minorHAnsi" w:hAnsiTheme="minorHAnsi"/>
                  <w:sz w:val="18"/>
                  <w:szCs w:val="18"/>
                </w:rPr>
                <w:t xml:space="preserve"> </w:t>
              </w:r>
            </w:ins>
          </w:p>
        </w:tc>
      </w:tr>
      <w:tr w:rsidR="00447FE3" w14:paraId="5C66B317" w14:textId="77777777" w:rsidTr="00447FE3">
        <w:trPr>
          <w:ins w:id="123" w:author="Markstrum, Alexis@Energy" w:date="2019-10-09T13:08:00Z"/>
        </w:trPr>
        <w:tc>
          <w:tcPr>
            <w:tcW w:w="738" w:type="dxa"/>
            <w:vAlign w:val="center"/>
          </w:tcPr>
          <w:p w14:paraId="13F58163" w14:textId="415C767C" w:rsidR="00447FE3" w:rsidRDefault="00447FE3" w:rsidP="00447FE3">
            <w:pPr>
              <w:spacing w:after="0" w:line="240" w:lineRule="auto"/>
              <w:rPr>
                <w:ins w:id="124" w:author="Markstrum, Alexis@Energy" w:date="2019-10-09T13:08:00Z"/>
                <w:rFonts w:asciiTheme="minorHAnsi" w:hAnsiTheme="minorHAnsi"/>
                <w:sz w:val="20"/>
                <w:szCs w:val="18"/>
              </w:rPr>
            </w:pPr>
            <w:ins w:id="125" w:author="Markstrum, Alexis@Energy" w:date="2019-10-09T13:08:00Z">
              <w:r>
                <w:rPr>
                  <w:rFonts w:asciiTheme="minorHAnsi" w:hAnsiTheme="minorHAnsi"/>
                  <w:sz w:val="18"/>
                  <w:szCs w:val="18"/>
                </w:rPr>
                <w:t>02</w:t>
              </w:r>
            </w:ins>
          </w:p>
        </w:tc>
        <w:tc>
          <w:tcPr>
            <w:tcW w:w="4590" w:type="dxa"/>
            <w:vAlign w:val="center"/>
          </w:tcPr>
          <w:p w14:paraId="4C715F3F" w14:textId="012964D1" w:rsidR="00447FE3" w:rsidRDefault="00447FE3" w:rsidP="00447FE3">
            <w:pPr>
              <w:spacing w:after="0" w:line="240" w:lineRule="auto"/>
              <w:rPr>
                <w:ins w:id="126" w:author="Markstrum, Alexis@Energy" w:date="2019-10-09T13:08:00Z"/>
                <w:rFonts w:asciiTheme="minorHAnsi" w:hAnsiTheme="minorHAnsi"/>
                <w:sz w:val="20"/>
                <w:szCs w:val="18"/>
              </w:rPr>
            </w:pPr>
            <w:ins w:id="127" w:author="Markstrum, Alexis@Energy" w:date="2019-10-09T13:08:00Z">
              <w:r>
                <w:rPr>
                  <w:rFonts w:asciiTheme="minorHAnsi" w:hAnsiTheme="minorHAnsi"/>
                  <w:sz w:val="18"/>
                  <w:szCs w:val="18"/>
                </w:rPr>
                <w:t xml:space="preserve">Installed </w:t>
              </w:r>
              <w:r w:rsidRPr="009577D0">
                <w:rPr>
                  <w:rFonts w:asciiTheme="minorHAnsi" w:hAnsiTheme="minorHAnsi"/>
                  <w:sz w:val="18"/>
                  <w:szCs w:val="18"/>
                </w:rPr>
                <w:t xml:space="preserve">Attic </w:t>
              </w:r>
              <w:r>
                <w:rPr>
                  <w:rFonts w:asciiTheme="minorHAnsi" w:hAnsiTheme="minorHAnsi"/>
                  <w:sz w:val="18"/>
                  <w:szCs w:val="18"/>
                </w:rPr>
                <w:t>Vent Free</w:t>
              </w:r>
              <w:r w:rsidRPr="009577D0">
                <w:rPr>
                  <w:rFonts w:asciiTheme="minorHAnsi" w:hAnsiTheme="minorHAnsi"/>
                  <w:sz w:val="18"/>
                  <w:szCs w:val="18"/>
                </w:rPr>
                <w:t xml:space="preserve"> Area (</w:t>
              </w:r>
              <w:r>
                <w:rPr>
                  <w:rFonts w:asciiTheme="minorHAnsi" w:hAnsiTheme="minorHAnsi"/>
                  <w:sz w:val="18"/>
                  <w:szCs w:val="18"/>
                </w:rPr>
                <w:t>ft</w:t>
              </w:r>
              <w:r>
                <w:rPr>
                  <w:rFonts w:asciiTheme="minorHAnsi" w:hAnsiTheme="minorHAnsi"/>
                  <w:sz w:val="18"/>
                  <w:szCs w:val="18"/>
                  <w:vertAlign w:val="superscript"/>
                </w:rPr>
                <w:t>2</w:t>
              </w:r>
              <w:r>
                <w:rPr>
                  <w:rFonts w:asciiTheme="minorHAnsi" w:hAnsiTheme="minorHAnsi"/>
                  <w:sz w:val="18"/>
                  <w:szCs w:val="18"/>
                </w:rPr>
                <w:t>)</w:t>
              </w:r>
            </w:ins>
          </w:p>
        </w:tc>
        <w:tc>
          <w:tcPr>
            <w:tcW w:w="5688" w:type="dxa"/>
            <w:vAlign w:val="center"/>
          </w:tcPr>
          <w:p w14:paraId="345FDB24" w14:textId="2C0D5881" w:rsidR="00447FE3" w:rsidRDefault="00447FE3" w:rsidP="00447FE3">
            <w:pPr>
              <w:spacing w:after="0" w:line="240" w:lineRule="auto"/>
              <w:rPr>
                <w:ins w:id="128" w:author="Markstrum, Alexis@Energy" w:date="2019-10-09T13:08:00Z"/>
                <w:rFonts w:asciiTheme="minorHAnsi" w:hAnsiTheme="minorHAnsi"/>
                <w:sz w:val="20"/>
                <w:szCs w:val="18"/>
              </w:rPr>
            </w:pPr>
            <w:ins w:id="129" w:author="Markstrum, Alexis@Energy" w:date="2019-10-09T13:08:00Z">
              <w:r w:rsidRPr="00C77D58">
                <w:rPr>
                  <w:rFonts w:asciiTheme="minorHAnsi" w:hAnsiTheme="minorHAnsi"/>
                  <w:sz w:val="18"/>
                  <w:szCs w:val="18"/>
                </w:rPr>
                <w:t>&lt;&lt;user input</w:t>
              </w:r>
              <w:r>
                <w:rPr>
                  <w:rFonts w:asciiTheme="minorHAnsi" w:hAnsiTheme="minorHAnsi"/>
                  <w:sz w:val="18"/>
                  <w:szCs w:val="18"/>
                </w:rPr>
                <w:t>: numeric, xxx.x&gt;&gt;</w:t>
              </w:r>
            </w:ins>
          </w:p>
        </w:tc>
      </w:tr>
    </w:tbl>
    <w:p w14:paraId="2BF826EC" w14:textId="77777777" w:rsidR="00926866" w:rsidRPr="00FF77DD" w:rsidRDefault="00926866" w:rsidP="008A4463">
      <w:pPr>
        <w:spacing w:after="0" w:line="240" w:lineRule="auto"/>
        <w:rPr>
          <w:rFonts w:asciiTheme="minorHAnsi" w:hAnsiTheme="minorHAnsi"/>
          <w:sz w:val="20"/>
          <w:szCs w:val="18"/>
        </w:rPr>
      </w:pPr>
    </w:p>
    <w:tbl>
      <w:tblPr>
        <w:tblW w:w="109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998"/>
      </w:tblGrid>
      <w:tr w:rsidR="008A4463" w:rsidRPr="00305DBA" w14:paraId="46D5A690" w14:textId="77777777" w:rsidTr="008A4463">
        <w:trPr>
          <w:trHeight w:val="158"/>
        </w:trPr>
        <w:tc>
          <w:tcPr>
            <w:tcW w:w="10998" w:type="dxa"/>
            <w:tcBorders>
              <w:top w:val="single" w:sz="4" w:space="0" w:color="000000"/>
              <w:left w:val="single" w:sz="4" w:space="0" w:color="000000"/>
              <w:bottom w:val="single" w:sz="4" w:space="0" w:color="000000"/>
              <w:right w:val="single" w:sz="4" w:space="0" w:color="000000"/>
            </w:tcBorders>
            <w:vAlign w:val="center"/>
          </w:tcPr>
          <w:p w14:paraId="46D5A68F" w14:textId="2D494E02" w:rsidR="008A4463" w:rsidRPr="0060558D" w:rsidRDefault="003744C7" w:rsidP="00FF77DD">
            <w:pPr>
              <w:spacing w:after="0"/>
              <w:rPr>
                <w:rFonts w:asciiTheme="minorHAnsi" w:hAnsiTheme="minorHAnsi"/>
                <w:b/>
                <w:sz w:val="18"/>
                <w:szCs w:val="18"/>
              </w:rPr>
            </w:pPr>
            <w:ins w:id="130" w:author="Markstrum, Alexis@Energy" w:date="2019-10-09T13:02:00Z">
              <w:r>
                <w:rPr>
                  <w:rFonts w:asciiTheme="minorHAnsi" w:hAnsiTheme="minorHAnsi"/>
                  <w:b/>
                  <w:sz w:val="20"/>
                  <w:szCs w:val="18"/>
                </w:rPr>
                <w:t>D</w:t>
              </w:r>
            </w:ins>
            <w:del w:id="131" w:author="Markstrum, Alexis@Energy" w:date="2019-10-09T13:02:00Z">
              <w:r w:rsidR="001F62B7" w:rsidRPr="00926866" w:rsidDel="003744C7">
                <w:rPr>
                  <w:rFonts w:asciiTheme="minorHAnsi" w:hAnsiTheme="minorHAnsi"/>
                  <w:b/>
                  <w:sz w:val="20"/>
                  <w:szCs w:val="18"/>
                </w:rPr>
                <w:delText>C</w:delText>
              </w:r>
            </w:del>
            <w:r w:rsidR="008A4463" w:rsidRPr="00926866">
              <w:rPr>
                <w:rFonts w:asciiTheme="minorHAnsi" w:hAnsiTheme="minorHAnsi"/>
                <w:b/>
                <w:sz w:val="20"/>
                <w:szCs w:val="18"/>
              </w:rPr>
              <w:t>. Compliance Statement</w:t>
            </w:r>
          </w:p>
        </w:tc>
      </w:tr>
      <w:tr w:rsidR="008A4463" w:rsidRPr="00305DBA" w14:paraId="46D5A692" w14:textId="77777777" w:rsidTr="008A4463">
        <w:trPr>
          <w:trHeight w:val="158"/>
        </w:trPr>
        <w:tc>
          <w:tcPr>
            <w:tcW w:w="10998" w:type="dxa"/>
            <w:tcBorders>
              <w:top w:val="single" w:sz="4" w:space="0" w:color="000000"/>
              <w:left w:val="single" w:sz="4" w:space="0" w:color="000000"/>
              <w:bottom w:val="single" w:sz="4" w:space="0" w:color="000000"/>
              <w:right w:val="single" w:sz="4" w:space="0" w:color="000000"/>
            </w:tcBorders>
            <w:vAlign w:val="center"/>
          </w:tcPr>
          <w:p w14:paraId="46D5A691" w14:textId="0A6E8C7B" w:rsidR="008A4463" w:rsidRPr="0060558D" w:rsidRDefault="00487F56" w:rsidP="00447FE3">
            <w:pPr>
              <w:spacing w:after="0" w:line="240" w:lineRule="auto"/>
              <w:rPr>
                <w:rFonts w:asciiTheme="minorHAnsi" w:hAnsiTheme="minorHAnsi"/>
                <w:sz w:val="18"/>
                <w:szCs w:val="18"/>
              </w:rPr>
            </w:pPr>
            <w:r>
              <w:rPr>
                <w:rFonts w:asciiTheme="minorHAnsi" w:hAnsiTheme="minorHAnsi"/>
                <w:sz w:val="18"/>
                <w:szCs w:val="18"/>
              </w:rPr>
              <w:t>&lt;&lt;calculated field: if</w:t>
            </w:r>
            <w:r w:rsidR="0020430C">
              <w:rPr>
                <w:rFonts w:asciiTheme="minorHAnsi" w:hAnsiTheme="minorHAnsi"/>
                <w:sz w:val="18"/>
                <w:szCs w:val="18"/>
              </w:rPr>
              <w:t xml:space="preserve"> </w:t>
            </w:r>
            <w:r w:rsidR="00B63DCB" w:rsidRPr="004541A0">
              <w:rPr>
                <w:rFonts w:asciiTheme="minorHAnsi" w:hAnsiTheme="minorHAnsi"/>
                <w:i/>
                <w:sz w:val="18"/>
                <w:szCs w:val="18"/>
              </w:rPr>
              <w:t>WHFsAllModelsTotalRatedAirFlow</w:t>
            </w:r>
            <w:r w:rsidR="00B63DCB">
              <w:rPr>
                <w:rFonts w:asciiTheme="minorHAnsi" w:hAnsiTheme="minorHAnsi"/>
                <w:sz w:val="18"/>
                <w:szCs w:val="18"/>
              </w:rPr>
              <w:t xml:space="preserve"> (</w:t>
            </w:r>
            <w:r w:rsidR="0020430C">
              <w:rPr>
                <w:rFonts w:asciiTheme="minorHAnsi" w:hAnsiTheme="minorHAnsi"/>
                <w:sz w:val="18"/>
                <w:szCs w:val="18"/>
              </w:rPr>
              <w:t>B01</w:t>
            </w:r>
            <w:r w:rsidR="00B63DCB">
              <w:rPr>
                <w:rFonts w:asciiTheme="minorHAnsi" w:hAnsiTheme="minorHAnsi"/>
                <w:sz w:val="18"/>
                <w:szCs w:val="18"/>
              </w:rPr>
              <w:t>)</w:t>
            </w:r>
            <w:r w:rsidR="0020430C">
              <w:rPr>
                <w:rFonts w:asciiTheme="minorHAnsi" w:hAnsiTheme="minorHAnsi"/>
                <w:sz w:val="18"/>
                <w:szCs w:val="18"/>
              </w:rPr>
              <w:t xml:space="preserve"> ≥ </w:t>
            </w:r>
            <w:r w:rsidR="00B63DCB" w:rsidRPr="00EB185D">
              <w:rPr>
                <w:rFonts w:asciiTheme="minorHAnsi" w:hAnsiTheme="minorHAnsi"/>
                <w:i/>
                <w:sz w:val="18"/>
                <w:szCs w:val="18"/>
              </w:rPr>
              <w:t>WHFsMinimumRequiredAirflow</w:t>
            </w:r>
            <w:r w:rsidR="00B63DCB" w:rsidRPr="00B63DCB">
              <w:rPr>
                <w:rFonts w:asciiTheme="minorHAnsi" w:hAnsiTheme="minorHAnsi"/>
                <w:sz w:val="18"/>
                <w:szCs w:val="18"/>
              </w:rPr>
              <w:t xml:space="preserve"> </w:t>
            </w:r>
            <w:r w:rsidR="00B63DCB">
              <w:rPr>
                <w:rFonts w:asciiTheme="minorHAnsi" w:hAnsiTheme="minorHAnsi"/>
                <w:sz w:val="18"/>
                <w:szCs w:val="18"/>
              </w:rPr>
              <w:t>(</w:t>
            </w:r>
            <w:r w:rsidR="0020430C">
              <w:rPr>
                <w:rFonts w:asciiTheme="minorHAnsi" w:hAnsiTheme="minorHAnsi"/>
                <w:sz w:val="18"/>
                <w:szCs w:val="18"/>
              </w:rPr>
              <w:t>B05</w:t>
            </w:r>
            <w:r w:rsidR="00B63DCB">
              <w:rPr>
                <w:rFonts w:asciiTheme="minorHAnsi" w:hAnsiTheme="minorHAnsi"/>
                <w:sz w:val="18"/>
                <w:szCs w:val="18"/>
              </w:rPr>
              <w:t>)</w:t>
            </w:r>
            <w:r w:rsidR="0020430C">
              <w:rPr>
                <w:rFonts w:asciiTheme="minorHAnsi" w:hAnsiTheme="minorHAnsi"/>
                <w:sz w:val="18"/>
                <w:szCs w:val="18"/>
              </w:rPr>
              <w:t xml:space="preserve">, and if </w:t>
            </w:r>
            <w:ins w:id="132" w:author="Markstrum, Alexis@Energy" w:date="2019-10-09T13:21:00Z">
              <w:r w:rsidR="00E46381">
                <w:rPr>
                  <w:rFonts w:asciiTheme="minorHAnsi" w:hAnsiTheme="minorHAnsi"/>
                  <w:sz w:val="18"/>
                  <w:szCs w:val="18"/>
                </w:rPr>
                <w:t xml:space="preserve">Section C applies and </w:t>
              </w:r>
            </w:ins>
            <w:r w:rsidR="00B63DCB" w:rsidRPr="00447FE3">
              <w:rPr>
                <w:rFonts w:asciiTheme="minorHAnsi" w:hAnsiTheme="minorHAnsi"/>
                <w:i/>
                <w:sz w:val="18"/>
                <w:szCs w:val="18"/>
              </w:rPr>
              <w:t>AtticVentFreeAreaInstalled</w:t>
            </w:r>
            <w:r w:rsidR="00B63DCB" w:rsidRPr="00B63DCB">
              <w:rPr>
                <w:rFonts w:asciiTheme="minorHAnsi" w:hAnsiTheme="minorHAnsi"/>
                <w:sz w:val="18"/>
                <w:szCs w:val="18"/>
              </w:rPr>
              <w:t xml:space="preserve"> </w:t>
            </w:r>
            <w:r w:rsidR="00B63DCB">
              <w:rPr>
                <w:rFonts w:asciiTheme="minorHAnsi" w:hAnsiTheme="minorHAnsi"/>
                <w:sz w:val="18"/>
                <w:szCs w:val="18"/>
              </w:rPr>
              <w:t>(</w:t>
            </w:r>
            <w:del w:id="133" w:author="Markstrum, Alexis@Energy" w:date="2019-10-09T13:12:00Z">
              <w:r w:rsidR="00447FE3" w:rsidDel="00447FE3">
                <w:rPr>
                  <w:rFonts w:asciiTheme="minorHAnsi" w:hAnsiTheme="minorHAnsi"/>
                  <w:sz w:val="18"/>
                  <w:szCs w:val="18"/>
                </w:rPr>
                <w:delText>B03</w:delText>
              </w:r>
            </w:del>
            <w:ins w:id="134" w:author="Markstrum, Alexis@Energy" w:date="2019-10-09T13:12:00Z">
              <w:r w:rsidR="00447FE3">
                <w:rPr>
                  <w:rFonts w:asciiTheme="minorHAnsi" w:hAnsiTheme="minorHAnsi"/>
                  <w:sz w:val="18"/>
                  <w:szCs w:val="18"/>
                </w:rPr>
                <w:t>C02</w:t>
              </w:r>
            </w:ins>
            <w:r w:rsidR="00B63DCB">
              <w:rPr>
                <w:rFonts w:asciiTheme="minorHAnsi" w:hAnsiTheme="minorHAnsi"/>
                <w:sz w:val="18"/>
                <w:szCs w:val="18"/>
              </w:rPr>
              <w:t>)</w:t>
            </w:r>
            <w:r w:rsidR="0020430C">
              <w:rPr>
                <w:rFonts w:asciiTheme="minorHAnsi" w:hAnsiTheme="minorHAnsi"/>
                <w:sz w:val="18"/>
                <w:szCs w:val="18"/>
              </w:rPr>
              <w:t xml:space="preserve"> ≥ </w:t>
            </w:r>
            <w:r w:rsidR="00B63DCB" w:rsidRPr="00EB185D">
              <w:rPr>
                <w:rFonts w:asciiTheme="minorHAnsi" w:hAnsiTheme="minorHAnsi"/>
                <w:i/>
                <w:sz w:val="18"/>
                <w:szCs w:val="18"/>
              </w:rPr>
              <w:t>AtticVentFreeAreaRequired</w:t>
            </w:r>
            <w:r w:rsidR="00B63DCB" w:rsidRPr="00B63DCB">
              <w:rPr>
                <w:rFonts w:asciiTheme="minorHAnsi" w:hAnsiTheme="minorHAnsi"/>
                <w:sz w:val="18"/>
                <w:szCs w:val="18"/>
              </w:rPr>
              <w:t xml:space="preserve"> </w:t>
            </w:r>
            <w:r w:rsidR="00B63DCB">
              <w:rPr>
                <w:rFonts w:asciiTheme="minorHAnsi" w:hAnsiTheme="minorHAnsi"/>
                <w:sz w:val="18"/>
                <w:szCs w:val="18"/>
              </w:rPr>
              <w:t>(</w:t>
            </w:r>
            <w:del w:id="135" w:author="Markstrum, Alexis@Energy" w:date="2019-10-09T13:11:00Z">
              <w:r w:rsidR="00447FE3" w:rsidDel="00447FE3">
                <w:rPr>
                  <w:rFonts w:asciiTheme="minorHAnsi" w:hAnsiTheme="minorHAnsi"/>
                  <w:sz w:val="18"/>
                  <w:szCs w:val="18"/>
                </w:rPr>
                <w:delText>B</w:delText>
              </w:r>
              <w:r w:rsidR="00EF63E5" w:rsidDel="00447FE3">
                <w:rPr>
                  <w:rFonts w:asciiTheme="minorHAnsi" w:hAnsiTheme="minorHAnsi"/>
                  <w:sz w:val="18"/>
                  <w:szCs w:val="18"/>
                </w:rPr>
                <w:delText>02</w:delText>
              </w:r>
            </w:del>
            <w:ins w:id="136" w:author="Markstrum, Alexis@Energy" w:date="2019-10-09T13:11:00Z">
              <w:r w:rsidR="00447FE3">
                <w:rPr>
                  <w:rFonts w:asciiTheme="minorHAnsi" w:hAnsiTheme="minorHAnsi"/>
                  <w:sz w:val="18"/>
                  <w:szCs w:val="18"/>
                </w:rPr>
                <w:t>C01</w:t>
              </w:r>
            </w:ins>
            <w:r w:rsidR="00B63DCB">
              <w:rPr>
                <w:rFonts w:asciiTheme="minorHAnsi" w:hAnsiTheme="minorHAnsi"/>
                <w:sz w:val="18"/>
                <w:szCs w:val="18"/>
              </w:rPr>
              <w:t>)</w:t>
            </w:r>
            <w:r w:rsidR="0020430C">
              <w:rPr>
                <w:rFonts w:asciiTheme="minorHAnsi" w:hAnsiTheme="minorHAnsi"/>
                <w:sz w:val="18"/>
                <w:szCs w:val="18"/>
              </w:rPr>
              <w:t xml:space="preserve">, then display result: </w:t>
            </w:r>
            <w:r w:rsidR="007E2299">
              <w:rPr>
                <w:rFonts w:asciiTheme="minorHAnsi" w:hAnsiTheme="minorHAnsi"/>
                <w:sz w:val="18"/>
                <w:szCs w:val="18"/>
              </w:rPr>
              <w:t xml:space="preserve">pass - </w:t>
            </w:r>
            <w:r w:rsidR="0020430C">
              <w:rPr>
                <w:rFonts w:asciiTheme="minorHAnsi" w:hAnsiTheme="minorHAnsi"/>
                <w:sz w:val="18"/>
                <w:szCs w:val="18"/>
              </w:rPr>
              <w:t xml:space="preserve">dwelling complies with the prescriptive WHF requirement; else display result: </w:t>
            </w:r>
            <w:r w:rsidR="007E2299">
              <w:rPr>
                <w:rFonts w:asciiTheme="minorHAnsi" w:hAnsiTheme="minorHAnsi"/>
                <w:sz w:val="18"/>
                <w:szCs w:val="18"/>
              </w:rPr>
              <w:t xml:space="preserve">fail - </w:t>
            </w:r>
            <w:r w:rsidR="0020430C">
              <w:rPr>
                <w:rFonts w:asciiTheme="minorHAnsi" w:hAnsiTheme="minorHAnsi"/>
                <w:sz w:val="18"/>
                <w:szCs w:val="18"/>
              </w:rPr>
              <w:t>dwelling does not comply with the prescriptive WHF requirement&gt;&gt;</w:t>
            </w:r>
          </w:p>
        </w:tc>
      </w:tr>
    </w:tbl>
    <w:p w14:paraId="46D5A693" w14:textId="21B574BA" w:rsidR="008A4463" w:rsidRDefault="008A4463" w:rsidP="008A4463">
      <w:pPr>
        <w:spacing w:after="0" w:line="240" w:lineRule="auto"/>
        <w:rPr>
          <w:rFonts w:asciiTheme="minorHAnsi" w:hAnsiTheme="minorHAnsi"/>
          <w:sz w:val="20"/>
          <w:szCs w:val="20"/>
        </w:rPr>
      </w:pPr>
    </w:p>
    <w:tbl>
      <w:tblPr>
        <w:tblW w:w="109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90"/>
        <w:gridCol w:w="10408"/>
      </w:tblGrid>
      <w:tr w:rsidR="009A68BB" w:rsidRPr="00E94E5A" w14:paraId="46976DBC" w14:textId="77777777" w:rsidTr="00685AC7">
        <w:trPr>
          <w:trHeight w:val="158"/>
        </w:trPr>
        <w:tc>
          <w:tcPr>
            <w:tcW w:w="10998" w:type="dxa"/>
            <w:gridSpan w:val="2"/>
            <w:tcBorders>
              <w:top w:val="single" w:sz="4" w:space="0" w:color="000000"/>
              <w:left w:val="single" w:sz="4" w:space="0" w:color="000000"/>
              <w:bottom w:val="single" w:sz="4" w:space="0" w:color="000000"/>
              <w:right w:val="single" w:sz="4" w:space="0" w:color="000000"/>
            </w:tcBorders>
            <w:vAlign w:val="center"/>
          </w:tcPr>
          <w:p w14:paraId="7A771CC3" w14:textId="32503E46" w:rsidR="009A68BB" w:rsidRPr="00E94E5A" w:rsidRDefault="009A68BB" w:rsidP="00685AC7">
            <w:pPr>
              <w:spacing w:after="0"/>
              <w:rPr>
                <w:rFonts w:asciiTheme="minorHAnsi" w:hAnsiTheme="minorHAnsi"/>
                <w:b/>
                <w:sz w:val="18"/>
                <w:szCs w:val="18"/>
              </w:rPr>
            </w:pPr>
            <w:del w:id="137" w:author="Markstrum, Alexis@Energy" w:date="2019-10-09T13:02:00Z">
              <w:r w:rsidRPr="00FF77DD" w:rsidDel="003744C7">
                <w:rPr>
                  <w:rFonts w:asciiTheme="minorHAnsi" w:hAnsiTheme="minorHAnsi"/>
                  <w:b/>
                  <w:sz w:val="20"/>
                  <w:szCs w:val="18"/>
                </w:rPr>
                <w:delText>D</w:delText>
              </w:r>
            </w:del>
            <w:ins w:id="138" w:author="Markstrum, Alexis@Energy" w:date="2019-10-09T13:02:00Z">
              <w:r w:rsidR="003744C7">
                <w:rPr>
                  <w:rFonts w:asciiTheme="minorHAnsi" w:hAnsiTheme="minorHAnsi"/>
                  <w:b/>
                  <w:sz w:val="20"/>
                  <w:szCs w:val="18"/>
                </w:rPr>
                <w:t>E</w:t>
              </w:r>
            </w:ins>
            <w:r w:rsidRPr="00FF77DD">
              <w:rPr>
                <w:rFonts w:asciiTheme="minorHAnsi" w:hAnsiTheme="minorHAnsi"/>
                <w:b/>
                <w:sz w:val="20"/>
                <w:szCs w:val="18"/>
              </w:rPr>
              <w:t>. Additional Requirements</w:t>
            </w:r>
          </w:p>
        </w:tc>
      </w:tr>
      <w:tr w:rsidR="009A68BB" w:rsidRPr="00C73FEB" w14:paraId="36FE8E3A" w14:textId="77777777" w:rsidTr="00685AC7">
        <w:trPr>
          <w:trHeight w:val="158"/>
        </w:trPr>
        <w:tc>
          <w:tcPr>
            <w:tcW w:w="590" w:type="dxa"/>
            <w:vAlign w:val="center"/>
          </w:tcPr>
          <w:p w14:paraId="3A5999BE" w14:textId="77777777" w:rsidR="009A68BB" w:rsidRPr="009577D0" w:rsidRDefault="009A68BB" w:rsidP="00685AC7">
            <w:pPr>
              <w:spacing w:after="0" w:line="240" w:lineRule="auto"/>
              <w:jc w:val="center"/>
              <w:rPr>
                <w:rFonts w:asciiTheme="minorHAnsi" w:hAnsiTheme="minorHAnsi"/>
                <w:sz w:val="18"/>
                <w:szCs w:val="18"/>
              </w:rPr>
            </w:pPr>
            <w:r>
              <w:rPr>
                <w:rFonts w:asciiTheme="minorHAnsi" w:hAnsiTheme="minorHAnsi"/>
                <w:sz w:val="18"/>
                <w:szCs w:val="18"/>
              </w:rPr>
              <w:t>01</w:t>
            </w:r>
          </w:p>
        </w:tc>
        <w:tc>
          <w:tcPr>
            <w:tcW w:w="10408" w:type="dxa"/>
            <w:vAlign w:val="center"/>
          </w:tcPr>
          <w:p w14:paraId="1A6BDCB3" w14:textId="77777777" w:rsidR="009A68BB" w:rsidRPr="00C73FEB" w:rsidRDefault="009A68BB" w:rsidP="00685AC7">
            <w:pPr>
              <w:spacing w:after="0" w:line="240" w:lineRule="auto"/>
              <w:rPr>
                <w:rFonts w:asciiTheme="minorHAnsi" w:hAnsiTheme="minorHAnsi"/>
                <w:sz w:val="18"/>
                <w:szCs w:val="18"/>
              </w:rPr>
            </w:pPr>
            <w:r w:rsidRPr="00C73FEB">
              <w:rPr>
                <w:rFonts w:asciiTheme="minorHAnsi" w:hAnsiTheme="minorHAnsi"/>
                <w:sz w:val="18"/>
                <w:szCs w:val="18"/>
              </w:rPr>
              <w:t xml:space="preserve">The installed fan </w:t>
            </w:r>
            <w:r>
              <w:rPr>
                <w:rFonts w:asciiTheme="minorHAnsi" w:hAnsiTheme="minorHAnsi"/>
                <w:sz w:val="18"/>
                <w:szCs w:val="18"/>
              </w:rPr>
              <w:t>shall be</w:t>
            </w:r>
            <w:r w:rsidRPr="00C73FEB">
              <w:rPr>
                <w:rFonts w:asciiTheme="minorHAnsi" w:hAnsiTheme="minorHAnsi"/>
                <w:sz w:val="18"/>
                <w:szCs w:val="18"/>
              </w:rPr>
              <w:t xml:space="preserve"> listed on the </w:t>
            </w:r>
            <w:r w:rsidRPr="00C31FEF">
              <w:rPr>
                <w:rFonts w:asciiTheme="minorHAnsi" w:hAnsiTheme="minorHAnsi"/>
                <w:sz w:val="18"/>
                <w:szCs w:val="18"/>
              </w:rPr>
              <w:t>CEC</w:t>
            </w:r>
            <w:r>
              <w:rPr>
                <w:rFonts w:asciiTheme="minorHAnsi" w:hAnsiTheme="minorHAnsi"/>
                <w:sz w:val="18"/>
                <w:szCs w:val="18"/>
              </w:rPr>
              <w:t xml:space="preserve">’s </w:t>
            </w:r>
            <w:r>
              <w:rPr>
                <w:rFonts w:asciiTheme="minorHAnsi" w:hAnsiTheme="minorHAnsi"/>
                <w:sz w:val="18"/>
              </w:rPr>
              <w:t>Modernized Appliance Efficiency Database</w:t>
            </w:r>
            <w:r w:rsidRPr="00C73FEB">
              <w:rPr>
                <w:rFonts w:asciiTheme="minorHAnsi" w:hAnsiTheme="minorHAnsi"/>
                <w:sz w:val="18"/>
                <w:szCs w:val="18"/>
              </w:rPr>
              <w:t xml:space="preserve"> as an approved model.</w:t>
            </w:r>
          </w:p>
        </w:tc>
      </w:tr>
      <w:tr w:rsidR="009A68BB" w:rsidRPr="00F85ED7" w14:paraId="63392B24" w14:textId="77777777" w:rsidTr="00685AC7">
        <w:trPr>
          <w:trHeight w:val="158"/>
        </w:trPr>
        <w:tc>
          <w:tcPr>
            <w:tcW w:w="590" w:type="dxa"/>
            <w:vAlign w:val="center"/>
          </w:tcPr>
          <w:p w14:paraId="5EA320AF" w14:textId="77777777" w:rsidR="009A68BB" w:rsidRPr="009577D0" w:rsidRDefault="009A68BB" w:rsidP="00685AC7">
            <w:pPr>
              <w:spacing w:after="0" w:line="240" w:lineRule="auto"/>
              <w:jc w:val="center"/>
              <w:rPr>
                <w:rFonts w:asciiTheme="minorHAnsi" w:hAnsiTheme="minorHAnsi"/>
                <w:sz w:val="18"/>
                <w:szCs w:val="18"/>
              </w:rPr>
            </w:pPr>
            <w:r>
              <w:rPr>
                <w:rFonts w:asciiTheme="minorHAnsi" w:hAnsiTheme="minorHAnsi"/>
                <w:sz w:val="18"/>
                <w:szCs w:val="18"/>
              </w:rPr>
              <w:t>02</w:t>
            </w:r>
          </w:p>
        </w:tc>
        <w:tc>
          <w:tcPr>
            <w:tcW w:w="10408" w:type="dxa"/>
            <w:vAlign w:val="center"/>
          </w:tcPr>
          <w:p w14:paraId="3329BCB5" w14:textId="77777777" w:rsidR="009A68BB" w:rsidRPr="00F85ED7" w:rsidRDefault="009A68BB" w:rsidP="00685AC7">
            <w:pPr>
              <w:spacing w:after="0" w:line="240" w:lineRule="auto"/>
              <w:rPr>
                <w:rFonts w:asciiTheme="minorHAnsi" w:hAnsiTheme="minorHAnsi"/>
                <w:sz w:val="18"/>
                <w:szCs w:val="18"/>
              </w:rPr>
            </w:pPr>
            <w:r w:rsidRPr="00F85ED7">
              <w:rPr>
                <w:rFonts w:asciiTheme="minorHAnsi" w:hAnsiTheme="minorHAnsi"/>
                <w:sz w:val="18"/>
                <w:szCs w:val="18"/>
              </w:rPr>
              <w:t>The homeowner shall be provided with user instructions documentation that describe</w:t>
            </w:r>
            <w:r>
              <w:rPr>
                <w:rFonts w:asciiTheme="minorHAnsi" w:hAnsiTheme="minorHAnsi"/>
                <w:sz w:val="18"/>
                <w:szCs w:val="18"/>
              </w:rPr>
              <w:t>s</w:t>
            </w:r>
            <w:r w:rsidRPr="00F85ED7">
              <w:rPr>
                <w:rFonts w:asciiTheme="minorHAnsi" w:hAnsiTheme="minorHAnsi"/>
                <w:sz w:val="18"/>
                <w:szCs w:val="18"/>
              </w:rPr>
              <w:t xml:space="preserve"> the proper use of the whole house fan necessary</w:t>
            </w:r>
            <w:r w:rsidRPr="00F85ED7">
              <w:rPr>
                <w:rFonts w:asciiTheme="minorHAnsi" w:eastAsia="Times New Roman" w:hAnsiTheme="minorHAnsi" w:cs="Arial"/>
                <w:bCs/>
                <w:sz w:val="18"/>
                <w:szCs w:val="18"/>
              </w:rPr>
              <w:t xml:space="preserve"> to obtain the full energy savings benefit</w:t>
            </w:r>
            <w:r w:rsidRPr="00F85ED7">
              <w:rPr>
                <w:rFonts w:asciiTheme="minorHAnsi" w:hAnsiTheme="minorHAnsi"/>
                <w:sz w:val="18"/>
                <w:szCs w:val="18"/>
              </w:rPr>
              <w:t>.</w:t>
            </w:r>
          </w:p>
        </w:tc>
      </w:tr>
      <w:tr w:rsidR="009A68BB" w:rsidRPr="00C73FEB" w14:paraId="5B7D65D0" w14:textId="77777777" w:rsidTr="00685AC7">
        <w:trPr>
          <w:trHeight w:val="158"/>
        </w:trPr>
        <w:tc>
          <w:tcPr>
            <w:tcW w:w="10998" w:type="dxa"/>
            <w:gridSpan w:val="2"/>
            <w:vAlign w:val="center"/>
          </w:tcPr>
          <w:p w14:paraId="2338F78B" w14:textId="77777777" w:rsidR="009A68BB" w:rsidRPr="00C73FEB" w:rsidRDefault="009A68BB" w:rsidP="00685AC7">
            <w:pPr>
              <w:spacing w:after="0" w:line="240" w:lineRule="auto"/>
              <w:rPr>
                <w:rFonts w:asciiTheme="minorHAnsi" w:hAnsiTheme="minorHAnsi"/>
                <w:sz w:val="18"/>
                <w:szCs w:val="18"/>
              </w:rPr>
            </w:pPr>
            <w:r w:rsidRPr="00711DF8">
              <w:rPr>
                <w:b/>
                <w:sz w:val="18"/>
                <w:szCs w:val="18"/>
              </w:rPr>
              <w:t>The responsible person’s signature on this compliance document affirms that all applicable requirements in this table have been met.</w:t>
            </w:r>
          </w:p>
        </w:tc>
      </w:tr>
    </w:tbl>
    <w:p w14:paraId="494BD04C" w14:textId="11113433" w:rsidR="009A68BB" w:rsidRDefault="009A68BB" w:rsidP="008A4463">
      <w:pPr>
        <w:spacing w:after="0" w:line="240" w:lineRule="auto"/>
        <w:rPr>
          <w:ins w:id="139" w:author="Markstrum, Alexis@Energy" w:date="2019-10-09T13:13:00Z"/>
          <w:rFonts w:asciiTheme="minorHAnsi" w:hAnsiTheme="minorHAnsi"/>
          <w:sz w:val="20"/>
          <w:szCs w:val="20"/>
        </w:rPr>
      </w:pPr>
    </w:p>
    <w:p w14:paraId="5C0C3136" w14:textId="77777777" w:rsidR="00447FE3" w:rsidRPr="00FF77DD" w:rsidRDefault="00447FE3" w:rsidP="008A4463">
      <w:pPr>
        <w:spacing w:after="0" w:line="240" w:lineRule="auto"/>
        <w:rPr>
          <w:rFonts w:asciiTheme="minorHAnsi" w:hAnsiTheme="minorHAnsi"/>
          <w:sz w:val="20"/>
          <w:szCs w:val="20"/>
        </w:rPr>
      </w:pPr>
    </w:p>
    <w:sectPr w:rsidR="00447FE3" w:rsidRPr="00FF77DD" w:rsidSect="009E0BD3">
      <w:headerReference w:type="even" r:id="rId19"/>
      <w:headerReference w:type="default" r:id="rId20"/>
      <w:footerReference w:type="default" r:id="rId21"/>
      <w:headerReference w:type="first" r:id="rId22"/>
      <w:footerReference w:type="first" r:id="rId23"/>
      <w:pgSz w:w="12240" w:h="15840" w:code="1"/>
      <w:pgMar w:top="720" w:right="720" w:bottom="720" w:left="720" w:header="432"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CCF07D1" w14:textId="77777777" w:rsidR="0066251B" w:rsidRDefault="0066251B" w:rsidP="00C25A5C">
      <w:pPr>
        <w:spacing w:after="0" w:line="240" w:lineRule="auto"/>
      </w:pPr>
      <w:r>
        <w:separator/>
      </w:r>
    </w:p>
  </w:endnote>
  <w:endnote w:type="continuationSeparator" w:id="0">
    <w:p w14:paraId="0982F81E" w14:textId="77777777" w:rsidR="0066251B" w:rsidRDefault="0066251B" w:rsidP="00C25A5C">
      <w:pPr>
        <w:spacing w:after="0" w:line="240" w:lineRule="auto"/>
      </w:pPr>
      <w:r>
        <w:continuationSeparator/>
      </w:r>
    </w:p>
  </w:endnote>
  <w:endnote w:type="continuationNotice" w:id="1">
    <w:p w14:paraId="3139D973" w14:textId="77777777" w:rsidR="0066251B" w:rsidRDefault="0066251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D5A6DD" w14:textId="77777777" w:rsidR="0066251B" w:rsidRPr="007304C6" w:rsidRDefault="0066251B" w:rsidP="003C0502">
    <w:pPr>
      <w:pStyle w:val="Footer"/>
      <w:pBdr>
        <w:top w:val="single" w:sz="4" w:space="1" w:color="auto"/>
      </w:pBdr>
      <w:spacing w:after="0"/>
      <w:rPr>
        <w:sz w:val="18"/>
        <w:szCs w:val="18"/>
      </w:rPr>
    </w:pPr>
    <w:r w:rsidRPr="007304C6">
      <w:rPr>
        <w:sz w:val="18"/>
        <w:szCs w:val="18"/>
      </w:rPr>
      <w:t xml:space="preserve">Registration Number:                                                                        Registration Date/Time:                                                               HERS Provider:                       </w:t>
    </w:r>
  </w:p>
  <w:p w14:paraId="46D5A6DE" w14:textId="3539821A" w:rsidR="0066251B" w:rsidRPr="007304C6" w:rsidRDefault="0066251B" w:rsidP="007304C6">
    <w:pPr>
      <w:pStyle w:val="Footer"/>
      <w:pBdr>
        <w:top w:val="single" w:sz="4" w:space="1" w:color="auto"/>
      </w:pBdr>
      <w:tabs>
        <w:tab w:val="clear" w:pos="9360"/>
        <w:tab w:val="right" w:pos="10800"/>
      </w:tabs>
      <w:spacing w:after="0"/>
      <w:rPr>
        <w:sz w:val="18"/>
        <w:szCs w:val="18"/>
      </w:rPr>
    </w:pPr>
    <w:r w:rsidRPr="007304C6">
      <w:rPr>
        <w:sz w:val="18"/>
        <w:szCs w:val="18"/>
      </w:rPr>
      <w:t>CA Building Energy Efficiency Standards - 201</w:t>
    </w:r>
    <w:r>
      <w:rPr>
        <w:sz w:val="18"/>
        <w:szCs w:val="18"/>
      </w:rPr>
      <w:t>9</w:t>
    </w:r>
    <w:r w:rsidRPr="007304C6">
      <w:rPr>
        <w:sz w:val="18"/>
        <w:szCs w:val="18"/>
      </w:rPr>
      <w:t xml:space="preserve"> Resi</w:t>
    </w:r>
    <w:r>
      <w:rPr>
        <w:sz w:val="18"/>
        <w:szCs w:val="18"/>
      </w:rPr>
      <w:t>dential Compliance</w:t>
    </w:r>
    <w:r>
      <w:rPr>
        <w:sz w:val="18"/>
        <w:szCs w:val="18"/>
      </w:rPr>
      <w:tab/>
      <w:t>January 20</w:t>
    </w:r>
    <w:r w:rsidR="00282D7F">
      <w:rPr>
        <w:sz w:val="18"/>
        <w:szCs w:val="18"/>
      </w:rPr>
      <w:t>20</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D5A6EA" w14:textId="77777777" w:rsidR="0066251B" w:rsidRPr="009577D0" w:rsidRDefault="0066251B" w:rsidP="009577D0">
    <w:pPr>
      <w:pStyle w:val="Footer"/>
      <w:pBdr>
        <w:top w:val="single" w:sz="4" w:space="1" w:color="auto"/>
      </w:pBdr>
      <w:spacing w:after="0"/>
      <w:rPr>
        <w:i/>
        <w:sz w:val="18"/>
        <w:szCs w:val="18"/>
      </w:rPr>
    </w:pPr>
    <w:r w:rsidRPr="009577D0">
      <w:rPr>
        <w:i/>
        <w:sz w:val="18"/>
        <w:szCs w:val="18"/>
      </w:rPr>
      <w:t xml:space="preserve">Registration Number:                                                           Registration Date/Time:                                           HERS Provider:                       </w:t>
    </w:r>
  </w:p>
  <w:p w14:paraId="46D5A6EB" w14:textId="77777777" w:rsidR="0066251B" w:rsidRPr="009577D0" w:rsidRDefault="0066251B" w:rsidP="009577D0">
    <w:pPr>
      <w:pStyle w:val="Footer"/>
      <w:pBdr>
        <w:top w:val="single" w:sz="4" w:space="1" w:color="auto"/>
      </w:pBdr>
      <w:tabs>
        <w:tab w:val="clear" w:pos="9360"/>
        <w:tab w:val="right" w:pos="10800"/>
      </w:tabs>
      <w:spacing w:after="0"/>
      <w:rPr>
        <w:i/>
        <w:sz w:val="18"/>
        <w:szCs w:val="18"/>
      </w:rPr>
    </w:pPr>
    <w:r w:rsidRPr="009577D0">
      <w:rPr>
        <w:i/>
        <w:sz w:val="18"/>
        <w:szCs w:val="18"/>
      </w:rPr>
      <w:t>CA Building Energy Efficiency Standards - 2013 Resi</w:t>
    </w:r>
    <w:r>
      <w:rPr>
        <w:i/>
        <w:sz w:val="18"/>
        <w:szCs w:val="18"/>
      </w:rPr>
      <w:t>dential Compliance</w:t>
    </w:r>
    <w:r>
      <w:rPr>
        <w:i/>
        <w:sz w:val="18"/>
        <w:szCs w:val="18"/>
      </w:rPr>
      <w:tab/>
      <w:t>January 2014</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D5A6F5" w14:textId="7A40FC21" w:rsidR="0066251B" w:rsidRPr="00685AC7" w:rsidRDefault="0066251B">
    <w:pPr>
      <w:pStyle w:val="Footer"/>
      <w:pBdr>
        <w:top w:val="single" w:sz="4" w:space="1" w:color="auto"/>
      </w:pBdr>
      <w:tabs>
        <w:tab w:val="clear" w:pos="9360"/>
        <w:tab w:val="right" w:pos="10800"/>
      </w:tabs>
      <w:spacing w:after="0"/>
      <w:jc w:val="both"/>
      <w:rPr>
        <w:rFonts w:asciiTheme="minorHAnsi" w:hAnsiTheme="minorHAnsi"/>
        <w:sz w:val="20"/>
      </w:rPr>
    </w:pPr>
    <w:r w:rsidRPr="00685AC7">
      <w:rPr>
        <w:rFonts w:asciiTheme="minorHAnsi" w:hAnsiTheme="minorHAnsi"/>
        <w:sz w:val="20"/>
      </w:rPr>
      <w:t>CA Building Energy Efficiency Standards - 2019 Residential Compliance</w:t>
    </w:r>
    <w:r w:rsidRPr="00685AC7">
      <w:rPr>
        <w:rFonts w:asciiTheme="minorHAnsi" w:hAnsiTheme="minorHAnsi"/>
        <w:sz w:val="20"/>
      </w:rPr>
      <w:tab/>
    </w:r>
    <w:r w:rsidRPr="0083314B">
      <w:rPr>
        <w:rFonts w:asciiTheme="minorHAnsi" w:hAnsiTheme="minorHAnsi"/>
        <w:sz w:val="20"/>
      </w:rPr>
      <w:t>January</w:t>
    </w:r>
    <w:r w:rsidRPr="00685AC7">
      <w:rPr>
        <w:rFonts w:asciiTheme="minorHAnsi" w:hAnsiTheme="minorHAnsi"/>
        <w:sz w:val="20"/>
      </w:rPr>
      <w:t xml:space="preserve"> 20</w:t>
    </w:r>
    <w:r w:rsidR="00282D7F">
      <w:rPr>
        <w:rFonts w:asciiTheme="minorHAnsi" w:hAnsiTheme="minorHAnsi"/>
        <w:sz w:val="20"/>
      </w:rPr>
      <w:t>20</w:t>
    </w: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D5A6FE" w14:textId="08381E3A" w:rsidR="0066251B" w:rsidRPr="008C6E49" w:rsidRDefault="0066251B" w:rsidP="00EB185D">
    <w:pPr>
      <w:pStyle w:val="Footer"/>
      <w:pBdr>
        <w:top w:val="single" w:sz="4" w:space="1" w:color="auto"/>
      </w:pBdr>
      <w:tabs>
        <w:tab w:val="clear" w:pos="9360"/>
        <w:tab w:val="right" w:pos="10800"/>
      </w:tabs>
      <w:spacing w:after="0"/>
      <w:jc w:val="both"/>
      <w:rPr>
        <w:sz w:val="18"/>
        <w:szCs w:val="18"/>
      </w:rPr>
    </w:pPr>
    <w:r w:rsidRPr="008C6E49">
      <w:rPr>
        <w:sz w:val="18"/>
        <w:szCs w:val="18"/>
      </w:rPr>
      <w:t>CA Building Energy Efficiency Standards - 201</w:t>
    </w:r>
    <w:r>
      <w:rPr>
        <w:sz w:val="18"/>
        <w:szCs w:val="18"/>
      </w:rPr>
      <w:t>9</w:t>
    </w:r>
    <w:r w:rsidRPr="008C6E49">
      <w:rPr>
        <w:sz w:val="18"/>
        <w:szCs w:val="18"/>
      </w:rPr>
      <w:t xml:space="preserve"> Residential Compliance</w:t>
    </w:r>
    <w:r w:rsidRPr="008C6E49">
      <w:rPr>
        <w:sz w:val="18"/>
        <w:szCs w:val="18"/>
      </w:rPr>
      <w:tab/>
    </w:r>
    <w:r>
      <w:rPr>
        <w:sz w:val="18"/>
        <w:szCs w:val="18"/>
      </w:rPr>
      <w:t>January 2020</w:t>
    </w: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D5A706" w14:textId="2A157247" w:rsidR="0066251B" w:rsidRPr="00685AC7" w:rsidRDefault="0066251B" w:rsidP="00644136">
    <w:pPr>
      <w:pStyle w:val="Footer"/>
      <w:pBdr>
        <w:top w:val="single" w:sz="4" w:space="1" w:color="auto"/>
      </w:pBdr>
      <w:tabs>
        <w:tab w:val="clear" w:pos="9360"/>
        <w:tab w:val="right" w:pos="10800"/>
      </w:tabs>
      <w:spacing w:after="0"/>
      <w:rPr>
        <w:rFonts w:asciiTheme="minorHAnsi" w:hAnsiTheme="minorHAnsi"/>
        <w:sz w:val="20"/>
      </w:rPr>
    </w:pPr>
    <w:r w:rsidRPr="00685AC7">
      <w:rPr>
        <w:rFonts w:asciiTheme="minorHAnsi" w:hAnsiTheme="minorHAnsi"/>
        <w:sz w:val="20"/>
      </w:rPr>
      <w:t>CA Building Energy Efficiency Standards - 2019 Residential Compliance</w:t>
    </w:r>
    <w:r w:rsidRPr="00685AC7">
      <w:rPr>
        <w:rFonts w:asciiTheme="minorHAnsi" w:hAnsiTheme="minorHAnsi"/>
        <w:sz w:val="20"/>
      </w:rPr>
      <w:tab/>
    </w:r>
    <w:r w:rsidRPr="0083314B">
      <w:rPr>
        <w:rFonts w:asciiTheme="minorHAnsi" w:hAnsiTheme="minorHAnsi"/>
        <w:sz w:val="20"/>
      </w:rPr>
      <w:t>January</w:t>
    </w:r>
    <w:r w:rsidRPr="00685AC7">
      <w:rPr>
        <w:rFonts w:asciiTheme="minorHAnsi" w:hAnsiTheme="minorHAnsi"/>
        <w:sz w:val="20"/>
      </w:rPr>
      <w:t xml:space="preserve"> 20</w:t>
    </w:r>
    <w:r w:rsidR="00282D7F">
      <w:rPr>
        <w:rFonts w:asciiTheme="minorHAnsi" w:hAnsiTheme="minorHAnsi"/>
        <w:sz w:val="20"/>
      </w:rPr>
      <w:t>20</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EC70EF3" w14:textId="77777777" w:rsidR="0066251B" w:rsidRDefault="0066251B" w:rsidP="00C25A5C">
      <w:pPr>
        <w:spacing w:after="0" w:line="240" w:lineRule="auto"/>
      </w:pPr>
      <w:r>
        <w:separator/>
      </w:r>
    </w:p>
  </w:footnote>
  <w:footnote w:type="continuationSeparator" w:id="0">
    <w:p w14:paraId="6DAC22B2" w14:textId="77777777" w:rsidR="0066251B" w:rsidRDefault="0066251B" w:rsidP="00C25A5C">
      <w:pPr>
        <w:spacing w:after="0" w:line="240" w:lineRule="auto"/>
      </w:pPr>
      <w:r>
        <w:continuationSeparator/>
      </w:r>
    </w:p>
  </w:footnote>
  <w:footnote w:type="continuationNotice" w:id="1">
    <w:p w14:paraId="6BED1DFB" w14:textId="77777777" w:rsidR="0066251B" w:rsidRDefault="0066251B">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D5A6C9" w14:textId="77777777" w:rsidR="0066251B" w:rsidRDefault="00A32C27">
    <w:pPr>
      <w:pStyle w:val="Header"/>
    </w:pPr>
    <w:r>
      <w:rPr>
        <w:noProof/>
      </w:rPr>
      <w:pict w14:anchorId="46D5A70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945235" o:spid="_x0000_s18434" type="#_x0000_t75" style="position:absolute;margin-left:0;margin-top:0;width:10in;height:540pt;z-index:-251658239;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D5A6CA" w14:textId="77777777" w:rsidR="0066251B" w:rsidRPr="004703E2" w:rsidRDefault="0066251B" w:rsidP="004703E2">
    <w:pPr>
      <w:suppressAutoHyphens/>
      <w:spacing w:after="0" w:line="240" w:lineRule="auto"/>
      <w:ind w:left="-90"/>
      <w:rPr>
        <w:rFonts w:ascii="Arial" w:eastAsia="Times New Roman" w:hAnsi="Arial" w:cs="Arial"/>
        <w:sz w:val="14"/>
        <w:szCs w:val="14"/>
      </w:rPr>
    </w:pPr>
    <w:r w:rsidRPr="004703E2">
      <w:rPr>
        <w:rFonts w:ascii="Arial" w:eastAsia="Times New Roman" w:hAnsi="Arial" w:cs="Arial"/>
        <w:noProof/>
        <w:sz w:val="14"/>
        <w:szCs w:val="14"/>
      </w:rPr>
      <w:drawing>
        <wp:anchor distT="0" distB="0" distL="114300" distR="114300" simplePos="0" relativeHeight="251659776" behindDoc="0" locked="0" layoutInCell="1" allowOverlap="1" wp14:anchorId="46D5A708" wp14:editId="46D5A709">
          <wp:simplePos x="0" y="0"/>
          <wp:positionH relativeFrom="margin">
            <wp:posOffset>6616065</wp:posOffset>
          </wp:positionH>
          <wp:positionV relativeFrom="margin">
            <wp:posOffset>-1228725</wp:posOffset>
          </wp:positionV>
          <wp:extent cx="316865" cy="278130"/>
          <wp:effectExtent l="0" t="0" r="6985" b="7620"/>
          <wp:wrapSquare wrapText="bothSides"/>
          <wp:docPr id="1"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EC_Seal-75x72"/>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316865" cy="278130"/>
                  </a:xfrm>
                  <a:prstGeom prst="rect">
                    <a:avLst/>
                  </a:prstGeom>
                  <a:noFill/>
                </pic:spPr>
              </pic:pic>
            </a:graphicData>
          </a:graphic>
          <wp14:sizeRelV relativeFrom="margin">
            <wp14:pctHeight>0</wp14:pctHeight>
          </wp14:sizeRelV>
        </wp:anchor>
      </w:drawing>
    </w:r>
    <w:r w:rsidR="00A32C27">
      <w:rPr>
        <w:rFonts w:ascii="Arial" w:eastAsia="Times New Roman" w:hAnsi="Arial" w:cs="Arial"/>
        <w:noProof/>
        <w:sz w:val="14"/>
        <w:szCs w:val="14"/>
      </w:rPr>
      <w:pict w14:anchorId="46D5A70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945236" o:spid="_x0000_s18435" type="#_x0000_t75" style="position:absolute;left:0;text-align:left;margin-left:0;margin-top:0;width:10in;height:540pt;z-index:-251658238;mso-position-horizontal:center;mso-position-horizontal-relative:margin;mso-position-vertical:center;mso-position-vertical-relative:margin" o:allowincell="f">
          <v:imagedata r:id="rId2" o:title="For information and data collection only" gain="19661f" blacklevel="22938f"/>
          <w10:wrap anchorx="margin" anchory="margin"/>
        </v:shape>
      </w:pict>
    </w:r>
    <w:r w:rsidRPr="004703E2">
      <w:rPr>
        <w:rFonts w:ascii="Arial" w:eastAsia="Times New Roman" w:hAnsi="Arial" w:cs="Arial"/>
        <w:sz w:val="14"/>
        <w:szCs w:val="14"/>
      </w:rPr>
      <w:t>STATE OF CALIFORNIA</w:t>
    </w:r>
  </w:p>
  <w:p w14:paraId="46D5A6CB" w14:textId="77777777" w:rsidR="0066251B" w:rsidRPr="004703E2" w:rsidRDefault="0066251B" w:rsidP="004703E2">
    <w:pPr>
      <w:suppressAutoHyphens/>
      <w:spacing w:after="0" w:line="240" w:lineRule="auto"/>
      <w:ind w:left="-90"/>
      <w:rPr>
        <w:rFonts w:ascii="Arial" w:eastAsia="Times New Roman" w:hAnsi="Arial" w:cs="Arial"/>
        <w:b/>
        <w:sz w:val="24"/>
        <w:szCs w:val="24"/>
      </w:rPr>
    </w:pPr>
    <w:r>
      <w:rPr>
        <w:rFonts w:ascii="Arial" w:eastAsia="Times New Roman" w:hAnsi="Arial" w:cs="Arial"/>
        <w:b/>
        <w:sz w:val="24"/>
        <w:szCs w:val="24"/>
      </w:rPr>
      <w:t>WHOLE HOUSE FAN</w:t>
    </w:r>
  </w:p>
  <w:p w14:paraId="46D5A6CC" w14:textId="66F73858" w:rsidR="0066251B" w:rsidRPr="004703E2" w:rsidRDefault="0066251B" w:rsidP="004703E2">
    <w:pPr>
      <w:suppressAutoHyphens/>
      <w:spacing w:after="0" w:line="240" w:lineRule="auto"/>
      <w:ind w:left="-90"/>
      <w:rPr>
        <w:rFonts w:ascii="Arial" w:eastAsia="Times New Roman" w:hAnsi="Arial" w:cs="Arial"/>
        <w:sz w:val="14"/>
        <w:szCs w:val="14"/>
      </w:rPr>
    </w:pPr>
    <w:r w:rsidRPr="004703E2">
      <w:rPr>
        <w:rFonts w:ascii="Arial" w:eastAsia="Times New Roman" w:hAnsi="Arial" w:cs="Arial"/>
        <w:sz w:val="14"/>
        <w:szCs w:val="14"/>
      </w:rPr>
      <w:t>CEC-CF2R-</w:t>
    </w:r>
    <w:r>
      <w:rPr>
        <w:rFonts w:ascii="Arial" w:eastAsia="Times New Roman" w:hAnsi="Arial" w:cs="Arial"/>
        <w:sz w:val="14"/>
        <w:szCs w:val="14"/>
      </w:rPr>
      <w:t>MCH-02-E</w:t>
    </w:r>
    <w:r w:rsidRPr="004703E2">
      <w:rPr>
        <w:rFonts w:ascii="Arial" w:eastAsia="Times New Roman" w:hAnsi="Arial" w:cs="Arial"/>
        <w:sz w:val="14"/>
        <w:szCs w:val="14"/>
      </w:rPr>
      <w:t xml:space="preserve"> (Revised </w:t>
    </w:r>
    <w:r>
      <w:rPr>
        <w:rFonts w:ascii="Arial" w:eastAsia="Times New Roman" w:hAnsi="Arial" w:cs="Arial"/>
        <w:sz w:val="14"/>
        <w:szCs w:val="14"/>
      </w:rPr>
      <w:t>01/</w:t>
    </w:r>
    <w:r w:rsidR="00282D7F">
      <w:rPr>
        <w:rFonts w:ascii="Arial" w:eastAsia="Times New Roman" w:hAnsi="Arial" w:cs="Arial"/>
        <w:sz w:val="14"/>
        <w:szCs w:val="14"/>
      </w:rPr>
      <w:t>20</w:t>
    </w:r>
    <w:r w:rsidRPr="004703E2">
      <w:rPr>
        <w:rFonts w:ascii="Arial" w:eastAsia="Times New Roman" w:hAnsi="Arial" w:cs="Arial"/>
        <w:sz w:val="14"/>
        <w:szCs w:val="14"/>
      </w:rPr>
      <w:t>)                                                                                                                                                CALIFORNIA ENERGY COMMISSION</w:t>
    </w:r>
  </w:p>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093"/>
      <w:gridCol w:w="294"/>
      <w:gridCol w:w="3569"/>
      <w:gridCol w:w="1843"/>
    </w:tblGrid>
    <w:tr w:rsidR="0066251B" w:rsidRPr="00F85124" w14:paraId="46D5A6CF" w14:textId="77777777" w:rsidTr="004703E2">
      <w:trPr>
        <w:cantSplit/>
        <w:trHeight w:val="288"/>
      </w:trPr>
      <w:tc>
        <w:tcPr>
          <w:tcW w:w="4016" w:type="pct"/>
          <w:gridSpan w:val="3"/>
          <w:tcBorders>
            <w:right w:val="nil"/>
          </w:tcBorders>
          <w:vAlign w:val="center"/>
        </w:tcPr>
        <w:p w14:paraId="46D5A6CD" w14:textId="77777777" w:rsidR="0066251B" w:rsidRPr="00AF7776" w:rsidRDefault="0066251B" w:rsidP="00082521">
          <w:pPr>
            <w:pStyle w:val="Style17"/>
            <w:rPr>
              <w:rFonts w:asciiTheme="minorHAnsi" w:hAnsiTheme="minorHAnsi"/>
              <w:b/>
              <w:color w:val="auto"/>
              <w:sz w:val="20"/>
              <w:szCs w:val="20"/>
            </w:rPr>
          </w:pPr>
          <w:r w:rsidRPr="00AF7776">
            <w:rPr>
              <w:rFonts w:asciiTheme="minorHAnsi" w:hAnsiTheme="minorHAnsi"/>
              <w:color w:val="auto"/>
              <w:sz w:val="20"/>
              <w:szCs w:val="20"/>
            </w:rPr>
            <w:t>CERTIFICATE OF INSTALLATION</w:t>
          </w:r>
        </w:p>
      </w:tc>
      <w:tc>
        <w:tcPr>
          <w:tcW w:w="984" w:type="pct"/>
          <w:tcBorders>
            <w:left w:val="nil"/>
          </w:tcBorders>
          <w:tcMar>
            <w:left w:w="115" w:type="dxa"/>
            <w:right w:w="115" w:type="dxa"/>
          </w:tcMar>
          <w:vAlign w:val="center"/>
        </w:tcPr>
        <w:p w14:paraId="46D5A6CE" w14:textId="77777777" w:rsidR="0066251B" w:rsidRPr="00AF7776" w:rsidRDefault="0066251B" w:rsidP="009770D4">
          <w:pPr>
            <w:pStyle w:val="Style18"/>
            <w:rPr>
              <w:rFonts w:asciiTheme="minorHAnsi" w:hAnsiTheme="minorHAnsi"/>
              <w:b/>
              <w:color w:val="auto"/>
              <w:sz w:val="20"/>
              <w:szCs w:val="20"/>
            </w:rPr>
          </w:pPr>
          <w:r w:rsidRPr="00AF7776">
            <w:rPr>
              <w:rFonts w:asciiTheme="minorHAnsi" w:hAnsiTheme="minorHAnsi"/>
              <w:color w:val="auto"/>
              <w:sz w:val="20"/>
              <w:szCs w:val="20"/>
            </w:rPr>
            <w:t>CF2R-MCH-02</w:t>
          </w:r>
          <w:r>
            <w:rPr>
              <w:rFonts w:asciiTheme="minorHAnsi" w:hAnsiTheme="minorHAnsi"/>
              <w:color w:val="auto"/>
              <w:sz w:val="20"/>
              <w:szCs w:val="20"/>
            </w:rPr>
            <w:t>-E</w:t>
          </w:r>
        </w:p>
      </w:tc>
    </w:tr>
    <w:tr w:rsidR="0066251B" w:rsidRPr="00F85124" w14:paraId="46D5A6D2" w14:textId="77777777" w:rsidTr="00AF7776">
      <w:trPr>
        <w:cantSplit/>
        <w:trHeight w:val="226"/>
      </w:trPr>
      <w:tc>
        <w:tcPr>
          <w:tcW w:w="2500" w:type="pct"/>
          <w:gridSpan w:val="2"/>
          <w:tcBorders>
            <w:right w:val="nil"/>
          </w:tcBorders>
        </w:tcPr>
        <w:p w14:paraId="46D5A6D0" w14:textId="77777777" w:rsidR="0066251B" w:rsidRPr="00AF7776" w:rsidRDefault="0066251B" w:rsidP="00AF7776">
          <w:pPr>
            <w:pStyle w:val="Style75"/>
          </w:pPr>
          <w:r>
            <w:t>Whole House Fan</w:t>
          </w:r>
        </w:p>
      </w:tc>
      <w:tc>
        <w:tcPr>
          <w:tcW w:w="2500" w:type="pct"/>
          <w:gridSpan w:val="2"/>
          <w:tcBorders>
            <w:left w:val="nil"/>
          </w:tcBorders>
        </w:tcPr>
        <w:p w14:paraId="46D5A6D1" w14:textId="2711C7FA" w:rsidR="0066251B" w:rsidRPr="00AF7776" w:rsidRDefault="0066251B" w:rsidP="00AF7776">
          <w:pPr>
            <w:pStyle w:val="Style75"/>
            <w:tabs>
              <w:tab w:val="right" w:pos="5280"/>
            </w:tabs>
          </w:pPr>
          <w:r>
            <w:tab/>
          </w:r>
          <w:r w:rsidRPr="00F85124">
            <w:t xml:space="preserve">(Page </w:t>
          </w:r>
          <w:r w:rsidRPr="00AF7776">
            <w:fldChar w:fldCharType="begin"/>
          </w:r>
          <w:r w:rsidRPr="00E32371">
            <w:instrText xml:space="preserve"> PAGE   \* MERGEFORMAT </w:instrText>
          </w:r>
          <w:r w:rsidRPr="00AF7776">
            <w:fldChar w:fldCharType="separate"/>
          </w:r>
          <w:r w:rsidR="00A32C27">
            <w:rPr>
              <w:noProof/>
            </w:rPr>
            <w:t>2</w:t>
          </w:r>
          <w:r w:rsidRPr="00AF7776">
            <w:fldChar w:fldCharType="end"/>
          </w:r>
          <w:r w:rsidRPr="00F85124">
            <w:t xml:space="preserve"> of </w:t>
          </w:r>
          <w:r>
            <w:rPr>
              <w:noProof/>
            </w:rPr>
            <w:fldChar w:fldCharType="begin"/>
          </w:r>
          <w:r>
            <w:rPr>
              <w:noProof/>
            </w:rPr>
            <w:instrText xml:space="preserve"> SECTIONPAGES   \* MERGEFORMAT </w:instrText>
          </w:r>
          <w:r>
            <w:rPr>
              <w:noProof/>
            </w:rPr>
            <w:fldChar w:fldCharType="separate"/>
          </w:r>
          <w:r w:rsidR="00A32C27">
            <w:rPr>
              <w:noProof/>
            </w:rPr>
            <w:t>2</w:t>
          </w:r>
          <w:r>
            <w:rPr>
              <w:noProof/>
            </w:rPr>
            <w:fldChar w:fldCharType="end"/>
          </w:r>
          <w:r w:rsidRPr="00F85124">
            <w:t>)</w:t>
          </w:r>
        </w:p>
      </w:tc>
    </w:tr>
    <w:tr w:rsidR="0066251B" w:rsidRPr="00F85124" w14:paraId="46D5A6D6" w14:textId="77777777" w:rsidTr="004703E2">
      <w:trPr>
        <w:cantSplit/>
        <w:trHeight w:val="288"/>
      </w:trPr>
      <w:tc>
        <w:tcPr>
          <w:tcW w:w="0" w:type="auto"/>
        </w:tcPr>
        <w:p w14:paraId="46D5A6D3" w14:textId="77777777" w:rsidR="0066251B" w:rsidRPr="009A055C" w:rsidRDefault="0066251B" w:rsidP="00082521">
          <w:pPr>
            <w:pStyle w:val="Style20"/>
          </w:pPr>
          <w:r w:rsidRPr="009A055C">
            <w:t>Project Name:</w:t>
          </w:r>
        </w:p>
      </w:tc>
      <w:tc>
        <w:tcPr>
          <w:tcW w:w="1655" w:type="pct"/>
          <w:gridSpan w:val="2"/>
        </w:tcPr>
        <w:p w14:paraId="46D5A6D4" w14:textId="77777777" w:rsidR="0066251B" w:rsidRPr="009A055C" w:rsidRDefault="0066251B" w:rsidP="00082521">
          <w:pPr>
            <w:pStyle w:val="Style20"/>
          </w:pPr>
          <w:r w:rsidRPr="009A055C">
            <w:t>Enforcement Agency:</w:t>
          </w:r>
        </w:p>
      </w:tc>
      <w:tc>
        <w:tcPr>
          <w:tcW w:w="984" w:type="pct"/>
        </w:tcPr>
        <w:p w14:paraId="46D5A6D5" w14:textId="77777777" w:rsidR="0066251B" w:rsidRPr="009A055C" w:rsidRDefault="0066251B" w:rsidP="00082521">
          <w:pPr>
            <w:pStyle w:val="Style20"/>
          </w:pPr>
          <w:r w:rsidRPr="009A055C">
            <w:t>Permit Number:</w:t>
          </w:r>
        </w:p>
      </w:tc>
    </w:tr>
    <w:tr w:rsidR="0066251B" w:rsidRPr="00F85124" w14:paraId="46D5A6DA" w14:textId="77777777" w:rsidTr="004703E2">
      <w:trPr>
        <w:cantSplit/>
        <w:trHeight w:val="288"/>
      </w:trPr>
      <w:tc>
        <w:tcPr>
          <w:tcW w:w="0" w:type="auto"/>
        </w:tcPr>
        <w:p w14:paraId="46D5A6D7" w14:textId="77777777" w:rsidR="0066251B" w:rsidRPr="009A055C" w:rsidRDefault="0066251B" w:rsidP="00082521">
          <w:pPr>
            <w:pStyle w:val="Style20"/>
            <w:rPr>
              <w:vertAlign w:val="superscript"/>
            </w:rPr>
          </w:pPr>
          <w:r w:rsidRPr="009A055C">
            <w:t>Dwelling Address:</w:t>
          </w:r>
        </w:p>
      </w:tc>
      <w:tc>
        <w:tcPr>
          <w:tcW w:w="1655" w:type="pct"/>
          <w:gridSpan w:val="2"/>
        </w:tcPr>
        <w:p w14:paraId="46D5A6D8" w14:textId="77777777" w:rsidR="0066251B" w:rsidRPr="009A055C" w:rsidRDefault="0066251B" w:rsidP="00082521">
          <w:pPr>
            <w:pStyle w:val="Style20"/>
            <w:rPr>
              <w:vertAlign w:val="superscript"/>
            </w:rPr>
          </w:pPr>
          <w:r w:rsidRPr="009A055C">
            <w:t>City</w:t>
          </w:r>
          <w:r>
            <w:t>:</w:t>
          </w:r>
        </w:p>
      </w:tc>
      <w:tc>
        <w:tcPr>
          <w:tcW w:w="984" w:type="pct"/>
        </w:tcPr>
        <w:p w14:paraId="46D5A6D9" w14:textId="77777777" w:rsidR="0066251B" w:rsidRPr="009A055C" w:rsidRDefault="0066251B" w:rsidP="00082521">
          <w:pPr>
            <w:pStyle w:val="Style20"/>
            <w:rPr>
              <w:vertAlign w:val="superscript"/>
            </w:rPr>
          </w:pPr>
          <w:r w:rsidRPr="009A055C">
            <w:t>Zip Code</w:t>
          </w:r>
          <w:r>
            <w:t>:</w:t>
          </w:r>
        </w:p>
      </w:tc>
    </w:tr>
  </w:tbl>
  <w:p w14:paraId="46D5A6DB" w14:textId="77777777" w:rsidR="0066251B" w:rsidRPr="00FF77DD" w:rsidRDefault="0066251B" w:rsidP="003C0502">
    <w:pPr>
      <w:pStyle w:val="Header"/>
      <w:spacing w:after="0"/>
      <w:rPr>
        <w:sz w:val="20"/>
        <w:szCs w:val="16"/>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2" w:type="pct"/>
      <w:tblBorders>
        <w:top w:val="single" w:sz="12" w:space="0" w:color="auto"/>
        <w:left w:val="single" w:sz="12" w:space="0" w:color="auto"/>
        <w:bottom w:val="single" w:sz="12" w:space="0" w:color="auto"/>
        <w:right w:val="single" w:sz="12" w:space="0" w:color="auto"/>
        <w:insideH w:val="single" w:sz="12" w:space="0" w:color="auto"/>
        <w:insideV w:val="single" w:sz="4" w:space="0" w:color="auto"/>
      </w:tblBorders>
      <w:tblCellMar>
        <w:left w:w="115" w:type="dxa"/>
        <w:right w:w="115" w:type="dxa"/>
      </w:tblCellMar>
      <w:tblLook w:val="0000" w:firstRow="0" w:lastRow="0" w:firstColumn="0" w:lastColumn="0" w:noHBand="0" w:noVBand="0"/>
    </w:tblPr>
    <w:tblGrid>
      <w:gridCol w:w="5519"/>
      <w:gridCol w:w="2646"/>
      <w:gridCol w:w="110"/>
      <w:gridCol w:w="1223"/>
      <w:gridCol w:w="1536"/>
    </w:tblGrid>
    <w:tr w:rsidR="0066251B" w:rsidRPr="002047DE" w14:paraId="46D5A6E1" w14:textId="77777777" w:rsidTr="00660438">
      <w:trPr>
        <w:cantSplit/>
        <w:trHeight w:val="420"/>
      </w:trPr>
      <w:tc>
        <w:tcPr>
          <w:tcW w:w="3700" w:type="pct"/>
          <w:gridSpan w:val="2"/>
          <w:tcBorders>
            <w:right w:val="nil"/>
          </w:tcBorders>
        </w:tcPr>
        <w:p w14:paraId="46D5A6DF" w14:textId="28082C32" w:rsidR="0066251B" w:rsidRPr="002047DE" w:rsidRDefault="0066251B" w:rsidP="00660438">
          <w:pPr>
            <w:keepNext/>
            <w:spacing w:after="0"/>
            <w:outlineLvl w:val="0"/>
            <w:rPr>
              <w:b/>
              <w:bCs/>
            </w:rPr>
          </w:pPr>
          <w:r w:rsidRPr="002047DE">
            <w:rPr>
              <w:b/>
              <w:bCs/>
            </w:rPr>
            <w:t xml:space="preserve">INSTALLATION CERTIFICATE </w:t>
          </w:r>
        </w:p>
      </w:tc>
      <w:tc>
        <w:tcPr>
          <w:tcW w:w="0" w:type="auto"/>
          <w:gridSpan w:val="3"/>
          <w:tcBorders>
            <w:left w:val="nil"/>
          </w:tcBorders>
          <w:tcMar>
            <w:left w:w="115" w:type="dxa"/>
            <w:right w:w="115" w:type="dxa"/>
          </w:tcMar>
          <w:vAlign w:val="center"/>
        </w:tcPr>
        <w:p w14:paraId="46D5A6E0" w14:textId="77777777" w:rsidR="0066251B" w:rsidRPr="002047DE" w:rsidRDefault="0066251B" w:rsidP="00660438">
          <w:pPr>
            <w:keepNext/>
            <w:spacing w:after="0"/>
            <w:jc w:val="right"/>
            <w:outlineLvl w:val="0"/>
            <w:rPr>
              <w:b/>
              <w:bCs/>
            </w:rPr>
          </w:pPr>
          <w:r w:rsidRPr="002047DE">
            <w:rPr>
              <w:b/>
              <w:bCs/>
            </w:rPr>
            <w:t>CF</w:t>
          </w:r>
          <w:r>
            <w:rPr>
              <w:b/>
            </w:rPr>
            <w:t>-2</w:t>
          </w:r>
          <w:r w:rsidRPr="002047DE">
            <w:rPr>
              <w:b/>
            </w:rPr>
            <w:t>R-</w:t>
          </w:r>
          <w:r>
            <w:rPr>
              <w:b/>
            </w:rPr>
            <w:t>MECH</w:t>
          </w:r>
          <w:r w:rsidRPr="002047DE">
            <w:rPr>
              <w:b/>
            </w:rPr>
            <w:t>-0</w:t>
          </w:r>
          <w:r>
            <w:rPr>
              <w:b/>
            </w:rPr>
            <w:t>2</w:t>
          </w:r>
        </w:p>
      </w:tc>
    </w:tr>
    <w:tr w:rsidR="0066251B" w:rsidRPr="002047DE" w14:paraId="46D5A6E4" w14:textId="77777777" w:rsidTr="00660438">
      <w:trPr>
        <w:cantSplit/>
      </w:trPr>
      <w:tc>
        <w:tcPr>
          <w:tcW w:w="4304" w:type="pct"/>
          <w:gridSpan w:val="4"/>
          <w:tcBorders>
            <w:bottom w:val="single" w:sz="12" w:space="0" w:color="auto"/>
            <w:right w:val="nil"/>
          </w:tcBorders>
          <w:vAlign w:val="center"/>
        </w:tcPr>
        <w:p w14:paraId="46D5A6E2" w14:textId="77777777" w:rsidR="0066251B" w:rsidRPr="002047DE" w:rsidRDefault="0066251B" w:rsidP="00660438">
          <w:pPr>
            <w:spacing w:after="0"/>
            <w:rPr>
              <w:b/>
            </w:rPr>
          </w:pPr>
          <w:r>
            <w:rPr>
              <w:b/>
              <w:bCs/>
            </w:rPr>
            <w:t>Whole House Fan</w:t>
          </w:r>
        </w:p>
      </w:tc>
      <w:tc>
        <w:tcPr>
          <w:tcW w:w="0" w:type="auto"/>
          <w:tcBorders>
            <w:left w:val="nil"/>
            <w:bottom w:val="single" w:sz="12" w:space="0" w:color="auto"/>
          </w:tcBorders>
          <w:tcMar>
            <w:left w:w="115" w:type="dxa"/>
            <w:right w:w="202" w:type="dxa"/>
          </w:tcMar>
          <w:vAlign w:val="center"/>
        </w:tcPr>
        <w:p w14:paraId="46D5A6E3" w14:textId="77777777" w:rsidR="0066251B" w:rsidRPr="002047DE" w:rsidRDefault="0066251B" w:rsidP="00660438">
          <w:pPr>
            <w:spacing w:after="0"/>
            <w:ind w:left="-118" w:right="-108"/>
            <w:jc w:val="right"/>
            <w:rPr>
              <w:b/>
            </w:rPr>
          </w:pPr>
          <w:r w:rsidRPr="002047DE">
            <w:rPr>
              <w:b/>
              <w:bCs/>
            </w:rPr>
            <w:t xml:space="preserve">(Page </w:t>
          </w:r>
          <w:r w:rsidRPr="002047DE">
            <w:rPr>
              <w:b/>
              <w:bCs/>
            </w:rPr>
            <w:fldChar w:fldCharType="begin"/>
          </w:r>
          <w:r w:rsidRPr="002047DE">
            <w:rPr>
              <w:b/>
              <w:bCs/>
            </w:rPr>
            <w:instrText xml:space="preserve"> PAGE   \* MERGEFORMAT </w:instrText>
          </w:r>
          <w:r w:rsidRPr="002047DE">
            <w:rPr>
              <w:b/>
              <w:bCs/>
            </w:rPr>
            <w:fldChar w:fldCharType="separate"/>
          </w:r>
          <w:r>
            <w:rPr>
              <w:b/>
              <w:bCs/>
              <w:noProof/>
            </w:rPr>
            <w:t>3</w:t>
          </w:r>
          <w:r w:rsidRPr="002047DE">
            <w:rPr>
              <w:b/>
              <w:bCs/>
            </w:rPr>
            <w:fldChar w:fldCharType="end"/>
          </w:r>
          <w:r w:rsidRPr="002047DE">
            <w:rPr>
              <w:b/>
              <w:bCs/>
            </w:rPr>
            <w:t xml:space="preserve"> of </w:t>
          </w:r>
          <w:r>
            <w:rPr>
              <w:b/>
              <w:bCs/>
              <w:noProof/>
            </w:rPr>
            <w:fldChar w:fldCharType="begin"/>
          </w:r>
          <w:r>
            <w:rPr>
              <w:b/>
              <w:bCs/>
              <w:noProof/>
            </w:rPr>
            <w:instrText xml:space="preserve"> NUMPAGES  \* Arabic  \* MERGEFORMAT </w:instrText>
          </w:r>
          <w:r>
            <w:rPr>
              <w:b/>
              <w:bCs/>
              <w:noProof/>
            </w:rPr>
            <w:fldChar w:fldCharType="separate"/>
          </w:r>
          <w:r w:rsidRPr="00FF77DD">
            <w:rPr>
              <w:b/>
              <w:bCs/>
              <w:noProof/>
            </w:rPr>
            <w:t>5</w:t>
          </w:r>
          <w:r>
            <w:rPr>
              <w:b/>
              <w:bCs/>
              <w:noProof/>
            </w:rPr>
            <w:fldChar w:fldCharType="end"/>
          </w:r>
          <w:r w:rsidRPr="002047DE">
            <w:rPr>
              <w:b/>
              <w:bCs/>
            </w:rPr>
            <w:t>)</w:t>
          </w:r>
        </w:p>
      </w:tc>
    </w:tr>
    <w:tr w:rsidR="0066251B" w:rsidRPr="002047DE" w14:paraId="46D5A6E8" w14:textId="77777777" w:rsidTr="00660438">
      <w:trPr>
        <w:cantSplit/>
        <w:trHeight w:val="504"/>
      </w:trPr>
      <w:tc>
        <w:tcPr>
          <w:tcW w:w="2501" w:type="pct"/>
          <w:tcBorders>
            <w:bottom w:val="single" w:sz="12" w:space="0" w:color="auto"/>
          </w:tcBorders>
        </w:tcPr>
        <w:p w14:paraId="46D5A6E5" w14:textId="77777777" w:rsidR="0066251B" w:rsidRPr="002047DE" w:rsidRDefault="0066251B" w:rsidP="00660438">
          <w:pPr>
            <w:rPr>
              <w:b/>
              <w:sz w:val="18"/>
              <w:szCs w:val="18"/>
              <w:vertAlign w:val="superscript"/>
            </w:rPr>
          </w:pPr>
          <w:r w:rsidRPr="002047DE">
            <w:rPr>
              <w:b/>
              <w:sz w:val="18"/>
              <w:szCs w:val="18"/>
            </w:rPr>
            <w:t>Site Address:</w:t>
          </w:r>
        </w:p>
      </w:tc>
      <w:tc>
        <w:tcPr>
          <w:tcW w:w="1249" w:type="pct"/>
          <w:gridSpan w:val="2"/>
          <w:tcBorders>
            <w:bottom w:val="single" w:sz="12" w:space="0" w:color="auto"/>
          </w:tcBorders>
        </w:tcPr>
        <w:p w14:paraId="46D5A6E6" w14:textId="77777777" w:rsidR="0066251B" w:rsidRPr="002047DE" w:rsidRDefault="0066251B" w:rsidP="00660438">
          <w:pPr>
            <w:rPr>
              <w:b/>
              <w:sz w:val="18"/>
              <w:szCs w:val="18"/>
              <w:vertAlign w:val="superscript"/>
            </w:rPr>
          </w:pPr>
          <w:r w:rsidRPr="002047DE">
            <w:rPr>
              <w:b/>
              <w:sz w:val="18"/>
              <w:szCs w:val="18"/>
            </w:rPr>
            <w:t>Enforcement Agency:</w:t>
          </w:r>
        </w:p>
      </w:tc>
      <w:tc>
        <w:tcPr>
          <w:tcW w:w="1250" w:type="pct"/>
          <w:gridSpan w:val="2"/>
          <w:tcBorders>
            <w:bottom w:val="single" w:sz="12" w:space="0" w:color="auto"/>
          </w:tcBorders>
        </w:tcPr>
        <w:p w14:paraId="46D5A6E7" w14:textId="77777777" w:rsidR="0066251B" w:rsidRPr="002047DE" w:rsidRDefault="0066251B" w:rsidP="00660438">
          <w:pPr>
            <w:rPr>
              <w:b/>
              <w:sz w:val="18"/>
              <w:szCs w:val="18"/>
              <w:vertAlign w:val="superscript"/>
            </w:rPr>
          </w:pPr>
          <w:r w:rsidRPr="002047DE">
            <w:rPr>
              <w:b/>
              <w:sz w:val="18"/>
              <w:szCs w:val="18"/>
            </w:rPr>
            <w:t>Permit Number:</w:t>
          </w:r>
        </w:p>
      </w:tc>
    </w:tr>
  </w:tbl>
  <w:p w14:paraId="46D5A6E9" w14:textId="5C943415" w:rsidR="0066251B" w:rsidRDefault="00A32C27" w:rsidP="003C0502">
    <w:pPr>
      <w:pStyle w:val="Header"/>
      <w:spacing w:after="0"/>
    </w:pPr>
    <w:r>
      <w:rPr>
        <w:b/>
        <w:bCs/>
        <w:noProof/>
      </w:rPr>
      <w:pict w14:anchorId="46D5A70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945234" o:spid="_x0000_s18445" type="#_x0000_t75" style="position:absolute;margin-left:0;margin-top:0;width:10in;height:540pt;z-index:-251658240;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D5A6EC" w14:textId="77777777" w:rsidR="0066251B" w:rsidRDefault="00A32C27">
    <w:pPr>
      <w:pStyle w:val="Header"/>
    </w:pPr>
    <w:r>
      <w:rPr>
        <w:noProof/>
      </w:rPr>
      <w:pict w14:anchorId="46D5A70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945238" o:spid="_x0000_s18437" type="#_x0000_t75" style="position:absolute;margin-left:0;margin-top:0;width:10in;height:540pt;z-index:-251658236;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D5A6ED" w14:textId="77777777" w:rsidR="0066251B" w:rsidRDefault="00A32C27">
    <w:pPr>
      <w:pStyle w:val="Header"/>
    </w:pPr>
    <w:r>
      <w:rPr>
        <w:noProof/>
      </w:rPr>
      <w:pict w14:anchorId="46D5A70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945239" o:spid="_x0000_s18438" type="#_x0000_t75" style="position:absolute;margin-left:0;margin-top:0;width:10in;height:540pt;z-index:-251658235;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399"/>
      <w:gridCol w:w="2674"/>
      <w:gridCol w:w="2726"/>
    </w:tblGrid>
    <w:tr w:rsidR="0066251B" w:rsidRPr="00496CF1" w14:paraId="46D5A6F0" w14:textId="77777777" w:rsidTr="00082521">
      <w:trPr>
        <w:cantSplit/>
        <w:trHeight w:val="288"/>
      </w:trPr>
      <w:tc>
        <w:tcPr>
          <w:tcW w:w="3738" w:type="pct"/>
          <w:gridSpan w:val="2"/>
          <w:tcBorders>
            <w:bottom w:val="single" w:sz="4" w:space="0" w:color="auto"/>
            <w:right w:val="nil"/>
          </w:tcBorders>
          <w:vAlign w:val="center"/>
        </w:tcPr>
        <w:p w14:paraId="46D5A6EE" w14:textId="55058497" w:rsidR="0066251B" w:rsidRPr="00496CF1" w:rsidRDefault="0066251B" w:rsidP="009770D4">
          <w:pPr>
            <w:keepNext/>
            <w:spacing w:after="0" w:line="240" w:lineRule="auto"/>
            <w:outlineLvl w:val="0"/>
            <w:rPr>
              <w:rFonts w:asciiTheme="minorHAnsi" w:eastAsia="Times New Roman" w:hAnsiTheme="minorHAnsi"/>
              <w:bCs/>
              <w:sz w:val="20"/>
              <w:szCs w:val="20"/>
            </w:rPr>
          </w:pPr>
          <w:r w:rsidRPr="00496CF1">
            <w:rPr>
              <w:rFonts w:asciiTheme="minorHAnsi" w:eastAsia="Times New Roman" w:hAnsiTheme="minorHAnsi"/>
              <w:bCs/>
              <w:sz w:val="20"/>
              <w:szCs w:val="20"/>
            </w:rPr>
            <w:t xml:space="preserve">CERTIFICATE OF </w:t>
          </w:r>
          <w:r>
            <w:rPr>
              <w:rFonts w:asciiTheme="minorHAnsi" w:eastAsia="Times New Roman" w:hAnsiTheme="minorHAnsi"/>
              <w:bCs/>
              <w:sz w:val="20"/>
              <w:szCs w:val="20"/>
            </w:rPr>
            <w:t>INSTALLATION – USER INSTRUCTIONS</w:t>
          </w:r>
        </w:p>
      </w:tc>
      <w:tc>
        <w:tcPr>
          <w:tcW w:w="1262" w:type="pct"/>
          <w:tcBorders>
            <w:left w:val="nil"/>
            <w:bottom w:val="single" w:sz="4" w:space="0" w:color="auto"/>
          </w:tcBorders>
          <w:tcMar>
            <w:left w:w="115" w:type="dxa"/>
            <w:right w:w="115" w:type="dxa"/>
          </w:tcMar>
          <w:vAlign w:val="center"/>
        </w:tcPr>
        <w:p w14:paraId="46D5A6EF" w14:textId="77777777" w:rsidR="0066251B" w:rsidRPr="00496CF1" w:rsidRDefault="0066251B" w:rsidP="009770D4">
          <w:pPr>
            <w:keepNext/>
            <w:spacing w:after="0" w:line="240" w:lineRule="auto"/>
            <w:jc w:val="right"/>
            <w:outlineLvl w:val="0"/>
            <w:rPr>
              <w:rFonts w:asciiTheme="minorHAnsi" w:eastAsia="Times New Roman" w:hAnsiTheme="minorHAnsi"/>
              <w:bCs/>
              <w:sz w:val="20"/>
              <w:szCs w:val="20"/>
            </w:rPr>
          </w:pPr>
          <w:r w:rsidRPr="00496CF1">
            <w:rPr>
              <w:rFonts w:asciiTheme="minorHAnsi" w:eastAsia="Times New Roman" w:hAnsiTheme="minorHAnsi"/>
              <w:bCs/>
              <w:sz w:val="20"/>
              <w:szCs w:val="20"/>
            </w:rPr>
            <w:t>CF2R-MCH-</w:t>
          </w:r>
          <w:r>
            <w:rPr>
              <w:rFonts w:asciiTheme="minorHAnsi" w:eastAsia="Times New Roman" w:hAnsiTheme="minorHAnsi"/>
              <w:bCs/>
              <w:sz w:val="20"/>
              <w:szCs w:val="20"/>
            </w:rPr>
            <w:t>02-E</w:t>
          </w:r>
        </w:p>
      </w:tc>
    </w:tr>
    <w:tr w:rsidR="0066251B" w:rsidRPr="00496CF1" w14:paraId="46D5A6F3" w14:textId="77777777" w:rsidTr="00082521">
      <w:trPr>
        <w:cantSplit/>
        <w:trHeight w:val="288"/>
      </w:trPr>
      <w:tc>
        <w:tcPr>
          <w:tcW w:w="2500" w:type="pct"/>
          <w:tcBorders>
            <w:right w:val="nil"/>
          </w:tcBorders>
        </w:tcPr>
        <w:p w14:paraId="46D5A6F1" w14:textId="77777777" w:rsidR="0066251B" w:rsidRPr="00496CF1" w:rsidRDefault="0066251B" w:rsidP="00496CF1">
          <w:pPr>
            <w:tabs>
              <w:tab w:val="right" w:pos="10543"/>
            </w:tabs>
            <w:spacing w:after="0" w:line="240" w:lineRule="auto"/>
            <w:rPr>
              <w:rFonts w:asciiTheme="minorHAnsi" w:eastAsia="Times New Roman" w:hAnsiTheme="minorHAnsi"/>
              <w:sz w:val="12"/>
              <w:szCs w:val="12"/>
            </w:rPr>
          </w:pPr>
          <w:r>
            <w:rPr>
              <w:rFonts w:asciiTheme="minorHAnsi" w:eastAsia="Times New Roman" w:hAnsiTheme="minorHAnsi"/>
              <w:bCs/>
              <w:sz w:val="20"/>
              <w:szCs w:val="20"/>
            </w:rPr>
            <w:t>Whole House Fan</w:t>
          </w:r>
        </w:p>
      </w:tc>
      <w:tc>
        <w:tcPr>
          <w:tcW w:w="2500" w:type="pct"/>
          <w:gridSpan w:val="2"/>
          <w:tcBorders>
            <w:left w:val="nil"/>
          </w:tcBorders>
        </w:tcPr>
        <w:p w14:paraId="46D5A6F2" w14:textId="6BA21212" w:rsidR="0066251B" w:rsidRPr="00496CF1" w:rsidRDefault="0066251B" w:rsidP="009770D4">
          <w:pPr>
            <w:tabs>
              <w:tab w:val="right" w:pos="10543"/>
            </w:tabs>
            <w:spacing w:after="0" w:line="240" w:lineRule="auto"/>
            <w:jc w:val="right"/>
            <w:rPr>
              <w:rFonts w:asciiTheme="minorHAnsi" w:eastAsia="Times New Roman" w:hAnsiTheme="minorHAnsi"/>
              <w:sz w:val="12"/>
              <w:szCs w:val="12"/>
            </w:rPr>
          </w:pPr>
          <w:r w:rsidRPr="00496CF1">
            <w:rPr>
              <w:rFonts w:asciiTheme="minorHAnsi" w:eastAsia="Times New Roman" w:hAnsiTheme="minorHAnsi"/>
              <w:bCs/>
              <w:sz w:val="20"/>
              <w:szCs w:val="20"/>
            </w:rPr>
            <w:t xml:space="preserve">(Page </w:t>
          </w:r>
          <w:r>
            <w:rPr>
              <w:rFonts w:asciiTheme="minorHAnsi" w:eastAsia="Times New Roman" w:hAnsiTheme="minorHAnsi"/>
              <w:bCs/>
              <w:sz w:val="20"/>
              <w:szCs w:val="20"/>
            </w:rPr>
            <w:t>1</w:t>
          </w:r>
          <w:r w:rsidRPr="00496CF1">
            <w:rPr>
              <w:rFonts w:asciiTheme="minorHAnsi" w:eastAsia="Times New Roman" w:hAnsiTheme="minorHAnsi"/>
              <w:bCs/>
              <w:sz w:val="20"/>
              <w:szCs w:val="20"/>
            </w:rPr>
            <w:t xml:space="preserve">of </w:t>
          </w:r>
          <w:r>
            <w:rPr>
              <w:rFonts w:asciiTheme="minorHAnsi" w:eastAsia="Times New Roman" w:hAnsiTheme="minorHAnsi"/>
              <w:bCs/>
              <w:noProof/>
              <w:sz w:val="20"/>
              <w:szCs w:val="20"/>
            </w:rPr>
            <w:fldChar w:fldCharType="begin"/>
          </w:r>
          <w:r>
            <w:rPr>
              <w:rFonts w:asciiTheme="minorHAnsi" w:eastAsia="Times New Roman" w:hAnsiTheme="minorHAnsi"/>
              <w:bCs/>
              <w:noProof/>
              <w:sz w:val="20"/>
              <w:szCs w:val="20"/>
            </w:rPr>
            <w:instrText xml:space="preserve"> SECTIONPAGES   \* MERGEFORMAT </w:instrText>
          </w:r>
          <w:r>
            <w:rPr>
              <w:rFonts w:asciiTheme="minorHAnsi" w:eastAsia="Times New Roman" w:hAnsiTheme="minorHAnsi"/>
              <w:bCs/>
              <w:noProof/>
              <w:sz w:val="20"/>
              <w:szCs w:val="20"/>
            </w:rPr>
            <w:fldChar w:fldCharType="separate"/>
          </w:r>
          <w:r w:rsidR="00A32C27">
            <w:rPr>
              <w:rFonts w:asciiTheme="minorHAnsi" w:eastAsia="Times New Roman" w:hAnsiTheme="minorHAnsi"/>
              <w:bCs/>
              <w:noProof/>
              <w:sz w:val="20"/>
              <w:szCs w:val="20"/>
            </w:rPr>
            <w:t>1</w:t>
          </w:r>
          <w:r>
            <w:rPr>
              <w:rFonts w:asciiTheme="minorHAnsi" w:eastAsia="Times New Roman" w:hAnsiTheme="minorHAnsi"/>
              <w:bCs/>
              <w:noProof/>
              <w:sz w:val="20"/>
              <w:szCs w:val="20"/>
            </w:rPr>
            <w:fldChar w:fldCharType="end"/>
          </w:r>
          <w:r w:rsidRPr="00496CF1">
            <w:rPr>
              <w:rFonts w:asciiTheme="minorHAnsi" w:eastAsia="Times New Roman" w:hAnsiTheme="minorHAnsi"/>
              <w:bCs/>
              <w:sz w:val="20"/>
              <w:szCs w:val="20"/>
            </w:rPr>
            <w:t>)</w:t>
          </w:r>
        </w:p>
      </w:tc>
    </w:tr>
  </w:tbl>
  <w:p w14:paraId="46D5A6F4" w14:textId="4FBC773C" w:rsidR="0066251B" w:rsidRPr="00496CF1" w:rsidRDefault="00A32C27" w:rsidP="003C0502">
    <w:pPr>
      <w:pStyle w:val="Header"/>
      <w:spacing w:after="0"/>
      <w:rPr>
        <w:sz w:val="16"/>
        <w:szCs w:val="16"/>
      </w:rPr>
    </w:pPr>
    <w:r>
      <w:rPr>
        <w:rFonts w:asciiTheme="minorHAnsi" w:eastAsia="Times New Roman" w:hAnsiTheme="minorHAnsi"/>
        <w:bCs/>
        <w:noProof/>
        <w:sz w:val="20"/>
        <w:szCs w:val="20"/>
      </w:rPr>
      <w:pict w14:anchorId="46D5A70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945237" o:spid="_x0000_s18444" type="#_x0000_t75" style="position:absolute;margin-left:0;margin-top:0;width:10in;height:540pt;z-index:-251658237;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D5A6F6" w14:textId="77777777" w:rsidR="0066251B" w:rsidRDefault="00A32C27">
    <w:pPr>
      <w:pStyle w:val="Header"/>
    </w:pPr>
    <w:r>
      <w:rPr>
        <w:noProof/>
      </w:rPr>
      <w:pict w14:anchorId="46D5A70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945241" o:spid="_x0000_s18440" type="#_x0000_t75" style="position:absolute;margin-left:0;margin-top:0;width:10in;height:540pt;z-index:-251658233;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520"/>
      <w:gridCol w:w="2733"/>
      <w:gridCol w:w="2786"/>
    </w:tblGrid>
    <w:tr w:rsidR="0066251B" w:rsidRPr="00496CF1" w14:paraId="46D5A6F9" w14:textId="77777777" w:rsidTr="00691CEE">
      <w:trPr>
        <w:cantSplit/>
        <w:trHeight w:val="288"/>
      </w:trPr>
      <w:tc>
        <w:tcPr>
          <w:tcW w:w="3738" w:type="pct"/>
          <w:gridSpan w:val="2"/>
          <w:tcBorders>
            <w:bottom w:val="single" w:sz="4" w:space="0" w:color="auto"/>
            <w:right w:val="nil"/>
          </w:tcBorders>
          <w:vAlign w:val="center"/>
        </w:tcPr>
        <w:p w14:paraId="46D5A6F7" w14:textId="7B3B62E4" w:rsidR="0066251B" w:rsidRPr="00496CF1" w:rsidRDefault="0066251B" w:rsidP="00691CEE">
          <w:pPr>
            <w:keepNext/>
            <w:spacing w:after="0" w:line="240" w:lineRule="auto"/>
            <w:outlineLvl w:val="0"/>
            <w:rPr>
              <w:rFonts w:asciiTheme="minorHAnsi" w:eastAsia="Times New Roman" w:hAnsiTheme="minorHAnsi"/>
              <w:bCs/>
              <w:sz w:val="20"/>
              <w:szCs w:val="20"/>
            </w:rPr>
          </w:pPr>
          <w:r w:rsidRPr="00496CF1">
            <w:rPr>
              <w:rFonts w:asciiTheme="minorHAnsi" w:eastAsia="Times New Roman" w:hAnsiTheme="minorHAnsi"/>
              <w:bCs/>
              <w:sz w:val="20"/>
              <w:szCs w:val="20"/>
            </w:rPr>
            <w:t xml:space="preserve">CERTIFICATE OF </w:t>
          </w:r>
          <w:r>
            <w:rPr>
              <w:rFonts w:asciiTheme="minorHAnsi" w:eastAsia="Times New Roman" w:hAnsiTheme="minorHAnsi"/>
              <w:bCs/>
              <w:sz w:val="20"/>
              <w:szCs w:val="20"/>
            </w:rPr>
            <w:t>INSTALLATION – DATA FIELD DEFINITIONS AND CALCULATIONS</w:t>
          </w:r>
        </w:p>
      </w:tc>
      <w:tc>
        <w:tcPr>
          <w:tcW w:w="1262" w:type="pct"/>
          <w:tcBorders>
            <w:left w:val="nil"/>
            <w:bottom w:val="single" w:sz="4" w:space="0" w:color="auto"/>
          </w:tcBorders>
          <w:tcMar>
            <w:left w:w="115" w:type="dxa"/>
            <w:right w:w="115" w:type="dxa"/>
          </w:tcMar>
          <w:vAlign w:val="center"/>
        </w:tcPr>
        <w:p w14:paraId="46D5A6F8" w14:textId="77777777" w:rsidR="0066251B" w:rsidRPr="00496CF1" w:rsidRDefault="0066251B" w:rsidP="00691CEE">
          <w:pPr>
            <w:keepNext/>
            <w:spacing w:after="0" w:line="240" w:lineRule="auto"/>
            <w:jc w:val="right"/>
            <w:outlineLvl w:val="0"/>
            <w:rPr>
              <w:rFonts w:asciiTheme="minorHAnsi" w:eastAsia="Times New Roman" w:hAnsiTheme="minorHAnsi"/>
              <w:bCs/>
              <w:sz w:val="20"/>
              <w:szCs w:val="20"/>
            </w:rPr>
          </w:pPr>
          <w:r w:rsidRPr="00496CF1">
            <w:rPr>
              <w:rFonts w:asciiTheme="minorHAnsi" w:eastAsia="Times New Roman" w:hAnsiTheme="minorHAnsi"/>
              <w:bCs/>
              <w:sz w:val="20"/>
              <w:szCs w:val="20"/>
            </w:rPr>
            <w:t>CF2R-MCH-</w:t>
          </w:r>
          <w:r>
            <w:rPr>
              <w:rFonts w:asciiTheme="minorHAnsi" w:eastAsia="Times New Roman" w:hAnsiTheme="minorHAnsi"/>
              <w:bCs/>
              <w:sz w:val="20"/>
              <w:szCs w:val="20"/>
            </w:rPr>
            <w:t>02</w:t>
          </w:r>
        </w:p>
      </w:tc>
    </w:tr>
    <w:tr w:rsidR="0066251B" w:rsidRPr="00496CF1" w14:paraId="46D5A6FC" w14:textId="77777777" w:rsidTr="00691CEE">
      <w:trPr>
        <w:cantSplit/>
        <w:trHeight w:val="288"/>
      </w:trPr>
      <w:tc>
        <w:tcPr>
          <w:tcW w:w="2500" w:type="pct"/>
          <w:tcBorders>
            <w:right w:val="nil"/>
          </w:tcBorders>
        </w:tcPr>
        <w:p w14:paraId="46D5A6FA" w14:textId="77777777" w:rsidR="0066251B" w:rsidRPr="00496CF1" w:rsidRDefault="0066251B" w:rsidP="00691CEE">
          <w:pPr>
            <w:tabs>
              <w:tab w:val="right" w:pos="10543"/>
            </w:tabs>
            <w:spacing w:after="0" w:line="240" w:lineRule="auto"/>
            <w:rPr>
              <w:rFonts w:asciiTheme="minorHAnsi" w:eastAsia="Times New Roman" w:hAnsiTheme="minorHAnsi"/>
              <w:sz w:val="12"/>
              <w:szCs w:val="12"/>
            </w:rPr>
          </w:pPr>
          <w:r>
            <w:rPr>
              <w:rFonts w:asciiTheme="minorHAnsi" w:eastAsia="Times New Roman" w:hAnsiTheme="minorHAnsi"/>
              <w:bCs/>
              <w:sz w:val="20"/>
              <w:szCs w:val="20"/>
            </w:rPr>
            <w:t>Whole House Fan</w:t>
          </w:r>
        </w:p>
      </w:tc>
      <w:tc>
        <w:tcPr>
          <w:tcW w:w="2500" w:type="pct"/>
          <w:gridSpan w:val="2"/>
          <w:tcBorders>
            <w:left w:val="nil"/>
          </w:tcBorders>
        </w:tcPr>
        <w:p w14:paraId="46D5A6FB" w14:textId="0B73BE7A" w:rsidR="0066251B" w:rsidRPr="00496CF1" w:rsidRDefault="0066251B" w:rsidP="009E0BD3">
          <w:pPr>
            <w:tabs>
              <w:tab w:val="right" w:pos="10543"/>
            </w:tabs>
            <w:spacing w:after="0" w:line="240" w:lineRule="auto"/>
            <w:jc w:val="right"/>
            <w:rPr>
              <w:rFonts w:asciiTheme="minorHAnsi" w:eastAsia="Times New Roman" w:hAnsiTheme="minorHAnsi"/>
              <w:sz w:val="12"/>
              <w:szCs w:val="12"/>
            </w:rPr>
          </w:pPr>
          <w:r w:rsidRPr="00496CF1">
            <w:rPr>
              <w:rFonts w:asciiTheme="minorHAnsi" w:eastAsia="Times New Roman" w:hAnsiTheme="minorHAnsi"/>
              <w:bCs/>
              <w:sz w:val="20"/>
              <w:szCs w:val="20"/>
            </w:rPr>
            <w:t xml:space="preserve">(Page </w:t>
          </w:r>
          <w:r>
            <w:rPr>
              <w:rFonts w:asciiTheme="minorHAnsi" w:eastAsia="Times New Roman" w:hAnsiTheme="minorHAnsi"/>
              <w:bCs/>
              <w:sz w:val="20"/>
              <w:szCs w:val="20"/>
            </w:rPr>
            <w:t>2</w:t>
          </w:r>
          <w:r w:rsidRPr="00496CF1">
            <w:rPr>
              <w:rFonts w:asciiTheme="minorHAnsi" w:eastAsia="Times New Roman" w:hAnsiTheme="minorHAnsi"/>
              <w:bCs/>
              <w:sz w:val="20"/>
              <w:szCs w:val="20"/>
            </w:rPr>
            <w:t xml:space="preserve">of </w:t>
          </w:r>
          <w:r>
            <w:rPr>
              <w:rFonts w:asciiTheme="minorHAnsi" w:eastAsia="Times New Roman" w:hAnsiTheme="minorHAnsi"/>
              <w:bCs/>
              <w:noProof/>
              <w:sz w:val="20"/>
              <w:szCs w:val="20"/>
            </w:rPr>
            <w:fldChar w:fldCharType="begin"/>
          </w:r>
          <w:r>
            <w:rPr>
              <w:rFonts w:asciiTheme="minorHAnsi" w:eastAsia="Times New Roman" w:hAnsiTheme="minorHAnsi"/>
              <w:bCs/>
              <w:noProof/>
              <w:sz w:val="20"/>
              <w:szCs w:val="20"/>
            </w:rPr>
            <w:instrText xml:space="preserve"> SECTIONPAGES   \* MERGEFORMAT </w:instrText>
          </w:r>
          <w:r>
            <w:rPr>
              <w:rFonts w:asciiTheme="minorHAnsi" w:eastAsia="Times New Roman" w:hAnsiTheme="minorHAnsi"/>
              <w:bCs/>
              <w:noProof/>
              <w:sz w:val="20"/>
              <w:szCs w:val="20"/>
            </w:rPr>
            <w:fldChar w:fldCharType="separate"/>
          </w:r>
          <w:r w:rsidRPr="00EB185D">
            <w:rPr>
              <w:rFonts w:asciiTheme="minorHAnsi" w:eastAsia="Times New Roman" w:hAnsiTheme="minorHAnsi"/>
              <w:bCs/>
              <w:noProof/>
              <w:sz w:val="20"/>
              <w:szCs w:val="20"/>
            </w:rPr>
            <w:t>2</w:t>
          </w:r>
          <w:r>
            <w:rPr>
              <w:rFonts w:asciiTheme="minorHAnsi" w:eastAsia="Times New Roman" w:hAnsiTheme="minorHAnsi"/>
              <w:bCs/>
              <w:noProof/>
              <w:sz w:val="20"/>
              <w:szCs w:val="20"/>
            </w:rPr>
            <w:fldChar w:fldCharType="end"/>
          </w:r>
          <w:r w:rsidRPr="00496CF1">
            <w:rPr>
              <w:rFonts w:asciiTheme="minorHAnsi" w:eastAsia="Times New Roman" w:hAnsiTheme="minorHAnsi"/>
              <w:bCs/>
              <w:sz w:val="20"/>
              <w:szCs w:val="20"/>
            </w:rPr>
            <w:t>)</w:t>
          </w:r>
        </w:p>
      </w:tc>
    </w:tr>
  </w:tbl>
  <w:p w14:paraId="46D5A6FD" w14:textId="304DD0CC" w:rsidR="0066251B" w:rsidRPr="00AF7776" w:rsidRDefault="00A32C27" w:rsidP="003C0502">
    <w:pPr>
      <w:pStyle w:val="Header"/>
      <w:spacing w:after="0"/>
      <w:rPr>
        <w:sz w:val="16"/>
        <w:szCs w:val="16"/>
      </w:rPr>
    </w:pPr>
    <w:r>
      <w:rPr>
        <w:rFonts w:asciiTheme="minorHAnsi" w:eastAsia="Times New Roman" w:hAnsiTheme="minorHAnsi"/>
        <w:bCs/>
        <w:noProof/>
        <w:sz w:val="20"/>
        <w:szCs w:val="20"/>
      </w:rPr>
      <w:pict w14:anchorId="46D5A7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945242" o:spid="_x0000_s18443" type="#_x0000_t75" style="position:absolute;margin-left:0;margin-top:0;width:10in;height:540pt;z-index:-251658232;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520"/>
      <w:gridCol w:w="2733"/>
      <w:gridCol w:w="2786"/>
    </w:tblGrid>
    <w:tr w:rsidR="0066251B" w:rsidRPr="00496CF1" w14:paraId="46D5A701" w14:textId="77777777" w:rsidTr="00082521">
      <w:trPr>
        <w:cantSplit/>
        <w:trHeight w:val="288"/>
      </w:trPr>
      <w:tc>
        <w:tcPr>
          <w:tcW w:w="3738" w:type="pct"/>
          <w:gridSpan w:val="2"/>
          <w:tcBorders>
            <w:bottom w:val="single" w:sz="4" w:space="0" w:color="auto"/>
            <w:right w:val="nil"/>
          </w:tcBorders>
          <w:vAlign w:val="center"/>
        </w:tcPr>
        <w:p w14:paraId="46D5A6FF" w14:textId="65E1E6CD" w:rsidR="0066251B" w:rsidRPr="00496CF1" w:rsidRDefault="0066251B" w:rsidP="00496CF1">
          <w:pPr>
            <w:keepNext/>
            <w:spacing w:after="0" w:line="240" w:lineRule="auto"/>
            <w:outlineLvl w:val="0"/>
            <w:rPr>
              <w:rFonts w:asciiTheme="minorHAnsi" w:eastAsia="Times New Roman" w:hAnsiTheme="minorHAnsi"/>
              <w:bCs/>
              <w:sz w:val="20"/>
              <w:szCs w:val="20"/>
            </w:rPr>
          </w:pPr>
          <w:r w:rsidRPr="00496CF1">
            <w:rPr>
              <w:rFonts w:asciiTheme="minorHAnsi" w:eastAsia="Times New Roman" w:hAnsiTheme="minorHAnsi"/>
              <w:bCs/>
              <w:sz w:val="20"/>
              <w:szCs w:val="20"/>
            </w:rPr>
            <w:t xml:space="preserve">CERTIFICATE OF </w:t>
          </w:r>
          <w:r>
            <w:rPr>
              <w:rFonts w:asciiTheme="minorHAnsi" w:eastAsia="Times New Roman" w:hAnsiTheme="minorHAnsi"/>
              <w:bCs/>
              <w:sz w:val="20"/>
              <w:szCs w:val="20"/>
            </w:rPr>
            <w:t>INSTALLATION – DATA FIELD DEFINITIONS AND CALCULATIONS</w:t>
          </w:r>
        </w:p>
      </w:tc>
      <w:tc>
        <w:tcPr>
          <w:tcW w:w="1262" w:type="pct"/>
          <w:tcBorders>
            <w:left w:val="nil"/>
            <w:bottom w:val="single" w:sz="4" w:space="0" w:color="auto"/>
          </w:tcBorders>
          <w:tcMar>
            <w:left w:w="115" w:type="dxa"/>
            <w:right w:w="115" w:type="dxa"/>
          </w:tcMar>
          <w:vAlign w:val="center"/>
        </w:tcPr>
        <w:p w14:paraId="46D5A700" w14:textId="77777777" w:rsidR="0066251B" w:rsidRPr="00496CF1" w:rsidRDefault="0066251B" w:rsidP="009770D4">
          <w:pPr>
            <w:keepNext/>
            <w:spacing w:after="0" w:line="240" w:lineRule="auto"/>
            <w:jc w:val="right"/>
            <w:outlineLvl w:val="0"/>
            <w:rPr>
              <w:rFonts w:asciiTheme="minorHAnsi" w:eastAsia="Times New Roman" w:hAnsiTheme="minorHAnsi"/>
              <w:bCs/>
              <w:sz w:val="20"/>
              <w:szCs w:val="20"/>
            </w:rPr>
          </w:pPr>
          <w:r w:rsidRPr="00496CF1">
            <w:rPr>
              <w:rFonts w:asciiTheme="minorHAnsi" w:eastAsia="Times New Roman" w:hAnsiTheme="minorHAnsi"/>
              <w:bCs/>
              <w:sz w:val="20"/>
              <w:szCs w:val="20"/>
            </w:rPr>
            <w:t>CF2R-MCH-</w:t>
          </w:r>
          <w:r>
            <w:rPr>
              <w:rFonts w:asciiTheme="minorHAnsi" w:eastAsia="Times New Roman" w:hAnsiTheme="minorHAnsi"/>
              <w:bCs/>
              <w:sz w:val="20"/>
              <w:szCs w:val="20"/>
            </w:rPr>
            <w:t>02-E</w:t>
          </w:r>
        </w:p>
      </w:tc>
    </w:tr>
    <w:tr w:rsidR="0066251B" w:rsidRPr="00496CF1" w14:paraId="46D5A704" w14:textId="77777777" w:rsidTr="00082521">
      <w:trPr>
        <w:cantSplit/>
        <w:trHeight w:val="288"/>
      </w:trPr>
      <w:tc>
        <w:tcPr>
          <w:tcW w:w="2500" w:type="pct"/>
          <w:tcBorders>
            <w:right w:val="nil"/>
          </w:tcBorders>
        </w:tcPr>
        <w:p w14:paraId="46D5A702" w14:textId="77777777" w:rsidR="0066251B" w:rsidRPr="00496CF1" w:rsidRDefault="0066251B" w:rsidP="00496CF1">
          <w:pPr>
            <w:tabs>
              <w:tab w:val="right" w:pos="10543"/>
            </w:tabs>
            <w:spacing w:after="0" w:line="240" w:lineRule="auto"/>
            <w:rPr>
              <w:rFonts w:asciiTheme="minorHAnsi" w:eastAsia="Times New Roman" w:hAnsiTheme="minorHAnsi"/>
              <w:sz w:val="12"/>
              <w:szCs w:val="12"/>
            </w:rPr>
          </w:pPr>
          <w:r>
            <w:rPr>
              <w:rFonts w:asciiTheme="minorHAnsi" w:eastAsia="Times New Roman" w:hAnsiTheme="minorHAnsi"/>
              <w:bCs/>
              <w:sz w:val="20"/>
              <w:szCs w:val="20"/>
            </w:rPr>
            <w:t>Whole House Fan</w:t>
          </w:r>
        </w:p>
      </w:tc>
      <w:tc>
        <w:tcPr>
          <w:tcW w:w="2500" w:type="pct"/>
          <w:gridSpan w:val="2"/>
          <w:tcBorders>
            <w:left w:val="nil"/>
          </w:tcBorders>
        </w:tcPr>
        <w:p w14:paraId="46D5A703" w14:textId="0B197C9D" w:rsidR="0066251B" w:rsidRPr="00496CF1" w:rsidRDefault="0066251B" w:rsidP="009770D4">
          <w:pPr>
            <w:tabs>
              <w:tab w:val="right" w:pos="10543"/>
            </w:tabs>
            <w:spacing w:after="0" w:line="240" w:lineRule="auto"/>
            <w:jc w:val="right"/>
            <w:rPr>
              <w:rFonts w:asciiTheme="minorHAnsi" w:eastAsia="Times New Roman" w:hAnsiTheme="minorHAnsi"/>
              <w:sz w:val="12"/>
              <w:szCs w:val="12"/>
            </w:rPr>
          </w:pPr>
          <w:r w:rsidRPr="00496CF1">
            <w:rPr>
              <w:rFonts w:asciiTheme="minorHAnsi" w:eastAsia="Times New Roman" w:hAnsiTheme="minorHAnsi"/>
              <w:bCs/>
              <w:sz w:val="20"/>
              <w:szCs w:val="20"/>
            </w:rPr>
            <w:t xml:space="preserve">(Page </w:t>
          </w:r>
          <w:r>
            <w:rPr>
              <w:rFonts w:asciiTheme="minorHAnsi" w:eastAsia="Times New Roman" w:hAnsiTheme="minorHAnsi"/>
              <w:bCs/>
              <w:sz w:val="20"/>
              <w:szCs w:val="20"/>
            </w:rPr>
            <w:t>1</w:t>
          </w:r>
          <w:r w:rsidRPr="00496CF1">
            <w:rPr>
              <w:rFonts w:asciiTheme="minorHAnsi" w:eastAsia="Times New Roman" w:hAnsiTheme="minorHAnsi"/>
              <w:bCs/>
              <w:sz w:val="20"/>
              <w:szCs w:val="20"/>
            </w:rPr>
            <w:t xml:space="preserve">of </w:t>
          </w:r>
          <w:r>
            <w:rPr>
              <w:rFonts w:asciiTheme="minorHAnsi" w:eastAsia="Times New Roman" w:hAnsiTheme="minorHAnsi"/>
              <w:bCs/>
              <w:noProof/>
              <w:sz w:val="20"/>
              <w:szCs w:val="20"/>
            </w:rPr>
            <w:fldChar w:fldCharType="begin"/>
          </w:r>
          <w:r>
            <w:rPr>
              <w:rFonts w:asciiTheme="minorHAnsi" w:eastAsia="Times New Roman" w:hAnsiTheme="minorHAnsi"/>
              <w:bCs/>
              <w:noProof/>
              <w:sz w:val="20"/>
              <w:szCs w:val="20"/>
            </w:rPr>
            <w:instrText xml:space="preserve"> SECTIONPAGES   \* MERGEFORMAT </w:instrText>
          </w:r>
          <w:r>
            <w:rPr>
              <w:rFonts w:asciiTheme="minorHAnsi" w:eastAsia="Times New Roman" w:hAnsiTheme="minorHAnsi"/>
              <w:bCs/>
              <w:noProof/>
              <w:sz w:val="20"/>
              <w:szCs w:val="20"/>
            </w:rPr>
            <w:fldChar w:fldCharType="separate"/>
          </w:r>
          <w:r w:rsidR="00A32C27">
            <w:rPr>
              <w:rFonts w:asciiTheme="minorHAnsi" w:eastAsia="Times New Roman" w:hAnsiTheme="minorHAnsi"/>
              <w:bCs/>
              <w:noProof/>
              <w:sz w:val="20"/>
              <w:szCs w:val="20"/>
            </w:rPr>
            <w:t>1</w:t>
          </w:r>
          <w:r>
            <w:rPr>
              <w:rFonts w:asciiTheme="minorHAnsi" w:eastAsia="Times New Roman" w:hAnsiTheme="minorHAnsi"/>
              <w:bCs/>
              <w:noProof/>
              <w:sz w:val="20"/>
              <w:szCs w:val="20"/>
            </w:rPr>
            <w:fldChar w:fldCharType="end"/>
          </w:r>
          <w:r w:rsidRPr="00496CF1">
            <w:rPr>
              <w:rFonts w:asciiTheme="minorHAnsi" w:eastAsia="Times New Roman" w:hAnsiTheme="minorHAnsi"/>
              <w:bCs/>
              <w:sz w:val="20"/>
              <w:szCs w:val="20"/>
            </w:rPr>
            <w:t>)</w:t>
          </w:r>
        </w:p>
      </w:tc>
    </w:tr>
  </w:tbl>
  <w:p w14:paraId="46D5A705" w14:textId="2660342B" w:rsidR="0066251B" w:rsidRPr="00FF77DD" w:rsidRDefault="00A32C27" w:rsidP="003C0502">
    <w:pPr>
      <w:pStyle w:val="Header"/>
      <w:spacing w:after="0"/>
      <w:rPr>
        <w:sz w:val="20"/>
        <w:szCs w:val="16"/>
      </w:rPr>
    </w:pPr>
    <w:r>
      <w:rPr>
        <w:rFonts w:asciiTheme="minorHAnsi" w:eastAsia="Times New Roman" w:hAnsiTheme="minorHAnsi"/>
        <w:bCs/>
        <w:noProof/>
        <w:sz w:val="20"/>
        <w:szCs w:val="20"/>
      </w:rPr>
      <w:pict w14:anchorId="46D5A71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945240" o:spid="_x0000_s18442" type="#_x0000_t75" style="position:absolute;margin-left:0;margin-top:0;width:10in;height:540pt;z-index:-251658234;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816B03"/>
    <w:multiLevelType w:val="hybridMultilevel"/>
    <w:tmpl w:val="3B9EA5F2"/>
    <w:lvl w:ilvl="0" w:tplc="3188BC9E">
      <w:start w:val="1"/>
      <w:numFmt w:val="decimal"/>
      <w:lvlText w:val="%1."/>
      <w:lvlJc w:val="left"/>
      <w:pPr>
        <w:ind w:left="360" w:hanging="360"/>
      </w:pPr>
      <w:rPr>
        <w:rFonts w:hint="default"/>
        <w:sz w:val="18"/>
        <w:szCs w:val="20"/>
      </w:rPr>
    </w:lvl>
    <w:lvl w:ilvl="1" w:tplc="04090003">
      <w:start w:val="1"/>
      <w:numFmt w:val="bullet"/>
      <w:lvlText w:val="o"/>
      <w:lvlJc w:val="left"/>
      <w:pPr>
        <w:ind w:left="1080" w:hanging="360"/>
      </w:pPr>
      <w:rPr>
        <w:rFonts w:ascii="Courier New" w:hAnsi="Courier New" w:hint="default"/>
      </w:rPr>
    </w:lvl>
    <w:lvl w:ilvl="2" w:tplc="04090005">
      <w:start w:val="1"/>
      <w:numFmt w:val="bullet"/>
      <w:lvlText w:val=""/>
      <w:lvlJc w:val="left"/>
      <w:pPr>
        <w:ind w:left="1800" w:hanging="360"/>
      </w:pPr>
      <w:rPr>
        <w:rFonts w:ascii="Wingdings" w:hAnsi="Wingdings" w:hint="default"/>
      </w:rPr>
    </w:lvl>
    <w:lvl w:ilvl="3" w:tplc="3188BC9E">
      <w:start w:val="1"/>
      <w:numFmt w:val="decimal"/>
      <w:lvlText w:val="%4."/>
      <w:lvlJc w:val="left"/>
      <w:pPr>
        <w:ind w:left="2520" w:hanging="360"/>
      </w:pPr>
      <w:rPr>
        <w:rFonts w:hint="default"/>
        <w:sz w:val="18"/>
        <w:szCs w:val="20"/>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27567EE"/>
    <w:multiLevelType w:val="hybridMultilevel"/>
    <w:tmpl w:val="E28001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AE10CB"/>
    <w:multiLevelType w:val="hybridMultilevel"/>
    <w:tmpl w:val="464A1452"/>
    <w:lvl w:ilvl="0" w:tplc="DE1A35E6">
      <w:start w:val="1"/>
      <w:numFmt w:val="decimal"/>
      <w:lvlText w:val="%1."/>
      <w:lvlJc w:val="left"/>
      <w:pPr>
        <w:ind w:left="360" w:hanging="360"/>
      </w:pPr>
      <w:rPr>
        <w:rFonts w:hint="default"/>
        <w:b w:val="0"/>
        <w:sz w:val="18"/>
        <w:szCs w:val="20"/>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A767CAD"/>
    <w:multiLevelType w:val="multilevel"/>
    <w:tmpl w:val="26588134"/>
    <w:lvl w:ilvl="0">
      <w:start w:val="3"/>
      <w:numFmt w:val="decimal"/>
      <w:lvlText w:val="%1."/>
      <w:lvlJc w:val="left"/>
      <w:pPr>
        <w:tabs>
          <w:tab w:val="num" w:pos="360"/>
        </w:tabs>
      </w:pPr>
      <w:rPr>
        <w:rFonts w:cs="Times New Roman" w:hint="default"/>
      </w:rPr>
    </w:lvl>
    <w:lvl w:ilvl="1">
      <w:start w:val="7"/>
      <w:numFmt w:val="decimal"/>
      <w:lvlText w:val="%1.%2"/>
      <w:lvlJc w:val="left"/>
      <w:pPr>
        <w:tabs>
          <w:tab w:val="num" w:pos="720"/>
        </w:tabs>
      </w:pPr>
      <w:rPr>
        <w:rFonts w:cs="Times New Roman" w:hint="default"/>
      </w:rPr>
    </w:lvl>
    <w:lvl w:ilvl="2">
      <w:start w:val="3"/>
      <w:numFmt w:val="decimal"/>
      <w:pStyle w:val="Heading3"/>
      <w:lvlText w:val="%1.%2.%3"/>
      <w:lvlJc w:val="left"/>
      <w:pPr>
        <w:tabs>
          <w:tab w:val="num" w:pos="1080"/>
        </w:tabs>
      </w:pPr>
      <w:rPr>
        <w:rFonts w:cs="Times New Roman" w:hint="default"/>
      </w:rPr>
    </w:lvl>
    <w:lvl w:ilvl="3">
      <w:start w:val="1"/>
      <w:numFmt w:val="decimal"/>
      <w:suff w:val="nothing"/>
      <w:lvlText w:val="%4.1.1.1"/>
      <w:lvlJc w:val="left"/>
      <w:pPr>
        <w:ind w:left="-6646"/>
      </w:pPr>
      <w:rPr>
        <w:rFonts w:cs="Times New Roman" w:hint="default"/>
      </w:rPr>
    </w:lvl>
    <w:lvl w:ilvl="4">
      <w:start w:val="1"/>
      <w:numFmt w:val="none"/>
      <w:suff w:val="nothing"/>
      <w:lvlText w:val=""/>
      <w:lvlJc w:val="left"/>
      <w:pPr>
        <w:ind w:left="-6646"/>
      </w:pPr>
      <w:rPr>
        <w:rFonts w:cs="Times New Roman" w:hint="default"/>
      </w:rPr>
    </w:lvl>
    <w:lvl w:ilvl="5">
      <w:numFmt w:val="decimal"/>
      <w:lvlText w:val="%6"/>
      <w:lvlJc w:val="left"/>
      <w:pPr>
        <w:tabs>
          <w:tab w:val="num" w:pos="-6646"/>
        </w:tabs>
        <w:ind w:left="-6646"/>
      </w:pPr>
      <w:rPr>
        <w:rFonts w:ascii="Times New Roman" w:hAnsi="Times New Roman" w:cs="Times New Roman" w:hint="default"/>
      </w:rPr>
    </w:lvl>
    <w:lvl w:ilvl="6">
      <w:start w:val="1"/>
      <w:numFmt w:val="none"/>
      <w:suff w:val="nothing"/>
      <w:lvlText w:val=""/>
      <w:lvlJc w:val="left"/>
      <w:pPr>
        <w:ind w:left="-6646"/>
      </w:pPr>
      <w:rPr>
        <w:rFonts w:cs="Times New Roman" w:hint="default"/>
      </w:rPr>
    </w:lvl>
    <w:lvl w:ilvl="7">
      <w:start w:val="1"/>
      <w:numFmt w:val="none"/>
      <w:suff w:val="nothing"/>
      <w:lvlText w:val=""/>
      <w:lvlJc w:val="left"/>
      <w:pPr>
        <w:ind w:left="-6646"/>
      </w:pPr>
      <w:rPr>
        <w:rFonts w:cs="Times New Roman" w:hint="default"/>
      </w:rPr>
    </w:lvl>
    <w:lvl w:ilvl="8">
      <w:start w:val="1"/>
      <w:numFmt w:val="none"/>
      <w:suff w:val="nothing"/>
      <w:lvlText w:val=""/>
      <w:lvlJc w:val="left"/>
      <w:pPr>
        <w:ind w:left="-6646"/>
      </w:pPr>
      <w:rPr>
        <w:rFonts w:cs="Times New Roman" w:hint="default"/>
      </w:rPr>
    </w:lvl>
  </w:abstractNum>
  <w:abstractNum w:abstractNumId="4" w15:restartNumberingAfterBreak="0">
    <w:nsid w:val="17CA637A"/>
    <w:multiLevelType w:val="hybridMultilevel"/>
    <w:tmpl w:val="E0DCFF88"/>
    <w:lvl w:ilvl="0" w:tplc="B5CAB786">
      <w:start w:val="1"/>
      <w:numFmt w:val="decimal"/>
      <w:lvlText w:val="%1."/>
      <w:lvlJc w:val="left"/>
      <w:pPr>
        <w:ind w:left="720" w:hanging="360"/>
      </w:pPr>
      <w:rPr>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D655FF0"/>
    <w:multiLevelType w:val="hybridMultilevel"/>
    <w:tmpl w:val="25AEE8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7AD4FAA"/>
    <w:multiLevelType w:val="hybridMultilevel"/>
    <w:tmpl w:val="F24AC028"/>
    <w:lvl w:ilvl="0" w:tplc="22B02124">
      <w:start w:val="1"/>
      <w:numFmt w:val="decimal"/>
      <w:lvlText w:val="%1."/>
      <w:lvlJc w:val="left"/>
      <w:pPr>
        <w:ind w:left="360" w:hanging="360"/>
      </w:pPr>
      <w:rPr>
        <w:rFonts w:asciiTheme="minorHAnsi" w:hAnsiTheme="minorHAnsi" w:hint="default"/>
        <w:sz w:val="18"/>
        <w:szCs w:val="1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283D5D85"/>
    <w:multiLevelType w:val="hybridMultilevel"/>
    <w:tmpl w:val="0FCEC4EC"/>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2B2A35CE"/>
    <w:multiLevelType w:val="hybridMultilevel"/>
    <w:tmpl w:val="F24AC028"/>
    <w:lvl w:ilvl="0" w:tplc="22B02124">
      <w:start w:val="1"/>
      <w:numFmt w:val="decimal"/>
      <w:lvlText w:val="%1."/>
      <w:lvlJc w:val="left"/>
      <w:pPr>
        <w:ind w:left="360" w:hanging="360"/>
      </w:pPr>
      <w:rPr>
        <w:rFonts w:asciiTheme="minorHAnsi" w:hAnsiTheme="minorHAnsi" w:hint="default"/>
        <w:sz w:val="18"/>
        <w:szCs w:val="1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BF46B38"/>
    <w:multiLevelType w:val="hybridMultilevel"/>
    <w:tmpl w:val="DCB4A6EE"/>
    <w:lvl w:ilvl="0" w:tplc="0409000F">
      <w:start w:val="1"/>
      <w:numFmt w:val="decimal"/>
      <w:lvlText w:val="%1."/>
      <w:lvlJc w:val="left"/>
      <w:pPr>
        <w:ind w:left="360" w:hanging="360"/>
      </w:pPr>
      <w:rPr>
        <w:rFonts w:hint="default"/>
        <w:sz w:val="20"/>
        <w:szCs w:val="20"/>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32D602BC"/>
    <w:multiLevelType w:val="hybridMultilevel"/>
    <w:tmpl w:val="8CA0503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F">
      <w:start w:val="1"/>
      <w:numFmt w:val="decimal"/>
      <w:lvlText w:val="%4."/>
      <w:lvlJc w:val="left"/>
      <w:pPr>
        <w:ind w:left="2880" w:hanging="360"/>
      </w:pPr>
      <w:rPr>
        <w:rFont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6D5467F"/>
    <w:multiLevelType w:val="hybridMultilevel"/>
    <w:tmpl w:val="856E43D2"/>
    <w:lvl w:ilvl="0" w:tplc="22D0EF80">
      <w:start w:val="1"/>
      <w:numFmt w:val="decimal"/>
      <w:lvlText w:val="%1."/>
      <w:lvlJc w:val="left"/>
      <w:pPr>
        <w:ind w:left="720" w:hanging="360"/>
      </w:pPr>
      <w:rPr>
        <w:rFonts w:asciiTheme="minorHAnsi" w:hAnsiTheme="minorHAnsi"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BAA1BAF"/>
    <w:multiLevelType w:val="hybridMultilevel"/>
    <w:tmpl w:val="E9668058"/>
    <w:lvl w:ilvl="0" w:tplc="0409000F">
      <w:start w:val="1"/>
      <w:numFmt w:val="decimal"/>
      <w:lvlText w:val="%1."/>
      <w:lvlJc w:val="left"/>
      <w:pPr>
        <w:ind w:left="1440" w:hanging="360"/>
      </w:pPr>
      <w:rPr>
        <w:rFonts w:cs="Times New Roman"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3F4573FA"/>
    <w:multiLevelType w:val="hybridMultilevel"/>
    <w:tmpl w:val="F93C007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4A0739C"/>
    <w:multiLevelType w:val="hybridMultilevel"/>
    <w:tmpl w:val="856E43D2"/>
    <w:lvl w:ilvl="0" w:tplc="22D0EF80">
      <w:start w:val="1"/>
      <w:numFmt w:val="decimal"/>
      <w:lvlText w:val="%1."/>
      <w:lvlJc w:val="left"/>
      <w:pPr>
        <w:ind w:left="720" w:hanging="360"/>
      </w:pPr>
      <w:rPr>
        <w:rFonts w:asciiTheme="minorHAnsi" w:hAnsiTheme="minorHAnsi"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8175D56"/>
    <w:multiLevelType w:val="hybridMultilevel"/>
    <w:tmpl w:val="4FF873E0"/>
    <w:lvl w:ilvl="0" w:tplc="BFEC77FA">
      <w:start w:val="1"/>
      <w:numFmt w:val="decimal"/>
      <w:lvlText w:val="%1."/>
      <w:lvlJc w:val="left"/>
      <w:pPr>
        <w:ind w:left="360" w:hanging="360"/>
      </w:pPr>
      <w:rPr>
        <w:rFonts w:cs="Times New Roman" w:hint="default"/>
        <w:sz w:val="18"/>
        <w:szCs w:val="20"/>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5C904854"/>
    <w:multiLevelType w:val="hybridMultilevel"/>
    <w:tmpl w:val="856E43D2"/>
    <w:lvl w:ilvl="0" w:tplc="22D0EF80">
      <w:start w:val="1"/>
      <w:numFmt w:val="decimal"/>
      <w:lvlText w:val="%1."/>
      <w:lvlJc w:val="left"/>
      <w:pPr>
        <w:ind w:left="720" w:hanging="360"/>
      </w:pPr>
      <w:rPr>
        <w:rFonts w:asciiTheme="minorHAnsi" w:hAnsiTheme="minorHAnsi"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B835706"/>
    <w:multiLevelType w:val="hybridMultilevel"/>
    <w:tmpl w:val="A24009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5936312"/>
    <w:multiLevelType w:val="hybridMultilevel"/>
    <w:tmpl w:val="EA0ED7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6282AE1"/>
    <w:multiLevelType w:val="hybridMultilevel"/>
    <w:tmpl w:val="B8AE7234"/>
    <w:lvl w:ilvl="0" w:tplc="28F82966">
      <w:numFmt w:val="bullet"/>
      <w:lvlText w:val="-"/>
      <w:lvlJc w:val="left"/>
      <w:pPr>
        <w:ind w:left="720" w:hanging="360"/>
      </w:pPr>
      <w:rPr>
        <w:rFonts w:ascii="Calibri" w:eastAsia="Calibri"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C6E6519"/>
    <w:multiLevelType w:val="hybridMultilevel"/>
    <w:tmpl w:val="80B07312"/>
    <w:lvl w:ilvl="0" w:tplc="129ADC70">
      <w:start w:val="1"/>
      <w:numFmt w:val="decimal"/>
      <w:lvlText w:val="%1."/>
      <w:lvlJc w:val="left"/>
      <w:pPr>
        <w:ind w:left="360" w:hanging="360"/>
      </w:pPr>
      <w:rPr>
        <w:rFonts w:hint="default"/>
        <w:sz w:val="18"/>
        <w:szCs w:val="1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7"/>
  </w:num>
  <w:num w:numId="2">
    <w:abstractNumId w:val="19"/>
  </w:num>
  <w:num w:numId="3">
    <w:abstractNumId w:val="18"/>
  </w:num>
  <w:num w:numId="4">
    <w:abstractNumId w:val="1"/>
  </w:num>
  <w:num w:numId="5">
    <w:abstractNumId w:val="4"/>
  </w:num>
  <w:num w:numId="6">
    <w:abstractNumId w:val="11"/>
  </w:num>
  <w:num w:numId="7">
    <w:abstractNumId w:val="10"/>
  </w:num>
  <w:num w:numId="8">
    <w:abstractNumId w:val="13"/>
  </w:num>
  <w:num w:numId="9">
    <w:abstractNumId w:val="17"/>
  </w:num>
  <w:num w:numId="10">
    <w:abstractNumId w:val="3"/>
  </w:num>
  <w:num w:numId="11">
    <w:abstractNumId w:val="12"/>
  </w:num>
  <w:num w:numId="12">
    <w:abstractNumId w:val="9"/>
  </w:num>
  <w:num w:numId="13">
    <w:abstractNumId w:val="6"/>
  </w:num>
  <w:num w:numId="14">
    <w:abstractNumId w:val="16"/>
  </w:num>
  <w:num w:numId="15">
    <w:abstractNumId w:val="14"/>
  </w:num>
  <w:num w:numId="16">
    <w:abstractNumId w:val="5"/>
  </w:num>
  <w:num w:numId="17">
    <w:abstractNumId w:val="15"/>
  </w:num>
  <w:num w:numId="18">
    <w:abstractNumId w:val="20"/>
  </w:num>
  <w:num w:numId="19">
    <w:abstractNumId w:val="0"/>
  </w:num>
  <w:num w:numId="20">
    <w:abstractNumId w:val="6"/>
  </w:num>
  <w:num w:numId="21">
    <w:abstractNumId w:val="8"/>
  </w:num>
  <w:num w:numId="22">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arkstrum, Alexis@Energy">
    <w15:presenceInfo w15:providerId="AD" w15:userId="S-1-5-21-606747145-1060284298-682003330-8694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trackRevisions/>
  <w:defaultTabStop w:val="720"/>
  <w:drawingGridHorizontalSpacing w:val="110"/>
  <w:displayHorizontalDrawingGridEvery w:val="2"/>
  <w:displayVerticalDrawingGridEvery w:val="2"/>
  <w:characterSpacingControl w:val="doNotCompress"/>
  <w:hdrShapeDefaults>
    <o:shapedefaults v:ext="edit" spidmax="18446"/>
    <o:shapelayout v:ext="edit">
      <o:idmap v:ext="edit" data="18"/>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712E"/>
    <w:rsid w:val="00007572"/>
    <w:rsid w:val="000120BF"/>
    <w:rsid w:val="00034496"/>
    <w:rsid w:val="0004608F"/>
    <w:rsid w:val="00082521"/>
    <w:rsid w:val="00084B1C"/>
    <w:rsid w:val="00093CF3"/>
    <w:rsid w:val="000A40F6"/>
    <w:rsid w:val="000E2A00"/>
    <w:rsid w:val="000E4905"/>
    <w:rsid w:val="00103E04"/>
    <w:rsid w:val="00115849"/>
    <w:rsid w:val="00140921"/>
    <w:rsid w:val="00144A36"/>
    <w:rsid w:val="001615DA"/>
    <w:rsid w:val="001B26D3"/>
    <w:rsid w:val="001D7EE2"/>
    <w:rsid w:val="001F62B7"/>
    <w:rsid w:val="00200106"/>
    <w:rsid w:val="0020430C"/>
    <w:rsid w:val="002460B8"/>
    <w:rsid w:val="00266994"/>
    <w:rsid w:val="00267060"/>
    <w:rsid w:val="00282D7F"/>
    <w:rsid w:val="00285695"/>
    <w:rsid w:val="002A7B2E"/>
    <w:rsid w:val="002B4B1E"/>
    <w:rsid w:val="0030001B"/>
    <w:rsid w:val="00326C73"/>
    <w:rsid w:val="003339CD"/>
    <w:rsid w:val="00334868"/>
    <w:rsid w:val="00336D4C"/>
    <w:rsid w:val="003441CA"/>
    <w:rsid w:val="00372A4E"/>
    <w:rsid w:val="003744C7"/>
    <w:rsid w:val="00392ACC"/>
    <w:rsid w:val="003A44AF"/>
    <w:rsid w:val="003A6D01"/>
    <w:rsid w:val="003C013D"/>
    <w:rsid w:val="003C0502"/>
    <w:rsid w:val="003C2ABA"/>
    <w:rsid w:val="003C4F75"/>
    <w:rsid w:val="003C7B4A"/>
    <w:rsid w:val="003F5975"/>
    <w:rsid w:val="003F7629"/>
    <w:rsid w:val="004109DE"/>
    <w:rsid w:val="0041500D"/>
    <w:rsid w:val="00441822"/>
    <w:rsid w:val="00447FE3"/>
    <w:rsid w:val="00452150"/>
    <w:rsid w:val="0045400A"/>
    <w:rsid w:val="004645C2"/>
    <w:rsid w:val="004703E2"/>
    <w:rsid w:val="00470FAD"/>
    <w:rsid w:val="004761C1"/>
    <w:rsid w:val="004875A1"/>
    <w:rsid w:val="00487F56"/>
    <w:rsid w:val="004938A4"/>
    <w:rsid w:val="00495331"/>
    <w:rsid w:val="00495C52"/>
    <w:rsid w:val="00496CF1"/>
    <w:rsid w:val="004D33F4"/>
    <w:rsid w:val="004D3AD2"/>
    <w:rsid w:val="004F5E6A"/>
    <w:rsid w:val="005057DF"/>
    <w:rsid w:val="00513873"/>
    <w:rsid w:val="00553E1C"/>
    <w:rsid w:val="005608C4"/>
    <w:rsid w:val="00566A90"/>
    <w:rsid w:val="00572DC4"/>
    <w:rsid w:val="0059385B"/>
    <w:rsid w:val="005E66BC"/>
    <w:rsid w:val="005F1444"/>
    <w:rsid w:val="0060558D"/>
    <w:rsid w:val="00617077"/>
    <w:rsid w:val="00625042"/>
    <w:rsid w:val="00644136"/>
    <w:rsid w:val="00653DF7"/>
    <w:rsid w:val="00660438"/>
    <w:rsid w:val="006623BE"/>
    <w:rsid w:val="0066251B"/>
    <w:rsid w:val="00662C3C"/>
    <w:rsid w:val="006802FC"/>
    <w:rsid w:val="00685AC7"/>
    <w:rsid w:val="006911D3"/>
    <w:rsid w:val="00691CEE"/>
    <w:rsid w:val="006D3E78"/>
    <w:rsid w:val="007060EC"/>
    <w:rsid w:val="00711DF8"/>
    <w:rsid w:val="00723CEB"/>
    <w:rsid w:val="007304C6"/>
    <w:rsid w:val="007B6227"/>
    <w:rsid w:val="007D4D06"/>
    <w:rsid w:val="007E2299"/>
    <w:rsid w:val="007E2CAD"/>
    <w:rsid w:val="007F2497"/>
    <w:rsid w:val="007F66DE"/>
    <w:rsid w:val="00802B42"/>
    <w:rsid w:val="0080574E"/>
    <w:rsid w:val="00816B3D"/>
    <w:rsid w:val="008278BD"/>
    <w:rsid w:val="00832D40"/>
    <w:rsid w:val="0083314B"/>
    <w:rsid w:val="00835A59"/>
    <w:rsid w:val="00862D0F"/>
    <w:rsid w:val="00863D38"/>
    <w:rsid w:val="008A4463"/>
    <w:rsid w:val="008A5696"/>
    <w:rsid w:val="008A7E6D"/>
    <w:rsid w:val="008B0D71"/>
    <w:rsid w:val="008C407C"/>
    <w:rsid w:val="008C6E49"/>
    <w:rsid w:val="008E225B"/>
    <w:rsid w:val="008E3ECA"/>
    <w:rsid w:val="008F4967"/>
    <w:rsid w:val="009029E7"/>
    <w:rsid w:val="0090410A"/>
    <w:rsid w:val="00905E96"/>
    <w:rsid w:val="0092246A"/>
    <w:rsid w:val="00922B8D"/>
    <w:rsid w:val="00923007"/>
    <w:rsid w:val="00926866"/>
    <w:rsid w:val="00936990"/>
    <w:rsid w:val="009400E2"/>
    <w:rsid w:val="00956A4B"/>
    <w:rsid w:val="009577D0"/>
    <w:rsid w:val="009627CD"/>
    <w:rsid w:val="00963CDB"/>
    <w:rsid w:val="00965B0E"/>
    <w:rsid w:val="009719AD"/>
    <w:rsid w:val="00975975"/>
    <w:rsid w:val="009770D4"/>
    <w:rsid w:val="0098438B"/>
    <w:rsid w:val="00986966"/>
    <w:rsid w:val="009A68BB"/>
    <w:rsid w:val="009C4198"/>
    <w:rsid w:val="009E0BD3"/>
    <w:rsid w:val="009F4A90"/>
    <w:rsid w:val="00A32C27"/>
    <w:rsid w:val="00A36156"/>
    <w:rsid w:val="00A700B6"/>
    <w:rsid w:val="00A92C10"/>
    <w:rsid w:val="00A946AB"/>
    <w:rsid w:val="00AB4171"/>
    <w:rsid w:val="00AB70C1"/>
    <w:rsid w:val="00AC02C1"/>
    <w:rsid w:val="00AC4659"/>
    <w:rsid w:val="00AD2A51"/>
    <w:rsid w:val="00AF7776"/>
    <w:rsid w:val="00B11D97"/>
    <w:rsid w:val="00B13309"/>
    <w:rsid w:val="00B156CF"/>
    <w:rsid w:val="00B15E24"/>
    <w:rsid w:val="00B17696"/>
    <w:rsid w:val="00B2520A"/>
    <w:rsid w:val="00B477C8"/>
    <w:rsid w:val="00B47F52"/>
    <w:rsid w:val="00B564CE"/>
    <w:rsid w:val="00B63DCB"/>
    <w:rsid w:val="00B82A05"/>
    <w:rsid w:val="00B9051E"/>
    <w:rsid w:val="00BB282A"/>
    <w:rsid w:val="00BB712E"/>
    <w:rsid w:val="00BE041F"/>
    <w:rsid w:val="00C25A5C"/>
    <w:rsid w:val="00C45933"/>
    <w:rsid w:val="00C51101"/>
    <w:rsid w:val="00C6014E"/>
    <w:rsid w:val="00C631A6"/>
    <w:rsid w:val="00C73FEB"/>
    <w:rsid w:val="00C76263"/>
    <w:rsid w:val="00C8339F"/>
    <w:rsid w:val="00CB124D"/>
    <w:rsid w:val="00CB5516"/>
    <w:rsid w:val="00CD1198"/>
    <w:rsid w:val="00D1733A"/>
    <w:rsid w:val="00D25FD8"/>
    <w:rsid w:val="00D73292"/>
    <w:rsid w:val="00D7699D"/>
    <w:rsid w:val="00E06E50"/>
    <w:rsid w:val="00E07683"/>
    <w:rsid w:val="00E10501"/>
    <w:rsid w:val="00E12414"/>
    <w:rsid w:val="00E256C2"/>
    <w:rsid w:val="00E33591"/>
    <w:rsid w:val="00E4371A"/>
    <w:rsid w:val="00E46381"/>
    <w:rsid w:val="00E55B8F"/>
    <w:rsid w:val="00E7539F"/>
    <w:rsid w:val="00E76ABA"/>
    <w:rsid w:val="00E829F5"/>
    <w:rsid w:val="00E94E5A"/>
    <w:rsid w:val="00EA6CB1"/>
    <w:rsid w:val="00EB185D"/>
    <w:rsid w:val="00EB7DC2"/>
    <w:rsid w:val="00EC5284"/>
    <w:rsid w:val="00EF63E5"/>
    <w:rsid w:val="00F116F6"/>
    <w:rsid w:val="00F15985"/>
    <w:rsid w:val="00F3709F"/>
    <w:rsid w:val="00F506B1"/>
    <w:rsid w:val="00F60148"/>
    <w:rsid w:val="00F61B08"/>
    <w:rsid w:val="00F63D86"/>
    <w:rsid w:val="00F822A0"/>
    <w:rsid w:val="00F85ED7"/>
    <w:rsid w:val="00FC45CF"/>
    <w:rsid w:val="00FF77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8446"/>
    <o:shapelayout v:ext="edit">
      <o:idmap v:ext="edit" data="1"/>
    </o:shapelayout>
  </w:shapeDefaults>
  <w:decimalSymbol w:val="."/>
  <w:listSeparator w:val=","/>
  <w14:docId w14:val="46D5A5C1"/>
  <w15:docId w15:val="{2AFAD5C7-3952-4A08-B654-9A4929D6E2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66A90"/>
    <w:pPr>
      <w:spacing w:after="200" w:line="276" w:lineRule="auto"/>
    </w:pPr>
    <w:rPr>
      <w:sz w:val="22"/>
      <w:szCs w:val="22"/>
    </w:rPr>
  </w:style>
  <w:style w:type="paragraph" w:styleId="Heading1">
    <w:name w:val="heading 1"/>
    <w:basedOn w:val="Normal"/>
    <w:next w:val="Normal"/>
    <w:link w:val="Heading1Char"/>
    <w:uiPriority w:val="9"/>
    <w:qFormat/>
    <w:rsid w:val="003C050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aliases w:val="h3,h31,h32"/>
    <w:basedOn w:val="Normal"/>
    <w:next w:val="Normal"/>
    <w:link w:val="Heading3Char"/>
    <w:uiPriority w:val="9"/>
    <w:qFormat/>
    <w:rsid w:val="009577D0"/>
    <w:pPr>
      <w:keepNext/>
      <w:numPr>
        <w:ilvl w:val="2"/>
        <w:numId w:val="10"/>
      </w:numPr>
      <w:tabs>
        <w:tab w:val="left" w:pos="-2600"/>
      </w:tabs>
      <w:spacing w:before="480" w:after="0" w:line="240" w:lineRule="auto"/>
      <w:outlineLvl w:val="2"/>
    </w:pPr>
    <w:rPr>
      <w:rFonts w:ascii="Arial Black" w:eastAsia="Times New Roman" w:hAnsi="Arial Black"/>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ulletB1Number">
    <w:name w:val="Bullet B (1. Number)"/>
    <w:basedOn w:val="Normal"/>
    <w:rsid w:val="001615DA"/>
    <w:pPr>
      <w:suppressAutoHyphens/>
      <w:spacing w:before="120" w:after="0" w:line="240" w:lineRule="auto"/>
      <w:ind w:left="720" w:hanging="360"/>
    </w:pPr>
    <w:rPr>
      <w:rFonts w:ascii="Times New Roman" w:eastAsia="Times New Roman" w:hAnsi="Times New Roman"/>
      <w:sz w:val="20"/>
      <w:szCs w:val="20"/>
    </w:rPr>
  </w:style>
  <w:style w:type="character" w:customStyle="1" w:styleId="Char-Bold">
    <w:name w:val="Char - Bold"/>
    <w:rsid w:val="001615DA"/>
    <w:rPr>
      <w:b/>
    </w:rPr>
  </w:style>
  <w:style w:type="table" w:styleId="TableGrid">
    <w:name w:val="Table Grid"/>
    <w:basedOn w:val="TableNormal"/>
    <w:uiPriority w:val="59"/>
    <w:rsid w:val="00C45933"/>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eader">
    <w:name w:val="header"/>
    <w:basedOn w:val="Normal"/>
    <w:link w:val="HeaderChar"/>
    <w:uiPriority w:val="99"/>
    <w:unhideWhenUsed/>
    <w:rsid w:val="00C25A5C"/>
    <w:pPr>
      <w:tabs>
        <w:tab w:val="center" w:pos="4680"/>
        <w:tab w:val="right" w:pos="9360"/>
      </w:tabs>
    </w:pPr>
  </w:style>
  <w:style w:type="character" w:customStyle="1" w:styleId="HeaderChar">
    <w:name w:val="Header Char"/>
    <w:basedOn w:val="DefaultParagraphFont"/>
    <w:link w:val="Header"/>
    <w:uiPriority w:val="99"/>
    <w:rsid w:val="00C25A5C"/>
    <w:rPr>
      <w:sz w:val="22"/>
      <w:szCs w:val="22"/>
    </w:rPr>
  </w:style>
  <w:style w:type="paragraph" w:styleId="Footer">
    <w:name w:val="footer"/>
    <w:basedOn w:val="Normal"/>
    <w:link w:val="FooterChar"/>
    <w:uiPriority w:val="99"/>
    <w:unhideWhenUsed/>
    <w:rsid w:val="00C25A5C"/>
    <w:pPr>
      <w:tabs>
        <w:tab w:val="center" w:pos="4680"/>
        <w:tab w:val="right" w:pos="9360"/>
      </w:tabs>
    </w:pPr>
  </w:style>
  <w:style w:type="character" w:customStyle="1" w:styleId="FooterChar">
    <w:name w:val="Footer Char"/>
    <w:basedOn w:val="DefaultParagraphFont"/>
    <w:link w:val="Footer"/>
    <w:uiPriority w:val="99"/>
    <w:rsid w:val="00C25A5C"/>
    <w:rPr>
      <w:sz w:val="22"/>
      <w:szCs w:val="22"/>
    </w:rPr>
  </w:style>
  <w:style w:type="paragraph" w:styleId="BalloonText">
    <w:name w:val="Balloon Text"/>
    <w:basedOn w:val="Normal"/>
    <w:link w:val="BalloonTextChar"/>
    <w:uiPriority w:val="99"/>
    <w:semiHidden/>
    <w:unhideWhenUsed/>
    <w:rsid w:val="00B1330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3309"/>
    <w:rPr>
      <w:rFonts w:ascii="Tahoma" w:hAnsi="Tahoma" w:cs="Tahoma"/>
      <w:sz w:val="16"/>
      <w:szCs w:val="16"/>
    </w:rPr>
  </w:style>
  <w:style w:type="character" w:styleId="CommentReference">
    <w:name w:val="annotation reference"/>
    <w:basedOn w:val="DefaultParagraphFont"/>
    <w:uiPriority w:val="99"/>
    <w:semiHidden/>
    <w:unhideWhenUsed/>
    <w:rsid w:val="00B82A05"/>
    <w:rPr>
      <w:sz w:val="16"/>
      <w:szCs w:val="16"/>
    </w:rPr>
  </w:style>
  <w:style w:type="paragraph" w:styleId="CommentText">
    <w:name w:val="annotation text"/>
    <w:basedOn w:val="Normal"/>
    <w:link w:val="CommentTextChar"/>
    <w:uiPriority w:val="99"/>
    <w:semiHidden/>
    <w:unhideWhenUsed/>
    <w:rsid w:val="00B82A05"/>
    <w:pPr>
      <w:spacing w:line="240" w:lineRule="auto"/>
    </w:pPr>
    <w:rPr>
      <w:sz w:val="20"/>
      <w:szCs w:val="20"/>
    </w:rPr>
  </w:style>
  <w:style w:type="character" w:customStyle="1" w:styleId="CommentTextChar">
    <w:name w:val="Comment Text Char"/>
    <w:basedOn w:val="DefaultParagraphFont"/>
    <w:link w:val="CommentText"/>
    <w:uiPriority w:val="99"/>
    <w:semiHidden/>
    <w:rsid w:val="00B82A05"/>
  </w:style>
  <w:style w:type="paragraph" w:styleId="CommentSubject">
    <w:name w:val="annotation subject"/>
    <w:basedOn w:val="CommentText"/>
    <w:next w:val="CommentText"/>
    <w:link w:val="CommentSubjectChar"/>
    <w:uiPriority w:val="99"/>
    <w:semiHidden/>
    <w:unhideWhenUsed/>
    <w:rsid w:val="00B82A05"/>
    <w:rPr>
      <w:b/>
      <w:bCs/>
    </w:rPr>
  </w:style>
  <w:style w:type="character" w:customStyle="1" w:styleId="CommentSubjectChar">
    <w:name w:val="Comment Subject Char"/>
    <w:basedOn w:val="CommentTextChar"/>
    <w:link w:val="CommentSubject"/>
    <w:uiPriority w:val="99"/>
    <w:semiHidden/>
    <w:rsid w:val="00B82A05"/>
    <w:rPr>
      <w:b/>
      <w:bCs/>
    </w:rPr>
  </w:style>
  <w:style w:type="paragraph" w:styleId="ListParagraph">
    <w:name w:val="List Paragraph"/>
    <w:basedOn w:val="Normal"/>
    <w:uiPriority w:val="34"/>
    <w:qFormat/>
    <w:rsid w:val="004645C2"/>
    <w:pPr>
      <w:ind w:left="720"/>
      <w:contextualSpacing/>
    </w:pPr>
  </w:style>
  <w:style w:type="character" w:customStyle="1" w:styleId="Heading3Char">
    <w:name w:val="Heading 3 Char"/>
    <w:aliases w:val="h3 Char,h31 Char,h32 Char"/>
    <w:basedOn w:val="DefaultParagraphFont"/>
    <w:link w:val="Heading3"/>
    <w:uiPriority w:val="9"/>
    <w:rsid w:val="009577D0"/>
    <w:rPr>
      <w:rFonts w:ascii="Arial Black" w:eastAsia="Times New Roman" w:hAnsi="Arial Black"/>
      <w:sz w:val="22"/>
    </w:rPr>
  </w:style>
  <w:style w:type="paragraph" w:customStyle="1" w:styleId="Style17">
    <w:name w:val="Style17"/>
    <w:basedOn w:val="Heading1"/>
    <w:link w:val="Style17Char"/>
    <w:qFormat/>
    <w:rsid w:val="003C0502"/>
    <w:pPr>
      <w:keepLines w:val="0"/>
      <w:spacing w:before="0" w:line="240" w:lineRule="auto"/>
    </w:pPr>
    <w:rPr>
      <w:rFonts w:eastAsia="Times New Roman"/>
      <w:b w:val="0"/>
    </w:rPr>
  </w:style>
  <w:style w:type="paragraph" w:customStyle="1" w:styleId="Style18">
    <w:name w:val="Style18"/>
    <w:basedOn w:val="Heading1"/>
    <w:link w:val="Style18Char"/>
    <w:qFormat/>
    <w:rsid w:val="003C0502"/>
    <w:pPr>
      <w:keepLines w:val="0"/>
      <w:spacing w:before="0" w:line="240" w:lineRule="auto"/>
      <w:jc w:val="right"/>
    </w:pPr>
    <w:rPr>
      <w:rFonts w:eastAsia="Times New Roman"/>
      <w:b w:val="0"/>
    </w:rPr>
  </w:style>
  <w:style w:type="character" w:customStyle="1" w:styleId="Style17Char">
    <w:name w:val="Style17 Char"/>
    <w:basedOn w:val="Heading1Char"/>
    <w:link w:val="Style17"/>
    <w:locked/>
    <w:rsid w:val="003C0502"/>
    <w:rPr>
      <w:rFonts w:asciiTheme="majorHAnsi" w:eastAsia="Times New Roman" w:hAnsiTheme="majorHAnsi" w:cstheme="majorBidi"/>
      <w:b w:val="0"/>
      <w:bCs/>
      <w:color w:val="365F91" w:themeColor="accent1" w:themeShade="BF"/>
      <w:sz w:val="28"/>
      <w:szCs w:val="28"/>
    </w:rPr>
  </w:style>
  <w:style w:type="paragraph" w:customStyle="1" w:styleId="Style19">
    <w:name w:val="Style19"/>
    <w:basedOn w:val="Normal"/>
    <w:link w:val="Style19Char"/>
    <w:qFormat/>
    <w:rsid w:val="003C0502"/>
    <w:pPr>
      <w:tabs>
        <w:tab w:val="right" w:pos="10543"/>
      </w:tabs>
      <w:spacing w:after="0" w:line="240" w:lineRule="auto"/>
    </w:pPr>
    <w:rPr>
      <w:rFonts w:eastAsia="Times New Roman"/>
      <w:bCs/>
      <w:sz w:val="20"/>
      <w:szCs w:val="20"/>
    </w:rPr>
  </w:style>
  <w:style w:type="character" w:customStyle="1" w:styleId="Style18Char">
    <w:name w:val="Style18 Char"/>
    <w:basedOn w:val="Heading1Char"/>
    <w:link w:val="Style18"/>
    <w:locked/>
    <w:rsid w:val="003C0502"/>
    <w:rPr>
      <w:rFonts w:asciiTheme="majorHAnsi" w:eastAsia="Times New Roman" w:hAnsiTheme="majorHAnsi" w:cstheme="majorBidi"/>
      <w:b w:val="0"/>
      <w:bCs/>
      <w:color w:val="365F91" w:themeColor="accent1" w:themeShade="BF"/>
      <w:sz w:val="28"/>
      <w:szCs w:val="28"/>
    </w:rPr>
  </w:style>
  <w:style w:type="paragraph" w:customStyle="1" w:styleId="Style20">
    <w:name w:val="Style20"/>
    <w:basedOn w:val="Normal"/>
    <w:link w:val="Style20Char"/>
    <w:qFormat/>
    <w:rsid w:val="003C0502"/>
    <w:pPr>
      <w:spacing w:after="0" w:line="240" w:lineRule="auto"/>
    </w:pPr>
    <w:rPr>
      <w:rFonts w:eastAsia="Times New Roman"/>
      <w:sz w:val="12"/>
      <w:szCs w:val="12"/>
    </w:rPr>
  </w:style>
  <w:style w:type="character" w:customStyle="1" w:styleId="Style19Char">
    <w:name w:val="Style19 Char"/>
    <w:basedOn w:val="DefaultParagraphFont"/>
    <w:link w:val="Style19"/>
    <w:locked/>
    <w:rsid w:val="003C0502"/>
    <w:rPr>
      <w:rFonts w:eastAsia="Times New Roman"/>
      <w:bCs/>
    </w:rPr>
  </w:style>
  <w:style w:type="character" w:customStyle="1" w:styleId="Style20Char">
    <w:name w:val="Style20 Char"/>
    <w:basedOn w:val="DefaultParagraphFont"/>
    <w:link w:val="Style20"/>
    <w:locked/>
    <w:rsid w:val="003C0502"/>
    <w:rPr>
      <w:rFonts w:eastAsia="Times New Roman"/>
      <w:sz w:val="12"/>
      <w:szCs w:val="12"/>
    </w:rPr>
  </w:style>
  <w:style w:type="character" w:customStyle="1" w:styleId="Heading1Char">
    <w:name w:val="Heading 1 Char"/>
    <w:basedOn w:val="DefaultParagraphFont"/>
    <w:link w:val="Heading1"/>
    <w:uiPriority w:val="9"/>
    <w:rsid w:val="003C0502"/>
    <w:rPr>
      <w:rFonts w:asciiTheme="majorHAnsi" w:eastAsiaTheme="majorEastAsia" w:hAnsiTheme="majorHAnsi" w:cstheme="majorBidi"/>
      <w:b/>
      <w:bCs/>
      <w:color w:val="365F91" w:themeColor="accent1" w:themeShade="BF"/>
      <w:sz w:val="28"/>
      <w:szCs w:val="28"/>
    </w:rPr>
  </w:style>
  <w:style w:type="paragraph" w:customStyle="1" w:styleId="Style75">
    <w:name w:val="Style75"/>
    <w:basedOn w:val="Style19"/>
    <w:link w:val="Style75Char"/>
    <w:qFormat/>
    <w:rsid w:val="00AF7776"/>
    <w:rPr>
      <w:rFonts w:asciiTheme="minorHAnsi" w:hAnsiTheme="minorHAnsi"/>
    </w:rPr>
  </w:style>
  <w:style w:type="character" w:customStyle="1" w:styleId="Style75Char">
    <w:name w:val="Style75 Char"/>
    <w:basedOn w:val="Style19Char"/>
    <w:link w:val="Style75"/>
    <w:rsid w:val="00AF7776"/>
    <w:rPr>
      <w:rFonts w:asciiTheme="minorHAnsi" w:eastAsia="Times New Roman" w:hAnsiTheme="minorHAnsi"/>
      <w:bCs/>
    </w:rPr>
  </w:style>
  <w:style w:type="paragraph" w:customStyle="1" w:styleId="p2">
    <w:name w:val="p2"/>
    <w:basedOn w:val="Normal"/>
    <w:rsid w:val="007304C6"/>
    <w:pPr>
      <w:widowControl w:val="0"/>
      <w:tabs>
        <w:tab w:val="left" w:pos="357"/>
      </w:tabs>
      <w:spacing w:after="0" w:line="255" w:lineRule="atLeast"/>
      <w:ind w:left="1083" w:hanging="357"/>
    </w:pPr>
    <w:rPr>
      <w:rFonts w:ascii="Times New Roman" w:eastAsia="Times New Roman" w:hAnsi="Times New Roman"/>
      <w:snapToGrid w:val="0"/>
      <w:sz w:val="24"/>
      <w:szCs w:val="20"/>
    </w:rPr>
  </w:style>
  <w:style w:type="character" w:styleId="Hyperlink">
    <w:name w:val="Hyperlink"/>
    <w:basedOn w:val="DefaultParagraphFont"/>
    <w:uiPriority w:val="99"/>
    <w:unhideWhenUsed/>
    <w:rsid w:val="001F62B7"/>
    <w:rPr>
      <w:color w:val="0000FF" w:themeColor="hyperlink"/>
      <w:u w:val="single"/>
    </w:rPr>
  </w:style>
  <w:style w:type="paragraph" w:styleId="Revision">
    <w:name w:val="Revision"/>
    <w:hidden/>
    <w:uiPriority w:val="99"/>
    <w:semiHidden/>
    <w:rsid w:val="00FF77DD"/>
    <w:rPr>
      <w:sz w:val="22"/>
      <w:szCs w:val="22"/>
    </w:rPr>
  </w:style>
  <w:style w:type="character" w:styleId="FollowedHyperlink">
    <w:name w:val="FollowedHyperlink"/>
    <w:basedOn w:val="DefaultParagraphFont"/>
    <w:uiPriority w:val="99"/>
    <w:semiHidden/>
    <w:unhideWhenUsed/>
    <w:rsid w:val="0061707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7174523">
      <w:bodyDiv w:val="1"/>
      <w:marLeft w:val="0"/>
      <w:marRight w:val="0"/>
      <w:marTop w:val="0"/>
      <w:marBottom w:val="0"/>
      <w:divBdr>
        <w:top w:val="none" w:sz="0" w:space="0" w:color="auto"/>
        <w:left w:val="none" w:sz="0" w:space="0" w:color="auto"/>
        <w:bottom w:val="none" w:sz="0" w:space="0" w:color="auto"/>
        <w:right w:val="none" w:sz="0" w:space="0" w:color="auto"/>
      </w:divBdr>
    </w:div>
    <w:div w:id="430013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footer" Target="footer3.xml"/><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footer" Target="footer4.xml"/><Relationship Id="rId7" Type="http://schemas.openxmlformats.org/officeDocument/2006/relationships/footnotes" Target="footnotes.xml"/><Relationship Id="rId12" Type="http://schemas.openxmlformats.org/officeDocument/2006/relationships/header" Target="header3.xml"/><Relationship Id="rId17" Type="http://schemas.openxmlformats.org/officeDocument/2006/relationships/header" Target="header6.xml"/><Relationship Id="rId25" Type="http://schemas.microsoft.com/office/2011/relationships/people" Target="people.xml"/><Relationship Id="rId2" Type="http://schemas.openxmlformats.org/officeDocument/2006/relationships/customXml" Target="../customXml/item2.xml"/><Relationship Id="rId16" Type="http://schemas.openxmlformats.org/officeDocument/2006/relationships/header" Target="header5.xml"/><Relationship Id="rId20" Type="http://schemas.openxmlformats.org/officeDocument/2006/relationships/header" Target="header8.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eader" Target="header4.xml"/><Relationship Id="rId23" Type="http://schemas.openxmlformats.org/officeDocument/2006/relationships/footer" Target="footer5.xml"/><Relationship Id="rId10" Type="http://schemas.openxmlformats.org/officeDocument/2006/relationships/header" Target="header2.xml"/><Relationship Id="rId19" Type="http://schemas.openxmlformats.org/officeDocument/2006/relationships/header" Target="header7.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yperlink" Target="https://cacertappliances.energy.ca.gov/Pages/Search/AdvancedSearch.aspx" TargetMode="External"/><Relationship Id="rId22" Type="http://schemas.openxmlformats.org/officeDocument/2006/relationships/header" Target="header9.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image" Target="media/image1.jpe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_rels/header5.xml.rels><?xml version="1.0" encoding="UTF-8" standalone="yes"?>
<Relationships xmlns="http://schemas.openxmlformats.org/package/2006/relationships"><Relationship Id="rId1" Type="http://schemas.openxmlformats.org/officeDocument/2006/relationships/image" Target="media/image1.jpeg"/></Relationships>
</file>

<file path=word/_rels/header6.xml.rels><?xml version="1.0" encoding="UTF-8" standalone="yes"?>
<Relationships xmlns="http://schemas.openxmlformats.org/package/2006/relationships"><Relationship Id="rId1" Type="http://schemas.openxmlformats.org/officeDocument/2006/relationships/image" Target="media/image1.jpeg"/></Relationships>
</file>

<file path=word/_rels/header7.xml.rels><?xml version="1.0" encoding="UTF-8" standalone="yes"?>
<Relationships xmlns="http://schemas.openxmlformats.org/package/2006/relationships"><Relationship Id="rId1" Type="http://schemas.openxmlformats.org/officeDocument/2006/relationships/image" Target="media/image1.jpeg"/></Relationships>
</file>

<file path=word/_rels/header8.xml.rels><?xml version="1.0" encoding="UTF-8" standalone="yes"?>
<Relationships xmlns="http://schemas.openxmlformats.org/package/2006/relationships"><Relationship Id="rId1" Type="http://schemas.openxmlformats.org/officeDocument/2006/relationships/image" Target="media/image1.jpeg"/></Relationships>
</file>

<file path=word/_rels/header9.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00BEABF-7F7D-4E25-8ACF-D19CCDA8FC0F}">
  <ds:schemaRefs>
    <ds:schemaRef ds:uri="http://schemas.openxmlformats.org/officeDocument/2006/bibliography"/>
  </ds:schemaRefs>
</ds:datastoreItem>
</file>

<file path=customXml/itemProps2.xml><?xml version="1.0" encoding="utf-8"?>
<ds:datastoreItem xmlns:ds="http://schemas.openxmlformats.org/officeDocument/2006/customXml" ds:itemID="{9D360EDE-D12B-4F05-9933-6583E1191E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1249</Words>
  <Characters>7124</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California Energy Commission</Company>
  <LinksUpToDate>false</LinksUpToDate>
  <CharactersWithSpaces>8357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schan</dc:creator>
  <cp:lastModifiedBy>Markstrum, Alexis@Energy</cp:lastModifiedBy>
  <cp:revision>2</cp:revision>
  <cp:lastPrinted>2013-05-08T17:18:00Z</cp:lastPrinted>
  <dcterms:created xsi:type="dcterms:W3CDTF">2019-11-20T17:50:00Z</dcterms:created>
  <dcterms:modified xsi:type="dcterms:W3CDTF">2019-11-20T17:50:00Z</dcterms:modified>
</cp:coreProperties>
</file>
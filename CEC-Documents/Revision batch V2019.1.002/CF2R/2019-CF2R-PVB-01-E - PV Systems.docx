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1"/>
        <w:gridCol w:w="1666"/>
        <w:gridCol w:w="2128"/>
        <w:gridCol w:w="541"/>
        <w:gridCol w:w="1562"/>
        <w:gridCol w:w="4282"/>
      </w:tblGrid>
      <w:tr w:rsidR="005049F2" w:rsidRPr="00FB0E1A" w14:paraId="4196E9FB" w14:textId="77777777" w:rsidTr="00E629E0">
        <w:trPr>
          <w:trHeight w:val="144"/>
        </w:trPr>
        <w:tc>
          <w:tcPr>
            <w:tcW w:w="10790" w:type="dxa"/>
            <w:gridSpan w:val="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A" w14:textId="3EC59C1A" w:rsidR="00A3784E" w:rsidRPr="00A3784E" w:rsidRDefault="00A3784E" w:rsidP="009C511F">
            <w:pPr>
              <w:pStyle w:val="Heading2"/>
              <w:spacing w:before="0" w:after="0"/>
            </w:pPr>
            <w:bookmarkStart w:id="0" w:name="_GoBack"/>
            <w:bookmarkEnd w:id="0"/>
            <w:r>
              <w:rPr>
                <w:rFonts w:asciiTheme="minorHAnsi" w:hAnsiTheme="minorHAnsi"/>
              </w:rPr>
              <w:t xml:space="preserve">A. </w:t>
            </w:r>
            <w:r w:rsidR="00E364D3" w:rsidRPr="00FB0E1A">
              <w:rPr>
                <w:rFonts w:asciiTheme="minorHAnsi" w:hAnsiTheme="minorHAnsi"/>
              </w:rPr>
              <w:t>General Information</w:t>
            </w:r>
          </w:p>
        </w:tc>
      </w:tr>
      <w:tr w:rsidR="005978B5" w:rsidRPr="00FB0E1A" w14:paraId="4196EA00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C" w14:textId="77777777" w:rsidR="005978B5" w:rsidRPr="00A3784E" w:rsidRDefault="005978B5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3784E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666" w:type="dxa"/>
            <w:vAlign w:val="center"/>
          </w:tcPr>
          <w:p w14:paraId="4196E9FD" w14:textId="21A3B436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Location (City)</w:t>
            </w:r>
          </w:p>
        </w:tc>
        <w:tc>
          <w:tcPr>
            <w:tcW w:w="2128" w:type="dxa"/>
            <w:vAlign w:val="center"/>
          </w:tcPr>
          <w:p w14:paraId="68F97901" w14:textId="77777777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41" w:type="dxa"/>
            <w:vAlign w:val="center"/>
          </w:tcPr>
          <w:p w14:paraId="45A408AF" w14:textId="5F7CE0DC" w:rsidR="005978B5" w:rsidRPr="00A3784E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562" w:type="dxa"/>
            <w:vAlign w:val="center"/>
          </w:tcPr>
          <w:p w14:paraId="40EDFBF0" w14:textId="46D7CC4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Building Type</w:t>
            </w:r>
          </w:p>
        </w:tc>
        <w:tc>
          <w:tcPr>
            <w:tcW w:w="4282" w:type="dxa"/>
            <w:vAlign w:val="center"/>
          </w:tcPr>
          <w:p w14:paraId="4196E9FF" w14:textId="0A39DDAA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978B5" w:rsidRPr="00FB0E1A" w14:paraId="4196EA04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01" w14:textId="54CB4C49" w:rsidR="005978B5" w:rsidRPr="00A3784E" w:rsidRDefault="005978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666" w:type="dxa"/>
            <w:vAlign w:val="center"/>
          </w:tcPr>
          <w:p w14:paraId="4196EA02" w14:textId="14D5318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Climate Zone</w:t>
            </w:r>
          </w:p>
        </w:tc>
        <w:tc>
          <w:tcPr>
            <w:tcW w:w="2128" w:type="dxa"/>
            <w:vAlign w:val="center"/>
          </w:tcPr>
          <w:p w14:paraId="384515D4" w14:textId="77777777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  <w:tc>
          <w:tcPr>
            <w:tcW w:w="541" w:type="dxa"/>
            <w:vAlign w:val="center"/>
          </w:tcPr>
          <w:p w14:paraId="4D6334FD" w14:textId="163A69BC" w:rsidR="005978B5" w:rsidRPr="000C3CE8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046F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0C3CE8" w:rsidRPr="00B046FC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2" w:type="dxa"/>
            <w:vAlign w:val="center"/>
          </w:tcPr>
          <w:p w14:paraId="71F4B8FB" w14:textId="23FB6076" w:rsidR="005978B5" w:rsidRPr="00A3784E" w:rsidRDefault="005978B5" w:rsidP="005978B5">
            <w:pPr>
              <w:pStyle w:val="BodyText2"/>
              <w:spacing w:before="0" w:after="0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Method of Compliance:</w:t>
            </w:r>
          </w:p>
        </w:tc>
        <w:tc>
          <w:tcPr>
            <w:tcW w:w="4282" w:type="dxa"/>
            <w:vAlign w:val="center"/>
          </w:tcPr>
          <w:p w14:paraId="4196EA03" w14:textId="5111F086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</w:tr>
      <w:tr w:rsidR="00E629E0" w:rsidRPr="00FB0E1A" w14:paraId="3CFDAD2F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5AC4D9" w14:textId="59F70346" w:rsidR="00E629E0" w:rsidRDefault="00E629E0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666" w:type="dxa"/>
            <w:vAlign w:val="center"/>
          </w:tcPr>
          <w:p w14:paraId="153EABDA" w14:textId="2AAEA324" w:rsidR="00E629E0" w:rsidRDefault="00E629E0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Qualifying Exceptions</w:t>
            </w:r>
          </w:p>
        </w:tc>
        <w:tc>
          <w:tcPr>
            <w:tcW w:w="8513" w:type="dxa"/>
            <w:gridSpan w:val="4"/>
            <w:vAlign w:val="center"/>
          </w:tcPr>
          <w:p w14:paraId="205376B4" w14:textId="575FA817" w:rsidR="00E629E0" w:rsidRPr="00A3784E" w:rsidRDefault="00E629E0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</w:tr>
    </w:tbl>
    <w:p w14:paraId="10D49659" w14:textId="67BC00A1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990"/>
        <w:gridCol w:w="719"/>
        <w:gridCol w:w="290"/>
        <w:gridCol w:w="1009"/>
        <w:gridCol w:w="822"/>
        <w:gridCol w:w="822"/>
        <w:gridCol w:w="1003"/>
        <w:gridCol w:w="1183"/>
        <w:gridCol w:w="1183"/>
        <w:gridCol w:w="1517"/>
      </w:tblGrid>
      <w:tr w:rsidR="003B2664" w:rsidRPr="00DF3A28" w14:paraId="785D1ED7" w14:textId="77777777" w:rsidTr="00B046FC">
        <w:trPr>
          <w:cantSplit/>
          <w:trHeight w:val="144"/>
        </w:trPr>
        <w:tc>
          <w:tcPr>
            <w:tcW w:w="107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7C73" w14:textId="174C48FA" w:rsidR="003B2664" w:rsidRPr="00DF3A28" w:rsidRDefault="003B2664" w:rsidP="009C51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eastAsia="Calibri" w:hAnsiTheme="minorHAnsi" w:cs="Arial"/>
                <w:b/>
              </w:rPr>
              <w:t>B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Design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tr w:rsidR="007F3434" w:rsidRPr="00DF3A28" w14:paraId="67345D19" w14:textId="77777777" w:rsidTr="00B046FC">
        <w:trPr>
          <w:cantSplit/>
          <w:trHeight w:val="14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20DB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4A0C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A262" w14:textId="59F073B4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9C0F" w14:textId="7445742F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A9BEE" w14:textId="27873486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C0F2" w14:textId="08F6BF7E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2C255" w14:textId="7D1CEAD5" w:rsidR="007F3434" w:rsidRPr="00DF3A28" w:rsidRDefault="007F343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F61F" w14:textId="5969F812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A4AD6" w14:textId="515EACC5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09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AEA673" w14:textId="3816E06D" w:rsidR="007F3434" w:rsidRPr="00DF3A28" w:rsidRDefault="007F343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</w:t>
            </w:r>
          </w:p>
        </w:tc>
      </w:tr>
      <w:tr w:rsidR="007F3434" w:rsidRPr="00DF3A28" w14:paraId="7A5AD89A" w14:textId="77777777" w:rsidTr="00B046FC">
        <w:trPr>
          <w:cantSplit/>
          <w:trHeight w:val="14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46FB5" w14:textId="5C740FE8" w:rsidR="007F3434" w:rsidRPr="00DF3A28" w:rsidRDefault="007F3434" w:rsidP="00B32C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PV Array</w:t>
            </w:r>
            <w:r w:rsidRPr="00DF3A28">
              <w:rPr>
                <w:rFonts w:asciiTheme="minorHAnsi" w:hAnsiTheme="minorHAnsi"/>
                <w:sz w:val="16"/>
                <w:szCs w:val="18"/>
              </w:rPr>
              <w:t xml:space="preserve"> ID or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E549B" w14:textId="60AC8DC9" w:rsidR="007F3434" w:rsidRPr="00DF3A28" w:rsidRDefault="007F3434" w:rsidP="007F343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Adjusted Minimum PV Size (kW)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1AE9A" w14:textId="2C62BAF0" w:rsidR="007F3434" w:rsidRDefault="007F343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Adjusted Value from Exception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0C70D" w14:textId="311F8DDA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Module Type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12A98" w14:textId="5A4BB5E4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CFI (Yes/No)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2C4EA" w14:textId="7FE9B93A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Azimuth (deg)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92AFC" w14:textId="56C85034" w:rsidR="007F3434" w:rsidRPr="00DF3A28" w:rsidRDefault="007F3434" w:rsidP="00CE2C9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 xml:space="preserve"> Tilt Input (Deg/Pitch)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2E78E" w14:textId="5DB9C23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Angle/Tilt</w:t>
            </w:r>
          </w:p>
        </w:tc>
        <w:tc>
          <w:tcPr>
            <w:tcW w:w="118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B0E68A" w14:textId="0F9E2FC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Inverter Efficiency (%)</w:t>
            </w: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330531" w14:textId="0705039A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Shading Requirement Compliance Path</w:t>
            </w:r>
          </w:p>
        </w:tc>
      </w:tr>
      <w:tr w:rsidR="007F3434" w:rsidRPr="00DF3A28" w14:paraId="19477C69" w14:textId="77777777" w:rsidTr="00B046FC">
        <w:trPr>
          <w:cantSplit/>
          <w:trHeight w:val="14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87CF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DFC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3177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1F58" w14:textId="49E40B95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7904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66A5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99C3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B52A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83" w:type="dxa"/>
            <w:tcBorders>
              <w:left w:val="single" w:sz="4" w:space="0" w:color="auto"/>
              <w:right w:val="single" w:sz="4" w:space="0" w:color="auto"/>
            </w:tcBorders>
          </w:tcPr>
          <w:p w14:paraId="15F71B27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</w:tcPr>
          <w:p w14:paraId="6E0036E9" w14:textId="5E8E58F2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</w:tr>
      <w:tr w:rsidR="007F3434" w:rsidRPr="00DF3A28" w14:paraId="49C9557F" w14:textId="77777777" w:rsidTr="00B046FC">
        <w:trPr>
          <w:cantSplit/>
          <w:trHeight w:val="14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7C940B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4486A46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F8C508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921D811" w14:textId="457F7002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6AFFCF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DE476F2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B41E72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00D10E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0B4CCE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17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6E2E71F" w14:textId="400C7C5A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0C3CE8" w:rsidRPr="00DF3A28" w14:paraId="595B5457" w14:textId="77777777" w:rsidTr="00B046FC">
        <w:trPr>
          <w:cantSplit/>
          <w:trHeight w:val="144"/>
        </w:trPr>
        <w:tc>
          <w:tcPr>
            <w:tcW w:w="125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EEEA1" w14:textId="3A5CA454" w:rsidR="000C3CE8" w:rsidRPr="00DF3A28" w:rsidRDefault="000C3CE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170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7AD2" w14:textId="16ABA89D" w:rsidR="000C3CE8" w:rsidRPr="00DF3A28" w:rsidRDefault="000C3CE8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7829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150F3" w14:textId="77777777" w:rsidR="000C3CE8" w:rsidRPr="00DF3A28" w:rsidRDefault="000C3CE8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14:paraId="2132D806" w14:textId="637A3B99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831"/>
        <w:gridCol w:w="650"/>
        <w:gridCol w:w="371"/>
        <w:gridCol w:w="831"/>
        <w:gridCol w:w="1238"/>
        <w:gridCol w:w="1184"/>
        <w:gridCol w:w="4210"/>
      </w:tblGrid>
      <w:tr w:rsidR="00331E49" w:rsidRPr="00DF3A28" w14:paraId="1CF224F7" w14:textId="77777777" w:rsidTr="004C616E">
        <w:trPr>
          <w:cantSplit/>
          <w:trHeight w:val="144"/>
        </w:trPr>
        <w:tc>
          <w:tcPr>
            <w:tcW w:w="107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0568" w14:textId="523AC02D" w:rsidR="00331E49" w:rsidRPr="00DF3A28" w:rsidRDefault="00331E49" w:rsidP="009C51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eastAsia="Calibri" w:hAnsiTheme="minorHAnsi" w:cs="Arial"/>
                <w:b/>
              </w:rPr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tr w:rsidR="007734A7" w:rsidRPr="00DF3A28" w14:paraId="20F00AF2" w14:textId="77777777" w:rsidTr="00832DA9">
        <w:trPr>
          <w:cantSplit/>
          <w:trHeight w:val="144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0D92D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83DD5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EDD8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DD64" w14:textId="1EDDCDC2" w:rsidR="007734A7" w:rsidRPr="00DF3A28" w:rsidRDefault="007734A7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11AE" w14:textId="70AD5DD5" w:rsidR="007734A7" w:rsidRPr="00DF3A28" w:rsidRDefault="007734A7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1D92" w14:textId="38459151" w:rsidR="007734A7" w:rsidRPr="00DF3A28" w:rsidRDefault="007734A7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5051" w14:textId="13B7DA1C" w:rsidR="007734A7" w:rsidRPr="00DF3A28" w:rsidRDefault="007734A7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07</w:t>
            </w:r>
          </w:p>
        </w:tc>
      </w:tr>
      <w:tr w:rsidR="007734A7" w:rsidRPr="00DF3A28" w14:paraId="1FCFBC59" w14:textId="77777777" w:rsidTr="00832DA9">
        <w:trPr>
          <w:cantSplit/>
          <w:trHeight w:val="144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09F63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PV Array</w:t>
            </w:r>
            <w:r w:rsidRPr="00DF3A28">
              <w:rPr>
                <w:rFonts w:asciiTheme="minorHAnsi" w:hAnsiTheme="minorHAnsi"/>
                <w:sz w:val="16"/>
                <w:szCs w:val="18"/>
              </w:rPr>
              <w:t xml:space="preserve"> ID or Name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F58A7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DC System Size (kW)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E7A5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Module Type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C12DC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Azimuth (deg)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C4F2D" w14:textId="0F18F705" w:rsidR="007734A7" w:rsidRPr="00DF3A28" w:rsidRDefault="00832DA9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Til</w:t>
            </w:r>
            <w:r w:rsidR="00CE2C99">
              <w:rPr>
                <w:rFonts w:asciiTheme="minorHAnsi" w:hAnsiTheme="minorHAnsi"/>
                <w:sz w:val="16"/>
                <w:szCs w:val="18"/>
              </w:rPr>
              <w:t>t</w:t>
            </w:r>
            <w:r>
              <w:rPr>
                <w:rFonts w:asciiTheme="minorHAnsi" w:hAnsiTheme="minorHAnsi"/>
                <w:sz w:val="16"/>
                <w:szCs w:val="18"/>
              </w:rPr>
              <w:t xml:space="preserve"> Input (Deg/Pitch)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62F3E" w14:textId="4BC93FC0" w:rsidR="007734A7" w:rsidRPr="00DF3A28" w:rsidRDefault="00832DA9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 xml:space="preserve"> Angle/Tilt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F125A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Inverter Efficiency (%)</w:t>
            </w:r>
          </w:p>
        </w:tc>
      </w:tr>
      <w:tr w:rsidR="007734A7" w:rsidRPr="00DF3A28" w14:paraId="4870492A" w14:textId="77777777" w:rsidTr="00832DA9">
        <w:trPr>
          <w:cantSplit/>
          <w:trHeight w:val="188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57E7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43F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547E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E7AE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C552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9CBA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5F6B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</w:tr>
      <w:tr w:rsidR="007734A7" w:rsidRPr="00DF3A28" w14:paraId="39684AC6" w14:textId="77777777" w:rsidTr="00832DA9">
        <w:trPr>
          <w:cantSplit/>
          <w:trHeight w:val="144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B39A11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2A2E6F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4440AE8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9E4A24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8EF875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5DE6EE0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50876D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C3365A" w:rsidRPr="00DF3A28" w14:paraId="3336EBCA" w14:textId="77777777" w:rsidTr="004C616E">
        <w:trPr>
          <w:cantSplit/>
          <w:trHeight w:val="144"/>
        </w:trPr>
        <w:tc>
          <w:tcPr>
            <w:tcW w:w="14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6095" w14:textId="68B67B78" w:rsidR="00C3365A" w:rsidRPr="00DF3A28" w:rsidRDefault="00C3365A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08</w:t>
            </w:r>
          </w:p>
        </w:tc>
        <w:tc>
          <w:tcPr>
            <w:tcW w:w="148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22845" w14:textId="0A6BC397" w:rsidR="00C3365A" w:rsidRPr="00DF3A28" w:rsidRDefault="00C3365A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7834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2227" w14:textId="77777777" w:rsidR="00C3365A" w:rsidRPr="00DF3A28" w:rsidRDefault="00C3365A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4C616E" w:rsidRPr="00D80BBB" w14:paraId="04F877AD" w14:textId="77777777" w:rsidTr="00E008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E6572F9" w14:textId="03A86C7A" w:rsidR="004C616E" w:rsidRPr="00D80BBB" w:rsidRDefault="004C616E" w:rsidP="00DF6D2A">
            <w:pPr>
              <w:pStyle w:val="BodyText2"/>
              <w:rPr>
                <w:rFonts w:asciiTheme="minorHAnsi" w:hAnsiTheme="minorHAnsi"/>
                <w:b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 xml:space="preserve">If the installer certifies that the installed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matches</w:t>
            </w:r>
            <w:r>
              <w:rPr>
                <w:rFonts w:asciiTheme="minorHAnsi" w:hAnsiTheme="minorHAnsi"/>
                <w:b/>
                <w:sz w:val="20"/>
              </w:rPr>
              <w:t xml:space="preserve"> or exceeds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the design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, the building complies with the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requirement, otherwise it does not comply.</w:t>
            </w:r>
            <w:r w:rsidRPr="00AD1BCF">
              <w:rPr>
                <w:rFonts w:asciiTheme="minorHAnsi" w:hAnsiTheme="minorHAnsi"/>
                <w:b/>
                <w:sz w:val="28"/>
                <w:szCs w:val="24"/>
              </w:rPr>
              <w:t xml:space="preserve">  </w:t>
            </w:r>
          </w:p>
        </w:tc>
      </w:tr>
    </w:tbl>
    <w:p w14:paraId="634D4D6C" w14:textId="616AC06B" w:rsidR="00331E49" w:rsidRDefault="00331E49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8207"/>
        <w:gridCol w:w="2583"/>
      </w:tblGrid>
      <w:tr w:rsidR="008B38A1" w:rsidRPr="00453345" w14:paraId="141A6A06" w14:textId="77777777" w:rsidTr="004C616E">
        <w:trPr>
          <w:trHeight w:val="161"/>
        </w:trPr>
        <w:tc>
          <w:tcPr>
            <w:tcW w:w="10790" w:type="dxa"/>
            <w:gridSpan w:val="2"/>
            <w:vAlign w:val="center"/>
          </w:tcPr>
          <w:p w14:paraId="0EB6C118" w14:textId="58962A31" w:rsidR="008B38A1" w:rsidRPr="00EB5FE4" w:rsidRDefault="005822F1" w:rsidP="004C616E">
            <w:pPr>
              <w:pStyle w:val="Heading2"/>
              <w:rPr>
                <w:b w:val="0"/>
              </w:rPr>
            </w:pPr>
            <w:r>
              <w:rPr>
                <w:rFonts w:asciiTheme="minorHAnsi" w:hAnsiTheme="minorHAnsi"/>
              </w:rPr>
              <w:t>D</w:t>
            </w:r>
            <w:r w:rsidR="008B38A1" w:rsidRPr="00A413B3">
              <w:rPr>
                <w:rFonts w:asciiTheme="minorHAnsi" w:hAnsiTheme="minorHAnsi"/>
              </w:rPr>
              <w:t xml:space="preserve">. </w:t>
            </w:r>
            <w:r w:rsidR="008B38A1">
              <w:rPr>
                <w:rFonts w:asciiTheme="minorHAnsi" w:hAnsiTheme="minorHAnsi"/>
              </w:rPr>
              <w:t>Shading Requirement</w:t>
            </w:r>
            <w:r w:rsidR="008B38A1" w:rsidRPr="00A413B3">
              <w:rPr>
                <w:rFonts w:asciiTheme="minorHAnsi" w:hAnsiTheme="minorHAnsi"/>
              </w:rPr>
              <w:t xml:space="preserve">  </w:t>
            </w:r>
          </w:p>
        </w:tc>
      </w:tr>
      <w:tr w:rsidR="008B38A1" w:rsidRPr="00453345" w14:paraId="518F9BEE" w14:textId="77777777" w:rsidTr="004C616E">
        <w:trPr>
          <w:trHeight w:val="70"/>
        </w:trPr>
        <w:tc>
          <w:tcPr>
            <w:tcW w:w="10790" w:type="dxa"/>
            <w:gridSpan w:val="2"/>
            <w:vAlign w:val="center"/>
          </w:tcPr>
          <w:p w14:paraId="5462136A" w14:textId="12A310C8" w:rsidR="008B38A1" w:rsidRPr="00AD1BCF" w:rsidRDefault="008B38A1" w:rsidP="008B38A1">
            <w:pPr>
              <w:pStyle w:val="BodyText2"/>
              <w:spacing w:before="0" w:after="0"/>
              <w:ind w:left="1"/>
              <w:rPr>
                <w:rFonts w:asciiTheme="minorHAnsi" w:hAnsiTheme="minorHAnsi"/>
                <w:sz w:val="20"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>Minimal Shading Criterion</w:t>
            </w:r>
            <w:r w:rsidRPr="00AD1BCF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8B38A1" w:rsidRPr="00453345" w14:paraId="2D70F044" w14:textId="77777777" w:rsidTr="004C616E">
        <w:trPr>
          <w:trHeight w:val="275"/>
        </w:trPr>
        <w:tc>
          <w:tcPr>
            <w:tcW w:w="8207" w:type="dxa"/>
            <w:vAlign w:val="center"/>
          </w:tcPr>
          <w:p w14:paraId="0D5DCBD0" w14:textId="74DFF33F" w:rsidR="008B38A1" w:rsidRPr="00AD1BCF" w:rsidRDefault="00D80BBB" w:rsidP="00041230">
            <w:pPr>
              <w:pStyle w:val="BodyText2"/>
              <w:ind w:left="181" w:hanging="181"/>
              <w:rPr>
                <w:rFonts w:asciiTheme="minorHAnsi" w:hAnsiTheme="minorHAnsi"/>
                <w:b/>
                <w:sz w:val="20"/>
              </w:rPr>
            </w:pPr>
            <w:r w:rsidRPr="00AD1BCF">
              <w:rPr>
                <w:rFonts w:asciiTheme="minorHAnsi" w:hAnsiTheme="minorHAnsi"/>
                <w:sz w:val="20"/>
              </w:rPr>
              <w:t>No obstruction is closer than a distance D of twice the height H as specified JA11.3.1</w:t>
            </w:r>
          </w:p>
        </w:tc>
        <w:tc>
          <w:tcPr>
            <w:tcW w:w="2583" w:type="dxa"/>
            <w:vAlign w:val="center"/>
          </w:tcPr>
          <w:p w14:paraId="62608F93" w14:textId="77777777" w:rsidR="008B38A1" w:rsidRPr="00AD1BCF" w:rsidRDefault="008B38A1" w:rsidP="00E0089F">
            <w:pPr>
              <w:pStyle w:val="BodyText2"/>
              <w:ind w:left="1"/>
              <w:rPr>
                <w:rFonts w:asciiTheme="minorHAnsi" w:hAnsiTheme="minorHAnsi"/>
                <w:b/>
                <w:sz w:val="20"/>
              </w:rPr>
            </w:pPr>
          </w:p>
        </w:tc>
      </w:tr>
      <w:tr w:rsidR="008B38A1" w:rsidRPr="00453345" w14:paraId="1F95981B" w14:textId="77777777" w:rsidTr="004C616E">
        <w:tblPrEx>
          <w:tblBorders>
            <w:insideV w:val="single" w:sz="4" w:space="0" w:color="auto"/>
          </w:tblBorders>
        </w:tblPrEx>
        <w:trPr>
          <w:trHeight w:val="70"/>
        </w:trPr>
        <w:tc>
          <w:tcPr>
            <w:tcW w:w="107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A5C" w14:textId="7218C0F9" w:rsidR="008B38A1" w:rsidRPr="00AD1BCF" w:rsidRDefault="008B38A1" w:rsidP="008B38A1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>PV Array Geometries Performance Input</w:t>
            </w:r>
          </w:p>
        </w:tc>
      </w:tr>
      <w:tr w:rsidR="00AA1B3F" w:rsidRPr="00453345" w14:paraId="77C59F1D" w14:textId="77777777" w:rsidTr="00B046FC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DA62" w14:textId="0AB03F94" w:rsidR="00AA1B3F" w:rsidRPr="00811E01" w:rsidRDefault="00AA1B3F">
            <w:pPr>
              <w:pStyle w:val="BodyText2"/>
              <w:rPr>
                <w:rFonts w:ascii="Calibri" w:hAnsi="Calibri" w:cs="Calibri"/>
                <w:b/>
              </w:rPr>
            </w:pPr>
            <w:r w:rsidRPr="00AD1BCF">
              <w:rPr>
                <w:rFonts w:asciiTheme="minorHAnsi" w:hAnsiTheme="minorHAnsi"/>
                <w:sz w:val="20"/>
              </w:rPr>
              <w:t>The shading condition of the PV array must be properly input in the performance calculation and attach a copy of the design to the CF1R</w:t>
            </w:r>
          </w:p>
        </w:tc>
      </w:tr>
      <w:tr w:rsidR="004C616E" w:rsidRPr="00453345" w14:paraId="12EEC03D" w14:textId="77777777" w:rsidTr="00E0089F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5CDCAEE" w14:textId="1D605E25" w:rsidR="004C616E" w:rsidRPr="00D80BBB" w:rsidRDefault="00AA1B3F" w:rsidP="004C616E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3E" w14:textId="77777777" w:rsidR="00BC3C59" w:rsidRPr="005049F2" w:rsidRDefault="00BC3C59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F46D91" w:rsidRPr="00A3784E" w14:paraId="4196EA40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3F" w14:textId="2528FF0F" w:rsidR="000569D4" w:rsidRPr="00A3784E" w:rsidRDefault="00BE4FE6" w:rsidP="00DB5D13">
            <w:pPr>
              <w:pStyle w:val="Heading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</w:rPr>
              <w:t>E</w:t>
            </w:r>
            <w:r w:rsidR="0075203B" w:rsidRPr="00A3784E">
              <w:rPr>
                <w:rFonts w:asciiTheme="minorHAnsi" w:hAnsiTheme="minorHAnsi"/>
              </w:rPr>
              <w:t xml:space="preserve">. </w:t>
            </w:r>
            <w:r w:rsidR="00DB5D13">
              <w:rPr>
                <w:rFonts w:asciiTheme="minorHAnsi" w:hAnsiTheme="minorHAnsi"/>
              </w:rPr>
              <w:t>Solar Access Verification</w:t>
            </w:r>
          </w:p>
        </w:tc>
      </w:tr>
      <w:tr w:rsidR="00A3784E" w:rsidRPr="00A3784E" w14:paraId="4196EA43" w14:textId="77777777" w:rsidTr="004C616E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96EA41" w14:textId="77777777" w:rsidR="00A3784E" w:rsidRPr="00A3784E" w:rsidRDefault="00A3784E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4196EA42" w14:textId="4E0D7B7F" w:rsidR="00A3784E" w:rsidRPr="00A3784E" w:rsidRDefault="00FE19F0" w:rsidP="00FE19F0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>The installer shall provide documentation that demonstrates the shading condition of the actual installation of the PV module is consistent with the shading requirement in Table D</w:t>
            </w:r>
            <w:r w:rsidR="002A5A67">
              <w:rPr>
                <w:rFonts w:asciiTheme="minorHAnsi" w:hAnsiTheme="minorHAnsi"/>
                <w:sz w:val="20"/>
                <w:szCs w:val="18"/>
              </w:rPr>
              <w:t>.  The verification must be done with by measurements from an approved solar assessment tool or other CEC approved alternative methods</w:t>
            </w:r>
          </w:p>
        </w:tc>
      </w:tr>
      <w:tr w:rsidR="004C616E" w:rsidRPr="00D80BBB" w14:paraId="6AFC7D10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EB759CA" w14:textId="7E52295B" w:rsidR="004C616E" w:rsidRPr="00D80BBB" w:rsidRDefault="00AA1B3F" w:rsidP="004C616E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46" w14:textId="77777777" w:rsidR="00BC3C59" w:rsidRPr="00AE54EA" w:rsidRDefault="00BC3C59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1"/>
        <w:gridCol w:w="10169"/>
      </w:tblGrid>
      <w:tr w:rsidR="00FE0BBB" w:rsidRPr="00A3784E" w14:paraId="4196EA48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6EA47" w14:textId="58BDAF0C" w:rsidR="00BE4FE6" w:rsidRPr="00BE4FE6" w:rsidRDefault="00BE4FE6" w:rsidP="00BE4FE6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F</w:t>
            </w:r>
            <w:r w:rsidR="00FE0BBB" w:rsidRPr="00A3784E">
              <w:rPr>
                <w:rFonts w:asciiTheme="minorHAnsi" w:hAnsiTheme="minorHAnsi"/>
              </w:rPr>
              <w:t xml:space="preserve">. </w:t>
            </w:r>
            <w:r w:rsidR="00DB5D13">
              <w:rPr>
                <w:rFonts w:asciiTheme="minorHAnsi" w:hAnsiTheme="minorHAnsi"/>
              </w:rPr>
              <w:t>System Monitoring Requirements</w:t>
            </w:r>
          </w:p>
        </w:tc>
      </w:tr>
      <w:tr w:rsidR="00BE4FE6" w:rsidRPr="00A3784E" w14:paraId="392B82E4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178A91" w14:textId="6BB3A6DB" w:rsidR="00BE4FE6" w:rsidRPr="00A3784E" w:rsidRDefault="00BE4FE6" w:rsidP="009C511F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BE4FE6">
              <w:rPr>
                <w:rFonts w:asciiTheme="minorHAnsi" w:hAnsiTheme="minorHAnsi"/>
                <w:sz w:val="18"/>
                <w:szCs w:val="18"/>
              </w:rPr>
              <w:t>All installed PV syste</w:t>
            </w:r>
            <w:r>
              <w:rPr>
                <w:rFonts w:asciiTheme="minorHAnsi" w:hAnsiTheme="minorHAnsi"/>
                <w:sz w:val="18"/>
                <w:szCs w:val="18"/>
              </w:rPr>
              <w:t>m must have a working web based portal and a mobile device application provide access to the following information</w:t>
            </w:r>
          </w:p>
        </w:tc>
      </w:tr>
      <w:tr w:rsidR="00BE4FE6" w:rsidRPr="00A3784E" w14:paraId="4196EA4C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49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01</w:t>
            </w:r>
          </w:p>
        </w:tc>
        <w:tc>
          <w:tcPr>
            <w:tcW w:w="10169" w:type="dxa"/>
          </w:tcPr>
          <w:p w14:paraId="4196EA4B" w14:textId="09D02AED" w:rsidR="00BE4FE6" w:rsidRPr="00AD1BCF" w:rsidRDefault="00BE4FE6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Nominal kW rating of the PV system</w:t>
            </w:r>
          </w:p>
        </w:tc>
      </w:tr>
      <w:tr w:rsidR="00BE4FE6" w:rsidRPr="00A3784E" w14:paraId="4196EA50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4D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02</w:t>
            </w:r>
          </w:p>
        </w:tc>
        <w:tc>
          <w:tcPr>
            <w:tcW w:w="10169" w:type="dxa"/>
            <w:vAlign w:val="center"/>
          </w:tcPr>
          <w:p w14:paraId="4196EA4F" w14:textId="4EDD7634" w:rsidR="00BE4FE6" w:rsidRPr="00AD1BCF" w:rsidRDefault="00BE4FE6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 xml:space="preserve">Number of PV modules and </w:t>
            </w:r>
            <w:r w:rsidR="00AD1BCF" w:rsidRPr="00AD1BCF">
              <w:rPr>
                <w:rFonts w:asciiTheme="minorHAnsi" w:hAnsiTheme="minorHAnsi"/>
                <w:sz w:val="20"/>
                <w:szCs w:val="18"/>
              </w:rPr>
              <w:t>nominal watt rating of each module</w:t>
            </w:r>
          </w:p>
        </w:tc>
      </w:tr>
      <w:tr w:rsidR="00BE4FE6" w:rsidRPr="00A3784E" w14:paraId="4196EA54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51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03</w:t>
            </w:r>
          </w:p>
        </w:tc>
        <w:tc>
          <w:tcPr>
            <w:tcW w:w="10169" w:type="dxa"/>
            <w:vAlign w:val="center"/>
          </w:tcPr>
          <w:p w14:paraId="4196EA53" w14:textId="3109718F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Hourly (or 15 min), daily, monthly and annual kWh production in numeric and graphic format</w:t>
            </w:r>
          </w:p>
        </w:tc>
      </w:tr>
      <w:tr w:rsidR="00BE4FE6" w:rsidRPr="00A3784E" w14:paraId="18EA4C52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D9C8D4" w14:textId="0D58FF5B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04</w:t>
            </w:r>
          </w:p>
        </w:tc>
        <w:tc>
          <w:tcPr>
            <w:tcW w:w="10169" w:type="dxa"/>
            <w:vAlign w:val="center"/>
          </w:tcPr>
          <w:p w14:paraId="2CFA49B4" w14:textId="13D3FB83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Running total of daily kWh production</w:t>
            </w:r>
          </w:p>
        </w:tc>
      </w:tr>
      <w:tr w:rsidR="00BE4FE6" w:rsidRPr="00A3784E" w14:paraId="57EA3CA9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7E95AA" w14:textId="42FE6FBC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05</w:t>
            </w:r>
          </w:p>
        </w:tc>
        <w:tc>
          <w:tcPr>
            <w:tcW w:w="10169" w:type="dxa"/>
            <w:vAlign w:val="center"/>
          </w:tcPr>
          <w:p w14:paraId="66409D95" w14:textId="4A841510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Daily kW peak power production</w:t>
            </w:r>
          </w:p>
        </w:tc>
      </w:tr>
      <w:tr w:rsidR="00BE4FE6" w:rsidRPr="00A3784E" w14:paraId="71C1DDDA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260FF0" w14:textId="36E1AEF5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06</w:t>
            </w:r>
          </w:p>
        </w:tc>
        <w:tc>
          <w:tcPr>
            <w:tcW w:w="10169" w:type="dxa"/>
            <w:vAlign w:val="center"/>
          </w:tcPr>
          <w:p w14:paraId="5F3E3D48" w14:textId="27F3EA82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Current kW production of the entire PV system</w:t>
            </w:r>
          </w:p>
        </w:tc>
      </w:tr>
      <w:tr w:rsidR="004C616E" w:rsidRPr="00D80BBB" w14:paraId="14DB85BC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E8FA6A" w14:textId="35B757FD" w:rsidR="004C616E" w:rsidRPr="00FE19F0" w:rsidRDefault="00AA1B3F" w:rsidP="004C616E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59" w14:textId="2215A39A" w:rsidR="00861FE1" w:rsidRDefault="00861FE1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1E7C02" w:rsidRPr="00A3784E" w14:paraId="45E37BD4" w14:textId="77777777" w:rsidTr="00B046FC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CFAB17" w14:textId="19D483E4" w:rsidR="001E7C02" w:rsidRPr="00A3784E" w:rsidRDefault="001E7C02" w:rsidP="001E7C02">
            <w:pPr>
              <w:pStyle w:val="Heading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</w:rPr>
              <w:t>G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Qualifying Exception Verification</w:t>
            </w:r>
          </w:p>
        </w:tc>
      </w:tr>
      <w:tr w:rsidR="001E7C02" w:rsidRPr="00A3784E" w14:paraId="5C075A7B" w14:textId="77777777" w:rsidTr="00B046FC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125233" w14:textId="77777777" w:rsidR="001E7C02" w:rsidRPr="00A3784E" w:rsidRDefault="001E7C02" w:rsidP="00B046FC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30E854BB" w14:textId="5DFBA60A" w:rsidR="001E7C02" w:rsidRPr="00A3784E" w:rsidRDefault="001E7C02" w:rsidP="002B7D8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 xml:space="preserve">The installer shall provide documentation </w:t>
            </w:r>
            <w:r w:rsidR="002B7D88">
              <w:rPr>
                <w:rFonts w:asciiTheme="minorHAnsi" w:hAnsiTheme="minorHAnsi"/>
                <w:sz w:val="20"/>
                <w:szCs w:val="18"/>
              </w:rPr>
              <w:t xml:space="preserve">of the </w:t>
            </w:r>
            <w:r w:rsidR="002B7D88" w:rsidRPr="002B7D88">
              <w:rPr>
                <w:rFonts w:asciiTheme="minorHAnsi" w:hAnsiTheme="minorHAnsi"/>
                <w:sz w:val="20"/>
                <w:szCs w:val="18"/>
              </w:rPr>
              <w:t xml:space="preserve">roof area </w:t>
            </w:r>
            <w:r w:rsidR="000A5054">
              <w:rPr>
                <w:rFonts w:asciiTheme="minorHAnsi" w:hAnsiTheme="minorHAnsi"/>
                <w:sz w:val="20"/>
                <w:szCs w:val="18"/>
              </w:rPr>
              <w:t>limitations that justify</w:t>
            </w:r>
            <w:r w:rsidR="002B7D88" w:rsidRPr="002B7D88">
              <w:rPr>
                <w:rFonts w:asciiTheme="minorHAnsi" w:hAnsiTheme="minorHAnsi"/>
                <w:sz w:val="20"/>
                <w:szCs w:val="18"/>
              </w:rPr>
              <w:t xml:space="preserve"> the exception.   Documentation may include roof plans, aerial photos, satellite images, 3D model, or other documentation that clearly shows the available roof areas that meets the solar access requirements</w:t>
            </w:r>
            <w:r w:rsidR="000A5054">
              <w:rPr>
                <w:rFonts w:asciiTheme="minorHAnsi" w:hAnsiTheme="minorHAnsi"/>
                <w:sz w:val="20"/>
                <w:szCs w:val="18"/>
              </w:rPr>
              <w:t>.</w:t>
            </w:r>
          </w:p>
        </w:tc>
      </w:tr>
      <w:tr w:rsidR="001E7C02" w:rsidRPr="00D80BBB" w14:paraId="70E9C6E4" w14:textId="77777777" w:rsidTr="00B046FC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704A4" w14:textId="51B7B96F" w:rsidR="001E7C02" w:rsidRPr="00D80BBB" w:rsidRDefault="00AA1B3F" w:rsidP="002B7D88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3332229D" w14:textId="794B378F" w:rsidR="001E7C02" w:rsidRDefault="001E7C02" w:rsidP="0037148B">
      <w:pPr>
        <w:rPr>
          <w:rFonts w:asciiTheme="minorHAnsi" w:hAnsiTheme="minorHAnsi"/>
          <w:sz w:val="18"/>
          <w:szCs w:val="18"/>
        </w:rPr>
      </w:pPr>
    </w:p>
    <w:tbl>
      <w:tblPr>
        <w:tblW w:w="10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6"/>
      </w:tblGrid>
      <w:tr w:rsidR="00670948" w:rsidRPr="008B38A1" w14:paraId="5910A892" w14:textId="77777777" w:rsidTr="00B046FC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1BD1C" w14:textId="77777777" w:rsidR="00670948" w:rsidRPr="008B38A1" w:rsidRDefault="00670948" w:rsidP="00B046FC">
            <w:pPr>
              <w:spacing w:line="276" w:lineRule="auto"/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>
              <w:rPr>
                <w:rFonts w:asciiTheme="minorHAnsi" w:eastAsia="Calibri" w:hAnsiTheme="minorHAnsi"/>
                <w:b/>
                <w:szCs w:val="18"/>
              </w:rPr>
              <w:t>H</w:t>
            </w:r>
            <w:r w:rsidRPr="004F73D0">
              <w:rPr>
                <w:rFonts w:asciiTheme="minorHAnsi" w:eastAsia="Calibri" w:hAnsiTheme="minorHAnsi"/>
                <w:b/>
                <w:szCs w:val="18"/>
              </w:rPr>
              <w:t>. Compliance Statement</w:t>
            </w:r>
          </w:p>
        </w:tc>
      </w:tr>
      <w:tr w:rsidR="00670948" w:rsidRPr="008B38A1" w14:paraId="342A3961" w14:textId="77777777" w:rsidTr="00B046FC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DB3A" w14:textId="13901454" w:rsidR="00670948" w:rsidRPr="00B65067" w:rsidRDefault="00670948" w:rsidP="00B046FC">
            <w:pPr>
              <w:rPr>
                <w:rFonts w:asciiTheme="minorHAnsi" w:eastAsia="Calibri" w:hAnsiTheme="minorHAnsi"/>
                <w:b/>
                <w:sz w:val="18"/>
                <w:szCs w:val="18"/>
              </w:rPr>
            </w:pPr>
          </w:p>
        </w:tc>
      </w:tr>
    </w:tbl>
    <w:p w14:paraId="559F6029" w14:textId="5FDDE1D9" w:rsidR="002D6034" w:rsidRDefault="002D6034" w:rsidP="0037148B">
      <w:pPr>
        <w:rPr>
          <w:rFonts w:asciiTheme="minorHAnsi" w:hAnsiTheme="minorHAnsi"/>
          <w:sz w:val="18"/>
          <w:szCs w:val="18"/>
        </w:rPr>
      </w:pPr>
    </w:p>
    <w:p w14:paraId="5E2E2FE6" w14:textId="77777777" w:rsidR="002D6034" w:rsidRDefault="002D6034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br w:type="page"/>
      </w: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E12055" w:rsidRPr="009E2C1C" w14:paraId="675D7419" w14:textId="77777777" w:rsidTr="00E0089F">
        <w:trPr>
          <w:trHeight w:val="206"/>
        </w:trPr>
        <w:tc>
          <w:tcPr>
            <w:tcW w:w="10945" w:type="dxa"/>
            <w:gridSpan w:val="2"/>
            <w:vAlign w:val="center"/>
          </w:tcPr>
          <w:p w14:paraId="1680D44E" w14:textId="77777777" w:rsidR="00E12055" w:rsidRPr="009351D2" w:rsidRDefault="00E12055" w:rsidP="00E0089F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E12055" w:rsidRPr="001B14D6" w14:paraId="1D1B7542" w14:textId="77777777" w:rsidTr="00E0089F">
        <w:trPr>
          <w:trHeight w:val="206"/>
        </w:trPr>
        <w:tc>
          <w:tcPr>
            <w:tcW w:w="10945" w:type="dxa"/>
            <w:gridSpan w:val="2"/>
            <w:vAlign w:val="center"/>
          </w:tcPr>
          <w:p w14:paraId="073BD307" w14:textId="77777777" w:rsidR="00E12055" w:rsidRDefault="00E12055" w:rsidP="00E0089F">
            <w:pPr>
              <w:numPr>
                <w:ilvl w:val="0"/>
                <w:numId w:val="8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E12055" w:rsidRPr="00FD7A7F" w14:paraId="67F4AD39" w14:textId="77777777" w:rsidTr="00E0089F">
        <w:trPr>
          <w:trHeight w:val="432"/>
        </w:trPr>
        <w:tc>
          <w:tcPr>
            <w:tcW w:w="5431" w:type="dxa"/>
          </w:tcPr>
          <w:p w14:paraId="416E23EB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4" w:type="dxa"/>
          </w:tcPr>
          <w:p w14:paraId="3964B807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12055" w:rsidRPr="00FD7A7F" w14:paraId="2233C515" w14:textId="77777777" w:rsidTr="00E0089F">
        <w:trPr>
          <w:trHeight w:val="432"/>
        </w:trPr>
        <w:tc>
          <w:tcPr>
            <w:tcW w:w="5431" w:type="dxa"/>
          </w:tcPr>
          <w:p w14:paraId="30A644E4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75ADA8DB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E12055" w:rsidRPr="00FD7A7F" w14:paraId="0309C657" w14:textId="77777777" w:rsidTr="00E0089F">
        <w:trPr>
          <w:trHeight w:val="432"/>
        </w:trPr>
        <w:tc>
          <w:tcPr>
            <w:tcW w:w="5431" w:type="dxa"/>
          </w:tcPr>
          <w:p w14:paraId="371C8348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5BE53407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12055" w:rsidRPr="00FD7A7F" w14:paraId="4027EB91" w14:textId="77777777" w:rsidTr="00E0089F">
        <w:trPr>
          <w:trHeight w:val="432"/>
        </w:trPr>
        <w:tc>
          <w:tcPr>
            <w:tcW w:w="5431" w:type="dxa"/>
          </w:tcPr>
          <w:p w14:paraId="290AAA42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193277BA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E12055" w:rsidRPr="008E6C57" w14:paraId="47872938" w14:textId="77777777" w:rsidTr="00E0089F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45" w:type="dxa"/>
            <w:gridSpan w:val="2"/>
            <w:vAlign w:val="center"/>
          </w:tcPr>
          <w:p w14:paraId="56850113" w14:textId="77777777" w:rsidR="00E12055" w:rsidRDefault="00E12055" w:rsidP="00E0089F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E12055" w:rsidRPr="008E6C57" w14:paraId="67243C24" w14:textId="77777777" w:rsidTr="00E0089F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45" w:type="dxa"/>
            <w:gridSpan w:val="2"/>
          </w:tcPr>
          <w:p w14:paraId="274511BA" w14:textId="77777777" w:rsidR="00E12055" w:rsidRDefault="00E12055" w:rsidP="00E0089F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1FC5D1E2" w14:textId="77777777" w:rsidR="00E12055" w:rsidRDefault="00E12055" w:rsidP="00E0089F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03117F41" w14:textId="77777777" w:rsidR="00E12055" w:rsidRDefault="00E12055" w:rsidP="00E0089F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514BA446" w14:textId="77777777" w:rsidR="00E12055" w:rsidRDefault="00E12055" w:rsidP="00E0089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5DE9EC18" w14:textId="77777777" w:rsidR="00E12055" w:rsidRPr="004B51B5" w:rsidRDefault="00E12055" w:rsidP="00E008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72133D51" w14:textId="77777777" w:rsidR="00E12055" w:rsidRPr="004B51B5" w:rsidRDefault="00E12055" w:rsidP="00E008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E12055" w:rsidRPr="008E6C57" w14:paraId="0325002E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74242AAF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2A867436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12055" w:rsidRPr="008E6C57" w14:paraId="61702C4D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3D849FE8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23F74DCB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12055" w:rsidRPr="008E6C57" w14:paraId="6729330E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276071B9" w14:textId="77777777" w:rsidR="00E120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39F78153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E12055" w:rsidRPr="008E6C57" w14:paraId="1EC9DF35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32987B20" w14:textId="77777777" w:rsidR="00E120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1EB848B4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16BE198D" w14:textId="77777777" w:rsidR="0044189E" w:rsidRDefault="0044189E" w:rsidP="00012A93">
      <w:pPr>
        <w:rPr>
          <w:rFonts w:asciiTheme="minorHAnsi" w:hAnsiTheme="minorHAnsi"/>
          <w:sz w:val="18"/>
          <w:szCs w:val="18"/>
        </w:rPr>
        <w:sectPr w:rsidR="0044189E" w:rsidSect="00E20F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720" w:header="450" w:footer="576" w:gutter="0"/>
          <w:pgNumType w:start="1"/>
          <w:cols w:space="720"/>
          <w:docGrid w:linePitch="272"/>
        </w:sectPr>
      </w:pPr>
    </w:p>
    <w:p w14:paraId="687253C1" w14:textId="61F674AF" w:rsidR="0044189E" w:rsidRPr="0044189E" w:rsidRDefault="0044189E" w:rsidP="0044189E">
      <w:pPr>
        <w:jc w:val="center"/>
        <w:rPr>
          <w:rFonts w:asciiTheme="minorHAnsi" w:hAnsiTheme="minorHAnsi"/>
          <w:b/>
        </w:rPr>
      </w:pPr>
      <w:r w:rsidRPr="0044189E">
        <w:rPr>
          <w:rFonts w:asciiTheme="minorHAnsi" w:hAnsiTheme="minorHAnsi"/>
          <w:b/>
        </w:rPr>
        <w:lastRenderedPageBreak/>
        <w:t>CF2R-</w:t>
      </w:r>
      <w:r>
        <w:rPr>
          <w:rFonts w:asciiTheme="minorHAnsi" w:hAnsiTheme="minorHAnsi"/>
          <w:b/>
        </w:rPr>
        <w:t>PVB</w:t>
      </w:r>
      <w:r w:rsidRPr="0044189E">
        <w:rPr>
          <w:rFonts w:asciiTheme="minorHAnsi" w:hAnsiTheme="minorHAnsi"/>
          <w:b/>
        </w:rPr>
        <w:t>-01-E User Instructions</w:t>
      </w:r>
    </w:p>
    <w:p w14:paraId="050410EC" w14:textId="77777777" w:rsidR="0044189E" w:rsidRPr="0044189E" w:rsidRDefault="0044189E" w:rsidP="0044189E">
      <w:pPr>
        <w:spacing w:before="120"/>
        <w:rPr>
          <w:rFonts w:asciiTheme="minorHAnsi" w:hAnsiTheme="minorHAnsi"/>
          <w:b/>
        </w:rPr>
      </w:pPr>
    </w:p>
    <w:p w14:paraId="0809E03D" w14:textId="77777777" w:rsidR="0044189E" w:rsidRPr="0044189E" w:rsidRDefault="0044189E" w:rsidP="007A0ABA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 w:rsidRPr="0044189E">
        <w:rPr>
          <w:rFonts w:asciiTheme="minorHAnsi" w:hAnsiTheme="minorHAnsi"/>
          <w:b/>
        </w:rPr>
        <w:t>General Information</w:t>
      </w:r>
    </w:p>
    <w:p w14:paraId="0BA88F4F" w14:textId="0EC7CFEE" w:rsidR="007C78AC" w:rsidRDefault="0044189E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 w:rsidRPr="0044189E">
        <w:rPr>
          <w:rFonts w:asciiTheme="minorHAnsi" w:hAnsiTheme="minorHAnsi"/>
        </w:rPr>
        <w:t>01</w:t>
      </w:r>
      <w:r w:rsidR="007C78AC" w:rsidRPr="007C78AC">
        <w:rPr>
          <w:rFonts w:asciiTheme="minorHAnsi" w:hAnsiTheme="minorHAnsi"/>
        </w:rPr>
        <w:t xml:space="preserve"> </w:t>
      </w:r>
      <w:r w:rsidR="007C78AC">
        <w:rPr>
          <w:rFonts w:asciiTheme="minorHAnsi" w:hAnsiTheme="minorHAnsi"/>
        </w:rPr>
        <w:t>For information only and requires no user input.</w:t>
      </w:r>
    </w:p>
    <w:p w14:paraId="3E5FDE8B" w14:textId="65D1882E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02</w:t>
      </w:r>
      <w:r w:rsidRPr="007C78A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 information only and requires no user input.</w:t>
      </w:r>
    </w:p>
    <w:p w14:paraId="7E3CC9A5" w14:textId="5C9AF487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03 User choose from list of qualifying exceptions to the PV requirements.  If no exception applicable, choose N/A</w:t>
      </w:r>
    </w:p>
    <w:p w14:paraId="3AD5C2FB" w14:textId="3D148665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04 For information only and requires no user input.</w:t>
      </w:r>
    </w:p>
    <w:p w14:paraId="6C91DDB1" w14:textId="34412C6A" w:rsidR="0044189E" w:rsidRPr="0044189E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05 For information only and requires no user input.</w:t>
      </w:r>
    </w:p>
    <w:p w14:paraId="32F2BF05" w14:textId="77777777" w:rsidR="0044189E" w:rsidRPr="0044189E" w:rsidRDefault="0044189E" w:rsidP="00870F4C">
      <w:pPr>
        <w:ind w:left="360"/>
        <w:rPr>
          <w:rFonts w:asciiTheme="minorHAnsi" w:hAnsiTheme="minorHAnsi"/>
        </w:rPr>
      </w:pPr>
    </w:p>
    <w:p w14:paraId="2596F610" w14:textId="6798241D" w:rsidR="0044189E" w:rsidRPr="0044189E" w:rsidRDefault="007A0ABA" w:rsidP="007A0ABA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Design Photovoltaic Systems Information</w:t>
      </w:r>
    </w:p>
    <w:p w14:paraId="4391A739" w14:textId="26E3E0EA" w:rsidR="0044189E" w:rsidRDefault="007A0ABA" w:rsidP="001E7C02">
      <w:pPr>
        <w:rPr>
          <w:rFonts w:asciiTheme="minorHAnsi" w:hAnsiTheme="minorHAnsi"/>
        </w:rPr>
      </w:pPr>
      <w:r w:rsidRPr="007A0ABA">
        <w:rPr>
          <w:rFonts w:asciiTheme="minorHAnsi" w:hAnsiTheme="minorHAnsi"/>
        </w:rPr>
        <w:t xml:space="preserve">This table reports the </w:t>
      </w:r>
      <w:r>
        <w:rPr>
          <w:rFonts w:asciiTheme="minorHAnsi" w:hAnsiTheme="minorHAnsi"/>
        </w:rPr>
        <w:t>PV</w:t>
      </w:r>
      <w:r w:rsidRPr="007A0ABA">
        <w:rPr>
          <w:rFonts w:asciiTheme="minorHAnsi" w:hAnsiTheme="minorHAnsi"/>
        </w:rPr>
        <w:t xml:space="preserve"> system features that were specified on the registered CF1R compliance document for this project. For information only and requires no user input.</w:t>
      </w:r>
    </w:p>
    <w:p w14:paraId="7083DDA5" w14:textId="2E55AF15" w:rsidR="007A0ABA" w:rsidRDefault="007A0ABA" w:rsidP="00012A93">
      <w:pPr>
        <w:rPr>
          <w:rFonts w:asciiTheme="minorHAnsi" w:hAnsiTheme="minorHAnsi"/>
          <w:sz w:val="18"/>
          <w:szCs w:val="18"/>
        </w:rPr>
      </w:pPr>
    </w:p>
    <w:p w14:paraId="1E88DDA3" w14:textId="3E74EAB8" w:rsidR="00DB50FB" w:rsidRPr="0044189E" w:rsidRDefault="00DB50FB" w:rsidP="00DB50FB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Installed Photovoltaic Systems Information</w:t>
      </w:r>
    </w:p>
    <w:p w14:paraId="17957E74" w14:textId="03AB146E" w:rsidR="007A0ABA" w:rsidRDefault="007A0ABA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 w:rsidRPr="0044189E">
        <w:rPr>
          <w:rFonts w:asciiTheme="minorHAnsi" w:hAnsiTheme="minorHAnsi"/>
        </w:rPr>
        <w:t>01</w:t>
      </w:r>
      <w:r w:rsidRPr="007C78AC">
        <w:rPr>
          <w:rFonts w:asciiTheme="minorHAnsi" w:hAnsiTheme="minorHAnsi"/>
        </w:rPr>
        <w:t xml:space="preserve"> </w:t>
      </w:r>
      <w:r w:rsidR="00DB50FB">
        <w:rPr>
          <w:rFonts w:asciiTheme="minorHAnsi" w:hAnsiTheme="minorHAnsi"/>
        </w:rPr>
        <w:t>PV Array ID or Name - Reference information from CF1R.</w:t>
      </w:r>
    </w:p>
    <w:p w14:paraId="5D20E5E1" w14:textId="23FB95AC" w:rsidR="007A0ABA" w:rsidRDefault="007A0ABA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02</w:t>
      </w:r>
      <w:r w:rsidRPr="007C78AC">
        <w:rPr>
          <w:rFonts w:asciiTheme="minorHAnsi" w:hAnsiTheme="minorHAnsi"/>
        </w:rPr>
        <w:t xml:space="preserve"> </w:t>
      </w:r>
      <w:r w:rsidR="00DB50FB">
        <w:rPr>
          <w:rFonts w:asciiTheme="minorHAnsi" w:hAnsiTheme="minorHAnsi"/>
        </w:rPr>
        <w:t>DC System Size – Enter the kWdc</w:t>
      </w:r>
      <w:r w:rsidR="00342C50">
        <w:rPr>
          <w:rFonts w:asciiTheme="minorHAnsi" w:hAnsiTheme="minorHAnsi"/>
        </w:rPr>
        <w:t xml:space="preserve"> of the array.  Must be equal or greater the design system</w:t>
      </w:r>
      <w:r w:rsidR="00AF3852">
        <w:rPr>
          <w:rFonts w:asciiTheme="minorHAnsi" w:hAnsiTheme="minorHAnsi"/>
        </w:rPr>
        <w:t xml:space="preserve"> size</w:t>
      </w:r>
      <w:r w:rsidR="00342C50">
        <w:rPr>
          <w:rFonts w:asciiTheme="minorHAnsi" w:hAnsiTheme="minorHAnsi"/>
        </w:rPr>
        <w:t xml:space="preserve"> for this array</w:t>
      </w:r>
      <w:r w:rsidR="00AF3852">
        <w:rPr>
          <w:rFonts w:asciiTheme="minorHAnsi" w:hAnsiTheme="minorHAnsi"/>
        </w:rPr>
        <w:t>.</w:t>
      </w:r>
    </w:p>
    <w:p w14:paraId="521FDC5A" w14:textId="180CB8A6" w:rsidR="007A0ABA" w:rsidRDefault="007A0ABA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03 </w:t>
      </w:r>
      <w:r w:rsidR="00342C50">
        <w:rPr>
          <w:rFonts w:asciiTheme="minorHAnsi" w:hAnsiTheme="minorHAnsi"/>
        </w:rPr>
        <w:t xml:space="preserve">Module Type – </w:t>
      </w:r>
      <w:r w:rsidR="00F534D3">
        <w:rPr>
          <w:rFonts w:asciiTheme="minorHAnsi" w:hAnsiTheme="minorHAnsi"/>
        </w:rPr>
        <w:t>If the array meet</w:t>
      </w:r>
      <w:r w:rsidR="00AF3852">
        <w:rPr>
          <w:rFonts w:asciiTheme="minorHAnsi" w:hAnsiTheme="minorHAnsi"/>
        </w:rPr>
        <w:t>s</w:t>
      </w:r>
      <w:r w:rsidR="00F534D3">
        <w:rPr>
          <w:rFonts w:asciiTheme="minorHAnsi" w:hAnsiTheme="minorHAnsi"/>
        </w:rPr>
        <w:t xml:space="preserve"> the California Flexible Installation criteria, then e</w:t>
      </w:r>
      <w:r w:rsidR="00342C50">
        <w:rPr>
          <w:rFonts w:asciiTheme="minorHAnsi" w:hAnsiTheme="minorHAnsi"/>
        </w:rPr>
        <w:t xml:space="preserve">nter the </w:t>
      </w:r>
      <w:r w:rsidR="00AF3852">
        <w:rPr>
          <w:rFonts w:asciiTheme="minorHAnsi" w:hAnsiTheme="minorHAnsi"/>
        </w:rPr>
        <w:t>Module Type.   Different module types are Standard and Premium.</w:t>
      </w:r>
    </w:p>
    <w:p w14:paraId="2B554CF3" w14:textId="27DEB6BE" w:rsidR="007A0ABA" w:rsidRDefault="007A0ABA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04 </w:t>
      </w:r>
      <w:r w:rsidR="00AF3852">
        <w:rPr>
          <w:rFonts w:asciiTheme="minorHAnsi" w:hAnsiTheme="minorHAnsi"/>
        </w:rPr>
        <w:t xml:space="preserve">Azimuth - </w:t>
      </w:r>
      <w:r w:rsidR="00AF3852" w:rsidRPr="00AF3852">
        <w:rPr>
          <w:rFonts w:asciiTheme="minorHAnsi" w:hAnsiTheme="minorHAnsi"/>
        </w:rPr>
        <w:t xml:space="preserve">If the array meets the California Flexible Installation criteria, then enter the </w:t>
      </w:r>
      <w:r w:rsidR="00AF3852">
        <w:rPr>
          <w:rFonts w:asciiTheme="minorHAnsi" w:hAnsiTheme="minorHAnsi"/>
        </w:rPr>
        <w:t>azimuth of the array in degrees from North.</w:t>
      </w:r>
      <w:r w:rsidR="00AF3852" w:rsidRPr="00AF3852">
        <w:rPr>
          <w:rFonts w:asciiTheme="minorHAnsi" w:hAnsiTheme="minorHAnsi"/>
        </w:rPr>
        <w:t xml:space="preserve">   </w:t>
      </w:r>
    </w:p>
    <w:p w14:paraId="282A801D" w14:textId="784449BD" w:rsidR="007A0ABA" w:rsidRDefault="007A0ABA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05 </w:t>
      </w:r>
      <w:r w:rsidR="00AF3852">
        <w:rPr>
          <w:rFonts w:asciiTheme="minorHAnsi" w:hAnsiTheme="minorHAnsi"/>
        </w:rPr>
        <w:t xml:space="preserve">Tilt Input - </w:t>
      </w:r>
      <w:r w:rsidR="00AF3852" w:rsidRPr="00AF3852">
        <w:rPr>
          <w:rFonts w:asciiTheme="minorHAnsi" w:hAnsiTheme="minorHAnsi"/>
        </w:rPr>
        <w:t xml:space="preserve">If the array meets the California Flexible Installation criteria, then enter </w:t>
      </w:r>
      <w:r w:rsidR="00AF3852">
        <w:rPr>
          <w:rFonts w:asciiTheme="minorHAnsi" w:hAnsiTheme="minorHAnsi"/>
        </w:rPr>
        <w:t xml:space="preserve">the Tilt input.  </w:t>
      </w:r>
      <w:r w:rsidR="00AF3852" w:rsidRPr="00AF3852">
        <w:rPr>
          <w:rFonts w:asciiTheme="minorHAnsi" w:hAnsiTheme="minorHAnsi"/>
        </w:rPr>
        <w:t xml:space="preserve">Different </w:t>
      </w:r>
      <w:r w:rsidR="00AF3852">
        <w:rPr>
          <w:rFonts w:asciiTheme="minorHAnsi" w:hAnsiTheme="minorHAnsi"/>
        </w:rPr>
        <w:t xml:space="preserve">Tilt input </w:t>
      </w:r>
      <w:r w:rsidR="00AF3852" w:rsidRPr="00AF3852">
        <w:rPr>
          <w:rFonts w:asciiTheme="minorHAnsi" w:hAnsiTheme="minorHAnsi"/>
        </w:rPr>
        <w:t xml:space="preserve">are </w:t>
      </w:r>
      <w:r w:rsidR="00AF3852">
        <w:rPr>
          <w:rFonts w:asciiTheme="minorHAnsi" w:hAnsiTheme="minorHAnsi"/>
        </w:rPr>
        <w:t>Degree and Pitch</w:t>
      </w:r>
      <w:r w:rsidR="00AF3852" w:rsidRPr="00AF3852">
        <w:rPr>
          <w:rFonts w:asciiTheme="minorHAnsi" w:hAnsiTheme="minorHAnsi"/>
        </w:rPr>
        <w:t>.</w:t>
      </w:r>
    </w:p>
    <w:p w14:paraId="41B163FE" w14:textId="77656C0E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06 Tilt Input - </w:t>
      </w:r>
      <w:r w:rsidRPr="00AF3852">
        <w:rPr>
          <w:rFonts w:asciiTheme="minorHAnsi" w:hAnsiTheme="minorHAnsi"/>
        </w:rPr>
        <w:t xml:space="preserve">If the array meets the California Flexible Installation criteria, then enter </w:t>
      </w:r>
      <w:r>
        <w:rPr>
          <w:rFonts w:asciiTheme="minorHAnsi" w:hAnsiTheme="minorHAnsi"/>
        </w:rPr>
        <w:t>the value of the angle or tilt.</w:t>
      </w:r>
    </w:p>
    <w:p w14:paraId="08EF58E3" w14:textId="748CF213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07 Inverter Efficiency – Enter the inverter efficiency in percent.   Must be equal or greater the design inverter efficieny for this array. </w:t>
      </w:r>
    </w:p>
    <w:p w14:paraId="627DDDC8" w14:textId="5699531C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</w:p>
    <w:p w14:paraId="29B1B88D" w14:textId="1148484B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Shading Requirement</w:t>
      </w:r>
    </w:p>
    <w:p w14:paraId="7119D18A" w14:textId="06157FF0" w:rsidR="00AF3852" w:rsidRDefault="00870F4C" w:rsidP="001E7C0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01D9C5E0" w14:textId="77777777" w:rsidR="00870F4C" w:rsidRPr="00870F4C" w:rsidRDefault="00870F4C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</w:p>
    <w:p w14:paraId="5201F852" w14:textId="6E984750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Solar Access Verification</w:t>
      </w:r>
    </w:p>
    <w:p w14:paraId="58ADD553" w14:textId="07A3CC1E" w:rsidR="00870F4C" w:rsidRDefault="00870F4C" w:rsidP="001E7C0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31DA4409" w14:textId="77777777" w:rsidR="00870F4C" w:rsidRPr="00870F4C" w:rsidRDefault="00870F4C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</w:p>
    <w:p w14:paraId="2DF89647" w14:textId="5CB165F7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System Monitoring Requirements</w:t>
      </w:r>
    </w:p>
    <w:p w14:paraId="34A9E7A1" w14:textId="62A9AC99" w:rsidR="00870F4C" w:rsidRPr="00870F4C" w:rsidRDefault="00870F4C" w:rsidP="001E7C02">
      <w:pPr>
        <w:ind w:left="-9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527A2A92" w14:textId="77777777" w:rsid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rPr>
          <w:rFonts w:asciiTheme="minorHAnsi" w:hAnsiTheme="minorHAnsi"/>
        </w:rPr>
      </w:pPr>
    </w:p>
    <w:p w14:paraId="10AEC345" w14:textId="4992A0D4" w:rsid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rFonts w:asciiTheme="minorHAnsi" w:hAnsiTheme="minorHAnsi"/>
          <w:b/>
        </w:rPr>
      </w:pPr>
      <w:r w:rsidRPr="002B7D88">
        <w:rPr>
          <w:rFonts w:asciiTheme="minorHAnsi" w:hAnsiTheme="minorHAnsi"/>
          <w:b/>
        </w:rPr>
        <w:t>G. Qualifying Exception Verification</w:t>
      </w:r>
    </w:p>
    <w:p w14:paraId="1930BF9B" w14:textId="34B071F2" w:rsidR="002B7D88" w:rsidRP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rFonts w:asciiTheme="minorHAnsi" w:hAnsiTheme="minorHAnsi"/>
        </w:rPr>
      </w:pPr>
      <w:r w:rsidRPr="002B7D88">
        <w:rPr>
          <w:rFonts w:asciiTheme="minorHAnsi" w:hAnsiTheme="minorHAnsi"/>
        </w:rPr>
        <w:t>Installer must ensure all the requirements on this table are met.</w:t>
      </w:r>
    </w:p>
    <w:p w14:paraId="022B5DFF" w14:textId="77777777" w:rsidR="002B7D88" w:rsidRP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rFonts w:asciiTheme="minorHAnsi" w:hAnsiTheme="minorHAnsi"/>
          <w:b/>
        </w:rPr>
        <w:sectPr w:rsidR="002B7D88" w:rsidRPr="002B7D88" w:rsidSect="000735CB">
          <w:headerReference w:type="default" r:id="rId15"/>
          <w:pgSz w:w="12240" w:h="15840" w:code="1"/>
          <w:pgMar w:top="720" w:right="720" w:bottom="720" w:left="720" w:header="180" w:footer="576" w:gutter="0"/>
          <w:pgNumType w:start="1"/>
          <w:cols w:space="720"/>
          <w:docGrid w:linePitch="272"/>
        </w:sect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1"/>
        <w:gridCol w:w="1666"/>
        <w:gridCol w:w="2128"/>
        <w:gridCol w:w="541"/>
        <w:gridCol w:w="1562"/>
        <w:gridCol w:w="4282"/>
      </w:tblGrid>
      <w:tr w:rsidR="002B369F" w:rsidRPr="00FB0E1A" w14:paraId="37BAEF8C" w14:textId="77777777" w:rsidTr="00331E49">
        <w:trPr>
          <w:trHeight w:val="144"/>
        </w:trPr>
        <w:tc>
          <w:tcPr>
            <w:tcW w:w="14390" w:type="dxa"/>
            <w:gridSpan w:val="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D252AF" w14:textId="7F6D23A6" w:rsidR="002B369F" w:rsidRPr="00A3784E" w:rsidRDefault="002B369F" w:rsidP="00D27D7E">
            <w:pPr>
              <w:pStyle w:val="Heading2"/>
              <w:spacing w:before="0" w:after="0"/>
            </w:pPr>
            <w:r>
              <w:rPr>
                <w:rFonts w:asciiTheme="minorHAnsi" w:hAnsiTheme="minorHAnsi"/>
              </w:rPr>
              <w:lastRenderedPageBreak/>
              <w:t xml:space="preserve">A. </w:t>
            </w:r>
            <w:r w:rsidRPr="00FB0E1A">
              <w:rPr>
                <w:rFonts w:asciiTheme="minorHAnsi" w:hAnsiTheme="minorHAnsi"/>
              </w:rPr>
              <w:t>General Information</w:t>
            </w:r>
          </w:p>
        </w:tc>
      </w:tr>
      <w:tr w:rsidR="003172B5" w:rsidRPr="00FB0E1A" w14:paraId="120B186E" w14:textId="77777777" w:rsidTr="00331E49">
        <w:trPr>
          <w:trHeight w:val="144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849DF6" w14:textId="77777777" w:rsidR="003172B5" w:rsidRPr="00A3784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3784E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215" w:type="dxa"/>
            <w:vAlign w:val="center"/>
          </w:tcPr>
          <w:p w14:paraId="0FACA084" w14:textId="77777777" w:rsidR="003172B5" w:rsidRPr="00A3784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Location (City)</w:t>
            </w:r>
          </w:p>
        </w:tc>
        <w:tc>
          <w:tcPr>
            <w:tcW w:w="2856" w:type="dxa"/>
            <w:vAlign w:val="center"/>
          </w:tcPr>
          <w:p w14:paraId="6C9699A1" w14:textId="501CE984" w:rsidR="003172B5" w:rsidRPr="00D27D7E" w:rsidRDefault="003172B5" w:rsidP="00B24B01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>Reference text from CF1R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654" w:type="dxa"/>
            <w:vAlign w:val="center"/>
          </w:tcPr>
          <w:p w14:paraId="68909FBC" w14:textId="1051BF08" w:rsidR="003172B5" w:rsidRPr="00D27D7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center"/>
          </w:tcPr>
          <w:p w14:paraId="0F4CDF05" w14:textId="77777777" w:rsidR="003172B5" w:rsidRPr="00D27D7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Building Type</w:t>
            </w:r>
          </w:p>
        </w:tc>
        <w:tc>
          <w:tcPr>
            <w:tcW w:w="5844" w:type="dxa"/>
            <w:vAlign w:val="center"/>
          </w:tcPr>
          <w:p w14:paraId="13146FA0" w14:textId="10DF7705" w:rsidR="003172B5" w:rsidRPr="00D27D7E" w:rsidRDefault="003172B5" w:rsidP="00D27D7E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 xml:space="preserve">Reference text from CF1R 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3172B5" w:rsidRPr="00FB0E1A" w14:paraId="6E7F8D95" w14:textId="77777777" w:rsidTr="00FE60ED">
        <w:trPr>
          <w:trHeight w:val="710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B4FC7E" w14:textId="2B1A4902" w:rsidR="003172B5" w:rsidRPr="00A3784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2215" w:type="dxa"/>
            <w:vAlign w:val="center"/>
          </w:tcPr>
          <w:p w14:paraId="10474106" w14:textId="77777777" w:rsidR="003172B5" w:rsidRPr="00A3784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Climate Zone</w:t>
            </w:r>
          </w:p>
        </w:tc>
        <w:tc>
          <w:tcPr>
            <w:tcW w:w="2856" w:type="dxa"/>
            <w:vAlign w:val="center"/>
          </w:tcPr>
          <w:p w14:paraId="18962F17" w14:textId="6CCACC48" w:rsidR="003172B5" w:rsidRPr="00D27D7E" w:rsidRDefault="003172B5" w:rsidP="00D73395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 xml:space="preserve">Reference text from CF1R 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654" w:type="dxa"/>
            <w:vAlign w:val="center"/>
          </w:tcPr>
          <w:p w14:paraId="549949C4" w14:textId="2A6FA6EC" w:rsidR="003172B5" w:rsidRPr="00E8224B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8224B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070" w:type="dxa"/>
            <w:vAlign w:val="center"/>
          </w:tcPr>
          <w:p w14:paraId="17AFB7D3" w14:textId="77777777" w:rsidR="003172B5" w:rsidRPr="00D27D7E" w:rsidRDefault="003172B5" w:rsidP="003172B5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Method of Compliance:</w:t>
            </w:r>
          </w:p>
        </w:tc>
        <w:tc>
          <w:tcPr>
            <w:tcW w:w="5844" w:type="dxa"/>
          </w:tcPr>
          <w:p w14:paraId="4B2BE867" w14:textId="4AC5825C" w:rsidR="003172B5" w:rsidRPr="00D27D7E" w:rsidRDefault="003172B5" w:rsidP="003E5362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5862C4" w:rsidRPr="00D27D7E">
              <w:rPr>
                <w:rFonts w:ascii="Calibri" w:hAnsi="Calibri"/>
                <w:sz w:val="18"/>
                <w:szCs w:val="18"/>
              </w:rPr>
              <w:t>R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 xml:space="preserve">eference 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 xml:space="preserve">CF1R 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>document: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 xml:space="preserve"> allowed values: P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 xml:space="preserve">erformance or 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>P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>rescriptive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3172B5" w:rsidRPr="00FB0E1A" w14:paraId="7CB768E4" w14:textId="77777777" w:rsidTr="003267BD">
        <w:trPr>
          <w:trHeight w:val="1610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6788FD" w14:textId="1863735E" w:rsidR="003172B5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2215" w:type="dxa"/>
            <w:vAlign w:val="center"/>
          </w:tcPr>
          <w:p w14:paraId="54FF0F20" w14:textId="77777777" w:rsidR="003172B5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Qualifying Exceptions</w:t>
            </w:r>
          </w:p>
        </w:tc>
        <w:tc>
          <w:tcPr>
            <w:tcW w:w="11424" w:type="dxa"/>
            <w:gridSpan w:val="4"/>
          </w:tcPr>
          <w:p w14:paraId="1DC4143F" w14:textId="671C8407" w:rsidR="003172B5" w:rsidRPr="00E63378" w:rsidRDefault="003172B5" w:rsidP="00905C1E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905C1E" w:rsidRPr="00D27D7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>user pick from list</w:t>
            </w:r>
            <w:r w:rsidR="00731EC8">
              <w:rPr>
                <w:rFonts w:asciiTheme="minorHAnsi" w:hAnsiTheme="minorHAnsi"/>
                <w:sz w:val="18"/>
                <w:szCs w:val="18"/>
              </w:rPr>
              <w:t>:</w:t>
            </w:r>
          </w:p>
          <w:p w14:paraId="0649769A" w14:textId="51BC94ED" w:rsidR="003172B5" w:rsidRPr="00E63378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 PV – limited solar access (Trigger CF2R-SRA-01)</w:t>
            </w:r>
            <w:r w:rsidR="00C47ED7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4B57B0E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CZ15 reduced PV size</w:t>
            </w:r>
          </w:p>
          <w:p w14:paraId="7E29BE1E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 habitable stories</w:t>
            </w:r>
          </w:p>
          <w:p w14:paraId="226F73F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 habitable stories</w:t>
            </w:r>
          </w:p>
          <w:p w14:paraId="28BFC5E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Plan approved before 1/1/20</w:t>
            </w:r>
          </w:p>
          <w:p w14:paraId="28BEED4C" w14:textId="77777777" w:rsidR="00467256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Battery storage (Trigger CF2R-PVB-02)</w:t>
            </w:r>
          </w:p>
          <w:p w14:paraId="4CA8A464" w14:textId="3DFC83B7" w:rsidR="003172B5" w:rsidRPr="00A3784E" w:rsidRDefault="00467256" w:rsidP="005C58A8">
            <w:pPr>
              <w:pStyle w:val="BodyText2"/>
              <w:spacing w:before="0" w:after="0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NA </w:t>
            </w:r>
            <w:r w:rsidR="003172B5" w:rsidRPr="00E63378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</w:tbl>
    <w:p w14:paraId="527996E0" w14:textId="1E42583B" w:rsidR="002B369F" w:rsidRDefault="002B369F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353"/>
        <w:gridCol w:w="715"/>
        <w:gridCol w:w="1338"/>
        <w:gridCol w:w="804"/>
        <w:gridCol w:w="893"/>
        <w:gridCol w:w="1071"/>
        <w:gridCol w:w="1136"/>
        <w:gridCol w:w="1184"/>
        <w:gridCol w:w="982"/>
        <w:gridCol w:w="1249"/>
      </w:tblGrid>
      <w:tr w:rsidR="00845BE8" w:rsidRPr="00DF3A28" w14:paraId="2079A4B7" w14:textId="77777777" w:rsidTr="00B046FC">
        <w:trPr>
          <w:cantSplit/>
          <w:trHeight w:val="144"/>
        </w:trPr>
        <w:tc>
          <w:tcPr>
            <w:tcW w:w="107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B75B" w14:textId="77777777" w:rsidR="00845BE8" w:rsidRDefault="00845BE8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</w:rPr>
            </w:pPr>
            <w:r>
              <w:rPr>
                <w:rFonts w:asciiTheme="minorHAnsi" w:eastAsia="Calibri" w:hAnsiTheme="minorHAnsi" w:cs="Arial"/>
                <w:b/>
              </w:rPr>
              <w:t>B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Design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  <w:p w14:paraId="493C118A" w14:textId="0D70DD95" w:rsidR="00C47ED7" w:rsidRPr="00DF3A28" w:rsidRDefault="00C47ED7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CE2C99" w:rsidRPr="00DF3A28" w14:paraId="3D726502" w14:textId="77777777" w:rsidTr="00B046FC">
        <w:trPr>
          <w:cantSplit/>
          <w:trHeight w:val="14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8E3E7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BE16C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A504" w14:textId="6F1C0CAE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3B12C" w14:textId="3A4DA980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307E61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9CA8" w14:textId="506C70DC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307E61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B14C" w14:textId="6B328E32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307E61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CC8B" w14:textId="0D86120C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307E61"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8966" w14:textId="6B6F0FD4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307E61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415673" w14:textId="1EBF1E12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r w:rsidR="00307E61"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175DB3" w14:textId="24F15B4D" w:rsidR="00845BE8" w:rsidRPr="00DF3A28" w:rsidRDefault="00307E61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</w:t>
            </w:r>
          </w:p>
        </w:tc>
      </w:tr>
      <w:tr w:rsidR="00CE2C99" w:rsidRPr="00DF3A28" w14:paraId="54D7DE6B" w14:textId="77777777" w:rsidTr="00B046FC">
        <w:trPr>
          <w:cantSplit/>
          <w:trHeight w:val="14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9D46B" w14:textId="77777777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PV Array ID or Name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6ECC7" w14:textId="5A486CBE" w:rsidR="00845BE8" w:rsidRPr="005C58A8" w:rsidRDefault="001B6212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Adjusted Minimum</w:t>
            </w:r>
            <w:r w:rsidR="00FD4B9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PV</w:t>
            </w:r>
            <w:r w:rsidR="00845BE8" w:rsidRPr="005C58A8">
              <w:rPr>
                <w:rFonts w:asciiTheme="minorHAnsi" w:hAnsiTheme="minorHAnsi"/>
                <w:sz w:val="18"/>
                <w:szCs w:val="18"/>
              </w:rPr>
              <w:t xml:space="preserve"> Size (kW)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58337" w14:textId="74E6012C" w:rsidR="00845BE8" w:rsidRPr="00845BE8" w:rsidRDefault="00845BE8" w:rsidP="00D53C0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Adjusted Value</w:t>
            </w:r>
            <w:r w:rsidR="001B6212">
              <w:rPr>
                <w:rFonts w:asciiTheme="minorHAnsi" w:hAnsiTheme="minorHAnsi"/>
                <w:sz w:val="18"/>
                <w:szCs w:val="18"/>
              </w:rPr>
              <w:t xml:space="preserve"> from Exception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67B51" w14:textId="77777777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Module Type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590FD" w14:textId="77777777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CFI (Yes/No)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82D74" w14:textId="77777777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Azimuth (deg)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B2787" w14:textId="278091B6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Til</w:t>
            </w:r>
            <w:r w:rsidR="00E629E0">
              <w:rPr>
                <w:rFonts w:asciiTheme="minorHAnsi" w:hAnsiTheme="minorHAnsi"/>
                <w:sz w:val="18"/>
                <w:szCs w:val="18"/>
              </w:rPr>
              <w:t>t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Input (Deg/Pitch)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47237" w14:textId="292ED341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Angle/Tilt</w:t>
            </w:r>
          </w:p>
        </w:tc>
        <w:tc>
          <w:tcPr>
            <w:tcW w:w="98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0102AE" w14:textId="4AF15011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Inverter Efficiency (%)</w:t>
            </w: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2FE7AD" w14:textId="34DBA446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Shading Requirement Compliance Path</w:t>
            </w:r>
          </w:p>
        </w:tc>
      </w:tr>
      <w:tr w:rsidR="00CE2C99" w:rsidRPr="00DF3A28" w14:paraId="593DEFBE" w14:textId="77777777" w:rsidTr="00B046FC">
        <w:trPr>
          <w:cantSplit/>
          <w:trHeight w:val="14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9166" w14:textId="6DCB5C3C" w:rsidR="00845BE8" w:rsidRPr="00FE60ED" w:rsidRDefault="00845BE8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FE60ED">
              <w:rPr>
                <w:rFonts w:ascii="Calibri" w:hAnsi="Calibri"/>
                <w:sz w:val="18"/>
                <w:szCs w:val="18"/>
              </w:rPr>
              <w:t>auto filled text: referenced from CF1R</w:t>
            </w:r>
            <w:ins w:id="5" w:author="Markstrum, Alexis@Energy" w:date="2019-10-18T16:01:00Z">
              <w:r w:rsidR="00ED4D6C">
                <w:rPr>
                  <w:rFonts w:ascii="Calibri" w:hAnsi="Calibri"/>
                  <w:sz w:val="18"/>
                  <w:szCs w:val="18"/>
                </w:rPr>
                <w:t>; elseif not available, user input</w:t>
              </w:r>
            </w:ins>
            <w:r w:rsidRPr="00FE60ED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F0C9" w14:textId="2C13F969" w:rsidR="00845BE8" w:rsidRPr="00FE60ED" w:rsidRDefault="00845BE8" w:rsidP="00845BE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FE60ED">
              <w:rPr>
                <w:rFonts w:ascii="Calibri" w:hAnsi="Calibri"/>
                <w:sz w:val="18"/>
                <w:szCs w:val="18"/>
              </w:rPr>
              <w:t>auto filled text: referenced from CF1R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5B62" w14:textId="77777777" w:rsidR="006746EA" w:rsidRDefault="00A87231" w:rsidP="00A87231">
            <w:pPr>
              <w:rPr>
                <w:rFonts w:ascii="Calibri" w:hAnsi="Calibri"/>
                <w:sz w:val="18"/>
                <w:szCs w:val="18"/>
              </w:rPr>
            </w:pPr>
            <w:r w:rsidRPr="001F021D">
              <w:rPr>
                <w:rFonts w:ascii="Calibri" w:hAnsi="Calibri"/>
                <w:sz w:val="18"/>
                <w:szCs w:val="18"/>
              </w:rPr>
              <w:t>&lt;&lt;</w:t>
            </w:r>
            <w:r w:rsidR="006746EA">
              <w:rPr>
                <w:rFonts w:ascii="Calibri" w:hAnsi="Calibri"/>
                <w:sz w:val="18"/>
                <w:szCs w:val="18"/>
              </w:rPr>
              <w:t>if performance, then value = B02;</w:t>
            </w:r>
          </w:p>
          <w:p w14:paraId="143FDEFE" w14:textId="42A36828" w:rsidR="00A87231" w:rsidRPr="001F021D" w:rsidRDefault="006746EA" w:rsidP="00A8723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Else</w:t>
            </w:r>
            <w:r w:rsidR="00A87231" w:rsidRPr="001F021D">
              <w:rPr>
                <w:rFonts w:ascii="Calibri" w:hAnsi="Calibri"/>
                <w:sz w:val="18"/>
                <w:szCs w:val="18"/>
              </w:rPr>
              <w:t xml:space="preserve">if </w:t>
            </w:r>
            <w:r>
              <w:rPr>
                <w:rFonts w:ascii="Calibri" w:hAnsi="Calibri"/>
                <w:sz w:val="18"/>
                <w:szCs w:val="18"/>
              </w:rPr>
              <w:t xml:space="preserve">prescriptive and </w:t>
            </w:r>
            <w:r w:rsidR="00467256">
              <w:rPr>
                <w:rFonts w:ascii="Calibri" w:hAnsi="Calibri"/>
                <w:sz w:val="18"/>
                <w:szCs w:val="18"/>
              </w:rPr>
              <w:t>A0</w:t>
            </w:r>
            <w:r w:rsidR="007F3434">
              <w:rPr>
                <w:rFonts w:ascii="Calibri" w:hAnsi="Calibri"/>
                <w:sz w:val="18"/>
                <w:szCs w:val="18"/>
              </w:rPr>
              <w:t>5</w:t>
            </w:r>
            <w:r w:rsidR="00A87231" w:rsidRPr="001F021D">
              <w:rPr>
                <w:rFonts w:ascii="Calibri" w:hAnsi="Calibri"/>
                <w:sz w:val="18"/>
                <w:szCs w:val="18"/>
              </w:rPr>
              <w:t xml:space="preserve"> = NA, then autofill from </w:t>
            </w:r>
            <w:r w:rsidR="00467256">
              <w:rPr>
                <w:rFonts w:ascii="Calibri" w:hAnsi="Calibri"/>
                <w:sz w:val="18"/>
                <w:szCs w:val="18"/>
              </w:rPr>
              <w:t>B02</w:t>
            </w:r>
            <w:r w:rsidR="00A87231" w:rsidRPr="001F021D">
              <w:rPr>
                <w:rFonts w:ascii="Calibri" w:hAnsi="Calibri"/>
                <w:sz w:val="18"/>
                <w:szCs w:val="18"/>
              </w:rPr>
              <w:t>;</w:t>
            </w:r>
          </w:p>
          <w:p w14:paraId="615922CA" w14:textId="7C3B4797" w:rsidR="00D53C02" w:rsidRPr="00306658" w:rsidRDefault="00D53C02" w:rsidP="00A8723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elseif A0</w:t>
            </w:r>
            <w:r w:rsidR="007F3434">
              <w:rPr>
                <w:rFonts w:ascii="Calibri" w:hAnsi="Calibri"/>
                <w:sz w:val="18"/>
                <w:szCs w:val="18"/>
              </w:rPr>
              <w:t>5</w:t>
            </w:r>
            <w:r>
              <w:rPr>
                <w:rFonts w:ascii="Calibri" w:hAnsi="Calibri"/>
                <w:sz w:val="18"/>
                <w:szCs w:val="18"/>
              </w:rPr>
              <w:t xml:space="preserve">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Battery storage”, </w:t>
            </w:r>
            <w:r w:rsidRPr="00FD4B9E">
              <w:rPr>
                <w:rFonts w:asciiTheme="minorHAnsi" w:hAnsiTheme="minorHAnsi"/>
                <w:sz w:val="18"/>
                <w:szCs w:val="18"/>
              </w:rPr>
              <w:t>then value =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306658" w:rsidRPr="00E20FE0">
              <w:rPr>
                <w:rFonts w:asciiTheme="minorHAnsi" w:hAnsiTheme="minorHAnsi"/>
                <w:sz w:val="18"/>
                <w:szCs w:val="18"/>
              </w:rPr>
              <w:t>(</w:t>
            </w:r>
            <w:r w:rsidR="00CE2C99" w:rsidRPr="00E20FE0">
              <w:rPr>
                <w:rFonts w:asciiTheme="minorHAnsi" w:hAnsiTheme="minorHAnsi"/>
                <w:sz w:val="18"/>
                <w:szCs w:val="18"/>
              </w:rPr>
              <w:t>(</w:t>
            </w:r>
            <w:r w:rsidR="00FD4B9E" w:rsidRPr="00E20FE0">
              <w:rPr>
                <w:rFonts w:asciiTheme="minorHAnsi" w:hAnsiTheme="minorHAnsi"/>
                <w:sz w:val="18"/>
                <w:szCs w:val="18"/>
              </w:rPr>
              <w:t>O04 from CF1R</w:t>
            </w:r>
            <w:r w:rsidR="00FD4B9E" w:rsidRPr="00306658">
              <w:rPr>
                <w:rFonts w:asciiTheme="minorHAnsi" w:hAnsiTheme="minorHAnsi"/>
                <w:sz w:val="18"/>
                <w:szCs w:val="18"/>
              </w:rPr>
              <w:t>*0.75</w:t>
            </w:r>
            <w:r w:rsidR="00CE2C99" w:rsidRPr="00306658">
              <w:rPr>
                <w:rFonts w:asciiTheme="minorHAnsi" w:hAnsiTheme="minorHAnsi"/>
                <w:sz w:val="18"/>
                <w:szCs w:val="18"/>
              </w:rPr>
              <w:t>)</w:t>
            </w:r>
            <w:r w:rsidR="00FD4B9E" w:rsidRPr="00306658">
              <w:rPr>
                <w:rFonts w:asciiTheme="minorHAnsi" w:hAnsiTheme="minorHAnsi"/>
                <w:sz w:val="18"/>
                <w:szCs w:val="18"/>
              </w:rPr>
              <w:t xml:space="preserve"> + O05 from CF1R</w:t>
            </w:r>
            <w:r w:rsidR="00306658" w:rsidRPr="00306658">
              <w:rPr>
                <w:rFonts w:asciiTheme="minorHAnsi" w:hAnsiTheme="minorHAnsi"/>
                <w:sz w:val="18"/>
                <w:szCs w:val="18"/>
              </w:rPr>
              <w:t>)</w:t>
            </w:r>
            <w:r w:rsidR="00FD4B9E" w:rsidRPr="00306658"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4AA22521" w14:textId="0ED15CD8" w:rsidR="00A87231" w:rsidRPr="00E8224B" w:rsidRDefault="00A87231" w:rsidP="00A8723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306658">
              <w:rPr>
                <w:rFonts w:ascii="Calibri" w:hAnsi="Calibri"/>
                <w:sz w:val="18"/>
                <w:szCs w:val="18"/>
              </w:rPr>
              <w:t>Else user input: decimalnonnegative</w:t>
            </w:r>
            <w:r w:rsidRPr="00306658" w:rsidDel="00101C4A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306658">
              <w:rPr>
                <w:rFonts w:ascii="Calibri" w:hAnsi="Calibri"/>
                <w:sz w:val="18"/>
                <w:szCs w:val="18"/>
              </w:rPr>
              <w:t>&gt;&gt;</w:t>
            </w:r>
          </w:p>
          <w:p w14:paraId="5D7C976B" w14:textId="77777777" w:rsidR="00A87231" w:rsidRDefault="00A87231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  <w:p w14:paraId="191F836D" w14:textId="367A2409" w:rsidR="00845BE8" w:rsidRPr="00E8224B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8A07" w14:textId="77777777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&lt;&lt;From CF1R-PRF-01;</w:t>
            </w:r>
          </w:p>
          <w:p w14:paraId="663C3D3D" w14:textId="767EF86F" w:rsidR="00845BE8" w:rsidRPr="00FE60ED" w:rsidRDefault="00845BE8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Else = NA&gt;&gt;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AF76" w14:textId="464AEA05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 xml:space="preserve">&lt;&lt;From CF1R-PRF-01; </w:t>
            </w:r>
          </w:p>
          <w:p w14:paraId="30062E6B" w14:textId="043DF317" w:rsidR="00845BE8" w:rsidRPr="00FE60ED" w:rsidRDefault="00845BE8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Else = NA&gt;&gt;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DBF" w14:textId="410CB4EA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>&lt;&lt;If performance and CFI = Yes, then</w:t>
            </w:r>
            <w:ins w:id="6" w:author="Markstrum, Alexis@Energy" w:date="2019-10-11T09:53:00Z">
              <w:r w:rsidR="000E44B4">
                <w:rPr>
                  <w:rFonts w:ascii="Calibri" w:hAnsi="Calibri"/>
                  <w:sz w:val="18"/>
                  <w:szCs w:val="18"/>
                </w:rPr>
                <w:t xml:space="preserve"> user input between</w:t>
              </w:r>
            </w:ins>
            <w:r w:rsidRPr="00FE60ED">
              <w:rPr>
                <w:rFonts w:ascii="Calibri" w:hAnsi="Calibri"/>
                <w:sz w:val="18"/>
                <w:szCs w:val="18"/>
              </w:rPr>
              <w:t xml:space="preserve"> 150 </w:t>
            </w:r>
            <w:ins w:id="7" w:author="Markstrum, Alexis@Energy" w:date="2019-10-11T09:53:00Z">
              <w:r w:rsidR="000E44B4">
                <w:rPr>
                  <w:rFonts w:ascii="Calibri" w:hAnsi="Calibri"/>
                  <w:sz w:val="18"/>
                  <w:szCs w:val="18"/>
                </w:rPr>
                <w:t xml:space="preserve">and </w:t>
              </w:r>
            </w:ins>
            <w:del w:id="8" w:author="Markstrum, Alexis@Energy" w:date="2019-10-11T09:53:00Z">
              <w:r w:rsidRPr="00FE60ED" w:rsidDel="000E44B4">
                <w:rPr>
                  <w:rFonts w:ascii="Calibri" w:hAnsi="Calibri"/>
                  <w:sz w:val="18"/>
                  <w:szCs w:val="18"/>
                </w:rPr>
                <w:delText>≤B0</w:delText>
              </w:r>
              <w:r w:rsidR="00963835" w:rsidDel="000E44B4">
                <w:rPr>
                  <w:rFonts w:ascii="Calibri" w:hAnsi="Calibri"/>
                  <w:sz w:val="18"/>
                  <w:szCs w:val="18"/>
                </w:rPr>
                <w:delText>6</w:delText>
              </w:r>
              <w:r w:rsidRPr="00FE60ED" w:rsidDel="000E44B4">
                <w:rPr>
                  <w:rFonts w:ascii="Calibri" w:hAnsi="Calibri"/>
                  <w:sz w:val="18"/>
                  <w:szCs w:val="18"/>
                </w:rPr>
                <w:delText xml:space="preserve">≤ </w:delText>
              </w:r>
            </w:del>
            <w:r w:rsidRPr="00FE60ED">
              <w:rPr>
                <w:rFonts w:ascii="Calibri" w:hAnsi="Calibri"/>
                <w:sz w:val="18"/>
                <w:szCs w:val="18"/>
              </w:rPr>
              <w:t>270;</w:t>
            </w:r>
            <w:ins w:id="9" w:author="Markstrum, Alexis@Energy" w:date="2019-10-11T09:54:00Z">
              <w:r w:rsidR="000E44B4">
                <w:t xml:space="preserve"> </w:t>
              </w:r>
              <w:r w:rsidR="000E44B4" w:rsidRPr="000E44B4">
                <w:rPr>
                  <w:rFonts w:ascii="Calibri" w:hAnsi="Calibri"/>
                  <w:sz w:val="18"/>
                  <w:szCs w:val="18"/>
                </w:rPr>
                <w:t>if performance and CFI=No, then pull from CF1R (between 0 and 359);</w:t>
              </w:r>
              <w:r w:rsidR="000E44B4">
                <w:rPr>
                  <w:rFonts w:ascii="Calibri" w:hAnsi="Calibri"/>
                  <w:sz w:val="18"/>
                  <w:szCs w:val="18"/>
                </w:rPr>
                <w:t xml:space="preserve"> </w:t>
              </w:r>
            </w:ins>
          </w:p>
          <w:p w14:paraId="0562DE20" w14:textId="372AC2AC" w:rsidR="00845BE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if prescriptive, </w:t>
            </w:r>
            <w:ins w:id="10" w:author="Markstrum, Alexis@Energy" w:date="2019-10-11T09:54:00Z">
              <w:r w:rsidR="000E44B4">
                <w:rPr>
                  <w:rFonts w:ascii="Calibri" w:hAnsi="Calibri"/>
                  <w:sz w:val="18"/>
                  <w:szCs w:val="18"/>
                </w:rPr>
                <w:t>then user input between</w:t>
              </w:r>
            </w:ins>
          </w:p>
          <w:p w14:paraId="1DB4BB1C" w14:textId="4D994624" w:rsidR="00845BE8" w:rsidRPr="00FE60ED" w:rsidDel="000E44B4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del w:id="11" w:author="Markstrum, Alexis@Energy" w:date="2019-10-11T09:55:00Z"/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90 </w:t>
            </w:r>
            <w:del w:id="12" w:author="Markstrum, Alexis@Energy" w:date="2019-10-11T09:55:00Z">
              <w:r w:rsidRPr="00FE60ED" w:rsidDel="000E44B4">
                <w:rPr>
                  <w:rFonts w:ascii="Calibri" w:hAnsi="Calibri"/>
                  <w:sz w:val="18"/>
                  <w:szCs w:val="18"/>
                </w:rPr>
                <w:delText>≤B0</w:delText>
              </w:r>
              <w:r w:rsidR="00963835" w:rsidDel="000E44B4">
                <w:rPr>
                  <w:rFonts w:ascii="Calibri" w:hAnsi="Calibri"/>
                  <w:sz w:val="18"/>
                  <w:szCs w:val="18"/>
                </w:rPr>
                <w:delText>6</w:delText>
              </w:r>
              <w:r w:rsidRPr="00FE60ED" w:rsidDel="000E44B4">
                <w:rPr>
                  <w:rFonts w:ascii="Calibri" w:hAnsi="Calibri"/>
                  <w:sz w:val="18"/>
                  <w:szCs w:val="18"/>
                </w:rPr>
                <w:delText>≤</w:delText>
              </w:r>
            </w:del>
            <w:ins w:id="13" w:author="Markstrum, Alexis@Energy" w:date="2019-10-11T09:55:00Z">
              <w:r w:rsidR="000E44B4">
                <w:rPr>
                  <w:rFonts w:ascii="Calibri" w:hAnsi="Calibri"/>
                  <w:sz w:val="18"/>
                  <w:szCs w:val="18"/>
                </w:rPr>
                <w:t>and</w:t>
              </w:r>
            </w:ins>
            <w:r w:rsidRPr="00FE60ED">
              <w:rPr>
                <w:rFonts w:ascii="Calibri" w:hAnsi="Calibri"/>
                <w:sz w:val="18"/>
                <w:szCs w:val="18"/>
              </w:rPr>
              <w:t xml:space="preserve"> 300</w:t>
            </w:r>
            <w:del w:id="14" w:author="Markstrum, Alexis@Energy" w:date="2019-10-11T09:55:00Z">
              <w:r w:rsidRPr="00FE60ED" w:rsidDel="000E44B4">
                <w:rPr>
                  <w:rFonts w:ascii="Calibri" w:hAnsi="Calibri"/>
                  <w:sz w:val="18"/>
                  <w:szCs w:val="18"/>
                </w:rPr>
                <w:delText>;</w:delText>
              </w:r>
            </w:del>
          </w:p>
          <w:p w14:paraId="2B7F3698" w14:textId="70B5CFE6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del w:id="15" w:author="Markstrum, Alexis@Energy" w:date="2019-10-11T09:55:00Z">
              <w:r w:rsidRPr="00FE60ED" w:rsidDel="000E44B4">
                <w:rPr>
                  <w:rFonts w:ascii="Calibri" w:hAnsi="Calibri"/>
                  <w:sz w:val="18"/>
                  <w:szCs w:val="18"/>
                </w:rPr>
                <w:delText>else, 0 ≤B0</w:delText>
              </w:r>
              <w:r w:rsidR="00963835" w:rsidDel="000E44B4">
                <w:rPr>
                  <w:rFonts w:ascii="Calibri" w:hAnsi="Calibri"/>
                  <w:sz w:val="18"/>
                  <w:szCs w:val="18"/>
                </w:rPr>
                <w:delText>6</w:delText>
              </w:r>
              <w:r w:rsidRPr="00FE60ED" w:rsidDel="000E44B4">
                <w:rPr>
                  <w:rFonts w:ascii="Calibri" w:hAnsi="Calibri"/>
                  <w:sz w:val="18"/>
                  <w:szCs w:val="18"/>
                </w:rPr>
                <w:delText>≤ 3</w:delText>
              </w:r>
              <w:r w:rsidR="00FD4B9E" w:rsidRPr="00CE2C99" w:rsidDel="000E44B4">
                <w:rPr>
                  <w:rFonts w:ascii="Calibri" w:hAnsi="Calibri"/>
                  <w:sz w:val="18"/>
                  <w:szCs w:val="18"/>
                </w:rPr>
                <w:delText>59</w:delText>
              </w:r>
            </w:del>
            <w:r w:rsidRPr="00FE60ED">
              <w:rPr>
                <w:rFonts w:ascii="Calibri" w:hAnsi="Calibri"/>
                <w:sz w:val="18"/>
                <w:szCs w:val="18"/>
              </w:rPr>
              <w:t xml:space="preserve">&gt;&gt; </w:t>
            </w:r>
          </w:p>
          <w:p w14:paraId="782F8FDE" w14:textId="511780F3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DD7E" w14:textId="77777777" w:rsidR="00845BE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&lt;&lt;From CF1R-PRF-01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5D85746C" w14:textId="5AB0725C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else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user pick from list:</w:t>
            </w:r>
          </w:p>
          <w:p w14:paraId="63D04D71" w14:textId="77777777" w:rsidR="00845BE8" w:rsidRPr="00FE60ED" w:rsidRDefault="00845BE8" w:rsidP="00C7187B">
            <w:pPr>
              <w:pStyle w:val="ListParagraph"/>
              <w:keepNext/>
              <w:numPr>
                <w:ilvl w:val="0"/>
                <w:numId w:val="12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1" w:hanging="151"/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Deg</w:t>
            </w:r>
          </w:p>
          <w:p w14:paraId="0785A76A" w14:textId="2B56F7FF" w:rsidR="00845BE8" w:rsidRPr="00FE60ED" w:rsidRDefault="00845BE8" w:rsidP="00C7187B">
            <w:pPr>
              <w:pStyle w:val="ListParagraph"/>
              <w:keepNext/>
              <w:numPr>
                <w:ilvl w:val="0"/>
                <w:numId w:val="12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1" w:hanging="151"/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Pitch&gt;&gt;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74C6" w14:textId="4EAE720C" w:rsidR="00845BE8" w:rsidRPr="00E423B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&lt;&lt;If prescriptive and </w:t>
            </w:r>
            <w:r w:rsidRPr="00E423BD">
              <w:rPr>
                <w:rFonts w:ascii="Calibri" w:hAnsi="Calibri"/>
                <w:sz w:val="18"/>
                <w:szCs w:val="18"/>
              </w:rPr>
              <w:t>B0</w:t>
            </w:r>
            <w:r w:rsidR="00FD4B9E" w:rsidRPr="00E423BD">
              <w:rPr>
                <w:rFonts w:ascii="Calibri" w:hAnsi="Calibri"/>
                <w:sz w:val="18"/>
                <w:szCs w:val="18"/>
              </w:rPr>
              <w:t>7</w:t>
            </w:r>
            <w:r w:rsidRPr="00E423BD">
              <w:rPr>
                <w:rFonts w:ascii="Calibri" w:hAnsi="Calibri"/>
                <w:sz w:val="18"/>
                <w:szCs w:val="18"/>
              </w:rPr>
              <w:t>=Deg, then</w:t>
            </w:r>
            <w:r w:rsidR="0008777D">
              <w:rPr>
                <w:rFonts w:ascii="Calibri" w:hAnsi="Calibri"/>
                <w:sz w:val="18"/>
                <w:szCs w:val="18"/>
              </w:rPr>
              <w:t xml:space="preserve"> user input and</w:t>
            </w:r>
          </w:p>
          <w:p w14:paraId="1A1D84E3" w14:textId="155A11B3" w:rsidR="00845BE8" w:rsidRPr="00E423B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0 ≤B0</w:t>
            </w:r>
            <w:r w:rsidR="00E423BD" w:rsidRPr="00B046FC">
              <w:rPr>
                <w:rFonts w:ascii="Calibri" w:hAnsi="Calibri"/>
                <w:sz w:val="18"/>
                <w:szCs w:val="18"/>
              </w:rPr>
              <w:t>8</w:t>
            </w:r>
            <w:r w:rsidRPr="00E423BD">
              <w:rPr>
                <w:rFonts w:ascii="Calibri" w:hAnsi="Calibri"/>
                <w:sz w:val="18"/>
                <w:szCs w:val="18"/>
              </w:rPr>
              <w:t>≤ 10;</w:t>
            </w:r>
          </w:p>
          <w:p w14:paraId="37322DEB" w14:textId="3B65C39D" w:rsidR="00845BE8" w:rsidRPr="00E423B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if prescriptive and B0</w:t>
            </w:r>
            <w:r w:rsidR="00E423BD" w:rsidRPr="00B046FC">
              <w:rPr>
                <w:rFonts w:ascii="Calibri" w:hAnsi="Calibri"/>
                <w:sz w:val="18"/>
                <w:szCs w:val="18"/>
              </w:rPr>
              <w:t>7</w:t>
            </w:r>
            <w:r w:rsidRPr="00E423BD">
              <w:rPr>
                <w:rFonts w:ascii="Calibri" w:hAnsi="Calibri"/>
                <w:sz w:val="18"/>
                <w:szCs w:val="18"/>
              </w:rPr>
              <w:t>=Pitch, then</w:t>
            </w:r>
            <w:r w:rsidR="0008777D">
              <w:rPr>
                <w:rFonts w:ascii="Calibri" w:hAnsi="Calibri"/>
                <w:sz w:val="18"/>
                <w:szCs w:val="18"/>
              </w:rPr>
              <w:t xml:space="preserve"> user input</w:t>
            </w:r>
          </w:p>
          <w:p w14:paraId="11685667" w14:textId="4A0E31BB" w:rsidR="00845BE8" w:rsidRPr="00E423B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0 ≤B0</w:t>
            </w:r>
            <w:r w:rsidR="00E423BD" w:rsidRPr="00B046FC">
              <w:rPr>
                <w:rFonts w:ascii="Calibri" w:hAnsi="Calibri"/>
                <w:sz w:val="18"/>
                <w:szCs w:val="18"/>
              </w:rPr>
              <w:t>8</w:t>
            </w:r>
            <w:r w:rsidRPr="00E423BD">
              <w:rPr>
                <w:rFonts w:ascii="Calibri" w:hAnsi="Calibri"/>
                <w:sz w:val="18"/>
                <w:szCs w:val="18"/>
              </w:rPr>
              <w:t>≤ 2;</w:t>
            </w:r>
          </w:p>
          <w:p w14:paraId="25611247" w14:textId="1D96A8A7" w:rsidR="0008777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 xml:space="preserve">if </w:t>
            </w:r>
            <w:r w:rsidR="00740E16">
              <w:rPr>
                <w:rFonts w:ascii="Calibri" w:hAnsi="Calibri"/>
                <w:sz w:val="18"/>
                <w:szCs w:val="18"/>
              </w:rPr>
              <w:t>performance</w:t>
            </w:r>
            <w:r w:rsidRPr="00E423BD">
              <w:rPr>
                <w:rFonts w:ascii="Calibri" w:hAnsi="Calibri"/>
                <w:sz w:val="18"/>
                <w:szCs w:val="18"/>
              </w:rPr>
              <w:t xml:space="preserve"> and CFI = Yes, </w:t>
            </w:r>
            <w:r w:rsidR="0008777D">
              <w:rPr>
                <w:rFonts w:ascii="Calibri" w:hAnsi="Calibri"/>
                <w:sz w:val="18"/>
                <w:szCs w:val="18"/>
              </w:rPr>
              <w:t xml:space="preserve">then value from CF1R PRF and </w:t>
            </w:r>
            <w:r w:rsidRPr="00E423BD">
              <w:rPr>
                <w:rFonts w:ascii="Calibri" w:hAnsi="Calibri"/>
                <w:sz w:val="18"/>
                <w:szCs w:val="18"/>
              </w:rPr>
              <w:t>B0</w:t>
            </w:r>
            <w:r w:rsidR="00E423BD" w:rsidRPr="00E8224B">
              <w:rPr>
                <w:rFonts w:ascii="Calibri" w:hAnsi="Calibri"/>
                <w:sz w:val="18"/>
                <w:szCs w:val="18"/>
              </w:rPr>
              <w:t>8</w:t>
            </w:r>
            <w:r w:rsidRPr="00E423BD">
              <w:rPr>
                <w:rFonts w:ascii="Calibri" w:hAnsi="Calibri"/>
                <w:sz w:val="18"/>
                <w:szCs w:val="18"/>
              </w:rPr>
              <w:t xml:space="preserve"> ≤</w:t>
            </w:r>
            <w:r w:rsidRPr="00FE60ED">
              <w:rPr>
                <w:rFonts w:ascii="Calibri" w:hAnsi="Calibri"/>
                <w:sz w:val="18"/>
                <w:szCs w:val="18"/>
              </w:rPr>
              <w:t xml:space="preserve"> 7</w:t>
            </w:r>
            <w:r w:rsidR="0008777D">
              <w:rPr>
                <w:rFonts w:ascii="Calibri" w:hAnsi="Calibri"/>
                <w:sz w:val="18"/>
                <w:szCs w:val="18"/>
              </w:rPr>
              <w:t>;</w:t>
            </w:r>
          </w:p>
          <w:p w14:paraId="53AF1F0C" w14:textId="2C6A23B6" w:rsidR="00845BE8" w:rsidRPr="00FE60ED" w:rsidRDefault="0008777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if performance and CFI = No, then value from CF1R-PRF</w:t>
            </w:r>
            <w:r w:rsidR="00845BE8" w:rsidRPr="00FE60ED">
              <w:rPr>
                <w:rFonts w:ascii="Calibri" w:hAnsi="Calibri"/>
                <w:sz w:val="18"/>
                <w:szCs w:val="18"/>
              </w:rPr>
              <w:t xml:space="preserve">&gt;&gt; </w:t>
            </w:r>
          </w:p>
        </w:tc>
        <w:tc>
          <w:tcPr>
            <w:tcW w:w="982" w:type="dxa"/>
            <w:tcBorders>
              <w:left w:val="single" w:sz="4" w:space="0" w:color="auto"/>
              <w:right w:val="single" w:sz="4" w:space="0" w:color="auto"/>
            </w:tcBorders>
          </w:tcPr>
          <w:p w14:paraId="0C5F5B7A" w14:textId="0EC767A4" w:rsidR="00845BE8" w:rsidRPr="00FE60ED" w:rsidRDefault="001B6212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&lt;&lt;From CF1R-PRF-01; Else = N</w:t>
            </w:r>
            <w:r w:rsidR="00845BE8" w:rsidRPr="00FE60ED">
              <w:rPr>
                <w:rFonts w:asciiTheme="minorHAnsi" w:hAnsiTheme="minorHAnsi"/>
                <w:sz w:val="18"/>
                <w:szCs w:val="18"/>
              </w:rPr>
              <w:t>A&gt;&gt;</w:t>
            </w: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</w:tcPr>
          <w:p w14:paraId="32E5C49F" w14:textId="10E7C94B" w:rsidR="00845BE8" w:rsidRPr="00FE60ED" w:rsidDel="00CF77C5" w:rsidRDefault="00845BE8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del w:id="16" w:author="Markstrum, Alexis@Energy" w:date="2019-10-11T09:33:00Z"/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</w:t>
            </w:r>
            <w:del w:id="17" w:author="Markstrum, Alexis@Energy" w:date="2019-10-11T09:33:00Z">
              <w:r w:rsidRPr="00FE60ED" w:rsidDel="00CF77C5">
                <w:rPr>
                  <w:rFonts w:asciiTheme="minorHAnsi" w:hAnsiTheme="minorHAnsi"/>
                  <w:sz w:val="18"/>
                  <w:szCs w:val="18"/>
                </w:rPr>
                <w:delText xml:space="preserve">From CF1R-PRF-01; </w:delText>
              </w:r>
            </w:del>
          </w:p>
          <w:p w14:paraId="3F3E6F3B" w14:textId="31D7B053" w:rsidR="00845BE8" w:rsidRPr="00FE60ED" w:rsidRDefault="00845BE8" w:rsidP="00CF77C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del w:id="18" w:author="Markstrum, Alexis@Energy" w:date="2019-10-11T09:33:00Z">
              <w:r w:rsidRPr="00FE60ED" w:rsidDel="00CF77C5">
                <w:rPr>
                  <w:rFonts w:asciiTheme="minorHAnsi" w:hAnsiTheme="minorHAnsi"/>
                  <w:sz w:val="18"/>
                  <w:szCs w:val="18"/>
                </w:rPr>
                <w:delText>Else</w:delText>
              </w:r>
            </w:del>
            <w:ins w:id="19" w:author="Markstrum, Alexis@Energy" w:date="2019-10-11T09:33:00Z">
              <w:r w:rsidR="00CF77C5">
                <w:rPr>
                  <w:rFonts w:asciiTheme="minorHAnsi" w:hAnsiTheme="minorHAnsi"/>
                  <w:sz w:val="18"/>
                  <w:szCs w:val="18"/>
                </w:rPr>
                <w:t>Default value</w:t>
              </w:r>
            </w:ins>
            <w:r w:rsidRPr="00FE60ED">
              <w:rPr>
                <w:rFonts w:asciiTheme="minorHAnsi" w:hAnsiTheme="minorHAnsi"/>
                <w:sz w:val="18"/>
                <w:szCs w:val="18"/>
              </w:rPr>
              <w:t xml:space="preserve"> = “Minimum Shading Criterion”&gt;&gt;</w:t>
            </w:r>
          </w:p>
        </w:tc>
      </w:tr>
      <w:tr w:rsidR="00CE2C99" w:rsidRPr="00DF3A28" w14:paraId="23BF7B4E" w14:textId="77777777" w:rsidTr="00B046FC">
        <w:trPr>
          <w:cantSplit/>
          <w:trHeight w:val="14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334ED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26F7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DC48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946C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99AD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3C4C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87D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4EDCA" w14:textId="2D7435D2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9BFD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8CC39" w14:textId="4B5C7D10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45BE8" w:rsidRPr="00DF3A28" w14:paraId="6E8FF330" w14:textId="77777777" w:rsidTr="00B046FC">
        <w:trPr>
          <w:cantSplit/>
          <w:trHeight w:val="438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5C91" w14:textId="37D0E0B7" w:rsidR="00845BE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r w:rsidR="00C90B71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2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E93E" w14:textId="22ECBC72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65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B250" w14:textId="2F10AA48" w:rsidR="00845BE8" w:rsidRDefault="00845BE8" w:rsidP="00CE2C9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&lt;&lt;Sum of B0</w:t>
            </w:r>
            <w:r w:rsidR="00CE2C99">
              <w:rPr>
                <w:rFonts w:ascii="Calibri" w:hAnsi="Calibri"/>
                <w:sz w:val="18"/>
                <w:szCs w:val="18"/>
              </w:rPr>
              <w:t>3</w:t>
            </w:r>
            <w:r>
              <w:rPr>
                <w:rFonts w:ascii="Calibri" w:hAnsi="Calibri"/>
                <w:sz w:val="18"/>
                <w:szCs w:val="18"/>
              </w:rPr>
              <w:t>&gt;&gt;</w:t>
            </w:r>
          </w:p>
        </w:tc>
      </w:tr>
    </w:tbl>
    <w:p w14:paraId="28B2F2BD" w14:textId="0FFB6F46" w:rsidR="001E4DEA" w:rsidRDefault="001E4DEA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6"/>
        <w:gridCol w:w="1439"/>
        <w:gridCol w:w="1349"/>
        <w:gridCol w:w="1439"/>
        <w:gridCol w:w="1349"/>
        <w:gridCol w:w="1529"/>
        <w:gridCol w:w="1979"/>
      </w:tblGrid>
      <w:tr w:rsidR="00331E49" w:rsidRPr="00DF3A28" w14:paraId="59C94EE5" w14:textId="77777777" w:rsidTr="00BD5054">
        <w:trPr>
          <w:cantSplit/>
          <w:trHeight w:val="144"/>
        </w:trPr>
        <w:tc>
          <w:tcPr>
            <w:tcW w:w="10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4794" w14:textId="77777777" w:rsidR="00331E49" w:rsidRDefault="00331E49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</w:rPr>
            </w:pPr>
            <w:r>
              <w:rPr>
                <w:rFonts w:asciiTheme="minorHAnsi" w:eastAsia="Calibri" w:hAnsiTheme="minorHAnsi" w:cs="Arial"/>
                <w:b/>
              </w:rPr>
              <w:lastRenderedPageBreak/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  <w:p w14:paraId="56717604" w14:textId="0D736214" w:rsidR="00C47ED7" w:rsidRPr="00DF3A28" w:rsidRDefault="00C47ED7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9C511F" w:rsidRPr="00DF3A28" w14:paraId="459C26A8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800F" w14:textId="77777777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8342" w14:textId="77777777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6393" w14:textId="77777777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EE83" w14:textId="6349A259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B135C6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393" w14:textId="1AE61051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B135C6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A9C9" w14:textId="070CC10E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B135C6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2D29" w14:textId="0F56F075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r w:rsidR="00B135C6">
              <w:rPr>
                <w:rFonts w:ascii="Calibri" w:hAnsi="Calibri"/>
                <w:sz w:val="18"/>
                <w:szCs w:val="18"/>
              </w:rPr>
              <w:t>7</w:t>
            </w:r>
          </w:p>
        </w:tc>
      </w:tr>
      <w:tr w:rsidR="009C511F" w:rsidRPr="00DF3A28" w14:paraId="7A05312F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3CDAF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PV Array ID or Name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65B7C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DC System Size (kW)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084A2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Module Type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63544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Azimuth (deg)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63B48" w14:textId="15537F17" w:rsidR="00332CBB" w:rsidRPr="005C58A8" w:rsidRDefault="00832DA9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Til</w:t>
            </w:r>
            <w:r w:rsidR="00FD4B9E">
              <w:rPr>
                <w:rFonts w:asciiTheme="minorHAnsi" w:hAnsiTheme="minorHAnsi"/>
                <w:sz w:val="18"/>
                <w:szCs w:val="18"/>
              </w:rPr>
              <w:t>t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Input (Deg/Pitch)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D213C" w14:textId="3F3F4CE1" w:rsidR="00332CBB" w:rsidRPr="005C58A8" w:rsidRDefault="00832DA9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Angle/Tilt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0B9CF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Inverter Efficiency (%)</w:t>
            </w:r>
          </w:p>
        </w:tc>
      </w:tr>
      <w:tr w:rsidR="00621925" w:rsidRPr="00DF3A28" w14:paraId="2F44D595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C2FF" w14:textId="2E1034E8" w:rsidR="00621925" w:rsidRPr="00DF3A28" w:rsidRDefault="00AF3852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AF3852">
              <w:rPr>
                <w:rFonts w:asciiTheme="minorHAnsi" w:hAnsiTheme="minorHAnsi"/>
                <w:sz w:val="18"/>
                <w:szCs w:val="18"/>
              </w:rPr>
              <w:t>&lt;&lt;auto filled text: referenced from CF1R</w:t>
            </w:r>
            <w:r w:rsidRPr="00AF3852" w:rsidDel="00AF385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21925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0757" w14:textId="3CEE507D" w:rsidR="00902EE5" w:rsidRDefault="00621925" w:rsidP="00902EE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</w:t>
            </w:r>
            <w:r w:rsidR="00307E61"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t>=No, then autofill from B0</w:t>
            </w:r>
            <w:r w:rsidR="007F2403">
              <w:rPr>
                <w:rFonts w:asciiTheme="minorHAnsi" w:hAnsiTheme="minorHAnsi"/>
                <w:sz w:val="18"/>
                <w:szCs w:val="18"/>
              </w:rPr>
              <w:t>3 but</w:t>
            </w:r>
            <w:r w:rsidR="00845BE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F2403">
              <w:rPr>
                <w:rFonts w:asciiTheme="minorHAnsi" w:hAnsiTheme="minorHAnsi"/>
                <w:sz w:val="18"/>
                <w:szCs w:val="18"/>
              </w:rPr>
              <w:t>allow</w:t>
            </w:r>
            <w:r w:rsidR="00845BE8">
              <w:rPr>
                <w:rFonts w:asciiTheme="minorHAnsi" w:hAnsiTheme="minorHAnsi"/>
                <w:sz w:val="18"/>
                <w:szCs w:val="18"/>
              </w:rPr>
              <w:t xml:space="preserve"> user to override only if ≥ B03</w:t>
            </w:r>
            <w:r w:rsidR="00902EE5">
              <w:rPr>
                <w:rFonts w:asciiTheme="minorHAnsi" w:hAnsiTheme="minorHAnsi"/>
                <w:sz w:val="18"/>
                <w:szCs w:val="18"/>
              </w:rPr>
              <w:t xml:space="preserve">; </w:t>
            </w:r>
          </w:p>
          <w:p w14:paraId="1A119245" w14:textId="22DA1A31" w:rsidR="00621925" w:rsidRPr="00DF3A28" w:rsidRDefault="00902EE5" w:rsidP="00902EE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input </w:t>
            </w:r>
            <w:ins w:id="20" w:author="Markstrum, Alexis@Energy" w:date="2019-10-01T15:40:00Z">
              <w:r w:rsidR="000C2323">
                <w:rPr>
                  <w:rFonts w:asciiTheme="minorHAnsi" w:hAnsiTheme="minorHAnsi"/>
                  <w:sz w:val="18"/>
                  <w:szCs w:val="18"/>
                </w:rPr>
                <w:t>≥ B03</w:t>
              </w:r>
            </w:ins>
            <w:r w:rsidR="00621925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A724" w14:textId="4C047CE1" w:rsidR="00621925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</w:t>
            </w:r>
            <w:r w:rsidR="00307E61"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t>=No, then autofill from B0</w:t>
            </w:r>
            <w:r w:rsidR="00E629E0">
              <w:rPr>
                <w:rFonts w:asciiTheme="minorHAnsi" w:hAnsiTheme="minorHAnsi"/>
                <w:sz w:val="18"/>
                <w:szCs w:val="18"/>
              </w:rPr>
              <w:t>4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6736BF03" w14:textId="17BAEA80" w:rsidR="00AF3852" w:rsidRDefault="00621925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="00730CF2">
              <w:rPr>
                <w:rFonts w:asciiTheme="minorHAnsi" w:hAnsiTheme="minorHAnsi"/>
                <w:sz w:val="18"/>
                <w:szCs w:val="18"/>
              </w:rPr>
              <w:t>user</w:t>
            </w:r>
            <w:r w:rsidR="00AF3852" w:rsidRPr="00AF3852">
              <w:rPr>
                <w:rFonts w:asciiTheme="minorHAnsi" w:hAnsiTheme="minorHAnsi"/>
                <w:sz w:val="18"/>
                <w:szCs w:val="18"/>
              </w:rPr>
              <w:t xml:space="preserve"> pick from list:</w:t>
            </w:r>
          </w:p>
          <w:p w14:paraId="1400A4CE" w14:textId="3536F9C2" w:rsidR="00AF3852" w:rsidRDefault="00AF3852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Standard</w:t>
            </w:r>
            <w:r w:rsidR="00740E16">
              <w:rPr>
                <w:rFonts w:asciiTheme="minorHAnsi" w:hAnsiTheme="minorHAnsi"/>
                <w:sz w:val="18"/>
                <w:szCs w:val="18"/>
              </w:rPr>
              <w:t>,</w:t>
            </w:r>
          </w:p>
          <w:p w14:paraId="2F252E8B" w14:textId="6337A79E" w:rsidR="00621925" w:rsidRPr="00DF3A28" w:rsidRDefault="00AF3852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Premium</w:t>
            </w:r>
            <w:r w:rsidR="00621925"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21925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96CB" w14:textId="7A1CF76C" w:rsidR="00621925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</w:t>
            </w:r>
            <w:r w:rsidR="00307E61"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t>=No, then autofill from B0</w:t>
            </w:r>
            <w:r w:rsidR="00307E61">
              <w:rPr>
                <w:rFonts w:asciiTheme="minorHAnsi" w:hAnsiTheme="minorHAnsi"/>
                <w:sz w:val="18"/>
                <w:szCs w:val="18"/>
              </w:rPr>
              <w:t>6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7011261F" w14:textId="4E0CB1A4" w:rsidR="00621925" w:rsidRPr="00DF3A28" w:rsidRDefault="00621925" w:rsidP="002E4D5A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>
              <w:rPr>
                <w:rFonts w:asciiTheme="minorHAnsi" w:hAnsiTheme="minorHAnsi"/>
                <w:sz w:val="18"/>
                <w:szCs w:val="18"/>
              </w:rPr>
              <w:t>input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2E4D5A">
              <w:rPr>
                <w:rFonts w:asciiTheme="minorHAnsi" w:hAnsiTheme="minorHAnsi"/>
                <w:sz w:val="18"/>
                <w:szCs w:val="18"/>
              </w:rPr>
              <w:t>(value must be &gt; 0 and &lt; 359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6D73" w14:textId="444CEAA9" w:rsidR="00621925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625FB1">
              <w:rPr>
                <w:rFonts w:asciiTheme="minorHAnsi" w:hAnsiTheme="minorHAnsi"/>
                <w:sz w:val="18"/>
                <w:szCs w:val="18"/>
              </w:rPr>
              <w:t>If B0</w:t>
            </w:r>
            <w:r w:rsidR="00E629E0">
              <w:rPr>
                <w:rFonts w:asciiTheme="minorHAnsi" w:hAnsiTheme="minorHAnsi"/>
                <w:sz w:val="18"/>
                <w:szCs w:val="18"/>
              </w:rPr>
              <w:t>5</w:t>
            </w:r>
            <w:r w:rsidRPr="00625FB1">
              <w:rPr>
                <w:rFonts w:asciiTheme="minorHAnsi" w:hAnsiTheme="minorHAnsi"/>
                <w:sz w:val="18"/>
                <w:szCs w:val="18"/>
              </w:rPr>
              <w:t>=No, then autofill from B07;</w:t>
            </w:r>
          </w:p>
          <w:p w14:paraId="40882179" w14:textId="1F026C9B" w:rsidR="00CD34A6" w:rsidRDefault="00621925" w:rsidP="00CD34A6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 w:rsidR="00CD34A6">
              <w:rPr>
                <w:rFonts w:asciiTheme="minorHAnsi" w:hAnsiTheme="minorHAnsi"/>
                <w:sz w:val="18"/>
                <w:szCs w:val="18"/>
              </w:rPr>
              <w:t xml:space="preserve">pick from list: </w:t>
            </w:r>
          </w:p>
          <w:p w14:paraId="0194BDA4" w14:textId="77777777" w:rsidR="00CD34A6" w:rsidRPr="00CD34A6" w:rsidRDefault="00CD34A6" w:rsidP="00CD34A6">
            <w:pPr>
              <w:pStyle w:val="ListParagraph"/>
              <w:keepNext/>
              <w:numPr>
                <w:ilvl w:val="0"/>
                <w:numId w:val="14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8" w:hanging="176"/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Deg</w:t>
            </w:r>
          </w:p>
          <w:p w14:paraId="17800DB9" w14:textId="421A6942" w:rsidR="00621925" w:rsidRPr="00CD34A6" w:rsidRDefault="00CD34A6" w:rsidP="00CD34A6">
            <w:pPr>
              <w:pStyle w:val="ListParagraph"/>
              <w:keepNext/>
              <w:numPr>
                <w:ilvl w:val="0"/>
                <w:numId w:val="14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42" w:hanging="18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Pitch</w:t>
            </w:r>
            <w:r w:rsidR="00832DA9" w:rsidRPr="00CD34A6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C524" w14:textId="32407851" w:rsidR="00621925" w:rsidRPr="005C58A8" w:rsidRDefault="00832DA9" w:rsidP="00010A7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</w:t>
            </w:r>
            <w:r w:rsidR="00E629E0"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t>=No, then autofill from B0</w:t>
            </w:r>
            <w:r w:rsidR="00E629E0">
              <w:rPr>
                <w:rFonts w:asciiTheme="minorHAnsi" w:hAnsiTheme="minorHAnsi"/>
                <w:sz w:val="18"/>
                <w:szCs w:val="18"/>
              </w:rPr>
              <w:t>8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  <w:r w:rsidR="00F22C67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>Else user input</w:t>
            </w:r>
            <w:r w:rsidR="00CD34A6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010A74">
              <w:rPr>
                <w:rFonts w:asciiTheme="minorHAnsi" w:hAnsiTheme="minorHAnsi"/>
                <w:sz w:val="18"/>
                <w:szCs w:val="18"/>
              </w:rPr>
              <w:t>(value must be &gt; 0 and &lt; 10</w:t>
            </w:r>
            <w:r w:rsidR="00575BF2">
              <w:rPr>
                <w:rFonts w:asciiTheme="minorHAnsi" w:hAnsiTheme="minorHAnsi"/>
                <w:sz w:val="18"/>
                <w:szCs w:val="18"/>
              </w:rPr>
              <w:t>)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7E29" w14:textId="243B4E5C" w:rsidR="00A04273" w:rsidRDefault="00621925" w:rsidP="00AC5CF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832DA9">
              <w:rPr>
                <w:rFonts w:asciiTheme="minorHAnsi" w:hAnsiTheme="minorHAnsi"/>
                <w:sz w:val="18"/>
                <w:szCs w:val="18"/>
              </w:rPr>
              <w:t>reference value from B0</w:t>
            </w:r>
            <w:r w:rsidR="00307E61">
              <w:rPr>
                <w:rFonts w:asciiTheme="minorHAnsi" w:hAnsiTheme="minorHAnsi"/>
                <w:sz w:val="18"/>
                <w:szCs w:val="18"/>
              </w:rPr>
              <w:t>9</w:t>
            </w:r>
            <w:r w:rsidR="00832DA9" w:rsidRPr="00832DA9">
              <w:rPr>
                <w:rFonts w:asciiTheme="minorHAnsi" w:hAnsiTheme="minorHAnsi"/>
                <w:sz w:val="18"/>
                <w:szCs w:val="18"/>
              </w:rPr>
              <w:t xml:space="preserve"> as default</w:t>
            </w:r>
            <w:r w:rsidR="00BE7907">
              <w:rPr>
                <w:rFonts w:asciiTheme="minorHAnsi" w:hAnsiTheme="minorHAnsi"/>
                <w:sz w:val="18"/>
                <w:szCs w:val="18"/>
              </w:rPr>
              <w:t>, but</w:t>
            </w:r>
            <w:r w:rsidR="00832DA9" w:rsidRPr="00832DA9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BE7907">
              <w:rPr>
                <w:rFonts w:asciiTheme="minorHAnsi" w:hAnsiTheme="minorHAnsi"/>
                <w:sz w:val="18"/>
                <w:szCs w:val="18"/>
              </w:rPr>
              <w:t>a</w:t>
            </w:r>
            <w:r w:rsidR="00832DA9" w:rsidRPr="00832DA9">
              <w:rPr>
                <w:rFonts w:asciiTheme="minorHAnsi" w:hAnsiTheme="minorHAnsi"/>
                <w:sz w:val="18"/>
                <w:szCs w:val="18"/>
              </w:rPr>
              <w:t xml:space="preserve">llow </w:t>
            </w:r>
            <w:r w:rsidR="00832DA9">
              <w:rPr>
                <w:rFonts w:asciiTheme="minorHAnsi" w:hAnsiTheme="minorHAnsi"/>
                <w:sz w:val="18"/>
                <w:szCs w:val="18"/>
              </w:rPr>
              <w:t>user to override only if ≥ B0</w:t>
            </w:r>
            <w:r w:rsidR="00307E61">
              <w:rPr>
                <w:rFonts w:asciiTheme="minorHAnsi" w:hAnsiTheme="minorHAnsi"/>
                <w:sz w:val="18"/>
                <w:szCs w:val="18"/>
              </w:rPr>
              <w:t>9</w:t>
            </w:r>
            <w:r w:rsidR="00A04273"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4F23E63F" w14:textId="0F4E6A0B" w:rsidR="00621925" w:rsidRPr="00DF3A28" w:rsidRDefault="00417281" w:rsidP="00AC5CF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else</w:t>
            </w:r>
            <w:r w:rsidR="00832DA9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21925"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 w:rsidR="00621925">
              <w:rPr>
                <w:rFonts w:asciiTheme="minorHAnsi" w:hAnsiTheme="minorHAnsi"/>
                <w:sz w:val="18"/>
                <w:szCs w:val="18"/>
              </w:rPr>
              <w:t>input</w:t>
            </w:r>
            <w:r w:rsidR="00621925"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21925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621925" w:rsidRPr="00DF3A28" w14:paraId="01EDCBB0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6EAC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A982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F9ECA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9EEC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105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D343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690CC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621925" w:rsidRPr="00DF3A28" w14:paraId="1679E10E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101E" w14:textId="1239EA0E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r w:rsidR="00B135C6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4356" w14:textId="44E6C622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8FF8" w14:textId="5C460951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&lt;&lt;Sum of C02&gt;&gt;</w:t>
            </w:r>
          </w:p>
        </w:tc>
      </w:tr>
    </w:tbl>
    <w:p w14:paraId="4196EB34" w14:textId="77777777" w:rsidR="00012A93" w:rsidRPr="00AE54EA" w:rsidRDefault="00012A93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8051"/>
        <w:gridCol w:w="2739"/>
      </w:tblGrid>
      <w:tr w:rsidR="005822F1" w:rsidRPr="00453345" w14:paraId="1F5A0925" w14:textId="77777777" w:rsidTr="00731EC8">
        <w:trPr>
          <w:trHeight w:val="161"/>
        </w:trPr>
        <w:tc>
          <w:tcPr>
            <w:tcW w:w="10790" w:type="dxa"/>
            <w:gridSpan w:val="2"/>
            <w:vAlign w:val="center"/>
          </w:tcPr>
          <w:p w14:paraId="260E057E" w14:textId="52EEB615" w:rsidR="005822F1" w:rsidRDefault="005822F1" w:rsidP="00D27D7E">
            <w:pPr>
              <w:pStyle w:val="Heading2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  <w:r w:rsidRPr="00A413B3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Shading Requirement</w:t>
            </w:r>
            <w:r w:rsidRPr="00A413B3">
              <w:rPr>
                <w:rFonts w:asciiTheme="minorHAnsi" w:hAnsiTheme="minorHAnsi"/>
              </w:rPr>
              <w:t xml:space="preserve">  </w:t>
            </w:r>
          </w:p>
          <w:p w14:paraId="2ACC1860" w14:textId="62908424" w:rsidR="00C47ED7" w:rsidRPr="0054133E" w:rsidRDefault="00C47ED7">
            <w:pPr>
              <w:rPr>
                <w:sz w:val="18"/>
                <w:szCs w:val="18"/>
              </w:rPr>
            </w:pPr>
            <w:r w:rsidRPr="0054133E">
              <w:rPr>
                <w:rFonts w:ascii="Calibri" w:hAnsi="Calibri"/>
                <w:sz w:val="18"/>
                <w:szCs w:val="18"/>
              </w:rPr>
              <w:t>&lt;&lt;if A05 = “</w:t>
            </w:r>
            <w:r w:rsidRPr="0054133E"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54133E">
              <w:rPr>
                <w:rFonts w:asciiTheme="minorHAnsi" w:hAnsiTheme="minorHAnsi" w:cstheme="minorHAnsi"/>
                <w:sz w:val="18"/>
                <w:szCs w:val="18"/>
              </w:rPr>
              <w:t>the "section does not apply" message; else display this entire table &gt;&gt;</w:t>
            </w:r>
          </w:p>
          <w:p w14:paraId="02F580C7" w14:textId="26084380" w:rsidR="0054133E" w:rsidRPr="00CD34A6" w:rsidRDefault="005822F1" w:rsidP="005D193F">
            <w:pPr>
              <w:pStyle w:val="Heading2"/>
              <w:spacing w:before="0" w:after="0"/>
              <w:rPr>
                <w:rFonts w:asciiTheme="minorHAnsi" w:hAnsiTheme="minorHAnsi" w:cstheme="minorHAnsi"/>
              </w:rPr>
            </w:pP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&lt;&lt;</w:t>
            </w:r>
            <w:r w:rsidRPr="0054133E">
              <w:rPr>
                <w:sz w:val="18"/>
                <w:szCs w:val="18"/>
              </w:rPr>
              <w:t xml:space="preserve"> 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Shading Requirement Compliance Path B</w:t>
            </w:r>
            <w:r w:rsidR="000C3CE8" w:rsidRPr="0054133E"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 xml:space="preserve"> = “Minimal Shading Criterion”, then d</w:t>
            </w:r>
            <w:r w:rsidR="004F73D0" w:rsidRPr="0054133E">
              <w:rPr>
                <w:rFonts w:asciiTheme="minorHAnsi" w:hAnsiTheme="minorHAnsi"/>
                <w:b w:val="0"/>
                <w:sz w:val="18"/>
                <w:szCs w:val="18"/>
              </w:rPr>
              <w:t>isplay row “Minimal Shading Criterion”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 xml:space="preserve"> below; Else display row </w:t>
            </w:r>
            <w:r w:rsidR="004F73D0" w:rsidRPr="0054133E">
              <w:rPr>
                <w:rFonts w:asciiTheme="minorHAnsi" w:hAnsiTheme="minorHAnsi"/>
                <w:b w:val="0"/>
                <w:sz w:val="18"/>
                <w:szCs w:val="18"/>
              </w:rPr>
              <w:t>“PV Array Geometries Performance Input”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&gt;&gt;</w:t>
            </w:r>
          </w:p>
        </w:tc>
      </w:tr>
      <w:tr w:rsidR="005822F1" w:rsidRPr="00453345" w14:paraId="732139A1" w14:textId="77777777" w:rsidTr="00731EC8">
        <w:trPr>
          <w:trHeight w:val="70"/>
        </w:trPr>
        <w:tc>
          <w:tcPr>
            <w:tcW w:w="10790" w:type="dxa"/>
            <w:gridSpan w:val="2"/>
            <w:vAlign w:val="center"/>
          </w:tcPr>
          <w:p w14:paraId="5C1D826B" w14:textId="2B0EB2CF" w:rsidR="005822F1" w:rsidRPr="00287707" w:rsidRDefault="005822F1" w:rsidP="00E0089F">
            <w:pPr>
              <w:pStyle w:val="BodyText2"/>
              <w:spacing w:before="0" w:after="0"/>
              <w:ind w:left="1"/>
              <w:rPr>
                <w:rFonts w:asciiTheme="minorHAnsi" w:hAnsiTheme="minorHAnsi"/>
                <w:sz w:val="20"/>
              </w:rPr>
            </w:pPr>
            <w:r w:rsidRPr="00287707">
              <w:rPr>
                <w:rFonts w:asciiTheme="minorHAnsi" w:hAnsiTheme="minorHAnsi"/>
                <w:b/>
                <w:sz w:val="20"/>
              </w:rPr>
              <w:t>Minimal Shading Criterion</w:t>
            </w:r>
            <w:r w:rsidRPr="00287707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5822F1" w:rsidRPr="00453345" w14:paraId="1F53E96D" w14:textId="77777777" w:rsidTr="00731EC8">
        <w:trPr>
          <w:trHeight w:val="275"/>
        </w:trPr>
        <w:tc>
          <w:tcPr>
            <w:tcW w:w="8051" w:type="dxa"/>
            <w:vAlign w:val="center"/>
          </w:tcPr>
          <w:p w14:paraId="5CACD1DE" w14:textId="59B6CEC0" w:rsidR="005822F1" w:rsidRPr="00287707" w:rsidRDefault="005822F1" w:rsidP="00041230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87707">
              <w:rPr>
                <w:rFonts w:asciiTheme="minorHAnsi" w:hAnsiTheme="minorHAnsi"/>
                <w:sz w:val="20"/>
              </w:rPr>
              <w:t>No obstruction is closer than a distance D of twice the height H as specified JA11.3.1</w:t>
            </w:r>
          </w:p>
        </w:tc>
        <w:tc>
          <w:tcPr>
            <w:tcW w:w="2739" w:type="dxa"/>
            <w:vAlign w:val="center"/>
          </w:tcPr>
          <w:p w14:paraId="6CFC1F91" w14:textId="77777777" w:rsidR="005822F1" w:rsidRPr="00287707" w:rsidRDefault="005822F1" w:rsidP="00E0089F">
            <w:pPr>
              <w:pStyle w:val="BodyText2"/>
              <w:ind w:left="1"/>
              <w:rPr>
                <w:rFonts w:asciiTheme="minorHAnsi" w:hAnsiTheme="minorHAnsi"/>
                <w:b/>
                <w:sz w:val="20"/>
              </w:rPr>
            </w:pPr>
          </w:p>
        </w:tc>
      </w:tr>
      <w:tr w:rsidR="005822F1" w:rsidRPr="00453345" w14:paraId="713E635D" w14:textId="77777777" w:rsidTr="00731EC8">
        <w:tblPrEx>
          <w:tblBorders>
            <w:insideV w:val="single" w:sz="4" w:space="0" w:color="auto"/>
          </w:tblBorders>
        </w:tblPrEx>
        <w:trPr>
          <w:trHeight w:val="70"/>
        </w:trPr>
        <w:tc>
          <w:tcPr>
            <w:tcW w:w="107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CECD" w14:textId="648A745C" w:rsidR="005822F1" w:rsidRPr="00287707" w:rsidRDefault="005822F1" w:rsidP="00E0089F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87707">
              <w:rPr>
                <w:rFonts w:asciiTheme="minorHAnsi" w:hAnsiTheme="minorHAnsi"/>
                <w:b/>
                <w:sz w:val="20"/>
              </w:rPr>
              <w:t>PV Array Geometries Performance Input</w:t>
            </w:r>
          </w:p>
        </w:tc>
      </w:tr>
      <w:tr w:rsidR="00AA1B3F" w:rsidRPr="00453345" w14:paraId="2E2717C8" w14:textId="77777777" w:rsidTr="00B046FC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36E7" w14:textId="3E35D49D" w:rsidR="00AA1B3F" w:rsidRPr="00811E01" w:rsidRDefault="00AA1B3F">
            <w:pPr>
              <w:pStyle w:val="BodyText2"/>
              <w:rPr>
                <w:rFonts w:ascii="Calibri" w:hAnsi="Calibri" w:cs="Calibri"/>
                <w:b/>
              </w:rPr>
            </w:pPr>
            <w:r w:rsidRPr="00287707">
              <w:rPr>
                <w:rFonts w:asciiTheme="minorHAnsi" w:hAnsiTheme="minorHAnsi"/>
                <w:sz w:val="20"/>
              </w:rPr>
              <w:t>The shading condition of the PV array must be properly input in the performance calculation and attach a copy of the design to the CF1R</w:t>
            </w:r>
          </w:p>
        </w:tc>
      </w:tr>
      <w:tr w:rsidR="00731EC8" w:rsidRPr="00453345" w14:paraId="0DF7F724" w14:textId="77777777" w:rsidTr="00E0089F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77D375" w14:textId="01D4AEC0" w:rsidR="00731EC8" w:rsidRPr="00D80BBB" w:rsidRDefault="00B65067" w:rsidP="00B65067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B5E" w14:textId="180CD7D2" w:rsidR="00012A93" w:rsidRDefault="00012A93" w:rsidP="00012A93"/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A5A67" w:rsidRPr="00A3784E" w14:paraId="471CD623" w14:textId="77777777" w:rsidTr="00731EC8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1AA8B9" w14:textId="77777777" w:rsidR="002A5A67" w:rsidRDefault="002A5A67" w:rsidP="00E0089F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Solar Access Verification</w:t>
            </w:r>
          </w:p>
          <w:p w14:paraId="6AA13FE3" w14:textId="559C552B" w:rsidR="00C47ED7" w:rsidRPr="00C47ED7" w:rsidRDefault="00C47ED7"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2A5A67" w:rsidRPr="00A3784E" w14:paraId="7F5C06EC" w14:textId="77777777" w:rsidTr="00731EC8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4FD20F" w14:textId="77777777" w:rsidR="002A5A67" w:rsidRPr="00A3784E" w:rsidRDefault="002A5A67" w:rsidP="00E0089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693A5F04" w14:textId="379E7E72" w:rsidR="002A5A67" w:rsidRPr="00A3784E" w:rsidRDefault="002A5A67" w:rsidP="00B0183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>The installer shall provide documentation that demonstrates the shading condition of the actual installation of the PV module is consistent with the shading requirement in Table D</w:t>
            </w:r>
            <w:r>
              <w:rPr>
                <w:rFonts w:asciiTheme="minorHAnsi" w:hAnsiTheme="minorHAnsi"/>
                <w:sz w:val="20"/>
                <w:szCs w:val="18"/>
              </w:rPr>
              <w:t>. The verification must be done with by measurements from an approved solar assessment tool or other CEC approved alternative methods</w:t>
            </w:r>
          </w:p>
        </w:tc>
      </w:tr>
      <w:tr w:rsidR="00731EC8" w:rsidRPr="00D80BBB" w14:paraId="0B623015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3E3207E" w14:textId="1107B41E" w:rsidR="00731EC8" w:rsidRPr="00D80BBB" w:rsidRDefault="00B65067" w:rsidP="00B65067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0A3AAD05" w14:textId="77777777" w:rsidR="00CD34A6" w:rsidRDefault="00CD34A6"/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87707" w:rsidRPr="00A3784E" w14:paraId="5E9831B0" w14:textId="77777777" w:rsidTr="00CD34A6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607C0" w14:textId="6F7B7D94" w:rsidR="00287707" w:rsidRDefault="00287707" w:rsidP="00AA1B3F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System Monitoring Requirements</w:t>
            </w:r>
          </w:p>
          <w:p w14:paraId="10BA854A" w14:textId="1A0F38FE" w:rsidR="00C47ED7" w:rsidRPr="00C47ED7" w:rsidRDefault="00C47ED7" w:rsidP="0054133E"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287707" w:rsidRPr="00A3784E" w14:paraId="382F00D2" w14:textId="77777777" w:rsidTr="00CD34A6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103786" w14:textId="3C615506" w:rsidR="00287707" w:rsidRPr="00A3784E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BE4FE6">
              <w:rPr>
                <w:rFonts w:asciiTheme="minorHAnsi" w:hAnsiTheme="minorHAnsi"/>
                <w:sz w:val="18"/>
                <w:szCs w:val="18"/>
              </w:rPr>
              <w:t>All installed PV syste</w:t>
            </w:r>
            <w:r>
              <w:rPr>
                <w:rFonts w:asciiTheme="minorHAnsi" w:hAnsiTheme="minorHAnsi"/>
                <w:sz w:val="18"/>
                <w:szCs w:val="18"/>
              </w:rPr>
              <w:t>m must have a working web based portal and a mobile device application provide access to the following information</w:t>
            </w:r>
            <w:r w:rsidR="00F61B1F">
              <w:rPr>
                <w:rFonts w:asciiTheme="minorHAnsi" w:hAnsiTheme="minorHAnsi"/>
                <w:sz w:val="18"/>
                <w:szCs w:val="18"/>
              </w:rPr>
              <w:t>:</w:t>
            </w:r>
          </w:p>
        </w:tc>
      </w:tr>
      <w:tr w:rsidR="00287707" w:rsidRPr="00A3784E" w14:paraId="2868F631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3F5CEA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01</w:t>
            </w:r>
          </w:p>
        </w:tc>
        <w:tc>
          <w:tcPr>
            <w:tcW w:w="10168" w:type="dxa"/>
          </w:tcPr>
          <w:p w14:paraId="5FDC7B09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Nominal kW rating of the PV system</w:t>
            </w:r>
          </w:p>
        </w:tc>
      </w:tr>
      <w:tr w:rsidR="00287707" w:rsidRPr="00A3784E" w14:paraId="31D77C7D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B97B2F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02</w:t>
            </w:r>
          </w:p>
        </w:tc>
        <w:tc>
          <w:tcPr>
            <w:tcW w:w="10168" w:type="dxa"/>
            <w:vAlign w:val="center"/>
          </w:tcPr>
          <w:p w14:paraId="2FB79B8F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Number of PV modules and nominal watt rating of each module</w:t>
            </w:r>
          </w:p>
        </w:tc>
      </w:tr>
      <w:tr w:rsidR="00287707" w:rsidRPr="00A3784E" w14:paraId="780D065F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CFA273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03</w:t>
            </w:r>
          </w:p>
        </w:tc>
        <w:tc>
          <w:tcPr>
            <w:tcW w:w="10168" w:type="dxa"/>
            <w:vAlign w:val="center"/>
          </w:tcPr>
          <w:p w14:paraId="6297E3DA" w14:textId="3331D52F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Hourly (or 15 min), daily, monthly and annual kWh production in numeric and graphic format</w:t>
            </w:r>
          </w:p>
        </w:tc>
      </w:tr>
      <w:tr w:rsidR="00287707" w:rsidRPr="00A3784E" w14:paraId="41E36BC2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BA6519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04</w:t>
            </w:r>
          </w:p>
        </w:tc>
        <w:tc>
          <w:tcPr>
            <w:tcW w:w="10168" w:type="dxa"/>
            <w:vAlign w:val="center"/>
          </w:tcPr>
          <w:p w14:paraId="57C529DA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Running total of daily kWh production</w:t>
            </w:r>
          </w:p>
        </w:tc>
      </w:tr>
      <w:tr w:rsidR="00287707" w:rsidRPr="00A3784E" w14:paraId="67BB8A70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A9C9F7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05</w:t>
            </w:r>
          </w:p>
        </w:tc>
        <w:tc>
          <w:tcPr>
            <w:tcW w:w="10168" w:type="dxa"/>
            <w:vAlign w:val="center"/>
          </w:tcPr>
          <w:p w14:paraId="28B5F66D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Daily kW peak power production</w:t>
            </w:r>
          </w:p>
        </w:tc>
      </w:tr>
      <w:tr w:rsidR="00287707" w:rsidRPr="00A3784E" w14:paraId="32B9F6AE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BAD889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06</w:t>
            </w:r>
          </w:p>
        </w:tc>
        <w:tc>
          <w:tcPr>
            <w:tcW w:w="10168" w:type="dxa"/>
            <w:vAlign w:val="center"/>
          </w:tcPr>
          <w:p w14:paraId="3B11BE2F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Current kW production of the entire PV system</w:t>
            </w:r>
          </w:p>
        </w:tc>
      </w:tr>
      <w:tr w:rsidR="00D27D7E" w:rsidRPr="00D80BBB" w14:paraId="3000D202" w14:textId="77777777" w:rsidTr="00CD34A6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401B16F" w14:textId="4281CE85" w:rsidR="00D27D7E" w:rsidRPr="00D80BBB" w:rsidRDefault="00B65067" w:rsidP="00AA1B3F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B7D" w14:textId="2F7DED2D" w:rsidR="00012A93" w:rsidRDefault="00012A93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B7D88" w:rsidRPr="00A3784E" w14:paraId="55A673A4" w14:textId="77777777" w:rsidTr="00B046FC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B7FBB5" w14:textId="77777777" w:rsidR="002B7D88" w:rsidRDefault="002B7D88" w:rsidP="00B046FC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Qualifying Exception Verification</w:t>
            </w:r>
          </w:p>
          <w:p w14:paraId="1394FC79" w14:textId="19CC29BE" w:rsidR="00F17B9E" w:rsidRPr="00F17B9E" w:rsidRDefault="00F17B9E">
            <w:pPr>
              <w:rPr>
                <w:rFonts w:asciiTheme="minorHAnsi" w:hAnsiTheme="minorHAnsi" w:cstheme="minorHAnsi"/>
              </w:rPr>
            </w:pPr>
            <w:r w:rsidRPr="00F17B9E">
              <w:rPr>
                <w:rFonts w:asciiTheme="minorHAnsi" w:hAnsiTheme="minorHAnsi" w:cstheme="minorHAnsi"/>
              </w:rPr>
              <w:t xml:space="preserve">&lt;&lt;If </w:t>
            </w:r>
            <w:r>
              <w:rPr>
                <w:rFonts w:asciiTheme="minorHAnsi" w:hAnsiTheme="minorHAnsi" w:cstheme="minorHAnsi"/>
              </w:rPr>
              <w:t>A0</w:t>
            </w:r>
            <w:r w:rsidR="00AA1B3F">
              <w:rPr>
                <w:rFonts w:asciiTheme="minorHAnsi" w:hAnsiTheme="minorHAnsi" w:cstheme="minorHAnsi"/>
              </w:rPr>
              <w:t>5</w:t>
            </w:r>
            <w:r w:rsidRPr="00F17B9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“Qualifying Exceptions” </w:t>
            </w:r>
            <w:r w:rsidRPr="00F17B9E">
              <w:rPr>
                <w:rFonts w:asciiTheme="minorHAnsi" w:hAnsiTheme="minorHAnsi" w:cstheme="minorHAnsi"/>
              </w:rPr>
              <w:t>= “</w:t>
            </w:r>
            <w:r>
              <w:rPr>
                <w:rFonts w:asciiTheme="minorHAnsi" w:hAnsiTheme="minorHAnsi" w:cstheme="minorHAnsi"/>
              </w:rPr>
              <w:t>NA</w:t>
            </w:r>
            <w:r w:rsidRPr="00F17B9E">
              <w:rPr>
                <w:rFonts w:asciiTheme="minorHAnsi" w:hAnsiTheme="minorHAnsi" w:cstheme="minorHAnsi"/>
              </w:rPr>
              <w:t>”, then display the "section does not apply" message; else display this entire table &gt;&gt;</w:t>
            </w:r>
          </w:p>
        </w:tc>
      </w:tr>
      <w:tr w:rsidR="002B7D88" w:rsidRPr="00A3784E" w14:paraId="2278FC0B" w14:textId="77777777" w:rsidTr="00B046FC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AF3191" w14:textId="77777777" w:rsidR="002B7D88" w:rsidRPr="00A3784E" w:rsidRDefault="002B7D88" w:rsidP="00B046FC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750D8374" w14:textId="5499A053" w:rsidR="002B7D88" w:rsidRPr="00A3784E" w:rsidRDefault="002B7D88" w:rsidP="000A5054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 xml:space="preserve">The installer shall provide documentation </w:t>
            </w:r>
            <w:r>
              <w:rPr>
                <w:rFonts w:asciiTheme="minorHAnsi" w:hAnsiTheme="minorHAnsi"/>
                <w:sz w:val="20"/>
                <w:szCs w:val="18"/>
              </w:rPr>
              <w:t xml:space="preserve">of the </w:t>
            </w:r>
            <w:r w:rsidRPr="002B7D88">
              <w:rPr>
                <w:rFonts w:asciiTheme="minorHAnsi" w:hAnsiTheme="minorHAnsi"/>
                <w:sz w:val="20"/>
                <w:szCs w:val="18"/>
              </w:rPr>
              <w:t>roof</w:t>
            </w:r>
            <w:r w:rsidR="000A5054">
              <w:rPr>
                <w:rFonts w:asciiTheme="minorHAnsi" w:hAnsiTheme="minorHAnsi"/>
                <w:sz w:val="20"/>
                <w:szCs w:val="18"/>
              </w:rPr>
              <w:t xml:space="preserve"> area limitations that justify</w:t>
            </w:r>
            <w:r w:rsidRPr="002B7D88">
              <w:rPr>
                <w:rFonts w:asciiTheme="minorHAnsi" w:hAnsiTheme="minorHAnsi"/>
                <w:sz w:val="20"/>
                <w:szCs w:val="18"/>
              </w:rPr>
              <w:t xml:space="preserve"> the exception.   Documentation may include roof plans, aerial photos, satellite images, 3D model, or other documentation that clearly shows the available roof areas that meets the solar access requirements</w:t>
            </w:r>
            <w:r w:rsidR="000A5054">
              <w:rPr>
                <w:rFonts w:asciiTheme="minorHAnsi" w:hAnsiTheme="minorHAnsi"/>
                <w:sz w:val="20"/>
                <w:szCs w:val="18"/>
              </w:rPr>
              <w:t>.</w:t>
            </w:r>
          </w:p>
        </w:tc>
      </w:tr>
      <w:tr w:rsidR="002B7D88" w:rsidRPr="00D80BBB" w14:paraId="79780EE6" w14:textId="77777777" w:rsidTr="00B046FC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69F210" w14:textId="2DABC206" w:rsidR="002B7D88" w:rsidRPr="00D80BBB" w:rsidRDefault="00AA1B3F" w:rsidP="00B046FC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24C3940D" w14:textId="6D939EF6" w:rsidR="002B7D88" w:rsidRPr="00C005DB" w:rsidRDefault="002B7D88" w:rsidP="00012A93">
      <w:pPr>
        <w:rPr>
          <w:rFonts w:asciiTheme="minorHAnsi" w:hAnsiTheme="minorHAnsi"/>
          <w:sz w:val="18"/>
          <w:szCs w:val="18"/>
        </w:rPr>
      </w:pPr>
    </w:p>
    <w:tbl>
      <w:tblPr>
        <w:tblW w:w="10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6"/>
      </w:tblGrid>
      <w:tr w:rsidR="00287707" w:rsidRPr="008B38A1" w14:paraId="4B3F37E7" w14:textId="77777777" w:rsidTr="000735CB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C358C" w14:textId="313F2484" w:rsidR="00287707" w:rsidRPr="008B38A1" w:rsidRDefault="002B7D88" w:rsidP="00E0089F">
            <w:pPr>
              <w:spacing w:line="276" w:lineRule="auto"/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>
              <w:rPr>
                <w:rFonts w:asciiTheme="minorHAnsi" w:eastAsia="Calibri" w:hAnsiTheme="minorHAnsi"/>
                <w:b/>
                <w:szCs w:val="18"/>
              </w:rPr>
              <w:t>H</w:t>
            </w:r>
            <w:r w:rsidR="00287707" w:rsidRPr="004F73D0">
              <w:rPr>
                <w:rFonts w:asciiTheme="minorHAnsi" w:eastAsia="Calibri" w:hAnsiTheme="minorHAnsi"/>
                <w:b/>
                <w:szCs w:val="18"/>
              </w:rPr>
              <w:t>. Compliance Statement</w:t>
            </w:r>
          </w:p>
        </w:tc>
      </w:tr>
      <w:tr w:rsidR="00287707" w:rsidRPr="008B38A1" w14:paraId="51800070" w14:textId="77777777" w:rsidTr="000735CB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07AB3" w14:textId="12193CF5" w:rsidR="00287707" w:rsidRPr="00B65067" w:rsidRDefault="00287707">
            <w:pPr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 w:rsidRPr="00B65067">
              <w:rPr>
                <w:rFonts w:asciiTheme="minorHAnsi" w:eastAsia="Calibri" w:hAnsiTheme="minorHAnsi"/>
                <w:b/>
                <w:szCs w:val="18"/>
              </w:rPr>
              <w:t>&lt;&lt;</w:t>
            </w:r>
            <w:r w:rsidRPr="00041230">
              <w:rPr>
                <w:rFonts w:asciiTheme="minorHAnsi" w:eastAsia="Calibri" w:hAnsiTheme="minorHAnsi"/>
                <w:b/>
              </w:rPr>
              <w:t>calculated field: if</w:t>
            </w:r>
            <w:r w:rsidR="00B65067" w:rsidRPr="00041230">
              <w:rPr>
                <w:rFonts w:asciiTheme="minorHAnsi" w:eastAsia="Calibri" w:hAnsiTheme="minorHAnsi"/>
                <w:b/>
              </w:rPr>
              <w:t xml:space="preserve"> C0</w:t>
            </w:r>
            <w:r w:rsidR="00B135C6" w:rsidRPr="003B2664">
              <w:rPr>
                <w:rFonts w:asciiTheme="minorHAnsi" w:eastAsia="Calibri" w:hAnsiTheme="minorHAnsi"/>
                <w:b/>
              </w:rPr>
              <w:t>8</w:t>
            </w:r>
            <w:r w:rsidR="00B65067" w:rsidRPr="003B2664">
              <w:rPr>
                <w:rFonts w:asciiTheme="minorHAnsi" w:eastAsia="Calibri" w:hAnsiTheme="minorHAnsi"/>
                <w:b/>
              </w:rPr>
              <w:t xml:space="preserve"> </w:t>
            </w:r>
            <w:r w:rsidR="00B65067" w:rsidRPr="00C47ED7">
              <w:rPr>
                <w:rFonts w:asciiTheme="minorHAnsi" w:hAnsiTheme="minorHAnsi"/>
                <w:b/>
              </w:rPr>
              <w:t>≥ B1</w:t>
            </w:r>
            <w:r w:rsidR="00C90B71" w:rsidRPr="00C47ED7">
              <w:rPr>
                <w:rFonts w:asciiTheme="minorHAnsi" w:hAnsiTheme="minorHAnsi"/>
                <w:b/>
              </w:rPr>
              <w:t>1</w:t>
            </w:r>
            <w:r w:rsidR="00C47ED7" w:rsidRPr="00C47ED7">
              <w:rPr>
                <w:rFonts w:asciiTheme="minorHAnsi" w:hAnsiTheme="minorHAnsi"/>
                <w:b/>
              </w:rPr>
              <w:t xml:space="preserve"> or A05 = </w:t>
            </w:r>
            <w:r w:rsidR="00A53C5F">
              <w:rPr>
                <w:rFonts w:asciiTheme="minorHAnsi" w:hAnsiTheme="minorHAnsi"/>
                <w:b/>
              </w:rPr>
              <w:t>“</w:t>
            </w:r>
            <w:r w:rsidR="00C47ED7" w:rsidRPr="00C47ED7">
              <w:rPr>
                <w:rFonts w:asciiTheme="minorHAnsi" w:hAnsiTheme="minorHAnsi"/>
                <w:b/>
              </w:rPr>
              <w:t>No PV – limited solar access</w:t>
            </w:r>
            <w:r w:rsidR="00A53C5F">
              <w:rPr>
                <w:rFonts w:asciiTheme="minorHAnsi" w:hAnsiTheme="minorHAnsi"/>
                <w:b/>
              </w:rPr>
              <w:t>”</w:t>
            </w:r>
            <w:r w:rsidRPr="00041230">
              <w:rPr>
                <w:rFonts w:asciiTheme="minorHAnsi" w:eastAsia="Calibri" w:hAnsiTheme="minorHAnsi"/>
                <w:b/>
              </w:rPr>
              <w:t>,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 then display result: </w:t>
            </w:r>
            <w:r w:rsidR="00E0089F">
              <w:rPr>
                <w:rFonts w:asciiTheme="minorHAnsi" w:eastAsia="Calibri" w:hAnsiTheme="minorHAnsi"/>
                <w:b/>
                <w:szCs w:val="18"/>
              </w:rPr>
              <w:t>P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ass - dwelling complies with the </w:t>
            </w:r>
            <w:r w:rsidR="002A5A67" w:rsidRPr="00B65067">
              <w:rPr>
                <w:rFonts w:asciiTheme="minorHAnsi" w:eastAsia="Calibri" w:hAnsiTheme="minorHAnsi"/>
                <w:b/>
                <w:szCs w:val="18"/>
              </w:rPr>
              <w:t>Photovoltaic Systems requirements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; else display result: </w:t>
            </w:r>
            <w:r w:rsidR="00E0089F">
              <w:rPr>
                <w:rFonts w:asciiTheme="minorHAnsi" w:eastAsia="Calibri" w:hAnsiTheme="minorHAnsi"/>
                <w:b/>
                <w:szCs w:val="18"/>
              </w:rPr>
              <w:t>F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ail - dwelling does not comply with the </w:t>
            </w:r>
            <w:r w:rsidR="002A5A67" w:rsidRPr="00B65067">
              <w:rPr>
                <w:rFonts w:asciiTheme="minorHAnsi" w:eastAsia="Calibri" w:hAnsiTheme="minorHAnsi"/>
                <w:b/>
                <w:szCs w:val="18"/>
              </w:rPr>
              <w:t>Photovoltaic System requirements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>&gt;&gt;</w:t>
            </w:r>
          </w:p>
        </w:tc>
      </w:tr>
    </w:tbl>
    <w:p w14:paraId="4196EB91" w14:textId="276E98B7" w:rsidR="00E20FE0" w:rsidRDefault="00E20FE0" w:rsidP="000A4E0F"/>
    <w:p w14:paraId="58E560F2" w14:textId="77777777" w:rsidR="00E20FE0" w:rsidRDefault="00E20FE0">
      <w:r>
        <w:br w:type="page"/>
      </w: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670948" w:rsidRPr="009E2C1C" w14:paraId="383A9D74" w14:textId="77777777" w:rsidTr="00B046FC">
        <w:trPr>
          <w:trHeight w:val="206"/>
        </w:trPr>
        <w:tc>
          <w:tcPr>
            <w:tcW w:w="10945" w:type="dxa"/>
            <w:gridSpan w:val="2"/>
            <w:vAlign w:val="center"/>
          </w:tcPr>
          <w:p w14:paraId="00AAEC5F" w14:textId="77777777" w:rsidR="00670948" w:rsidRPr="009351D2" w:rsidRDefault="00670948" w:rsidP="00B046FC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t>Documentation Author's Declaration Statement</w:t>
            </w:r>
          </w:p>
        </w:tc>
      </w:tr>
      <w:tr w:rsidR="00670948" w:rsidRPr="001B14D6" w14:paraId="7E462C31" w14:textId="77777777" w:rsidTr="00B046FC">
        <w:trPr>
          <w:trHeight w:val="206"/>
        </w:trPr>
        <w:tc>
          <w:tcPr>
            <w:tcW w:w="10945" w:type="dxa"/>
            <w:gridSpan w:val="2"/>
            <w:vAlign w:val="center"/>
          </w:tcPr>
          <w:p w14:paraId="3BB733AC" w14:textId="77777777" w:rsidR="00670948" w:rsidRDefault="00670948" w:rsidP="00B046FC">
            <w:pPr>
              <w:numPr>
                <w:ilvl w:val="0"/>
                <w:numId w:val="8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670948" w:rsidRPr="00FD7A7F" w14:paraId="40111546" w14:textId="77777777" w:rsidTr="00B046FC">
        <w:trPr>
          <w:trHeight w:val="432"/>
        </w:trPr>
        <w:tc>
          <w:tcPr>
            <w:tcW w:w="5431" w:type="dxa"/>
          </w:tcPr>
          <w:p w14:paraId="651A446B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4" w:type="dxa"/>
          </w:tcPr>
          <w:p w14:paraId="3BBF970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670948" w:rsidRPr="00FD7A7F" w14:paraId="59A4F0C2" w14:textId="77777777" w:rsidTr="00B046FC">
        <w:trPr>
          <w:trHeight w:val="432"/>
        </w:trPr>
        <w:tc>
          <w:tcPr>
            <w:tcW w:w="5431" w:type="dxa"/>
          </w:tcPr>
          <w:p w14:paraId="6A69E755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7BDC9DF6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670948" w:rsidRPr="00FD7A7F" w14:paraId="7BAED1EA" w14:textId="77777777" w:rsidTr="00B046FC">
        <w:trPr>
          <w:trHeight w:val="432"/>
        </w:trPr>
        <w:tc>
          <w:tcPr>
            <w:tcW w:w="5431" w:type="dxa"/>
          </w:tcPr>
          <w:p w14:paraId="27B52F3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6CE08081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670948" w:rsidRPr="00FD7A7F" w14:paraId="23D3CE41" w14:textId="77777777" w:rsidTr="00B046FC">
        <w:trPr>
          <w:trHeight w:val="432"/>
        </w:trPr>
        <w:tc>
          <w:tcPr>
            <w:tcW w:w="5431" w:type="dxa"/>
          </w:tcPr>
          <w:p w14:paraId="7CB8045A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3A8BE4C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670948" w:rsidRPr="008E6C57" w14:paraId="7CAA4922" w14:textId="77777777" w:rsidTr="00B046FC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45" w:type="dxa"/>
            <w:gridSpan w:val="2"/>
            <w:vAlign w:val="center"/>
          </w:tcPr>
          <w:p w14:paraId="0F9C5D0C" w14:textId="77777777" w:rsidR="00670948" w:rsidRDefault="00670948" w:rsidP="00B046FC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670948" w:rsidRPr="008E6C57" w14:paraId="7CB6B439" w14:textId="77777777" w:rsidTr="00B046FC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45" w:type="dxa"/>
            <w:gridSpan w:val="2"/>
          </w:tcPr>
          <w:p w14:paraId="2BC48AE6" w14:textId="77777777" w:rsidR="00670948" w:rsidRDefault="00670948" w:rsidP="00B046FC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2E11629C" w14:textId="77777777" w:rsidR="00670948" w:rsidRDefault="00670948" w:rsidP="00B046FC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6C00D854" w14:textId="77777777" w:rsidR="00670948" w:rsidRDefault="00670948" w:rsidP="00B046FC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777810AA" w14:textId="77777777" w:rsidR="00670948" w:rsidRDefault="00670948" w:rsidP="00B046F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5424373A" w14:textId="77777777" w:rsidR="00670948" w:rsidRPr="004B51B5" w:rsidRDefault="00670948" w:rsidP="00B046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0C679473" w14:textId="77777777" w:rsidR="00670948" w:rsidRPr="004B51B5" w:rsidRDefault="00670948" w:rsidP="00B046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670948" w:rsidRPr="008E6C57" w14:paraId="773F7660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082CF49C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3FB0A890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670948" w:rsidRPr="008E6C57" w14:paraId="7EC5D2D6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58AD2773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05CF5A3F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670948" w:rsidRPr="008E6C57" w14:paraId="4F2A39C2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0636658A" w14:textId="77777777" w:rsidR="00670948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6FE2141B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670948" w:rsidRPr="008E6C57" w14:paraId="0FFFEB39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21F69B53" w14:textId="77777777" w:rsidR="00670948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0CB17C72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3F89BE1D" w14:textId="77777777" w:rsidR="00670948" w:rsidRPr="00A3784E" w:rsidRDefault="00670948" w:rsidP="000A4E0F"/>
    <w:sectPr w:rsidR="00670948" w:rsidRPr="00A3784E" w:rsidSect="000735CB">
      <w:headerReference w:type="default" r:id="rId16"/>
      <w:pgSz w:w="12240" w:h="15840" w:code="1"/>
      <w:pgMar w:top="720" w:right="720" w:bottom="720" w:left="720" w:header="180" w:footer="57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E9DFA" w14:textId="77777777" w:rsidR="001E0970" w:rsidRDefault="001E0970">
      <w:r>
        <w:separator/>
      </w:r>
    </w:p>
  </w:endnote>
  <w:endnote w:type="continuationSeparator" w:id="0">
    <w:p w14:paraId="461DB850" w14:textId="77777777" w:rsidR="001E0970" w:rsidRDefault="001E0970">
      <w:r>
        <w:continuationSeparator/>
      </w:r>
    </w:p>
  </w:endnote>
  <w:endnote w:type="continuationNotice" w:id="1">
    <w:p w14:paraId="68DEC8D2" w14:textId="77777777" w:rsidR="001E0970" w:rsidRDefault="001E09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A9E4B" w14:textId="77777777" w:rsidR="000E44B4" w:rsidRDefault="000E4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BAED9" w14:textId="77777777" w:rsidR="001E0970" w:rsidRPr="0071311B" w:rsidRDefault="001E0970" w:rsidP="00BE7FD2">
    <w:pPr>
      <w:pBdr>
        <w:top w:val="single" w:sz="4" w:space="1" w:color="auto"/>
      </w:pBdr>
      <w:tabs>
        <w:tab w:val="center" w:pos="5130"/>
        <w:tab w:val="left" w:pos="8460"/>
      </w:tabs>
      <w:ind w:left="-90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 xml:space="preserve">Registration Number:   </w:t>
    </w:r>
    <w:r w:rsidRPr="0071311B">
      <w:rPr>
        <w:rFonts w:ascii="Calibri" w:hAnsi="Calibri"/>
        <w:sz w:val="18"/>
        <w:szCs w:val="18"/>
      </w:rPr>
      <w:tab/>
      <w:t xml:space="preserve">Registration Date/Time:  </w:t>
    </w:r>
    <w:r w:rsidRPr="0071311B">
      <w:rPr>
        <w:rFonts w:ascii="Calibri" w:hAnsi="Calibri"/>
        <w:sz w:val="18"/>
        <w:szCs w:val="18"/>
      </w:rPr>
      <w:tab/>
      <w:t xml:space="preserve">  HERS Provider:                       </w:t>
    </w:r>
  </w:p>
  <w:p w14:paraId="70A2A351" w14:textId="0DA12B3A" w:rsidR="001E0970" w:rsidRPr="00BE7FD2" w:rsidRDefault="001E0970" w:rsidP="00BE7FD2">
    <w:pPr>
      <w:tabs>
        <w:tab w:val="center" w:pos="5760"/>
        <w:tab w:val="right" w:pos="10800"/>
        <w:tab w:val="right" w:pos="14400"/>
      </w:tabs>
      <w:ind w:left="-90"/>
    </w:pPr>
    <w:r w:rsidRPr="0071311B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71311B">
      <w:rPr>
        <w:rFonts w:ascii="Calibri" w:hAnsi="Calibri"/>
        <w:sz w:val="18"/>
        <w:szCs w:val="18"/>
      </w:rPr>
      <w:t xml:space="preserve"> Residential Compliance</w:t>
    </w:r>
    <w:r w:rsidRPr="004C616E">
      <w:rPr>
        <w:rFonts w:ascii="Calibri" w:hAnsi="Calibri"/>
        <w:sz w:val="18"/>
        <w:szCs w:val="18"/>
      </w:rPr>
      <w:t xml:space="preserve"> </w:t>
    </w:r>
    <w:r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  <w:t xml:space="preserve">January </w:t>
    </w:r>
    <w:del w:id="3" w:author="Markstrum, Alexis@Energy" w:date="2019-10-11T09:05:00Z">
      <w:r w:rsidDel="00D57FC5">
        <w:rPr>
          <w:rFonts w:ascii="Calibri" w:hAnsi="Calibri"/>
          <w:sz w:val="18"/>
          <w:szCs w:val="18"/>
        </w:rPr>
        <w:delText>2019</w:delText>
      </w:r>
    </w:del>
    <w:ins w:id="4" w:author="Markstrum, Alexis@Energy" w:date="2019-10-11T09:05:00Z">
      <w:r w:rsidR="00D57FC5">
        <w:rPr>
          <w:rFonts w:ascii="Calibri" w:hAnsi="Calibri"/>
          <w:sz w:val="18"/>
          <w:szCs w:val="18"/>
        </w:rPr>
        <w:t>2020</w:t>
      </w:r>
    </w:ins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93BC5" w14:textId="77777777" w:rsidR="000E44B4" w:rsidRDefault="000E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A4754" w14:textId="77777777" w:rsidR="001E0970" w:rsidRDefault="001E0970">
      <w:r>
        <w:separator/>
      </w:r>
    </w:p>
  </w:footnote>
  <w:footnote w:type="continuationSeparator" w:id="0">
    <w:p w14:paraId="5F07666E" w14:textId="77777777" w:rsidR="001E0970" w:rsidRDefault="001E0970">
      <w:r>
        <w:continuationSeparator/>
      </w:r>
    </w:p>
  </w:footnote>
  <w:footnote w:type="continuationNotice" w:id="1">
    <w:p w14:paraId="7CF5FC7C" w14:textId="77777777" w:rsidR="001E0970" w:rsidRDefault="001E09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BC83F" w14:textId="77777777" w:rsidR="000E44B4" w:rsidRDefault="000E4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EBA8" w14:textId="0F0A786B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0" behindDoc="1" locked="0" layoutInCell="0" allowOverlap="1" wp14:anchorId="4196EBD4" wp14:editId="1FBA52C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1" name="Picture 11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4196EBA9" w14:textId="3341E8E1" w:rsidR="001E0970" w:rsidRPr="007770C5" w:rsidRDefault="001E0970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1" behindDoc="0" locked="0" layoutInCell="1" allowOverlap="1" wp14:anchorId="6550ADFC" wp14:editId="4DC39A40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4196EBAA" w14:textId="7CC6F4B5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</w:t>
    </w:r>
    <w:del w:id="1" w:author="Markstrum, Alexis@Energy" w:date="2019-10-11T09:05:00Z">
      <w:r w:rsidDel="00D57FC5">
        <w:rPr>
          <w:rFonts w:ascii="Arial" w:hAnsi="Arial" w:cs="Arial"/>
          <w:sz w:val="14"/>
          <w:szCs w:val="14"/>
        </w:rPr>
        <w:delText>19</w:delText>
      </w:r>
    </w:del>
    <w:ins w:id="2" w:author="Markstrum, Alexis@Energy" w:date="2019-10-11T09:05:00Z">
      <w:r w:rsidR="00D57FC5">
        <w:rPr>
          <w:rFonts w:ascii="Arial" w:hAnsi="Arial" w:cs="Arial"/>
          <w:sz w:val="14"/>
          <w:szCs w:val="14"/>
        </w:rPr>
        <w:t>20</w:t>
      </w:r>
    </w:ins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1E0970" w:rsidRPr="00F85124" w14:paraId="4196EBAD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4196EBAB" w14:textId="12F31158" w:rsidR="001E0970" w:rsidRPr="002D18A0" w:rsidRDefault="001E0970" w:rsidP="00EB344D">
          <w:pPr>
            <w:pStyle w:val="Style77"/>
            <w:rPr>
              <w:b/>
            </w:rPr>
          </w:pPr>
          <w:r>
            <w:t>CERTIFICATE OF INSTALLATION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4196EBAC" w14:textId="35CA7993" w:rsidR="001E0970" w:rsidRPr="002D18A0" w:rsidRDefault="001E0970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1E0970" w:rsidRPr="008E6418" w14:paraId="4196EBB0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4196EBAE" w14:textId="4CFD7470" w:rsidR="001E0970" w:rsidRPr="002D18A0" w:rsidRDefault="001E0970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4196EBAF" w14:textId="3F460F7F" w:rsidR="001E0970" w:rsidRPr="002D18A0" w:rsidRDefault="001E0970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968E6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0968E6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1E0970" w:rsidRPr="00F85124" w14:paraId="4196EBB3" w14:textId="77777777" w:rsidTr="00647ACA">
      <w:trPr>
        <w:cantSplit/>
        <w:trHeight w:val="288"/>
      </w:trPr>
      <w:tc>
        <w:tcPr>
          <w:tcW w:w="3354" w:type="pct"/>
        </w:tcPr>
        <w:p w14:paraId="4196EBB1" w14:textId="77777777" w:rsidR="001E0970" w:rsidRPr="0071311B" w:rsidRDefault="001E0970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4196EBB2" w14:textId="77777777" w:rsidR="001E0970" w:rsidRPr="0071311B" w:rsidRDefault="001E0970" w:rsidP="00647ACA">
          <w:pPr>
            <w:pStyle w:val="Style20"/>
          </w:pPr>
          <w:r w:rsidRPr="0071311B">
            <w:t>Date Prepared:</w:t>
          </w:r>
        </w:p>
      </w:tc>
    </w:tr>
  </w:tbl>
  <w:p w14:paraId="4196EBB4" w14:textId="77777777" w:rsidR="001E0970" w:rsidRDefault="001E0970" w:rsidP="003E41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96249" w14:textId="77777777" w:rsidR="000E44B4" w:rsidRDefault="000E44B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BF76B" w14:textId="77777777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2" behindDoc="1" locked="0" layoutInCell="0" allowOverlap="1" wp14:anchorId="61C78C55" wp14:editId="3F5F95C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33" name="Picture 33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5D0F753F" w14:textId="77777777" w:rsidR="001E0970" w:rsidRPr="007770C5" w:rsidRDefault="001E0970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3" behindDoc="0" locked="0" layoutInCell="1" allowOverlap="1" wp14:anchorId="510211FE" wp14:editId="57790C2C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3511E6A0" w14:textId="6CBFC04B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01/19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1E0970" w:rsidRPr="00F85124" w14:paraId="0901FF08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0AC961D1" w14:textId="1F5E66ED" w:rsidR="001E0970" w:rsidRPr="002D18A0" w:rsidRDefault="001E0970" w:rsidP="00EB344D">
          <w:pPr>
            <w:pStyle w:val="Style77"/>
            <w:rPr>
              <w:b/>
            </w:rPr>
          </w:pPr>
          <w:r>
            <w:t>CERTIFICATE OF INSTALLATION—USER INSTRUCTIONS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6ABA52A9" w14:textId="77777777" w:rsidR="001E0970" w:rsidRPr="002D18A0" w:rsidRDefault="001E0970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1E0970" w:rsidRPr="008E6418" w14:paraId="79D284DB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2CA17D05" w14:textId="77777777" w:rsidR="001E0970" w:rsidRPr="002D18A0" w:rsidRDefault="001E0970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4A45FB9D" w14:textId="5AA53576" w:rsidR="001E0970" w:rsidRPr="002D18A0" w:rsidRDefault="001E0970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968E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0968E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1E0970" w:rsidRPr="00F85124" w14:paraId="6881DD09" w14:textId="77777777" w:rsidTr="00647ACA">
      <w:trPr>
        <w:cantSplit/>
        <w:trHeight w:val="288"/>
      </w:trPr>
      <w:tc>
        <w:tcPr>
          <w:tcW w:w="3354" w:type="pct"/>
        </w:tcPr>
        <w:p w14:paraId="1C3FC90F" w14:textId="77777777" w:rsidR="001E0970" w:rsidRPr="0071311B" w:rsidRDefault="001E0970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561115E5" w14:textId="77777777" w:rsidR="001E0970" w:rsidRPr="0071311B" w:rsidRDefault="001E0970" w:rsidP="00647ACA">
          <w:pPr>
            <w:pStyle w:val="Style20"/>
          </w:pPr>
          <w:r w:rsidRPr="0071311B">
            <w:t>Date Prepared:</w:t>
          </w:r>
        </w:p>
      </w:tc>
    </w:tr>
  </w:tbl>
  <w:p w14:paraId="5909A338" w14:textId="77777777" w:rsidR="001E0970" w:rsidRDefault="001E0970" w:rsidP="003E419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8D057" w14:textId="77777777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4" behindDoc="1" locked="0" layoutInCell="0" allowOverlap="1" wp14:anchorId="3F1B8A2B" wp14:editId="1E9076C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" name="Picture 1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381D89EC" w14:textId="77777777" w:rsidR="001E0970" w:rsidRPr="007770C5" w:rsidRDefault="001E0970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5" behindDoc="0" locked="0" layoutInCell="1" allowOverlap="1" wp14:anchorId="27288981" wp14:editId="592FE6F7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60410749" w14:textId="78A793D7" w:rsidR="001E0970" w:rsidRPr="007770C5" w:rsidRDefault="001E09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</w:t>
    </w:r>
    <w:del w:id="21" w:author="Markstrum, Alexis@Energy" w:date="2019-10-11T09:56:00Z">
      <w:r w:rsidDel="000E44B4">
        <w:rPr>
          <w:rFonts w:ascii="Arial" w:hAnsi="Arial" w:cs="Arial"/>
          <w:sz w:val="14"/>
          <w:szCs w:val="14"/>
        </w:rPr>
        <w:delText>19</w:delText>
      </w:r>
    </w:del>
    <w:ins w:id="22" w:author="Markstrum, Alexis@Energy" w:date="2019-10-11T09:56:00Z">
      <w:r w:rsidR="000E44B4">
        <w:rPr>
          <w:rFonts w:ascii="Arial" w:hAnsi="Arial" w:cs="Arial"/>
          <w:sz w:val="14"/>
          <w:szCs w:val="14"/>
        </w:rPr>
        <w:t>20</w:t>
      </w:r>
    </w:ins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1E0970" w:rsidRPr="00F85124" w14:paraId="658ECF77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39C17295" w14:textId="11240549" w:rsidR="001E0970" w:rsidRPr="002D18A0" w:rsidRDefault="001E0970" w:rsidP="00EB344D">
          <w:pPr>
            <w:pStyle w:val="Style77"/>
            <w:rPr>
              <w:b/>
            </w:rPr>
          </w:pPr>
          <w:r>
            <w:t xml:space="preserve">CERTIFICATE OF INSTALLATION </w:t>
          </w:r>
          <w:r w:rsidRPr="0044189E">
            <w:t>DATA FIELD DEFINITIONS AND CALCULATIONS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4D5589A8" w14:textId="77777777" w:rsidR="001E0970" w:rsidRPr="002D18A0" w:rsidRDefault="001E0970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1E0970" w:rsidRPr="008E6418" w14:paraId="7C5978AF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32B9F57A" w14:textId="77777777" w:rsidR="001E0970" w:rsidRPr="002D18A0" w:rsidRDefault="001E0970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230B1CB8" w14:textId="45EEDFEB" w:rsidR="001E0970" w:rsidRPr="002D18A0" w:rsidRDefault="001E0970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968E6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0968E6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1E0970" w:rsidRPr="00F85124" w14:paraId="4F2C084F" w14:textId="77777777" w:rsidTr="00647ACA">
      <w:trPr>
        <w:cantSplit/>
        <w:trHeight w:val="288"/>
      </w:trPr>
      <w:tc>
        <w:tcPr>
          <w:tcW w:w="3354" w:type="pct"/>
        </w:tcPr>
        <w:p w14:paraId="0F77DA79" w14:textId="77777777" w:rsidR="001E0970" w:rsidRPr="0071311B" w:rsidRDefault="001E0970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0405020B" w14:textId="77777777" w:rsidR="001E0970" w:rsidRPr="0071311B" w:rsidRDefault="001E0970" w:rsidP="00647ACA">
          <w:pPr>
            <w:pStyle w:val="Style20"/>
          </w:pPr>
          <w:r w:rsidRPr="0071311B">
            <w:t>Date Prepared:</w:t>
          </w:r>
        </w:p>
      </w:tc>
    </w:tr>
  </w:tbl>
  <w:p w14:paraId="67478DE5" w14:textId="77777777" w:rsidR="001E0970" w:rsidRDefault="001E0970" w:rsidP="003E4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9040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C91CF5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1F0459"/>
    <w:multiLevelType w:val="hybridMultilevel"/>
    <w:tmpl w:val="0BE81A02"/>
    <w:lvl w:ilvl="0" w:tplc="02303008">
      <w:start w:val="1"/>
      <w:numFmt w:val="bullet"/>
      <w:lvlText w:val="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5" w15:restartNumberingAfterBreak="0">
    <w:nsid w:val="0BC25650"/>
    <w:multiLevelType w:val="hybridMultilevel"/>
    <w:tmpl w:val="E6C2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26CF7"/>
    <w:multiLevelType w:val="hybridMultilevel"/>
    <w:tmpl w:val="EA4C24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934BA"/>
    <w:multiLevelType w:val="hybridMultilevel"/>
    <w:tmpl w:val="1A28D5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6570B"/>
    <w:multiLevelType w:val="hybridMultilevel"/>
    <w:tmpl w:val="2570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E0CA5"/>
    <w:multiLevelType w:val="hybridMultilevel"/>
    <w:tmpl w:val="CDE2CC1A"/>
    <w:lvl w:ilvl="0" w:tplc="AD5AF350">
      <w:start w:val="1"/>
      <w:numFmt w:val="bullet"/>
      <w:pStyle w:val="List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5519"/>
    <w:multiLevelType w:val="hybridMultilevel"/>
    <w:tmpl w:val="33861E72"/>
    <w:lvl w:ilvl="0" w:tplc="46964A7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43573"/>
    <w:multiLevelType w:val="hybridMultilevel"/>
    <w:tmpl w:val="F19C8FD2"/>
    <w:lvl w:ilvl="0" w:tplc="FA66D1F8">
      <w:start w:val="1"/>
      <w:numFmt w:val="decimal"/>
      <w:pStyle w:val="NormalBulle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  <w:num w:numId="12">
    <w:abstractNumId w:val="12"/>
  </w:num>
  <w:num w:numId="13">
    <w:abstractNumId w:val="6"/>
  </w:num>
  <w:num w:numId="14">
    <w:abstractNumId w:val="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kstrum, Alexis@Energy">
    <w15:presenceInfo w15:providerId="AD" w15:userId="S-1-5-21-606747145-1060284298-682003330-869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10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2F"/>
    <w:rsid w:val="00003ADD"/>
    <w:rsid w:val="0000541A"/>
    <w:rsid w:val="00010A74"/>
    <w:rsid w:val="0001208A"/>
    <w:rsid w:val="00012A85"/>
    <w:rsid w:val="00012A93"/>
    <w:rsid w:val="00013858"/>
    <w:rsid w:val="00014B07"/>
    <w:rsid w:val="000232B2"/>
    <w:rsid w:val="00023ECE"/>
    <w:rsid w:val="000247AF"/>
    <w:rsid w:val="000311A4"/>
    <w:rsid w:val="00034997"/>
    <w:rsid w:val="00041230"/>
    <w:rsid w:val="00051042"/>
    <w:rsid w:val="000569D4"/>
    <w:rsid w:val="00056B9D"/>
    <w:rsid w:val="000609D8"/>
    <w:rsid w:val="00062523"/>
    <w:rsid w:val="00071D49"/>
    <w:rsid w:val="000735CB"/>
    <w:rsid w:val="00080162"/>
    <w:rsid w:val="00080688"/>
    <w:rsid w:val="00081774"/>
    <w:rsid w:val="000827E0"/>
    <w:rsid w:val="00085389"/>
    <w:rsid w:val="0008777D"/>
    <w:rsid w:val="0009467D"/>
    <w:rsid w:val="000968E6"/>
    <w:rsid w:val="000A1742"/>
    <w:rsid w:val="000A2B54"/>
    <w:rsid w:val="000A4E0F"/>
    <w:rsid w:val="000A503C"/>
    <w:rsid w:val="000A5054"/>
    <w:rsid w:val="000C2323"/>
    <w:rsid w:val="000C36FB"/>
    <w:rsid w:val="000C3CE8"/>
    <w:rsid w:val="000C5AC9"/>
    <w:rsid w:val="000C62F7"/>
    <w:rsid w:val="000D0962"/>
    <w:rsid w:val="000E084F"/>
    <w:rsid w:val="000E44B4"/>
    <w:rsid w:val="000E7638"/>
    <w:rsid w:val="000E7AA5"/>
    <w:rsid w:val="000F3C9E"/>
    <w:rsid w:val="000F7142"/>
    <w:rsid w:val="00107CC3"/>
    <w:rsid w:val="00111CCD"/>
    <w:rsid w:val="00122E96"/>
    <w:rsid w:val="00124C34"/>
    <w:rsid w:val="00157308"/>
    <w:rsid w:val="001642DA"/>
    <w:rsid w:val="00164977"/>
    <w:rsid w:val="00167D97"/>
    <w:rsid w:val="00170A61"/>
    <w:rsid w:val="00171BD5"/>
    <w:rsid w:val="00177D82"/>
    <w:rsid w:val="00180112"/>
    <w:rsid w:val="00186A83"/>
    <w:rsid w:val="00192B3E"/>
    <w:rsid w:val="00197241"/>
    <w:rsid w:val="001A5F67"/>
    <w:rsid w:val="001A794A"/>
    <w:rsid w:val="001A7EE7"/>
    <w:rsid w:val="001B0A37"/>
    <w:rsid w:val="001B0B2D"/>
    <w:rsid w:val="001B39D0"/>
    <w:rsid w:val="001B6212"/>
    <w:rsid w:val="001B7004"/>
    <w:rsid w:val="001B7920"/>
    <w:rsid w:val="001B79C1"/>
    <w:rsid w:val="001C4084"/>
    <w:rsid w:val="001C6A87"/>
    <w:rsid w:val="001D635D"/>
    <w:rsid w:val="001E0862"/>
    <w:rsid w:val="001E0970"/>
    <w:rsid w:val="001E4DEA"/>
    <w:rsid w:val="001E7C02"/>
    <w:rsid w:val="00200CEB"/>
    <w:rsid w:val="00202F4E"/>
    <w:rsid w:val="00207D23"/>
    <w:rsid w:val="00213412"/>
    <w:rsid w:val="00231102"/>
    <w:rsid w:val="002315EE"/>
    <w:rsid w:val="0023183D"/>
    <w:rsid w:val="00231BE4"/>
    <w:rsid w:val="002342C2"/>
    <w:rsid w:val="00245E3C"/>
    <w:rsid w:val="002478EC"/>
    <w:rsid w:val="00253F28"/>
    <w:rsid w:val="00262D27"/>
    <w:rsid w:val="0027204B"/>
    <w:rsid w:val="00282153"/>
    <w:rsid w:val="00282299"/>
    <w:rsid w:val="00286064"/>
    <w:rsid w:val="00287707"/>
    <w:rsid w:val="00292A8A"/>
    <w:rsid w:val="002A2217"/>
    <w:rsid w:val="002A570E"/>
    <w:rsid w:val="002A5A67"/>
    <w:rsid w:val="002B143E"/>
    <w:rsid w:val="002B2286"/>
    <w:rsid w:val="002B261F"/>
    <w:rsid w:val="002B369F"/>
    <w:rsid w:val="002B7822"/>
    <w:rsid w:val="002B7D88"/>
    <w:rsid w:val="002C16A2"/>
    <w:rsid w:val="002C4939"/>
    <w:rsid w:val="002D151D"/>
    <w:rsid w:val="002D6034"/>
    <w:rsid w:val="002E25ED"/>
    <w:rsid w:val="002E299F"/>
    <w:rsid w:val="002E4D5A"/>
    <w:rsid w:val="002E582C"/>
    <w:rsid w:val="00306658"/>
    <w:rsid w:val="00306751"/>
    <w:rsid w:val="00307E61"/>
    <w:rsid w:val="00310A3E"/>
    <w:rsid w:val="003166AF"/>
    <w:rsid w:val="003172B5"/>
    <w:rsid w:val="00324FEA"/>
    <w:rsid w:val="003267BD"/>
    <w:rsid w:val="00331E49"/>
    <w:rsid w:val="00332CBB"/>
    <w:rsid w:val="00342C50"/>
    <w:rsid w:val="0035296B"/>
    <w:rsid w:val="00355B60"/>
    <w:rsid w:val="00363BD6"/>
    <w:rsid w:val="00364A2D"/>
    <w:rsid w:val="0037148B"/>
    <w:rsid w:val="00380D8D"/>
    <w:rsid w:val="00381466"/>
    <w:rsid w:val="00382CD6"/>
    <w:rsid w:val="003959C1"/>
    <w:rsid w:val="003B2664"/>
    <w:rsid w:val="003C5860"/>
    <w:rsid w:val="003C59D8"/>
    <w:rsid w:val="003D131B"/>
    <w:rsid w:val="003D619C"/>
    <w:rsid w:val="003E419E"/>
    <w:rsid w:val="003E5362"/>
    <w:rsid w:val="003E6D68"/>
    <w:rsid w:val="003E71E0"/>
    <w:rsid w:val="003F2CE3"/>
    <w:rsid w:val="003F55E9"/>
    <w:rsid w:val="00414AFB"/>
    <w:rsid w:val="00415E25"/>
    <w:rsid w:val="00417281"/>
    <w:rsid w:val="0041739F"/>
    <w:rsid w:val="00421E7D"/>
    <w:rsid w:val="0042272B"/>
    <w:rsid w:val="00423A3E"/>
    <w:rsid w:val="00427DFA"/>
    <w:rsid w:val="0044189E"/>
    <w:rsid w:val="00447F28"/>
    <w:rsid w:val="004524CE"/>
    <w:rsid w:val="004544DB"/>
    <w:rsid w:val="004547BC"/>
    <w:rsid w:val="00467256"/>
    <w:rsid w:val="004679E4"/>
    <w:rsid w:val="00472C9D"/>
    <w:rsid w:val="004733C5"/>
    <w:rsid w:val="00474721"/>
    <w:rsid w:val="00474BFC"/>
    <w:rsid w:val="00485E1A"/>
    <w:rsid w:val="00491F93"/>
    <w:rsid w:val="00492E17"/>
    <w:rsid w:val="00497DDD"/>
    <w:rsid w:val="004A4590"/>
    <w:rsid w:val="004B5AAD"/>
    <w:rsid w:val="004B644C"/>
    <w:rsid w:val="004B79AB"/>
    <w:rsid w:val="004C1B3D"/>
    <w:rsid w:val="004C616E"/>
    <w:rsid w:val="004C7665"/>
    <w:rsid w:val="004D2E05"/>
    <w:rsid w:val="004D582D"/>
    <w:rsid w:val="004E7075"/>
    <w:rsid w:val="004F593C"/>
    <w:rsid w:val="004F73D0"/>
    <w:rsid w:val="00503342"/>
    <w:rsid w:val="005049F2"/>
    <w:rsid w:val="00506E7F"/>
    <w:rsid w:val="0051233F"/>
    <w:rsid w:val="00513ABD"/>
    <w:rsid w:val="0051413A"/>
    <w:rsid w:val="005144EC"/>
    <w:rsid w:val="0052113E"/>
    <w:rsid w:val="005227DA"/>
    <w:rsid w:val="00524693"/>
    <w:rsid w:val="00530A73"/>
    <w:rsid w:val="0053362D"/>
    <w:rsid w:val="00534237"/>
    <w:rsid w:val="0054133E"/>
    <w:rsid w:val="005416FB"/>
    <w:rsid w:val="0054722E"/>
    <w:rsid w:val="00553651"/>
    <w:rsid w:val="00561BC6"/>
    <w:rsid w:val="00562415"/>
    <w:rsid w:val="00575BF2"/>
    <w:rsid w:val="005774A9"/>
    <w:rsid w:val="005822F1"/>
    <w:rsid w:val="00582B60"/>
    <w:rsid w:val="00583AC4"/>
    <w:rsid w:val="00585B39"/>
    <w:rsid w:val="005862C4"/>
    <w:rsid w:val="005946DD"/>
    <w:rsid w:val="00595EC9"/>
    <w:rsid w:val="005978B5"/>
    <w:rsid w:val="005A47E9"/>
    <w:rsid w:val="005B2A38"/>
    <w:rsid w:val="005B48AA"/>
    <w:rsid w:val="005B4DC9"/>
    <w:rsid w:val="005B4F4A"/>
    <w:rsid w:val="005C58A8"/>
    <w:rsid w:val="005D193F"/>
    <w:rsid w:val="005D314D"/>
    <w:rsid w:val="005D5A10"/>
    <w:rsid w:val="005E19CD"/>
    <w:rsid w:val="005E781A"/>
    <w:rsid w:val="005E7F3A"/>
    <w:rsid w:val="005F011E"/>
    <w:rsid w:val="005F1465"/>
    <w:rsid w:val="005F3958"/>
    <w:rsid w:val="00602FED"/>
    <w:rsid w:val="006045D5"/>
    <w:rsid w:val="0060730D"/>
    <w:rsid w:val="0061072F"/>
    <w:rsid w:val="00610AEE"/>
    <w:rsid w:val="0061154D"/>
    <w:rsid w:val="0061354B"/>
    <w:rsid w:val="00621925"/>
    <w:rsid w:val="00625FB1"/>
    <w:rsid w:val="00636F05"/>
    <w:rsid w:val="00642147"/>
    <w:rsid w:val="0064793D"/>
    <w:rsid w:val="00647ACA"/>
    <w:rsid w:val="00651FC9"/>
    <w:rsid w:val="006562BE"/>
    <w:rsid w:val="006614CE"/>
    <w:rsid w:val="00664BCE"/>
    <w:rsid w:val="006662D5"/>
    <w:rsid w:val="00670948"/>
    <w:rsid w:val="006713E4"/>
    <w:rsid w:val="006746EA"/>
    <w:rsid w:val="00681DC7"/>
    <w:rsid w:val="00685389"/>
    <w:rsid w:val="0068552E"/>
    <w:rsid w:val="006950F5"/>
    <w:rsid w:val="006A545B"/>
    <w:rsid w:val="006A792B"/>
    <w:rsid w:val="006B06F0"/>
    <w:rsid w:val="006B0EBD"/>
    <w:rsid w:val="006B301C"/>
    <w:rsid w:val="006B46A6"/>
    <w:rsid w:val="006B7BA0"/>
    <w:rsid w:val="006B7E71"/>
    <w:rsid w:val="006C094E"/>
    <w:rsid w:val="006C5B53"/>
    <w:rsid w:val="006C67FA"/>
    <w:rsid w:val="006C6C90"/>
    <w:rsid w:val="006D1864"/>
    <w:rsid w:val="006E33B8"/>
    <w:rsid w:val="006E6DAD"/>
    <w:rsid w:val="006F1490"/>
    <w:rsid w:val="006F14FE"/>
    <w:rsid w:val="006F299A"/>
    <w:rsid w:val="006F315F"/>
    <w:rsid w:val="00715475"/>
    <w:rsid w:val="0072231F"/>
    <w:rsid w:val="00727423"/>
    <w:rsid w:val="00730CF2"/>
    <w:rsid w:val="00731B56"/>
    <w:rsid w:val="00731EC8"/>
    <w:rsid w:val="007321EB"/>
    <w:rsid w:val="00735772"/>
    <w:rsid w:val="00735BBD"/>
    <w:rsid w:val="00740D52"/>
    <w:rsid w:val="00740E16"/>
    <w:rsid w:val="00743BDE"/>
    <w:rsid w:val="007449EF"/>
    <w:rsid w:val="0074769A"/>
    <w:rsid w:val="00750C86"/>
    <w:rsid w:val="0075203B"/>
    <w:rsid w:val="00752FFD"/>
    <w:rsid w:val="00757670"/>
    <w:rsid w:val="0076210E"/>
    <w:rsid w:val="00763B72"/>
    <w:rsid w:val="00767C38"/>
    <w:rsid w:val="00773243"/>
    <w:rsid w:val="007734A7"/>
    <w:rsid w:val="00776CB9"/>
    <w:rsid w:val="00777B2F"/>
    <w:rsid w:val="007865D9"/>
    <w:rsid w:val="007872CC"/>
    <w:rsid w:val="00791123"/>
    <w:rsid w:val="00791A1B"/>
    <w:rsid w:val="007934FD"/>
    <w:rsid w:val="00796556"/>
    <w:rsid w:val="007A0ABA"/>
    <w:rsid w:val="007A7DC6"/>
    <w:rsid w:val="007B27F0"/>
    <w:rsid w:val="007B767D"/>
    <w:rsid w:val="007B77D7"/>
    <w:rsid w:val="007C458A"/>
    <w:rsid w:val="007C78AC"/>
    <w:rsid w:val="007E1CA9"/>
    <w:rsid w:val="007E668D"/>
    <w:rsid w:val="007E730B"/>
    <w:rsid w:val="007F0719"/>
    <w:rsid w:val="007F08AA"/>
    <w:rsid w:val="007F1A27"/>
    <w:rsid w:val="007F2403"/>
    <w:rsid w:val="007F3434"/>
    <w:rsid w:val="007F583F"/>
    <w:rsid w:val="0080000B"/>
    <w:rsid w:val="00804169"/>
    <w:rsid w:val="008051A4"/>
    <w:rsid w:val="008258F0"/>
    <w:rsid w:val="00832DA9"/>
    <w:rsid w:val="008358D2"/>
    <w:rsid w:val="008374FF"/>
    <w:rsid w:val="008433C6"/>
    <w:rsid w:val="00843F21"/>
    <w:rsid w:val="00845BE8"/>
    <w:rsid w:val="00850A0C"/>
    <w:rsid w:val="0085324B"/>
    <w:rsid w:val="00856CF2"/>
    <w:rsid w:val="00861FE1"/>
    <w:rsid w:val="00862E35"/>
    <w:rsid w:val="00865A28"/>
    <w:rsid w:val="00867FF0"/>
    <w:rsid w:val="00870909"/>
    <w:rsid w:val="00870F4C"/>
    <w:rsid w:val="00871549"/>
    <w:rsid w:val="00871886"/>
    <w:rsid w:val="00871BD4"/>
    <w:rsid w:val="008739DD"/>
    <w:rsid w:val="00875873"/>
    <w:rsid w:val="00876518"/>
    <w:rsid w:val="00886F2C"/>
    <w:rsid w:val="00887F27"/>
    <w:rsid w:val="008917B5"/>
    <w:rsid w:val="008921A8"/>
    <w:rsid w:val="008A116E"/>
    <w:rsid w:val="008A32E2"/>
    <w:rsid w:val="008B0F87"/>
    <w:rsid w:val="008B38A1"/>
    <w:rsid w:val="008C070F"/>
    <w:rsid w:val="008C2E91"/>
    <w:rsid w:val="008C3C12"/>
    <w:rsid w:val="008C551F"/>
    <w:rsid w:val="008C71D9"/>
    <w:rsid w:val="008D7360"/>
    <w:rsid w:val="00900AFB"/>
    <w:rsid w:val="00902EE5"/>
    <w:rsid w:val="00904FC6"/>
    <w:rsid w:val="009055E0"/>
    <w:rsid w:val="00905C1E"/>
    <w:rsid w:val="0090693A"/>
    <w:rsid w:val="00915E15"/>
    <w:rsid w:val="0092223B"/>
    <w:rsid w:val="00923900"/>
    <w:rsid w:val="0092568A"/>
    <w:rsid w:val="00932B1C"/>
    <w:rsid w:val="009433E3"/>
    <w:rsid w:val="00963835"/>
    <w:rsid w:val="00964AE2"/>
    <w:rsid w:val="0097218F"/>
    <w:rsid w:val="00974CDA"/>
    <w:rsid w:val="00974FE2"/>
    <w:rsid w:val="00976030"/>
    <w:rsid w:val="00985E04"/>
    <w:rsid w:val="009924DA"/>
    <w:rsid w:val="00997DF2"/>
    <w:rsid w:val="009A477D"/>
    <w:rsid w:val="009B00CA"/>
    <w:rsid w:val="009B3A99"/>
    <w:rsid w:val="009B4227"/>
    <w:rsid w:val="009C0C99"/>
    <w:rsid w:val="009C1EA6"/>
    <w:rsid w:val="009C33C1"/>
    <w:rsid w:val="009C3A82"/>
    <w:rsid w:val="009C511F"/>
    <w:rsid w:val="009D56EC"/>
    <w:rsid w:val="009E535A"/>
    <w:rsid w:val="009F325A"/>
    <w:rsid w:val="009F4793"/>
    <w:rsid w:val="00A04273"/>
    <w:rsid w:val="00A063BD"/>
    <w:rsid w:val="00A066EB"/>
    <w:rsid w:val="00A06911"/>
    <w:rsid w:val="00A07333"/>
    <w:rsid w:val="00A12F52"/>
    <w:rsid w:val="00A20953"/>
    <w:rsid w:val="00A21EB9"/>
    <w:rsid w:val="00A248E2"/>
    <w:rsid w:val="00A339B7"/>
    <w:rsid w:val="00A36284"/>
    <w:rsid w:val="00A3784E"/>
    <w:rsid w:val="00A45176"/>
    <w:rsid w:val="00A47AE5"/>
    <w:rsid w:val="00A51AA2"/>
    <w:rsid w:val="00A53C5F"/>
    <w:rsid w:val="00A647D0"/>
    <w:rsid w:val="00A77F65"/>
    <w:rsid w:val="00A87231"/>
    <w:rsid w:val="00A93E6A"/>
    <w:rsid w:val="00A97E17"/>
    <w:rsid w:val="00AA07E6"/>
    <w:rsid w:val="00AA1B3F"/>
    <w:rsid w:val="00AA62D8"/>
    <w:rsid w:val="00AB0DA5"/>
    <w:rsid w:val="00AB1401"/>
    <w:rsid w:val="00AC58F2"/>
    <w:rsid w:val="00AC5CFF"/>
    <w:rsid w:val="00AD1BCF"/>
    <w:rsid w:val="00AD3F33"/>
    <w:rsid w:val="00AD4A10"/>
    <w:rsid w:val="00AD650B"/>
    <w:rsid w:val="00AE055E"/>
    <w:rsid w:val="00AE30FF"/>
    <w:rsid w:val="00AE37C7"/>
    <w:rsid w:val="00AE54EA"/>
    <w:rsid w:val="00AF3852"/>
    <w:rsid w:val="00AF4A87"/>
    <w:rsid w:val="00B01832"/>
    <w:rsid w:val="00B046FC"/>
    <w:rsid w:val="00B06CAB"/>
    <w:rsid w:val="00B078D3"/>
    <w:rsid w:val="00B12D14"/>
    <w:rsid w:val="00B135C6"/>
    <w:rsid w:val="00B13D93"/>
    <w:rsid w:val="00B24B01"/>
    <w:rsid w:val="00B27345"/>
    <w:rsid w:val="00B30248"/>
    <w:rsid w:val="00B32B4D"/>
    <w:rsid w:val="00B32C7E"/>
    <w:rsid w:val="00B33262"/>
    <w:rsid w:val="00B33C24"/>
    <w:rsid w:val="00B4458C"/>
    <w:rsid w:val="00B44C59"/>
    <w:rsid w:val="00B467DA"/>
    <w:rsid w:val="00B564F3"/>
    <w:rsid w:val="00B62A8D"/>
    <w:rsid w:val="00B63AC2"/>
    <w:rsid w:val="00B65067"/>
    <w:rsid w:val="00B70359"/>
    <w:rsid w:val="00B72AE2"/>
    <w:rsid w:val="00B85DA4"/>
    <w:rsid w:val="00B94879"/>
    <w:rsid w:val="00BA133B"/>
    <w:rsid w:val="00BA4974"/>
    <w:rsid w:val="00BB13BB"/>
    <w:rsid w:val="00BB3F78"/>
    <w:rsid w:val="00BB73AE"/>
    <w:rsid w:val="00BC0866"/>
    <w:rsid w:val="00BC3C59"/>
    <w:rsid w:val="00BC6060"/>
    <w:rsid w:val="00BD05B2"/>
    <w:rsid w:val="00BD5054"/>
    <w:rsid w:val="00BD6FD6"/>
    <w:rsid w:val="00BE101B"/>
    <w:rsid w:val="00BE2A52"/>
    <w:rsid w:val="00BE4F93"/>
    <w:rsid w:val="00BE4FE6"/>
    <w:rsid w:val="00BE705B"/>
    <w:rsid w:val="00BE7907"/>
    <w:rsid w:val="00BE7FD2"/>
    <w:rsid w:val="00BF2620"/>
    <w:rsid w:val="00C0035D"/>
    <w:rsid w:val="00C005DB"/>
    <w:rsid w:val="00C0080E"/>
    <w:rsid w:val="00C01B78"/>
    <w:rsid w:val="00C0534F"/>
    <w:rsid w:val="00C05BD7"/>
    <w:rsid w:val="00C0795F"/>
    <w:rsid w:val="00C12E91"/>
    <w:rsid w:val="00C1747A"/>
    <w:rsid w:val="00C21229"/>
    <w:rsid w:val="00C23E72"/>
    <w:rsid w:val="00C26C77"/>
    <w:rsid w:val="00C3365A"/>
    <w:rsid w:val="00C34050"/>
    <w:rsid w:val="00C44F0B"/>
    <w:rsid w:val="00C47ED7"/>
    <w:rsid w:val="00C50E68"/>
    <w:rsid w:val="00C511E6"/>
    <w:rsid w:val="00C63DC8"/>
    <w:rsid w:val="00C67C48"/>
    <w:rsid w:val="00C7187B"/>
    <w:rsid w:val="00C7597C"/>
    <w:rsid w:val="00C766DA"/>
    <w:rsid w:val="00C80F5D"/>
    <w:rsid w:val="00C81669"/>
    <w:rsid w:val="00C82B7C"/>
    <w:rsid w:val="00C83E2B"/>
    <w:rsid w:val="00C83F70"/>
    <w:rsid w:val="00C90B71"/>
    <w:rsid w:val="00C930CD"/>
    <w:rsid w:val="00C93908"/>
    <w:rsid w:val="00C97917"/>
    <w:rsid w:val="00CA1ACC"/>
    <w:rsid w:val="00CA2650"/>
    <w:rsid w:val="00CB305B"/>
    <w:rsid w:val="00CB4F4A"/>
    <w:rsid w:val="00CB7D40"/>
    <w:rsid w:val="00CB7E06"/>
    <w:rsid w:val="00CC4C99"/>
    <w:rsid w:val="00CC5F86"/>
    <w:rsid w:val="00CD004F"/>
    <w:rsid w:val="00CD34A6"/>
    <w:rsid w:val="00CE09B7"/>
    <w:rsid w:val="00CE1A30"/>
    <w:rsid w:val="00CE1DDE"/>
    <w:rsid w:val="00CE2C99"/>
    <w:rsid w:val="00CE4A78"/>
    <w:rsid w:val="00CE6D56"/>
    <w:rsid w:val="00CF2621"/>
    <w:rsid w:val="00CF67B3"/>
    <w:rsid w:val="00CF77C5"/>
    <w:rsid w:val="00D00794"/>
    <w:rsid w:val="00D00CE3"/>
    <w:rsid w:val="00D27464"/>
    <w:rsid w:val="00D27D7E"/>
    <w:rsid w:val="00D31B64"/>
    <w:rsid w:val="00D35621"/>
    <w:rsid w:val="00D43810"/>
    <w:rsid w:val="00D520A0"/>
    <w:rsid w:val="00D53C02"/>
    <w:rsid w:val="00D57FC5"/>
    <w:rsid w:val="00D63000"/>
    <w:rsid w:val="00D674A5"/>
    <w:rsid w:val="00D73395"/>
    <w:rsid w:val="00D74324"/>
    <w:rsid w:val="00D77F0F"/>
    <w:rsid w:val="00D80BBB"/>
    <w:rsid w:val="00D82C1F"/>
    <w:rsid w:val="00D86638"/>
    <w:rsid w:val="00D93C33"/>
    <w:rsid w:val="00D96417"/>
    <w:rsid w:val="00D974B6"/>
    <w:rsid w:val="00DA0B98"/>
    <w:rsid w:val="00DA287A"/>
    <w:rsid w:val="00DA72FE"/>
    <w:rsid w:val="00DB2AC3"/>
    <w:rsid w:val="00DB50FB"/>
    <w:rsid w:val="00DB5D13"/>
    <w:rsid w:val="00DC02F9"/>
    <w:rsid w:val="00DC1BCB"/>
    <w:rsid w:val="00DC5E92"/>
    <w:rsid w:val="00DD2C34"/>
    <w:rsid w:val="00DD4F70"/>
    <w:rsid w:val="00DD6CE2"/>
    <w:rsid w:val="00DE4EF5"/>
    <w:rsid w:val="00DF2782"/>
    <w:rsid w:val="00DF3A28"/>
    <w:rsid w:val="00DF49B3"/>
    <w:rsid w:val="00DF6164"/>
    <w:rsid w:val="00DF66E1"/>
    <w:rsid w:val="00DF6D2A"/>
    <w:rsid w:val="00E0089F"/>
    <w:rsid w:val="00E1013E"/>
    <w:rsid w:val="00E12055"/>
    <w:rsid w:val="00E16B75"/>
    <w:rsid w:val="00E20FE0"/>
    <w:rsid w:val="00E2270F"/>
    <w:rsid w:val="00E30CD7"/>
    <w:rsid w:val="00E351DB"/>
    <w:rsid w:val="00E364D3"/>
    <w:rsid w:val="00E369CC"/>
    <w:rsid w:val="00E420D7"/>
    <w:rsid w:val="00E423BD"/>
    <w:rsid w:val="00E44BF7"/>
    <w:rsid w:val="00E5223F"/>
    <w:rsid w:val="00E61634"/>
    <w:rsid w:val="00E629E0"/>
    <w:rsid w:val="00E63378"/>
    <w:rsid w:val="00E8224B"/>
    <w:rsid w:val="00E84C06"/>
    <w:rsid w:val="00E938AC"/>
    <w:rsid w:val="00E95FAE"/>
    <w:rsid w:val="00EA5E99"/>
    <w:rsid w:val="00EA7549"/>
    <w:rsid w:val="00EA7EAF"/>
    <w:rsid w:val="00EB344D"/>
    <w:rsid w:val="00EB3DD3"/>
    <w:rsid w:val="00EB456F"/>
    <w:rsid w:val="00EB7663"/>
    <w:rsid w:val="00EC17FA"/>
    <w:rsid w:val="00EC2C94"/>
    <w:rsid w:val="00EC3359"/>
    <w:rsid w:val="00EC7325"/>
    <w:rsid w:val="00ED0C44"/>
    <w:rsid w:val="00ED4D6C"/>
    <w:rsid w:val="00ED63BB"/>
    <w:rsid w:val="00ED77E8"/>
    <w:rsid w:val="00EE0196"/>
    <w:rsid w:val="00EF0AEF"/>
    <w:rsid w:val="00EF4A81"/>
    <w:rsid w:val="00EF5BE6"/>
    <w:rsid w:val="00EF6C23"/>
    <w:rsid w:val="00F009AF"/>
    <w:rsid w:val="00F0109C"/>
    <w:rsid w:val="00F06509"/>
    <w:rsid w:val="00F108EE"/>
    <w:rsid w:val="00F12D07"/>
    <w:rsid w:val="00F16C95"/>
    <w:rsid w:val="00F17B9E"/>
    <w:rsid w:val="00F204D4"/>
    <w:rsid w:val="00F20642"/>
    <w:rsid w:val="00F22C67"/>
    <w:rsid w:val="00F22EB6"/>
    <w:rsid w:val="00F35C04"/>
    <w:rsid w:val="00F40715"/>
    <w:rsid w:val="00F430C8"/>
    <w:rsid w:val="00F434FD"/>
    <w:rsid w:val="00F441AD"/>
    <w:rsid w:val="00F46D91"/>
    <w:rsid w:val="00F51D5F"/>
    <w:rsid w:val="00F534D3"/>
    <w:rsid w:val="00F54964"/>
    <w:rsid w:val="00F56A03"/>
    <w:rsid w:val="00F57E9B"/>
    <w:rsid w:val="00F61B1F"/>
    <w:rsid w:val="00F7152A"/>
    <w:rsid w:val="00F7154F"/>
    <w:rsid w:val="00F758B3"/>
    <w:rsid w:val="00F770BE"/>
    <w:rsid w:val="00F9036A"/>
    <w:rsid w:val="00F97739"/>
    <w:rsid w:val="00FA1362"/>
    <w:rsid w:val="00FB0E1A"/>
    <w:rsid w:val="00FB3B23"/>
    <w:rsid w:val="00FB5664"/>
    <w:rsid w:val="00FC1332"/>
    <w:rsid w:val="00FC2E80"/>
    <w:rsid w:val="00FC4B01"/>
    <w:rsid w:val="00FD05D0"/>
    <w:rsid w:val="00FD4B9E"/>
    <w:rsid w:val="00FD6110"/>
    <w:rsid w:val="00FE0BBB"/>
    <w:rsid w:val="00FE19F0"/>
    <w:rsid w:val="00FE36E7"/>
    <w:rsid w:val="00FE60ED"/>
    <w:rsid w:val="00FF7B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7"/>
    <o:shapelayout v:ext="edit">
      <o:idmap v:ext="edit" data="1"/>
    </o:shapelayout>
  </w:shapeDefaults>
  <w:decimalSymbol w:val="."/>
  <w:listSeparator w:val=","/>
  <w14:docId w14:val="4196E9F9"/>
  <w15:docId w15:val="{45219BB9-3E52-49A9-9585-3F78E72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948"/>
  </w:style>
  <w:style w:type="paragraph" w:styleId="Heading1">
    <w:name w:val="heading 1"/>
    <w:basedOn w:val="Normal"/>
    <w:next w:val="Normal"/>
    <w:link w:val="Heading1Char"/>
    <w:qFormat/>
    <w:rsid w:val="00777B2F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link w:val="Heading2Char"/>
    <w:qFormat/>
    <w:rsid w:val="000E7638"/>
    <w:pPr>
      <w:keepNext/>
      <w:suppressAutoHyphens/>
      <w:spacing w:before="60" w:after="60"/>
      <w:outlineLvl w:val="1"/>
    </w:pPr>
    <w:rPr>
      <w:b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CA2650"/>
    <w:pPr>
      <w:keepNext/>
      <w:numPr>
        <w:ilvl w:val="2"/>
        <w:numId w:val="1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2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Footer">
    <w:name w:val="footer"/>
    <w:basedOn w:val="Normal"/>
    <w:link w:val="FooterChar"/>
    <w:autoRedefine/>
    <w:uiPriority w:val="99"/>
    <w:rsid w:val="004C7665"/>
    <w:pPr>
      <w:pBdr>
        <w:top w:val="single" w:sz="4" w:space="1" w:color="auto"/>
      </w:pBdr>
      <w:tabs>
        <w:tab w:val="center" w:pos="4320"/>
        <w:tab w:val="right" w:pos="10800"/>
      </w:tabs>
    </w:pPr>
    <w:rPr>
      <w:rFonts w:asciiTheme="minorHAnsi" w:hAnsiTheme="minorHAnsi"/>
    </w:rPr>
  </w:style>
  <w:style w:type="paragraph" w:styleId="Index1">
    <w:name w:val="index 1"/>
    <w:basedOn w:val="Normal"/>
    <w:next w:val="Normal"/>
    <w:autoRedefine/>
    <w:semiHidden/>
    <w:rsid w:val="00777B2F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777B2F"/>
    <w:rPr>
      <w:rFonts w:ascii="Arial" w:hAnsi="Arial"/>
      <w:b/>
    </w:rPr>
  </w:style>
  <w:style w:type="paragraph" w:styleId="ListBullet5">
    <w:name w:val="List Bullet 5"/>
    <w:basedOn w:val="Normal"/>
    <w:autoRedefine/>
    <w:rsid w:val="00777B2F"/>
    <w:pPr>
      <w:numPr>
        <w:numId w:val="3"/>
      </w:numPr>
    </w:pPr>
  </w:style>
  <w:style w:type="paragraph" w:styleId="CommentText">
    <w:name w:val="annotation text"/>
    <w:basedOn w:val="Normal"/>
    <w:link w:val="CommentTextChar"/>
    <w:rsid w:val="00777B2F"/>
  </w:style>
  <w:style w:type="paragraph" w:styleId="CommentSubject">
    <w:name w:val="annotation subject"/>
    <w:basedOn w:val="CommentText"/>
    <w:next w:val="CommentText"/>
    <w:semiHidden/>
    <w:rsid w:val="00777B2F"/>
    <w:rPr>
      <w:b/>
      <w:bCs/>
    </w:rPr>
  </w:style>
  <w:style w:type="paragraph" w:styleId="Header">
    <w:name w:val="header"/>
    <w:basedOn w:val="Normal"/>
    <w:rsid w:val="00AC65B1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75B9B"/>
  </w:style>
  <w:style w:type="paragraph" w:styleId="ListNumber3">
    <w:name w:val="List Number 3"/>
    <w:basedOn w:val="Normal"/>
    <w:rsid w:val="00A75B9B"/>
    <w:pPr>
      <w:numPr>
        <w:numId w:val="4"/>
      </w:numPr>
    </w:pPr>
  </w:style>
  <w:style w:type="paragraph" w:customStyle="1" w:styleId="doublelineabove">
    <w:name w:val="double line above"/>
    <w:basedOn w:val="Normal"/>
    <w:rsid w:val="00A75B9B"/>
    <w:pPr>
      <w:pBdr>
        <w:top w:val="double" w:sz="4" w:space="1" w:color="auto"/>
      </w:pBdr>
      <w:tabs>
        <w:tab w:val="left" w:pos="360"/>
        <w:tab w:val="left" w:pos="3600"/>
        <w:tab w:val="left" w:pos="4680"/>
        <w:tab w:val="left" w:pos="5940"/>
        <w:tab w:val="left" w:pos="6930"/>
        <w:tab w:val="left" w:pos="8100"/>
        <w:tab w:val="left" w:pos="9090"/>
      </w:tabs>
    </w:pPr>
    <w:rPr>
      <w:b/>
    </w:rPr>
  </w:style>
  <w:style w:type="paragraph" w:customStyle="1" w:styleId="p2">
    <w:name w:val="p2"/>
    <w:basedOn w:val="Normal"/>
    <w:rsid w:val="00A75B9B"/>
    <w:pPr>
      <w:widowControl w:val="0"/>
      <w:tabs>
        <w:tab w:val="left" w:pos="357"/>
      </w:tabs>
      <w:spacing w:line="255" w:lineRule="atLeast"/>
      <w:ind w:left="1083" w:hanging="357"/>
    </w:pPr>
    <w:rPr>
      <w:snapToGrid w:val="0"/>
      <w:sz w:val="24"/>
    </w:rPr>
  </w:style>
  <w:style w:type="paragraph" w:styleId="BlockText">
    <w:name w:val="Block Text"/>
    <w:basedOn w:val="Normal"/>
    <w:rsid w:val="00A75B9B"/>
    <w:pPr>
      <w:spacing w:after="120"/>
      <w:ind w:left="1440" w:right="1440"/>
    </w:pPr>
  </w:style>
  <w:style w:type="paragraph" w:styleId="BalloonText">
    <w:name w:val="Balloon Text"/>
    <w:basedOn w:val="Normal"/>
    <w:semiHidden/>
    <w:rsid w:val="0026272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62721"/>
    <w:rPr>
      <w:sz w:val="16"/>
      <w:szCs w:val="16"/>
    </w:rPr>
  </w:style>
  <w:style w:type="table" w:styleId="TableGrid">
    <w:name w:val="Table Grid"/>
    <w:basedOn w:val="TableNormal"/>
    <w:rsid w:val="00EF28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qFormat/>
    <w:rsid w:val="00C313B0"/>
    <w:rPr>
      <w:i/>
      <w:iCs/>
    </w:rPr>
  </w:style>
  <w:style w:type="character" w:customStyle="1" w:styleId="FooterChar">
    <w:name w:val="Footer Char"/>
    <w:link w:val="Footer"/>
    <w:uiPriority w:val="99"/>
    <w:rsid w:val="004C7665"/>
    <w:rPr>
      <w:rFonts w:asciiTheme="minorHAnsi" w:hAnsiTheme="minorHAnsi"/>
    </w:rPr>
  </w:style>
  <w:style w:type="paragraph" w:customStyle="1" w:styleId="DarkList-Accent31">
    <w:name w:val="Dark List - Accent 31"/>
    <w:hidden/>
    <w:uiPriority w:val="99"/>
    <w:semiHidden/>
    <w:rsid w:val="000804EA"/>
  </w:style>
  <w:style w:type="character" w:customStyle="1" w:styleId="Heading3Char">
    <w:name w:val="Heading 3 Char"/>
    <w:aliases w:val="h3 Char,h31 Char,h32 Char"/>
    <w:link w:val="Heading3"/>
    <w:uiPriority w:val="9"/>
    <w:rsid w:val="001F7FD8"/>
    <w:rPr>
      <w:rFonts w:ascii="Arial Black" w:hAnsi="Arial Black"/>
      <w:sz w:val="22"/>
    </w:rPr>
  </w:style>
  <w:style w:type="paragraph" w:customStyle="1" w:styleId="ColorfulShading-Accent31">
    <w:name w:val="Colorful Shading - Accent 31"/>
    <w:basedOn w:val="Normal"/>
    <w:uiPriority w:val="34"/>
    <w:qFormat/>
    <w:rsid w:val="001F7FD8"/>
    <w:pPr>
      <w:ind w:left="720"/>
      <w:contextualSpacing/>
    </w:pPr>
  </w:style>
  <w:style w:type="character" w:customStyle="1" w:styleId="Heading1Char">
    <w:name w:val="Heading 1 Char"/>
    <w:link w:val="Heading1"/>
    <w:rsid w:val="008D0FBB"/>
    <w:rPr>
      <w:b/>
      <w:sz w:val="30"/>
    </w:rPr>
  </w:style>
  <w:style w:type="character" w:customStyle="1" w:styleId="CommentTextChar">
    <w:name w:val="Comment Text Char"/>
    <w:basedOn w:val="DefaultParagraphFont"/>
    <w:link w:val="CommentText"/>
    <w:rsid w:val="0042588D"/>
  </w:style>
  <w:style w:type="paragraph" w:customStyle="1" w:styleId="NormalBullet">
    <w:name w:val="Normal Bullet"/>
    <w:basedOn w:val="Normal"/>
    <w:rsid w:val="00752910"/>
    <w:pPr>
      <w:numPr>
        <w:numId w:val="5"/>
      </w:numPr>
      <w:spacing w:before="120"/>
    </w:pPr>
    <w:rPr>
      <w:rFonts w:ascii="Arial" w:hAnsi="Arial"/>
    </w:rPr>
  </w:style>
  <w:style w:type="paragraph" w:customStyle="1" w:styleId="ColorfulShading-Accent11">
    <w:name w:val="Colorful Shading - Accent 11"/>
    <w:hidden/>
    <w:rsid w:val="002D375C"/>
  </w:style>
  <w:style w:type="paragraph" w:styleId="Revision">
    <w:name w:val="Revision"/>
    <w:hidden/>
    <w:rsid w:val="00685389"/>
  </w:style>
  <w:style w:type="paragraph" w:styleId="ListParagraph">
    <w:name w:val="List Paragraph"/>
    <w:basedOn w:val="Normal"/>
    <w:uiPriority w:val="34"/>
    <w:qFormat/>
    <w:rsid w:val="00BE705B"/>
    <w:pPr>
      <w:ind w:left="720"/>
      <w:contextualSpacing/>
    </w:pPr>
  </w:style>
  <w:style w:type="paragraph" w:styleId="ListBullet">
    <w:name w:val="List Bullet"/>
    <w:basedOn w:val="ListParagraph"/>
    <w:rsid w:val="000E7638"/>
    <w:pPr>
      <w:numPr>
        <w:numId w:val="6"/>
      </w:numPr>
      <w:spacing w:before="60" w:after="60"/>
      <w:ind w:left="432" w:hanging="274"/>
      <w:contextualSpacing w:val="0"/>
    </w:pPr>
  </w:style>
  <w:style w:type="paragraph" w:styleId="BodyText2">
    <w:name w:val="Body Text 2"/>
    <w:basedOn w:val="Normal"/>
    <w:link w:val="BodyText2Char"/>
    <w:rsid w:val="00BA133B"/>
    <w:pPr>
      <w:keepNext/>
      <w:spacing w:before="40" w:after="40"/>
    </w:pPr>
    <w:rPr>
      <w:sz w:val="16"/>
      <w:szCs w:val="14"/>
    </w:rPr>
  </w:style>
  <w:style w:type="character" w:customStyle="1" w:styleId="BodyText2Char">
    <w:name w:val="Body Text 2 Char"/>
    <w:basedOn w:val="DefaultParagraphFont"/>
    <w:link w:val="BodyText2"/>
    <w:rsid w:val="00BA133B"/>
    <w:rPr>
      <w:sz w:val="16"/>
      <w:szCs w:val="14"/>
    </w:rPr>
  </w:style>
  <w:style w:type="paragraph" w:styleId="BodyText3">
    <w:name w:val="Body Text 3"/>
    <w:basedOn w:val="Normal"/>
    <w:link w:val="BodyText3Char"/>
    <w:rsid w:val="00BA13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133B"/>
    <w:rPr>
      <w:sz w:val="16"/>
      <w:szCs w:val="16"/>
    </w:rPr>
  </w:style>
  <w:style w:type="paragraph" w:styleId="BodyText">
    <w:name w:val="Body Text"/>
    <w:basedOn w:val="Normal"/>
    <w:link w:val="BodyTextChar"/>
    <w:rsid w:val="005B4F4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B4F4A"/>
  </w:style>
  <w:style w:type="paragraph" w:customStyle="1" w:styleId="Style20">
    <w:name w:val="Style20"/>
    <w:basedOn w:val="Normal"/>
    <w:link w:val="Style20Char"/>
    <w:qFormat/>
    <w:rsid w:val="009055E0"/>
    <w:rPr>
      <w:rFonts w:ascii="Calibri" w:hAnsi="Calibri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9055E0"/>
    <w:rPr>
      <w:rFonts w:ascii="Calibri" w:hAnsi="Calibri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9055E0"/>
    <w:pPr>
      <w:keepNext/>
      <w:outlineLvl w:val="0"/>
    </w:pPr>
    <w:rPr>
      <w:rFonts w:ascii="Calibri" w:hAnsi="Calibri"/>
      <w:bCs/>
    </w:rPr>
  </w:style>
  <w:style w:type="paragraph" w:customStyle="1" w:styleId="Style78">
    <w:name w:val="Style78"/>
    <w:basedOn w:val="Normal"/>
    <w:link w:val="Style78Char"/>
    <w:qFormat/>
    <w:rsid w:val="009055E0"/>
    <w:pPr>
      <w:keepNext/>
      <w:jc w:val="right"/>
      <w:outlineLvl w:val="0"/>
    </w:pPr>
    <w:rPr>
      <w:rFonts w:ascii="Calibri" w:hAnsi="Calibri"/>
      <w:bCs/>
    </w:rPr>
  </w:style>
  <w:style w:type="character" w:customStyle="1" w:styleId="Style77Char">
    <w:name w:val="Style77 Char"/>
    <w:basedOn w:val="DefaultParagraphFont"/>
    <w:link w:val="Style77"/>
    <w:locked/>
    <w:rsid w:val="009055E0"/>
    <w:rPr>
      <w:rFonts w:ascii="Calibri" w:hAnsi="Calibri"/>
      <w:bCs/>
    </w:rPr>
  </w:style>
  <w:style w:type="character" w:customStyle="1" w:styleId="Style78Char">
    <w:name w:val="Style78 Char"/>
    <w:basedOn w:val="DefaultParagraphFont"/>
    <w:link w:val="Style78"/>
    <w:locked/>
    <w:rsid w:val="009055E0"/>
    <w:rPr>
      <w:rFonts w:ascii="Calibri" w:hAnsi="Calibri"/>
      <w:bCs/>
    </w:rPr>
  </w:style>
  <w:style w:type="character" w:customStyle="1" w:styleId="Heading2Char">
    <w:name w:val="Heading 2 Char"/>
    <w:aliases w:val="h2 Char,h21 Char,h22 Char"/>
    <w:basedOn w:val="DefaultParagraphFont"/>
    <w:link w:val="Heading2"/>
    <w:rsid w:val="00C80F5D"/>
    <w:rPr>
      <w:b/>
    </w:rPr>
  </w:style>
  <w:style w:type="paragraph" w:customStyle="1" w:styleId="BulletEaRoman">
    <w:name w:val="Bullet E (a. Roman)"/>
    <w:basedOn w:val="Normal"/>
    <w:rsid w:val="009B3A99"/>
    <w:pPr>
      <w:suppressAutoHyphens/>
      <w:spacing w:before="120"/>
      <w:ind w:left="18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71FF0-7BBF-43AF-B54A-0E2EC07B17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5FC668-4D00-4EFD-93AE-2A05CE59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2246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Ventilation for Indoor Air Quality (IAQ):  All dwelling units shall meet the requirements of ANSI/ASHRAE standard 62</vt:lpstr>
    </vt:vector>
  </TitlesOfParts>
  <Company>Heschong Mahone Group</Company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Ventilation for Indoor Air Quality (IAQ):  All dwelling units shall meet the requirements of ANSI/ASHRAE standard 62</dc:title>
  <dc:creator>Heidi Hauenstein</dc:creator>
  <cp:lastModifiedBy>Markstrum, Alexis@Energy</cp:lastModifiedBy>
  <cp:revision>2</cp:revision>
  <cp:lastPrinted>2019-04-15T21:28:00Z</cp:lastPrinted>
  <dcterms:created xsi:type="dcterms:W3CDTF">2019-11-21T23:48:00Z</dcterms:created>
  <dcterms:modified xsi:type="dcterms:W3CDTF">2019-11-21T23:48:00Z</dcterms:modified>
</cp:coreProperties>
</file>
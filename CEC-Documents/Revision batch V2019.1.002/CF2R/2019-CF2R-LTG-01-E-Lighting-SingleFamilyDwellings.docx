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
        <w:gridCol w:w="8800"/>
        <w:gridCol w:w="1336"/>
      </w:tblGrid>
      <w:tr w:rsidR="00A02CD4" w:rsidRPr="002F3D13" w14:paraId="05C6BF0C" w14:textId="77777777" w:rsidTr="002D6FDE">
        <w:tc>
          <w:tcPr>
            <w:tcW w:w="9468" w:type="dxa"/>
            <w:gridSpan w:val="2"/>
          </w:tcPr>
          <w:p w14:paraId="05C6BF09" w14:textId="790CF739" w:rsidR="008E5A9F" w:rsidRPr="00C81000" w:rsidRDefault="00A02CD4" w:rsidP="008E5A9F">
            <w:pPr>
              <w:tabs>
                <w:tab w:val="left" w:pos="7920"/>
                <w:tab w:val="right" w:pos="10080"/>
              </w:tabs>
              <w:rPr>
                <w:rStyle w:val="Heading1Char"/>
                <w:rFonts w:asciiTheme="minorHAnsi" w:hAnsiTheme="minorHAnsi"/>
                <w:bCs/>
                <w:sz w:val="20"/>
                <w:szCs w:val="18"/>
              </w:rPr>
            </w:pPr>
            <w:bookmarkStart w:id="0" w:name="_GoBack"/>
            <w:bookmarkEnd w:id="0"/>
            <w:r w:rsidRPr="00C81000">
              <w:rPr>
                <w:rStyle w:val="Heading1Char"/>
                <w:rFonts w:asciiTheme="minorHAnsi" w:hAnsiTheme="minorHAnsi"/>
                <w:bCs/>
                <w:sz w:val="20"/>
                <w:szCs w:val="18"/>
              </w:rPr>
              <w:t xml:space="preserve">A. </w:t>
            </w:r>
            <w:r w:rsidR="008E5A9F" w:rsidRPr="00C81000">
              <w:rPr>
                <w:rStyle w:val="Heading1Char"/>
                <w:rFonts w:asciiTheme="minorHAnsi" w:hAnsiTheme="minorHAnsi"/>
                <w:bCs/>
                <w:sz w:val="20"/>
                <w:szCs w:val="18"/>
              </w:rPr>
              <w:t xml:space="preserve">Installed Lighting and Controls </w:t>
            </w:r>
          </w:p>
          <w:p w14:paraId="05C6BF0A" w14:textId="6E95C30E" w:rsidR="00A02CD4" w:rsidRPr="00BC1205" w:rsidRDefault="008E5A9F" w:rsidP="00E9213B">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sidR="00615E74">
              <w:rPr>
                <w:rFonts w:asciiTheme="minorHAnsi" w:hAnsiTheme="minorHAnsi"/>
                <w:sz w:val="18"/>
                <w:szCs w:val="18"/>
              </w:rPr>
              <w:t xml:space="preserve"> See Sections B through H for applicable requirements.</w:t>
            </w:r>
          </w:p>
        </w:tc>
        <w:tc>
          <w:tcPr>
            <w:tcW w:w="1361" w:type="dxa"/>
            <w:vAlign w:val="bottom"/>
          </w:tcPr>
          <w:p w14:paraId="05C6BF0B" w14:textId="77777777" w:rsidR="00A02CD4" w:rsidRPr="002F3D13" w:rsidRDefault="00B26964" w:rsidP="002D6FD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E65D0D" w:rsidRPr="002F3D13" w14:paraId="05C6BF10" w14:textId="77777777" w:rsidTr="002C1A45">
        <w:tc>
          <w:tcPr>
            <w:tcW w:w="468" w:type="dxa"/>
            <w:vAlign w:val="center"/>
          </w:tcPr>
          <w:p w14:paraId="05C6BF0D" w14:textId="77777777" w:rsidR="00E65D0D" w:rsidRPr="002F3D13" w:rsidRDefault="00C56322"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1</w:t>
            </w:r>
          </w:p>
        </w:tc>
        <w:tc>
          <w:tcPr>
            <w:tcW w:w="9000" w:type="dxa"/>
          </w:tcPr>
          <w:p w14:paraId="05C6BF0E" w14:textId="01753488" w:rsidR="00E65D0D" w:rsidRPr="002F3D13" w:rsidRDefault="00615E74" w:rsidP="00680BC7">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High Efficacy luminaires installed in any interior rooms. (See Section B.)</w:t>
            </w:r>
          </w:p>
        </w:tc>
        <w:tc>
          <w:tcPr>
            <w:tcW w:w="1361" w:type="dxa"/>
          </w:tcPr>
          <w:p w14:paraId="05C6BF0F" w14:textId="77777777" w:rsidR="00E65D0D" w:rsidRPr="002F3D13" w:rsidRDefault="00E65D0D" w:rsidP="00A02252">
            <w:pPr>
              <w:tabs>
                <w:tab w:val="left" w:pos="7920"/>
                <w:tab w:val="right" w:pos="10080"/>
              </w:tabs>
              <w:rPr>
                <w:rStyle w:val="Heading1Char"/>
                <w:rFonts w:asciiTheme="minorHAnsi" w:hAnsiTheme="minorHAnsi"/>
                <w:bCs/>
                <w:sz w:val="18"/>
                <w:szCs w:val="18"/>
              </w:rPr>
            </w:pPr>
          </w:p>
        </w:tc>
      </w:tr>
      <w:tr w:rsidR="00E65D0D" w:rsidRPr="002F3D13" w14:paraId="05C6BF14" w14:textId="77777777" w:rsidTr="002C1A45">
        <w:tc>
          <w:tcPr>
            <w:tcW w:w="468" w:type="dxa"/>
            <w:vAlign w:val="center"/>
          </w:tcPr>
          <w:p w14:paraId="05C6BF11" w14:textId="77777777" w:rsidR="00E65D0D" w:rsidRPr="002F3D13" w:rsidRDefault="00C56322"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2</w:t>
            </w:r>
          </w:p>
        </w:tc>
        <w:tc>
          <w:tcPr>
            <w:tcW w:w="9000" w:type="dxa"/>
          </w:tcPr>
          <w:p w14:paraId="05C6BF12" w14:textId="086CEB66" w:rsidR="00E65D0D" w:rsidRPr="002F3D13" w:rsidRDefault="00615E74" w:rsidP="00680BC7">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JA8 compliant luminaires and controls installed in any interior rooms. (See Section B.)</w:t>
            </w:r>
          </w:p>
        </w:tc>
        <w:tc>
          <w:tcPr>
            <w:tcW w:w="1361" w:type="dxa"/>
          </w:tcPr>
          <w:p w14:paraId="05C6BF13" w14:textId="77777777" w:rsidR="00E65D0D" w:rsidRPr="002F3D13" w:rsidRDefault="00E65D0D" w:rsidP="00A02252">
            <w:pPr>
              <w:tabs>
                <w:tab w:val="left" w:pos="7920"/>
                <w:tab w:val="right" w:pos="10080"/>
              </w:tabs>
              <w:rPr>
                <w:rStyle w:val="Heading1Char"/>
                <w:rFonts w:asciiTheme="minorHAnsi" w:hAnsiTheme="minorHAnsi"/>
                <w:bCs/>
                <w:sz w:val="18"/>
                <w:szCs w:val="18"/>
              </w:rPr>
            </w:pPr>
          </w:p>
        </w:tc>
      </w:tr>
      <w:tr w:rsidR="00E65D0D" w:rsidRPr="002F3D13" w14:paraId="05C6BF18" w14:textId="77777777" w:rsidTr="002C1A45">
        <w:tc>
          <w:tcPr>
            <w:tcW w:w="468" w:type="dxa"/>
            <w:vAlign w:val="center"/>
          </w:tcPr>
          <w:p w14:paraId="05C6BF15" w14:textId="77777777" w:rsidR="00E65D0D" w:rsidRPr="002F3D13" w:rsidRDefault="0025223F"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3</w:t>
            </w:r>
          </w:p>
        </w:tc>
        <w:tc>
          <w:tcPr>
            <w:tcW w:w="9000" w:type="dxa"/>
          </w:tcPr>
          <w:p w14:paraId="05C6BF16" w14:textId="783E6780" w:rsidR="00E65D0D" w:rsidRPr="002F3D13" w:rsidRDefault="00615E74" w:rsidP="00615E74">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Recessed downlight luminaire in ceilings in any interior rooms. (See Section C.)</w:t>
            </w:r>
          </w:p>
        </w:tc>
        <w:tc>
          <w:tcPr>
            <w:tcW w:w="1361" w:type="dxa"/>
          </w:tcPr>
          <w:p w14:paraId="05C6BF17" w14:textId="77777777" w:rsidR="00E65D0D" w:rsidRPr="002F3D13" w:rsidRDefault="00E65D0D" w:rsidP="00680BC7">
            <w:pPr>
              <w:tabs>
                <w:tab w:val="left" w:pos="7920"/>
                <w:tab w:val="right" w:pos="10080"/>
              </w:tabs>
              <w:rPr>
                <w:rStyle w:val="Heading1Char"/>
                <w:rFonts w:asciiTheme="minorHAnsi" w:hAnsiTheme="minorHAnsi"/>
                <w:b w:val="0"/>
                <w:bCs/>
                <w:sz w:val="18"/>
                <w:szCs w:val="18"/>
              </w:rPr>
            </w:pPr>
          </w:p>
        </w:tc>
      </w:tr>
      <w:tr w:rsidR="00E65D0D" w:rsidRPr="002F3D13" w14:paraId="05C6BF1C" w14:textId="77777777" w:rsidTr="002C1A45">
        <w:tc>
          <w:tcPr>
            <w:tcW w:w="468" w:type="dxa"/>
            <w:vAlign w:val="center"/>
          </w:tcPr>
          <w:p w14:paraId="05C6BF19" w14:textId="77777777" w:rsidR="00E65D0D" w:rsidRPr="002F3D13" w:rsidRDefault="0025223F"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4</w:t>
            </w:r>
          </w:p>
        </w:tc>
        <w:tc>
          <w:tcPr>
            <w:tcW w:w="9000" w:type="dxa"/>
          </w:tcPr>
          <w:p w14:paraId="05C6BF1A" w14:textId="0D157FB5" w:rsidR="00E65D0D" w:rsidRPr="002F3D13" w:rsidRDefault="00615E74" w:rsidP="00E9213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Screw-based luminaires installed in any interior rooms. (See Section D.)</w:t>
            </w:r>
          </w:p>
        </w:tc>
        <w:tc>
          <w:tcPr>
            <w:tcW w:w="1361" w:type="dxa"/>
          </w:tcPr>
          <w:p w14:paraId="05C6BF1B" w14:textId="77777777" w:rsidR="00E65D0D" w:rsidRPr="002F3D13" w:rsidRDefault="00E65D0D" w:rsidP="00182697">
            <w:pPr>
              <w:tabs>
                <w:tab w:val="left" w:pos="7920"/>
                <w:tab w:val="right" w:pos="10080"/>
              </w:tabs>
              <w:rPr>
                <w:rStyle w:val="Heading1Char"/>
                <w:rFonts w:asciiTheme="minorHAnsi" w:hAnsiTheme="minorHAnsi"/>
                <w:b w:val="0"/>
                <w:bCs/>
                <w:sz w:val="18"/>
                <w:szCs w:val="18"/>
              </w:rPr>
            </w:pPr>
          </w:p>
        </w:tc>
      </w:tr>
      <w:tr w:rsidR="00EB7166" w:rsidRPr="002F3D13" w14:paraId="1A8E8DCA" w14:textId="77777777" w:rsidTr="002C1A45">
        <w:tc>
          <w:tcPr>
            <w:tcW w:w="468" w:type="dxa"/>
            <w:vAlign w:val="center"/>
          </w:tcPr>
          <w:p w14:paraId="4115987E" w14:textId="4DCE5DA9"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05</w:t>
            </w:r>
          </w:p>
        </w:tc>
        <w:tc>
          <w:tcPr>
            <w:tcW w:w="9000" w:type="dxa"/>
          </w:tcPr>
          <w:p w14:paraId="7487E79F" w14:textId="28EF8E78" w:rsidR="00EB7166"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Enclosed or recessed luminaires installed in any interior rooms. (See Section D.)</w:t>
            </w:r>
          </w:p>
        </w:tc>
        <w:tc>
          <w:tcPr>
            <w:tcW w:w="1361" w:type="dxa"/>
          </w:tcPr>
          <w:p w14:paraId="1CCDB467"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0" w14:textId="77777777" w:rsidTr="002C1A45">
        <w:tc>
          <w:tcPr>
            <w:tcW w:w="468" w:type="dxa"/>
            <w:vAlign w:val="center"/>
          </w:tcPr>
          <w:p w14:paraId="05C6BF1D" w14:textId="35463A58"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Pr>
                <w:rStyle w:val="Heading1Char"/>
                <w:rFonts w:asciiTheme="minorHAnsi" w:hAnsiTheme="minorHAnsi"/>
                <w:b w:val="0"/>
                <w:bCs/>
                <w:sz w:val="18"/>
                <w:szCs w:val="18"/>
              </w:rPr>
              <w:t>6</w:t>
            </w:r>
          </w:p>
        </w:tc>
        <w:tc>
          <w:tcPr>
            <w:tcW w:w="9000" w:type="dxa"/>
          </w:tcPr>
          <w:p w14:paraId="05C6BF1E" w14:textId="0CD0ECF1"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r w:rsidRPr="002F3D13">
              <w:rPr>
                <w:rStyle w:val="Heading1Char"/>
                <w:rFonts w:asciiTheme="minorHAnsi" w:hAnsiTheme="minorHAnsi"/>
                <w:b w:val="0"/>
                <w:bCs/>
                <w:sz w:val="18"/>
                <w:szCs w:val="18"/>
              </w:rPr>
              <w:t xml:space="preserve"> </w:t>
            </w:r>
          </w:p>
        </w:tc>
        <w:tc>
          <w:tcPr>
            <w:tcW w:w="1361" w:type="dxa"/>
          </w:tcPr>
          <w:p w14:paraId="05C6BF1F"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4" w14:textId="77777777" w:rsidTr="002C1A45">
        <w:tc>
          <w:tcPr>
            <w:tcW w:w="468" w:type="dxa"/>
            <w:vAlign w:val="center"/>
          </w:tcPr>
          <w:p w14:paraId="05C6BF21" w14:textId="62390F25"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Pr>
                <w:rStyle w:val="Heading1Char"/>
                <w:rFonts w:asciiTheme="minorHAnsi" w:hAnsiTheme="minorHAnsi"/>
                <w:b w:val="0"/>
                <w:bCs/>
                <w:sz w:val="18"/>
                <w:szCs w:val="18"/>
              </w:rPr>
              <w:t>7</w:t>
            </w:r>
          </w:p>
        </w:tc>
        <w:tc>
          <w:tcPr>
            <w:tcW w:w="9000" w:type="dxa"/>
          </w:tcPr>
          <w:p w14:paraId="05C6BF22" w14:textId="461E9724"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361" w:type="dxa"/>
          </w:tcPr>
          <w:p w14:paraId="05C6BF23"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8" w14:textId="77777777" w:rsidTr="002C1A45">
        <w:tc>
          <w:tcPr>
            <w:tcW w:w="468" w:type="dxa"/>
            <w:vAlign w:val="center"/>
          </w:tcPr>
          <w:p w14:paraId="05C6BF25" w14:textId="4206DBBA"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Pr>
                <w:rStyle w:val="Heading1Char"/>
                <w:rFonts w:asciiTheme="minorHAnsi" w:hAnsiTheme="minorHAnsi"/>
                <w:b w:val="0"/>
                <w:bCs/>
                <w:sz w:val="18"/>
                <w:szCs w:val="18"/>
              </w:rPr>
              <w:t>8</w:t>
            </w:r>
          </w:p>
        </w:tc>
        <w:tc>
          <w:tcPr>
            <w:tcW w:w="9000" w:type="dxa"/>
          </w:tcPr>
          <w:p w14:paraId="05C6BF26" w14:textId="1E9925C2"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361" w:type="dxa"/>
          </w:tcPr>
          <w:p w14:paraId="05C6BF27"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C" w14:textId="77777777" w:rsidTr="002C1A45">
        <w:tc>
          <w:tcPr>
            <w:tcW w:w="468" w:type="dxa"/>
            <w:vAlign w:val="center"/>
          </w:tcPr>
          <w:p w14:paraId="05C6BF29" w14:textId="1C284DE2"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Pr>
                <w:rStyle w:val="Heading1Char"/>
                <w:rFonts w:asciiTheme="minorHAnsi" w:hAnsiTheme="minorHAnsi"/>
                <w:b w:val="0"/>
                <w:bCs/>
                <w:sz w:val="18"/>
                <w:szCs w:val="18"/>
              </w:rPr>
              <w:t>9</w:t>
            </w:r>
          </w:p>
        </w:tc>
        <w:tc>
          <w:tcPr>
            <w:tcW w:w="9000" w:type="dxa"/>
          </w:tcPr>
          <w:p w14:paraId="05C6BF2A" w14:textId="60F6C01C"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361" w:type="dxa"/>
          </w:tcPr>
          <w:p w14:paraId="05C6BF2B"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0" w14:textId="77777777" w:rsidTr="002C1A45">
        <w:tc>
          <w:tcPr>
            <w:tcW w:w="468" w:type="dxa"/>
            <w:vAlign w:val="center"/>
          </w:tcPr>
          <w:p w14:paraId="05C6BF2D" w14:textId="51408C60"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10</w:t>
            </w:r>
          </w:p>
        </w:tc>
        <w:tc>
          <w:tcPr>
            <w:tcW w:w="9000" w:type="dxa"/>
          </w:tcPr>
          <w:p w14:paraId="05C6BF2E" w14:textId="06E7D0BB"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Outdoor lighting and controls. (See Section H.)</w:t>
            </w:r>
          </w:p>
        </w:tc>
        <w:tc>
          <w:tcPr>
            <w:tcW w:w="1361" w:type="dxa"/>
          </w:tcPr>
          <w:p w14:paraId="05C6BF2F"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4" w14:textId="77777777" w:rsidTr="002C1A45">
        <w:tc>
          <w:tcPr>
            <w:tcW w:w="468" w:type="dxa"/>
            <w:vAlign w:val="center"/>
          </w:tcPr>
          <w:p w14:paraId="05C6BF31" w14:textId="34561E56"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r>
              <w:rPr>
                <w:rStyle w:val="Heading1Char"/>
                <w:rFonts w:asciiTheme="minorHAnsi" w:hAnsiTheme="minorHAnsi"/>
                <w:b w:val="0"/>
                <w:bCs/>
                <w:sz w:val="18"/>
                <w:szCs w:val="18"/>
              </w:rPr>
              <w:t>1</w:t>
            </w:r>
          </w:p>
        </w:tc>
        <w:tc>
          <w:tcPr>
            <w:tcW w:w="9000" w:type="dxa"/>
          </w:tcPr>
          <w:p w14:paraId="05C6BF32" w14:textId="063F3CAD"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361" w:type="dxa"/>
          </w:tcPr>
          <w:p w14:paraId="05C6BF33"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8" w14:textId="77777777" w:rsidTr="002C1A45">
        <w:tc>
          <w:tcPr>
            <w:tcW w:w="468" w:type="dxa"/>
            <w:vAlign w:val="center"/>
          </w:tcPr>
          <w:p w14:paraId="05C6BF35" w14:textId="66D68C73"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r>
              <w:rPr>
                <w:rStyle w:val="Heading1Char"/>
                <w:rFonts w:asciiTheme="minorHAnsi" w:hAnsiTheme="minorHAnsi"/>
                <w:b w:val="0"/>
                <w:bCs/>
                <w:sz w:val="18"/>
                <w:szCs w:val="18"/>
              </w:rPr>
              <w:t>2</w:t>
            </w:r>
          </w:p>
        </w:tc>
        <w:tc>
          <w:tcPr>
            <w:tcW w:w="9000" w:type="dxa"/>
          </w:tcPr>
          <w:p w14:paraId="05C6BF36" w14:textId="348F0BCE" w:rsidR="00EB7166" w:rsidRPr="002F3D13" w:rsidRDefault="00EB7166" w:rsidP="00EB7166">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Section G.)</w:t>
            </w:r>
          </w:p>
        </w:tc>
        <w:tc>
          <w:tcPr>
            <w:tcW w:w="1361" w:type="dxa"/>
          </w:tcPr>
          <w:p w14:paraId="05C6BF37"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bl>
    <w:p w14:paraId="05C6BF3D" w14:textId="77777777" w:rsidR="00B34FAD" w:rsidRPr="00C81000" w:rsidRDefault="00B34FAD" w:rsidP="007D4161">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815959" w:rsidRPr="002F3D13" w14:paraId="05C6BF3F" w14:textId="77777777" w:rsidTr="007D4161">
        <w:tc>
          <w:tcPr>
            <w:tcW w:w="10829" w:type="dxa"/>
            <w:gridSpan w:val="2"/>
          </w:tcPr>
          <w:p w14:paraId="05C6BF3E" w14:textId="430768CD" w:rsidR="002B6F63" w:rsidRPr="00BC1205" w:rsidRDefault="007876C3" w:rsidP="002C1A45">
            <w:pPr>
              <w:tabs>
                <w:tab w:val="left" w:pos="7920"/>
                <w:tab w:val="right" w:pos="10080"/>
              </w:tabs>
              <w:rPr>
                <w:rFonts w:asciiTheme="minorHAnsi" w:hAnsiTheme="minorHAnsi"/>
                <w:b/>
                <w:bCs/>
                <w:sz w:val="18"/>
                <w:szCs w:val="18"/>
              </w:rPr>
            </w:pPr>
            <w:r w:rsidRPr="00C81000">
              <w:rPr>
                <w:rStyle w:val="Heading1Char"/>
                <w:rFonts w:asciiTheme="minorHAnsi" w:hAnsiTheme="minorHAnsi"/>
                <w:bCs/>
                <w:sz w:val="20"/>
                <w:szCs w:val="18"/>
              </w:rPr>
              <w:t>B</w:t>
            </w:r>
            <w:r w:rsidR="002B51C7" w:rsidRPr="00C81000">
              <w:rPr>
                <w:rStyle w:val="Heading1Char"/>
                <w:rFonts w:asciiTheme="minorHAnsi" w:hAnsiTheme="minorHAnsi"/>
                <w:bCs/>
                <w:sz w:val="20"/>
                <w:szCs w:val="18"/>
              </w:rPr>
              <w:t xml:space="preserve">. </w:t>
            </w:r>
            <w:r w:rsidR="002C1A45">
              <w:rPr>
                <w:rStyle w:val="Heading1Char"/>
                <w:rFonts w:asciiTheme="minorHAnsi" w:hAnsiTheme="minorHAnsi"/>
                <w:bCs/>
                <w:sz w:val="20"/>
                <w:szCs w:val="18"/>
              </w:rPr>
              <w:t>High Efficacy Luminaires and Controls</w:t>
            </w:r>
          </w:p>
        </w:tc>
      </w:tr>
      <w:tr w:rsidR="00F101B9" w:rsidRPr="002F3D13" w14:paraId="05C6BF42" w14:textId="77777777" w:rsidTr="00C81000">
        <w:tc>
          <w:tcPr>
            <w:tcW w:w="468" w:type="dxa"/>
            <w:vAlign w:val="center"/>
          </w:tcPr>
          <w:p w14:paraId="05C6BF40"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1</w:t>
            </w:r>
          </w:p>
        </w:tc>
        <w:tc>
          <w:tcPr>
            <w:tcW w:w="10361" w:type="dxa"/>
          </w:tcPr>
          <w:p w14:paraId="608CB2E4" w14:textId="23575A98" w:rsidR="00F101B9" w:rsidRDefault="0096269A" w:rsidP="003D0189">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 xml:space="preserve">1A and Table 150.0-A: </w:t>
            </w:r>
            <w:r w:rsidR="002C1A45">
              <w:rPr>
                <w:rFonts w:asciiTheme="minorHAnsi" w:hAnsiTheme="minorHAnsi"/>
                <w:sz w:val="18"/>
                <w:szCs w:val="18"/>
              </w:rPr>
              <w:t>All luminaires are installed with:</w:t>
            </w:r>
          </w:p>
          <w:p w14:paraId="59CBC230" w14:textId="4FD7155B" w:rsidR="002C1A45" w:rsidRDefault="002C1A45" w:rsidP="00273993">
            <w:pPr>
              <w:pStyle w:val="ListParagraph"/>
              <w:numPr>
                <w:ilvl w:val="0"/>
                <w:numId w:val="39"/>
              </w:numPr>
              <w:rPr>
                <w:rFonts w:asciiTheme="minorHAnsi" w:hAnsiTheme="minorHAnsi"/>
                <w:sz w:val="18"/>
                <w:szCs w:val="18"/>
              </w:rPr>
            </w:pPr>
            <w:r>
              <w:rPr>
                <w:rFonts w:asciiTheme="minorHAnsi" w:hAnsiTheme="minorHAnsi"/>
                <w:sz w:val="18"/>
                <w:szCs w:val="18"/>
              </w:rPr>
              <w:t>Light sources of one of the light</w:t>
            </w:r>
            <w:r w:rsidR="00DF1AC9">
              <w:rPr>
                <w:rFonts w:asciiTheme="minorHAnsi" w:hAnsiTheme="minorHAnsi"/>
                <w:sz w:val="18"/>
                <w:szCs w:val="18"/>
              </w:rPr>
              <w:t>ing</w:t>
            </w:r>
            <w:r>
              <w:rPr>
                <w:rFonts w:asciiTheme="minorHAnsi" w:hAnsiTheme="minorHAnsi"/>
                <w:sz w:val="18"/>
                <w:szCs w:val="18"/>
              </w:rPr>
              <w:t xml:space="preserve"> technologies</w:t>
            </w:r>
            <w:r w:rsidR="00DF1AC9">
              <w:rPr>
                <w:rFonts w:asciiTheme="minorHAnsi" w:hAnsiTheme="minorHAnsi"/>
                <w:sz w:val="18"/>
                <w:szCs w:val="18"/>
              </w:rPr>
              <w:t xml:space="preserve"> specified</w:t>
            </w:r>
            <w:r>
              <w:rPr>
                <w:rFonts w:asciiTheme="minorHAnsi" w:hAnsiTheme="minorHAnsi"/>
                <w:sz w:val="18"/>
                <w:szCs w:val="18"/>
              </w:rPr>
              <w:t xml:space="preserve"> under the “High Efficacy” column of Table 150.0-A; or</w:t>
            </w:r>
          </w:p>
          <w:p w14:paraId="05C6BF41" w14:textId="0A0F35C7" w:rsidR="002C1A45" w:rsidRPr="002F3D13" w:rsidRDefault="002C1A45" w:rsidP="0065353D">
            <w:pPr>
              <w:pStyle w:val="ListParagraph"/>
              <w:numPr>
                <w:ilvl w:val="0"/>
                <w:numId w:val="39"/>
              </w:numPr>
              <w:rPr>
                <w:rFonts w:asciiTheme="minorHAnsi" w:hAnsiTheme="minorHAnsi"/>
                <w:sz w:val="18"/>
              </w:rPr>
            </w:pPr>
            <w:r>
              <w:rPr>
                <w:rFonts w:asciiTheme="minorHAnsi" w:hAnsiTheme="minorHAnsi"/>
                <w:sz w:val="18"/>
                <w:szCs w:val="18"/>
              </w:rPr>
              <w:t>JA8 compliant light sources and the light sources are marked with a label reading “JA8-201</w:t>
            </w:r>
            <w:r w:rsidR="0065353D">
              <w:rPr>
                <w:rFonts w:asciiTheme="minorHAnsi" w:hAnsiTheme="minorHAnsi"/>
                <w:sz w:val="18"/>
                <w:szCs w:val="18"/>
              </w:rPr>
              <w:t>9</w:t>
            </w:r>
            <w:r>
              <w:rPr>
                <w:rFonts w:asciiTheme="minorHAnsi" w:hAnsiTheme="minorHAnsi"/>
                <w:sz w:val="18"/>
                <w:szCs w:val="18"/>
              </w:rPr>
              <w:t>” or “JA8-201</w:t>
            </w:r>
            <w:r w:rsidR="0065353D">
              <w:rPr>
                <w:rFonts w:asciiTheme="minorHAnsi" w:hAnsiTheme="minorHAnsi"/>
                <w:sz w:val="18"/>
                <w:szCs w:val="18"/>
              </w:rPr>
              <w:t>9</w:t>
            </w:r>
            <w:r>
              <w:rPr>
                <w:rFonts w:asciiTheme="minorHAnsi" w:hAnsiTheme="minorHAnsi"/>
                <w:sz w:val="18"/>
                <w:szCs w:val="18"/>
              </w:rPr>
              <w:t>-E”.</w:t>
            </w:r>
          </w:p>
        </w:tc>
      </w:tr>
      <w:tr w:rsidR="00F101B9" w:rsidRPr="002F3D13" w14:paraId="05C6BF45" w14:textId="77777777" w:rsidTr="00C81000">
        <w:tc>
          <w:tcPr>
            <w:tcW w:w="468" w:type="dxa"/>
            <w:vAlign w:val="center"/>
          </w:tcPr>
          <w:p w14:paraId="05C6BF43"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2</w:t>
            </w:r>
          </w:p>
        </w:tc>
        <w:tc>
          <w:tcPr>
            <w:tcW w:w="10361" w:type="dxa"/>
          </w:tcPr>
          <w:p w14:paraId="05C6BF44" w14:textId="5EB856A6" w:rsidR="00F101B9" w:rsidRPr="002F3D13" w:rsidRDefault="00F101B9" w:rsidP="00DF1AC9">
            <w:pPr>
              <w:rPr>
                <w:rFonts w:asciiTheme="minorHAnsi" w:hAnsiTheme="minorHAnsi"/>
                <w:sz w:val="18"/>
                <w:szCs w:val="18"/>
              </w:rPr>
            </w:pPr>
            <w:r w:rsidRPr="002F3D13">
              <w:rPr>
                <w:rFonts w:asciiTheme="minorHAnsi" w:hAnsiTheme="minorHAnsi"/>
                <w:sz w:val="18"/>
                <w:szCs w:val="18"/>
              </w:rPr>
              <w:t>150.0(k)2</w:t>
            </w:r>
            <w:r w:rsidR="00DF1AC9">
              <w:rPr>
                <w:rFonts w:asciiTheme="minorHAnsi" w:hAnsiTheme="minorHAnsi"/>
                <w:sz w:val="18"/>
                <w:szCs w:val="18"/>
              </w:rPr>
              <w:t>J</w:t>
            </w:r>
            <w:r w:rsidR="002C1A45">
              <w:rPr>
                <w:rFonts w:asciiTheme="minorHAnsi" w:hAnsiTheme="minorHAnsi"/>
                <w:sz w:val="18"/>
                <w:szCs w:val="18"/>
              </w:rPr>
              <w:t xml:space="preserve">: </w:t>
            </w:r>
            <w:r w:rsidR="00DF1AC9">
              <w:rPr>
                <w:rFonts w:asciiTheme="minorHAnsi" w:hAnsiTheme="minorHAnsi"/>
                <w:sz w:val="18"/>
                <w:szCs w:val="18"/>
              </w:rPr>
              <w:t>Dimming controls for</w:t>
            </w:r>
            <w:r w:rsidR="002C1A45">
              <w:rPr>
                <w:rFonts w:asciiTheme="minorHAnsi" w:hAnsiTheme="minorHAnsi"/>
                <w:sz w:val="18"/>
                <w:szCs w:val="18"/>
              </w:rPr>
              <w:t xml:space="preserve"> all luminaires </w:t>
            </w:r>
            <w:r w:rsidR="00DF1AC9">
              <w:rPr>
                <w:rFonts w:asciiTheme="minorHAnsi" w:hAnsiTheme="minorHAnsi"/>
                <w:sz w:val="18"/>
                <w:szCs w:val="18"/>
              </w:rPr>
              <w:t xml:space="preserve">with dimmable </w:t>
            </w:r>
            <w:r w:rsidR="002C1A45">
              <w:rPr>
                <w:rFonts w:asciiTheme="minorHAnsi" w:hAnsiTheme="minorHAnsi"/>
                <w:sz w:val="18"/>
                <w:szCs w:val="18"/>
              </w:rPr>
              <w:t>JA8 compliant light sources</w:t>
            </w:r>
            <w:r w:rsidR="00D46D0F">
              <w:rPr>
                <w:rFonts w:asciiTheme="minorHAnsi" w:hAnsiTheme="minorHAnsi"/>
                <w:sz w:val="18"/>
                <w:szCs w:val="18"/>
              </w:rPr>
              <w:t xml:space="preserve"> except for those controlled by occupancy or vacancy sensors</w:t>
            </w:r>
            <w:r w:rsidR="002C1A45">
              <w:rPr>
                <w:rFonts w:asciiTheme="minorHAnsi" w:hAnsiTheme="minorHAnsi"/>
                <w:sz w:val="18"/>
                <w:szCs w:val="18"/>
              </w:rPr>
              <w:t>.</w:t>
            </w:r>
          </w:p>
        </w:tc>
      </w:tr>
      <w:tr w:rsidR="00F101B9" w:rsidRPr="002F3D13" w14:paraId="05C6BF48" w14:textId="77777777" w:rsidTr="00C81000">
        <w:tc>
          <w:tcPr>
            <w:tcW w:w="468" w:type="dxa"/>
            <w:vAlign w:val="center"/>
          </w:tcPr>
          <w:p w14:paraId="05C6BF46"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3</w:t>
            </w:r>
          </w:p>
        </w:tc>
        <w:tc>
          <w:tcPr>
            <w:tcW w:w="10361" w:type="dxa"/>
          </w:tcPr>
          <w:p w14:paraId="05C6BF47" w14:textId="4AEB7524" w:rsidR="00F101B9" w:rsidRPr="002F3D13" w:rsidRDefault="00F101B9" w:rsidP="002C1A45">
            <w:pPr>
              <w:rPr>
                <w:rFonts w:asciiTheme="minorHAnsi" w:hAnsiTheme="minorHAnsi"/>
                <w:sz w:val="18"/>
                <w:szCs w:val="18"/>
              </w:rPr>
            </w:pPr>
            <w:r w:rsidRPr="002F3D13">
              <w:rPr>
                <w:rFonts w:asciiTheme="minorHAnsi" w:hAnsiTheme="minorHAnsi"/>
                <w:sz w:val="18"/>
                <w:szCs w:val="18"/>
              </w:rPr>
              <w:t>150.0(k)2</w:t>
            </w:r>
            <w:r w:rsidR="002C1A45">
              <w:rPr>
                <w:rFonts w:asciiTheme="minorHAnsi" w:hAnsiTheme="minorHAnsi"/>
                <w:sz w:val="18"/>
                <w:szCs w:val="18"/>
              </w:rPr>
              <w:t xml:space="preserve">A: Forward phase cut dimmers used </w:t>
            </w:r>
            <w:r w:rsidR="00D46D0F">
              <w:rPr>
                <w:rFonts w:asciiTheme="minorHAnsi" w:hAnsiTheme="minorHAnsi"/>
                <w:sz w:val="18"/>
                <w:szCs w:val="18"/>
              </w:rPr>
              <w:t xml:space="preserve">with LED light sources </w:t>
            </w:r>
            <w:r w:rsidR="002C1A45">
              <w:rPr>
                <w:rFonts w:asciiTheme="minorHAnsi" w:hAnsiTheme="minorHAnsi"/>
                <w:sz w:val="18"/>
                <w:szCs w:val="18"/>
              </w:rPr>
              <w:t>shall comply with NEMA SSL 7A.</w:t>
            </w:r>
          </w:p>
        </w:tc>
      </w:tr>
      <w:tr w:rsidR="00B37AB2" w:rsidRPr="00916A10" w14:paraId="05C6BF5C" w14:textId="77777777" w:rsidTr="005D49A9">
        <w:tc>
          <w:tcPr>
            <w:tcW w:w="10829" w:type="dxa"/>
            <w:gridSpan w:val="2"/>
          </w:tcPr>
          <w:p w14:paraId="05C6BF5B" w14:textId="77777777" w:rsidR="00B37AB2" w:rsidRPr="00916A10" w:rsidRDefault="00916A10" w:rsidP="00C93C23">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05C6BF5D" w14:textId="77777777" w:rsidR="00856010" w:rsidRPr="00C81000" w:rsidRDefault="00856010" w:rsidP="007D4161">
      <w:pPr>
        <w:tabs>
          <w:tab w:val="left" w:pos="7920"/>
          <w:tab w:val="right" w:pos="10080"/>
        </w:tabs>
        <w:rPr>
          <w:rStyle w:val="Heading1Char"/>
          <w:rFonts w:asciiTheme="minorHAnsi" w:hAnsiTheme="minorHAnsi"/>
          <w:b w:val="0"/>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
        <w:gridCol w:w="10115"/>
      </w:tblGrid>
      <w:tr w:rsidR="002B51C7" w:rsidRPr="002F3D13" w14:paraId="05C6BF5F" w14:textId="77777777" w:rsidTr="0008240E">
        <w:tc>
          <w:tcPr>
            <w:tcW w:w="10829" w:type="dxa"/>
            <w:gridSpan w:val="2"/>
          </w:tcPr>
          <w:p w14:paraId="05C6BF5E" w14:textId="1A51991F" w:rsidR="002B6F63" w:rsidRPr="00C81000" w:rsidRDefault="007876C3" w:rsidP="00AF36F1">
            <w:pPr>
              <w:tabs>
                <w:tab w:val="left" w:pos="7920"/>
                <w:tab w:val="right" w:pos="10080"/>
              </w:tabs>
              <w:rPr>
                <w:rFonts w:asciiTheme="minorHAnsi" w:hAnsiTheme="minorHAnsi"/>
                <w:b/>
                <w:szCs w:val="18"/>
              </w:rPr>
            </w:pPr>
            <w:r w:rsidRPr="00C81000">
              <w:rPr>
                <w:rFonts w:asciiTheme="minorHAnsi" w:hAnsiTheme="minorHAnsi"/>
                <w:b/>
                <w:szCs w:val="18"/>
              </w:rPr>
              <w:t>C</w:t>
            </w:r>
            <w:r w:rsidR="002B51C7" w:rsidRPr="00C81000">
              <w:rPr>
                <w:rFonts w:asciiTheme="minorHAnsi" w:hAnsiTheme="minorHAnsi"/>
                <w:b/>
                <w:szCs w:val="18"/>
              </w:rPr>
              <w:t xml:space="preserve">. </w:t>
            </w:r>
            <w:r w:rsidR="00AF36F1">
              <w:rPr>
                <w:rFonts w:asciiTheme="minorHAnsi" w:hAnsiTheme="minorHAnsi"/>
                <w:b/>
                <w:szCs w:val="18"/>
              </w:rPr>
              <w:t>Recessed Downlight Luminaires in Ceilings</w:t>
            </w:r>
          </w:p>
        </w:tc>
      </w:tr>
      <w:tr w:rsidR="00AF36F1" w:rsidRPr="002F3D13" w14:paraId="05C6BF62" w14:textId="77777777" w:rsidTr="00EA36ED">
        <w:tc>
          <w:tcPr>
            <w:tcW w:w="490" w:type="dxa"/>
            <w:vAlign w:val="center"/>
          </w:tcPr>
          <w:p w14:paraId="05C6BF60" w14:textId="5792E37F"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01</w:t>
            </w:r>
          </w:p>
        </w:tc>
        <w:tc>
          <w:tcPr>
            <w:tcW w:w="10339" w:type="dxa"/>
          </w:tcPr>
          <w:p w14:paraId="05C6BF61" w14:textId="60E10A6D" w:rsidR="00AF36F1" w:rsidRPr="002F3D13" w:rsidRDefault="00AB18B7" w:rsidP="00B10FA7">
            <w:pPr>
              <w:rPr>
                <w:rFonts w:asciiTheme="minorHAnsi" w:hAnsiTheme="minorHAnsi"/>
                <w:sz w:val="18"/>
              </w:rPr>
            </w:pPr>
            <w:r>
              <w:rPr>
                <w:rFonts w:asciiTheme="minorHAnsi" w:hAnsiTheme="minorHAnsi"/>
                <w:sz w:val="18"/>
                <w:szCs w:val="18"/>
              </w:rPr>
              <w:t>150.0(k)1Cv: Do not contain screw based sockets.</w:t>
            </w:r>
          </w:p>
        </w:tc>
      </w:tr>
      <w:tr w:rsidR="00AB18B7" w:rsidRPr="002F3D13" w14:paraId="404235B6" w14:textId="77777777" w:rsidTr="00EA36ED">
        <w:tc>
          <w:tcPr>
            <w:tcW w:w="490" w:type="dxa"/>
            <w:vAlign w:val="center"/>
          </w:tcPr>
          <w:p w14:paraId="3B523C69" w14:textId="3BF97426" w:rsidR="00AB18B7" w:rsidRPr="002F3D13" w:rsidRDefault="00AB18B7" w:rsidP="00273993">
            <w:pPr>
              <w:jc w:val="center"/>
              <w:rPr>
                <w:rFonts w:asciiTheme="minorHAnsi" w:hAnsiTheme="minorHAnsi"/>
                <w:sz w:val="18"/>
                <w:szCs w:val="18"/>
              </w:rPr>
            </w:pPr>
            <w:r>
              <w:rPr>
                <w:rFonts w:asciiTheme="minorHAnsi" w:hAnsiTheme="minorHAnsi"/>
                <w:sz w:val="18"/>
                <w:szCs w:val="18"/>
              </w:rPr>
              <w:t>02</w:t>
            </w:r>
          </w:p>
        </w:tc>
        <w:tc>
          <w:tcPr>
            <w:tcW w:w="10339" w:type="dxa"/>
          </w:tcPr>
          <w:p w14:paraId="5CE45FF6" w14:textId="5A70AFC4" w:rsidR="00AB18B7" w:rsidRPr="002F3D13" w:rsidRDefault="00443F4E" w:rsidP="0008240E">
            <w:pPr>
              <w:rPr>
                <w:rFonts w:asciiTheme="minorHAnsi" w:hAnsiTheme="minorHAnsi"/>
                <w:sz w:val="18"/>
                <w:szCs w:val="18"/>
              </w:rPr>
            </w:pPr>
            <w:r>
              <w:rPr>
                <w:rFonts w:asciiTheme="minorHAnsi" w:hAnsiTheme="minorHAnsi"/>
                <w:sz w:val="18"/>
                <w:szCs w:val="18"/>
              </w:rPr>
              <w:t>The luminaire shall be marked with “JA8-2019”.</w:t>
            </w:r>
          </w:p>
        </w:tc>
      </w:tr>
      <w:tr w:rsidR="00AF36F1" w:rsidRPr="002F3D13" w14:paraId="05C6BF65" w14:textId="77777777" w:rsidTr="00EA36ED">
        <w:tc>
          <w:tcPr>
            <w:tcW w:w="490" w:type="dxa"/>
            <w:vAlign w:val="center"/>
          </w:tcPr>
          <w:p w14:paraId="05C6BF63" w14:textId="3459D58F"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r w:rsidR="00AB18B7">
              <w:rPr>
                <w:rFonts w:asciiTheme="minorHAnsi" w:hAnsiTheme="minorHAnsi"/>
                <w:sz w:val="18"/>
                <w:szCs w:val="18"/>
              </w:rPr>
              <w:t>3</w:t>
            </w:r>
          </w:p>
        </w:tc>
        <w:tc>
          <w:tcPr>
            <w:tcW w:w="10339" w:type="dxa"/>
          </w:tcPr>
          <w:p w14:paraId="05C6BF64" w14:textId="5098EDD4"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AF36F1" w:rsidRPr="002F3D13" w14:paraId="05C6BF68" w14:textId="77777777" w:rsidTr="00EA36ED">
        <w:trPr>
          <w:trHeight w:val="56"/>
        </w:trPr>
        <w:tc>
          <w:tcPr>
            <w:tcW w:w="490" w:type="dxa"/>
            <w:vAlign w:val="center"/>
          </w:tcPr>
          <w:p w14:paraId="05C6BF66" w14:textId="7562A03E"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r w:rsidR="00AB18B7">
              <w:rPr>
                <w:rFonts w:asciiTheme="minorHAnsi" w:hAnsiTheme="minorHAnsi"/>
                <w:sz w:val="18"/>
                <w:szCs w:val="18"/>
              </w:rPr>
              <w:t>4</w:t>
            </w:r>
          </w:p>
        </w:tc>
        <w:tc>
          <w:tcPr>
            <w:tcW w:w="10339" w:type="dxa"/>
          </w:tcPr>
          <w:p w14:paraId="05C6BF67" w14:textId="3C6AB0F0"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AF36F1" w:rsidRPr="002F3D13" w14:paraId="05C6BF6B" w14:textId="77777777" w:rsidTr="00EA36ED">
        <w:trPr>
          <w:trHeight w:val="56"/>
        </w:trPr>
        <w:tc>
          <w:tcPr>
            <w:tcW w:w="490" w:type="dxa"/>
            <w:vAlign w:val="center"/>
          </w:tcPr>
          <w:p w14:paraId="05C6BF69" w14:textId="63AA6DCC"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r w:rsidR="00AB18B7">
              <w:rPr>
                <w:rFonts w:asciiTheme="minorHAnsi" w:hAnsiTheme="minorHAnsi"/>
                <w:sz w:val="18"/>
                <w:szCs w:val="18"/>
              </w:rPr>
              <w:t>5</w:t>
            </w:r>
          </w:p>
        </w:tc>
        <w:tc>
          <w:tcPr>
            <w:tcW w:w="10339" w:type="dxa"/>
          </w:tcPr>
          <w:p w14:paraId="05C6BF6A" w14:textId="32EF66AF"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2D6FD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AF36F1" w:rsidRPr="002F3D13" w14:paraId="34EE62D1" w14:textId="77777777" w:rsidTr="00EA36ED">
        <w:trPr>
          <w:trHeight w:val="56"/>
        </w:trPr>
        <w:tc>
          <w:tcPr>
            <w:tcW w:w="490" w:type="dxa"/>
            <w:vAlign w:val="center"/>
          </w:tcPr>
          <w:p w14:paraId="70F8C3DF" w14:textId="1C430DF1" w:rsidR="00AF36F1" w:rsidRPr="002F3D13" w:rsidRDefault="00AF36F1" w:rsidP="00273993">
            <w:pPr>
              <w:jc w:val="center"/>
              <w:rPr>
                <w:rFonts w:asciiTheme="minorHAnsi" w:hAnsiTheme="minorHAnsi"/>
                <w:sz w:val="18"/>
                <w:szCs w:val="18"/>
              </w:rPr>
            </w:pPr>
            <w:r>
              <w:rPr>
                <w:rFonts w:asciiTheme="minorHAnsi" w:hAnsiTheme="minorHAnsi"/>
                <w:sz w:val="18"/>
                <w:szCs w:val="18"/>
              </w:rPr>
              <w:t>0</w:t>
            </w:r>
            <w:r w:rsidR="00AB18B7">
              <w:rPr>
                <w:rFonts w:asciiTheme="minorHAnsi" w:hAnsiTheme="minorHAnsi"/>
                <w:sz w:val="18"/>
                <w:szCs w:val="18"/>
              </w:rPr>
              <w:t>6</w:t>
            </w:r>
          </w:p>
        </w:tc>
        <w:tc>
          <w:tcPr>
            <w:tcW w:w="10339" w:type="dxa"/>
          </w:tcPr>
          <w:p w14:paraId="127F33AE" w14:textId="456DAB40"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916A10" w:rsidRPr="002F3D13" w14:paraId="05C6BF6D" w14:textId="77777777" w:rsidTr="00341AF1">
        <w:trPr>
          <w:trHeight w:val="56"/>
        </w:trPr>
        <w:tc>
          <w:tcPr>
            <w:tcW w:w="10829" w:type="dxa"/>
            <w:gridSpan w:val="2"/>
          </w:tcPr>
          <w:p w14:paraId="05C6BF6C"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6F" w14:textId="5A5C2A97" w:rsidR="00282367" w:rsidRDefault="00282367">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B7489E" w:rsidRPr="002F3D13" w14:paraId="05C6BF72" w14:textId="77777777" w:rsidTr="00182697">
        <w:tc>
          <w:tcPr>
            <w:tcW w:w="10829" w:type="dxa"/>
            <w:gridSpan w:val="2"/>
          </w:tcPr>
          <w:p w14:paraId="05C6BF71" w14:textId="5554B56F" w:rsidR="002B6F63" w:rsidRPr="00BC1205" w:rsidRDefault="007876C3" w:rsidP="001A63DD">
            <w:pPr>
              <w:rPr>
                <w:rFonts w:asciiTheme="minorHAnsi" w:hAnsiTheme="minorHAnsi"/>
                <w:b/>
                <w:bCs/>
                <w:sz w:val="18"/>
                <w:szCs w:val="18"/>
              </w:rPr>
            </w:pPr>
            <w:r w:rsidRPr="00C81000">
              <w:rPr>
                <w:rStyle w:val="Heading1Char"/>
                <w:rFonts w:asciiTheme="minorHAnsi" w:hAnsiTheme="minorHAnsi"/>
                <w:bCs/>
                <w:sz w:val="20"/>
                <w:szCs w:val="18"/>
              </w:rPr>
              <w:t>D</w:t>
            </w:r>
            <w:r w:rsidR="00B7489E" w:rsidRPr="00C81000">
              <w:rPr>
                <w:rStyle w:val="Heading1Char"/>
                <w:rFonts w:asciiTheme="minorHAnsi" w:hAnsiTheme="minorHAnsi"/>
                <w:bCs/>
                <w:sz w:val="20"/>
                <w:szCs w:val="18"/>
              </w:rPr>
              <w:t xml:space="preserve">. </w:t>
            </w:r>
            <w:r w:rsidR="00AF36F1">
              <w:rPr>
                <w:rStyle w:val="Heading1Char"/>
                <w:rFonts w:asciiTheme="minorHAnsi" w:hAnsiTheme="minorHAnsi"/>
                <w:bCs/>
                <w:sz w:val="20"/>
                <w:szCs w:val="18"/>
              </w:rPr>
              <w:t>Additional Luminaire Requirements</w:t>
            </w:r>
          </w:p>
        </w:tc>
      </w:tr>
      <w:tr w:rsidR="00AF36F1" w:rsidRPr="002F3D13" w14:paraId="05C6BF75" w14:textId="77777777" w:rsidTr="00C81000">
        <w:tc>
          <w:tcPr>
            <w:tcW w:w="468" w:type="dxa"/>
            <w:vAlign w:val="center"/>
          </w:tcPr>
          <w:p w14:paraId="05C6BF73"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47ABA672" w14:textId="537AA06E" w:rsidR="00AF36F1" w:rsidRDefault="00AF36F1" w:rsidP="00C400E0">
            <w:pPr>
              <w:rPr>
                <w:rFonts w:asciiTheme="minorHAnsi" w:hAnsiTheme="minorHAnsi"/>
                <w:sz w:val="18"/>
                <w:szCs w:val="18"/>
              </w:rPr>
            </w:pPr>
            <w:r>
              <w:rPr>
                <w:rFonts w:asciiTheme="minorHAnsi" w:hAnsiTheme="minorHAnsi"/>
                <w:sz w:val="18"/>
                <w:szCs w:val="18"/>
              </w:rPr>
              <w:t xml:space="preserve">150.0(k)1G: </w:t>
            </w:r>
            <w:r w:rsidRPr="00EA36ED">
              <w:rPr>
                <w:rFonts w:asciiTheme="minorHAnsi" w:hAnsiTheme="minorHAnsi"/>
                <w:b/>
                <w:sz w:val="18"/>
                <w:szCs w:val="18"/>
              </w:rPr>
              <w:t>Screw based luminaires</w:t>
            </w:r>
            <w:r>
              <w:rPr>
                <w:rFonts w:asciiTheme="minorHAnsi" w:hAnsiTheme="minorHAnsi"/>
                <w:sz w:val="18"/>
                <w:szCs w:val="18"/>
              </w:rPr>
              <w:t xml:space="preserve"> are installed with all of the following requirements:</w:t>
            </w:r>
          </w:p>
          <w:p w14:paraId="1F1D2DF8" w14:textId="77777777" w:rsidR="00AF36F1" w:rsidRPr="002A75A5" w:rsidRDefault="00AF36F1" w:rsidP="00C400E0">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 is not recessed downlight luminaire in ceilings; and</w:t>
            </w:r>
          </w:p>
          <w:p w14:paraId="05C6BF74" w14:textId="4368C4AE" w:rsidR="00AF36F1" w:rsidRPr="002F3D13" w:rsidRDefault="00AF36F1" w:rsidP="008614BB">
            <w:pPr>
              <w:pStyle w:val="ListParagraph"/>
              <w:numPr>
                <w:ilvl w:val="0"/>
                <w:numId w:val="40"/>
              </w:numPr>
              <w:rPr>
                <w:rFonts w:asciiTheme="minorHAnsi" w:hAnsiTheme="minorHAnsi"/>
                <w:sz w:val="18"/>
              </w:rPr>
            </w:pPr>
            <w:r w:rsidRPr="00273993">
              <w:rPr>
                <w:rFonts w:asciiTheme="minorHAnsi" w:hAnsiTheme="minorHAnsi"/>
                <w:sz w:val="18"/>
                <w:szCs w:val="18"/>
              </w:rPr>
              <w:t>The luminaire</w:t>
            </w:r>
            <w:r w:rsidR="008614BB">
              <w:rPr>
                <w:rFonts w:asciiTheme="minorHAnsi" w:hAnsiTheme="minorHAnsi"/>
                <w:sz w:val="18"/>
                <w:szCs w:val="18"/>
              </w:rPr>
              <w:t>s</w:t>
            </w:r>
            <w:r w:rsidRPr="00273993">
              <w:rPr>
                <w:rFonts w:asciiTheme="minorHAnsi" w:hAnsiTheme="minorHAnsi"/>
                <w:sz w:val="18"/>
                <w:szCs w:val="18"/>
              </w:rPr>
              <w:t xml:space="preserve"> a</w:t>
            </w:r>
            <w:r w:rsidR="008614BB">
              <w:rPr>
                <w:rFonts w:asciiTheme="minorHAnsi" w:hAnsiTheme="minorHAnsi"/>
                <w:sz w:val="18"/>
                <w:szCs w:val="18"/>
              </w:rPr>
              <w:t xml:space="preserve">re installed with </w:t>
            </w:r>
            <w:r w:rsidRPr="00273993">
              <w:rPr>
                <w:rFonts w:asciiTheme="minorHAnsi" w:hAnsiTheme="minorHAnsi"/>
                <w:sz w:val="18"/>
                <w:szCs w:val="18"/>
              </w:rPr>
              <w:t xml:space="preserve"> lamps</w:t>
            </w:r>
            <w:r w:rsidR="008614BB">
              <w:rPr>
                <w:rFonts w:asciiTheme="minorHAnsi" w:hAnsiTheme="minorHAnsi"/>
                <w:sz w:val="18"/>
                <w:szCs w:val="18"/>
              </w:rPr>
              <w:t xml:space="preserve"> or light sources marked with “JA8-2019”.</w:t>
            </w:r>
          </w:p>
        </w:tc>
      </w:tr>
      <w:tr w:rsidR="00AF36F1" w:rsidRPr="002F3D13" w14:paraId="05C6BF78" w14:textId="77777777" w:rsidTr="00C81000">
        <w:tc>
          <w:tcPr>
            <w:tcW w:w="468" w:type="dxa"/>
            <w:vAlign w:val="center"/>
          </w:tcPr>
          <w:p w14:paraId="05C6BF76"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05C6BF77" w14:textId="3F235ABE" w:rsidR="00AF36F1" w:rsidRPr="002F3D13" w:rsidRDefault="00AF36F1" w:rsidP="008614BB">
            <w:pPr>
              <w:rPr>
                <w:rFonts w:asciiTheme="minorHAnsi" w:hAnsiTheme="minorHAnsi"/>
                <w:sz w:val="18"/>
                <w:szCs w:val="18"/>
              </w:rPr>
            </w:pPr>
            <w:r>
              <w:rPr>
                <w:rFonts w:asciiTheme="minorHAnsi" w:hAnsiTheme="minorHAnsi"/>
                <w:sz w:val="18"/>
                <w:szCs w:val="18"/>
              </w:rPr>
              <w:t xml:space="preserve">150.0(k)1H: </w:t>
            </w:r>
            <w:r w:rsidR="008614BB" w:rsidRPr="00EA36ED">
              <w:rPr>
                <w:rFonts w:asciiTheme="minorHAnsi" w:hAnsiTheme="minorHAnsi"/>
                <w:b/>
                <w:sz w:val="18"/>
                <w:szCs w:val="18"/>
              </w:rPr>
              <w:t>Enclosed or Recessed luminaires</w:t>
            </w:r>
            <w:r w:rsidR="008614BB">
              <w:rPr>
                <w:rFonts w:asciiTheme="minorHAnsi" w:hAnsiTheme="minorHAnsi"/>
                <w:sz w:val="18"/>
                <w:szCs w:val="18"/>
              </w:rPr>
              <w:t xml:space="preserve"> are installed with lamps or other separable light sources marked with “JA8-2019-E”.</w:t>
            </w:r>
          </w:p>
        </w:tc>
      </w:tr>
      <w:tr w:rsidR="00AF36F1" w:rsidRPr="002F3D13" w14:paraId="05C6BF7B" w14:textId="77777777" w:rsidTr="00C81000">
        <w:trPr>
          <w:trHeight w:val="56"/>
        </w:trPr>
        <w:tc>
          <w:tcPr>
            <w:tcW w:w="468" w:type="dxa"/>
            <w:vAlign w:val="center"/>
          </w:tcPr>
          <w:p w14:paraId="05C6BF79"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03</w:t>
            </w:r>
          </w:p>
        </w:tc>
        <w:tc>
          <w:tcPr>
            <w:tcW w:w="10361" w:type="dxa"/>
          </w:tcPr>
          <w:p w14:paraId="05C6BF7A" w14:textId="6412CC6A" w:rsidR="00AF36F1" w:rsidRPr="002F3D13" w:rsidRDefault="00AF36F1" w:rsidP="002D6FD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2D6FDE">
              <w:rPr>
                <w:rFonts w:asciiTheme="minorHAnsi" w:hAnsiTheme="minorHAnsi"/>
                <w:sz w:val="18"/>
                <w:szCs w:val="18"/>
              </w:rPr>
              <w:t>W</w:t>
            </w:r>
            <w:r w:rsidRPr="002F3D13">
              <w:rPr>
                <w:rFonts w:asciiTheme="minorHAnsi" w:hAnsiTheme="minorHAnsi"/>
                <w:sz w:val="18"/>
                <w:szCs w:val="18"/>
              </w:rPr>
              <w:t>atts or greater are electronic.</w:t>
            </w:r>
          </w:p>
        </w:tc>
      </w:tr>
      <w:tr w:rsidR="00AF36F1" w:rsidRPr="002F3D13" w14:paraId="05C6BF7E" w14:textId="77777777" w:rsidTr="00C81000">
        <w:trPr>
          <w:trHeight w:val="56"/>
        </w:trPr>
        <w:tc>
          <w:tcPr>
            <w:tcW w:w="468" w:type="dxa"/>
            <w:vAlign w:val="center"/>
          </w:tcPr>
          <w:p w14:paraId="05C6BF7C"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04</w:t>
            </w:r>
          </w:p>
        </w:tc>
        <w:tc>
          <w:tcPr>
            <w:tcW w:w="10361" w:type="dxa"/>
          </w:tcPr>
          <w:p w14:paraId="05C6BF7D" w14:textId="060544C4" w:rsidR="00AF36F1" w:rsidRPr="002F3D13" w:rsidRDefault="00AF36F1" w:rsidP="00051AFC">
            <w:pPr>
              <w:rPr>
                <w:rFonts w:asciiTheme="minorHAnsi" w:hAnsiTheme="minorHAnsi"/>
                <w:sz w:val="18"/>
                <w:szCs w:val="18"/>
              </w:rPr>
            </w:pPr>
            <w:r w:rsidRPr="002F3D13">
              <w:rPr>
                <w:rFonts w:asciiTheme="minorHAnsi" w:hAnsiTheme="minorHAnsi"/>
                <w:sz w:val="18"/>
                <w:szCs w:val="18"/>
              </w:rPr>
              <w:t xml:space="preserve">150.0(k)1E: </w:t>
            </w:r>
            <w:r w:rsidRPr="00EA36ED">
              <w:rPr>
                <w:rFonts w:asciiTheme="minorHAnsi" w:hAnsiTheme="minorHAnsi"/>
                <w:sz w:val="18"/>
                <w:szCs w:val="18"/>
              </w:rPr>
              <w:t>Night lights</w:t>
            </w:r>
            <w:r w:rsidR="008614BB" w:rsidRPr="00EA36ED">
              <w:rPr>
                <w:rFonts w:asciiTheme="minorHAnsi" w:hAnsiTheme="minorHAnsi"/>
                <w:sz w:val="18"/>
                <w:szCs w:val="18"/>
              </w:rPr>
              <w:t>, step lights and path lights</w:t>
            </w:r>
            <w:r w:rsidRPr="002F3D13">
              <w:rPr>
                <w:rFonts w:asciiTheme="minorHAnsi" w:hAnsiTheme="minorHAnsi"/>
                <w:sz w:val="18"/>
                <w:szCs w:val="18"/>
              </w:rPr>
              <w:t xml:space="preserve"> are rated to consume no more than </w:t>
            </w:r>
            <w:r w:rsidR="002D6FDE">
              <w:rPr>
                <w:rFonts w:asciiTheme="minorHAnsi" w:hAnsiTheme="minorHAnsi"/>
                <w:sz w:val="18"/>
                <w:szCs w:val="18"/>
              </w:rPr>
              <w:t>5</w:t>
            </w:r>
            <w:r w:rsidRPr="002F3D13">
              <w:rPr>
                <w:rFonts w:asciiTheme="minorHAnsi" w:hAnsiTheme="minorHAnsi"/>
                <w:sz w:val="18"/>
                <w:szCs w:val="18"/>
              </w:rPr>
              <w:t xml:space="preserve"> </w:t>
            </w:r>
            <w:r w:rsidR="002D6FDE">
              <w:rPr>
                <w:rFonts w:asciiTheme="minorHAnsi" w:hAnsiTheme="minorHAnsi"/>
                <w:sz w:val="18"/>
                <w:szCs w:val="18"/>
              </w:rPr>
              <w:t>W</w:t>
            </w:r>
            <w:r w:rsidRPr="002F3D13">
              <w:rPr>
                <w:rFonts w:asciiTheme="minorHAnsi" w:hAnsiTheme="minorHAnsi"/>
                <w:sz w:val="18"/>
                <w:szCs w:val="18"/>
              </w:rPr>
              <w:t>atts of power</w:t>
            </w:r>
            <w:r w:rsidR="008614BB">
              <w:rPr>
                <w:rFonts w:asciiTheme="minorHAnsi" w:hAnsiTheme="minorHAnsi"/>
                <w:sz w:val="18"/>
                <w:szCs w:val="18"/>
              </w:rPr>
              <w:t xml:space="preserve"> and emit more than 150 lumens,</w:t>
            </w:r>
            <w:r w:rsidR="00051AFC">
              <w:rPr>
                <w:rFonts w:asciiTheme="minorHAnsi" w:hAnsiTheme="minorHAnsi"/>
                <w:sz w:val="18"/>
                <w:szCs w:val="18"/>
              </w:rPr>
              <w:t xml:space="preserve"> or in compliance with Table 150.0-A, or controlled by vacancy sensors</w:t>
            </w:r>
            <w:r w:rsidR="002D6FDE">
              <w:rPr>
                <w:rFonts w:asciiTheme="minorHAnsi" w:hAnsiTheme="minorHAnsi"/>
                <w:sz w:val="18"/>
                <w:szCs w:val="18"/>
              </w:rPr>
              <w:t>.</w:t>
            </w:r>
          </w:p>
        </w:tc>
      </w:tr>
      <w:tr w:rsidR="00AF36F1" w:rsidRPr="002F3D13" w14:paraId="05C6BF81" w14:textId="77777777" w:rsidTr="00C81000">
        <w:trPr>
          <w:trHeight w:val="56"/>
        </w:trPr>
        <w:tc>
          <w:tcPr>
            <w:tcW w:w="468" w:type="dxa"/>
            <w:vAlign w:val="center"/>
          </w:tcPr>
          <w:p w14:paraId="05C6BF7F"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05</w:t>
            </w:r>
          </w:p>
        </w:tc>
        <w:tc>
          <w:tcPr>
            <w:tcW w:w="10361" w:type="dxa"/>
          </w:tcPr>
          <w:p w14:paraId="05C6BF80" w14:textId="6DCFA11C" w:rsidR="00AF36F1" w:rsidRPr="002F3D13" w:rsidRDefault="00AF36F1" w:rsidP="00997D46">
            <w:pPr>
              <w:rPr>
                <w:rFonts w:asciiTheme="minorHAnsi" w:hAnsiTheme="minorHAnsi"/>
                <w:sz w:val="18"/>
                <w:szCs w:val="18"/>
              </w:rPr>
            </w:pPr>
            <w:r w:rsidRPr="002F3D13">
              <w:rPr>
                <w:rFonts w:asciiTheme="minorHAnsi" w:hAnsiTheme="minorHAnsi"/>
                <w:sz w:val="18"/>
                <w:szCs w:val="18"/>
              </w:rPr>
              <w:t xml:space="preserve">150.0(k)1F: </w:t>
            </w:r>
            <w:r w:rsidRPr="00EA36ED">
              <w:rPr>
                <w:rFonts w:asciiTheme="minorHAnsi" w:hAnsiTheme="minorHAnsi"/>
                <w:b/>
                <w:sz w:val="18"/>
                <w:szCs w:val="18"/>
              </w:rPr>
              <w:t>Lighting integral to exhaust fans</w:t>
            </w:r>
            <w:r w:rsidRPr="002F3D13">
              <w:rPr>
                <w:rFonts w:asciiTheme="minorHAnsi" w:hAnsiTheme="minorHAnsi"/>
                <w:sz w:val="18"/>
                <w:szCs w:val="18"/>
              </w:rPr>
              <w:t xml:space="preserve"> meets </w:t>
            </w:r>
            <w:r w:rsidR="00997D46">
              <w:rPr>
                <w:rFonts w:asciiTheme="minorHAnsi" w:hAnsiTheme="minorHAnsi"/>
                <w:sz w:val="18"/>
                <w:szCs w:val="18"/>
              </w:rPr>
              <w:t>the requirements of Table 150.0-A, with exception to the lighting installed by the manufacturer in kitchen exhaust hoods.</w:t>
            </w:r>
          </w:p>
        </w:tc>
      </w:tr>
      <w:tr w:rsidR="00916A10" w:rsidRPr="002F3D13" w14:paraId="05C6BF83" w14:textId="77777777" w:rsidTr="00341AF1">
        <w:trPr>
          <w:trHeight w:val="56"/>
        </w:trPr>
        <w:tc>
          <w:tcPr>
            <w:tcW w:w="10829" w:type="dxa"/>
            <w:gridSpan w:val="2"/>
          </w:tcPr>
          <w:p w14:paraId="05C6BF82"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84" w14:textId="77777777" w:rsidR="004F278F" w:rsidRPr="00C81000" w:rsidRDefault="004F278F" w:rsidP="001F7A14">
      <w:pPr>
        <w:tabs>
          <w:tab w:val="left" w:pos="7920"/>
          <w:tab w:val="right" w:pos="10080"/>
        </w:tabs>
        <w:rPr>
          <w:rFonts w:asciiTheme="minorHAnsi" w:hAnsiTheme="minorHAnsi"/>
          <w:szCs w:val="18"/>
        </w:rPr>
      </w:pPr>
    </w:p>
    <w:p w14:paraId="7302E0A2" w14:textId="77777777" w:rsidR="00AF36F1" w:rsidRDefault="00AF36F1">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B7489E" w:rsidRPr="00C81000" w14:paraId="05C6BF86" w14:textId="77777777" w:rsidTr="00182697">
        <w:tc>
          <w:tcPr>
            <w:tcW w:w="10829" w:type="dxa"/>
            <w:gridSpan w:val="2"/>
          </w:tcPr>
          <w:p w14:paraId="05C6BF85" w14:textId="1B2D9681" w:rsidR="002B6F63" w:rsidRPr="00C81000" w:rsidRDefault="007876C3" w:rsidP="00A91371">
            <w:pPr>
              <w:rPr>
                <w:rFonts w:asciiTheme="minorHAnsi" w:hAnsiTheme="minorHAnsi"/>
                <w:szCs w:val="18"/>
              </w:rPr>
            </w:pPr>
            <w:r w:rsidRPr="00C81000">
              <w:rPr>
                <w:rStyle w:val="Heading1Char"/>
                <w:rFonts w:asciiTheme="minorHAnsi" w:hAnsiTheme="minorHAnsi"/>
                <w:bCs/>
                <w:sz w:val="20"/>
                <w:szCs w:val="18"/>
              </w:rPr>
              <w:lastRenderedPageBreak/>
              <w:t>E</w:t>
            </w:r>
            <w:r w:rsidR="00BC4D57" w:rsidRPr="00C81000">
              <w:rPr>
                <w:rStyle w:val="Heading1Char"/>
                <w:rFonts w:asciiTheme="minorHAnsi" w:hAnsiTheme="minorHAnsi"/>
                <w:bCs/>
                <w:sz w:val="20"/>
                <w:szCs w:val="18"/>
              </w:rPr>
              <w:t xml:space="preserve">. </w:t>
            </w:r>
            <w:r w:rsidR="00A91371">
              <w:rPr>
                <w:rStyle w:val="Heading1Char"/>
                <w:rFonts w:asciiTheme="minorHAnsi" w:hAnsiTheme="minorHAnsi"/>
                <w:bCs/>
                <w:sz w:val="20"/>
                <w:szCs w:val="18"/>
              </w:rPr>
              <w:t>Additional Lighting Controls</w:t>
            </w:r>
          </w:p>
        </w:tc>
      </w:tr>
      <w:tr w:rsidR="00AF36F1" w:rsidRPr="002F3D13" w14:paraId="05C6BF89" w14:textId="77777777" w:rsidTr="00C81000">
        <w:tc>
          <w:tcPr>
            <w:tcW w:w="468" w:type="dxa"/>
            <w:vAlign w:val="center"/>
          </w:tcPr>
          <w:p w14:paraId="05C6BF87"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05C6BF88" w14:textId="5164A0FD" w:rsidR="00AF36F1" w:rsidRPr="002F3D13" w:rsidRDefault="00AF36F1" w:rsidP="00997D46">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EA36ED">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r w:rsidR="00997D46">
              <w:rPr>
                <w:rFonts w:asciiTheme="minorHAnsi" w:hAnsiTheme="minorHAnsi"/>
                <w:sz w:val="18"/>
                <w:szCs w:val="18"/>
              </w:rPr>
              <w:t xml:space="preserve">is </w:t>
            </w:r>
            <w:r>
              <w:rPr>
                <w:rFonts w:asciiTheme="minorHAnsi" w:hAnsiTheme="minorHAnsi"/>
                <w:sz w:val="18"/>
                <w:szCs w:val="18"/>
              </w:rPr>
              <w:t>controlled by a</w:t>
            </w:r>
            <w:r w:rsidR="00997D46">
              <w:rPr>
                <w:rFonts w:asciiTheme="minorHAnsi" w:hAnsiTheme="minorHAnsi"/>
                <w:sz w:val="18"/>
                <w:szCs w:val="18"/>
              </w:rPr>
              <w:t>n</w:t>
            </w:r>
            <w:r>
              <w:rPr>
                <w:rFonts w:asciiTheme="minorHAnsi" w:hAnsiTheme="minorHAnsi"/>
                <w:sz w:val="18"/>
                <w:szCs w:val="18"/>
              </w:rPr>
              <w:t xml:space="preserve"> </w:t>
            </w:r>
            <w:r w:rsidR="00997D46">
              <w:rPr>
                <w:rFonts w:asciiTheme="minorHAnsi" w:hAnsiTheme="minorHAnsi"/>
                <w:sz w:val="18"/>
                <w:szCs w:val="18"/>
              </w:rPr>
              <w:t xml:space="preserve">occupant or </w:t>
            </w:r>
            <w:r>
              <w:rPr>
                <w:rFonts w:asciiTheme="minorHAnsi" w:hAnsiTheme="minorHAnsi"/>
                <w:sz w:val="18"/>
                <w:szCs w:val="18"/>
              </w:rPr>
              <w:t>vacancy sensor</w:t>
            </w:r>
            <w:r w:rsidR="00997D46">
              <w:rPr>
                <w:rFonts w:asciiTheme="minorHAnsi" w:hAnsiTheme="minorHAnsi"/>
                <w:sz w:val="18"/>
                <w:szCs w:val="18"/>
              </w:rPr>
              <w:t xml:space="preserve"> providing automatic-off functionality</w:t>
            </w:r>
            <w:r>
              <w:rPr>
                <w:rFonts w:asciiTheme="minorHAnsi" w:hAnsiTheme="minorHAnsi"/>
                <w:sz w:val="18"/>
                <w:szCs w:val="18"/>
              </w:rPr>
              <w:t>.</w:t>
            </w:r>
          </w:p>
        </w:tc>
      </w:tr>
      <w:tr w:rsidR="00AF36F1" w:rsidRPr="002F3D13" w14:paraId="47185CCD" w14:textId="77777777" w:rsidTr="00273993">
        <w:tc>
          <w:tcPr>
            <w:tcW w:w="468" w:type="dxa"/>
            <w:vAlign w:val="center"/>
          </w:tcPr>
          <w:p w14:paraId="314CE131" w14:textId="1C80E074"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2</w:t>
            </w:r>
          </w:p>
        </w:tc>
        <w:tc>
          <w:tcPr>
            <w:tcW w:w="10361" w:type="dxa"/>
          </w:tcPr>
          <w:p w14:paraId="6D67EDBD" w14:textId="758B7A36" w:rsidR="00AF36F1" w:rsidRPr="002F3D13" w:rsidRDefault="00AF36F1" w:rsidP="00BB097F">
            <w:pPr>
              <w:rPr>
                <w:rFonts w:asciiTheme="minorHAnsi" w:hAnsiTheme="minorHAnsi"/>
                <w:sz w:val="18"/>
                <w:szCs w:val="18"/>
              </w:rPr>
            </w:pPr>
            <w:r w:rsidRPr="002F3D13">
              <w:rPr>
                <w:rFonts w:asciiTheme="minorHAnsi" w:hAnsiTheme="minorHAnsi"/>
                <w:sz w:val="18"/>
                <w:szCs w:val="18"/>
              </w:rPr>
              <w:t xml:space="preserve">150.0(k)2B: </w:t>
            </w:r>
            <w:r w:rsidRPr="00EA36ED">
              <w:rPr>
                <w:rFonts w:asciiTheme="minorHAnsi" w:hAnsiTheme="minorHAnsi"/>
                <w:b/>
                <w:sz w:val="18"/>
                <w:szCs w:val="18"/>
              </w:rPr>
              <w:t>Exhaust fans</w:t>
            </w:r>
            <w:r w:rsidRPr="002F3D13">
              <w:rPr>
                <w:rFonts w:asciiTheme="minorHAnsi" w:hAnsiTheme="minorHAnsi"/>
                <w:sz w:val="18"/>
                <w:szCs w:val="18"/>
              </w:rPr>
              <w:t xml:space="preserve"> are </w:t>
            </w:r>
            <w:r w:rsidR="00BB097F">
              <w:rPr>
                <w:rFonts w:asciiTheme="minorHAnsi" w:hAnsiTheme="minorHAnsi"/>
                <w:sz w:val="18"/>
                <w:szCs w:val="18"/>
              </w:rPr>
              <w:t xml:space="preserve">controlled </w:t>
            </w:r>
            <w:r w:rsidRPr="002F3D13">
              <w:rPr>
                <w:rFonts w:asciiTheme="minorHAnsi" w:hAnsiTheme="minorHAnsi"/>
                <w:sz w:val="18"/>
                <w:szCs w:val="18"/>
              </w:rPr>
              <w:t xml:space="preserve">separately from lighting systems, or </w:t>
            </w:r>
            <w:r w:rsidR="00BB097F">
              <w:rPr>
                <w:rFonts w:asciiTheme="minorHAnsi" w:hAnsiTheme="minorHAnsi"/>
                <w:sz w:val="18"/>
                <w:szCs w:val="18"/>
              </w:rPr>
              <w:t xml:space="preserve">the lighting </w:t>
            </w:r>
            <w:r w:rsidRPr="002F3D13">
              <w:rPr>
                <w:rFonts w:asciiTheme="minorHAnsi" w:hAnsiTheme="minorHAnsi"/>
                <w:sz w:val="18"/>
                <w:szCs w:val="18"/>
              </w:rPr>
              <w:t xml:space="preserve">can be </w:t>
            </w:r>
            <w:r w:rsidR="00BB097F">
              <w:rPr>
                <w:rFonts w:asciiTheme="minorHAnsi" w:hAnsiTheme="minorHAnsi"/>
                <w:sz w:val="18"/>
                <w:szCs w:val="18"/>
              </w:rPr>
              <w:t>turned</w:t>
            </w:r>
            <w:r w:rsidR="00BB097F" w:rsidRPr="002F3D13">
              <w:rPr>
                <w:rFonts w:asciiTheme="minorHAnsi" w:hAnsiTheme="minorHAnsi"/>
                <w:sz w:val="18"/>
                <w:szCs w:val="18"/>
              </w:rPr>
              <w:t xml:space="preserve"> </w:t>
            </w:r>
            <w:r w:rsidRPr="002F3D13">
              <w:rPr>
                <w:rFonts w:asciiTheme="minorHAnsi" w:hAnsiTheme="minorHAnsi"/>
                <w:sz w:val="18"/>
                <w:szCs w:val="18"/>
              </w:rPr>
              <w:t>OFF</w:t>
            </w:r>
            <w:r w:rsidR="00BB097F">
              <w:rPr>
                <w:rFonts w:asciiTheme="minorHAnsi" w:hAnsiTheme="minorHAnsi"/>
                <w:sz w:val="18"/>
                <w:szCs w:val="18"/>
              </w:rPr>
              <w:t xml:space="preserve"> on the same control as the fan</w:t>
            </w:r>
            <w:r>
              <w:rPr>
                <w:rFonts w:asciiTheme="minorHAnsi" w:hAnsiTheme="minorHAnsi"/>
                <w:sz w:val="18"/>
                <w:szCs w:val="18"/>
              </w:rPr>
              <w:t>.</w:t>
            </w:r>
          </w:p>
        </w:tc>
      </w:tr>
      <w:tr w:rsidR="00AF36F1" w:rsidRPr="002F3D13" w14:paraId="33199469" w14:textId="77777777" w:rsidTr="00273993">
        <w:tc>
          <w:tcPr>
            <w:tcW w:w="468" w:type="dxa"/>
            <w:vAlign w:val="center"/>
          </w:tcPr>
          <w:p w14:paraId="7A280628" w14:textId="02DC4DE0"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3</w:t>
            </w:r>
          </w:p>
        </w:tc>
        <w:tc>
          <w:tcPr>
            <w:tcW w:w="10361" w:type="dxa"/>
          </w:tcPr>
          <w:p w14:paraId="6C812FF4" w14:textId="59CB7D36" w:rsidR="00AF36F1" w:rsidRPr="002F3D13" w:rsidRDefault="00AF36F1" w:rsidP="00005600">
            <w:pPr>
              <w:rPr>
                <w:rFonts w:asciiTheme="minorHAnsi" w:hAnsiTheme="minorHAnsi"/>
                <w:sz w:val="18"/>
                <w:szCs w:val="18"/>
              </w:rPr>
            </w:pPr>
            <w:r w:rsidRPr="002F3D13">
              <w:rPr>
                <w:rFonts w:asciiTheme="minorHAnsi" w:hAnsiTheme="minorHAnsi"/>
                <w:sz w:val="18"/>
                <w:szCs w:val="18"/>
              </w:rPr>
              <w:t xml:space="preserve">150.0(k)2C: </w:t>
            </w:r>
            <w:r w:rsidR="00005600">
              <w:rPr>
                <w:rFonts w:asciiTheme="minorHAnsi" w:hAnsiTheme="minorHAnsi"/>
                <w:sz w:val="18"/>
                <w:szCs w:val="18"/>
              </w:rPr>
              <w:t>Lighting has</w:t>
            </w:r>
            <w:r w:rsidRPr="002F3D13">
              <w:rPr>
                <w:rFonts w:asciiTheme="minorHAnsi" w:hAnsiTheme="minorHAnsi"/>
                <w:sz w:val="18"/>
                <w:szCs w:val="18"/>
              </w:rPr>
              <w:t xml:space="preserve"> readily accessible</w:t>
            </w:r>
            <w:r w:rsidR="00005600">
              <w:rPr>
                <w:rFonts w:asciiTheme="minorHAnsi" w:hAnsiTheme="minorHAnsi"/>
                <w:sz w:val="18"/>
                <w:szCs w:val="18"/>
              </w:rPr>
              <w:t xml:space="preserve"> wall-mounted</w:t>
            </w:r>
            <w:r w:rsidRPr="002F3D13">
              <w:rPr>
                <w:rFonts w:asciiTheme="minorHAnsi" w:hAnsiTheme="minorHAnsi"/>
                <w:sz w:val="18"/>
                <w:szCs w:val="18"/>
              </w:rPr>
              <w:t xml:space="preserve"> controls that </w:t>
            </w:r>
            <w:r w:rsidR="00005600">
              <w:rPr>
                <w:rFonts w:asciiTheme="minorHAnsi" w:hAnsiTheme="minorHAnsi"/>
                <w:sz w:val="18"/>
                <w:szCs w:val="18"/>
              </w:rPr>
              <w:t>allow</w:t>
            </w:r>
            <w:r w:rsidR="00005600" w:rsidRPr="002F3D13">
              <w:rPr>
                <w:rFonts w:asciiTheme="minorHAnsi" w:hAnsiTheme="minorHAnsi"/>
                <w:sz w:val="18"/>
                <w:szCs w:val="18"/>
              </w:rPr>
              <w:t xml:space="preserve"> </w:t>
            </w:r>
            <w:r w:rsidR="00005600">
              <w:rPr>
                <w:rFonts w:asciiTheme="minorHAnsi" w:hAnsiTheme="minorHAnsi"/>
                <w:sz w:val="18"/>
                <w:szCs w:val="18"/>
              </w:rPr>
              <w:t>the lighting</w:t>
            </w:r>
            <w:r w:rsidR="00005600" w:rsidRPr="002F3D13">
              <w:rPr>
                <w:rFonts w:asciiTheme="minorHAnsi" w:hAnsiTheme="minorHAnsi"/>
                <w:sz w:val="18"/>
                <w:szCs w:val="18"/>
              </w:rPr>
              <w:t xml:space="preserve"> </w:t>
            </w:r>
            <w:r w:rsidRPr="002F3D13">
              <w:rPr>
                <w:rFonts w:asciiTheme="minorHAnsi" w:hAnsiTheme="minorHAnsi"/>
                <w:sz w:val="18"/>
                <w:szCs w:val="18"/>
              </w:rPr>
              <w:t xml:space="preserve">to be manually </w:t>
            </w:r>
            <w:r w:rsidR="00005600">
              <w:rPr>
                <w:rFonts w:asciiTheme="minorHAnsi" w:hAnsiTheme="minorHAnsi"/>
                <w:sz w:val="18"/>
                <w:szCs w:val="18"/>
              </w:rPr>
              <w:t xml:space="preserve">turned </w:t>
            </w:r>
            <w:r w:rsidRPr="002F3D13">
              <w:rPr>
                <w:rFonts w:asciiTheme="minorHAnsi" w:hAnsiTheme="minorHAnsi"/>
                <w:sz w:val="18"/>
                <w:szCs w:val="18"/>
              </w:rPr>
              <w:t>ON and OFF</w:t>
            </w:r>
            <w:r>
              <w:rPr>
                <w:rFonts w:asciiTheme="minorHAnsi" w:hAnsiTheme="minorHAnsi"/>
                <w:sz w:val="18"/>
                <w:szCs w:val="18"/>
              </w:rPr>
              <w:t>.</w:t>
            </w:r>
          </w:p>
        </w:tc>
      </w:tr>
      <w:tr w:rsidR="00AF36F1" w:rsidRPr="002F3D13" w14:paraId="7992449D" w14:textId="77777777" w:rsidTr="00273993">
        <w:tc>
          <w:tcPr>
            <w:tcW w:w="468" w:type="dxa"/>
            <w:vAlign w:val="center"/>
          </w:tcPr>
          <w:p w14:paraId="4F940EF0" w14:textId="6E8F537C"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4</w:t>
            </w:r>
          </w:p>
        </w:tc>
        <w:tc>
          <w:tcPr>
            <w:tcW w:w="10361" w:type="dxa"/>
          </w:tcPr>
          <w:p w14:paraId="7E0DFC3A" w14:textId="52554724" w:rsidR="00AF36F1" w:rsidRPr="002F3D13" w:rsidRDefault="00AF36F1" w:rsidP="00BC4D57">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r w:rsidR="00914F29">
              <w:rPr>
                <w:rFonts w:asciiTheme="minorHAnsi" w:hAnsiTheme="minorHAnsi"/>
                <w:sz w:val="18"/>
                <w:szCs w:val="18"/>
              </w:rPr>
              <w:t>.</w:t>
            </w:r>
          </w:p>
        </w:tc>
      </w:tr>
      <w:tr w:rsidR="00AF36F1" w:rsidRPr="002F3D13" w14:paraId="69AB451A" w14:textId="77777777" w:rsidTr="00273993">
        <w:tc>
          <w:tcPr>
            <w:tcW w:w="468" w:type="dxa"/>
            <w:vAlign w:val="center"/>
          </w:tcPr>
          <w:p w14:paraId="70191BAC" w14:textId="0B82B835"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5</w:t>
            </w:r>
          </w:p>
        </w:tc>
        <w:tc>
          <w:tcPr>
            <w:tcW w:w="10361" w:type="dxa"/>
          </w:tcPr>
          <w:p w14:paraId="0E478AFA" w14:textId="555E24E6" w:rsidR="00AF36F1" w:rsidRPr="002F3D13" w:rsidRDefault="00AF36F1" w:rsidP="00914F29">
            <w:pPr>
              <w:rPr>
                <w:rFonts w:asciiTheme="minorHAnsi" w:hAnsiTheme="minorHAnsi"/>
                <w:sz w:val="18"/>
                <w:szCs w:val="18"/>
              </w:rPr>
            </w:pPr>
            <w:r w:rsidRPr="002F3D13">
              <w:rPr>
                <w:rFonts w:asciiTheme="minorHAnsi" w:hAnsiTheme="minorHAnsi"/>
                <w:sz w:val="18"/>
                <w:szCs w:val="18"/>
              </w:rPr>
              <w:t>150.0(k)2E: No controls bypass</w:t>
            </w:r>
            <w:r w:rsidR="00914F29">
              <w:rPr>
                <w:rFonts w:asciiTheme="minorHAnsi" w:hAnsiTheme="minorHAnsi"/>
                <w:sz w:val="18"/>
                <w:szCs w:val="18"/>
              </w:rPr>
              <w:t>es</w:t>
            </w:r>
            <w:r w:rsidRPr="002F3D13">
              <w:rPr>
                <w:rFonts w:asciiTheme="minorHAnsi" w:hAnsiTheme="minorHAnsi"/>
                <w:sz w:val="18"/>
                <w:szCs w:val="18"/>
              </w:rPr>
              <w:t xml:space="preserve"> a dimmer</w:t>
            </w:r>
            <w:r w:rsidR="00914F29">
              <w:rPr>
                <w:rFonts w:asciiTheme="minorHAnsi" w:hAnsiTheme="minorHAnsi"/>
                <w:sz w:val="18"/>
                <w:szCs w:val="18"/>
              </w:rPr>
              <w:t>, occupancy sensor</w:t>
            </w:r>
            <w:r w:rsidRPr="002F3D13">
              <w:rPr>
                <w:rFonts w:asciiTheme="minorHAnsi" w:hAnsiTheme="minorHAnsi"/>
                <w:sz w:val="18"/>
                <w:szCs w:val="18"/>
              </w:rPr>
              <w:t xml:space="preserve"> or vacancy sensor function where that dimmer or sensor has been installed to comply with Section 150.0(k)</w:t>
            </w:r>
          </w:p>
        </w:tc>
      </w:tr>
      <w:tr w:rsidR="00AF36F1" w:rsidRPr="002F3D13" w14:paraId="7E48506B" w14:textId="77777777" w:rsidTr="00273993">
        <w:tc>
          <w:tcPr>
            <w:tcW w:w="468" w:type="dxa"/>
            <w:vAlign w:val="center"/>
          </w:tcPr>
          <w:p w14:paraId="7027059E" w14:textId="17BA67CB"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6</w:t>
            </w:r>
          </w:p>
        </w:tc>
        <w:tc>
          <w:tcPr>
            <w:tcW w:w="10361" w:type="dxa"/>
          </w:tcPr>
          <w:p w14:paraId="240F6953" w14:textId="4FE65E34" w:rsidR="00AF36F1" w:rsidRPr="002F3D13" w:rsidRDefault="00AF36F1" w:rsidP="00914F29">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r w:rsidR="00914F29">
              <w:rPr>
                <w:rFonts w:asciiTheme="minorHAnsi" w:hAnsiTheme="minorHAnsi"/>
                <w:sz w:val="18"/>
                <w:szCs w:val="18"/>
              </w:rPr>
              <w:t>s</w:t>
            </w:r>
            <w:r>
              <w:rPr>
                <w:rFonts w:asciiTheme="minorHAnsi" w:hAnsiTheme="minorHAnsi"/>
                <w:sz w:val="18"/>
                <w:szCs w:val="18"/>
              </w:rPr>
              <w:t xml:space="preserve"> </w:t>
            </w:r>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AF36F1" w:rsidRPr="002F3D13" w14:paraId="03969C54" w14:textId="77777777" w:rsidTr="00273993">
        <w:tc>
          <w:tcPr>
            <w:tcW w:w="468" w:type="dxa"/>
            <w:vAlign w:val="center"/>
          </w:tcPr>
          <w:p w14:paraId="060803D6" w14:textId="53B8E075"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7</w:t>
            </w:r>
          </w:p>
        </w:tc>
        <w:tc>
          <w:tcPr>
            <w:tcW w:w="10361" w:type="dxa"/>
          </w:tcPr>
          <w:p w14:paraId="7C87DF83" w14:textId="4C892D09" w:rsidR="00AF36F1" w:rsidRPr="002F3D13" w:rsidRDefault="00AF36F1" w:rsidP="00594750">
            <w:pPr>
              <w:rPr>
                <w:rFonts w:asciiTheme="minorHAnsi" w:hAnsiTheme="minorHAnsi"/>
                <w:sz w:val="18"/>
                <w:szCs w:val="18"/>
              </w:rPr>
            </w:pPr>
            <w:r w:rsidRPr="002F3D13">
              <w:rPr>
                <w:rFonts w:asciiTheme="minorHAnsi" w:hAnsiTheme="minorHAnsi"/>
                <w:sz w:val="18"/>
                <w:szCs w:val="18"/>
              </w:rPr>
              <w:t xml:space="preserve">150.0(k)2G: </w:t>
            </w:r>
            <w:r w:rsidRPr="00EA36ED">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r w:rsidR="00594750">
              <w:rPr>
                <w:rFonts w:asciiTheme="minorHAnsi" w:hAnsiTheme="minorHAnsi"/>
                <w:sz w:val="18"/>
                <w:szCs w:val="18"/>
              </w:rPr>
              <w:t xml:space="preserve">control </w:t>
            </w:r>
            <w:r w:rsidRPr="002F3D13">
              <w:rPr>
                <w:rFonts w:asciiTheme="minorHAnsi" w:hAnsiTheme="minorHAnsi"/>
                <w:sz w:val="18"/>
                <w:szCs w:val="18"/>
              </w:rPr>
              <w:t xml:space="preserve">requirements provide the functionality of </w:t>
            </w:r>
            <w:r w:rsidR="00594750">
              <w:rPr>
                <w:rFonts w:asciiTheme="minorHAnsi" w:hAnsiTheme="minorHAnsi"/>
                <w:sz w:val="18"/>
                <w:szCs w:val="18"/>
              </w:rPr>
              <w:t>the</w:t>
            </w:r>
            <w:r w:rsidRPr="002F3D13">
              <w:rPr>
                <w:rFonts w:asciiTheme="minorHAnsi" w:hAnsiTheme="minorHAnsi"/>
                <w:sz w:val="18"/>
                <w:szCs w:val="18"/>
              </w:rPr>
              <w:t xml:space="preserve"> </w:t>
            </w:r>
            <w:r w:rsidR="00594750">
              <w:rPr>
                <w:rFonts w:asciiTheme="minorHAnsi" w:hAnsiTheme="minorHAnsi"/>
                <w:sz w:val="18"/>
                <w:szCs w:val="18"/>
              </w:rPr>
              <w:t xml:space="preserve">specified control </w:t>
            </w:r>
            <w:r w:rsidRPr="002F3D13">
              <w:rPr>
                <w:rFonts w:asciiTheme="minorHAnsi" w:hAnsiTheme="minorHAnsi"/>
                <w:sz w:val="18"/>
                <w:szCs w:val="18"/>
              </w:rPr>
              <w:t xml:space="preserve">in accordance with Section 110.9, meet the installation certificate requirements in Section 130.4, </w:t>
            </w:r>
            <w:r w:rsidR="00594750">
              <w:rPr>
                <w:rFonts w:asciiTheme="minorHAnsi" w:hAnsiTheme="minorHAnsi"/>
                <w:sz w:val="18"/>
                <w:szCs w:val="18"/>
              </w:rPr>
              <w:t xml:space="preserve">meets </w:t>
            </w:r>
            <w:r w:rsidRPr="002F3D13">
              <w:rPr>
                <w:rFonts w:asciiTheme="minorHAnsi" w:hAnsiTheme="minorHAnsi"/>
                <w:sz w:val="18"/>
                <w:szCs w:val="18"/>
              </w:rPr>
              <w:t>the EMCS requirements in Section 130.</w:t>
            </w:r>
            <w:r w:rsidR="00F138F4">
              <w:rPr>
                <w:rFonts w:asciiTheme="minorHAnsi" w:hAnsiTheme="minorHAnsi"/>
                <w:sz w:val="18"/>
                <w:szCs w:val="18"/>
              </w:rPr>
              <w:t>0</w:t>
            </w:r>
            <w:r w:rsidR="00594750">
              <w:rPr>
                <w:rFonts w:asciiTheme="minorHAnsi" w:hAnsiTheme="minorHAnsi"/>
                <w:sz w:val="18"/>
                <w:szCs w:val="18"/>
              </w:rPr>
              <w:t>(e)</w:t>
            </w:r>
            <w:r w:rsidRPr="002F3D13">
              <w:rPr>
                <w:rFonts w:asciiTheme="minorHAnsi" w:hAnsiTheme="minorHAnsi"/>
                <w:sz w:val="18"/>
                <w:szCs w:val="18"/>
              </w:rPr>
              <w:t>, and compl</w:t>
            </w:r>
            <w:r w:rsidR="00594750">
              <w:rPr>
                <w:rFonts w:asciiTheme="minorHAnsi" w:hAnsiTheme="minorHAnsi"/>
                <w:sz w:val="18"/>
                <w:szCs w:val="18"/>
              </w:rPr>
              <w:t>ies</w:t>
            </w:r>
            <w:r w:rsidRPr="002F3D13">
              <w:rPr>
                <w:rFonts w:asciiTheme="minorHAnsi" w:hAnsiTheme="minorHAnsi"/>
                <w:sz w:val="18"/>
                <w:szCs w:val="18"/>
              </w:rPr>
              <w:t xml:space="preserve"> with all other applicable requirements in Section 150.0(k)2.</w:t>
            </w:r>
          </w:p>
        </w:tc>
      </w:tr>
      <w:tr w:rsidR="00AF36F1" w:rsidRPr="002F3D13" w14:paraId="69FDB34B" w14:textId="77777777" w:rsidTr="00273993">
        <w:tc>
          <w:tcPr>
            <w:tcW w:w="468" w:type="dxa"/>
            <w:vAlign w:val="center"/>
          </w:tcPr>
          <w:p w14:paraId="69654103" w14:textId="4591813E" w:rsidR="00AF36F1" w:rsidRPr="002F3D13" w:rsidRDefault="00DE5F1A"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8</w:t>
            </w:r>
          </w:p>
        </w:tc>
        <w:tc>
          <w:tcPr>
            <w:tcW w:w="10361" w:type="dxa"/>
          </w:tcPr>
          <w:p w14:paraId="6C7BF1F2" w14:textId="7A181298" w:rsidR="00AF36F1" w:rsidRPr="002F3D13" w:rsidRDefault="00AF36F1" w:rsidP="00BC4D57">
            <w:pPr>
              <w:rPr>
                <w:rFonts w:asciiTheme="minorHAnsi" w:hAnsiTheme="minorHAnsi"/>
                <w:sz w:val="18"/>
                <w:szCs w:val="18"/>
              </w:rPr>
            </w:pPr>
            <w:r w:rsidRPr="002F3D13">
              <w:rPr>
                <w:rFonts w:asciiTheme="minorHAnsi" w:hAnsiTheme="minorHAnsi"/>
                <w:sz w:val="18"/>
                <w:szCs w:val="18"/>
              </w:rPr>
              <w:t>150.0(k)2</w:t>
            </w:r>
            <w:r w:rsidR="00594750">
              <w:rPr>
                <w:rFonts w:asciiTheme="minorHAnsi" w:hAnsiTheme="minorHAnsi"/>
                <w:sz w:val="18"/>
                <w:szCs w:val="18"/>
              </w:rPr>
              <w:t>H</w:t>
            </w:r>
            <w:r w:rsidRPr="002F3D13">
              <w:rPr>
                <w:rFonts w:asciiTheme="minorHAnsi" w:hAnsiTheme="minorHAnsi"/>
                <w:sz w:val="18"/>
                <w:szCs w:val="18"/>
              </w:rPr>
              <w:t xml:space="preserve">: A </w:t>
            </w:r>
            <w:r w:rsidRPr="00EA36ED">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AF36F1" w:rsidRPr="002F3D13" w14:paraId="1AF16863" w14:textId="77777777" w:rsidTr="00273993">
        <w:tc>
          <w:tcPr>
            <w:tcW w:w="468" w:type="dxa"/>
            <w:vAlign w:val="center"/>
          </w:tcPr>
          <w:p w14:paraId="44DD7A60" w14:textId="088E40B7" w:rsidR="00AF36F1" w:rsidRPr="002F3D13" w:rsidRDefault="00DE5F1A" w:rsidP="00C81000">
            <w:pPr>
              <w:jc w:val="center"/>
              <w:rPr>
                <w:rFonts w:asciiTheme="minorHAnsi" w:hAnsiTheme="minorHAnsi"/>
                <w:sz w:val="18"/>
                <w:szCs w:val="18"/>
              </w:rPr>
            </w:pPr>
            <w:r>
              <w:rPr>
                <w:rFonts w:asciiTheme="minorHAnsi" w:hAnsiTheme="minorHAnsi"/>
                <w:sz w:val="18"/>
                <w:szCs w:val="18"/>
              </w:rPr>
              <w:t>0</w:t>
            </w:r>
            <w:r w:rsidR="00BB097F">
              <w:rPr>
                <w:rFonts w:asciiTheme="minorHAnsi" w:hAnsiTheme="minorHAnsi"/>
                <w:sz w:val="18"/>
                <w:szCs w:val="18"/>
              </w:rPr>
              <w:t>9</w:t>
            </w:r>
          </w:p>
        </w:tc>
        <w:tc>
          <w:tcPr>
            <w:tcW w:w="10361" w:type="dxa"/>
          </w:tcPr>
          <w:p w14:paraId="7FAC9587" w14:textId="1CABA0A9" w:rsidR="00AF36F1" w:rsidRPr="002F3D13" w:rsidRDefault="00AF36F1" w:rsidP="00594750">
            <w:pPr>
              <w:rPr>
                <w:rFonts w:asciiTheme="minorHAnsi" w:hAnsiTheme="minorHAnsi"/>
                <w:sz w:val="18"/>
                <w:szCs w:val="18"/>
              </w:rPr>
            </w:pPr>
            <w:r>
              <w:rPr>
                <w:rFonts w:asciiTheme="minorHAnsi" w:hAnsiTheme="minorHAnsi"/>
                <w:sz w:val="18"/>
                <w:szCs w:val="18"/>
              </w:rPr>
              <w:t>150.0(k)2</w:t>
            </w:r>
            <w:r w:rsidR="00594750">
              <w:rPr>
                <w:rFonts w:asciiTheme="minorHAnsi" w:hAnsiTheme="minorHAnsi"/>
                <w:sz w:val="18"/>
                <w:szCs w:val="18"/>
              </w:rPr>
              <w:t>K</w:t>
            </w:r>
            <w:r w:rsidRPr="002F3D13">
              <w:rPr>
                <w:rFonts w:asciiTheme="minorHAnsi" w:hAnsiTheme="minorHAnsi"/>
                <w:sz w:val="18"/>
                <w:szCs w:val="18"/>
              </w:rPr>
              <w:t>:</w:t>
            </w:r>
            <w:r>
              <w:rPr>
                <w:rFonts w:asciiTheme="minorHAnsi" w:hAnsiTheme="minorHAnsi"/>
                <w:sz w:val="18"/>
                <w:szCs w:val="18"/>
              </w:rPr>
              <w:t xml:space="preserve"> </w:t>
            </w:r>
            <w:r w:rsidRPr="00EA36ED">
              <w:rPr>
                <w:rFonts w:asciiTheme="minorHAnsi" w:hAnsiTheme="minorHAnsi"/>
                <w:b/>
                <w:sz w:val="18"/>
                <w:szCs w:val="18"/>
              </w:rPr>
              <w:t>Undercabinet lighting</w:t>
            </w:r>
            <w:r>
              <w:rPr>
                <w:rFonts w:asciiTheme="minorHAnsi" w:hAnsiTheme="minorHAnsi"/>
                <w:sz w:val="18"/>
                <w:szCs w:val="18"/>
              </w:rPr>
              <w:t xml:space="preserve"> is </w:t>
            </w:r>
            <w:r w:rsidR="00594750">
              <w:rPr>
                <w:rFonts w:asciiTheme="minorHAnsi" w:hAnsiTheme="minorHAnsi"/>
                <w:sz w:val="18"/>
                <w:szCs w:val="18"/>
              </w:rPr>
              <w:t xml:space="preserve">controlled </w:t>
            </w:r>
            <w:r>
              <w:rPr>
                <w:rFonts w:asciiTheme="minorHAnsi" w:hAnsiTheme="minorHAnsi"/>
                <w:sz w:val="18"/>
                <w:szCs w:val="18"/>
              </w:rPr>
              <w:t xml:space="preserve">separately from </w:t>
            </w:r>
            <w:r w:rsidR="00594750">
              <w:rPr>
                <w:rFonts w:asciiTheme="minorHAnsi" w:hAnsiTheme="minorHAnsi"/>
                <w:sz w:val="18"/>
                <w:szCs w:val="18"/>
              </w:rPr>
              <w:t xml:space="preserve">ceiling installed </w:t>
            </w:r>
            <w:r>
              <w:rPr>
                <w:rFonts w:asciiTheme="minorHAnsi" w:hAnsiTheme="minorHAnsi"/>
                <w:sz w:val="18"/>
                <w:szCs w:val="18"/>
              </w:rPr>
              <w:t>lighting.</w:t>
            </w:r>
          </w:p>
        </w:tc>
      </w:tr>
      <w:tr w:rsidR="00AF36F1" w:rsidRPr="00916A10" w14:paraId="05C6BF8E" w14:textId="77777777" w:rsidTr="00341AF1">
        <w:tc>
          <w:tcPr>
            <w:tcW w:w="10829" w:type="dxa"/>
            <w:gridSpan w:val="2"/>
          </w:tcPr>
          <w:p w14:paraId="05C6BF8D" w14:textId="12918B01" w:rsidR="00AF36F1" w:rsidRPr="00916A10" w:rsidRDefault="00AF36F1" w:rsidP="0008240E">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05C6BF8F" w14:textId="77777777" w:rsidR="002164AB" w:rsidRPr="00C81000" w:rsidRDefault="002164AB" w:rsidP="00507935">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BC4D57" w:rsidRPr="00C81000" w14:paraId="05C6BF91" w14:textId="77777777" w:rsidTr="00182697">
        <w:tc>
          <w:tcPr>
            <w:tcW w:w="10829" w:type="dxa"/>
            <w:gridSpan w:val="2"/>
          </w:tcPr>
          <w:p w14:paraId="05C6BF90" w14:textId="748E5AB6" w:rsidR="002B6F63" w:rsidRPr="00C81000" w:rsidRDefault="007876C3" w:rsidP="00BC4D57">
            <w:pPr>
              <w:tabs>
                <w:tab w:val="left" w:pos="3640"/>
              </w:tabs>
              <w:rPr>
                <w:rFonts w:asciiTheme="minorHAnsi" w:hAnsiTheme="minorHAnsi"/>
                <w:b/>
                <w:szCs w:val="18"/>
              </w:rPr>
            </w:pPr>
            <w:r w:rsidRPr="00C81000">
              <w:rPr>
                <w:rFonts w:asciiTheme="minorHAnsi" w:hAnsiTheme="minorHAnsi"/>
                <w:b/>
                <w:szCs w:val="18"/>
              </w:rPr>
              <w:t>F</w:t>
            </w:r>
            <w:r w:rsidR="00BC4D57" w:rsidRPr="00C81000">
              <w:rPr>
                <w:rFonts w:asciiTheme="minorHAnsi" w:hAnsiTheme="minorHAnsi"/>
                <w:b/>
                <w:szCs w:val="18"/>
              </w:rPr>
              <w:t xml:space="preserve">. </w:t>
            </w:r>
            <w:r w:rsidR="00044B40">
              <w:rPr>
                <w:rFonts w:asciiTheme="minorHAnsi" w:hAnsiTheme="minorHAnsi"/>
                <w:b/>
                <w:szCs w:val="18"/>
              </w:rPr>
              <w:t>Blank Electrical Boxes</w:t>
            </w:r>
          </w:p>
        </w:tc>
      </w:tr>
      <w:tr w:rsidR="00BC4D57" w:rsidRPr="002F3D13" w14:paraId="05C6BF94" w14:textId="77777777" w:rsidTr="00C81000">
        <w:tc>
          <w:tcPr>
            <w:tcW w:w="468" w:type="dxa"/>
            <w:vAlign w:val="center"/>
          </w:tcPr>
          <w:p w14:paraId="05C6BF92" w14:textId="77777777" w:rsidR="00BC4D57"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61" w:type="dxa"/>
          </w:tcPr>
          <w:p w14:paraId="05C6BF93" w14:textId="7F3F3DCB" w:rsidR="00BC4D57" w:rsidRPr="002F3D13" w:rsidRDefault="00BC4D57" w:rsidP="00832C63">
            <w:pPr>
              <w:rPr>
                <w:rFonts w:asciiTheme="minorHAnsi" w:hAnsiTheme="minorHAnsi"/>
                <w:sz w:val="18"/>
                <w:szCs w:val="18"/>
              </w:rPr>
            </w:pPr>
            <w:r w:rsidRPr="002F3D13">
              <w:rPr>
                <w:rFonts w:asciiTheme="minorHAnsi" w:hAnsiTheme="minorHAnsi"/>
                <w:sz w:val="18"/>
                <w:szCs w:val="18"/>
              </w:rPr>
              <w:t>150.0(k)</w:t>
            </w:r>
            <w:r w:rsidR="009767B9">
              <w:rPr>
                <w:rFonts w:asciiTheme="minorHAnsi" w:hAnsiTheme="minorHAnsi"/>
                <w:sz w:val="18"/>
                <w:szCs w:val="18"/>
              </w:rPr>
              <w:t>1B</w:t>
            </w:r>
            <w:r w:rsidR="00044B40">
              <w:rPr>
                <w:rFonts w:asciiTheme="minorHAnsi" w:hAnsiTheme="minorHAnsi"/>
                <w:sz w:val="18"/>
                <w:szCs w:val="18"/>
              </w:rPr>
              <w:t>: The number of blank electrical boxes installed more than five feet above the finished floor</w:t>
            </w:r>
            <w:r w:rsidR="009767B9">
              <w:rPr>
                <w:rFonts w:asciiTheme="minorHAnsi" w:hAnsiTheme="minorHAnsi"/>
                <w:sz w:val="18"/>
                <w:szCs w:val="18"/>
              </w:rPr>
              <w:t xml:space="preserve"> and do not contain a luminaire or other device</w:t>
            </w:r>
            <w:r w:rsidR="00044B40">
              <w:rPr>
                <w:rFonts w:asciiTheme="minorHAnsi" w:hAnsiTheme="minorHAnsi"/>
                <w:sz w:val="18"/>
                <w:szCs w:val="18"/>
              </w:rPr>
              <w:t>, are not greater than the number of bedrooms. The blank boxes are served by dimmer, vacancy sensor, or fan speed control.</w:t>
            </w:r>
          </w:p>
        </w:tc>
      </w:tr>
      <w:tr w:rsidR="00916A10" w:rsidRPr="002F3D13" w14:paraId="05C6BFA6" w14:textId="77777777" w:rsidTr="00341AF1">
        <w:tc>
          <w:tcPr>
            <w:tcW w:w="10829" w:type="dxa"/>
            <w:gridSpan w:val="2"/>
          </w:tcPr>
          <w:p w14:paraId="05C6BFA5"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AE" w14:textId="672CCA7F" w:rsidR="00E91183" w:rsidRPr="002F3D13" w:rsidRDefault="00E91183">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4F278F" w:rsidRPr="002F3D13" w14:paraId="05C6BFB0" w14:textId="77777777" w:rsidTr="00971FB4">
        <w:tc>
          <w:tcPr>
            <w:tcW w:w="10818" w:type="dxa"/>
            <w:gridSpan w:val="2"/>
          </w:tcPr>
          <w:p w14:paraId="05C6BFAF" w14:textId="3C614F5E" w:rsidR="002B6F63" w:rsidRPr="00C81000" w:rsidRDefault="007876C3" w:rsidP="00A5710A">
            <w:pPr>
              <w:rPr>
                <w:rFonts w:asciiTheme="minorHAnsi" w:hAnsiTheme="minorHAnsi"/>
                <w:b/>
                <w:szCs w:val="18"/>
              </w:rPr>
            </w:pPr>
            <w:r w:rsidRPr="00C81000">
              <w:rPr>
                <w:rFonts w:asciiTheme="minorHAnsi" w:hAnsiTheme="minorHAnsi"/>
                <w:b/>
                <w:szCs w:val="18"/>
              </w:rPr>
              <w:t>G</w:t>
            </w:r>
            <w:r w:rsidR="00950C5F" w:rsidRPr="00C81000">
              <w:rPr>
                <w:rFonts w:asciiTheme="minorHAnsi" w:hAnsiTheme="minorHAnsi"/>
                <w:b/>
                <w:szCs w:val="18"/>
              </w:rPr>
              <w:t xml:space="preserve">. </w:t>
            </w:r>
            <w:r w:rsidR="00044B40">
              <w:rPr>
                <w:rFonts w:asciiTheme="minorHAnsi" w:hAnsiTheme="minorHAnsi"/>
                <w:b/>
                <w:szCs w:val="18"/>
              </w:rPr>
              <w:t>Address Signs</w:t>
            </w:r>
          </w:p>
        </w:tc>
      </w:tr>
      <w:tr w:rsidR="00EA21B0" w:rsidRPr="002F3D13" w14:paraId="05C6BFB3" w14:textId="77777777" w:rsidTr="00C81000">
        <w:tc>
          <w:tcPr>
            <w:tcW w:w="468" w:type="dxa"/>
            <w:vAlign w:val="center"/>
          </w:tcPr>
          <w:p w14:paraId="05C6BFB1"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50" w:type="dxa"/>
          </w:tcPr>
          <w:p w14:paraId="69236240" w14:textId="358C7E61" w:rsidR="00EA21B0" w:rsidRDefault="00EA21B0">
            <w:pPr>
              <w:rPr>
                <w:rFonts w:asciiTheme="minorHAnsi" w:hAnsiTheme="minorHAnsi"/>
                <w:sz w:val="18"/>
                <w:szCs w:val="18"/>
              </w:rPr>
            </w:pPr>
            <w:r w:rsidRPr="002F3D13">
              <w:rPr>
                <w:rFonts w:asciiTheme="minorHAnsi" w:hAnsiTheme="minorHAnsi"/>
                <w:sz w:val="18"/>
                <w:szCs w:val="18"/>
              </w:rPr>
              <w:t xml:space="preserve">150.0(k)4: </w:t>
            </w:r>
            <w:r w:rsidR="00044B40">
              <w:rPr>
                <w:rFonts w:asciiTheme="minorHAnsi" w:hAnsiTheme="minorHAnsi"/>
                <w:sz w:val="18"/>
                <w:szCs w:val="18"/>
              </w:rPr>
              <w:t>Internally illuminated address signs. Internally illuminated address signs shall either:</w:t>
            </w:r>
          </w:p>
          <w:p w14:paraId="0028E1F2" w14:textId="77777777" w:rsidR="00044B40" w:rsidRDefault="00044B40" w:rsidP="00EA36ED">
            <w:pPr>
              <w:pStyle w:val="ListParagraph"/>
              <w:numPr>
                <w:ilvl w:val="0"/>
                <w:numId w:val="47"/>
              </w:numPr>
              <w:rPr>
                <w:rFonts w:asciiTheme="minorHAnsi" w:hAnsiTheme="minorHAnsi"/>
                <w:sz w:val="18"/>
                <w:szCs w:val="18"/>
              </w:rPr>
            </w:pPr>
            <w:r>
              <w:rPr>
                <w:rFonts w:asciiTheme="minorHAnsi" w:hAnsiTheme="minorHAnsi"/>
                <w:sz w:val="18"/>
                <w:szCs w:val="18"/>
              </w:rPr>
              <w:t>Comply with Section 140.8. Applicable nonresidential sign lighting compliance forms shall also be submitted; or</w:t>
            </w:r>
          </w:p>
          <w:p w14:paraId="05C6BFB2" w14:textId="3832A31C" w:rsidR="00044B40" w:rsidRPr="002F3D13" w:rsidRDefault="00044B40" w:rsidP="00EA36ED">
            <w:pPr>
              <w:pStyle w:val="ListParagraph"/>
              <w:numPr>
                <w:ilvl w:val="0"/>
                <w:numId w:val="47"/>
              </w:numPr>
              <w:rPr>
                <w:rFonts w:asciiTheme="minorHAnsi" w:hAnsiTheme="minorHAnsi"/>
                <w:sz w:val="18"/>
              </w:rPr>
            </w:pPr>
            <w:r>
              <w:rPr>
                <w:rFonts w:asciiTheme="minorHAnsi" w:hAnsiTheme="minorHAnsi"/>
                <w:sz w:val="18"/>
                <w:szCs w:val="18"/>
              </w:rPr>
              <w:t>Consume no more than 5 Watts of power.</w:t>
            </w:r>
          </w:p>
        </w:tc>
      </w:tr>
      <w:tr w:rsidR="00B30E86" w:rsidRPr="00B30E86" w14:paraId="05C6BFB5" w14:textId="77777777" w:rsidTr="00341AF1">
        <w:tc>
          <w:tcPr>
            <w:tcW w:w="10818" w:type="dxa"/>
            <w:gridSpan w:val="2"/>
          </w:tcPr>
          <w:p w14:paraId="05C6BFB4" w14:textId="77777777" w:rsidR="00B30E86" w:rsidRPr="00B30E86" w:rsidRDefault="00B30E86" w:rsidP="00835C5C">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BFB6" w14:textId="77777777" w:rsidR="004F278F" w:rsidRPr="00C81000" w:rsidRDefault="004F278F" w:rsidP="00CC3B3C">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137"/>
      </w:tblGrid>
      <w:tr w:rsidR="004F278F" w:rsidRPr="00C81000" w14:paraId="05C6BFB8" w14:textId="77777777" w:rsidTr="00001777">
        <w:tc>
          <w:tcPr>
            <w:tcW w:w="10818" w:type="dxa"/>
            <w:gridSpan w:val="2"/>
          </w:tcPr>
          <w:p w14:paraId="05C6BFB7" w14:textId="69D923C1" w:rsidR="002B6F63" w:rsidRPr="00C81000" w:rsidRDefault="007876C3" w:rsidP="00950C5F">
            <w:pPr>
              <w:rPr>
                <w:rFonts w:asciiTheme="minorHAnsi" w:hAnsiTheme="minorHAnsi"/>
                <w:b/>
                <w:bCs/>
                <w:szCs w:val="18"/>
              </w:rPr>
            </w:pPr>
            <w:r w:rsidRPr="00C81000">
              <w:rPr>
                <w:rStyle w:val="Heading1Char"/>
                <w:rFonts w:asciiTheme="minorHAnsi" w:hAnsiTheme="minorHAnsi"/>
                <w:bCs/>
                <w:sz w:val="20"/>
                <w:szCs w:val="18"/>
              </w:rPr>
              <w:t>H</w:t>
            </w:r>
            <w:r w:rsidR="00950C5F" w:rsidRPr="00C81000">
              <w:rPr>
                <w:rStyle w:val="Heading1Char"/>
                <w:rFonts w:asciiTheme="minorHAnsi" w:hAnsiTheme="minorHAnsi"/>
                <w:bCs/>
                <w:sz w:val="20"/>
                <w:szCs w:val="18"/>
              </w:rPr>
              <w:t xml:space="preserve">. </w:t>
            </w:r>
            <w:r w:rsidR="00044B40">
              <w:rPr>
                <w:rStyle w:val="Heading1Char"/>
                <w:rFonts w:asciiTheme="minorHAnsi" w:hAnsiTheme="minorHAnsi"/>
                <w:bCs/>
                <w:sz w:val="20"/>
                <w:szCs w:val="18"/>
              </w:rPr>
              <w:t>Single Family Outdoor Lighting</w:t>
            </w:r>
          </w:p>
        </w:tc>
      </w:tr>
      <w:tr w:rsidR="00EA21B0" w:rsidRPr="002F3D13" w14:paraId="05C6BFBB" w14:textId="77777777" w:rsidTr="00C81000">
        <w:tc>
          <w:tcPr>
            <w:tcW w:w="468" w:type="dxa"/>
            <w:vAlign w:val="center"/>
          </w:tcPr>
          <w:p w14:paraId="05C6BFB9"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50" w:type="dxa"/>
          </w:tcPr>
          <w:p w14:paraId="05C6BFBA" w14:textId="09A84783" w:rsidR="00EA21B0" w:rsidRPr="002F3D13" w:rsidRDefault="00EA21B0" w:rsidP="009767B9">
            <w:pPr>
              <w:rPr>
                <w:rFonts w:asciiTheme="minorHAnsi" w:hAnsiTheme="minorHAnsi"/>
                <w:sz w:val="18"/>
                <w:szCs w:val="18"/>
              </w:rPr>
            </w:pPr>
            <w:r w:rsidRPr="002F3D13">
              <w:rPr>
                <w:rFonts w:asciiTheme="minorHAnsi" w:hAnsiTheme="minorHAnsi"/>
                <w:sz w:val="18"/>
                <w:szCs w:val="18"/>
              </w:rPr>
              <w:t>150.0(k)</w:t>
            </w:r>
            <w:r w:rsidR="00044B40">
              <w:rPr>
                <w:rFonts w:asciiTheme="minorHAnsi" w:hAnsiTheme="minorHAnsi"/>
                <w:sz w:val="18"/>
                <w:szCs w:val="18"/>
              </w:rPr>
              <w:t>1A</w:t>
            </w:r>
            <w:r w:rsidR="009767B9">
              <w:rPr>
                <w:rFonts w:asciiTheme="minorHAnsi" w:hAnsiTheme="minorHAnsi"/>
                <w:sz w:val="18"/>
                <w:szCs w:val="18"/>
              </w:rPr>
              <w:t xml:space="preserve"> and Table 150.0-A</w:t>
            </w:r>
            <w:r w:rsidR="00044B40">
              <w:rPr>
                <w:rFonts w:asciiTheme="minorHAnsi" w:hAnsiTheme="minorHAnsi"/>
                <w:sz w:val="18"/>
                <w:szCs w:val="18"/>
              </w:rPr>
              <w:t>: High efficacy outdoor lighting</w:t>
            </w:r>
            <w:r w:rsidR="009767B9">
              <w:rPr>
                <w:rFonts w:asciiTheme="minorHAnsi" w:hAnsiTheme="minorHAnsi"/>
                <w:sz w:val="18"/>
                <w:szCs w:val="18"/>
              </w:rPr>
              <w:t xml:space="preserve"> or LED light sources</w:t>
            </w:r>
            <w:r w:rsidR="00044B40">
              <w:rPr>
                <w:rFonts w:asciiTheme="minorHAnsi" w:hAnsiTheme="minorHAnsi"/>
                <w:sz w:val="18"/>
                <w:szCs w:val="18"/>
              </w:rPr>
              <w:t xml:space="preserve"> </w:t>
            </w:r>
            <w:r w:rsidR="009767B9">
              <w:rPr>
                <w:rFonts w:asciiTheme="minorHAnsi" w:hAnsiTheme="minorHAnsi"/>
                <w:sz w:val="18"/>
                <w:szCs w:val="18"/>
              </w:rPr>
              <w:t>are</w:t>
            </w:r>
            <w:r w:rsidR="00044B40">
              <w:rPr>
                <w:rFonts w:asciiTheme="minorHAnsi" w:hAnsiTheme="minorHAnsi"/>
                <w:sz w:val="18"/>
                <w:szCs w:val="18"/>
              </w:rPr>
              <w:t xml:space="preserve"> installed.</w:t>
            </w:r>
          </w:p>
        </w:tc>
      </w:tr>
      <w:tr w:rsidR="00EA21B0" w:rsidRPr="002F3D13" w14:paraId="05C6BFBE" w14:textId="77777777" w:rsidTr="00C81000">
        <w:tc>
          <w:tcPr>
            <w:tcW w:w="468" w:type="dxa"/>
            <w:vAlign w:val="center"/>
          </w:tcPr>
          <w:p w14:paraId="05C6BFBC"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2</w:t>
            </w:r>
          </w:p>
        </w:tc>
        <w:tc>
          <w:tcPr>
            <w:tcW w:w="10350" w:type="dxa"/>
          </w:tcPr>
          <w:p w14:paraId="7F5D8FEB" w14:textId="0B2832AC" w:rsidR="00C84980" w:rsidRDefault="00EA21B0">
            <w:pPr>
              <w:rPr>
                <w:rFonts w:asciiTheme="minorHAnsi" w:hAnsiTheme="minorHAnsi"/>
                <w:sz w:val="18"/>
                <w:szCs w:val="18"/>
              </w:rPr>
            </w:pPr>
            <w:r w:rsidRPr="002F3D13">
              <w:rPr>
                <w:rFonts w:asciiTheme="minorHAnsi" w:hAnsiTheme="minorHAnsi"/>
                <w:sz w:val="18"/>
                <w:szCs w:val="18"/>
              </w:rPr>
              <w:t>150.0(k)</w:t>
            </w:r>
            <w:r w:rsidR="00044B40">
              <w:rPr>
                <w:rFonts w:asciiTheme="minorHAnsi" w:hAnsiTheme="minorHAnsi"/>
                <w:sz w:val="18"/>
                <w:szCs w:val="18"/>
              </w:rPr>
              <w:t>3A: Outdoor lighting</w:t>
            </w:r>
            <w:r w:rsidR="00C84980">
              <w:rPr>
                <w:rFonts w:asciiTheme="minorHAnsi" w:hAnsiTheme="minorHAnsi"/>
                <w:sz w:val="18"/>
                <w:szCs w:val="18"/>
              </w:rPr>
              <w:t xml:space="preserve"> is controlled by a manual ON and OFF switch </w:t>
            </w:r>
            <w:r w:rsidR="009767B9">
              <w:rPr>
                <w:rFonts w:asciiTheme="minorHAnsi" w:hAnsiTheme="minorHAnsi"/>
                <w:sz w:val="18"/>
                <w:szCs w:val="18"/>
              </w:rPr>
              <w:t xml:space="preserve">that permits </w:t>
            </w:r>
            <w:r w:rsidR="00C84980">
              <w:rPr>
                <w:rFonts w:asciiTheme="minorHAnsi" w:hAnsiTheme="minorHAnsi"/>
                <w:sz w:val="18"/>
                <w:szCs w:val="18"/>
              </w:rPr>
              <w:t xml:space="preserve">one of the following automatic </w:t>
            </w:r>
            <w:r w:rsidR="009767B9">
              <w:rPr>
                <w:rFonts w:asciiTheme="minorHAnsi" w:hAnsiTheme="minorHAnsi"/>
                <w:sz w:val="18"/>
                <w:szCs w:val="18"/>
              </w:rPr>
              <w:t>actions</w:t>
            </w:r>
            <w:r w:rsidR="00C84980">
              <w:rPr>
                <w:rFonts w:asciiTheme="minorHAnsi" w:hAnsiTheme="minorHAnsi"/>
                <w:sz w:val="18"/>
                <w:szCs w:val="18"/>
              </w:rPr>
              <w:t>:</w:t>
            </w:r>
          </w:p>
          <w:p w14:paraId="4E36104A" w14:textId="6D3BB349" w:rsidR="00C84980" w:rsidRDefault="009767B9" w:rsidP="00273993">
            <w:pPr>
              <w:pStyle w:val="ListParagraph"/>
              <w:numPr>
                <w:ilvl w:val="0"/>
                <w:numId w:val="42"/>
              </w:numPr>
              <w:rPr>
                <w:rFonts w:asciiTheme="minorHAnsi" w:hAnsiTheme="minorHAnsi"/>
                <w:sz w:val="18"/>
                <w:szCs w:val="18"/>
              </w:rPr>
            </w:pPr>
            <w:r>
              <w:rPr>
                <w:rFonts w:asciiTheme="minorHAnsi" w:hAnsiTheme="minorHAnsi"/>
                <w:sz w:val="18"/>
                <w:szCs w:val="18"/>
              </w:rPr>
              <w:t xml:space="preserve">Controlled by a photocell and either a </w:t>
            </w:r>
            <w:r w:rsidR="00C84980">
              <w:rPr>
                <w:rFonts w:asciiTheme="minorHAnsi" w:hAnsiTheme="minorHAnsi"/>
                <w:sz w:val="18"/>
                <w:szCs w:val="18"/>
              </w:rPr>
              <w:t>motion sensor</w:t>
            </w:r>
            <w:r>
              <w:rPr>
                <w:rFonts w:asciiTheme="minorHAnsi" w:hAnsiTheme="minorHAnsi"/>
                <w:sz w:val="18"/>
                <w:szCs w:val="18"/>
              </w:rPr>
              <w:t xml:space="preserve"> or an automatic time switch control</w:t>
            </w:r>
            <w:r w:rsidR="00C84980">
              <w:rPr>
                <w:rFonts w:asciiTheme="minorHAnsi" w:hAnsiTheme="minorHAnsi"/>
                <w:sz w:val="18"/>
                <w:szCs w:val="18"/>
              </w:rPr>
              <w:t>;</w:t>
            </w:r>
            <w:r>
              <w:rPr>
                <w:rFonts w:asciiTheme="minorHAnsi" w:hAnsiTheme="minorHAnsi"/>
                <w:sz w:val="18"/>
                <w:szCs w:val="18"/>
              </w:rPr>
              <w:t xml:space="preserve"> or</w:t>
            </w:r>
          </w:p>
          <w:p w14:paraId="40B5024A" w14:textId="61200CF4" w:rsidR="00C84980" w:rsidRDefault="009767B9" w:rsidP="00273993">
            <w:pPr>
              <w:pStyle w:val="ListParagraph"/>
              <w:numPr>
                <w:ilvl w:val="0"/>
                <w:numId w:val="42"/>
              </w:numPr>
              <w:rPr>
                <w:rFonts w:asciiTheme="minorHAnsi" w:hAnsiTheme="minorHAnsi"/>
                <w:sz w:val="18"/>
                <w:szCs w:val="18"/>
              </w:rPr>
            </w:pPr>
            <w:r>
              <w:rPr>
                <w:rFonts w:asciiTheme="minorHAnsi" w:hAnsiTheme="minorHAnsi"/>
                <w:sz w:val="18"/>
                <w:szCs w:val="18"/>
              </w:rPr>
              <w:t>Controlled by an astronomical time clock control</w:t>
            </w:r>
            <w:r w:rsidR="00017A92">
              <w:rPr>
                <w:rFonts w:asciiTheme="minorHAnsi" w:hAnsiTheme="minorHAnsi"/>
                <w:sz w:val="18"/>
                <w:szCs w:val="18"/>
              </w:rPr>
              <w:t>.</w:t>
            </w:r>
          </w:p>
          <w:p w14:paraId="308EFEE3" w14:textId="77777777" w:rsidR="00017A92" w:rsidRDefault="00017A92" w:rsidP="00EA36ED">
            <w:pPr>
              <w:pStyle w:val="ListParagraph"/>
              <w:ind w:left="761"/>
              <w:rPr>
                <w:rFonts w:asciiTheme="minorHAnsi" w:hAnsiTheme="minorHAnsi"/>
                <w:sz w:val="18"/>
                <w:szCs w:val="18"/>
              </w:rPr>
            </w:pPr>
          </w:p>
          <w:p w14:paraId="51F13CA5" w14:textId="7702831D" w:rsidR="00F27954" w:rsidRDefault="00F27954" w:rsidP="00EA36ED">
            <w:pPr>
              <w:pStyle w:val="ListParagraph"/>
              <w:ind w:left="0"/>
              <w:rPr>
                <w:rFonts w:asciiTheme="minorHAnsi" w:hAnsiTheme="minorHAnsi"/>
                <w:sz w:val="18"/>
                <w:szCs w:val="18"/>
              </w:rPr>
            </w:pPr>
            <w:r>
              <w:rPr>
                <w:rFonts w:asciiTheme="minorHAnsi" w:hAnsiTheme="minorHAnsi"/>
                <w:sz w:val="18"/>
                <w:szCs w:val="18"/>
              </w:rPr>
              <w:t>Control</w:t>
            </w:r>
            <w:r w:rsidR="00017A92">
              <w:rPr>
                <w:rFonts w:asciiTheme="minorHAnsi" w:hAnsiTheme="minorHAnsi"/>
                <w:sz w:val="18"/>
                <w:szCs w:val="18"/>
              </w:rPr>
              <w:t>s</w:t>
            </w:r>
            <w:r>
              <w:rPr>
                <w:rFonts w:asciiTheme="minorHAnsi" w:hAnsiTheme="minorHAnsi"/>
                <w:sz w:val="18"/>
                <w:szCs w:val="18"/>
              </w:rPr>
              <w:t xml:space="preserve"> that override to ON shall not be allowed unless the override automatically returns the automatic control to its normal operation within 6 hours.</w:t>
            </w:r>
          </w:p>
          <w:p w14:paraId="05C6BFBD" w14:textId="098E6213" w:rsidR="00EA21B0" w:rsidRPr="002F3D13" w:rsidRDefault="00F27954" w:rsidP="00EA36ED">
            <w:pPr>
              <w:pStyle w:val="ListParagraph"/>
              <w:ind w:left="0"/>
              <w:rPr>
                <w:rFonts w:asciiTheme="minorHAnsi" w:hAnsiTheme="minorHAnsi"/>
                <w:sz w:val="18"/>
              </w:rPr>
            </w:pPr>
            <w:r>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p>
        </w:tc>
      </w:tr>
      <w:tr w:rsidR="00B30E86" w:rsidRPr="00B30E86" w14:paraId="05C6BFC0" w14:textId="77777777" w:rsidTr="00341AF1">
        <w:tc>
          <w:tcPr>
            <w:tcW w:w="10818" w:type="dxa"/>
            <w:gridSpan w:val="2"/>
          </w:tcPr>
          <w:p w14:paraId="05C6BFBF" w14:textId="77777777" w:rsidR="00B30E86" w:rsidRPr="00B30E86" w:rsidRDefault="00B30E86" w:rsidP="007679C3">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BFF2" w14:textId="77777777" w:rsidR="007876C3" w:rsidRPr="002F3D13" w:rsidRDefault="007876C3" w:rsidP="00D27591">
      <w:pPr>
        <w:tabs>
          <w:tab w:val="left" w:pos="7920"/>
          <w:tab w:val="right" w:pos="10080"/>
        </w:tabs>
        <w:rPr>
          <w:rFonts w:asciiTheme="minorHAnsi" w:hAnsiTheme="minorHAnsi"/>
          <w:sz w:val="18"/>
          <w:szCs w:val="18"/>
        </w:rPr>
      </w:pPr>
    </w:p>
    <w:p w14:paraId="05C6BFF3" w14:textId="77777777" w:rsidR="007B1AC9" w:rsidRPr="002F3D13" w:rsidRDefault="007B1AC9" w:rsidP="007B1AC9">
      <w:pPr>
        <w:ind w:hanging="677"/>
        <w:rPr>
          <w:rFonts w:asciiTheme="minorHAnsi" w:hAnsiTheme="minorHAns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22"/>
        <w:gridCol w:w="261"/>
        <w:gridCol w:w="2463"/>
        <w:gridCol w:w="2729"/>
      </w:tblGrid>
      <w:tr w:rsidR="00A47C10" w:rsidRPr="002F3D13" w14:paraId="05C6BFF5" w14:textId="77777777" w:rsidTr="000603A4">
        <w:trPr>
          <w:trHeight w:val="206"/>
        </w:trPr>
        <w:tc>
          <w:tcPr>
            <w:tcW w:w="10943" w:type="dxa"/>
            <w:gridSpan w:val="4"/>
            <w:vAlign w:val="center"/>
          </w:tcPr>
          <w:p w14:paraId="05C6BFF4" w14:textId="77777777" w:rsidR="00A47C10" w:rsidRPr="002F3D13" w:rsidRDefault="00A47C10" w:rsidP="00A47C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2F3D13">
              <w:rPr>
                <w:rFonts w:ascii="Calibri" w:hAnsi="Calibri" w:cs="Arial"/>
                <w:b/>
                <w:caps/>
                <w:sz w:val="18"/>
                <w:szCs w:val="18"/>
              </w:rPr>
              <w:lastRenderedPageBreak/>
              <w:t>Documentation Author's Declaration Statement</w:t>
            </w:r>
          </w:p>
        </w:tc>
      </w:tr>
      <w:tr w:rsidR="00A47C10" w:rsidRPr="002F3D13" w14:paraId="05C6BFF7" w14:textId="77777777" w:rsidTr="00C81000">
        <w:trPr>
          <w:trHeight w:hRule="exact" w:val="237"/>
        </w:trPr>
        <w:tc>
          <w:tcPr>
            <w:tcW w:w="10943" w:type="dxa"/>
            <w:gridSpan w:val="4"/>
            <w:vAlign w:val="center"/>
          </w:tcPr>
          <w:p w14:paraId="05C6BFF6" w14:textId="77777777" w:rsidR="00A47C10" w:rsidRPr="002F3D13" w:rsidRDefault="00A47C10" w:rsidP="00273993">
            <w:pPr>
              <w:keepNext/>
              <w:numPr>
                <w:ilvl w:val="0"/>
                <w:numId w:val="24"/>
              </w:numPr>
              <w:tabs>
                <w:tab w:val="left" w:pos="-2600"/>
              </w:tabs>
              <w:ind w:right="90"/>
              <w:outlineLvl w:val="2"/>
              <w:rPr>
                <w:rFonts w:ascii="Calibri" w:hAnsi="Calibri"/>
                <w:sz w:val="18"/>
                <w:szCs w:val="18"/>
              </w:rPr>
            </w:pPr>
            <w:r w:rsidRPr="002F3D13">
              <w:rPr>
                <w:rFonts w:ascii="Calibri" w:hAnsi="Calibri"/>
                <w:sz w:val="18"/>
                <w:szCs w:val="18"/>
              </w:rPr>
              <w:t>I certify that this Certificate of Installation documentation is accurate and complete.</w:t>
            </w:r>
          </w:p>
        </w:tc>
      </w:tr>
      <w:tr w:rsidR="00A47C10" w:rsidRPr="002F3D13" w14:paraId="05C6BFFA" w14:textId="77777777" w:rsidTr="000603A4">
        <w:trPr>
          <w:trHeight w:val="360"/>
        </w:trPr>
        <w:tc>
          <w:tcPr>
            <w:tcW w:w="5577" w:type="dxa"/>
            <w:gridSpan w:val="2"/>
          </w:tcPr>
          <w:p w14:paraId="05C6BFF8"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Name:</w:t>
            </w:r>
          </w:p>
        </w:tc>
        <w:tc>
          <w:tcPr>
            <w:tcW w:w="5366" w:type="dxa"/>
            <w:gridSpan w:val="2"/>
          </w:tcPr>
          <w:p w14:paraId="05C6BFF9"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Signature:</w:t>
            </w:r>
          </w:p>
        </w:tc>
      </w:tr>
      <w:tr w:rsidR="00A47C10" w:rsidRPr="002F3D13" w14:paraId="05C6BFFD" w14:textId="77777777" w:rsidTr="000603A4">
        <w:trPr>
          <w:trHeight w:val="360"/>
        </w:trPr>
        <w:tc>
          <w:tcPr>
            <w:tcW w:w="5577" w:type="dxa"/>
            <w:gridSpan w:val="2"/>
          </w:tcPr>
          <w:p w14:paraId="05C6BFFB"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Company Name:</w:t>
            </w:r>
          </w:p>
        </w:tc>
        <w:tc>
          <w:tcPr>
            <w:tcW w:w="5366" w:type="dxa"/>
            <w:gridSpan w:val="2"/>
          </w:tcPr>
          <w:p w14:paraId="05C6BFFC" w14:textId="77777777" w:rsidR="00A47C10" w:rsidRPr="002F3D13" w:rsidRDefault="00A47C10" w:rsidP="00A47C10">
            <w:pPr>
              <w:keepNext/>
              <w:rPr>
                <w:rFonts w:ascii="Calibri" w:hAnsi="Calibri"/>
                <w:sz w:val="14"/>
                <w:szCs w:val="14"/>
              </w:rPr>
            </w:pPr>
            <w:r w:rsidRPr="002F3D13">
              <w:rPr>
                <w:rFonts w:ascii="Calibri" w:hAnsi="Calibri"/>
                <w:sz w:val="14"/>
                <w:szCs w:val="14"/>
              </w:rPr>
              <w:t>Date Signed:</w:t>
            </w:r>
          </w:p>
        </w:tc>
      </w:tr>
      <w:tr w:rsidR="00A47C10" w:rsidRPr="002F3D13" w14:paraId="05C6C000" w14:textId="77777777" w:rsidTr="000603A4">
        <w:trPr>
          <w:trHeight w:val="360"/>
        </w:trPr>
        <w:tc>
          <w:tcPr>
            <w:tcW w:w="5577" w:type="dxa"/>
            <w:gridSpan w:val="2"/>
          </w:tcPr>
          <w:p w14:paraId="05C6BFFE" w14:textId="77777777" w:rsidR="00A47C10" w:rsidRPr="002F3D13" w:rsidRDefault="00A47C10" w:rsidP="00A47C10">
            <w:pPr>
              <w:keepNext/>
              <w:rPr>
                <w:rFonts w:ascii="Calibri" w:hAnsi="Calibri"/>
                <w:sz w:val="14"/>
                <w:szCs w:val="14"/>
              </w:rPr>
            </w:pPr>
            <w:r w:rsidRPr="002F3D13">
              <w:rPr>
                <w:rFonts w:ascii="Calibri" w:hAnsi="Calibri"/>
                <w:sz w:val="14"/>
                <w:szCs w:val="14"/>
              </w:rPr>
              <w:t>Address:</w:t>
            </w:r>
          </w:p>
        </w:tc>
        <w:tc>
          <w:tcPr>
            <w:tcW w:w="5366" w:type="dxa"/>
            <w:gridSpan w:val="2"/>
          </w:tcPr>
          <w:p w14:paraId="05C6BFFF" w14:textId="600D6AFC" w:rsidR="00A47C10" w:rsidRPr="002F3D13" w:rsidRDefault="00A47C10" w:rsidP="001A63DD">
            <w:pPr>
              <w:keepNext/>
              <w:rPr>
                <w:rFonts w:ascii="Calibri" w:hAnsi="Calibri"/>
                <w:sz w:val="14"/>
                <w:szCs w:val="14"/>
              </w:rPr>
            </w:pPr>
            <w:r w:rsidRPr="002F3D13">
              <w:rPr>
                <w:rFonts w:ascii="Calibri" w:hAnsi="Calibri"/>
                <w:sz w:val="14"/>
                <w:szCs w:val="14"/>
              </w:rPr>
              <w:t>CEA/HERS Certification Identification (</w:t>
            </w:r>
            <w:r w:rsidR="001A63DD">
              <w:rPr>
                <w:rFonts w:ascii="Calibri" w:hAnsi="Calibri"/>
                <w:sz w:val="14"/>
                <w:szCs w:val="14"/>
              </w:rPr>
              <w:t>i</w:t>
            </w:r>
            <w:r w:rsidRPr="002F3D13">
              <w:rPr>
                <w:rFonts w:ascii="Calibri" w:hAnsi="Calibri"/>
                <w:sz w:val="14"/>
                <w:szCs w:val="14"/>
              </w:rPr>
              <w:t>f applicable):</w:t>
            </w:r>
          </w:p>
        </w:tc>
      </w:tr>
      <w:tr w:rsidR="00A47C10" w:rsidRPr="002F3D13" w14:paraId="05C6C003" w14:textId="77777777" w:rsidTr="000603A4">
        <w:trPr>
          <w:trHeight w:val="360"/>
        </w:trPr>
        <w:tc>
          <w:tcPr>
            <w:tcW w:w="5577" w:type="dxa"/>
            <w:gridSpan w:val="2"/>
          </w:tcPr>
          <w:p w14:paraId="05C6C001" w14:textId="77777777" w:rsidR="00A47C10" w:rsidRPr="002F3D13" w:rsidRDefault="00A47C10" w:rsidP="00A47C10">
            <w:pPr>
              <w:keepNext/>
              <w:rPr>
                <w:rFonts w:ascii="Calibri" w:hAnsi="Calibri"/>
                <w:sz w:val="14"/>
                <w:szCs w:val="14"/>
              </w:rPr>
            </w:pPr>
            <w:r w:rsidRPr="002F3D13">
              <w:rPr>
                <w:rFonts w:ascii="Calibri" w:hAnsi="Calibri"/>
                <w:sz w:val="14"/>
                <w:szCs w:val="14"/>
              </w:rPr>
              <w:t>City/State/Zip:</w:t>
            </w:r>
          </w:p>
        </w:tc>
        <w:tc>
          <w:tcPr>
            <w:tcW w:w="5366" w:type="dxa"/>
            <w:gridSpan w:val="2"/>
          </w:tcPr>
          <w:p w14:paraId="05C6C002" w14:textId="77777777" w:rsidR="00A47C10" w:rsidRPr="002F3D13" w:rsidRDefault="00A47C10" w:rsidP="00A47C10">
            <w:pPr>
              <w:keepNext/>
              <w:rPr>
                <w:rFonts w:ascii="Calibri" w:hAnsi="Calibri"/>
                <w:sz w:val="14"/>
                <w:szCs w:val="14"/>
              </w:rPr>
            </w:pPr>
            <w:r w:rsidRPr="002F3D13">
              <w:rPr>
                <w:rFonts w:ascii="Calibri" w:hAnsi="Calibri"/>
                <w:sz w:val="14"/>
                <w:szCs w:val="14"/>
              </w:rPr>
              <w:t>Phone:</w:t>
            </w:r>
          </w:p>
        </w:tc>
      </w:tr>
      <w:tr w:rsidR="00A47C10" w:rsidRPr="002F3D13" w14:paraId="05C6C005" w14:textId="77777777" w:rsidTr="000603A4">
        <w:tblPrEx>
          <w:tblCellMar>
            <w:left w:w="115" w:type="dxa"/>
            <w:right w:w="115" w:type="dxa"/>
          </w:tblCellMar>
        </w:tblPrEx>
        <w:trPr>
          <w:trHeight w:val="296"/>
        </w:trPr>
        <w:tc>
          <w:tcPr>
            <w:tcW w:w="10943" w:type="dxa"/>
            <w:gridSpan w:val="4"/>
            <w:vAlign w:val="center"/>
          </w:tcPr>
          <w:p w14:paraId="05C6C004" w14:textId="77777777" w:rsidR="00A47C10" w:rsidRPr="002F3D13" w:rsidRDefault="00A47C10" w:rsidP="00A47C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2F3D13">
              <w:rPr>
                <w:rFonts w:ascii="Calibri" w:hAnsi="Calibri" w:cs="Arial"/>
                <w:b/>
                <w:caps/>
                <w:sz w:val="18"/>
                <w:szCs w:val="18"/>
              </w:rPr>
              <w:t>Responsible Person's Declaration statement</w:t>
            </w:r>
          </w:p>
        </w:tc>
      </w:tr>
      <w:tr w:rsidR="00A47C10" w:rsidRPr="002F3D13" w14:paraId="05C6C00C" w14:textId="77777777" w:rsidTr="000603A4">
        <w:tblPrEx>
          <w:tblCellMar>
            <w:left w:w="115" w:type="dxa"/>
            <w:right w:w="115" w:type="dxa"/>
          </w:tblCellMar>
        </w:tblPrEx>
        <w:trPr>
          <w:trHeight w:val="504"/>
        </w:trPr>
        <w:tc>
          <w:tcPr>
            <w:tcW w:w="10943" w:type="dxa"/>
            <w:gridSpan w:val="4"/>
          </w:tcPr>
          <w:p w14:paraId="267F342C" w14:textId="77777777" w:rsidR="00222455" w:rsidRPr="00222455" w:rsidRDefault="00222455" w:rsidP="00222455">
            <w:pPr>
              <w:pStyle w:val="Heading3"/>
              <w:numPr>
                <w:ilvl w:val="0"/>
                <w:numId w:val="0"/>
              </w:numPr>
              <w:spacing w:before="60"/>
              <w:ind w:right="86"/>
              <w:rPr>
                <w:rFonts w:asciiTheme="minorHAnsi" w:hAnsiTheme="minorHAnsi"/>
                <w:sz w:val="18"/>
              </w:rPr>
            </w:pPr>
            <w:r w:rsidRPr="00222455">
              <w:rPr>
                <w:rFonts w:asciiTheme="minorHAnsi" w:hAnsiTheme="minorHAnsi"/>
                <w:sz w:val="18"/>
              </w:rPr>
              <w:t xml:space="preserve">I certify the following under penalty of perjury, under the laws of the State of California: </w:t>
            </w:r>
          </w:p>
          <w:p w14:paraId="79014B8E" w14:textId="77777777" w:rsidR="00222455" w:rsidRPr="00222455" w:rsidRDefault="00222455" w:rsidP="00222455">
            <w:pPr>
              <w:pStyle w:val="Heading3"/>
              <w:numPr>
                <w:ilvl w:val="0"/>
                <w:numId w:val="45"/>
              </w:numPr>
              <w:spacing w:before="0"/>
              <w:ind w:right="90"/>
              <w:rPr>
                <w:rFonts w:asciiTheme="minorHAnsi" w:hAnsiTheme="minorHAnsi"/>
                <w:color w:val="4F81BD" w:themeColor="accent1"/>
                <w:sz w:val="18"/>
              </w:rPr>
            </w:pPr>
            <w:r w:rsidRPr="00222455">
              <w:rPr>
                <w:rFonts w:asciiTheme="minorHAnsi" w:hAnsiTheme="minorHAnsi"/>
                <w:sz w:val="18"/>
              </w:rPr>
              <w:t xml:space="preserve">The information provided on this Certificate of Installation is true and correct. </w:t>
            </w:r>
          </w:p>
          <w:p w14:paraId="41BC830B" w14:textId="77777777" w:rsidR="00222455" w:rsidRPr="00222455" w:rsidRDefault="00222455" w:rsidP="00222455">
            <w:pPr>
              <w:keepNext/>
              <w:widowControl w:val="0"/>
              <w:numPr>
                <w:ilvl w:val="0"/>
                <w:numId w:val="45"/>
              </w:numPr>
              <w:ind w:right="90"/>
              <w:rPr>
                <w:rFonts w:asciiTheme="minorHAnsi" w:hAnsiTheme="minorHAnsi"/>
                <w:sz w:val="18"/>
              </w:rPr>
            </w:pPr>
            <w:r w:rsidRPr="00222455">
              <w:rPr>
                <w:rFonts w:asciiTheme="minorHAnsi" w:hAnsiTheme="minorHAnsi"/>
                <w:snapToGrid w:val="0"/>
                <w:sz w:val="18"/>
              </w:rPr>
              <w:t xml:space="preserve">I am either: a) a responsible person eligible under Division 3 of the Business and Professions Code </w:t>
            </w:r>
            <w:r w:rsidRPr="00222455">
              <w:rPr>
                <w:rFonts w:asciiTheme="minorHAnsi" w:hAnsiTheme="minorHAnsi"/>
                <w:sz w:val="18"/>
              </w:rPr>
              <w:t xml:space="preserve">in the applicable classification to accept responsibility for the system design, construction, or installation </w:t>
            </w:r>
            <w:r w:rsidRPr="00222455">
              <w:rPr>
                <w:rFonts w:asciiTheme="minorHAnsi" w:hAnsiTheme="minorHAnsi"/>
                <w:snapToGrid w:val="0"/>
                <w:sz w:val="18"/>
              </w:rPr>
              <w:t xml:space="preserve">of features, materials, components, or manufactured devices </w:t>
            </w:r>
            <w:r w:rsidRPr="00222455">
              <w:rPr>
                <w:rFonts w:asciiTheme="minorHAnsi" w:hAnsiTheme="minorHAnsi"/>
                <w:sz w:val="18"/>
              </w:rPr>
              <w:t xml:space="preserve">for the scope of work identified on this Certificate of Installation, </w:t>
            </w:r>
            <w:r w:rsidRPr="00222455">
              <w:rPr>
                <w:rFonts w:asciiTheme="minorHAnsi" w:hAnsiTheme="minorHAnsi"/>
                <w:snapToGrid w:val="0"/>
                <w:sz w:val="18"/>
              </w:rPr>
              <w:t>and attest to the declarations in this statement</w:t>
            </w:r>
            <w:r w:rsidRPr="00222455">
              <w:rPr>
                <w:rFonts w:asciiTheme="minorHAnsi" w:hAnsiTheme="minorHAnsi"/>
                <w:sz w:val="18"/>
              </w:rPr>
              <w:t>, or b) I am an authorized representative of the responsible person and attest to the declarations in this statement on the responsible person’s behalf.</w:t>
            </w:r>
          </w:p>
          <w:p w14:paraId="77FC0B98" w14:textId="77777777" w:rsidR="00222455" w:rsidRPr="00222455" w:rsidRDefault="00222455" w:rsidP="00222455">
            <w:pPr>
              <w:pStyle w:val="ListParagraph"/>
              <w:keepNext/>
              <w:numPr>
                <w:ilvl w:val="0"/>
                <w:numId w:val="45"/>
              </w:numPr>
              <w:autoSpaceDE w:val="0"/>
              <w:autoSpaceDN w:val="0"/>
              <w:adjustRightInd w:val="0"/>
              <w:ind w:right="90"/>
              <w:rPr>
                <w:rFonts w:asciiTheme="minorHAnsi" w:hAnsiTheme="minorHAnsi"/>
                <w:sz w:val="18"/>
                <w:szCs w:val="22"/>
              </w:rPr>
            </w:pPr>
            <w:r w:rsidRPr="00222455">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5C6C00B" w14:textId="0522C07D" w:rsidR="00A47C10" w:rsidRPr="002F3D13" w:rsidRDefault="00222455" w:rsidP="00C81000">
            <w:pPr>
              <w:keepNext/>
              <w:numPr>
                <w:ilvl w:val="0"/>
                <w:numId w:val="27"/>
              </w:numPr>
              <w:contextualSpacing/>
            </w:pPr>
            <w:r w:rsidRPr="00222455">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47C10" w:rsidRPr="002F3D13" w14:paraId="05C6C00F" w14:textId="77777777" w:rsidTr="000603A4">
        <w:tblPrEx>
          <w:tblCellMar>
            <w:left w:w="108" w:type="dxa"/>
            <w:right w:w="108" w:type="dxa"/>
          </w:tblCellMar>
        </w:tblPrEx>
        <w:trPr>
          <w:trHeight w:val="360"/>
        </w:trPr>
        <w:tc>
          <w:tcPr>
            <w:tcW w:w="5307" w:type="dxa"/>
          </w:tcPr>
          <w:p w14:paraId="05C6C00D" w14:textId="77777777" w:rsidR="00A47C10" w:rsidRPr="002F3D13" w:rsidRDefault="00A47C10" w:rsidP="00A47C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Responsible Builder/Installer Name:</w:t>
            </w:r>
          </w:p>
        </w:tc>
        <w:tc>
          <w:tcPr>
            <w:tcW w:w="5636" w:type="dxa"/>
            <w:gridSpan w:val="3"/>
          </w:tcPr>
          <w:p w14:paraId="05C6C00E" w14:textId="77777777" w:rsidR="00A47C10" w:rsidRPr="002F3D13" w:rsidRDefault="00A47C10" w:rsidP="00A47C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Responsible Builder/Installer Signature:</w:t>
            </w:r>
          </w:p>
        </w:tc>
      </w:tr>
      <w:tr w:rsidR="00A47C10" w:rsidRPr="002F3D13" w14:paraId="05C6C012"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0" w14:textId="7DCE1C63"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5C6C011"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Position With Company (Title):</w:t>
            </w:r>
          </w:p>
        </w:tc>
      </w:tr>
      <w:tr w:rsidR="00A47C10" w:rsidRPr="002F3D13" w14:paraId="05C6C015"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3"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5C6C014"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CSLB License:</w:t>
            </w:r>
          </w:p>
        </w:tc>
      </w:tr>
      <w:tr w:rsidR="00A47C10" w:rsidRPr="002F3D13" w14:paraId="05C6C019"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6"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5C6C017" w14:textId="4027965D"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Phone</w:t>
            </w:r>
            <w:r w:rsidR="001A63DD">
              <w:rPr>
                <w:rFonts w:ascii="Calibri" w:hAnsi="Calibr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05C6C018"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Date Signed:</w:t>
            </w:r>
          </w:p>
        </w:tc>
      </w:tr>
    </w:tbl>
    <w:p w14:paraId="05C6C01A" w14:textId="77777777" w:rsidR="007B1AC9" w:rsidRPr="002F3D13" w:rsidRDefault="007B1AC9" w:rsidP="00D27591">
      <w:pPr>
        <w:tabs>
          <w:tab w:val="left" w:pos="7920"/>
          <w:tab w:val="right" w:pos="10080"/>
        </w:tabs>
        <w:rPr>
          <w:rFonts w:asciiTheme="minorHAnsi" w:hAnsiTheme="minorHAnsi"/>
          <w:sz w:val="18"/>
          <w:szCs w:val="18"/>
        </w:rPr>
      </w:pPr>
    </w:p>
    <w:p w14:paraId="05C6C022" w14:textId="77777777" w:rsidR="007876C3" w:rsidRPr="002F3D13" w:rsidRDefault="007876C3">
      <w:pPr>
        <w:rPr>
          <w:rFonts w:asciiTheme="minorHAnsi" w:hAnsiTheme="minorHAnsi"/>
          <w:sz w:val="18"/>
          <w:szCs w:val="18"/>
        </w:rPr>
      </w:pPr>
    </w:p>
    <w:p w14:paraId="05C6C023" w14:textId="77777777" w:rsidR="00A15059" w:rsidRPr="002F3D13" w:rsidRDefault="00A15059" w:rsidP="00185354">
      <w:pPr>
        <w:ind w:left="288" w:hanging="288"/>
        <w:rPr>
          <w:rStyle w:val="Heading1Char"/>
          <w:rFonts w:asciiTheme="minorHAnsi" w:hAnsiTheme="minorHAnsi"/>
          <w:bCs/>
          <w:sz w:val="18"/>
          <w:szCs w:val="18"/>
        </w:rPr>
        <w:sectPr w:rsidR="00A15059" w:rsidRPr="002F3D13" w:rsidSect="008A5940">
          <w:headerReference w:type="even" r:id="rId9"/>
          <w:headerReference w:type="default" r:id="rId10"/>
          <w:footerReference w:type="even" r:id="rId11"/>
          <w:footerReference w:type="default" r:id="rId12"/>
          <w:headerReference w:type="first" r:id="rId13"/>
          <w:footerReference w:type="first" r:id="rId14"/>
          <w:pgSz w:w="12240" w:h="15840"/>
          <w:pgMar w:top="619" w:right="619" w:bottom="1080" w:left="432" w:header="432" w:footer="432" w:gutter="576"/>
          <w:cols w:space="720"/>
          <w:docGrid w:linePitch="272"/>
        </w:sectPr>
      </w:pPr>
    </w:p>
    <w:p w14:paraId="05C6C024" w14:textId="6723EFCF" w:rsidR="005A1542" w:rsidRPr="00C81000" w:rsidRDefault="001A63DD" w:rsidP="00C81000">
      <w:pPr>
        <w:ind w:left="288" w:hanging="288"/>
        <w:jc w:val="center"/>
        <w:rPr>
          <w:rFonts w:asciiTheme="minorHAnsi" w:hAnsiTheme="minorHAnsi"/>
          <w:b/>
          <w:bCs/>
          <w:szCs w:val="18"/>
        </w:rPr>
      </w:pPr>
      <w:r>
        <w:rPr>
          <w:rFonts w:asciiTheme="minorHAnsi" w:hAnsiTheme="minorHAnsi"/>
          <w:b/>
          <w:bCs/>
          <w:szCs w:val="18"/>
        </w:rPr>
        <w:lastRenderedPageBreak/>
        <w:t>CF2R-LTG-01-E User Instructions</w:t>
      </w:r>
    </w:p>
    <w:p w14:paraId="04E6926A" w14:textId="77777777" w:rsidR="00C84980" w:rsidRPr="002F3D13" w:rsidRDefault="00C84980" w:rsidP="005A1542">
      <w:pPr>
        <w:ind w:left="288" w:hanging="288"/>
        <w:rPr>
          <w:rFonts w:asciiTheme="minorHAnsi" w:hAnsiTheme="minorHAnsi"/>
          <w:b/>
          <w:bCs/>
          <w:sz w:val="18"/>
          <w:szCs w:val="18"/>
        </w:rPr>
      </w:pPr>
    </w:p>
    <w:p w14:paraId="05C6C072" w14:textId="2D76754D" w:rsidR="00A02252" w:rsidRDefault="001311B3" w:rsidP="005A1542">
      <w:pPr>
        <w:rPr>
          <w:rFonts w:asciiTheme="minorHAnsi" w:hAnsiTheme="minorHAnsi"/>
          <w:bCs/>
          <w:sz w:val="18"/>
          <w:szCs w:val="18"/>
        </w:rPr>
      </w:pPr>
      <w:r>
        <w:rPr>
          <w:rFonts w:asciiTheme="minorHAnsi" w:hAnsiTheme="minorHAnsi"/>
          <w:bCs/>
          <w:szCs w:val="18"/>
        </w:rPr>
        <w:t>There are two version of the residential lighting Certificate of Installation. This version, the CF2R-LTG-01-E, is primarily used for demonstrating compliance with the residential lighting Standards for single-family dwellings.</w:t>
      </w:r>
    </w:p>
    <w:p w14:paraId="5B196232" w14:textId="77777777" w:rsidR="001311B3" w:rsidRDefault="001311B3" w:rsidP="005A1542">
      <w:pPr>
        <w:rPr>
          <w:rFonts w:asciiTheme="minorHAnsi" w:hAnsiTheme="minorHAnsi"/>
          <w:bCs/>
          <w:sz w:val="18"/>
          <w:szCs w:val="18"/>
        </w:rPr>
      </w:pPr>
    </w:p>
    <w:p w14:paraId="77D900E9" w14:textId="0E1A7E92" w:rsidR="001311B3" w:rsidRDefault="001311B3" w:rsidP="005A1542">
      <w:pPr>
        <w:rPr>
          <w:rFonts w:asciiTheme="minorHAnsi" w:hAnsiTheme="minorHAnsi"/>
          <w:bCs/>
          <w:sz w:val="18"/>
          <w:szCs w:val="18"/>
        </w:rPr>
      </w:pPr>
      <w:r>
        <w:rPr>
          <w:rFonts w:asciiTheme="minorHAnsi" w:hAnsiTheme="minorHAnsi"/>
          <w:bCs/>
          <w:sz w:val="18"/>
          <w:szCs w:val="18"/>
        </w:rPr>
        <w:t xml:space="preserve">The LTG-01 shall also be used to demonstrate compliance with the residential lighting requirements for high-rise residential dwelling units; outdoor lighting that is attached to a high-rise residential or hotel/motel building, and is separately controlled from the inside of a dwelling unit or guest room; fire station dwelling accommodations; hotel and motel guest rooms; and, dormitory and senior housing dwelling accommodations. When using the CF2R-LTG-01-E to demonstrate compliance with the lighting in the dwelling units, compliance with lighting that is not in the dwelling units, such as lighting in common areas, shall be demonstrated using the nonresidential lighting compliance documentation. </w:t>
      </w:r>
    </w:p>
    <w:p w14:paraId="6B377623" w14:textId="77777777" w:rsidR="001311B3" w:rsidRDefault="001311B3" w:rsidP="005A1542">
      <w:pPr>
        <w:rPr>
          <w:rFonts w:asciiTheme="minorHAnsi" w:hAnsiTheme="minorHAnsi"/>
          <w:bCs/>
          <w:sz w:val="18"/>
          <w:szCs w:val="18"/>
        </w:rPr>
      </w:pPr>
    </w:p>
    <w:p w14:paraId="4BE5AC36" w14:textId="0949F1DD" w:rsidR="001311B3" w:rsidRDefault="001311B3" w:rsidP="005A1542">
      <w:pPr>
        <w:rPr>
          <w:rFonts w:asciiTheme="minorHAnsi" w:hAnsiTheme="minorHAnsi"/>
          <w:bCs/>
          <w:sz w:val="18"/>
          <w:szCs w:val="18"/>
        </w:rPr>
      </w:pPr>
      <w:r>
        <w:rPr>
          <w:rFonts w:asciiTheme="minorHAnsi" w:hAnsiTheme="minorHAnsi"/>
          <w:bCs/>
          <w:sz w:val="18"/>
          <w:szCs w:val="18"/>
        </w:rPr>
        <w:t>The other version of the residential lighting Certificate of Compliance, the CF2R-LTG-02-E, is used for demonstrating compliance with the residential lighting Standards for low-rise multi-family dwellings. The primary difference between the LTG-02 and LTG-01 is that the LTG-02 includes additional requirements for demonstrating compliance with residential outdoor lighting, and common areas associated with low-rise multi-family dwelling units.</w:t>
      </w:r>
    </w:p>
    <w:p w14:paraId="35E41016" w14:textId="77777777" w:rsidR="001311B3" w:rsidRDefault="001311B3" w:rsidP="005A1542">
      <w:pPr>
        <w:rPr>
          <w:rFonts w:asciiTheme="minorHAnsi" w:hAnsiTheme="minorHAnsi"/>
          <w:bCs/>
          <w:sz w:val="18"/>
          <w:szCs w:val="18"/>
        </w:rPr>
      </w:pPr>
    </w:p>
    <w:p w14:paraId="74D064E7" w14:textId="386FD604" w:rsidR="001311B3" w:rsidRDefault="001311B3" w:rsidP="005A1542">
      <w:pPr>
        <w:rPr>
          <w:rFonts w:asciiTheme="minorHAnsi" w:hAnsiTheme="minorHAnsi"/>
          <w:b/>
          <w:bCs/>
          <w:sz w:val="18"/>
          <w:szCs w:val="18"/>
        </w:rPr>
      </w:pPr>
      <w:r>
        <w:rPr>
          <w:rFonts w:asciiTheme="minorHAnsi" w:hAnsiTheme="minorHAnsi"/>
          <w:b/>
          <w:bCs/>
          <w:sz w:val="18"/>
          <w:szCs w:val="18"/>
        </w:rPr>
        <w:t>Section A. Installed Lighting and Controls</w:t>
      </w:r>
    </w:p>
    <w:p w14:paraId="79BBE5E7" w14:textId="57D0D304"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used to identify the scope of the work being covered by the responsible person signing this document. One person may be responsible for all of the measures in this table, or several people may each be responsible for only a portion of the measures. If several people are responsible, each person must separately fill out this Certificate of Installation for those measures for which they are responsible. In some situations, such as for alterations and additions, only some of the measures may be included in the total scope of work.</w:t>
      </w:r>
    </w:p>
    <w:p w14:paraId="35721E1D" w14:textId="77777777" w:rsidR="001311B3" w:rsidRDefault="001311B3" w:rsidP="005A1542">
      <w:pPr>
        <w:rPr>
          <w:rFonts w:asciiTheme="minorHAnsi" w:hAnsiTheme="minorHAnsi"/>
          <w:b/>
          <w:bCs/>
          <w:sz w:val="18"/>
          <w:szCs w:val="18"/>
        </w:rPr>
      </w:pPr>
    </w:p>
    <w:p w14:paraId="5D6F0FCC" w14:textId="7C6620A1" w:rsidR="008E4BD9" w:rsidRPr="00273993" w:rsidRDefault="008E4BD9" w:rsidP="005A1542">
      <w:pPr>
        <w:rPr>
          <w:rFonts w:asciiTheme="minorHAnsi" w:hAnsiTheme="minorHAnsi"/>
          <w:bCs/>
          <w:sz w:val="18"/>
          <w:szCs w:val="18"/>
        </w:rPr>
      </w:pPr>
      <w:r>
        <w:rPr>
          <w:rFonts w:asciiTheme="minorHAnsi" w:hAnsiTheme="minorHAnsi"/>
          <w:bCs/>
          <w:sz w:val="18"/>
          <w:szCs w:val="18"/>
        </w:rPr>
        <w:t>For rows 1 through 1</w:t>
      </w:r>
      <w:r w:rsidR="00B6499D">
        <w:rPr>
          <w:rFonts w:asciiTheme="minorHAnsi" w:hAnsiTheme="minorHAnsi"/>
          <w:bCs/>
          <w:sz w:val="18"/>
          <w:szCs w:val="18"/>
        </w:rPr>
        <w:t>2</w:t>
      </w:r>
      <w:r>
        <w:rPr>
          <w:rFonts w:asciiTheme="minorHAnsi" w:hAnsiTheme="minorHAnsi"/>
          <w:bCs/>
          <w:sz w:val="18"/>
          <w:szCs w:val="18"/>
        </w:rPr>
        <w:t xml:space="preserve"> – insert ‘Y’ for each measure that is included in the scope of work, and insert ‘N’ for each measure that is not included in the scope of work.</w:t>
      </w:r>
    </w:p>
    <w:p w14:paraId="08BDE579" w14:textId="77777777" w:rsidR="008E4BD9" w:rsidRDefault="008E4BD9" w:rsidP="005A1542">
      <w:pPr>
        <w:rPr>
          <w:rFonts w:asciiTheme="minorHAnsi" w:hAnsiTheme="minorHAnsi"/>
          <w:b/>
          <w:bCs/>
          <w:sz w:val="18"/>
          <w:szCs w:val="18"/>
        </w:rPr>
      </w:pPr>
    </w:p>
    <w:p w14:paraId="75F9FD06" w14:textId="706B963B" w:rsidR="001311B3" w:rsidRDefault="001311B3" w:rsidP="005A1542">
      <w:pPr>
        <w:rPr>
          <w:rFonts w:asciiTheme="minorHAnsi" w:hAnsiTheme="minorHAnsi"/>
          <w:b/>
          <w:bCs/>
          <w:sz w:val="18"/>
          <w:szCs w:val="18"/>
        </w:rPr>
      </w:pPr>
      <w:r>
        <w:rPr>
          <w:rFonts w:asciiTheme="minorHAnsi" w:hAnsiTheme="minorHAnsi"/>
          <w:b/>
          <w:bCs/>
          <w:sz w:val="18"/>
          <w:szCs w:val="18"/>
        </w:rPr>
        <w:t>Section B. High Efficacy Luminaires and Controls</w:t>
      </w:r>
    </w:p>
    <w:p w14:paraId="126CBBC1" w14:textId="7AD1CAAB"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high efficacy luminaires.</w:t>
      </w:r>
    </w:p>
    <w:p w14:paraId="6A6F3B55" w14:textId="77777777" w:rsidR="001311B3" w:rsidRDefault="001311B3" w:rsidP="005A1542">
      <w:pPr>
        <w:rPr>
          <w:rFonts w:asciiTheme="minorHAnsi" w:hAnsiTheme="minorHAnsi"/>
          <w:b/>
          <w:bCs/>
          <w:sz w:val="18"/>
          <w:szCs w:val="18"/>
        </w:rPr>
      </w:pPr>
    </w:p>
    <w:p w14:paraId="48442D48" w14:textId="18F8489E" w:rsidR="001311B3" w:rsidRDefault="001311B3" w:rsidP="005A1542">
      <w:pPr>
        <w:rPr>
          <w:rFonts w:asciiTheme="minorHAnsi" w:hAnsiTheme="minorHAnsi"/>
          <w:b/>
          <w:bCs/>
          <w:sz w:val="18"/>
          <w:szCs w:val="18"/>
        </w:rPr>
      </w:pPr>
      <w:r>
        <w:rPr>
          <w:rFonts w:asciiTheme="minorHAnsi" w:hAnsiTheme="minorHAnsi"/>
          <w:b/>
          <w:bCs/>
          <w:sz w:val="18"/>
          <w:szCs w:val="18"/>
        </w:rPr>
        <w:t>Section C. Recessed Downlight Luminaires in Ceilings</w:t>
      </w:r>
    </w:p>
    <w:p w14:paraId="7A89F13A" w14:textId="5D58F4AF"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recessed downlight luminaires in ceilings.</w:t>
      </w:r>
    </w:p>
    <w:p w14:paraId="08068355" w14:textId="77777777" w:rsidR="001311B3" w:rsidRDefault="001311B3" w:rsidP="005A1542">
      <w:pPr>
        <w:rPr>
          <w:rFonts w:asciiTheme="minorHAnsi" w:hAnsiTheme="minorHAnsi"/>
          <w:b/>
          <w:bCs/>
          <w:sz w:val="18"/>
          <w:szCs w:val="18"/>
        </w:rPr>
      </w:pPr>
    </w:p>
    <w:p w14:paraId="7CE9149D" w14:textId="3A39D5EE" w:rsidR="001311B3" w:rsidRDefault="001311B3" w:rsidP="005A1542">
      <w:pPr>
        <w:rPr>
          <w:rFonts w:asciiTheme="minorHAnsi" w:hAnsiTheme="minorHAnsi"/>
          <w:b/>
          <w:bCs/>
          <w:sz w:val="18"/>
          <w:szCs w:val="18"/>
        </w:rPr>
      </w:pPr>
      <w:r>
        <w:rPr>
          <w:rFonts w:asciiTheme="minorHAnsi" w:hAnsiTheme="minorHAnsi"/>
          <w:b/>
          <w:bCs/>
          <w:sz w:val="18"/>
          <w:szCs w:val="18"/>
        </w:rPr>
        <w:t xml:space="preserve">Section D. Additional Luminaire </w:t>
      </w:r>
      <w:r w:rsidR="005506C3">
        <w:rPr>
          <w:rFonts w:asciiTheme="minorHAnsi" w:hAnsiTheme="minorHAnsi"/>
          <w:b/>
          <w:bCs/>
          <w:sz w:val="18"/>
          <w:szCs w:val="18"/>
        </w:rPr>
        <w:t>Requirements</w:t>
      </w:r>
    </w:p>
    <w:p w14:paraId="14C8C8D8" w14:textId="38AFD370"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additional requirements for luminaires.</w:t>
      </w:r>
    </w:p>
    <w:p w14:paraId="7040CC23" w14:textId="77777777" w:rsidR="001311B3" w:rsidRDefault="001311B3" w:rsidP="005A1542">
      <w:pPr>
        <w:rPr>
          <w:rFonts w:asciiTheme="minorHAnsi" w:hAnsiTheme="minorHAnsi"/>
          <w:b/>
          <w:bCs/>
          <w:sz w:val="18"/>
          <w:szCs w:val="18"/>
        </w:rPr>
      </w:pPr>
    </w:p>
    <w:p w14:paraId="00E43F33" w14:textId="291A51FA" w:rsidR="001311B3" w:rsidRDefault="001311B3" w:rsidP="005A1542">
      <w:pPr>
        <w:rPr>
          <w:rFonts w:asciiTheme="minorHAnsi" w:hAnsiTheme="minorHAnsi"/>
          <w:b/>
          <w:bCs/>
          <w:sz w:val="18"/>
          <w:szCs w:val="18"/>
        </w:rPr>
      </w:pPr>
      <w:r>
        <w:rPr>
          <w:rFonts w:asciiTheme="minorHAnsi" w:hAnsiTheme="minorHAnsi"/>
          <w:b/>
          <w:bCs/>
          <w:sz w:val="18"/>
          <w:szCs w:val="18"/>
        </w:rPr>
        <w:t xml:space="preserve">Section E. </w:t>
      </w:r>
      <w:r w:rsidR="005506C3">
        <w:rPr>
          <w:rFonts w:asciiTheme="minorHAnsi" w:hAnsiTheme="minorHAnsi"/>
          <w:b/>
          <w:bCs/>
          <w:sz w:val="18"/>
          <w:szCs w:val="18"/>
        </w:rPr>
        <w:t>LED Luminaires</w:t>
      </w:r>
    </w:p>
    <w:p w14:paraId="252C21D3" w14:textId="11DA9058"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LED luminaires.</w:t>
      </w:r>
    </w:p>
    <w:p w14:paraId="71C7B1BE" w14:textId="77777777" w:rsidR="005506C3" w:rsidRDefault="005506C3" w:rsidP="005A1542">
      <w:pPr>
        <w:rPr>
          <w:rFonts w:asciiTheme="minorHAnsi" w:hAnsiTheme="minorHAnsi"/>
          <w:b/>
          <w:bCs/>
          <w:sz w:val="18"/>
          <w:szCs w:val="18"/>
        </w:rPr>
      </w:pPr>
    </w:p>
    <w:p w14:paraId="14FAC2A2" w14:textId="4D280788" w:rsidR="005506C3" w:rsidRDefault="005506C3" w:rsidP="005A1542">
      <w:pPr>
        <w:rPr>
          <w:rFonts w:asciiTheme="minorHAnsi" w:hAnsiTheme="minorHAnsi"/>
          <w:b/>
          <w:bCs/>
          <w:sz w:val="18"/>
          <w:szCs w:val="18"/>
        </w:rPr>
      </w:pPr>
      <w:r>
        <w:rPr>
          <w:rFonts w:asciiTheme="minorHAnsi" w:hAnsiTheme="minorHAnsi"/>
          <w:b/>
          <w:bCs/>
          <w:sz w:val="18"/>
          <w:szCs w:val="18"/>
        </w:rPr>
        <w:t>Section F. Blank Electrical Boxes</w:t>
      </w:r>
    </w:p>
    <w:p w14:paraId="73097706" w14:textId="08E0467B"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blank electrical boxes.</w:t>
      </w:r>
    </w:p>
    <w:p w14:paraId="13B5CAE5" w14:textId="77777777" w:rsidR="005506C3" w:rsidRDefault="005506C3" w:rsidP="005A1542">
      <w:pPr>
        <w:rPr>
          <w:rFonts w:asciiTheme="minorHAnsi" w:hAnsiTheme="minorHAnsi"/>
          <w:b/>
          <w:bCs/>
          <w:sz w:val="18"/>
          <w:szCs w:val="18"/>
        </w:rPr>
      </w:pPr>
    </w:p>
    <w:p w14:paraId="4035688A" w14:textId="6203BF66" w:rsidR="005506C3" w:rsidRDefault="005506C3" w:rsidP="005A1542">
      <w:pPr>
        <w:rPr>
          <w:rFonts w:asciiTheme="minorHAnsi" w:hAnsiTheme="minorHAnsi"/>
          <w:b/>
          <w:bCs/>
          <w:sz w:val="18"/>
          <w:szCs w:val="18"/>
        </w:rPr>
      </w:pPr>
      <w:r>
        <w:rPr>
          <w:rFonts w:asciiTheme="minorHAnsi" w:hAnsiTheme="minorHAnsi"/>
          <w:b/>
          <w:bCs/>
          <w:sz w:val="18"/>
          <w:szCs w:val="18"/>
        </w:rPr>
        <w:t>Section G. Address Signs</w:t>
      </w:r>
    </w:p>
    <w:p w14:paraId="5BF85C8F" w14:textId="1EFC8D3D"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address signs.</w:t>
      </w:r>
    </w:p>
    <w:p w14:paraId="44D2AA02" w14:textId="77777777" w:rsidR="005506C3" w:rsidRDefault="005506C3" w:rsidP="005A1542">
      <w:pPr>
        <w:rPr>
          <w:rFonts w:asciiTheme="minorHAnsi" w:hAnsiTheme="minorHAnsi"/>
          <w:b/>
          <w:bCs/>
          <w:sz w:val="18"/>
          <w:szCs w:val="18"/>
        </w:rPr>
      </w:pPr>
    </w:p>
    <w:p w14:paraId="60D0F587" w14:textId="7452C2CE" w:rsidR="005506C3" w:rsidRDefault="005506C3" w:rsidP="005A1542">
      <w:pPr>
        <w:rPr>
          <w:rFonts w:asciiTheme="minorHAnsi" w:hAnsiTheme="minorHAnsi"/>
          <w:b/>
          <w:bCs/>
          <w:sz w:val="18"/>
          <w:szCs w:val="18"/>
        </w:rPr>
      </w:pPr>
      <w:r>
        <w:rPr>
          <w:rFonts w:asciiTheme="minorHAnsi" w:hAnsiTheme="minorHAnsi"/>
          <w:b/>
          <w:bCs/>
          <w:sz w:val="18"/>
          <w:szCs w:val="18"/>
        </w:rPr>
        <w:t>Section H. Single Family Outdoor Lighting</w:t>
      </w:r>
    </w:p>
    <w:p w14:paraId="4B681DF9" w14:textId="2F6CE055"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single family outdoor lighting.</w:t>
      </w:r>
    </w:p>
    <w:p w14:paraId="26084183" w14:textId="77777777" w:rsidR="005506C3" w:rsidRPr="00273993" w:rsidRDefault="005506C3" w:rsidP="005A1542">
      <w:pPr>
        <w:rPr>
          <w:rFonts w:asciiTheme="minorHAnsi" w:hAnsiTheme="minorHAnsi"/>
          <w:b/>
          <w:bCs/>
          <w:sz w:val="18"/>
          <w:szCs w:val="18"/>
        </w:rPr>
      </w:pPr>
    </w:p>
    <w:p w14:paraId="05C6C07E" w14:textId="77777777" w:rsidR="00A02252" w:rsidRPr="002F3D13" w:rsidRDefault="00A02252" w:rsidP="005A1542">
      <w:pPr>
        <w:rPr>
          <w:rFonts w:asciiTheme="minorHAnsi" w:hAnsiTheme="minorHAnsi"/>
          <w:bCs/>
          <w:sz w:val="18"/>
          <w:szCs w:val="18"/>
        </w:rPr>
      </w:pPr>
    </w:p>
    <w:p w14:paraId="05C6C07F" w14:textId="77777777" w:rsidR="00A02252" w:rsidRPr="002F3D13" w:rsidRDefault="00A02252" w:rsidP="005A1542">
      <w:pPr>
        <w:rPr>
          <w:rFonts w:asciiTheme="minorHAnsi" w:hAnsiTheme="minorHAnsi"/>
          <w:bCs/>
          <w:sz w:val="18"/>
          <w:szCs w:val="18"/>
        </w:rPr>
        <w:sectPr w:rsidR="00A02252" w:rsidRPr="002F3D13" w:rsidSect="00273993">
          <w:headerReference w:type="even" r:id="rId15"/>
          <w:headerReference w:type="default" r:id="rId16"/>
          <w:footerReference w:type="default" r:id="rId17"/>
          <w:headerReference w:type="first" r:id="rId18"/>
          <w:pgSz w:w="12240" w:h="15840"/>
          <w:pgMar w:top="619" w:right="619" w:bottom="1080" w:left="432" w:header="576" w:footer="576" w:gutter="576"/>
          <w:pgNumType w:start="1"/>
          <w:cols w:space="720"/>
          <w:docGrid w:linePitch="272"/>
        </w:sectPr>
      </w:pPr>
    </w:p>
    <w:tbl>
      <w:tblPr>
        <w:tblStyle w:val="TableGrid"/>
        <w:tblW w:w="0" w:type="auto"/>
        <w:tblLayout w:type="fixed"/>
        <w:tblLook w:val="04A0" w:firstRow="1" w:lastRow="0" w:firstColumn="1" w:lastColumn="0" w:noHBand="0" w:noVBand="1"/>
      </w:tblPr>
      <w:tblGrid>
        <w:gridCol w:w="468"/>
        <w:gridCol w:w="9009"/>
        <w:gridCol w:w="1352"/>
      </w:tblGrid>
      <w:tr w:rsidR="00C84980" w:rsidRPr="002F3D13" w14:paraId="51E36D36" w14:textId="77777777" w:rsidTr="00EA36ED">
        <w:tc>
          <w:tcPr>
            <w:tcW w:w="9477" w:type="dxa"/>
            <w:gridSpan w:val="2"/>
          </w:tcPr>
          <w:p w14:paraId="2B65F866" w14:textId="77777777" w:rsidR="00C84980" w:rsidRPr="00C81000" w:rsidRDefault="00C84980" w:rsidP="00C400E0">
            <w:pPr>
              <w:tabs>
                <w:tab w:val="left" w:pos="7920"/>
                <w:tab w:val="right" w:pos="10080"/>
              </w:tabs>
              <w:rPr>
                <w:rStyle w:val="Heading1Char"/>
                <w:rFonts w:asciiTheme="minorHAnsi" w:hAnsiTheme="minorHAnsi"/>
                <w:bCs/>
                <w:sz w:val="20"/>
                <w:szCs w:val="18"/>
              </w:rPr>
            </w:pPr>
            <w:r w:rsidRPr="00C81000">
              <w:rPr>
                <w:rStyle w:val="Heading1Char"/>
                <w:rFonts w:asciiTheme="minorHAnsi" w:hAnsiTheme="minorHAnsi"/>
                <w:bCs/>
                <w:sz w:val="20"/>
                <w:szCs w:val="18"/>
              </w:rPr>
              <w:lastRenderedPageBreak/>
              <w:t xml:space="preserve">A. Installed Lighting and Controls </w:t>
            </w:r>
          </w:p>
          <w:p w14:paraId="01F7228C" w14:textId="77777777" w:rsidR="00C84980" w:rsidRPr="00BC1205" w:rsidRDefault="00C84980" w:rsidP="00C400E0">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Pr>
                <w:rFonts w:asciiTheme="minorHAnsi" w:hAnsiTheme="minorHAnsi"/>
                <w:sz w:val="18"/>
                <w:szCs w:val="18"/>
              </w:rPr>
              <w:t xml:space="preserve"> See Sections B through H for applicable requirements.</w:t>
            </w:r>
          </w:p>
        </w:tc>
        <w:tc>
          <w:tcPr>
            <w:tcW w:w="1352" w:type="dxa"/>
            <w:vAlign w:val="bottom"/>
          </w:tcPr>
          <w:p w14:paraId="00F4FEE6" w14:textId="77777777" w:rsidR="00C84980" w:rsidRPr="002F3D13" w:rsidRDefault="00C84980" w:rsidP="002D6FD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C84980" w:rsidRPr="002F3D13" w14:paraId="1FFFD286" w14:textId="77777777" w:rsidTr="00EA36ED">
        <w:tc>
          <w:tcPr>
            <w:tcW w:w="468" w:type="dxa"/>
            <w:vAlign w:val="center"/>
          </w:tcPr>
          <w:p w14:paraId="1CE18F2C"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01</w:t>
            </w:r>
          </w:p>
        </w:tc>
        <w:tc>
          <w:tcPr>
            <w:tcW w:w="9009" w:type="dxa"/>
          </w:tcPr>
          <w:p w14:paraId="143E5A90" w14:textId="6CD9D08B" w:rsidR="00C84980" w:rsidRPr="002F3D13" w:rsidRDefault="00C84980" w:rsidP="00AC4C48">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High Efficacy luminaires installed in any interior rooms. (See </w:t>
            </w:r>
            <w:r w:rsidR="00AC4C48">
              <w:rPr>
                <w:rStyle w:val="Heading1Char"/>
                <w:rFonts w:asciiTheme="minorHAnsi" w:hAnsiTheme="minorHAnsi"/>
                <w:b w:val="0"/>
                <w:bCs/>
                <w:sz w:val="18"/>
                <w:szCs w:val="18"/>
              </w:rPr>
              <w:t xml:space="preserve">Table </w:t>
            </w:r>
            <w:r>
              <w:rPr>
                <w:rStyle w:val="Heading1Char"/>
                <w:rFonts w:asciiTheme="minorHAnsi" w:hAnsiTheme="minorHAnsi"/>
                <w:b w:val="0"/>
                <w:bCs/>
                <w:sz w:val="18"/>
                <w:szCs w:val="18"/>
              </w:rPr>
              <w:t>B.)</w:t>
            </w:r>
          </w:p>
        </w:tc>
        <w:tc>
          <w:tcPr>
            <w:tcW w:w="1352" w:type="dxa"/>
          </w:tcPr>
          <w:p w14:paraId="3CAF9A0C" w14:textId="77777777" w:rsidR="00C84980" w:rsidRPr="00273993" w:rsidRDefault="00C400E0" w:rsidP="00C400E0">
            <w:pPr>
              <w:tabs>
                <w:tab w:val="left" w:pos="7920"/>
                <w:tab w:val="right" w:pos="10080"/>
              </w:tabs>
              <w:rPr>
                <w:rStyle w:val="Heading1Char"/>
                <w:rFonts w:asciiTheme="minorHAnsi" w:hAnsiTheme="minorHAnsi"/>
                <w:b w:val="0"/>
                <w:bCs/>
                <w:sz w:val="18"/>
                <w:szCs w:val="18"/>
              </w:rPr>
            </w:pPr>
            <w:r w:rsidRPr="00273993">
              <w:rPr>
                <w:rStyle w:val="Heading1Char"/>
                <w:rFonts w:asciiTheme="minorHAnsi" w:hAnsiTheme="minorHAnsi"/>
                <w:b w:val="0"/>
                <w:bCs/>
                <w:sz w:val="18"/>
                <w:szCs w:val="18"/>
              </w:rPr>
              <w:t>&lt;&lt;user selects from list:</w:t>
            </w:r>
          </w:p>
          <w:p w14:paraId="4B26FF03" w14:textId="77777777" w:rsidR="00C400E0" w:rsidRPr="00273993" w:rsidRDefault="00C400E0" w:rsidP="00C400E0">
            <w:pPr>
              <w:tabs>
                <w:tab w:val="left" w:pos="7920"/>
                <w:tab w:val="right" w:pos="10080"/>
              </w:tabs>
              <w:rPr>
                <w:rStyle w:val="Heading1Char"/>
                <w:rFonts w:asciiTheme="minorHAnsi" w:hAnsiTheme="minorHAnsi"/>
                <w:b w:val="0"/>
                <w:bCs/>
                <w:sz w:val="18"/>
                <w:szCs w:val="18"/>
              </w:rPr>
            </w:pPr>
            <w:r w:rsidRPr="00273993">
              <w:rPr>
                <w:rStyle w:val="Heading1Char"/>
                <w:rFonts w:asciiTheme="minorHAnsi" w:hAnsiTheme="minorHAnsi"/>
                <w:b w:val="0"/>
                <w:bCs/>
                <w:sz w:val="18"/>
                <w:szCs w:val="18"/>
              </w:rPr>
              <w:t>*Yes;</w:t>
            </w:r>
          </w:p>
          <w:p w14:paraId="3724F60B" w14:textId="74E9523C" w:rsidR="00C400E0" w:rsidRPr="002F3D13" w:rsidRDefault="00C400E0" w:rsidP="00C400E0">
            <w:pPr>
              <w:tabs>
                <w:tab w:val="left" w:pos="7920"/>
                <w:tab w:val="right" w:pos="10080"/>
              </w:tabs>
              <w:rPr>
                <w:rStyle w:val="Heading1Char"/>
                <w:rFonts w:asciiTheme="minorHAnsi" w:hAnsiTheme="minorHAnsi"/>
                <w:bCs/>
                <w:sz w:val="18"/>
                <w:szCs w:val="18"/>
              </w:rPr>
            </w:pPr>
            <w:r w:rsidRPr="00273993">
              <w:rPr>
                <w:rStyle w:val="Heading1Char"/>
                <w:rFonts w:asciiTheme="minorHAnsi" w:hAnsiTheme="minorHAnsi"/>
                <w:b w:val="0"/>
                <w:bCs/>
                <w:sz w:val="18"/>
                <w:szCs w:val="18"/>
              </w:rPr>
              <w:t>*No&gt;&gt;</w:t>
            </w:r>
          </w:p>
        </w:tc>
      </w:tr>
      <w:tr w:rsidR="00C84980" w:rsidRPr="002F3D13" w14:paraId="7F5A7BB0" w14:textId="77777777" w:rsidTr="00EA36ED">
        <w:tc>
          <w:tcPr>
            <w:tcW w:w="468" w:type="dxa"/>
            <w:vAlign w:val="center"/>
          </w:tcPr>
          <w:p w14:paraId="343C1FF1" w14:textId="3211EE22"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02</w:t>
            </w:r>
          </w:p>
        </w:tc>
        <w:tc>
          <w:tcPr>
            <w:tcW w:w="9009" w:type="dxa"/>
          </w:tcPr>
          <w:p w14:paraId="01A24269"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JA8 compliant luminaires and controls installed in any interior rooms. (See Section B.)</w:t>
            </w:r>
          </w:p>
        </w:tc>
        <w:tc>
          <w:tcPr>
            <w:tcW w:w="1352" w:type="dxa"/>
          </w:tcPr>
          <w:p w14:paraId="5FBC09E6"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BD4A4A1"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8DA7229" w14:textId="37BC99CB" w:rsidR="00C84980" w:rsidRPr="002F3D13" w:rsidRDefault="00C400E0" w:rsidP="00C400E0">
            <w:pPr>
              <w:tabs>
                <w:tab w:val="left" w:pos="7920"/>
                <w:tab w:val="right" w:pos="10080"/>
              </w:tabs>
              <w:rPr>
                <w:rStyle w:val="Heading1Char"/>
                <w:rFonts w:asciiTheme="minorHAnsi" w:hAnsiTheme="minorHAnsi"/>
                <w:bCs/>
                <w:sz w:val="18"/>
                <w:szCs w:val="18"/>
              </w:rPr>
            </w:pPr>
            <w:r w:rsidRPr="002A75A5">
              <w:rPr>
                <w:rStyle w:val="Heading1Char"/>
                <w:rFonts w:asciiTheme="minorHAnsi" w:hAnsiTheme="minorHAnsi"/>
                <w:b w:val="0"/>
                <w:bCs/>
                <w:sz w:val="18"/>
                <w:szCs w:val="18"/>
              </w:rPr>
              <w:t>*No&gt;&gt;</w:t>
            </w:r>
          </w:p>
        </w:tc>
      </w:tr>
      <w:tr w:rsidR="00C84980" w:rsidRPr="002F3D13" w14:paraId="14583B90" w14:textId="77777777" w:rsidTr="00EA36ED">
        <w:tc>
          <w:tcPr>
            <w:tcW w:w="468" w:type="dxa"/>
            <w:vAlign w:val="center"/>
          </w:tcPr>
          <w:p w14:paraId="4D4810B6"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03</w:t>
            </w:r>
          </w:p>
        </w:tc>
        <w:tc>
          <w:tcPr>
            <w:tcW w:w="9009" w:type="dxa"/>
          </w:tcPr>
          <w:p w14:paraId="60B60708" w14:textId="7B226273"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Recessed downlight luminaire in ceilings in any interior rooms. (See Section C.)</w:t>
            </w:r>
          </w:p>
        </w:tc>
        <w:tc>
          <w:tcPr>
            <w:tcW w:w="1352" w:type="dxa"/>
          </w:tcPr>
          <w:p w14:paraId="5964CA66"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0AB59A1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238B3D8" w14:textId="73E59243"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6BCEB6BE" w14:textId="77777777" w:rsidTr="00EA36ED">
        <w:tc>
          <w:tcPr>
            <w:tcW w:w="468" w:type="dxa"/>
            <w:vAlign w:val="center"/>
          </w:tcPr>
          <w:p w14:paraId="17F1D1D7"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04</w:t>
            </w:r>
          </w:p>
        </w:tc>
        <w:tc>
          <w:tcPr>
            <w:tcW w:w="9009" w:type="dxa"/>
          </w:tcPr>
          <w:p w14:paraId="330BE65E"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Screw-based luminaires installed in any interior rooms. (See Section D.)</w:t>
            </w:r>
          </w:p>
        </w:tc>
        <w:tc>
          <w:tcPr>
            <w:tcW w:w="1352" w:type="dxa"/>
          </w:tcPr>
          <w:p w14:paraId="492904B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5A76575"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6A918601" w14:textId="41EC0615"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D2099D" w:rsidRPr="002F3D13" w14:paraId="3779993D" w14:textId="77777777" w:rsidTr="00EA36ED">
        <w:trPr>
          <w:trHeight w:val="847"/>
        </w:trPr>
        <w:tc>
          <w:tcPr>
            <w:tcW w:w="468" w:type="dxa"/>
            <w:vAlign w:val="center"/>
          </w:tcPr>
          <w:p w14:paraId="63FC07FE" w14:textId="7D9BC63D" w:rsidR="00D2099D" w:rsidRPr="002F3D13" w:rsidRDefault="00D2099D" w:rsidP="00C400E0">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05</w:t>
            </w:r>
          </w:p>
        </w:tc>
        <w:tc>
          <w:tcPr>
            <w:tcW w:w="9009" w:type="dxa"/>
          </w:tcPr>
          <w:p w14:paraId="56CB97A7" w14:textId="769A4DFF" w:rsidR="00D2099D" w:rsidRDefault="00D2099D"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Enclosed or recessed luminaires installed in any interior rooms. (See Section D.)</w:t>
            </w:r>
          </w:p>
        </w:tc>
        <w:tc>
          <w:tcPr>
            <w:tcW w:w="1352" w:type="dxa"/>
          </w:tcPr>
          <w:p w14:paraId="21A24EF6" w14:textId="77777777" w:rsidR="00D2099D" w:rsidRPr="002A75A5" w:rsidRDefault="00D2099D" w:rsidP="00D2099D">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6ABBFCCB" w14:textId="77777777" w:rsidR="00D2099D" w:rsidRPr="002A75A5" w:rsidRDefault="00D2099D" w:rsidP="00D2099D">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5B85CF96" w14:textId="48DDF83F" w:rsidR="00D2099D" w:rsidRPr="002A75A5" w:rsidRDefault="00D2099D" w:rsidP="00D2099D">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004A3B17" w14:textId="77777777" w:rsidTr="00EA36ED">
        <w:tc>
          <w:tcPr>
            <w:tcW w:w="468" w:type="dxa"/>
            <w:vAlign w:val="center"/>
          </w:tcPr>
          <w:p w14:paraId="744583D1" w14:textId="7127BCA7" w:rsidR="00C84980" w:rsidRPr="002F3D13" w:rsidRDefault="00C84980" w:rsidP="00D2099D">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D2099D">
              <w:rPr>
                <w:rStyle w:val="Heading1Char"/>
                <w:rFonts w:asciiTheme="minorHAnsi" w:hAnsiTheme="minorHAnsi"/>
                <w:b w:val="0"/>
                <w:bCs/>
                <w:sz w:val="18"/>
                <w:szCs w:val="18"/>
              </w:rPr>
              <w:t>6</w:t>
            </w:r>
          </w:p>
        </w:tc>
        <w:tc>
          <w:tcPr>
            <w:tcW w:w="9009" w:type="dxa"/>
          </w:tcPr>
          <w:p w14:paraId="29DEDF3D"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r w:rsidRPr="002F3D13">
              <w:rPr>
                <w:rStyle w:val="Heading1Char"/>
                <w:rFonts w:asciiTheme="minorHAnsi" w:hAnsiTheme="minorHAnsi"/>
                <w:b w:val="0"/>
                <w:bCs/>
                <w:sz w:val="18"/>
                <w:szCs w:val="18"/>
              </w:rPr>
              <w:t xml:space="preserve"> </w:t>
            </w:r>
          </w:p>
        </w:tc>
        <w:tc>
          <w:tcPr>
            <w:tcW w:w="1352" w:type="dxa"/>
          </w:tcPr>
          <w:p w14:paraId="16B21F89"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A707E52"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6626F9CE" w14:textId="58AAE86E"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1E02B228" w14:textId="77777777" w:rsidTr="00EA36ED">
        <w:tc>
          <w:tcPr>
            <w:tcW w:w="468" w:type="dxa"/>
            <w:vAlign w:val="center"/>
          </w:tcPr>
          <w:p w14:paraId="3AC9A05F" w14:textId="1C7D3BA5"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D2099D">
              <w:rPr>
                <w:rStyle w:val="Heading1Char"/>
                <w:rFonts w:asciiTheme="minorHAnsi" w:hAnsiTheme="minorHAnsi"/>
                <w:b w:val="0"/>
                <w:bCs/>
                <w:sz w:val="18"/>
                <w:szCs w:val="18"/>
              </w:rPr>
              <w:t>7</w:t>
            </w:r>
          </w:p>
        </w:tc>
        <w:tc>
          <w:tcPr>
            <w:tcW w:w="9009" w:type="dxa"/>
          </w:tcPr>
          <w:p w14:paraId="641A2D22"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352" w:type="dxa"/>
          </w:tcPr>
          <w:p w14:paraId="2FA399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323A3B09"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5B426AA9" w14:textId="7EF7907F"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5D075212" w14:textId="77777777" w:rsidTr="00EA36ED">
        <w:tc>
          <w:tcPr>
            <w:tcW w:w="468" w:type="dxa"/>
            <w:vAlign w:val="center"/>
          </w:tcPr>
          <w:p w14:paraId="68797D6C" w14:textId="0B65EEDA"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D2099D">
              <w:rPr>
                <w:rStyle w:val="Heading1Char"/>
                <w:rFonts w:asciiTheme="minorHAnsi" w:hAnsiTheme="minorHAnsi"/>
                <w:b w:val="0"/>
                <w:bCs/>
                <w:sz w:val="18"/>
                <w:szCs w:val="18"/>
              </w:rPr>
              <w:t>8</w:t>
            </w:r>
          </w:p>
        </w:tc>
        <w:tc>
          <w:tcPr>
            <w:tcW w:w="9009" w:type="dxa"/>
          </w:tcPr>
          <w:p w14:paraId="17CD90B9"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352" w:type="dxa"/>
          </w:tcPr>
          <w:p w14:paraId="7A6F5C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1D324CA1"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435BFAE" w14:textId="2DB28672"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77989B45" w14:textId="77777777" w:rsidTr="00EA36ED">
        <w:tc>
          <w:tcPr>
            <w:tcW w:w="468" w:type="dxa"/>
            <w:vAlign w:val="center"/>
          </w:tcPr>
          <w:p w14:paraId="7CE470E6" w14:textId="6088E6BA"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D2099D">
              <w:rPr>
                <w:rStyle w:val="Heading1Char"/>
                <w:rFonts w:asciiTheme="minorHAnsi" w:hAnsiTheme="minorHAnsi"/>
                <w:b w:val="0"/>
                <w:bCs/>
                <w:sz w:val="18"/>
                <w:szCs w:val="18"/>
              </w:rPr>
              <w:t>9</w:t>
            </w:r>
          </w:p>
        </w:tc>
        <w:tc>
          <w:tcPr>
            <w:tcW w:w="9009" w:type="dxa"/>
          </w:tcPr>
          <w:p w14:paraId="62CC2B21"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352" w:type="dxa"/>
          </w:tcPr>
          <w:p w14:paraId="34DC819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0A64E803"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D9F6954" w14:textId="5C256041"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02C6BB09" w14:textId="77777777" w:rsidTr="00EA36ED">
        <w:tc>
          <w:tcPr>
            <w:tcW w:w="468" w:type="dxa"/>
            <w:vAlign w:val="center"/>
          </w:tcPr>
          <w:p w14:paraId="3489AB84" w14:textId="7F085CFC" w:rsidR="00C84980" w:rsidRPr="002F3D13" w:rsidRDefault="00D2099D" w:rsidP="00C400E0">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10</w:t>
            </w:r>
          </w:p>
        </w:tc>
        <w:tc>
          <w:tcPr>
            <w:tcW w:w="9009" w:type="dxa"/>
          </w:tcPr>
          <w:p w14:paraId="2085ADC3"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Outdoor lighting and controls. (See Section H.)</w:t>
            </w:r>
          </w:p>
        </w:tc>
        <w:tc>
          <w:tcPr>
            <w:tcW w:w="1352" w:type="dxa"/>
          </w:tcPr>
          <w:p w14:paraId="20EA7B0D"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5E7F689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367DE44" w14:textId="58DCD5B4"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57DA9D35" w14:textId="77777777" w:rsidTr="00EA36ED">
        <w:tc>
          <w:tcPr>
            <w:tcW w:w="468" w:type="dxa"/>
            <w:vAlign w:val="center"/>
          </w:tcPr>
          <w:p w14:paraId="1D020411" w14:textId="7EE43391"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r w:rsidR="00D2099D">
              <w:rPr>
                <w:rStyle w:val="Heading1Char"/>
                <w:rFonts w:asciiTheme="minorHAnsi" w:hAnsiTheme="minorHAnsi"/>
                <w:b w:val="0"/>
                <w:bCs/>
                <w:sz w:val="18"/>
                <w:szCs w:val="18"/>
              </w:rPr>
              <w:t>1</w:t>
            </w:r>
          </w:p>
        </w:tc>
        <w:tc>
          <w:tcPr>
            <w:tcW w:w="9009" w:type="dxa"/>
          </w:tcPr>
          <w:p w14:paraId="7162B1B4"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352" w:type="dxa"/>
          </w:tcPr>
          <w:p w14:paraId="2AFF3A9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1C77E21D"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724839B4" w14:textId="3E2A46E8"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36A52363" w14:textId="77777777" w:rsidTr="00EA36ED">
        <w:tc>
          <w:tcPr>
            <w:tcW w:w="468" w:type="dxa"/>
            <w:vAlign w:val="center"/>
          </w:tcPr>
          <w:p w14:paraId="78CDECF7" w14:textId="139B43FB"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r w:rsidR="00D2099D">
              <w:rPr>
                <w:rStyle w:val="Heading1Char"/>
                <w:rFonts w:asciiTheme="minorHAnsi" w:hAnsiTheme="minorHAnsi"/>
                <w:b w:val="0"/>
                <w:bCs/>
                <w:sz w:val="18"/>
                <w:szCs w:val="18"/>
              </w:rPr>
              <w:t>2</w:t>
            </w:r>
          </w:p>
        </w:tc>
        <w:tc>
          <w:tcPr>
            <w:tcW w:w="9009" w:type="dxa"/>
          </w:tcPr>
          <w:p w14:paraId="0F08C375" w14:textId="145FA9CC" w:rsidR="00C84980" w:rsidRPr="002F3D13" w:rsidRDefault="00C84980" w:rsidP="00C400E0">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w:t>
            </w:r>
            <w:r w:rsidR="00527CE2">
              <w:rPr>
                <w:rStyle w:val="Heading1Char"/>
                <w:rFonts w:asciiTheme="minorHAnsi" w:hAnsiTheme="minorHAnsi"/>
                <w:b w:val="0"/>
                <w:bCs/>
                <w:sz w:val="18"/>
                <w:szCs w:val="18"/>
              </w:rPr>
              <w:t>i</w:t>
            </w:r>
            <w:r>
              <w:rPr>
                <w:rStyle w:val="Heading1Char"/>
                <w:rFonts w:asciiTheme="minorHAnsi" w:hAnsiTheme="minorHAnsi"/>
                <w:b w:val="0"/>
                <w:bCs/>
                <w:sz w:val="18"/>
                <w:szCs w:val="18"/>
              </w:rPr>
              <w:t>on G.)</w:t>
            </w:r>
          </w:p>
        </w:tc>
        <w:tc>
          <w:tcPr>
            <w:tcW w:w="1352" w:type="dxa"/>
          </w:tcPr>
          <w:p w14:paraId="76EEF9FC"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8F932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5E3F1F6B" w14:textId="1B08DAAD"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bl>
    <w:p w14:paraId="784B6CCC" w14:textId="77777777" w:rsidR="00C84980" w:rsidRPr="00C81000" w:rsidRDefault="00C84980" w:rsidP="00C84980">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2F3D13" w14:paraId="23A171DF" w14:textId="77777777" w:rsidTr="00C400E0">
        <w:tc>
          <w:tcPr>
            <w:tcW w:w="10829" w:type="dxa"/>
            <w:gridSpan w:val="2"/>
          </w:tcPr>
          <w:p w14:paraId="435C3A5B" w14:textId="77777777" w:rsidR="00C84980" w:rsidRDefault="00C84980" w:rsidP="00C400E0">
            <w:pPr>
              <w:tabs>
                <w:tab w:val="left" w:pos="7920"/>
                <w:tab w:val="right" w:pos="10080"/>
              </w:tabs>
              <w:rPr>
                <w:rStyle w:val="Heading1Char"/>
                <w:rFonts w:asciiTheme="minorHAnsi" w:hAnsiTheme="minorHAnsi"/>
                <w:bCs/>
                <w:sz w:val="20"/>
                <w:szCs w:val="18"/>
              </w:rPr>
            </w:pPr>
            <w:r w:rsidRPr="00C81000">
              <w:rPr>
                <w:rStyle w:val="Heading1Char"/>
                <w:rFonts w:asciiTheme="minorHAnsi" w:hAnsiTheme="minorHAnsi"/>
                <w:bCs/>
                <w:sz w:val="20"/>
                <w:szCs w:val="18"/>
              </w:rPr>
              <w:t xml:space="preserve">B. </w:t>
            </w:r>
            <w:r>
              <w:rPr>
                <w:rStyle w:val="Heading1Char"/>
                <w:rFonts w:asciiTheme="minorHAnsi" w:hAnsiTheme="minorHAnsi"/>
                <w:bCs/>
                <w:sz w:val="20"/>
                <w:szCs w:val="18"/>
              </w:rPr>
              <w:t>High Efficacy Luminaires and Controls</w:t>
            </w:r>
          </w:p>
          <w:p w14:paraId="0099B42A" w14:textId="75F3D857" w:rsidR="004451E3" w:rsidRPr="004451E3" w:rsidRDefault="004451E3">
            <w:pPr>
              <w:tabs>
                <w:tab w:val="left" w:pos="7920"/>
                <w:tab w:val="right" w:pos="10080"/>
              </w:tabs>
              <w:rPr>
                <w:rFonts w:asciiTheme="minorHAnsi" w:hAnsiTheme="minorHAnsi"/>
                <w:b/>
                <w:bCs/>
                <w:sz w:val="18"/>
                <w:szCs w:val="18"/>
              </w:rPr>
            </w:pPr>
            <w:r w:rsidRPr="00273993">
              <w:rPr>
                <w:rStyle w:val="Heading1Char"/>
                <w:rFonts w:asciiTheme="minorHAnsi" w:hAnsiTheme="minorHAnsi"/>
                <w:b w:val="0"/>
                <w:sz w:val="20"/>
              </w:rPr>
              <w:t>&lt;&lt;</w:t>
            </w:r>
            <w:r w:rsidRPr="00EA36ED">
              <w:rPr>
                <w:rStyle w:val="Heading1Char"/>
                <w:rFonts w:asciiTheme="minorHAnsi" w:hAnsiTheme="minorHAnsi"/>
                <w:b w:val="0"/>
                <w:sz w:val="18"/>
                <w:szCs w:val="18"/>
              </w:rPr>
              <w:t xml:space="preserve">if </w:t>
            </w:r>
            <w:r w:rsidR="002F629C" w:rsidRPr="00EA36ED">
              <w:rPr>
                <w:rStyle w:val="Heading1Char"/>
                <w:rFonts w:asciiTheme="minorHAnsi" w:hAnsiTheme="minorHAnsi"/>
                <w:b w:val="0"/>
                <w:bCs/>
                <w:i/>
                <w:sz w:val="18"/>
                <w:szCs w:val="18"/>
              </w:rPr>
              <w:t>High Efficacy luminaires installed in any interior rooms</w:t>
            </w:r>
            <w:r w:rsidRPr="00EA36ED">
              <w:rPr>
                <w:rStyle w:val="Heading1Char"/>
                <w:rFonts w:asciiTheme="minorHAnsi" w:hAnsiTheme="minorHAnsi"/>
                <w:b w:val="0"/>
                <w:sz w:val="18"/>
                <w:szCs w:val="18"/>
              </w:rPr>
              <w:t xml:space="preserve"> or </w:t>
            </w:r>
            <w:r w:rsidR="002F629C" w:rsidRPr="00EA36ED">
              <w:rPr>
                <w:rStyle w:val="Heading1Char"/>
                <w:rFonts w:asciiTheme="minorHAnsi" w:hAnsiTheme="minorHAnsi"/>
                <w:b w:val="0"/>
                <w:bCs/>
                <w:i/>
                <w:sz w:val="18"/>
                <w:szCs w:val="18"/>
              </w:rPr>
              <w:t>JA8 compliant luminaires and controls installed in any interior rooms</w:t>
            </w:r>
            <w:r w:rsidR="002F629C" w:rsidRPr="00EA36ED">
              <w:rPr>
                <w:rStyle w:val="Heading1Char"/>
                <w:rFonts w:asciiTheme="minorHAnsi" w:hAnsiTheme="minorHAnsi"/>
                <w:b w:val="0"/>
                <w:sz w:val="18"/>
                <w:szCs w:val="18"/>
              </w:rPr>
              <w:t xml:space="preserve"> from Table A</w:t>
            </w:r>
            <w:r w:rsidRPr="00EA36ED">
              <w:rPr>
                <w:rStyle w:val="Heading1Char"/>
                <w:rFonts w:asciiTheme="minorHAnsi" w:hAnsiTheme="minorHAnsi"/>
                <w:b w:val="0"/>
                <w:sz w:val="18"/>
                <w:szCs w:val="18"/>
              </w:rPr>
              <w:t xml:space="preserve"> = ‘Y’ then display this section; else display standard “This Section Does Not Apply” message&gt;&gt;</w:t>
            </w:r>
          </w:p>
        </w:tc>
      </w:tr>
      <w:tr w:rsidR="00C84980" w:rsidRPr="002F3D13" w14:paraId="1102BF37" w14:textId="77777777" w:rsidTr="00C400E0">
        <w:tc>
          <w:tcPr>
            <w:tcW w:w="468" w:type="dxa"/>
            <w:vAlign w:val="center"/>
          </w:tcPr>
          <w:p w14:paraId="039A3DDA"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4F4377E6" w14:textId="23421B79" w:rsidR="00C84980" w:rsidRDefault="00114137"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 xml:space="preserve">1A and Table 150.0-A: </w:t>
            </w:r>
            <w:r w:rsidR="00C84980">
              <w:rPr>
                <w:rFonts w:asciiTheme="minorHAnsi" w:hAnsiTheme="minorHAnsi"/>
                <w:sz w:val="18"/>
                <w:szCs w:val="18"/>
              </w:rPr>
              <w:t xml:space="preserve">All </w:t>
            </w:r>
            <w:r w:rsidR="00C84980" w:rsidRPr="00EA36ED">
              <w:rPr>
                <w:rFonts w:asciiTheme="minorHAnsi" w:hAnsiTheme="minorHAnsi"/>
                <w:b/>
                <w:sz w:val="18"/>
                <w:szCs w:val="18"/>
              </w:rPr>
              <w:t>luminaires</w:t>
            </w:r>
            <w:r w:rsidR="00C84980">
              <w:rPr>
                <w:rFonts w:asciiTheme="minorHAnsi" w:hAnsiTheme="minorHAnsi"/>
                <w:sz w:val="18"/>
                <w:szCs w:val="18"/>
              </w:rPr>
              <w:t xml:space="preserve"> are installed with:</w:t>
            </w:r>
          </w:p>
          <w:p w14:paraId="6A5B8E61" w14:textId="26BF7C91" w:rsidR="00C84980" w:rsidRDefault="00C84980" w:rsidP="00C400E0">
            <w:pPr>
              <w:pStyle w:val="ListParagraph"/>
              <w:numPr>
                <w:ilvl w:val="0"/>
                <w:numId w:val="39"/>
              </w:numPr>
              <w:rPr>
                <w:rFonts w:asciiTheme="minorHAnsi" w:hAnsiTheme="minorHAnsi"/>
                <w:sz w:val="18"/>
                <w:szCs w:val="18"/>
              </w:rPr>
            </w:pPr>
            <w:r>
              <w:rPr>
                <w:rFonts w:asciiTheme="minorHAnsi" w:hAnsiTheme="minorHAnsi"/>
                <w:sz w:val="18"/>
                <w:szCs w:val="18"/>
              </w:rPr>
              <w:t xml:space="preserve">Light sources of one of the </w:t>
            </w:r>
            <w:r w:rsidR="00114137">
              <w:rPr>
                <w:rFonts w:asciiTheme="minorHAnsi" w:hAnsiTheme="minorHAnsi"/>
                <w:sz w:val="18"/>
                <w:szCs w:val="18"/>
              </w:rPr>
              <w:t xml:space="preserve">lighting </w:t>
            </w:r>
            <w:r>
              <w:rPr>
                <w:rFonts w:asciiTheme="minorHAnsi" w:hAnsiTheme="minorHAnsi"/>
                <w:sz w:val="18"/>
                <w:szCs w:val="18"/>
              </w:rPr>
              <w:t xml:space="preserve">technologies </w:t>
            </w:r>
            <w:r w:rsidR="00114137">
              <w:rPr>
                <w:rFonts w:asciiTheme="minorHAnsi" w:hAnsiTheme="minorHAnsi"/>
                <w:sz w:val="18"/>
                <w:szCs w:val="18"/>
              </w:rPr>
              <w:t xml:space="preserve">specified </w:t>
            </w:r>
            <w:r>
              <w:rPr>
                <w:rFonts w:asciiTheme="minorHAnsi" w:hAnsiTheme="minorHAnsi"/>
                <w:sz w:val="18"/>
                <w:szCs w:val="18"/>
              </w:rPr>
              <w:t>under the “High Efficacy” column of Table 150.0-A; or</w:t>
            </w:r>
          </w:p>
          <w:p w14:paraId="5571FCF9" w14:textId="623A36EC" w:rsidR="00C84980" w:rsidRPr="002A75A5" w:rsidRDefault="00C84980">
            <w:pPr>
              <w:pStyle w:val="ListParagraph"/>
              <w:numPr>
                <w:ilvl w:val="0"/>
                <w:numId w:val="39"/>
              </w:numPr>
              <w:rPr>
                <w:rFonts w:asciiTheme="minorHAnsi" w:hAnsiTheme="minorHAnsi"/>
                <w:sz w:val="18"/>
                <w:szCs w:val="18"/>
              </w:rPr>
            </w:pPr>
            <w:r>
              <w:rPr>
                <w:rFonts w:asciiTheme="minorHAnsi" w:hAnsiTheme="minorHAnsi"/>
                <w:sz w:val="18"/>
                <w:szCs w:val="18"/>
              </w:rPr>
              <w:t>JA8 compliant light sources and the light sources are marked with a label reading “JA8-201</w:t>
            </w:r>
            <w:r w:rsidR="00C92347">
              <w:rPr>
                <w:rFonts w:asciiTheme="minorHAnsi" w:hAnsiTheme="minorHAnsi"/>
                <w:sz w:val="18"/>
                <w:szCs w:val="18"/>
              </w:rPr>
              <w:t>9</w:t>
            </w:r>
            <w:r>
              <w:rPr>
                <w:rFonts w:asciiTheme="minorHAnsi" w:hAnsiTheme="minorHAnsi"/>
                <w:sz w:val="18"/>
                <w:szCs w:val="18"/>
              </w:rPr>
              <w:t>” or “JA8-201</w:t>
            </w:r>
            <w:r w:rsidR="00C92347">
              <w:rPr>
                <w:rFonts w:asciiTheme="minorHAnsi" w:hAnsiTheme="minorHAnsi"/>
                <w:sz w:val="18"/>
                <w:szCs w:val="18"/>
              </w:rPr>
              <w:t>9</w:t>
            </w:r>
            <w:r>
              <w:rPr>
                <w:rFonts w:asciiTheme="minorHAnsi" w:hAnsiTheme="minorHAnsi"/>
                <w:sz w:val="18"/>
                <w:szCs w:val="18"/>
              </w:rPr>
              <w:t>-E”.</w:t>
            </w:r>
          </w:p>
        </w:tc>
      </w:tr>
      <w:tr w:rsidR="00C84980" w:rsidRPr="002F3D13" w14:paraId="22C37337" w14:textId="77777777" w:rsidTr="00C400E0">
        <w:tc>
          <w:tcPr>
            <w:tcW w:w="468" w:type="dxa"/>
            <w:vAlign w:val="center"/>
          </w:tcPr>
          <w:p w14:paraId="316E63E5"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72FB0388" w14:textId="6457B1B5" w:rsidR="00C84980" w:rsidRPr="002F3D13" w:rsidRDefault="00C84980" w:rsidP="00B8551E">
            <w:pPr>
              <w:rPr>
                <w:rFonts w:asciiTheme="minorHAnsi" w:hAnsiTheme="minorHAnsi"/>
                <w:sz w:val="18"/>
                <w:szCs w:val="18"/>
              </w:rPr>
            </w:pPr>
            <w:r w:rsidRPr="002F3D13">
              <w:rPr>
                <w:rFonts w:asciiTheme="minorHAnsi" w:hAnsiTheme="minorHAnsi"/>
                <w:sz w:val="18"/>
                <w:szCs w:val="18"/>
              </w:rPr>
              <w:t>150.0(k)2</w:t>
            </w:r>
            <w:r w:rsidR="00B8551E">
              <w:rPr>
                <w:rFonts w:asciiTheme="minorHAnsi" w:hAnsiTheme="minorHAnsi"/>
                <w:sz w:val="18"/>
                <w:szCs w:val="18"/>
              </w:rPr>
              <w:t>J</w:t>
            </w:r>
            <w:r>
              <w:rPr>
                <w:rFonts w:asciiTheme="minorHAnsi" w:hAnsiTheme="minorHAnsi"/>
                <w:sz w:val="18"/>
                <w:szCs w:val="18"/>
              </w:rPr>
              <w:t xml:space="preserve">: </w:t>
            </w:r>
            <w:r w:rsidR="00B8551E">
              <w:rPr>
                <w:rFonts w:asciiTheme="minorHAnsi" w:hAnsiTheme="minorHAnsi"/>
                <w:sz w:val="18"/>
                <w:szCs w:val="18"/>
              </w:rPr>
              <w:t>Dimming controls for</w:t>
            </w:r>
            <w:r>
              <w:rPr>
                <w:rFonts w:asciiTheme="minorHAnsi" w:hAnsiTheme="minorHAnsi"/>
                <w:sz w:val="18"/>
                <w:szCs w:val="18"/>
              </w:rPr>
              <w:t xml:space="preserve"> all luminaires </w:t>
            </w:r>
            <w:r w:rsidR="00B8551E">
              <w:rPr>
                <w:rFonts w:asciiTheme="minorHAnsi" w:hAnsiTheme="minorHAnsi"/>
                <w:sz w:val="18"/>
                <w:szCs w:val="18"/>
              </w:rPr>
              <w:t xml:space="preserve">with dimmable </w:t>
            </w:r>
            <w:r>
              <w:rPr>
                <w:rFonts w:asciiTheme="minorHAnsi" w:hAnsiTheme="minorHAnsi"/>
                <w:sz w:val="18"/>
                <w:szCs w:val="18"/>
              </w:rPr>
              <w:t>JA8 compliant light sources</w:t>
            </w:r>
            <w:r w:rsidR="00B8551E">
              <w:rPr>
                <w:rFonts w:asciiTheme="minorHAnsi" w:hAnsiTheme="minorHAnsi"/>
                <w:sz w:val="18"/>
                <w:szCs w:val="18"/>
              </w:rPr>
              <w:t xml:space="preserve"> except for those controlled by occupancy or </w:t>
            </w:r>
            <w:r w:rsidR="00B8551E">
              <w:rPr>
                <w:rFonts w:asciiTheme="minorHAnsi" w:hAnsiTheme="minorHAnsi"/>
                <w:sz w:val="18"/>
                <w:szCs w:val="18"/>
              </w:rPr>
              <w:lastRenderedPageBreak/>
              <w:t>vacancy sensors</w:t>
            </w:r>
            <w:r>
              <w:rPr>
                <w:rFonts w:asciiTheme="minorHAnsi" w:hAnsiTheme="minorHAnsi"/>
                <w:sz w:val="18"/>
                <w:szCs w:val="18"/>
              </w:rPr>
              <w:t>.</w:t>
            </w:r>
          </w:p>
        </w:tc>
      </w:tr>
      <w:tr w:rsidR="00C84980" w:rsidRPr="002F3D13" w14:paraId="739C51F0" w14:textId="77777777" w:rsidTr="00C400E0">
        <w:tc>
          <w:tcPr>
            <w:tcW w:w="468" w:type="dxa"/>
            <w:vAlign w:val="center"/>
          </w:tcPr>
          <w:p w14:paraId="3F27D3BB"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lastRenderedPageBreak/>
              <w:t>03</w:t>
            </w:r>
          </w:p>
        </w:tc>
        <w:tc>
          <w:tcPr>
            <w:tcW w:w="10361" w:type="dxa"/>
          </w:tcPr>
          <w:p w14:paraId="75F28319" w14:textId="1A8280D2" w:rsidR="00C84980" w:rsidRPr="002F3D13" w:rsidRDefault="00C84980" w:rsidP="00C400E0">
            <w:pPr>
              <w:rPr>
                <w:rFonts w:asciiTheme="minorHAnsi" w:hAnsiTheme="minorHAnsi"/>
                <w:sz w:val="18"/>
                <w:szCs w:val="18"/>
              </w:rPr>
            </w:pPr>
            <w:r w:rsidRPr="002F3D13">
              <w:rPr>
                <w:rFonts w:asciiTheme="minorHAnsi" w:hAnsiTheme="minorHAnsi"/>
                <w:sz w:val="18"/>
                <w:szCs w:val="18"/>
              </w:rPr>
              <w:t>150.0(k)2</w:t>
            </w:r>
            <w:r>
              <w:rPr>
                <w:rFonts w:asciiTheme="minorHAnsi" w:hAnsiTheme="minorHAnsi"/>
                <w:sz w:val="18"/>
                <w:szCs w:val="18"/>
              </w:rPr>
              <w:t xml:space="preserve">A: Forward phase cut dimmers used </w:t>
            </w:r>
            <w:r w:rsidR="00B8551E">
              <w:rPr>
                <w:rFonts w:asciiTheme="minorHAnsi" w:hAnsiTheme="minorHAnsi"/>
                <w:sz w:val="18"/>
                <w:szCs w:val="18"/>
              </w:rPr>
              <w:t xml:space="preserve">with LED light sources </w:t>
            </w:r>
            <w:r>
              <w:rPr>
                <w:rFonts w:asciiTheme="minorHAnsi" w:hAnsiTheme="minorHAnsi"/>
                <w:sz w:val="18"/>
                <w:szCs w:val="18"/>
              </w:rPr>
              <w:t>shall comply with NEMA SSL 7A.</w:t>
            </w:r>
          </w:p>
        </w:tc>
      </w:tr>
      <w:tr w:rsidR="00C84980" w:rsidRPr="00916A10" w14:paraId="58CE137A" w14:textId="77777777" w:rsidTr="00C400E0">
        <w:tc>
          <w:tcPr>
            <w:tcW w:w="10829" w:type="dxa"/>
            <w:gridSpan w:val="2"/>
          </w:tcPr>
          <w:p w14:paraId="4F0047C4" w14:textId="77777777" w:rsidR="00C84980" w:rsidRPr="00916A10" w:rsidRDefault="00C84980" w:rsidP="00C400E0">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1EB215B6" w14:textId="69FE9D42" w:rsidR="00C400E0" w:rsidRDefault="00C400E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2F3D13" w14:paraId="05D571AA" w14:textId="77777777" w:rsidTr="00C400E0">
        <w:tc>
          <w:tcPr>
            <w:tcW w:w="10829" w:type="dxa"/>
            <w:gridSpan w:val="2"/>
          </w:tcPr>
          <w:p w14:paraId="7B3C419B" w14:textId="77777777" w:rsidR="00C84980" w:rsidRDefault="00C84980" w:rsidP="00C400E0">
            <w:pPr>
              <w:tabs>
                <w:tab w:val="left" w:pos="7920"/>
                <w:tab w:val="right" w:pos="10080"/>
              </w:tabs>
              <w:rPr>
                <w:rFonts w:asciiTheme="minorHAnsi" w:hAnsiTheme="minorHAnsi"/>
                <w:b/>
                <w:szCs w:val="18"/>
              </w:rPr>
            </w:pPr>
            <w:r w:rsidRPr="00C81000">
              <w:rPr>
                <w:rFonts w:asciiTheme="minorHAnsi" w:hAnsiTheme="minorHAnsi"/>
                <w:b/>
                <w:szCs w:val="18"/>
              </w:rPr>
              <w:t xml:space="preserve">C. </w:t>
            </w:r>
            <w:r>
              <w:rPr>
                <w:rFonts w:asciiTheme="minorHAnsi" w:hAnsiTheme="minorHAnsi"/>
                <w:b/>
                <w:szCs w:val="18"/>
              </w:rPr>
              <w:t>Recessed Downlight Luminaires in Ceilings</w:t>
            </w:r>
          </w:p>
          <w:p w14:paraId="20700DFD" w14:textId="13495D4D" w:rsidR="004451E3" w:rsidRPr="00273993" w:rsidRDefault="004451E3" w:rsidP="00C400E0">
            <w:pPr>
              <w:tabs>
                <w:tab w:val="left" w:pos="7920"/>
                <w:tab w:val="right" w:pos="10080"/>
              </w:tabs>
              <w:rPr>
                <w:rFonts w:asciiTheme="minorHAnsi" w:hAnsiTheme="minorHAnsi"/>
                <w:szCs w:val="18"/>
              </w:rPr>
            </w:pPr>
            <w:r w:rsidRPr="00273993">
              <w:rPr>
                <w:rFonts w:asciiTheme="minorHAnsi" w:hAnsiTheme="minorHAnsi"/>
                <w:sz w:val="18"/>
                <w:szCs w:val="18"/>
              </w:rPr>
              <w:t xml:space="preserve">&lt;&lt;if </w:t>
            </w:r>
            <w:r w:rsidR="002F629C" w:rsidRPr="00EA36ED">
              <w:rPr>
                <w:rStyle w:val="Heading1Char"/>
                <w:rFonts w:asciiTheme="minorHAnsi" w:hAnsiTheme="minorHAnsi"/>
                <w:b w:val="0"/>
                <w:bCs/>
                <w:i/>
                <w:sz w:val="18"/>
                <w:szCs w:val="18"/>
              </w:rPr>
              <w:t>Recessed downlight luminaire in ceilings in any interior rooms</w:t>
            </w:r>
            <w:r w:rsidR="002F629C">
              <w:rPr>
                <w:rFonts w:asciiTheme="minorHAnsi" w:hAnsiTheme="minorHAnsi"/>
                <w:sz w:val="18"/>
                <w:szCs w:val="18"/>
              </w:rPr>
              <w:t xml:space="preserve"> from Table A</w:t>
            </w:r>
            <w:r w:rsidRPr="00273993">
              <w:rPr>
                <w:rFonts w:asciiTheme="minorHAnsi" w:hAnsiTheme="minorHAnsi"/>
                <w:sz w:val="18"/>
                <w:szCs w:val="18"/>
              </w:rPr>
              <w:t xml:space="preserve"> = ‘Y’ then display this section; else display standard “This Section Does Not Apply” message&gt;&gt;</w:t>
            </w:r>
          </w:p>
        </w:tc>
      </w:tr>
      <w:tr w:rsidR="00C84980" w:rsidRPr="002F3D13" w14:paraId="26F04D58" w14:textId="77777777" w:rsidTr="00C400E0">
        <w:tc>
          <w:tcPr>
            <w:tcW w:w="468" w:type="dxa"/>
            <w:vAlign w:val="center"/>
          </w:tcPr>
          <w:p w14:paraId="6876368F"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A1807CF" w14:textId="008CFFB6" w:rsidR="00C84980" w:rsidRPr="002A75A5" w:rsidRDefault="0065353D" w:rsidP="00C400E0">
            <w:pPr>
              <w:rPr>
                <w:rFonts w:asciiTheme="minorHAnsi" w:hAnsiTheme="minorHAnsi"/>
                <w:sz w:val="18"/>
                <w:szCs w:val="18"/>
              </w:rPr>
            </w:pPr>
            <w:r>
              <w:rPr>
                <w:rFonts w:asciiTheme="minorHAnsi" w:hAnsiTheme="minorHAnsi"/>
                <w:sz w:val="18"/>
                <w:szCs w:val="18"/>
              </w:rPr>
              <w:t>150.0(k)1Cv: Do not contain screw based sockets.</w:t>
            </w:r>
          </w:p>
        </w:tc>
      </w:tr>
      <w:tr w:rsidR="00B8551E" w:rsidRPr="002F3D13" w14:paraId="50E98FEA" w14:textId="77777777" w:rsidTr="00C400E0">
        <w:tc>
          <w:tcPr>
            <w:tcW w:w="468" w:type="dxa"/>
            <w:vAlign w:val="center"/>
          </w:tcPr>
          <w:p w14:paraId="0A5B5AA8" w14:textId="7BFBB163" w:rsidR="00B8551E" w:rsidRPr="002F3D13" w:rsidRDefault="00B8551E" w:rsidP="00C400E0">
            <w:pPr>
              <w:jc w:val="center"/>
              <w:rPr>
                <w:rFonts w:asciiTheme="minorHAnsi" w:hAnsiTheme="minorHAnsi"/>
                <w:sz w:val="18"/>
                <w:szCs w:val="18"/>
              </w:rPr>
            </w:pPr>
            <w:r>
              <w:rPr>
                <w:rFonts w:asciiTheme="minorHAnsi" w:hAnsiTheme="minorHAnsi"/>
                <w:sz w:val="18"/>
                <w:szCs w:val="18"/>
              </w:rPr>
              <w:t>02</w:t>
            </w:r>
          </w:p>
        </w:tc>
        <w:tc>
          <w:tcPr>
            <w:tcW w:w="10361" w:type="dxa"/>
          </w:tcPr>
          <w:p w14:paraId="6DB1968D" w14:textId="67433DDA" w:rsidR="00B8551E" w:rsidRDefault="0065353D" w:rsidP="00C400E0">
            <w:pPr>
              <w:rPr>
                <w:rFonts w:asciiTheme="minorHAnsi" w:hAnsiTheme="minorHAnsi"/>
                <w:sz w:val="18"/>
                <w:szCs w:val="18"/>
              </w:rPr>
            </w:pPr>
            <w:r>
              <w:rPr>
                <w:rFonts w:asciiTheme="minorHAnsi" w:hAnsiTheme="minorHAnsi"/>
                <w:sz w:val="18"/>
                <w:szCs w:val="18"/>
              </w:rPr>
              <w:t>The luminaire shall be marked with “JA8-2019”.</w:t>
            </w:r>
          </w:p>
        </w:tc>
      </w:tr>
      <w:tr w:rsidR="00C84980" w:rsidRPr="002F3D13" w14:paraId="5AC92022" w14:textId="77777777" w:rsidTr="00C400E0">
        <w:tc>
          <w:tcPr>
            <w:tcW w:w="468" w:type="dxa"/>
            <w:vAlign w:val="center"/>
          </w:tcPr>
          <w:p w14:paraId="6BD3E4D6" w14:textId="3C3A871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r w:rsidR="00B8551E">
              <w:rPr>
                <w:rFonts w:asciiTheme="minorHAnsi" w:hAnsiTheme="minorHAnsi"/>
                <w:sz w:val="18"/>
                <w:szCs w:val="18"/>
              </w:rPr>
              <w:t>3</w:t>
            </w:r>
          </w:p>
        </w:tc>
        <w:tc>
          <w:tcPr>
            <w:tcW w:w="10361" w:type="dxa"/>
          </w:tcPr>
          <w:p w14:paraId="3AFEC49A"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C84980" w:rsidRPr="002F3D13" w14:paraId="3A9C0824" w14:textId="77777777" w:rsidTr="00C400E0">
        <w:trPr>
          <w:trHeight w:val="56"/>
        </w:trPr>
        <w:tc>
          <w:tcPr>
            <w:tcW w:w="468" w:type="dxa"/>
            <w:vAlign w:val="center"/>
          </w:tcPr>
          <w:p w14:paraId="70E2B089" w14:textId="2C5D4A03"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r w:rsidR="00B8551E">
              <w:rPr>
                <w:rFonts w:asciiTheme="minorHAnsi" w:hAnsiTheme="minorHAnsi"/>
                <w:sz w:val="18"/>
                <w:szCs w:val="18"/>
              </w:rPr>
              <w:t>4</w:t>
            </w:r>
          </w:p>
        </w:tc>
        <w:tc>
          <w:tcPr>
            <w:tcW w:w="10361" w:type="dxa"/>
          </w:tcPr>
          <w:p w14:paraId="439B5F19" w14:textId="3EF38644"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C84980" w:rsidRPr="002F3D13" w14:paraId="1DDB71AE" w14:textId="77777777" w:rsidTr="00C400E0">
        <w:trPr>
          <w:trHeight w:val="56"/>
        </w:trPr>
        <w:tc>
          <w:tcPr>
            <w:tcW w:w="468" w:type="dxa"/>
            <w:vAlign w:val="center"/>
          </w:tcPr>
          <w:p w14:paraId="0EF1208D" w14:textId="11ED0D10"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r w:rsidR="00B8551E">
              <w:rPr>
                <w:rFonts w:asciiTheme="minorHAnsi" w:hAnsiTheme="minorHAnsi"/>
                <w:sz w:val="18"/>
                <w:szCs w:val="18"/>
              </w:rPr>
              <w:t>5</w:t>
            </w:r>
          </w:p>
        </w:tc>
        <w:tc>
          <w:tcPr>
            <w:tcW w:w="10361" w:type="dxa"/>
          </w:tcPr>
          <w:p w14:paraId="537A8209" w14:textId="4B296E96"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2D6FD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C84980" w:rsidRPr="002F3D13" w14:paraId="5FF75984" w14:textId="77777777" w:rsidTr="00C400E0">
        <w:trPr>
          <w:trHeight w:val="56"/>
        </w:trPr>
        <w:tc>
          <w:tcPr>
            <w:tcW w:w="468" w:type="dxa"/>
            <w:vAlign w:val="center"/>
          </w:tcPr>
          <w:p w14:paraId="06A4F4F5" w14:textId="4E1AEC96"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B8551E">
              <w:rPr>
                <w:rFonts w:asciiTheme="minorHAnsi" w:hAnsiTheme="minorHAnsi"/>
                <w:sz w:val="18"/>
                <w:szCs w:val="18"/>
              </w:rPr>
              <w:t>6</w:t>
            </w:r>
          </w:p>
        </w:tc>
        <w:tc>
          <w:tcPr>
            <w:tcW w:w="10361" w:type="dxa"/>
          </w:tcPr>
          <w:p w14:paraId="01561F31"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C84980" w:rsidRPr="002F3D13" w14:paraId="7294B3B9" w14:textId="77777777" w:rsidTr="00C400E0">
        <w:trPr>
          <w:trHeight w:val="56"/>
        </w:trPr>
        <w:tc>
          <w:tcPr>
            <w:tcW w:w="10829" w:type="dxa"/>
            <w:gridSpan w:val="2"/>
          </w:tcPr>
          <w:p w14:paraId="586D4248"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4DBFABCE" w14:textId="77777777" w:rsidR="00C84980" w:rsidRDefault="00C84980" w:rsidP="00C84980">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2F3D13" w14:paraId="18236463" w14:textId="77777777" w:rsidTr="00C400E0">
        <w:tc>
          <w:tcPr>
            <w:tcW w:w="10829" w:type="dxa"/>
            <w:gridSpan w:val="2"/>
          </w:tcPr>
          <w:p w14:paraId="67075A12" w14:textId="77777777" w:rsidR="00C84980" w:rsidRDefault="00C84980" w:rsidP="00C400E0">
            <w:pPr>
              <w:rPr>
                <w:rStyle w:val="Heading1Char"/>
                <w:rFonts w:asciiTheme="minorHAnsi" w:hAnsiTheme="minorHAnsi"/>
                <w:bCs/>
                <w:sz w:val="20"/>
                <w:szCs w:val="18"/>
              </w:rPr>
            </w:pPr>
            <w:r w:rsidRPr="00C81000">
              <w:rPr>
                <w:rStyle w:val="Heading1Char"/>
                <w:rFonts w:asciiTheme="minorHAnsi" w:hAnsiTheme="minorHAnsi"/>
                <w:bCs/>
                <w:sz w:val="20"/>
                <w:szCs w:val="18"/>
              </w:rPr>
              <w:t xml:space="preserve">D. </w:t>
            </w:r>
            <w:r>
              <w:rPr>
                <w:rStyle w:val="Heading1Char"/>
                <w:rFonts w:asciiTheme="minorHAnsi" w:hAnsiTheme="minorHAnsi"/>
                <w:bCs/>
                <w:sz w:val="20"/>
                <w:szCs w:val="18"/>
              </w:rPr>
              <w:t>Additional Luminaire Requirements</w:t>
            </w:r>
          </w:p>
          <w:p w14:paraId="4D2ED161" w14:textId="79F32528" w:rsidR="004451E3" w:rsidRPr="004451E3" w:rsidRDefault="004451E3" w:rsidP="00C400E0">
            <w:pPr>
              <w:rPr>
                <w:rFonts w:asciiTheme="minorHAnsi" w:hAnsiTheme="minorHAnsi"/>
                <w:b/>
                <w:bCs/>
                <w:sz w:val="18"/>
                <w:szCs w:val="18"/>
              </w:rPr>
            </w:pPr>
            <w:r w:rsidRPr="00273993">
              <w:rPr>
                <w:rStyle w:val="Heading1Char"/>
                <w:rFonts w:asciiTheme="minorHAnsi" w:hAnsiTheme="minorHAnsi"/>
                <w:b w:val="0"/>
                <w:sz w:val="18"/>
              </w:rPr>
              <w:t xml:space="preserve">&lt;&lt;if </w:t>
            </w:r>
            <w:r w:rsidR="002F629C" w:rsidRPr="00EA36ED">
              <w:rPr>
                <w:rStyle w:val="Heading1Char"/>
                <w:rFonts w:asciiTheme="minorHAnsi" w:hAnsiTheme="minorHAnsi"/>
                <w:b w:val="0"/>
                <w:bCs/>
                <w:i/>
                <w:sz w:val="18"/>
                <w:szCs w:val="18"/>
              </w:rPr>
              <w:t>Screw-based luminaires installed in any interior rooms</w:t>
            </w:r>
            <w:r w:rsidR="00D45AD0">
              <w:rPr>
                <w:rStyle w:val="Heading1Char"/>
                <w:rFonts w:asciiTheme="minorHAnsi" w:hAnsiTheme="minorHAnsi"/>
                <w:b w:val="0"/>
                <w:sz w:val="18"/>
              </w:rPr>
              <w:t xml:space="preserve"> or </w:t>
            </w:r>
            <w:r w:rsidR="002F629C" w:rsidRPr="00EA36ED">
              <w:rPr>
                <w:rStyle w:val="Heading1Char"/>
                <w:rFonts w:asciiTheme="minorHAnsi" w:hAnsiTheme="minorHAnsi"/>
                <w:b w:val="0"/>
                <w:bCs/>
                <w:i/>
                <w:sz w:val="18"/>
                <w:szCs w:val="18"/>
              </w:rPr>
              <w:t>Enclosed or recessed luminaires installed in any interior rooms</w:t>
            </w:r>
            <w:r w:rsidR="002F629C">
              <w:rPr>
                <w:rStyle w:val="Heading1Char"/>
                <w:rFonts w:asciiTheme="minorHAnsi" w:hAnsiTheme="minorHAnsi"/>
                <w:b w:val="0"/>
                <w:bCs/>
                <w:sz w:val="18"/>
                <w:szCs w:val="18"/>
              </w:rPr>
              <w:t xml:space="preserve"> from Table A</w:t>
            </w:r>
            <w:r w:rsidRPr="00273993">
              <w:rPr>
                <w:rStyle w:val="Heading1Char"/>
                <w:rFonts w:asciiTheme="minorHAnsi" w:hAnsiTheme="minorHAnsi"/>
                <w:b w:val="0"/>
                <w:sz w:val="18"/>
              </w:rPr>
              <w:t xml:space="preserve"> = ‘Y’ then display this section; else display standard “This Section Does Not Apply” message&gt;&gt;</w:t>
            </w:r>
          </w:p>
        </w:tc>
      </w:tr>
      <w:tr w:rsidR="00C84980" w:rsidRPr="002F3D13" w14:paraId="4AB49B2A" w14:textId="77777777" w:rsidTr="00C400E0">
        <w:tc>
          <w:tcPr>
            <w:tcW w:w="468" w:type="dxa"/>
            <w:vAlign w:val="center"/>
          </w:tcPr>
          <w:p w14:paraId="20CEDDE4"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3B2348F3" w14:textId="7FE57A98" w:rsidR="00C84980" w:rsidRDefault="00C84980" w:rsidP="00C400E0">
            <w:pPr>
              <w:rPr>
                <w:rFonts w:asciiTheme="minorHAnsi" w:hAnsiTheme="minorHAnsi"/>
                <w:sz w:val="18"/>
                <w:szCs w:val="18"/>
              </w:rPr>
            </w:pPr>
            <w:r>
              <w:rPr>
                <w:rFonts w:asciiTheme="minorHAnsi" w:hAnsiTheme="minorHAnsi"/>
                <w:sz w:val="18"/>
                <w:szCs w:val="18"/>
              </w:rPr>
              <w:t xml:space="preserve">150.0(k)1G: </w:t>
            </w:r>
            <w:r w:rsidRPr="00EA36ED">
              <w:rPr>
                <w:rFonts w:asciiTheme="minorHAnsi" w:hAnsiTheme="minorHAnsi"/>
                <w:b/>
                <w:sz w:val="18"/>
                <w:szCs w:val="18"/>
              </w:rPr>
              <w:t>Screw based luminaires</w:t>
            </w:r>
            <w:r>
              <w:rPr>
                <w:rFonts w:asciiTheme="minorHAnsi" w:hAnsiTheme="minorHAnsi"/>
                <w:sz w:val="18"/>
                <w:szCs w:val="18"/>
              </w:rPr>
              <w:t xml:space="preserve"> are installed with all of the following requirements:</w:t>
            </w:r>
          </w:p>
          <w:p w14:paraId="53B252F1" w14:textId="77777777" w:rsidR="00C84980" w:rsidRPr="002A75A5" w:rsidRDefault="00C84980" w:rsidP="00C400E0">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 is not recessed downlight luminaire in ceilings; and</w:t>
            </w:r>
          </w:p>
          <w:p w14:paraId="7B24B805" w14:textId="239D0DB5" w:rsidR="00C84980" w:rsidRPr="002A75A5" w:rsidRDefault="00C84980" w:rsidP="005A4975">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w:t>
            </w:r>
            <w:r w:rsidR="005A4975">
              <w:rPr>
                <w:rFonts w:asciiTheme="minorHAnsi" w:hAnsiTheme="minorHAnsi"/>
                <w:sz w:val="18"/>
                <w:szCs w:val="18"/>
              </w:rPr>
              <w:t>s</w:t>
            </w:r>
            <w:r w:rsidRPr="002A75A5">
              <w:rPr>
                <w:rFonts w:asciiTheme="minorHAnsi" w:hAnsiTheme="minorHAnsi"/>
                <w:sz w:val="18"/>
                <w:szCs w:val="18"/>
              </w:rPr>
              <w:t xml:space="preserve"> a</w:t>
            </w:r>
            <w:r w:rsidR="005A4975">
              <w:rPr>
                <w:rFonts w:asciiTheme="minorHAnsi" w:hAnsiTheme="minorHAnsi"/>
                <w:sz w:val="18"/>
                <w:szCs w:val="18"/>
              </w:rPr>
              <w:t>re installed with</w:t>
            </w:r>
            <w:r w:rsidRPr="002A75A5">
              <w:rPr>
                <w:rFonts w:asciiTheme="minorHAnsi" w:hAnsiTheme="minorHAnsi"/>
                <w:sz w:val="18"/>
                <w:szCs w:val="18"/>
              </w:rPr>
              <w:t xml:space="preserve"> lamps</w:t>
            </w:r>
            <w:r w:rsidR="005A4975">
              <w:rPr>
                <w:rFonts w:asciiTheme="minorHAnsi" w:hAnsiTheme="minorHAnsi"/>
                <w:sz w:val="18"/>
                <w:szCs w:val="18"/>
              </w:rPr>
              <w:t xml:space="preserve"> or light sources marked with “JA8-2019”.</w:t>
            </w:r>
          </w:p>
        </w:tc>
      </w:tr>
      <w:tr w:rsidR="00C84980" w:rsidRPr="002F3D13" w14:paraId="6362AE1A" w14:textId="77777777" w:rsidTr="00C400E0">
        <w:tc>
          <w:tcPr>
            <w:tcW w:w="468" w:type="dxa"/>
            <w:vAlign w:val="center"/>
          </w:tcPr>
          <w:p w14:paraId="0DB18423"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6E26D913" w14:textId="5B23978B" w:rsidR="00C84980" w:rsidRPr="002F3D13" w:rsidRDefault="00C84980" w:rsidP="005A4975">
            <w:pPr>
              <w:rPr>
                <w:rFonts w:asciiTheme="minorHAnsi" w:hAnsiTheme="minorHAnsi"/>
                <w:sz w:val="18"/>
                <w:szCs w:val="18"/>
              </w:rPr>
            </w:pPr>
            <w:r>
              <w:rPr>
                <w:rFonts w:asciiTheme="minorHAnsi" w:hAnsiTheme="minorHAnsi"/>
                <w:sz w:val="18"/>
                <w:szCs w:val="18"/>
              </w:rPr>
              <w:t xml:space="preserve">150.0(k)1H: </w:t>
            </w:r>
            <w:r w:rsidR="005A4975" w:rsidRPr="00A151F5">
              <w:rPr>
                <w:rFonts w:asciiTheme="minorHAnsi" w:hAnsiTheme="minorHAnsi"/>
                <w:b/>
                <w:sz w:val="18"/>
                <w:szCs w:val="18"/>
              </w:rPr>
              <w:t>Enclosed or Recessed Luminaires</w:t>
            </w:r>
            <w:r w:rsidR="005A4975">
              <w:rPr>
                <w:rFonts w:asciiTheme="minorHAnsi" w:hAnsiTheme="minorHAnsi"/>
                <w:sz w:val="18"/>
                <w:szCs w:val="18"/>
              </w:rPr>
              <w:t xml:space="preserve"> are installed with lamps or other separable light sources marked with “JA8-2019-E”. </w:t>
            </w:r>
          </w:p>
        </w:tc>
      </w:tr>
      <w:tr w:rsidR="00C84980" w:rsidRPr="002F3D13" w14:paraId="11A72405" w14:textId="77777777" w:rsidTr="00C400E0">
        <w:trPr>
          <w:trHeight w:val="56"/>
        </w:trPr>
        <w:tc>
          <w:tcPr>
            <w:tcW w:w="468" w:type="dxa"/>
            <w:vAlign w:val="center"/>
          </w:tcPr>
          <w:p w14:paraId="5BBE138E"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03</w:t>
            </w:r>
          </w:p>
        </w:tc>
        <w:tc>
          <w:tcPr>
            <w:tcW w:w="10361" w:type="dxa"/>
          </w:tcPr>
          <w:p w14:paraId="26010EF2" w14:textId="1F72A969" w:rsidR="00C84980" w:rsidRPr="002F3D13" w:rsidRDefault="00C84980" w:rsidP="002D6FD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2D6FDE">
              <w:rPr>
                <w:rFonts w:asciiTheme="minorHAnsi" w:hAnsiTheme="minorHAnsi"/>
                <w:sz w:val="18"/>
                <w:szCs w:val="18"/>
              </w:rPr>
              <w:t>W</w:t>
            </w:r>
            <w:r w:rsidRPr="002F3D13">
              <w:rPr>
                <w:rFonts w:asciiTheme="minorHAnsi" w:hAnsiTheme="minorHAnsi"/>
                <w:sz w:val="18"/>
                <w:szCs w:val="18"/>
              </w:rPr>
              <w:t>atts or greater are electronic.</w:t>
            </w:r>
          </w:p>
        </w:tc>
      </w:tr>
      <w:tr w:rsidR="00C84980" w:rsidRPr="002F3D13" w14:paraId="4E593BCA" w14:textId="77777777" w:rsidTr="00C400E0">
        <w:trPr>
          <w:trHeight w:val="56"/>
        </w:trPr>
        <w:tc>
          <w:tcPr>
            <w:tcW w:w="468" w:type="dxa"/>
            <w:vAlign w:val="center"/>
          </w:tcPr>
          <w:p w14:paraId="541D9FF1"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04</w:t>
            </w:r>
          </w:p>
        </w:tc>
        <w:tc>
          <w:tcPr>
            <w:tcW w:w="10361" w:type="dxa"/>
          </w:tcPr>
          <w:p w14:paraId="0F8DCF5F" w14:textId="47B316BE" w:rsidR="00C84980" w:rsidRPr="002F3D13" w:rsidRDefault="00C84980" w:rsidP="00954E5A">
            <w:pPr>
              <w:rPr>
                <w:rFonts w:asciiTheme="minorHAnsi" w:hAnsiTheme="minorHAnsi"/>
                <w:sz w:val="18"/>
                <w:szCs w:val="18"/>
              </w:rPr>
            </w:pPr>
            <w:r w:rsidRPr="002F3D13">
              <w:rPr>
                <w:rFonts w:asciiTheme="minorHAnsi" w:hAnsiTheme="minorHAnsi"/>
                <w:sz w:val="18"/>
                <w:szCs w:val="18"/>
              </w:rPr>
              <w:t xml:space="preserve">150.0(k)1E: </w:t>
            </w:r>
            <w:r w:rsidRPr="00EA36ED">
              <w:rPr>
                <w:rFonts w:asciiTheme="minorHAnsi" w:hAnsiTheme="minorHAnsi"/>
                <w:b/>
                <w:sz w:val="18"/>
                <w:szCs w:val="18"/>
              </w:rPr>
              <w:t>Night lights</w:t>
            </w:r>
            <w:r w:rsidR="005A4975" w:rsidRPr="00EA36ED">
              <w:rPr>
                <w:rFonts w:asciiTheme="minorHAnsi" w:hAnsiTheme="minorHAnsi"/>
                <w:b/>
                <w:sz w:val="18"/>
                <w:szCs w:val="18"/>
              </w:rPr>
              <w:t>, step lights and path lights</w:t>
            </w:r>
            <w:r w:rsidRPr="002F3D13">
              <w:rPr>
                <w:rFonts w:asciiTheme="minorHAnsi" w:hAnsiTheme="minorHAnsi"/>
                <w:sz w:val="18"/>
                <w:szCs w:val="18"/>
              </w:rPr>
              <w:t xml:space="preserve"> are rated to consume no more than </w:t>
            </w:r>
            <w:r w:rsidR="002D6FDE">
              <w:rPr>
                <w:rFonts w:asciiTheme="minorHAnsi" w:hAnsiTheme="minorHAnsi"/>
                <w:sz w:val="18"/>
                <w:szCs w:val="18"/>
              </w:rPr>
              <w:t>5</w:t>
            </w:r>
            <w:r w:rsidRPr="002F3D13">
              <w:rPr>
                <w:rFonts w:asciiTheme="minorHAnsi" w:hAnsiTheme="minorHAnsi"/>
                <w:sz w:val="18"/>
                <w:szCs w:val="18"/>
              </w:rPr>
              <w:t xml:space="preserve"> </w:t>
            </w:r>
            <w:r w:rsidR="002D6FDE">
              <w:rPr>
                <w:rFonts w:asciiTheme="minorHAnsi" w:hAnsiTheme="minorHAnsi"/>
                <w:sz w:val="18"/>
                <w:szCs w:val="18"/>
              </w:rPr>
              <w:t>W</w:t>
            </w:r>
            <w:r w:rsidRPr="002F3D13">
              <w:rPr>
                <w:rFonts w:asciiTheme="minorHAnsi" w:hAnsiTheme="minorHAnsi"/>
                <w:sz w:val="18"/>
                <w:szCs w:val="18"/>
              </w:rPr>
              <w:t>atts of power</w:t>
            </w:r>
            <w:r w:rsidR="005A4975">
              <w:rPr>
                <w:rFonts w:asciiTheme="minorHAnsi" w:hAnsiTheme="minorHAnsi"/>
                <w:sz w:val="18"/>
                <w:szCs w:val="18"/>
              </w:rPr>
              <w:t xml:space="preserve"> and emit more than 150 lumens, or in compliance with Table 150.0-A, </w:t>
            </w:r>
            <w:del w:id="7" w:author="Markstrum, Alexis@Energy" w:date="2019-09-24T15:44:00Z">
              <w:r w:rsidR="005A4975" w:rsidDel="00954E5A">
                <w:rPr>
                  <w:rFonts w:asciiTheme="minorHAnsi" w:hAnsiTheme="minorHAnsi"/>
                  <w:sz w:val="18"/>
                  <w:szCs w:val="18"/>
                </w:rPr>
                <w:delText xml:space="preserve">or controlled, </w:delText>
              </w:r>
            </w:del>
            <w:r w:rsidR="005A4975">
              <w:rPr>
                <w:rFonts w:asciiTheme="minorHAnsi" w:hAnsiTheme="minorHAnsi"/>
                <w:sz w:val="18"/>
                <w:szCs w:val="18"/>
              </w:rPr>
              <w:t>or controlled by vacancy sensor.</w:t>
            </w:r>
          </w:p>
        </w:tc>
      </w:tr>
      <w:tr w:rsidR="00C84980" w:rsidRPr="002F3D13" w14:paraId="777345A7" w14:textId="77777777" w:rsidTr="00C400E0">
        <w:trPr>
          <w:trHeight w:val="56"/>
        </w:trPr>
        <w:tc>
          <w:tcPr>
            <w:tcW w:w="468" w:type="dxa"/>
            <w:vAlign w:val="center"/>
          </w:tcPr>
          <w:p w14:paraId="50578AC6"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05</w:t>
            </w:r>
          </w:p>
        </w:tc>
        <w:tc>
          <w:tcPr>
            <w:tcW w:w="10361" w:type="dxa"/>
          </w:tcPr>
          <w:p w14:paraId="4973B854" w14:textId="7F799193" w:rsidR="00C84980" w:rsidRPr="002F3D13" w:rsidRDefault="00C84980" w:rsidP="005A4975">
            <w:pPr>
              <w:rPr>
                <w:rFonts w:asciiTheme="minorHAnsi" w:hAnsiTheme="minorHAnsi"/>
                <w:sz w:val="18"/>
                <w:szCs w:val="18"/>
              </w:rPr>
            </w:pPr>
            <w:r w:rsidRPr="002F3D13">
              <w:rPr>
                <w:rFonts w:asciiTheme="minorHAnsi" w:hAnsiTheme="minorHAnsi"/>
                <w:sz w:val="18"/>
                <w:szCs w:val="18"/>
              </w:rPr>
              <w:t xml:space="preserve">150.0(k)1F: </w:t>
            </w:r>
            <w:r w:rsidRPr="00EA36ED">
              <w:rPr>
                <w:rFonts w:asciiTheme="minorHAnsi" w:hAnsiTheme="minorHAnsi"/>
                <w:b/>
                <w:sz w:val="18"/>
                <w:szCs w:val="18"/>
              </w:rPr>
              <w:t>Lighting integral to exhaust fans</w:t>
            </w:r>
            <w:r w:rsidRPr="002F3D13">
              <w:rPr>
                <w:rFonts w:asciiTheme="minorHAnsi" w:hAnsiTheme="minorHAnsi"/>
                <w:sz w:val="18"/>
                <w:szCs w:val="18"/>
              </w:rPr>
              <w:t xml:space="preserve"> meets </w:t>
            </w:r>
            <w:r w:rsidR="005A4975">
              <w:rPr>
                <w:rFonts w:asciiTheme="minorHAnsi" w:hAnsiTheme="minorHAnsi"/>
                <w:sz w:val="18"/>
                <w:szCs w:val="18"/>
              </w:rPr>
              <w:t>the requirements of Table 150.0-A, with exception to the lighting installed by the manufacturer in kitchen exhaust hoods.</w:t>
            </w:r>
            <w:r w:rsidR="005A4975" w:rsidRPr="002F3D13" w:rsidDel="005A4975">
              <w:rPr>
                <w:rFonts w:asciiTheme="minorHAnsi" w:hAnsiTheme="minorHAnsi"/>
                <w:sz w:val="18"/>
                <w:szCs w:val="18"/>
              </w:rPr>
              <w:t xml:space="preserve"> </w:t>
            </w:r>
          </w:p>
        </w:tc>
      </w:tr>
      <w:tr w:rsidR="00C84980" w:rsidRPr="002F3D13" w14:paraId="7CC1A741" w14:textId="77777777" w:rsidTr="00C400E0">
        <w:trPr>
          <w:trHeight w:val="56"/>
        </w:trPr>
        <w:tc>
          <w:tcPr>
            <w:tcW w:w="10829" w:type="dxa"/>
            <w:gridSpan w:val="2"/>
          </w:tcPr>
          <w:p w14:paraId="1C442163"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2C3A7614" w14:textId="77777777" w:rsidR="00C84980" w:rsidRPr="00C81000" w:rsidRDefault="00C84980" w:rsidP="00C84980">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C81000" w14:paraId="4D3B0392" w14:textId="77777777" w:rsidTr="00C400E0">
        <w:tc>
          <w:tcPr>
            <w:tcW w:w="10829" w:type="dxa"/>
            <w:gridSpan w:val="2"/>
          </w:tcPr>
          <w:p w14:paraId="2E6953A3" w14:textId="75D2ABAF" w:rsidR="00C84980" w:rsidRDefault="00C84980" w:rsidP="00C400E0">
            <w:pPr>
              <w:rPr>
                <w:rFonts w:asciiTheme="minorHAnsi" w:hAnsiTheme="minorHAnsi"/>
                <w:szCs w:val="18"/>
              </w:rPr>
            </w:pPr>
            <w:r w:rsidRPr="00C81000">
              <w:rPr>
                <w:rStyle w:val="Heading1Char"/>
                <w:rFonts w:asciiTheme="minorHAnsi" w:hAnsiTheme="minorHAnsi"/>
                <w:bCs/>
                <w:sz w:val="20"/>
                <w:szCs w:val="18"/>
              </w:rPr>
              <w:t xml:space="preserve">E. </w:t>
            </w:r>
            <w:r w:rsidR="005C527F">
              <w:rPr>
                <w:rStyle w:val="Heading1Char"/>
                <w:rFonts w:asciiTheme="minorHAnsi" w:hAnsiTheme="minorHAnsi"/>
                <w:bCs/>
                <w:sz w:val="20"/>
                <w:szCs w:val="18"/>
              </w:rPr>
              <w:t>Additional lighting Controls</w:t>
            </w:r>
            <w:r w:rsidRPr="00C81000">
              <w:rPr>
                <w:rFonts w:asciiTheme="minorHAnsi" w:hAnsiTheme="minorHAnsi"/>
                <w:szCs w:val="18"/>
              </w:rPr>
              <w:t xml:space="preserve"> </w:t>
            </w:r>
          </w:p>
          <w:p w14:paraId="36B15C9F" w14:textId="3BD5B286" w:rsidR="004451E3" w:rsidRPr="004451E3" w:rsidRDefault="004451E3">
            <w:pPr>
              <w:rPr>
                <w:rFonts w:asciiTheme="minorHAnsi" w:hAnsiTheme="minorHAnsi"/>
                <w:szCs w:val="18"/>
              </w:rPr>
            </w:pPr>
            <w:r w:rsidRPr="00273993">
              <w:rPr>
                <w:rFonts w:asciiTheme="minorHAnsi" w:hAnsiTheme="minorHAnsi"/>
                <w:sz w:val="18"/>
                <w:szCs w:val="18"/>
              </w:rPr>
              <w:t xml:space="preserve">&lt;&lt;if </w:t>
            </w:r>
            <w:r w:rsidR="002F629C" w:rsidRPr="00EA36ED">
              <w:rPr>
                <w:rStyle w:val="Heading1Char"/>
                <w:rFonts w:asciiTheme="minorHAnsi" w:hAnsiTheme="minorHAnsi"/>
                <w:b w:val="0"/>
                <w:bCs/>
                <w:i/>
                <w:sz w:val="18"/>
                <w:szCs w:val="18"/>
              </w:rPr>
              <w:t>Lighting and controls in bathrooms</w:t>
            </w:r>
            <w:r w:rsidRPr="00273993">
              <w:rPr>
                <w:rFonts w:asciiTheme="minorHAnsi" w:hAnsiTheme="minorHAnsi"/>
                <w:sz w:val="18"/>
                <w:szCs w:val="18"/>
              </w:rPr>
              <w:t xml:space="preserve">, </w:t>
            </w:r>
            <w:r w:rsidR="002F629C" w:rsidRPr="00EA36ED">
              <w:rPr>
                <w:rStyle w:val="Heading1Char"/>
                <w:rFonts w:asciiTheme="minorHAnsi" w:hAnsiTheme="minorHAnsi"/>
                <w:b w:val="0"/>
                <w:bCs/>
                <w:i/>
                <w:sz w:val="18"/>
                <w:szCs w:val="18"/>
              </w:rPr>
              <w:t>Lighting and controls in laundry rooms</w:t>
            </w:r>
            <w:r w:rsidRPr="00273993">
              <w:rPr>
                <w:rFonts w:asciiTheme="minorHAnsi" w:hAnsiTheme="minorHAnsi"/>
                <w:sz w:val="18"/>
                <w:szCs w:val="18"/>
              </w:rPr>
              <w:t xml:space="preserve">, </w:t>
            </w:r>
            <w:r w:rsidR="002F629C" w:rsidRPr="00EA36ED">
              <w:rPr>
                <w:rStyle w:val="Heading1Char"/>
                <w:rFonts w:asciiTheme="minorHAnsi" w:hAnsiTheme="minorHAnsi"/>
                <w:b w:val="0"/>
                <w:bCs/>
                <w:i/>
                <w:sz w:val="18"/>
                <w:szCs w:val="18"/>
              </w:rPr>
              <w:t>Lighting and controls in utility rooms</w:t>
            </w:r>
            <w:r w:rsidR="002F629C">
              <w:rPr>
                <w:rStyle w:val="Heading1Char"/>
                <w:rFonts w:asciiTheme="minorHAnsi" w:hAnsiTheme="minorHAnsi"/>
                <w:b w:val="0"/>
                <w:bCs/>
                <w:sz w:val="18"/>
                <w:szCs w:val="18"/>
              </w:rPr>
              <w:t>,</w:t>
            </w:r>
            <w:r w:rsidR="002F629C" w:rsidRPr="00273993" w:rsidDel="002F629C">
              <w:rPr>
                <w:rFonts w:asciiTheme="minorHAnsi" w:hAnsiTheme="minorHAnsi"/>
                <w:sz w:val="18"/>
                <w:szCs w:val="18"/>
              </w:rPr>
              <w:t xml:space="preserve"> </w:t>
            </w:r>
            <w:r w:rsidRPr="00273993">
              <w:rPr>
                <w:rFonts w:asciiTheme="minorHAnsi" w:hAnsiTheme="minorHAnsi"/>
                <w:sz w:val="18"/>
                <w:szCs w:val="18"/>
              </w:rPr>
              <w:t xml:space="preserve">or </w:t>
            </w:r>
            <w:r w:rsidR="002F629C" w:rsidRPr="00EA36ED">
              <w:rPr>
                <w:rStyle w:val="Heading1Char"/>
                <w:rFonts w:asciiTheme="minorHAnsi" w:hAnsiTheme="minorHAnsi"/>
                <w:b w:val="0"/>
                <w:bCs/>
                <w:i/>
                <w:sz w:val="18"/>
                <w:szCs w:val="18"/>
              </w:rPr>
              <w:t>Lighting and controls in garage</w:t>
            </w:r>
            <w:r w:rsidR="002F629C" w:rsidRPr="00527CE2" w:rsidDel="002F629C">
              <w:rPr>
                <w:rFonts w:asciiTheme="minorHAnsi" w:hAnsiTheme="minorHAnsi"/>
                <w:sz w:val="18"/>
                <w:szCs w:val="18"/>
              </w:rPr>
              <w:t xml:space="preserve"> </w:t>
            </w:r>
            <w:r w:rsidR="002F629C">
              <w:rPr>
                <w:rFonts w:asciiTheme="minorHAnsi" w:hAnsiTheme="minorHAnsi"/>
                <w:sz w:val="18"/>
                <w:szCs w:val="18"/>
              </w:rPr>
              <w:t>from Table A</w:t>
            </w:r>
            <w:r w:rsidRPr="00273993">
              <w:rPr>
                <w:rFonts w:asciiTheme="minorHAnsi" w:hAnsiTheme="minorHAnsi"/>
                <w:sz w:val="18"/>
                <w:szCs w:val="18"/>
              </w:rPr>
              <w:t xml:space="preserve"> = ‘Y’ then display this section; else display standard “This Section Does Not Apply” message&gt;&gt;</w:t>
            </w:r>
          </w:p>
        </w:tc>
      </w:tr>
      <w:tr w:rsidR="00C84980" w:rsidRPr="002F3D13" w14:paraId="0C9EF013" w14:textId="77777777" w:rsidTr="00C400E0">
        <w:tc>
          <w:tcPr>
            <w:tcW w:w="468" w:type="dxa"/>
            <w:vAlign w:val="center"/>
          </w:tcPr>
          <w:p w14:paraId="6C04E0A3"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22ABCF0" w14:textId="102E85CA" w:rsidR="00C84980" w:rsidRPr="002F3D13" w:rsidRDefault="00C84980" w:rsidP="005A4975">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EA36ED">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r w:rsidR="005A4975">
              <w:rPr>
                <w:rFonts w:asciiTheme="minorHAnsi" w:hAnsiTheme="minorHAnsi"/>
                <w:sz w:val="18"/>
                <w:szCs w:val="18"/>
              </w:rPr>
              <w:t xml:space="preserve">is </w:t>
            </w:r>
            <w:r>
              <w:rPr>
                <w:rFonts w:asciiTheme="minorHAnsi" w:hAnsiTheme="minorHAnsi"/>
                <w:sz w:val="18"/>
                <w:szCs w:val="18"/>
              </w:rPr>
              <w:t>controlled by a</w:t>
            </w:r>
            <w:r w:rsidR="005A4975">
              <w:rPr>
                <w:rFonts w:asciiTheme="minorHAnsi" w:hAnsiTheme="minorHAnsi"/>
                <w:sz w:val="18"/>
                <w:szCs w:val="18"/>
              </w:rPr>
              <w:t>n</w:t>
            </w:r>
            <w:r>
              <w:rPr>
                <w:rFonts w:asciiTheme="minorHAnsi" w:hAnsiTheme="minorHAnsi"/>
                <w:sz w:val="18"/>
                <w:szCs w:val="18"/>
              </w:rPr>
              <w:t xml:space="preserve"> </w:t>
            </w:r>
            <w:r w:rsidR="005A4975">
              <w:rPr>
                <w:rFonts w:asciiTheme="minorHAnsi" w:hAnsiTheme="minorHAnsi"/>
                <w:sz w:val="18"/>
                <w:szCs w:val="18"/>
              </w:rPr>
              <w:t xml:space="preserve">occupant or </w:t>
            </w:r>
            <w:r>
              <w:rPr>
                <w:rFonts w:asciiTheme="minorHAnsi" w:hAnsiTheme="minorHAnsi"/>
                <w:sz w:val="18"/>
                <w:szCs w:val="18"/>
              </w:rPr>
              <w:t>vacancy sensor</w:t>
            </w:r>
            <w:r w:rsidR="005A4975">
              <w:rPr>
                <w:rFonts w:asciiTheme="minorHAnsi" w:hAnsiTheme="minorHAnsi"/>
                <w:sz w:val="18"/>
                <w:szCs w:val="18"/>
              </w:rPr>
              <w:t xml:space="preserve"> providing automatic-off functionality</w:t>
            </w:r>
            <w:r>
              <w:rPr>
                <w:rFonts w:asciiTheme="minorHAnsi" w:hAnsiTheme="minorHAnsi"/>
                <w:sz w:val="18"/>
                <w:szCs w:val="18"/>
              </w:rPr>
              <w:t>.</w:t>
            </w:r>
          </w:p>
        </w:tc>
      </w:tr>
      <w:tr w:rsidR="00C84980" w:rsidRPr="002F3D13" w14:paraId="5EF33141" w14:textId="77777777" w:rsidTr="00C400E0">
        <w:tc>
          <w:tcPr>
            <w:tcW w:w="468" w:type="dxa"/>
            <w:vAlign w:val="center"/>
          </w:tcPr>
          <w:p w14:paraId="36500D04" w14:textId="63CF5851"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2</w:t>
            </w:r>
          </w:p>
        </w:tc>
        <w:tc>
          <w:tcPr>
            <w:tcW w:w="10361" w:type="dxa"/>
          </w:tcPr>
          <w:p w14:paraId="3810289F" w14:textId="67CA0407" w:rsidR="00C84980" w:rsidRPr="002F3D13" w:rsidRDefault="00C84980" w:rsidP="005A4975">
            <w:pPr>
              <w:rPr>
                <w:rFonts w:asciiTheme="minorHAnsi" w:hAnsiTheme="minorHAnsi"/>
                <w:sz w:val="18"/>
                <w:szCs w:val="18"/>
              </w:rPr>
            </w:pPr>
            <w:r w:rsidRPr="002F3D13">
              <w:rPr>
                <w:rFonts w:asciiTheme="minorHAnsi" w:hAnsiTheme="minorHAnsi"/>
                <w:sz w:val="18"/>
                <w:szCs w:val="18"/>
              </w:rPr>
              <w:t xml:space="preserve">150.0(k)2B: </w:t>
            </w:r>
            <w:r w:rsidRPr="00EA36ED">
              <w:rPr>
                <w:rFonts w:asciiTheme="minorHAnsi" w:hAnsiTheme="minorHAnsi"/>
                <w:b/>
                <w:sz w:val="18"/>
                <w:szCs w:val="18"/>
              </w:rPr>
              <w:t>Exhaust fans</w:t>
            </w:r>
            <w:r w:rsidRPr="002F3D13">
              <w:rPr>
                <w:rFonts w:asciiTheme="minorHAnsi" w:hAnsiTheme="minorHAnsi"/>
                <w:sz w:val="18"/>
                <w:szCs w:val="18"/>
              </w:rPr>
              <w:t xml:space="preserve"> are </w:t>
            </w:r>
            <w:r w:rsidR="005A4975">
              <w:rPr>
                <w:rFonts w:asciiTheme="minorHAnsi" w:hAnsiTheme="minorHAnsi"/>
                <w:sz w:val="18"/>
                <w:szCs w:val="18"/>
              </w:rPr>
              <w:t>controlled</w:t>
            </w:r>
            <w:r w:rsidR="005A4975" w:rsidRPr="002F3D13">
              <w:rPr>
                <w:rFonts w:asciiTheme="minorHAnsi" w:hAnsiTheme="minorHAnsi"/>
                <w:sz w:val="18"/>
                <w:szCs w:val="18"/>
              </w:rPr>
              <w:t xml:space="preserve"> </w:t>
            </w:r>
            <w:r w:rsidRPr="002F3D13">
              <w:rPr>
                <w:rFonts w:asciiTheme="minorHAnsi" w:hAnsiTheme="minorHAnsi"/>
                <w:sz w:val="18"/>
                <w:szCs w:val="18"/>
              </w:rPr>
              <w:t xml:space="preserve">separately from lighting systems, or </w:t>
            </w:r>
            <w:r w:rsidR="005A4975">
              <w:rPr>
                <w:rFonts w:asciiTheme="minorHAnsi" w:hAnsiTheme="minorHAnsi"/>
                <w:sz w:val="18"/>
                <w:szCs w:val="18"/>
              </w:rPr>
              <w:t xml:space="preserve">the lighting </w:t>
            </w:r>
            <w:r w:rsidRPr="002F3D13">
              <w:rPr>
                <w:rFonts w:asciiTheme="minorHAnsi" w:hAnsiTheme="minorHAnsi"/>
                <w:sz w:val="18"/>
                <w:szCs w:val="18"/>
              </w:rPr>
              <w:t xml:space="preserve">can be </w:t>
            </w:r>
            <w:r w:rsidR="005A4975">
              <w:rPr>
                <w:rFonts w:asciiTheme="minorHAnsi" w:hAnsiTheme="minorHAnsi"/>
                <w:sz w:val="18"/>
                <w:szCs w:val="18"/>
              </w:rPr>
              <w:t>turned</w:t>
            </w:r>
            <w:r w:rsidR="005A4975" w:rsidRPr="002F3D13">
              <w:rPr>
                <w:rFonts w:asciiTheme="minorHAnsi" w:hAnsiTheme="minorHAnsi"/>
                <w:sz w:val="18"/>
                <w:szCs w:val="18"/>
              </w:rPr>
              <w:t xml:space="preserve"> </w:t>
            </w:r>
            <w:r w:rsidRPr="002F3D13">
              <w:rPr>
                <w:rFonts w:asciiTheme="minorHAnsi" w:hAnsiTheme="minorHAnsi"/>
                <w:sz w:val="18"/>
                <w:szCs w:val="18"/>
              </w:rPr>
              <w:t>OFF</w:t>
            </w:r>
            <w:r w:rsidR="005A4975">
              <w:rPr>
                <w:rFonts w:asciiTheme="minorHAnsi" w:hAnsiTheme="minorHAnsi"/>
                <w:sz w:val="18"/>
                <w:szCs w:val="18"/>
              </w:rPr>
              <w:t xml:space="preserve"> on the same control as the fan</w:t>
            </w:r>
            <w:r>
              <w:rPr>
                <w:rFonts w:asciiTheme="minorHAnsi" w:hAnsiTheme="minorHAnsi"/>
                <w:sz w:val="18"/>
                <w:szCs w:val="18"/>
              </w:rPr>
              <w:t>.</w:t>
            </w:r>
          </w:p>
        </w:tc>
      </w:tr>
      <w:tr w:rsidR="00C84980" w:rsidRPr="002F3D13" w14:paraId="59716BD9" w14:textId="77777777" w:rsidTr="00C400E0">
        <w:tc>
          <w:tcPr>
            <w:tcW w:w="468" w:type="dxa"/>
            <w:vAlign w:val="center"/>
          </w:tcPr>
          <w:p w14:paraId="32B56E1F" w14:textId="4C097D86"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3</w:t>
            </w:r>
          </w:p>
        </w:tc>
        <w:tc>
          <w:tcPr>
            <w:tcW w:w="10361" w:type="dxa"/>
          </w:tcPr>
          <w:p w14:paraId="754E5720" w14:textId="493F16C4"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150.0(k)2C: </w:t>
            </w:r>
            <w:r w:rsidR="005A4975">
              <w:rPr>
                <w:rFonts w:asciiTheme="minorHAnsi" w:hAnsiTheme="minorHAnsi"/>
                <w:sz w:val="18"/>
                <w:szCs w:val="18"/>
              </w:rPr>
              <w:t xml:space="preserve">Lighting has </w:t>
            </w:r>
            <w:r w:rsidRPr="002F3D13">
              <w:rPr>
                <w:rFonts w:asciiTheme="minorHAnsi" w:hAnsiTheme="minorHAnsi"/>
                <w:sz w:val="18"/>
                <w:szCs w:val="18"/>
              </w:rPr>
              <w:t xml:space="preserve">readily accessible </w:t>
            </w:r>
            <w:r w:rsidR="00DE5F1A">
              <w:rPr>
                <w:rFonts w:asciiTheme="minorHAnsi" w:hAnsiTheme="minorHAnsi"/>
                <w:sz w:val="18"/>
                <w:szCs w:val="18"/>
              </w:rPr>
              <w:t xml:space="preserve">wall-mounted </w:t>
            </w:r>
            <w:r w:rsidRPr="002F3D13">
              <w:rPr>
                <w:rFonts w:asciiTheme="minorHAnsi" w:hAnsiTheme="minorHAnsi"/>
                <w:sz w:val="18"/>
                <w:szCs w:val="18"/>
              </w:rPr>
              <w:t xml:space="preserve">controls that </w:t>
            </w:r>
            <w:r w:rsidR="00DE5F1A">
              <w:rPr>
                <w:rFonts w:asciiTheme="minorHAnsi" w:hAnsiTheme="minorHAnsi"/>
                <w:sz w:val="18"/>
                <w:szCs w:val="18"/>
              </w:rPr>
              <w:t>allow</w:t>
            </w:r>
            <w:r w:rsidR="00DE5F1A" w:rsidRPr="002F3D13">
              <w:rPr>
                <w:rFonts w:asciiTheme="minorHAnsi" w:hAnsiTheme="minorHAnsi"/>
                <w:sz w:val="18"/>
                <w:szCs w:val="18"/>
              </w:rPr>
              <w:t xml:space="preserve"> </w:t>
            </w:r>
            <w:r w:rsidR="00DE5F1A">
              <w:rPr>
                <w:rFonts w:asciiTheme="minorHAnsi" w:hAnsiTheme="minorHAnsi"/>
                <w:sz w:val="18"/>
                <w:szCs w:val="18"/>
              </w:rPr>
              <w:t xml:space="preserve">the lighting </w:t>
            </w:r>
            <w:r w:rsidRPr="002F3D13">
              <w:rPr>
                <w:rFonts w:asciiTheme="minorHAnsi" w:hAnsiTheme="minorHAnsi"/>
                <w:sz w:val="18"/>
                <w:szCs w:val="18"/>
              </w:rPr>
              <w:t xml:space="preserve">to be manually </w:t>
            </w:r>
            <w:r w:rsidR="00DE5F1A">
              <w:rPr>
                <w:rFonts w:asciiTheme="minorHAnsi" w:hAnsiTheme="minorHAnsi"/>
                <w:sz w:val="18"/>
                <w:szCs w:val="18"/>
              </w:rPr>
              <w:t>turned</w:t>
            </w:r>
            <w:r w:rsidR="00DE5F1A" w:rsidRPr="002F3D13">
              <w:rPr>
                <w:rFonts w:asciiTheme="minorHAnsi" w:hAnsiTheme="minorHAnsi"/>
                <w:sz w:val="18"/>
                <w:szCs w:val="18"/>
              </w:rPr>
              <w:t xml:space="preserve"> </w:t>
            </w:r>
            <w:r w:rsidRPr="002F3D13">
              <w:rPr>
                <w:rFonts w:asciiTheme="minorHAnsi" w:hAnsiTheme="minorHAnsi"/>
                <w:sz w:val="18"/>
                <w:szCs w:val="18"/>
              </w:rPr>
              <w:t>ON and OFF</w:t>
            </w:r>
            <w:r>
              <w:rPr>
                <w:rFonts w:asciiTheme="minorHAnsi" w:hAnsiTheme="minorHAnsi"/>
                <w:sz w:val="18"/>
                <w:szCs w:val="18"/>
              </w:rPr>
              <w:t>.</w:t>
            </w:r>
          </w:p>
        </w:tc>
      </w:tr>
      <w:tr w:rsidR="00C84980" w:rsidRPr="002F3D13" w14:paraId="3B6EDB54" w14:textId="77777777" w:rsidTr="00C400E0">
        <w:tc>
          <w:tcPr>
            <w:tcW w:w="468" w:type="dxa"/>
            <w:vAlign w:val="center"/>
          </w:tcPr>
          <w:p w14:paraId="6F433C05" w14:textId="14592CDB"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4</w:t>
            </w:r>
          </w:p>
        </w:tc>
        <w:tc>
          <w:tcPr>
            <w:tcW w:w="10361" w:type="dxa"/>
          </w:tcPr>
          <w:p w14:paraId="01628401"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p>
        </w:tc>
      </w:tr>
      <w:tr w:rsidR="00C84980" w:rsidRPr="002F3D13" w14:paraId="1FBC6983" w14:textId="77777777" w:rsidTr="00C400E0">
        <w:tc>
          <w:tcPr>
            <w:tcW w:w="468" w:type="dxa"/>
            <w:vAlign w:val="center"/>
          </w:tcPr>
          <w:p w14:paraId="26E0EB80" w14:textId="3C1A8442"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5</w:t>
            </w:r>
          </w:p>
        </w:tc>
        <w:tc>
          <w:tcPr>
            <w:tcW w:w="10361" w:type="dxa"/>
          </w:tcPr>
          <w:p w14:paraId="1DB76578" w14:textId="10724B3E" w:rsidR="00C84980" w:rsidRPr="002F3D13" w:rsidRDefault="00C84980" w:rsidP="00DE5F1A">
            <w:pPr>
              <w:rPr>
                <w:rFonts w:asciiTheme="minorHAnsi" w:hAnsiTheme="minorHAnsi"/>
                <w:sz w:val="18"/>
                <w:szCs w:val="18"/>
              </w:rPr>
            </w:pPr>
            <w:r w:rsidRPr="002F3D13">
              <w:rPr>
                <w:rFonts w:asciiTheme="minorHAnsi" w:hAnsiTheme="minorHAnsi"/>
                <w:sz w:val="18"/>
                <w:szCs w:val="18"/>
              </w:rPr>
              <w:t>150.0(k)2E: No controls bypass</w:t>
            </w:r>
            <w:r w:rsidR="00DE5F1A">
              <w:rPr>
                <w:rFonts w:asciiTheme="minorHAnsi" w:hAnsiTheme="minorHAnsi"/>
                <w:sz w:val="18"/>
                <w:szCs w:val="18"/>
              </w:rPr>
              <w:t>es</w:t>
            </w:r>
            <w:r w:rsidRPr="002F3D13">
              <w:rPr>
                <w:rFonts w:asciiTheme="minorHAnsi" w:hAnsiTheme="minorHAnsi"/>
                <w:sz w:val="18"/>
                <w:szCs w:val="18"/>
              </w:rPr>
              <w:t xml:space="preserve"> a dimmer</w:t>
            </w:r>
            <w:r w:rsidR="00DE5F1A">
              <w:rPr>
                <w:rFonts w:asciiTheme="minorHAnsi" w:hAnsiTheme="minorHAnsi"/>
                <w:sz w:val="18"/>
                <w:szCs w:val="18"/>
              </w:rPr>
              <w:t>, occupancy sensor</w:t>
            </w:r>
            <w:r w:rsidRPr="002F3D13">
              <w:rPr>
                <w:rFonts w:asciiTheme="minorHAnsi" w:hAnsiTheme="minorHAnsi"/>
                <w:sz w:val="18"/>
                <w:szCs w:val="18"/>
              </w:rPr>
              <w:t xml:space="preserve"> or vacancy sensor function where that dimmer or sensor has been installed to comply with Section 150.0(k)</w:t>
            </w:r>
          </w:p>
        </w:tc>
      </w:tr>
      <w:tr w:rsidR="00C84980" w:rsidRPr="002F3D13" w14:paraId="464EA580" w14:textId="77777777" w:rsidTr="00C400E0">
        <w:tc>
          <w:tcPr>
            <w:tcW w:w="468" w:type="dxa"/>
            <w:vAlign w:val="center"/>
          </w:tcPr>
          <w:p w14:paraId="1A2893EB" w14:textId="0BBD4180"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6</w:t>
            </w:r>
          </w:p>
        </w:tc>
        <w:tc>
          <w:tcPr>
            <w:tcW w:w="10361" w:type="dxa"/>
          </w:tcPr>
          <w:p w14:paraId="21BF633B" w14:textId="2EB24034"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r w:rsidR="00DE5F1A">
              <w:rPr>
                <w:rFonts w:asciiTheme="minorHAnsi" w:hAnsiTheme="minorHAnsi"/>
                <w:sz w:val="18"/>
                <w:szCs w:val="18"/>
              </w:rPr>
              <w:t>s</w:t>
            </w:r>
            <w:r>
              <w:rPr>
                <w:rFonts w:asciiTheme="minorHAnsi" w:hAnsiTheme="minorHAnsi"/>
                <w:sz w:val="18"/>
                <w:szCs w:val="18"/>
              </w:rPr>
              <w:t xml:space="preserve"> </w:t>
            </w:r>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C84980" w:rsidRPr="002F3D13" w14:paraId="28D79D77" w14:textId="77777777" w:rsidTr="00C400E0">
        <w:tc>
          <w:tcPr>
            <w:tcW w:w="468" w:type="dxa"/>
            <w:vAlign w:val="center"/>
          </w:tcPr>
          <w:p w14:paraId="522FFBE3" w14:textId="0755CA5C"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r w:rsidR="00DE5F1A">
              <w:rPr>
                <w:rFonts w:asciiTheme="minorHAnsi" w:hAnsiTheme="minorHAnsi"/>
                <w:sz w:val="18"/>
                <w:szCs w:val="18"/>
              </w:rPr>
              <w:t>7</w:t>
            </w:r>
          </w:p>
        </w:tc>
        <w:tc>
          <w:tcPr>
            <w:tcW w:w="10361" w:type="dxa"/>
          </w:tcPr>
          <w:p w14:paraId="15DF0BE2" w14:textId="2311473F"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150.0(k)2G: </w:t>
            </w:r>
            <w:r w:rsidRPr="00EA36ED">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r w:rsidR="00DE5F1A">
              <w:rPr>
                <w:rFonts w:asciiTheme="minorHAnsi" w:hAnsiTheme="minorHAnsi"/>
                <w:sz w:val="18"/>
                <w:szCs w:val="18"/>
              </w:rPr>
              <w:t>control</w:t>
            </w:r>
            <w:r w:rsidR="00DE5F1A" w:rsidRPr="002F3D13">
              <w:rPr>
                <w:rFonts w:asciiTheme="minorHAnsi" w:hAnsiTheme="minorHAnsi"/>
                <w:sz w:val="18"/>
                <w:szCs w:val="18"/>
              </w:rPr>
              <w:t xml:space="preserve"> </w:t>
            </w:r>
            <w:r w:rsidRPr="002F3D13">
              <w:rPr>
                <w:rFonts w:asciiTheme="minorHAnsi" w:hAnsiTheme="minorHAnsi"/>
                <w:sz w:val="18"/>
                <w:szCs w:val="18"/>
              </w:rPr>
              <w:t xml:space="preserve">requirements provide the functionality of </w:t>
            </w:r>
            <w:r w:rsidR="00DE5F1A">
              <w:rPr>
                <w:rFonts w:asciiTheme="minorHAnsi" w:hAnsiTheme="minorHAnsi"/>
                <w:sz w:val="18"/>
                <w:szCs w:val="18"/>
              </w:rPr>
              <w:t>the</w:t>
            </w:r>
            <w:r w:rsidRPr="002F3D13">
              <w:rPr>
                <w:rFonts w:asciiTheme="minorHAnsi" w:hAnsiTheme="minorHAnsi"/>
                <w:sz w:val="18"/>
                <w:szCs w:val="18"/>
              </w:rPr>
              <w:t xml:space="preserve"> </w:t>
            </w:r>
            <w:r w:rsidR="00DE5F1A">
              <w:rPr>
                <w:rFonts w:asciiTheme="minorHAnsi" w:hAnsiTheme="minorHAnsi"/>
                <w:sz w:val="18"/>
                <w:szCs w:val="18"/>
              </w:rPr>
              <w:t>specified</w:t>
            </w:r>
            <w:r w:rsidR="00DE5F1A" w:rsidRPr="002F3D13">
              <w:rPr>
                <w:rFonts w:asciiTheme="minorHAnsi" w:hAnsiTheme="minorHAnsi"/>
                <w:sz w:val="18"/>
                <w:szCs w:val="18"/>
              </w:rPr>
              <w:t xml:space="preserve"> </w:t>
            </w:r>
            <w:r w:rsidR="00AB506A">
              <w:rPr>
                <w:rFonts w:asciiTheme="minorHAnsi" w:hAnsiTheme="minorHAnsi"/>
                <w:sz w:val="18"/>
                <w:szCs w:val="18"/>
              </w:rPr>
              <w:t xml:space="preserve">control </w:t>
            </w:r>
            <w:r w:rsidRPr="002F3D13">
              <w:rPr>
                <w:rFonts w:asciiTheme="minorHAnsi" w:hAnsiTheme="minorHAnsi"/>
                <w:sz w:val="18"/>
                <w:szCs w:val="18"/>
              </w:rPr>
              <w:t>in accordance with Section 110.9, meet the installation certificate requirements in Section 130.4,</w:t>
            </w:r>
            <w:r w:rsidR="00B91BAB">
              <w:rPr>
                <w:rFonts w:asciiTheme="minorHAnsi" w:hAnsiTheme="minorHAnsi"/>
                <w:sz w:val="18"/>
                <w:szCs w:val="18"/>
              </w:rPr>
              <w:t xml:space="preserve"> meets</w:t>
            </w:r>
            <w:r w:rsidRPr="002F3D13">
              <w:rPr>
                <w:rFonts w:asciiTheme="minorHAnsi" w:hAnsiTheme="minorHAnsi"/>
                <w:sz w:val="18"/>
                <w:szCs w:val="18"/>
              </w:rPr>
              <w:t xml:space="preserve"> the EMCS requirements in Section 130.</w:t>
            </w:r>
            <w:r w:rsidR="00B91BAB">
              <w:rPr>
                <w:rFonts w:asciiTheme="minorHAnsi" w:hAnsiTheme="minorHAnsi"/>
                <w:sz w:val="18"/>
                <w:szCs w:val="18"/>
              </w:rPr>
              <w:t>0(e)</w:t>
            </w:r>
            <w:r w:rsidRPr="002F3D13">
              <w:rPr>
                <w:rFonts w:asciiTheme="minorHAnsi" w:hAnsiTheme="minorHAnsi"/>
                <w:sz w:val="18"/>
                <w:szCs w:val="18"/>
              </w:rPr>
              <w:t>, and compl</w:t>
            </w:r>
            <w:r w:rsidR="00B91BAB">
              <w:rPr>
                <w:rFonts w:asciiTheme="minorHAnsi" w:hAnsiTheme="minorHAnsi"/>
                <w:sz w:val="18"/>
                <w:szCs w:val="18"/>
              </w:rPr>
              <w:t>ies</w:t>
            </w:r>
            <w:r w:rsidRPr="002F3D13">
              <w:rPr>
                <w:rFonts w:asciiTheme="minorHAnsi" w:hAnsiTheme="minorHAnsi"/>
                <w:sz w:val="18"/>
                <w:szCs w:val="18"/>
              </w:rPr>
              <w:t xml:space="preserve"> with all other applicable requirements in Section 150.0(k)2.</w:t>
            </w:r>
          </w:p>
        </w:tc>
      </w:tr>
      <w:tr w:rsidR="00C84980" w:rsidRPr="002F3D13" w14:paraId="1079D179" w14:textId="77777777" w:rsidTr="00C400E0">
        <w:tc>
          <w:tcPr>
            <w:tcW w:w="468" w:type="dxa"/>
            <w:vAlign w:val="center"/>
          </w:tcPr>
          <w:p w14:paraId="641076DD" w14:textId="68E7064A" w:rsidR="00C84980" w:rsidRPr="002F3D13" w:rsidRDefault="00DE5F1A" w:rsidP="00C400E0">
            <w:pPr>
              <w:jc w:val="center"/>
              <w:rPr>
                <w:rFonts w:asciiTheme="minorHAnsi" w:hAnsiTheme="minorHAnsi"/>
                <w:sz w:val="18"/>
                <w:szCs w:val="18"/>
              </w:rPr>
            </w:pPr>
            <w:r>
              <w:rPr>
                <w:rFonts w:asciiTheme="minorHAnsi" w:hAnsiTheme="minorHAnsi"/>
                <w:sz w:val="18"/>
                <w:szCs w:val="18"/>
              </w:rPr>
              <w:t>08</w:t>
            </w:r>
          </w:p>
        </w:tc>
        <w:tc>
          <w:tcPr>
            <w:tcW w:w="10361" w:type="dxa"/>
          </w:tcPr>
          <w:p w14:paraId="66ACDBD1" w14:textId="01E92CE3" w:rsidR="00C84980" w:rsidRPr="002F3D13" w:rsidRDefault="00C84980" w:rsidP="000C2889">
            <w:pPr>
              <w:rPr>
                <w:rFonts w:asciiTheme="minorHAnsi" w:hAnsiTheme="minorHAnsi"/>
                <w:sz w:val="18"/>
                <w:szCs w:val="18"/>
              </w:rPr>
            </w:pPr>
            <w:r w:rsidRPr="002F3D13">
              <w:rPr>
                <w:rFonts w:asciiTheme="minorHAnsi" w:hAnsiTheme="minorHAnsi"/>
                <w:sz w:val="18"/>
                <w:szCs w:val="18"/>
              </w:rPr>
              <w:t>150.0(k)2</w:t>
            </w:r>
            <w:r w:rsidR="000C2889">
              <w:rPr>
                <w:rFonts w:asciiTheme="minorHAnsi" w:hAnsiTheme="minorHAnsi"/>
                <w:sz w:val="18"/>
                <w:szCs w:val="18"/>
              </w:rPr>
              <w:t>H</w:t>
            </w:r>
            <w:r w:rsidRPr="002F3D13">
              <w:rPr>
                <w:rFonts w:asciiTheme="minorHAnsi" w:hAnsiTheme="minorHAnsi"/>
                <w:sz w:val="18"/>
                <w:szCs w:val="18"/>
              </w:rPr>
              <w:t xml:space="preserve">: A </w:t>
            </w:r>
            <w:r w:rsidRPr="00EA36ED">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C84980" w:rsidRPr="002F3D13" w14:paraId="4955EEDE" w14:textId="77777777" w:rsidTr="00C400E0">
        <w:tc>
          <w:tcPr>
            <w:tcW w:w="468" w:type="dxa"/>
            <w:vAlign w:val="center"/>
          </w:tcPr>
          <w:p w14:paraId="2C65BBB1" w14:textId="696BB86F" w:rsidR="00C84980" w:rsidRPr="002F3D13" w:rsidRDefault="00DE5F1A" w:rsidP="00C400E0">
            <w:pPr>
              <w:jc w:val="center"/>
              <w:rPr>
                <w:rFonts w:asciiTheme="minorHAnsi" w:hAnsiTheme="minorHAnsi"/>
                <w:sz w:val="18"/>
                <w:szCs w:val="18"/>
              </w:rPr>
            </w:pPr>
            <w:r>
              <w:rPr>
                <w:rFonts w:asciiTheme="minorHAnsi" w:hAnsiTheme="minorHAnsi"/>
                <w:sz w:val="18"/>
                <w:szCs w:val="18"/>
              </w:rPr>
              <w:t>09</w:t>
            </w:r>
          </w:p>
        </w:tc>
        <w:tc>
          <w:tcPr>
            <w:tcW w:w="10361" w:type="dxa"/>
          </w:tcPr>
          <w:p w14:paraId="55DE39A2" w14:textId="616BA419" w:rsidR="00C84980" w:rsidRPr="002F3D13" w:rsidRDefault="00C84980" w:rsidP="000C2889">
            <w:pPr>
              <w:rPr>
                <w:rFonts w:asciiTheme="minorHAnsi" w:hAnsiTheme="minorHAnsi"/>
                <w:sz w:val="18"/>
                <w:szCs w:val="18"/>
              </w:rPr>
            </w:pPr>
            <w:r>
              <w:rPr>
                <w:rFonts w:asciiTheme="minorHAnsi" w:hAnsiTheme="minorHAnsi"/>
                <w:sz w:val="18"/>
                <w:szCs w:val="18"/>
              </w:rPr>
              <w:t>150.0(k)2</w:t>
            </w:r>
            <w:r w:rsidR="000C2889">
              <w:rPr>
                <w:rFonts w:asciiTheme="minorHAnsi" w:hAnsiTheme="minorHAnsi"/>
                <w:sz w:val="18"/>
                <w:szCs w:val="18"/>
              </w:rPr>
              <w:t>K</w:t>
            </w:r>
            <w:r w:rsidRPr="002F3D13">
              <w:rPr>
                <w:rFonts w:asciiTheme="minorHAnsi" w:hAnsiTheme="minorHAnsi"/>
                <w:sz w:val="18"/>
                <w:szCs w:val="18"/>
              </w:rPr>
              <w:t>:</w:t>
            </w:r>
            <w:r>
              <w:rPr>
                <w:rFonts w:asciiTheme="minorHAnsi" w:hAnsiTheme="minorHAnsi"/>
                <w:sz w:val="18"/>
                <w:szCs w:val="18"/>
              </w:rPr>
              <w:t xml:space="preserve"> </w:t>
            </w:r>
            <w:r w:rsidRPr="00EA36ED">
              <w:rPr>
                <w:rFonts w:asciiTheme="minorHAnsi" w:hAnsiTheme="minorHAnsi"/>
                <w:b/>
                <w:sz w:val="18"/>
                <w:szCs w:val="18"/>
              </w:rPr>
              <w:t>Undercabinet lighting</w:t>
            </w:r>
            <w:r>
              <w:rPr>
                <w:rFonts w:asciiTheme="minorHAnsi" w:hAnsiTheme="minorHAnsi"/>
                <w:sz w:val="18"/>
                <w:szCs w:val="18"/>
              </w:rPr>
              <w:t xml:space="preserve"> is </w:t>
            </w:r>
            <w:r w:rsidR="000C2889">
              <w:rPr>
                <w:rFonts w:asciiTheme="minorHAnsi" w:hAnsiTheme="minorHAnsi"/>
                <w:sz w:val="18"/>
                <w:szCs w:val="18"/>
              </w:rPr>
              <w:t xml:space="preserve">controlled </w:t>
            </w:r>
            <w:r>
              <w:rPr>
                <w:rFonts w:asciiTheme="minorHAnsi" w:hAnsiTheme="minorHAnsi"/>
                <w:sz w:val="18"/>
                <w:szCs w:val="18"/>
              </w:rPr>
              <w:t xml:space="preserve">separately from </w:t>
            </w:r>
            <w:r w:rsidR="000C2889">
              <w:rPr>
                <w:rFonts w:asciiTheme="minorHAnsi" w:hAnsiTheme="minorHAnsi"/>
                <w:sz w:val="18"/>
                <w:szCs w:val="18"/>
              </w:rPr>
              <w:t xml:space="preserve">ceiling installed </w:t>
            </w:r>
            <w:r>
              <w:rPr>
                <w:rFonts w:asciiTheme="minorHAnsi" w:hAnsiTheme="minorHAnsi"/>
                <w:sz w:val="18"/>
                <w:szCs w:val="18"/>
              </w:rPr>
              <w:t>lighting.</w:t>
            </w:r>
          </w:p>
        </w:tc>
      </w:tr>
      <w:tr w:rsidR="00C84980" w:rsidRPr="00916A10" w14:paraId="6976FD1B" w14:textId="77777777" w:rsidTr="00C400E0">
        <w:tc>
          <w:tcPr>
            <w:tcW w:w="10829" w:type="dxa"/>
            <w:gridSpan w:val="2"/>
          </w:tcPr>
          <w:p w14:paraId="00B98D86" w14:textId="77777777" w:rsidR="00C84980" w:rsidRPr="00916A10" w:rsidRDefault="00C84980" w:rsidP="00C400E0">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14D8F431" w14:textId="77777777" w:rsidR="00C84980" w:rsidRPr="00C81000" w:rsidRDefault="00C84980" w:rsidP="00C84980">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C81000" w14:paraId="01FE62A6" w14:textId="77777777" w:rsidTr="00C400E0">
        <w:tc>
          <w:tcPr>
            <w:tcW w:w="10829" w:type="dxa"/>
            <w:gridSpan w:val="2"/>
          </w:tcPr>
          <w:p w14:paraId="55437597" w14:textId="77777777" w:rsidR="00C84980" w:rsidRDefault="00C84980" w:rsidP="00C400E0">
            <w:pPr>
              <w:tabs>
                <w:tab w:val="left" w:pos="3640"/>
              </w:tabs>
              <w:rPr>
                <w:rFonts w:asciiTheme="minorHAnsi" w:hAnsiTheme="minorHAnsi"/>
                <w:b/>
                <w:szCs w:val="18"/>
              </w:rPr>
            </w:pPr>
            <w:r w:rsidRPr="00C81000">
              <w:rPr>
                <w:rFonts w:asciiTheme="minorHAnsi" w:hAnsiTheme="minorHAnsi"/>
                <w:b/>
                <w:szCs w:val="18"/>
              </w:rPr>
              <w:t xml:space="preserve">F. </w:t>
            </w:r>
            <w:r>
              <w:rPr>
                <w:rFonts w:asciiTheme="minorHAnsi" w:hAnsiTheme="minorHAnsi"/>
                <w:b/>
                <w:szCs w:val="18"/>
              </w:rPr>
              <w:t>Blank Electrical Boxes</w:t>
            </w:r>
          </w:p>
          <w:p w14:paraId="621CB2A6" w14:textId="3BC90417" w:rsidR="004451E3" w:rsidRPr="00273993" w:rsidRDefault="004451E3" w:rsidP="00C400E0">
            <w:pPr>
              <w:tabs>
                <w:tab w:val="left" w:pos="3640"/>
              </w:tabs>
              <w:rPr>
                <w:rFonts w:asciiTheme="minorHAnsi" w:hAnsiTheme="minorHAnsi"/>
                <w:szCs w:val="18"/>
              </w:rPr>
            </w:pPr>
            <w:r w:rsidRPr="00273993">
              <w:rPr>
                <w:rFonts w:asciiTheme="minorHAnsi" w:hAnsiTheme="minorHAnsi"/>
                <w:sz w:val="18"/>
                <w:szCs w:val="18"/>
              </w:rPr>
              <w:t xml:space="preserve">&lt;&lt;if </w:t>
            </w:r>
            <w:r w:rsidR="002913B5" w:rsidRPr="00EA36ED">
              <w:rPr>
                <w:rStyle w:val="Heading1Char"/>
                <w:rFonts w:asciiTheme="minorHAnsi" w:hAnsiTheme="minorHAnsi"/>
                <w:b w:val="0"/>
                <w:bCs/>
                <w:i/>
                <w:sz w:val="18"/>
                <w:szCs w:val="18"/>
              </w:rPr>
              <w:t>Blank electrical boxes installed more than 5 feet from finished floor</w:t>
            </w:r>
            <w:r w:rsidR="002913B5" w:rsidRPr="00527CE2" w:rsidDel="002913B5">
              <w:rPr>
                <w:rFonts w:asciiTheme="minorHAnsi" w:hAnsiTheme="minorHAnsi"/>
                <w:sz w:val="18"/>
                <w:szCs w:val="18"/>
              </w:rPr>
              <w:t xml:space="preserve"> </w:t>
            </w:r>
            <w:r w:rsidR="002913B5">
              <w:rPr>
                <w:rFonts w:asciiTheme="minorHAnsi" w:hAnsiTheme="minorHAnsi"/>
                <w:sz w:val="18"/>
                <w:szCs w:val="18"/>
              </w:rPr>
              <w:t>from Table A</w:t>
            </w:r>
            <w:r w:rsidRPr="00273993">
              <w:rPr>
                <w:rFonts w:asciiTheme="minorHAnsi" w:hAnsiTheme="minorHAnsi"/>
                <w:sz w:val="18"/>
                <w:szCs w:val="18"/>
              </w:rPr>
              <w:t xml:space="preserve"> = ‘Y’ then display this section; else display standard “This Section Does Not Apply” message&gt;&gt;</w:t>
            </w:r>
          </w:p>
        </w:tc>
      </w:tr>
      <w:tr w:rsidR="00C84980" w:rsidRPr="002F3D13" w14:paraId="22EAEB46" w14:textId="77777777" w:rsidTr="00C400E0">
        <w:tc>
          <w:tcPr>
            <w:tcW w:w="468" w:type="dxa"/>
            <w:vAlign w:val="center"/>
          </w:tcPr>
          <w:p w14:paraId="171B33B4"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099B391E" w14:textId="29AECD15"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sidR="000C2889">
              <w:rPr>
                <w:rFonts w:asciiTheme="minorHAnsi" w:hAnsiTheme="minorHAnsi"/>
                <w:sz w:val="18"/>
                <w:szCs w:val="18"/>
              </w:rPr>
              <w:t>1B</w:t>
            </w:r>
            <w:r>
              <w:rPr>
                <w:rFonts w:asciiTheme="minorHAnsi" w:hAnsiTheme="minorHAnsi"/>
                <w:sz w:val="18"/>
                <w:szCs w:val="18"/>
              </w:rPr>
              <w:t>: The number of blank electrical boxes installed more than five feet above the finished floor</w:t>
            </w:r>
            <w:r w:rsidR="00EE03D2">
              <w:rPr>
                <w:rFonts w:asciiTheme="minorHAnsi" w:hAnsiTheme="minorHAnsi"/>
                <w:sz w:val="18"/>
                <w:szCs w:val="18"/>
              </w:rPr>
              <w:t xml:space="preserve"> and do not contain a luminaire or other device</w:t>
            </w:r>
            <w:r>
              <w:rPr>
                <w:rFonts w:asciiTheme="minorHAnsi" w:hAnsiTheme="minorHAnsi"/>
                <w:sz w:val="18"/>
                <w:szCs w:val="18"/>
              </w:rPr>
              <w:t>, are not greater than the number of bedrooms. The blank boxes are served by dimmer, vacancy sensor, or fan speed control.</w:t>
            </w:r>
          </w:p>
        </w:tc>
      </w:tr>
      <w:tr w:rsidR="00C84980" w:rsidRPr="002F3D13" w14:paraId="14039991" w14:textId="77777777" w:rsidTr="00C400E0">
        <w:tc>
          <w:tcPr>
            <w:tcW w:w="10829" w:type="dxa"/>
            <w:gridSpan w:val="2"/>
          </w:tcPr>
          <w:p w14:paraId="295098D3"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69270B04" w14:textId="77777777" w:rsidR="00C84980" w:rsidRPr="002F3D13" w:rsidRDefault="00C84980" w:rsidP="00C84980">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C84980" w:rsidRPr="002F3D13" w14:paraId="0AC44005" w14:textId="77777777" w:rsidTr="00C400E0">
        <w:tc>
          <w:tcPr>
            <w:tcW w:w="10818" w:type="dxa"/>
            <w:gridSpan w:val="2"/>
          </w:tcPr>
          <w:p w14:paraId="59D70AA0" w14:textId="37D192A4" w:rsidR="00C84980" w:rsidRDefault="00C84980" w:rsidP="00C400E0">
            <w:pPr>
              <w:rPr>
                <w:rFonts w:asciiTheme="minorHAnsi" w:hAnsiTheme="minorHAnsi"/>
                <w:b/>
                <w:szCs w:val="18"/>
              </w:rPr>
            </w:pPr>
            <w:r w:rsidRPr="00C81000">
              <w:rPr>
                <w:rFonts w:asciiTheme="minorHAnsi" w:hAnsiTheme="minorHAnsi"/>
                <w:b/>
                <w:szCs w:val="18"/>
              </w:rPr>
              <w:t xml:space="preserve">G. </w:t>
            </w:r>
            <w:r>
              <w:rPr>
                <w:rFonts w:asciiTheme="minorHAnsi" w:hAnsiTheme="minorHAnsi"/>
                <w:b/>
                <w:szCs w:val="18"/>
              </w:rPr>
              <w:t>Address Signs</w:t>
            </w:r>
          </w:p>
          <w:p w14:paraId="19DE9343" w14:textId="2539EF74" w:rsidR="004451E3" w:rsidRPr="00273993" w:rsidRDefault="004451E3">
            <w:pPr>
              <w:rPr>
                <w:rFonts w:asciiTheme="minorHAnsi" w:hAnsiTheme="minorHAnsi"/>
                <w:szCs w:val="18"/>
              </w:rPr>
            </w:pPr>
            <w:r w:rsidRPr="00273993">
              <w:rPr>
                <w:rFonts w:asciiTheme="minorHAnsi" w:hAnsiTheme="minorHAnsi"/>
                <w:sz w:val="18"/>
                <w:szCs w:val="18"/>
              </w:rPr>
              <w:t xml:space="preserve">&lt;&lt;if </w:t>
            </w:r>
            <w:r w:rsidR="002913B5" w:rsidRPr="00EA36ED">
              <w:rPr>
                <w:rStyle w:val="Heading1Char"/>
                <w:rFonts w:asciiTheme="minorHAnsi" w:hAnsiTheme="minorHAnsi"/>
                <w:b w:val="0"/>
                <w:bCs/>
                <w:i/>
                <w:sz w:val="18"/>
                <w:szCs w:val="18"/>
              </w:rPr>
              <w:t>Internally illuminated address signs</w:t>
            </w:r>
            <w:r w:rsidR="002913B5" w:rsidRPr="00527CE2" w:rsidDel="002913B5">
              <w:rPr>
                <w:rFonts w:asciiTheme="minorHAnsi" w:hAnsiTheme="minorHAnsi"/>
                <w:sz w:val="18"/>
                <w:szCs w:val="18"/>
              </w:rPr>
              <w:t xml:space="preserve"> </w:t>
            </w:r>
            <w:r w:rsidR="00A27588">
              <w:rPr>
                <w:rFonts w:asciiTheme="minorHAnsi" w:hAnsiTheme="minorHAnsi"/>
                <w:sz w:val="18"/>
                <w:szCs w:val="18"/>
              </w:rPr>
              <w:t xml:space="preserve">from Table A </w:t>
            </w:r>
            <w:r w:rsidRPr="00273993">
              <w:rPr>
                <w:rFonts w:asciiTheme="minorHAnsi" w:hAnsiTheme="minorHAnsi"/>
                <w:sz w:val="18"/>
                <w:szCs w:val="18"/>
              </w:rPr>
              <w:t>= ‘Y’ then display this section; else display standard “This Section Does Not Apply” message&gt;&gt;</w:t>
            </w:r>
          </w:p>
        </w:tc>
      </w:tr>
      <w:tr w:rsidR="00C84980" w:rsidRPr="002F3D13" w14:paraId="200A6588" w14:textId="77777777" w:rsidTr="00C400E0">
        <w:tc>
          <w:tcPr>
            <w:tcW w:w="468" w:type="dxa"/>
            <w:vAlign w:val="center"/>
          </w:tcPr>
          <w:p w14:paraId="25D8A8A7"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50" w:type="dxa"/>
          </w:tcPr>
          <w:p w14:paraId="03CAE849" w14:textId="77777777" w:rsidR="00C84980" w:rsidRDefault="00C84980" w:rsidP="00C400E0">
            <w:pPr>
              <w:rPr>
                <w:rFonts w:asciiTheme="minorHAnsi" w:hAnsiTheme="minorHAnsi"/>
                <w:sz w:val="18"/>
                <w:szCs w:val="18"/>
              </w:rPr>
            </w:pPr>
            <w:r w:rsidRPr="002F3D13">
              <w:rPr>
                <w:rFonts w:asciiTheme="minorHAnsi" w:hAnsiTheme="minorHAnsi"/>
                <w:sz w:val="18"/>
                <w:szCs w:val="18"/>
              </w:rPr>
              <w:t xml:space="preserve">150.0(k)4: </w:t>
            </w:r>
            <w:r>
              <w:rPr>
                <w:rFonts w:asciiTheme="minorHAnsi" w:hAnsiTheme="minorHAnsi"/>
                <w:sz w:val="18"/>
                <w:szCs w:val="18"/>
              </w:rPr>
              <w:t>Internally illuminated address signs. Internally illuminated address signs shall either:</w:t>
            </w:r>
          </w:p>
          <w:p w14:paraId="1A3DF54A" w14:textId="77777777" w:rsidR="00C84980" w:rsidRDefault="00C84980" w:rsidP="00EA36ED">
            <w:pPr>
              <w:pStyle w:val="ListParagraph"/>
              <w:numPr>
                <w:ilvl w:val="0"/>
                <w:numId w:val="46"/>
              </w:numPr>
              <w:rPr>
                <w:rFonts w:asciiTheme="minorHAnsi" w:hAnsiTheme="minorHAnsi"/>
                <w:sz w:val="18"/>
                <w:szCs w:val="18"/>
              </w:rPr>
            </w:pPr>
            <w:r>
              <w:rPr>
                <w:rFonts w:asciiTheme="minorHAnsi" w:hAnsiTheme="minorHAnsi"/>
                <w:sz w:val="18"/>
                <w:szCs w:val="18"/>
              </w:rPr>
              <w:t>Comply with Section 140.8. Applicable nonresidential sign lighting compliance forms shall also be submitted; or</w:t>
            </w:r>
          </w:p>
          <w:p w14:paraId="55F7D745" w14:textId="3AA408FC" w:rsidR="00C84980" w:rsidRPr="002A75A5" w:rsidRDefault="00C84980" w:rsidP="00EA36ED">
            <w:pPr>
              <w:pStyle w:val="ListParagraph"/>
              <w:numPr>
                <w:ilvl w:val="0"/>
                <w:numId w:val="46"/>
              </w:numPr>
              <w:rPr>
                <w:rFonts w:asciiTheme="minorHAnsi" w:hAnsiTheme="minorHAnsi"/>
                <w:sz w:val="18"/>
                <w:szCs w:val="18"/>
              </w:rPr>
            </w:pPr>
            <w:r>
              <w:rPr>
                <w:rFonts w:asciiTheme="minorHAnsi" w:hAnsiTheme="minorHAnsi"/>
                <w:sz w:val="18"/>
                <w:szCs w:val="18"/>
              </w:rPr>
              <w:t>Consume no more than 5 Watts of power.</w:t>
            </w:r>
          </w:p>
        </w:tc>
      </w:tr>
      <w:tr w:rsidR="00C84980" w:rsidRPr="00B30E86" w14:paraId="141DE4A4" w14:textId="77777777" w:rsidTr="00C400E0">
        <w:tc>
          <w:tcPr>
            <w:tcW w:w="10818" w:type="dxa"/>
            <w:gridSpan w:val="2"/>
          </w:tcPr>
          <w:p w14:paraId="49E5E8B9" w14:textId="77777777" w:rsidR="00C84980" w:rsidRPr="00B30E86" w:rsidRDefault="00C84980" w:rsidP="00C400E0">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59D91C7A" w14:textId="77777777" w:rsidR="00C84980" w:rsidRPr="00C81000" w:rsidRDefault="00C84980" w:rsidP="00C84980">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C84980" w:rsidRPr="00C81000" w14:paraId="4EEFFCCA" w14:textId="77777777" w:rsidTr="00C400E0">
        <w:tc>
          <w:tcPr>
            <w:tcW w:w="10818" w:type="dxa"/>
            <w:gridSpan w:val="2"/>
          </w:tcPr>
          <w:p w14:paraId="043DD037" w14:textId="77777777" w:rsidR="00C84980" w:rsidRDefault="00C84980" w:rsidP="00C400E0">
            <w:pPr>
              <w:rPr>
                <w:rStyle w:val="Heading1Char"/>
                <w:rFonts w:asciiTheme="minorHAnsi" w:hAnsiTheme="minorHAnsi"/>
                <w:bCs/>
                <w:sz w:val="20"/>
                <w:szCs w:val="18"/>
              </w:rPr>
            </w:pPr>
            <w:r w:rsidRPr="00C81000">
              <w:rPr>
                <w:rStyle w:val="Heading1Char"/>
                <w:rFonts w:asciiTheme="minorHAnsi" w:hAnsiTheme="minorHAnsi"/>
                <w:bCs/>
                <w:sz w:val="20"/>
                <w:szCs w:val="18"/>
              </w:rPr>
              <w:t xml:space="preserve">H. </w:t>
            </w:r>
            <w:r>
              <w:rPr>
                <w:rStyle w:val="Heading1Char"/>
                <w:rFonts w:asciiTheme="minorHAnsi" w:hAnsiTheme="minorHAnsi"/>
                <w:bCs/>
                <w:sz w:val="20"/>
                <w:szCs w:val="18"/>
              </w:rPr>
              <w:t>Single Family Outdoor Lighting</w:t>
            </w:r>
          </w:p>
          <w:p w14:paraId="7926574C" w14:textId="1DF787B3" w:rsidR="004451E3" w:rsidRPr="00273993" w:rsidRDefault="00C347EB">
            <w:pPr>
              <w:rPr>
                <w:rFonts w:asciiTheme="minorHAnsi" w:hAnsiTheme="minorHAnsi"/>
                <w:bCs/>
                <w:sz w:val="18"/>
                <w:szCs w:val="18"/>
              </w:rPr>
            </w:pPr>
            <w:r w:rsidRPr="00273993">
              <w:rPr>
                <w:rStyle w:val="Heading1Char"/>
                <w:rFonts w:asciiTheme="minorHAnsi" w:hAnsiTheme="minorHAnsi"/>
                <w:b w:val="0"/>
                <w:sz w:val="18"/>
                <w:szCs w:val="18"/>
              </w:rPr>
              <w:t xml:space="preserve">&lt;&lt;if </w:t>
            </w:r>
            <w:r w:rsidR="00A27588" w:rsidRPr="00EA36ED">
              <w:rPr>
                <w:rStyle w:val="Heading1Char"/>
                <w:rFonts w:asciiTheme="minorHAnsi" w:hAnsiTheme="minorHAnsi"/>
                <w:b w:val="0"/>
                <w:bCs/>
                <w:i/>
                <w:sz w:val="18"/>
                <w:szCs w:val="18"/>
              </w:rPr>
              <w:t>Outdoor lighting and controls</w:t>
            </w:r>
            <w:r w:rsidR="00A27588" w:rsidRPr="00527CE2" w:rsidDel="00A27588">
              <w:rPr>
                <w:rStyle w:val="Heading1Char"/>
                <w:rFonts w:asciiTheme="minorHAnsi" w:hAnsiTheme="minorHAnsi"/>
                <w:b w:val="0"/>
                <w:sz w:val="18"/>
                <w:szCs w:val="18"/>
              </w:rPr>
              <w:t xml:space="preserve"> </w:t>
            </w:r>
            <w:r w:rsidR="00A27588">
              <w:rPr>
                <w:rStyle w:val="Heading1Char"/>
                <w:rFonts w:asciiTheme="minorHAnsi" w:hAnsiTheme="minorHAnsi"/>
                <w:b w:val="0"/>
                <w:sz w:val="18"/>
                <w:szCs w:val="18"/>
              </w:rPr>
              <w:t>from Table A</w:t>
            </w:r>
            <w:r w:rsidRPr="00273993">
              <w:rPr>
                <w:rStyle w:val="Heading1Char"/>
                <w:rFonts w:asciiTheme="minorHAnsi" w:hAnsiTheme="minorHAnsi"/>
                <w:b w:val="0"/>
                <w:sz w:val="18"/>
                <w:szCs w:val="18"/>
              </w:rPr>
              <w:t xml:space="preserve"> = ‘Y’ then display this section; else display standard “This Section Does Not Apply” message&gt;&gt;</w:t>
            </w:r>
          </w:p>
        </w:tc>
      </w:tr>
      <w:tr w:rsidR="00C84980" w:rsidRPr="002F3D13" w14:paraId="4C534030" w14:textId="77777777" w:rsidTr="00C400E0">
        <w:tc>
          <w:tcPr>
            <w:tcW w:w="468" w:type="dxa"/>
            <w:vAlign w:val="center"/>
          </w:tcPr>
          <w:p w14:paraId="67C1A6B9"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50" w:type="dxa"/>
          </w:tcPr>
          <w:p w14:paraId="0B260324" w14:textId="3C1D8E48" w:rsidR="00C84980" w:rsidRPr="002F3D13" w:rsidRDefault="00C84980" w:rsidP="00EE03D2">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1A</w:t>
            </w:r>
            <w:r w:rsidR="00EE03D2">
              <w:rPr>
                <w:rFonts w:asciiTheme="minorHAnsi" w:hAnsiTheme="minorHAnsi"/>
                <w:sz w:val="18"/>
                <w:szCs w:val="18"/>
              </w:rPr>
              <w:t xml:space="preserve"> and Table 150.0-A</w:t>
            </w:r>
            <w:r>
              <w:rPr>
                <w:rFonts w:asciiTheme="minorHAnsi" w:hAnsiTheme="minorHAnsi"/>
                <w:sz w:val="18"/>
                <w:szCs w:val="18"/>
              </w:rPr>
              <w:t>: High efficacy outdoor lighting</w:t>
            </w:r>
            <w:r w:rsidR="00EE03D2">
              <w:rPr>
                <w:rFonts w:asciiTheme="minorHAnsi" w:hAnsiTheme="minorHAnsi"/>
                <w:sz w:val="18"/>
                <w:szCs w:val="18"/>
              </w:rPr>
              <w:t xml:space="preserve"> or LED light sources</w:t>
            </w:r>
            <w:r>
              <w:rPr>
                <w:rFonts w:asciiTheme="minorHAnsi" w:hAnsiTheme="minorHAnsi"/>
                <w:sz w:val="18"/>
                <w:szCs w:val="18"/>
              </w:rPr>
              <w:t xml:space="preserve"> </w:t>
            </w:r>
            <w:r w:rsidR="00EE03D2">
              <w:rPr>
                <w:rFonts w:asciiTheme="minorHAnsi" w:hAnsiTheme="minorHAnsi"/>
                <w:sz w:val="18"/>
                <w:szCs w:val="18"/>
              </w:rPr>
              <w:t>are</w:t>
            </w:r>
            <w:r>
              <w:rPr>
                <w:rFonts w:asciiTheme="minorHAnsi" w:hAnsiTheme="minorHAnsi"/>
                <w:sz w:val="18"/>
                <w:szCs w:val="18"/>
              </w:rPr>
              <w:t xml:space="preserve"> installed.</w:t>
            </w:r>
          </w:p>
        </w:tc>
      </w:tr>
      <w:tr w:rsidR="00C84980" w:rsidRPr="002F3D13" w14:paraId="6507DAFB" w14:textId="77777777" w:rsidTr="00C400E0">
        <w:tc>
          <w:tcPr>
            <w:tcW w:w="468" w:type="dxa"/>
            <w:vAlign w:val="center"/>
          </w:tcPr>
          <w:p w14:paraId="30D24F8C"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50" w:type="dxa"/>
          </w:tcPr>
          <w:p w14:paraId="0F428D19" w14:textId="6BE33EDC" w:rsidR="00C84980"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 xml:space="preserve">3A: Outdoor lighting is controlled by a manual ON and OFF switch </w:t>
            </w:r>
            <w:r w:rsidR="00EE03D2">
              <w:rPr>
                <w:rFonts w:asciiTheme="minorHAnsi" w:hAnsiTheme="minorHAnsi"/>
                <w:sz w:val="18"/>
                <w:szCs w:val="18"/>
              </w:rPr>
              <w:t xml:space="preserve">that permits </w:t>
            </w:r>
            <w:r>
              <w:rPr>
                <w:rFonts w:asciiTheme="minorHAnsi" w:hAnsiTheme="minorHAnsi"/>
                <w:sz w:val="18"/>
                <w:szCs w:val="18"/>
              </w:rPr>
              <w:t xml:space="preserve">one of the following automatic </w:t>
            </w:r>
            <w:r w:rsidR="00EE03D2">
              <w:rPr>
                <w:rFonts w:asciiTheme="minorHAnsi" w:hAnsiTheme="minorHAnsi"/>
                <w:sz w:val="18"/>
                <w:szCs w:val="18"/>
              </w:rPr>
              <w:t>actions</w:t>
            </w:r>
            <w:r>
              <w:rPr>
                <w:rFonts w:asciiTheme="minorHAnsi" w:hAnsiTheme="minorHAnsi"/>
                <w:sz w:val="18"/>
                <w:szCs w:val="18"/>
              </w:rPr>
              <w:t>:</w:t>
            </w:r>
          </w:p>
          <w:p w14:paraId="072BA664" w14:textId="07EF6268" w:rsidR="00C84980" w:rsidRDefault="00EE03D2" w:rsidP="00C400E0">
            <w:pPr>
              <w:pStyle w:val="ListParagraph"/>
              <w:numPr>
                <w:ilvl w:val="0"/>
                <w:numId w:val="42"/>
              </w:numPr>
              <w:rPr>
                <w:rFonts w:asciiTheme="minorHAnsi" w:hAnsiTheme="minorHAnsi"/>
                <w:sz w:val="18"/>
                <w:szCs w:val="18"/>
              </w:rPr>
            </w:pPr>
            <w:r>
              <w:rPr>
                <w:rFonts w:asciiTheme="minorHAnsi" w:hAnsiTheme="minorHAnsi"/>
                <w:sz w:val="18"/>
                <w:szCs w:val="18"/>
              </w:rPr>
              <w:t xml:space="preserve">Controlled by a photocell </w:t>
            </w:r>
            <w:r w:rsidR="00C84980">
              <w:rPr>
                <w:rFonts w:asciiTheme="minorHAnsi" w:hAnsiTheme="minorHAnsi"/>
                <w:sz w:val="18"/>
                <w:szCs w:val="18"/>
              </w:rPr>
              <w:t xml:space="preserve">and </w:t>
            </w:r>
            <w:r>
              <w:rPr>
                <w:rFonts w:asciiTheme="minorHAnsi" w:hAnsiTheme="minorHAnsi"/>
                <w:sz w:val="18"/>
                <w:szCs w:val="18"/>
              </w:rPr>
              <w:t xml:space="preserve">either a </w:t>
            </w:r>
            <w:r w:rsidR="00C84980">
              <w:rPr>
                <w:rFonts w:asciiTheme="minorHAnsi" w:hAnsiTheme="minorHAnsi"/>
                <w:sz w:val="18"/>
                <w:szCs w:val="18"/>
              </w:rPr>
              <w:t>motion sensor</w:t>
            </w:r>
            <w:r>
              <w:rPr>
                <w:rFonts w:asciiTheme="minorHAnsi" w:hAnsiTheme="minorHAnsi"/>
                <w:sz w:val="18"/>
                <w:szCs w:val="18"/>
              </w:rPr>
              <w:t xml:space="preserve"> or an automatic time switch control</w:t>
            </w:r>
            <w:r w:rsidR="00C84980">
              <w:rPr>
                <w:rFonts w:asciiTheme="minorHAnsi" w:hAnsiTheme="minorHAnsi"/>
                <w:sz w:val="18"/>
                <w:szCs w:val="18"/>
              </w:rPr>
              <w:t>;</w:t>
            </w:r>
            <w:r>
              <w:rPr>
                <w:rFonts w:asciiTheme="minorHAnsi" w:hAnsiTheme="minorHAnsi"/>
                <w:sz w:val="18"/>
                <w:szCs w:val="18"/>
              </w:rPr>
              <w:t xml:space="preserve"> or</w:t>
            </w:r>
          </w:p>
          <w:p w14:paraId="467D48B2" w14:textId="73B8E320" w:rsidR="00C84980" w:rsidRDefault="00EE03D2" w:rsidP="00EE03D2">
            <w:pPr>
              <w:pStyle w:val="ListParagraph"/>
              <w:numPr>
                <w:ilvl w:val="0"/>
                <w:numId w:val="42"/>
              </w:numPr>
              <w:rPr>
                <w:rFonts w:asciiTheme="minorHAnsi" w:hAnsiTheme="minorHAnsi"/>
                <w:sz w:val="18"/>
                <w:szCs w:val="18"/>
              </w:rPr>
            </w:pPr>
            <w:r>
              <w:rPr>
                <w:rFonts w:asciiTheme="minorHAnsi" w:hAnsiTheme="minorHAnsi"/>
                <w:sz w:val="18"/>
                <w:szCs w:val="18"/>
              </w:rPr>
              <w:t>Controlled by an a</w:t>
            </w:r>
            <w:r w:rsidR="00C84980" w:rsidRPr="00EE03D2">
              <w:rPr>
                <w:rFonts w:asciiTheme="minorHAnsi" w:hAnsiTheme="minorHAnsi"/>
                <w:sz w:val="18"/>
                <w:szCs w:val="18"/>
              </w:rPr>
              <w:t xml:space="preserve">stronomical time clock </w:t>
            </w:r>
            <w:r>
              <w:rPr>
                <w:rFonts w:asciiTheme="minorHAnsi" w:hAnsiTheme="minorHAnsi"/>
                <w:sz w:val="18"/>
                <w:szCs w:val="18"/>
              </w:rPr>
              <w:t>control.</w:t>
            </w:r>
          </w:p>
          <w:p w14:paraId="7E36895D" w14:textId="77777777" w:rsidR="00EE03D2" w:rsidRDefault="00EE03D2" w:rsidP="00EE03D2">
            <w:pPr>
              <w:rPr>
                <w:rFonts w:asciiTheme="minorHAnsi" w:hAnsiTheme="minorHAnsi"/>
                <w:sz w:val="18"/>
                <w:szCs w:val="18"/>
              </w:rPr>
            </w:pPr>
          </w:p>
          <w:p w14:paraId="7F66076B" w14:textId="3B8BD350" w:rsidR="00EE03D2" w:rsidRPr="00EE03D2" w:rsidRDefault="00EE03D2" w:rsidP="00EE03D2">
            <w:pPr>
              <w:rPr>
                <w:rFonts w:asciiTheme="minorHAnsi" w:hAnsiTheme="minorHAnsi"/>
                <w:sz w:val="18"/>
                <w:szCs w:val="18"/>
              </w:rPr>
            </w:pPr>
            <w:r>
              <w:rPr>
                <w:rFonts w:asciiTheme="minorHAnsi" w:hAnsiTheme="minorHAnsi"/>
                <w:sz w:val="18"/>
                <w:szCs w:val="18"/>
              </w:rPr>
              <w:t>Control that override to ON shall not be allowed unless the override automatically returns the automatic control to its normal operation within 6 hours.</w:t>
            </w:r>
          </w:p>
          <w:p w14:paraId="4F5AAF67" w14:textId="4BFFA25A" w:rsidR="00C84980" w:rsidRPr="00EA36ED" w:rsidRDefault="00EE03D2" w:rsidP="00EA36ED">
            <w:pPr>
              <w:rPr>
                <w:rFonts w:asciiTheme="minorHAnsi" w:hAnsiTheme="minorHAnsi"/>
                <w:sz w:val="18"/>
                <w:szCs w:val="18"/>
              </w:rPr>
            </w:pPr>
            <w:r w:rsidRPr="00EA36ED">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p>
        </w:tc>
      </w:tr>
      <w:tr w:rsidR="00C84980" w:rsidRPr="00B30E86" w14:paraId="432E2E8E" w14:textId="77777777" w:rsidTr="00C400E0">
        <w:tc>
          <w:tcPr>
            <w:tcW w:w="10818" w:type="dxa"/>
            <w:gridSpan w:val="2"/>
          </w:tcPr>
          <w:p w14:paraId="7968C3D8" w14:textId="77777777" w:rsidR="00C84980" w:rsidRPr="00B30E86" w:rsidRDefault="00C84980" w:rsidP="00C400E0">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C1AB" w14:textId="77777777" w:rsidR="00A02252" w:rsidRPr="002F3D13" w:rsidRDefault="00A02252" w:rsidP="005A1542">
      <w:pPr>
        <w:rPr>
          <w:rFonts w:asciiTheme="minorHAnsi" w:hAnsiTheme="minorHAnsi"/>
          <w:bCs/>
          <w:sz w:val="18"/>
          <w:szCs w:val="18"/>
        </w:rPr>
      </w:pPr>
    </w:p>
    <w:sectPr w:rsidR="00A02252" w:rsidRPr="002F3D13" w:rsidSect="008E4BD9">
      <w:headerReference w:type="even" r:id="rId19"/>
      <w:headerReference w:type="default" r:id="rId20"/>
      <w:headerReference w:type="first" r:id="rId21"/>
      <w:pgSz w:w="12240" w:h="15840"/>
      <w:pgMar w:top="619" w:right="619" w:bottom="1080" w:left="432" w:header="432" w:footer="576" w:gutter="576"/>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2E320" w14:textId="77777777" w:rsidR="00831EE5" w:rsidRDefault="00831EE5" w:rsidP="000C31FB">
      <w:r>
        <w:separator/>
      </w:r>
    </w:p>
  </w:endnote>
  <w:endnote w:type="continuationSeparator" w:id="0">
    <w:p w14:paraId="45506D3A" w14:textId="77777777" w:rsidR="00831EE5" w:rsidRDefault="00831EE5" w:rsidP="000C31FB">
      <w:r>
        <w:continuationSeparator/>
      </w:r>
    </w:p>
  </w:endnote>
  <w:endnote w:type="continuationNotice" w:id="1">
    <w:p w14:paraId="469E767A" w14:textId="77777777" w:rsidR="00831EE5" w:rsidRDefault="00831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E3CC5" w14:textId="77777777" w:rsidR="0077241D" w:rsidRDefault="00772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7" w14:textId="77777777" w:rsidR="00831EE5" w:rsidRPr="007B1AC9" w:rsidRDefault="00831EE5" w:rsidP="004752F9">
    <w:pPr>
      <w:pStyle w:val="Footer"/>
      <w:pBdr>
        <w:top w:val="single" w:sz="4" w:space="1" w:color="auto"/>
      </w:pBdr>
      <w:tabs>
        <w:tab w:val="clear" w:pos="4320"/>
        <w:tab w:val="clear" w:pos="8640"/>
        <w:tab w:val="center" w:pos="5040"/>
        <w:tab w:val="right" w:pos="10620"/>
      </w:tabs>
      <w:rPr>
        <w:rFonts w:ascii="Calibri" w:hAnsi="Calibri"/>
      </w:rPr>
    </w:pPr>
    <w:r w:rsidRPr="007B1AC9">
      <w:rPr>
        <w:rFonts w:ascii="Calibri" w:hAnsi="Calibri"/>
      </w:rPr>
      <w:t xml:space="preserve">Registration Number:                                                          Registration Date/Time:                                         HERS Provider:                       </w:t>
    </w:r>
  </w:p>
  <w:p w14:paraId="05C6C1C8" w14:textId="5D12B07B" w:rsidR="00831EE5" w:rsidRPr="007B1AC9" w:rsidRDefault="00831EE5" w:rsidP="004752F9">
    <w:pPr>
      <w:pStyle w:val="Footer"/>
      <w:pBdr>
        <w:top w:val="single" w:sz="4" w:space="1" w:color="auto"/>
      </w:pBdr>
      <w:tabs>
        <w:tab w:val="clear" w:pos="8640"/>
        <w:tab w:val="right" w:pos="10620"/>
      </w:tabs>
      <w:rPr>
        <w:rFonts w:ascii="Calibri" w:hAnsi="Calibri"/>
      </w:rPr>
    </w:pPr>
    <w:r w:rsidRPr="007B1AC9">
      <w:rPr>
        <w:rFonts w:ascii="Calibri" w:hAnsi="Calibri"/>
      </w:rPr>
      <w:t>CA Building Energy Efficiency Standards - 201</w:t>
    </w:r>
    <w:r>
      <w:rPr>
        <w:rFonts w:ascii="Calibri" w:hAnsi="Calibri"/>
      </w:rPr>
      <w:t>9</w:t>
    </w:r>
    <w:r w:rsidRPr="007B1AC9">
      <w:rPr>
        <w:rFonts w:ascii="Calibri" w:hAnsi="Calibri"/>
      </w:rPr>
      <w:t xml:space="preserve"> Residential Compliance</w:t>
    </w:r>
    <w:r w:rsidRPr="007B1AC9">
      <w:rPr>
        <w:rFonts w:ascii="Calibri" w:hAnsi="Calibri"/>
      </w:rPr>
      <w:tab/>
    </w:r>
    <w:r>
      <w:rPr>
        <w:rFonts w:ascii="Calibri" w:hAnsi="Calibri"/>
      </w:rPr>
      <w:t xml:space="preserve">January </w:t>
    </w:r>
    <w:del w:id="3" w:author="Markstrum, Alexis@Energy" w:date="2019-10-10T13:56:00Z">
      <w:r w:rsidDel="0077241D">
        <w:rPr>
          <w:rFonts w:ascii="Calibri" w:hAnsi="Calibri"/>
        </w:rPr>
        <w:delText>2019</w:delText>
      </w:r>
    </w:del>
    <w:ins w:id="4" w:author="Markstrum, Alexis@Energy" w:date="2019-10-10T13:56:00Z">
      <w:r w:rsidR="0077241D">
        <w:rPr>
          <w:rFonts w:ascii="Calibri" w:hAnsi="Calibri"/>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CD7BB" w14:textId="77777777" w:rsidR="0077241D" w:rsidRDefault="007724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2" w14:textId="30887286" w:rsidR="00831EE5" w:rsidRPr="007B1AC9" w:rsidRDefault="00831EE5" w:rsidP="004752F9">
    <w:pPr>
      <w:pStyle w:val="Footer"/>
      <w:pBdr>
        <w:top w:val="single" w:sz="4" w:space="1" w:color="auto"/>
      </w:pBdr>
      <w:tabs>
        <w:tab w:val="clear" w:pos="8640"/>
        <w:tab w:val="right" w:pos="10620"/>
      </w:tabs>
      <w:rPr>
        <w:rFonts w:ascii="Calibri" w:hAnsi="Calibri"/>
      </w:rPr>
    </w:pPr>
    <w:r w:rsidRPr="007B1AC9">
      <w:rPr>
        <w:rFonts w:ascii="Calibri" w:hAnsi="Calibri"/>
      </w:rPr>
      <w:t>CA Building Energy Efficiency Standards - 201</w:t>
    </w:r>
    <w:r>
      <w:rPr>
        <w:rFonts w:ascii="Calibri" w:hAnsi="Calibri"/>
      </w:rPr>
      <w:t>9</w:t>
    </w:r>
    <w:r w:rsidRPr="007B1AC9">
      <w:rPr>
        <w:rFonts w:ascii="Calibri" w:hAnsi="Calibri"/>
      </w:rPr>
      <w:t xml:space="preserve"> Residential Compliance</w:t>
    </w:r>
    <w:r w:rsidRPr="007B1AC9">
      <w:rPr>
        <w:rFonts w:ascii="Calibri" w:hAnsi="Calibri"/>
      </w:rPr>
      <w:tab/>
    </w:r>
    <w:r>
      <w:rPr>
        <w:rFonts w:ascii="Calibri" w:hAnsi="Calibri"/>
      </w:rPr>
      <w:t xml:space="preserve">January </w:t>
    </w:r>
    <w:del w:id="5" w:author="Markstrum, Alexis@Energy" w:date="2019-10-10T13:56:00Z">
      <w:r w:rsidDel="0077241D">
        <w:rPr>
          <w:rFonts w:ascii="Calibri" w:hAnsi="Calibri"/>
        </w:rPr>
        <w:delText>2019</w:delText>
      </w:r>
    </w:del>
    <w:ins w:id="6" w:author="Markstrum, Alexis@Energy" w:date="2019-10-10T13:56:00Z">
      <w:r w:rsidR="0077241D">
        <w:rPr>
          <w:rFonts w:ascii="Calibri" w:hAnsi="Calibri"/>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47A03" w14:textId="77777777" w:rsidR="00831EE5" w:rsidRDefault="00831EE5" w:rsidP="000C31FB">
      <w:r>
        <w:separator/>
      </w:r>
    </w:p>
  </w:footnote>
  <w:footnote w:type="continuationSeparator" w:id="0">
    <w:p w14:paraId="58A12CAE" w14:textId="77777777" w:rsidR="00831EE5" w:rsidRDefault="00831EE5" w:rsidP="000C31FB">
      <w:r>
        <w:continuationSeparator/>
      </w:r>
    </w:p>
  </w:footnote>
  <w:footnote w:type="continuationNotice" w:id="1">
    <w:p w14:paraId="294E338A" w14:textId="77777777" w:rsidR="00831EE5" w:rsidRDefault="00831E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B4" w14:textId="77777777" w:rsidR="00831EE5" w:rsidRDefault="000A1F85">
    <w:pPr>
      <w:pStyle w:val="Header"/>
    </w:pPr>
    <w:r>
      <w:rPr>
        <w:noProof/>
      </w:rPr>
      <w:pict w14:anchorId="05C6C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1" o:spid="_x0000_s2459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B5" w14:textId="26C7FE89" w:rsidR="00831EE5" w:rsidRPr="00DE667D" w:rsidRDefault="00831EE5" w:rsidP="00DE667D">
    <w:pPr>
      <w:ind w:left="-90"/>
      <w:rPr>
        <w:rFonts w:ascii="Arial" w:hAnsi="Arial" w:cs="Arial"/>
        <w:sz w:val="14"/>
        <w:szCs w:val="14"/>
      </w:rPr>
    </w:pPr>
    <w:r w:rsidRPr="00C81000">
      <w:rPr>
        <w:rFonts w:ascii="Arial" w:hAnsi="Arial" w:cs="Arial"/>
        <w:noProof/>
      </w:rPr>
      <w:drawing>
        <wp:anchor distT="0" distB="0" distL="114300" distR="114300" simplePos="0" relativeHeight="251658249" behindDoc="0" locked="0" layoutInCell="1" allowOverlap="1" wp14:anchorId="05C6C1DF" wp14:editId="3A5CE715">
          <wp:simplePos x="0" y="0"/>
          <wp:positionH relativeFrom="margin">
            <wp:posOffset>6424295</wp:posOffset>
          </wp:positionH>
          <wp:positionV relativeFrom="margin">
            <wp:posOffset>-1273175</wp:posOffset>
          </wp:positionV>
          <wp:extent cx="360045" cy="315595"/>
          <wp:effectExtent l="0" t="0" r="1905" b="825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0A1F85">
      <w:rPr>
        <w:rFonts w:ascii="Arial" w:hAnsi="Arial" w:cs="Arial"/>
        <w:noProof/>
      </w:rPr>
      <w:pict w14:anchorId="05C6C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2" o:spid="_x0000_s24600"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E667D">
      <w:rPr>
        <w:rFonts w:ascii="Arial" w:hAnsi="Arial" w:cs="Arial"/>
        <w:sz w:val="14"/>
        <w:szCs w:val="14"/>
      </w:rPr>
      <w:t>STATE OF CALIFORNIA</w:t>
    </w:r>
  </w:p>
  <w:p w14:paraId="05C6C1B6" w14:textId="77777777" w:rsidR="00831EE5" w:rsidRPr="00B26964" w:rsidRDefault="00831EE5" w:rsidP="00DE667D">
    <w:pPr>
      <w:ind w:left="-90"/>
      <w:rPr>
        <w:rFonts w:ascii="Arial" w:hAnsi="Arial" w:cs="Arial"/>
        <w:b/>
        <w:sz w:val="24"/>
        <w:szCs w:val="24"/>
      </w:rPr>
    </w:pPr>
    <w:r w:rsidRPr="00B26964">
      <w:rPr>
        <w:rFonts w:ascii="Arial" w:hAnsi="Arial" w:cs="Arial"/>
        <w:b/>
        <w:sz w:val="24"/>
        <w:szCs w:val="24"/>
      </w:rPr>
      <w:t>Lighting – Single Family Dwellings</w:t>
    </w:r>
  </w:p>
  <w:p w14:paraId="05C6C1B7" w14:textId="3DB1789E" w:rsidR="00831EE5" w:rsidRPr="00DE667D" w:rsidRDefault="00831EE5" w:rsidP="00DE667D">
    <w:pPr>
      <w:ind w:left="-90"/>
      <w:rPr>
        <w:rFonts w:ascii="Arial" w:hAnsi="Arial" w:cs="Arial"/>
        <w:sz w:val="14"/>
        <w:szCs w:val="14"/>
      </w:rPr>
    </w:pPr>
    <w:r w:rsidRPr="00DE667D">
      <w:rPr>
        <w:rFonts w:ascii="Arial" w:hAnsi="Arial" w:cs="Arial"/>
        <w:sz w:val="14"/>
        <w:szCs w:val="14"/>
      </w:rPr>
      <w:t>CEC-</w:t>
    </w:r>
    <w:r>
      <w:rPr>
        <w:rFonts w:ascii="Arial" w:hAnsi="Arial" w:cs="Arial"/>
        <w:sz w:val="14"/>
        <w:szCs w:val="14"/>
      </w:rPr>
      <w:t>CF2R-LTG-01-E</w:t>
    </w:r>
    <w:r w:rsidRPr="00DE667D">
      <w:rPr>
        <w:rFonts w:ascii="Arial" w:hAnsi="Arial" w:cs="Arial"/>
        <w:sz w:val="14"/>
        <w:szCs w:val="14"/>
      </w:rPr>
      <w:t xml:space="preserve"> (Revised </w:t>
    </w:r>
    <w:r>
      <w:rPr>
        <w:rFonts w:ascii="Arial" w:hAnsi="Arial" w:cs="Arial"/>
        <w:sz w:val="14"/>
        <w:szCs w:val="14"/>
      </w:rPr>
      <w:t>01/</w:t>
    </w:r>
    <w:del w:id="1" w:author="Markstrum, Alexis@Energy" w:date="2019-10-10T13:56:00Z">
      <w:r w:rsidDel="0077241D">
        <w:rPr>
          <w:rFonts w:ascii="Arial" w:hAnsi="Arial" w:cs="Arial"/>
          <w:sz w:val="14"/>
          <w:szCs w:val="14"/>
        </w:rPr>
        <w:delText>19</w:delText>
      </w:r>
    </w:del>
    <w:ins w:id="2" w:author="Markstrum, Alexis@Energy" w:date="2019-10-10T13:56:00Z">
      <w:r w:rsidR="0077241D">
        <w:rPr>
          <w:rFonts w:ascii="Arial" w:hAnsi="Arial" w:cs="Arial"/>
          <w:sz w:val="14"/>
          <w:szCs w:val="14"/>
        </w:rPr>
        <w:t>20</w:t>
      </w:r>
    </w:ins>
    <w:r w:rsidRPr="00DE667D">
      <w:rPr>
        <w:rFonts w:ascii="Arial" w:hAnsi="Arial" w:cs="Arial"/>
        <w:sz w:val="14"/>
        <w:szCs w:val="14"/>
      </w:rPr>
      <w:t xml:space="preserve">)                                                                                                    </w:t>
    </w:r>
    <w:r>
      <w:rPr>
        <w:rFonts w:ascii="Arial" w:hAnsi="Arial" w:cs="Arial"/>
        <w:sz w:val="14"/>
        <w:szCs w:val="14"/>
      </w:rPr>
      <w:t xml:space="preserve">                            </w:t>
    </w:r>
    <w:r w:rsidRPr="00DE667D">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06"/>
      <w:gridCol w:w="2627"/>
      <w:gridCol w:w="2678"/>
    </w:tblGrid>
    <w:tr w:rsidR="00831EE5" w:rsidRPr="00F85124" w14:paraId="05C6C1BA" w14:textId="77777777" w:rsidTr="004752F9">
      <w:trPr>
        <w:cantSplit/>
        <w:trHeight w:val="288"/>
      </w:trPr>
      <w:tc>
        <w:tcPr>
          <w:tcW w:w="3738" w:type="pct"/>
          <w:gridSpan w:val="2"/>
          <w:tcBorders>
            <w:bottom w:val="single" w:sz="4" w:space="0" w:color="auto"/>
            <w:right w:val="nil"/>
          </w:tcBorders>
          <w:vAlign w:val="center"/>
        </w:tcPr>
        <w:p w14:paraId="05C6C1B8" w14:textId="77777777" w:rsidR="00831EE5" w:rsidRPr="00F85124" w:rsidRDefault="00831EE5" w:rsidP="00182697">
          <w:pPr>
            <w:pStyle w:val="Style77"/>
            <w:rPr>
              <w:b/>
            </w:rPr>
          </w:pPr>
          <w:r>
            <w:t>CERTIFICATE OF INSTALLATION</w:t>
          </w:r>
        </w:p>
      </w:tc>
      <w:tc>
        <w:tcPr>
          <w:tcW w:w="1262" w:type="pct"/>
          <w:tcBorders>
            <w:left w:val="nil"/>
            <w:bottom w:val="single" w:sz="4" w:space="0" w:color="auto"/>
          </w:tcBorders>
          <w:tcMar>
            <w:left w:w="115" w:type="dxa"/>
            <w:right w:w="115" w:type="dxa"/>
          </w:tcMar>
          <w:vAlign w:val="center"/>
        </w:tcPr>
        <w:p w14:paraId="05C6C1B9" w14:textId="77777777" w:rsidR="00831EE5" w:rsidRPr="00F85124" w:rsidRDefault="00831EE5" w:rsidP="004752F9">
          <w:pPr>
            <w:pStyle w:val="Style78"/>
            <w:rPr>
              <w:b/>
            </w:rPr>
          </w:pPr>
          <w:r>
            <w:t>CF2R-LTG-01-E</w:t>
          </w:r>
        </w:p>
      </w:tc>
    </w:tr>
    <w:tr w:rsidR="00831EE5" w:rsidRPr="00F85124" w14:paraId="05C6C1BD" w14:textId="77777777" w:rsidTr="00182697">
      <w:trPr>
        <w:cantSplit/>
        <w:trHeight w:val="288"/>
      </w:trPr>
      <w:tc>
        <w:tcPr>
          <w:tcW w:w="2500" w:type="pct"/>
          <w:tcBorders>
            <w:right w:val="nil"/>
          </w:tcBorders>
        </w:tcPr>
        <w:p w14:paraId="05C6C1BB" w14:textId="77777777" w:rsidR="00831EE5" w:rsidRPr="00F85124" w:rsidRDefault="00831EE5" w:rsidP="004752F9">
          <w:pPr>
            <w:pStyle w:val="Style75"/>
            <w:rPr>
              <w:sz w:val="12"/>
              <w:szCs w:val="12"/>
            </w:rPr>
          </w:pPr>
          <w:r>
            <w:t>Lighting – Single Family Dwellings</w:t>
          </w:r>
        </w:p>
      </w:tc>
      <w:tc>
        <w:tcPr>
          <w:tcW w:w="2500" w:type="pct"/>
          <w:gridSpan w:val="2"/>
          <w:tcBorders>
            <w:left w:val="nil"/>
          </w:tcBorders>
        </w:tcPr>
        <w:p w14:paraId="05C6C1BC" w14:textId="18B49160" w:rsidR="00831EE5" w:rsidRPr="00DE65CF" w:rsidRDefault="00831EE5" w:rsidP="00182697">
          <w:pPr>
            <w:pStyle w:val="Style78"/>
          </w:pPr>
          <w:r>
            <w:tab/>
          </w:r>
          <w:r w:rsidRPr="00F85124">
            <w:t xml:space="preserve">(Page </w:t>
          </w:r>
          <w:r>
            <w:fldChar w:fldCharType="begin"/>
          </w:r>
          <w:r>
            <w:instrText xml:space="preserve"> PAGE   \* MERGEFORMAT </w:instrText>
          </w:r>
          <w:r>
            <w:fldChar w:fldCharType="separate"/>
          </w:r>
          <w:r w:rsidR="000A1F85">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A1F85">
            <w:rPr>
              <w:noProof/>
            </w:rPr>
            <w:t>3</w:t>
          </w:r>
          <w:r>
            <w:rPr>
              <w:noProof/>
            </w:rPr>
            <w:fldChar w:fldCharType="end"/>
          </w:r>
          <w:r w:rsidRPr="00F85124">
            <w:t>)</w:t>
          </w:r>
        </w:p>
      </w:tc>
    </w:tr>
    <w:tr w:rsidR="00831EE5" w:rsidRPr="00F85124" w14:paraId="05C6C1C1" w14:textId="77777777" w:rsidTr="004752F9">
      <w:trPr>
        <w:cantSplit/>
        <w:trHeight w:val="288"/>
      </w:trPr>
      <w:tc>
        <w:tcPr>
          <w:tcW w:w="0" w:type="auto"/>
        </w:tcPr>
        <w:p w14:paraId="05C6C1BE" w14:textId="77777777" w:rsidR="00831EE5" w:rsidRPr="00F85124" w:rsidRDefault="00831EE5" w:rsidP="00182697">
          <w:pPr>
            <w:pStyle w:val="Style20"/>
          </w:pPr>
          <w:r w:rsidRPr="00F85124">
            <w:t>Project Name:</w:t>
          </w:r>
        </w:p>
      </w:tc>
      <w:tc>
        <w:tcPr>
          <w:tcW w:w="1238" w:type="pct"/>
        </w:tcPr>
        <w:p w14:paraId="05C6C1BF" w14:textId="77777777" w:rsidR="00831EE5" w:rsidRPr="00F85124" w:rsidRDefault="00831EE5" w:rsidP="00182697">
          <w:pPr>
            <w:pStyle w:val="Style20"/>
          </w:pPr>
          <w:r w:rsidRPr="00F85124">
            <w:t>Enforcement Agency:</w:t>
          </w:r>
        </w:p>
      </w:tc>
      <w:tc>
        <w:tcPr>
          <w:tcW w:w="1262" w:type="pct"/>
        </w:tcPr>
        <w:p w14:paraId="05C6C1C0" w14:textId="77777777" w:rsidR="00831EE5" w:rsidRPr="00F85124" w:rsidRDefault="00831EE5" w:rsidP="00182697">
          <w:pPr>
            <w:pStyle w:val="Style20"/>
          </w:pPr>
          <w:r w:rsidRPr="00F85124">
            <w:t>Permit Number:</w:t>
          </w:r>
        </w:p>
      </w:tc>
    </w:tr>
    <w:tr w:rsidR="00831EE5" w:rsidRPr="00F85124" w14:paraId="05C6C1C5" w14:textId="77777777" w:rsidTr="004752F9">
      <w:trPr>
        <w:cantSplit/>
        <w:trHeight w:val="288"/>
      </w:trPr>
      <w:tc>
        <w:tcPr>
          <w:tcW w:w="0" w:type="auto"/>
        </w:tcPr>
        <w:p w14:paraId="05C6C1C2" w14:textId="77777777" w:rsidR="00831EE5" w:rsidRPr="00F85124" w:rsidRDefault="00831EE5" w:rsidP="00182697">
          <w:pPr>
            <w:pStyle w:val="Style20"/>
            <w:rPr>
              <w:vertAlign w:val="superscript"/>
            </w:rPr>
          </w:pPr>
          <w:r w:rsidRPr="00F85124">
            <w:t>Dwelling Address:</w:t>
          </w:r>
        </w:p>
      </w:tc>
      <w:tc>
        <w:tcPr>
          <w:tcW w:w="1238" w:type="pct"/>
        </w:tcPr>
        <w:p w14:paraId="05C6C1C3" w14:textId="5229C907" w:rsidR="00831EE5" w:rsidRPr="00F85124" w:rsidRDefault="00831EE5" w:rsidP="00182697">
          <w:pPr>
            <w:pStyle w:val="Style20"/>
            <w:rPr>
              <w:vertAlign w:val="superscript"/>
            </w:rPr>
          </w:pPr>
          <w:r w:rsidRPr="00F85124">
            <w:t>City</w:t>
          </w:r>
          <w:r>
            <w:t>:</w:t>
          </w:r>
        </w:p>
      </w:tc>
      <w:tc>
        <w:tcPr>
          <w:tcW w:w="1262" w:type="pct"/>
        </w:tcPr>
        <w:p w14:paraId="05C6C1C4" w14:textId="2811FC78" w:rsidR="00831EE5" w:rsidRPr="00F85124" w:rsidRDefault="00831EE5" w:rsidP="00182697">
          <w:pPr>
            <w:pStyle w:val="Style20"/>
            <w:rPr>
              <w:vertAlign w:val="superscript"/>
            </w:rPr>
          </w:pPr>
          <w:r w:rsidRPr="00F85124">
            <w:t>Zip Code</w:t>
          </w:r>
          <w:r>
            <w:t>:</w:t>
          </w:r>
        </w:p>
      </w:tc>
    </w:tr>
  </w:tbl>
  <w:p w14:paraId="05C6C1C6" w14:textId="77777777" w:rsidR="00831EE5" w:rsidRPr="00C81000" w:rsidRDefault="00831EE5" w:rsidP="004752F9">
    <w:pPr>
      <w:pStyle w:val="Style2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9" w14:textId="77777777" w:rsidR="00831EE5" w:rsidRDefault="000A1F85">
    <w:pPr>
      <w:pStyle w:val="Header"/>
    </w:pPr>
    <w:r>
      <w:rPr>
        <w:noProof/>
      </w:rPr>
      <w:pict w14:anchorId="05C6C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0" o:spid="_x0000_s24598"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A" w14:textId="77777777" w:rsidR="00831EE5" w:rsidRDefault="000A1F85">
    <w:pPr>
      <w:pStyle w:val="Header"/>
    </w:pPr>
    <w:r>
      <w:rPr>
        <w:noProof/>
      </w:rPr>
      <w:pict w14:anchorId="05C6C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4" o:spid="_x0000_s2460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831EE5" w:rsidRPr="00F85124" w14:paraId="05C6C1CD" w14:textId="77777777" w:rsidTr="004752F9">
      <w:trPr>
        <w:cantSplit/>
        <w:trHeight w:val="288"/>
      </w:trPr>
      <w:tc>
        <w:tcPr>
          <w:tcW w:w="3738" w:type="pct"/>
          <w:gridSpan w:val="2"/>
          <w:tcBorders>
            <w:bottom w:val="single" w:sz="4" w:space="0" w:color="auto"/>
            <w:right w:val="nil"/>
          </w:tcBorders>
          <w:vAlign w:val="center"/>
        </w:tcPr>
        <w:p w14:paraId="05C6C1CB" w14:textId="3168BE13" w:rsidR="00831EE5" w:rsidRPr="00F85124" w:rsidRDefault="00831EE5" w:rsidP="007B1AC9">
          <w:pPr>
            <w:pStyle w:val="Style77"/>
            <w:rPr>
              <w:b/>
            </w:rPr>
          </w:pPr>
          <w:r>
            <w:t xml:space="preserve">CERTIFICATE OF INSTALLATION – </w:t>
          </w:r>
          <w:r>
            <w:rPr>
              <w:rFonts w:asciiTheme="minorHAnsi" w:hAnsiTheme="minorHAnsi"/>
            </w:rPr>
            <w:t>USER INSTRUCTIONS</w:t>
          </w:r>
        </w:p>
      </w:tc>
      <w:tc>
        <w:tcPr>
          <w:tcW w:w="1262" w:type="pct"/>
          <w:tcBorders>
            <w:left w:val="nil"/>
            <w:bottom w:val="single" w:sz="4" w:space="0" w:color="auto"/>
          </w:tcBorders>
          <w:tcMar>
            <w:left w:w="115" w:type="dxa"/>
            <w:right w:w="115" w:type="dxa"/>
          </w:tcMar>
          <w:vAlign w:val="center"/>
        </w:tcPr>
        <w:p w14:paraId="05C6C1CC" w14:textId="77777777" w:rsidR="00831EE5" w:rsidRPr="00F85124" w:rsidRDefault="00831EE5" w:rsidP="004752F9">
          <w:pPr>
            <w:pStyle w:val="Style78"/>
            <w:rPr>
              <w:b/>
            </w:rPr>
          </w:pPr>
          <w:r>
            <w:t>CF2R-LTG-01-E</w:t>
          </w:r>
        </w:p>
      </w:tc>
    </w:tr>
    <w:tr w:rsidR="00831EE5" w:rsidRPr="00F85124" w14:paraId="05C6C1D0" w14:textId="77777777" w:rsidTr="00182697">
      <w:trPr>
        <w:cantSplit/>
        <w:trHeight w:val="288"/>
      </w:trPr>
      <w:tc>
        <w:tcPr>
          <w:tcW w:w="2500" w:type="pct"/>
          <w:tcBorders>
            <w:right w:val="nil"/>
          </w:tcBorders>
        </w:tcPr>
        <w:p w14:paraId="05C6C1CE" w14:textId="77777777" w:rsidR="00831EE5" w:rsidRPr="00F85124" w:rsidRDefault="00831EE5" w:rsidP="004752F9">
          <w:pPr>
            <w:pStyle w:val="Style75"/>
            <w:rPr>
              <w:sz w:val="12"/>
              <w:szCs w:val="12"/>
            </w:rPr>
          </w:pPr>
          <w:r>
            <w:t>Lighting – Single Family – LTG-01</w:t>
          </w:r>
        </w:p>
      </w:tc>
      <w:tc>
        <w:tcPr>
          <w:tcW w:w="2500" w:type="pct"/>
          <w:gridSpan w:val="2"/>
          <w:tcBorders>
            <w:left w:val="nil"/>
          </w:tcBorders>
        </w:tcPr>
        <w:p w14:paraId="05C6C1CF" w14:textId="37C8CD17" w:rsidR="00831EE5" w:rsidRPr="00DE65CF" w:rsidRDefault="00831EE5" w:rsidP="00182697">
          <w:pPr>
            <w:pStyle w:val="Style78"/>
          </w:pPr>
          <w:r>
            <w:tab/>
          </w:r>
          <w:r w:rsidRPr="00F85124">
            <w:t xml:space="preserve">(Page </w:t>
          </w:r>
          <w:r>
            <w:fldChar w:fldCharType="begin"/>
          </w:r>
          <w:r>
            <w:instrText xml:space="preserve"> PAGE   \* MERGEFORMAT </w:instrText>
          </w:r>
          <w:r>
            <w:fldChar w:fldCharType="separate"/>
          </w:r>
          <w:r w:rsidR="000A1F85">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A1F85">
            <w:rPr>
              <w:noProof/>
            </w:rPr>
            <w:t>1</w:t>
          </w:r>
          <w:r>
            <w:rPr>
              <w:noProof/>
            </w:rPr>
            <w:fldChar w:fldCharType="end"/>
          </w:r>
          <w:r w:rsidRPr="00F85124">
            <w:t>)</w:t>
          </w:r>
        </w:p>
      </w:tc>
    </w:tr>
  </w:tbl>
  <w:p w14:paraId="05C6C1D1" w14:textId="1A50BE83" w:rsidR="00831EE5" w:rsidRPr="00C81000" w:rsidRDefault="000A1F85" w:rsidP="004752F9">
    <w:pPr>
      <w:pStyle w:val="Style20"/>
      <w:rPr>
        <w:sz w:val="20"/>
      </w:rPr>
    </w:pPr>
    <w:r>
      <w:rPr>
        <w:noProof/>
      </w:rPr>
      <w:pict w14:anchorId="05C6C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5" o:spid="_x0000_s24608"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3" w14:textId="77777777" w:rsidR="00831EE5" w:rsidRDefault="000A1F85">
    <w:pPr>
      <w:pStyle w:val="Header"/>
    </w:pPr>
    <w:r>
      <w:rPr>
        <w:noProof/>
      </w:rPr>
      <w:pict w14:anchorId="05C6C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3" o:spid="_x0000_s2460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4" w14:textId="77777777" w:rsidR="00831EE5" w:rsidRDefault="000A1F85">
    <w:pPr>
      <w:pStyle w:val="Header"/>
    </w:pPr>
    <w:r>
      <w:rPr>
        <w:noProof/>
      </w:rPr>
      <w:pict w14:anchorId="05C6C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7" o:spid="_x0000_s2460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831EE5" w:rsidRPr="00F85124" w14:paraId="05C6C1D7" w14:textId="77777777" w:rsidTr="004752F9">
      <w:trPr>
        <w:cantSplit/>
        <w:trHeight w:val="288"/>
      </w:trPr>
      <w:tc>
        <w:tcPr>
          <w:tcW w:w="3738" w:type="pct"/>
          <w:gridSpan w:val="2"/>
          <w:tcBorders>
            <w:bottom w:val="single" w:sz="4" w:space="0" w:color="auto"/>
            <w:right w:val="nil"/>
          </w:tcBorders>
          <w:vAlign w:val="center"/>
        </w:tcPr>
        <w:p w14:paraId="05C6C1D5" w14:textId="75CB63EB" w:rsidR="00831EE5" w:rsidRPr="00F85124" w:rsidRDefault="00831EE5" w:rsidP="007B1AC9">
          <w:pPr>
            <w:pStyle w:val="Style77"/>
            <w:rPr>
              <w:b/>
            </w:rPr>
          </w:pPr>
          <w:r>
            <w:t xml:space="preserve">CERTIFICATE OF INSTALLATION – </w:t>
          </w:r>
          <w:r w:rsidRPr="00B40F13">
            <w:rPr>
              <w:rFonts w:asciiTheme="minorHAnsi" w:hAnsiTheme="minorHAnsi"/>
            </w:rPr>
            <w:t>DATA FIELD DEFINITIONS AND CALCULATIONS</w:t>
          </w:r>
        </w:p>
      </w:tc>
      <w:tc>
        <w:tcPr>
          <w:tcW w:w="1262" w:type="pct"/>
          <w:tcBorders>
            <w:left w:val="nil"/>
            <w:bottom w:val="single" w:sz="4" w:space="0" w:color="auto"/>
          </w:tcBorders>
          <w:tcMar>
            <w:left w:w="115" w:type="dxa"/>
            <w:right w:w="115" w:type="dxa"/>
          </w:tcMar>
          <w:vAlign w:val="center"/>
        </w:tcPr>
        <w:p w14:paraId="05C6C1D6" w14:textId="77777777" w:rsidR="00831EE5" w:rsidRPr="00F85124" w:rsidRDefault="00831EE5" w:rsidP="004752F9">
          <w:pPr>
            <w:pStyle w:val="Style78"/>
            <w:rPr>
              <w:b/>
            </w:rPr>
          </w:pPr>
          <w:r>
            <w:t>CF2R-LTG-01-E</w:t>
          </w:r>
        </w:p>
      </w:tc>
    </w:tr>
    <w:tr w:rsidR="00831EE5" w:rsidRPr="00F85124" w14:paraId="05C6C1DA" w14:textId="77777777" w:rsidTr="00182697">
      <w:trPr>
        <w:cantSplit/>
        <w:trHeight w:val="288"/>
      </w:trPr>
      <w:tc>
        <w:tcPr>
          <w:tcW w:w="2500" w:type="pct"/>
          <w:tcBorders>
            <w:right w:val="nil"/>
          </w:tcBorders>
        </w:tcPr>
        <w:p w14:paraId="05C6C1D8" w14:textId="77777777" w:rsidR="00831EE5" w:rsidRPr="00F85124" w:rsidRDefault="00831EE5" w:rsidP="004752F9">
          <w:pPr>
            <w:pStyle w:val="Style75"/>
            <w:rPr>
              <w:sz w:val="12"/>
              <w:szCs w:val="12"/>
            </w:rPr>
          </w:pPr>
          <w:r>
            <w:t>Lighting – Single Family – LTG-01</w:t>
          </w:r>
        </w:p>
      </w:tc>
      <w:tc>
        <w:tcPr>
          <w:tcW w:w="2500" w:type="pct"/>
          <w:gridSpan w:val="2"/>
          <w:tcBorders>
            <w:left w:val="nil"/>
          </w:tcBorders>
        </w:tcPr>
        <w:p w14:paraId="05C6C1D9" w14:textId="28C15C70" w:rsidR="00831EE5" w:rsidRPr="00DE65CF" w:rsidRDefault="00831EE5" w:rsidP="00182697">
          <w:pPr>
            <w:pStyle w:val="Style78"/>
          </w:pPr>
          <w:r>
            <w:tab/>
          </w:r>
          <w:r w:rsidRPr="00F85124">
            <w:t xml:space="preserve">(Page </w:t>
          </w:r>
          <w:r>
            <w:fldChar w:fldCharType="begin"/>
          </w:r>
          <w:r>
            <w:instrText xml:space="preserve"> PAGE   \* MERGEFORMAT </w:instrText>
          </w:r>
          <w:r>
            <w:fldChar w:fldCharType="separate"/>
          </w:r>
          <w:r w:rsidR="000A1F85">
            <w:rPr>
              <w:noProof/>
            </w:rPr>
            <w:t>3</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A1F85">
            <w:rPr>
              <w:noProof/>
            </w:rPr>
            <w:t>3</w:t>
          </w:r>
          <w:r>
            <w:rPr>
              <w:noProof/>
            </w:rPr>
            <w:fldChar w:fldCharType="end"/>
          </w:r>
          <w:r w:rsidRPr="00F85124">
            <w:t>)</w:t>
          </w:r>
        </w:p>
      </w:tc>
    </w:tr>
  </w:tbl>
  <w:p w14:paraId="05C6C1DB" w14:textId="16C52942" w:rsidR="00831EE5" w:rsidRPr="00C81000" w:rsidRDefault="000A1F85" w:rsidP="004752F9">
    <w:pPr>
      <w:pStyle w:val="Style20"/>
      <w:rPr>
        <w:sz w:val="20"/>
      </w:rPr>
    </w:pPr>
    <w:r>
      <w:rPr>
        <w:noProof/>
      </w:rPr>
      <w:pict w14:anchorId="05C6C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8" o:spid="_x0000_s2460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C" w14:textId="77777777" w:rsidR="00831EE5" w:rsidRDefault="000A1F85">
    <w:pPr>
      <w:pStyle w:val="Header"/>
    </w:pPr>
    <w:r>
      <w:rPr>
        <w:noProof/>
      </w:rPr>
      <w:pict w14:anchorId="05C6C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6" o:spid="_x0000_s2460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4BB"/>
    <w:multiLevelType w:val="hybridMultilevel"/>
    <w:tmpl w:val="541C46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C1C"/>
    <w:multiLevelType w:val="hybridMultilevel"/>
    <w:tmpl w:val="77BE4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751"/>
    <w:multiLevelType w:val="hybridMultilevel"/>
    <w:tmpl w:val="3FE81740"/>
    <w:lvl w:ilvl="0" w:tplc="00E00266">
      <w:numFmt w:val="bullet"/>
      <w:lvlText w:val=""/>
      <w:lvlJc w:val="left"/>
      <w:pPr>
        <w:tabs>
          <w:tab w:val="num" w:pos="720"/>
        </w:tabs>
        <w:ind w:left="720" w:hanging="360"/>
      </w:pPr>
      <w:rPr>
        <w:rFonts w:ascii="Wingdings" w:eastAsia="Times New Roman"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297426"/>
    <w:multiLevelType w:val="hybridMultilevel"/>
    <w:tmpl w:val="6322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B0451AC"/>
    <w:multiLevelType w:val="hybridMultilevel"/>
    <w:tmpl w:val="9CDE58AA"/>
    <w:lvl w:ilvl="0" w:tplc="08ACE87C">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750D74"/>
    <w:multiLevelType w:val="hybridMultilevel"/>
    <w:tmpl w:val="105E2C2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EF03B36"/>
    <w:multiLevelType w:val="hybridMultilevel"/>
    <w:tmpl w:val="7A56ACBE"/>
    <w:lvl w:ilvl="0" w:tplc="75B4E0B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56139"/>
    <w:multiLevelType w:val="hybridMultilevel"/>
    <w:tmpl w:val="F574EEAA"/>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165A3A"/>
    <w:multiLevelType w:val="hybridMultilevel"/>
    <w:tmpl w:val="46CEDC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00227"/>
    <w:multiLevelType w:val="hybridMultilevel"/>
    <w:tmpl w:val="A780619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84BAF"/>
    <w:multiLevelType w:val="hybridMultilevel"/>
    <w:tmpl w:val="AB50B5A0"/>
    <w:lvl w:ilvl="0" w:tplc="0516744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1D76C92"/>
    <w:multiLevelType w:val="hybridMultilevel"/>
    <w:tmpl w:val="9B520F5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17744"/>
    <w:multiLevelType w:val="hybridMultilevel"/>
    <w:tmpl w:val="718E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6" w15:restartNumberingAfterBreak="0">
    <w:nsid w:val="27AD4FAA"/>
    <w:multiLevelType w:val="hybridMultilevel"/>
    <w:tmpl w:val="13725B78"/>
    <w:lvl w:ilvl="0" w:tplc="4318769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E328DA"/>
    <w:multiLevelType w:val="hybridMultilevel"/>
    <w:tmpl w:val="9AC88848"/>
    <w:lvl w:ilvl="0" w:tplc="BA34E598">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8" w15:restartNumberingAfterBreak="0">
    <w:nsid w:val="2BF46B38"/>
    <w:multiLevelType w:val="hybridMultilevel"/>
    <w:tmpl w:val="8252F0FA"/>
    <w:lvl w:ilvl="0" w:tplc="4A6ED00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4A5BA8"/>
    <w:multiLevelType w:val="hybridMultilevel"/>
    <w:tmpl w:val="567084C0"/>
    <w:lvl w:ilvl="0" w:tplc="447CAA92">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AC3003"/>
    <w:multiLevelType w:val="hybridMultilevel"/>
    <w:tmpl w:val="288E2430"/>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3C7A84"/>
    <w:multiLevelType w:val="hybridMultilevel"/>
    <w:tmpl w:val="DB6E8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A1BAF"/>
    <w:multiLevelType w:val="hybridMultilevel"/>
    <w:tmpl w:val="089A4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07036"/>
    <w:multiLevelType w:val="hybridMultilevel"/>
    <w:tmpl w:val="2E2EE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48146042"/>
    <w:multiLevelType w:val="hybridMultilevel"/>
    <w:tmpl w:val="154A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96F50"/>
    <w:multiLevelType w:val="hybridMultilevel"/>
    <w:tmpl w:val="3FB0BF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FFA6C35"/>
    <w:multiLevelType w:val="hybridMultilevel"/>
    <w:tmpl w:val="D5F804B8"/>
    <w:lvl w:ilvl="0" w:tplc="D2CA112A">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524323B4"/>
    <w:multiLevelType w:val="hybridMultilevel"/>
    <w:tmpl w:val="1F58BA6A"/>
    <w:lvl w:ilvl="0" w:tplc="04090019">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7801839"/>
    <w:multiLevelType w:val="hybridMultilevel"/>
    <w:tmpl w:val="E19E2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53FC3"/>
    <w:multiLevelType w:val="hybridMultilevel"/>
    <w:tmpl w:val="33EE81DC"/>
    <w:lvl w:ilvl="0" w:tplc="BBEA95B8">
      <w:start w:val="1"/>
      <w:numFmt w:val="lowerLetter"/>
      <w:lvlText w:val="%1."/>
      <w:lvlJc w:val="left"/>
      <w:pPr>
        <w:ind w:left="720" w:hanging="360"/>
      </w:pPr>
      <w:rPr>
        <w:rFonts w:cs="Times New Roman" w:hint="default"/>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57F0773"/>
    <w:multiLevelType w:val="hybridMultilevel"/>
    <w:tmpl w:val="149E487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4" w15:restartNumberingAfterBreak="0">
    <w:nsid w:val="6BB55A97"/>
    <w:multiLevelType w:val="hybridMultilevel"/>
    <w:tmpl w:val="8252F0FA"/>
    <w:lvl w:ilvl="0" w:tplc="4A6ED00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B502C7"/>
    <w:multiLevelType w:val="hybridMultilevel"/>
    <w:tmpl w:val="7D2A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B7226"/>
    <w:multiLevelType w:val="hybridMultilevel"/>
    <w:tmpl w:val="0B5643B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F2C20E1"/>
    <w:multiLevelType w:val="hybridMultilevel"/>
    <w:tmpl w:val="28186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5"/>
  </w:num>
  <w:num w:numId="3">
    <w:abstractNumId w:val="15"/>
  </w:num>
  <w:num w:numId="4">
    <w:abstractNumId w:val="15"/>
  </w:num>
  <w:num w:numId="5">
    <w:abstractNumId w:val="4"/>
  </w:num>
  <w:num w:numId="6">
    <w:abstractNumId w:val="4"/>
  </w:num>
  <w:num w:numId="7">
    <w:abstractNumId w:val="4"/>
  </w:num>
  <w:num w:numId="8">
    <w:abstractNumId w:val="24"/>
  </w:num>
  <w:num w:numId="9">
    <w:abstractNumId w:val="28"/>
  </w:num>
  <w:num w:numId="10">
    <w:abstractNumId w:val="28"/>
  </w:num>
  <w:num w:numId="11">
    <w:abstractNumId w:val="24"/>
  </w:num>
  <w:num w:numId="12">
    <w:abstractNumId w:val="24"/>
  </w:num>
  <w:num w:numId="13">
    <w:abstractNumId w:val="8"/>
  </w:num>
  <w:num w:numId="14">
    <w:abstractNumId w:val="26"/>
  </w:num>
  <w:num w:numId="15">
    <w:abstractNumId w:val="2"/>
  </w:num>
  <w:num w:numId="16">
    <w:abstractNumId w:val="11"/>
  </w:num>
  <w:num w:numId="17">
    <w:abstractNumId w:val="30"/>
  </w:num>
  <w:num w:numId="18">
    <w:abstractNumId w:val="6"/>
  </w:num>
  <w:num w:numId="19">
    <w:abstractNumId w:val="32"/>
  </w:num>
  <w:num w:numId="20">
    <w:abstractNumId w:val="36"/>
  </w:num>
  <w:num w:numId="21">
    <w:abstractNumId w:val="27"/>
  </w:num>
  <w:num w:numId="22">
    <w:abstractNumId w:val="17"/>
  </w:num>
  <w:num w:numId="23">
    <w:abstractNumId w:val="22"/>
  </w:num>
  <w:num w:numId="24">
    <w:abstractNumId w:val="18"/>
  </w:num>
  <w:num w:numId="25">
    <w:abstractNumId w:val="0"/>
  </w:num>
  <w:num w:numId="26">
    <w:abstractNumId w:val="1"/>
  </w:num>
  <w:num w:numId="27">
    <w:abstractNumId w:val="16"/>
  </w:num>
  <w:num w:numId="28">
    <w:abstractNumId w:val="3"/>
  </w:num>
  <w:num w:numId="29">
    <w:abstractNumId w:val="13"/>
  </w:num>
  <w:num w:numId="30">
    <w:abstractNumId w:val="31"/>
  </w:num>
  <w:num w:numId="31">
    <w:abstractNumId w:val="14"/>
  </w:num>
  <w:num w:numId="32">
    <w:abstractNumId w:val="29"/>
  </w:num>
  <w:num w:numId="33">
    <w:abstractNumId w:val="12"/>
  </w:num>
  <w:num w:numId="34">
    <w:abstractNumId w:val="19"/>
  </w:num>
  <w:num w:numId="35">
    <w:abstractNumId w:val="5"/>
  </w:num>
  <w:num w:numId="36">
    <w:abstractNumId w:val="10"/>
  </w:num>
  <w:num w:numId="37">
    <w:abstractNumId w:val="20"/>
  </w:num>
  <w:num w:numId="38">
    <w:abstractNumId w:val="37"/>
  </w:num>
  <w:num w:numId="39">
    <w:abstractNumId w:val="35"/>
  </w:num>
  <w:num w:numId="40">
    <w:abstractNumId w:val="25"/>
  </w:num>
  <w:num w:numId="41">
    <w:abstractNumId w:val="21"/>
  </w:num>
  <w:num w:numId="42">
    <w:abstractNumId w:val="33"/>
  </w:num>
  <w:num w:numId="43">
    <w:abstractNumId w:val="34"/>
  </w:num>
  <w:num w:numId="44">
    <w:abstractNumId w:val="7"/>
  </w:num>
  <w:num w:numId="45">
    <w:abstractNumId w:val="16"/>
  </w:num>
  <w:num w:numId="46">
    <w:abstractNumId w:val="23"/>
  </w:num>
  <w:num w:numId="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4609"/>
    <o:shapelayout v:ext="edit">
      <o:idmap v:ext="edit" data="2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11BF"/>
    <w:rsid w:val="00001777"/>
    <w:rsid w:val="00002585"/>
    <w:rsid w:val="00005600"/>
    <w:rsid w:val="00007530"/>
    <w:rsid w:val="00010660"/>
    <w:rsid w:val="00015DA5"/>
    <w:rsid w:val="00017A92"/>
    <w:rsid w:val="00017EEB"/>
    <w:rsid w:val="00027CE3"/>
    <w:rsid w:val="00044B40"/>
    <w:rsid w:val="00046303"/>
    <w:rsid w:val="00047CB4"/>
    <w:rsid w:val="00051AFC"/>
    <w:rsid w:val="000603A4"/>
    <w:rsid w:val="000647A8"/>
    <w:rsid w:val="000658D6"/>
    <w:rsid w:val="000660B9"/>
    <w:rsid w:val="00076797"/>
    <w:rsid w:val="0008044B"/>
    <w:rsid w:val="00080B69"/>
    <w:rsid w:val="0008240E"/>
    <w:rsid w:val="00083233"/>
    <w:rsid w:val="000851A3"/>
    <w:rsid w:val="000A1E1C"/>
    <w:rsid w:val="000A1F02"/>
    <w:rsid w:val="000A1F85"/>
    <w:rsid w:val="000A20CF"/>
    <w:rsid w:val="000C2889"/>
    <w:rsid w:val="000C2ED6"/>
    <w:rsid w:val="000C31FB"/>
    <w:rsid w:val="000C525D"/>
    <w:rsid w:val="000D4C7D"/>
    <w:rsid w:val="000D7563"/>
    <w:rsid w:val="000E0130"/>
    <w:rsid w:val="000E1FF3"/>
    <w:rsid w:val="00101C5B"/>
    <w:rsid w:val="00105788"/>
    <w:rsid w:val="00106B82"/>
    <w:rsid w:val="00106CE7"/>
    <w:rsid w:val="00107AA6"/>
    <w:rsid w:val="00114137"/>
    <w:rsid w:val="00116AE9"/>
    <w:rsid w:val="001172AB"/>
    <w:rsid w:val="00121FFE"/>
    <w:rsid w:val="00122F25"/>
    <w:rsid w:val="00123C66"/>
    <w:rsid w:val="001311B3"/>
    <w:rsid w:val="001323B0"/>
    <w:rsid w:val="00133665"/>
    <w:rsid w:val="0013785C"/>
    <w:rsid w:val="00144A7F"/>
    <w:rsid w:val="00151154"/>
    <w:rsid w:val="00160125"/>
    <w:rsid w:val="0016385A"/>
    <w:rsid w:val="00166029"/>
    <w:rsid w:val="001664FE"/>
    <w:rsid w:val="00182697"/>
    <w:rsid w:val="00185354"/>
    <w:rsid w:val="00194338"/>
    <w:rsid w:val="001A3D1C"/>
    <w:rsid w:val="001A3E05"/>
    <w:rsid w:val="001A63DD"/>
    <w:rsid w:val="001A7331"/>
    <w:rsid w:val="001C58F1"/>
    <w:rsid w:val="001D0249"/>
    <w:rsid w:val="001D0FD7"/>
    <w:rsid w:val="001D2311"/>
    <w:rsid w:val="001D665F"/>
    <w:rsid w:val="001E49B0"/>
    <w:rsid w:val="001F42A0"/>
    <w:rsid w:val="001F7A14"/>
    <w:rsid w:val="00203D00"/>
    <w:rsid w:val="002047DE"/>
    <w:rsid w:val="00206A7F"/>
    <w:rsid w:val="00210F47"/>
    <w:rsid w:val="00210FF7"/>
    <w:rsid w:val="002151A2"/>
    <w:rsid w:val="00215B8C"/>
    <w:rsid w:val="002164AB"/>
    <w:rsid w:val="00216C96"/>
    <w:rsid w:val="00222455"/>
    <w:rsid w:val="0022273E"/>
    <w:rsid w:val="00232458"/>
    <w:rsid w:val="0023440C"/>
    <w:rsid w:val="0024459F"/>
    <w:rsid w:val="00244ED1"/>
    <w:rsid w:val="002516D4"/>
    <w:rsid w:val="0025223F"/>
    <w:rsid w:val="00256199"/>
    <w:rsid w:val="002620DC"/>
    <w:rsid w:val="00271DD1"/>
    <w:rsid w:val="00273993"/>
    <w:rsid w:val="0027441E"/>
    <w:rsid w:val="00277489"/>
    <w:rsid w:val="00282367"/>
    <w:rsid w:val="00287619"/>
    <w:rsid w:val="002913B5"/>
    <w:rsid w:val="00292106"/>
    <w:rsid w:val="002966EA"/>
    <w:rsid w:val="002A2481"/>
    <w:rsid w:val="002A69E2"/>
    <w:rsid w:val="002A7108"/>
    <w:rsid w:val="002A7AB6"/>
    <w:rsid w:val="002B51C7"/>
    <w:rsid w:val="002B6F63"/>
    <w:rsid w:val="002C1A45"/>
    <w:rsid w:val="002C2C4D"/>
    <w:rsid w:val="002C39FE"/>
    <w:rsid w:val="002C59B5"/>
    <w:rsid w:val="002C7248"/>
    <w:rsid w:val="002D1125"/>
    <w:rsid w:val="002D587D"/>
    <w:rsid w:val="002D6FDE"/>
    <w:rsid w:val="002F1E70"/>
    <w:rsid w:val="002F3D13"/>
    <w:rsid w:val="002F629C"/>
    <w:rsid w:val="00305BA3"/>
    <w:rsid w:val="003078CB"/>
    <w:rsid w:val="00314A91"/>
    <w:rsid w:val="00317AF4"/>
    <w:rsid w:val="0032242F"/>
    <w:rsid w:val="00330276"/>
    <w:rsid w:val="00330E27"/>
    <w:rsid w:val="0033369D"/>
    <w:rsid w:val="00335FFA"/>
    <w:rsid w:val="0034140F"/>
    <w:rsid w:val="00341AF1"/>
    <w:rsid w:val="003423CF"/>
    <w:rsid w:val="00346375"/>
    <w:rsid w:val="0034743B"/>
    <w:rsid w:val="0035696C"/>
    <w:rsid w:val="0035772A"/>
    <w:rsid w:val="00362063"/>
    <w:rsid w:val="00364FB0"/>
    <w:rsid w:val="00366009"/>
    <w:rsid w:val="00371BE4"/>
    <w:rsid w:val="0037210F"/>
    <w:rsid w:val="003965B7"/>
    <w:rsid w:val="00397462"/>
    <w:rsid w:val="003A3681"/>
    <w:rsid w:val="003A3AB8"/>
    <w:rsid w:val="003A60EF"/>
    <w:rsid w:val="003B65C4"/>
    <w:rsid w:val="003B7356"/>
    <w:rsid w:val="003C2625"/>
    <w:rsid w:val="003C40B4"/>
    <w:rsid w:val="003D0189"/>
    <w:rsid w:val="003D3F02"/>
    <w:rsid w:val="003E42E0"/>
    <w:rsid w:val="003E64C7"/>
    <w:rsid w:val="003E6928"/>
    <w:rsid w:val="003E6B3C"/>
    <w:rsid w:val="003E7ED8"/>
    <w:rsid w:val="003F442E"/>
    <w:rsid w:val="003F630B"/>
    <w:rsid w:val="00402F60"/>
    <w:rsid w:val="00405CF4"/>
    <w:rsid w:val="00410D01"/>
    <w:rsid w:val="00416AC9"/>
    <w:rsid w:val="00416CA1"/>
    <w:rsid w:val="00423DB3"/>
    <w:rsid w:val="00423E92"/>
    <w:rsid w:val="00430CCD"/>
    <w:rsid w:val="00443B07"/>
    <w:rsid w:val="00443F4E"/>
    <w:rsid w:val="004451E3"/>
    <w:rsid w:val="004508A1"/>
    <w:rsid w:val="00457163"/>
    <w:rsid w:val="0046319D"/>
    <w:rsid w:val="00470D22"/>
    <w:rsid w:val="004752F9"/>
    <w:rsid w:val="00480C5A"/>
    <w:rsid w:val="00481802"/>
    <w:rsid w:val="00482709"/>
    <w:rsid w:val="00483721"/>
    <w:rsid w:val="0049150D"/>
    <w:rsid w:val="004916AA"/>
    <w:rsid w:val="004936E0"/>
    <w:rsid w:val="00497DDD"/>
    <w:rsid w:val="004A1FA5"/>
    <w:rsid w:val="004B11B5"/>
    <w:rsid w:val="004D3A16"/>
    <w:rsid w:val="004F1933"/>
    <w:rsid w:val="004F278F"/>
    <w:rsid w:val="005021B3"/>
    <w:rsid w:val="00503025"/>
    <w:rsid w:val="00507935"/>
    <w:rsid w:val="005123F2"/>
    <w:rsid w:val="00515994"/>
    <w:rsid w:val="0051672C"/>
    <w:rsid w:val="00516B2A"/>
    <w:rsid w:val="00517543"/>
    <w:rsid w:val="005244FE"/>
    <w:rsid w:val="005266EA"/>
    <w:rsid w:val="00527CE2"/>
    <w:rsid w:val="005352EA"/>
    <w:rsid w:val="00537140"/>
    <w:rsid w:val="005506C3"/>
    <w:rsid w:val="00557A82"/>
    <w:rsid w:val="00573AE4"/>
    <w:rsid w:val="00574B59"/>
    <w:rsid w:val="00583225"/>
    <w:rsid w:val="00594750"/>
    <w:rsid w:val="0059541B"/>
    <w:rsid w:val="00595C4E"/>
    <w:rsid w:val="00595C71"/>
    <w:rsid w:val="005A1542"/>
    <w:rsid w:val="005A4975"/>
    <w:rsid w:val="005A506E"/>
    <w:rsid w:val="005C2064"/>
    <w:rsid w:val="005C238A"/>
    <w:rsid w:val="005C2501"/>
    <w:rsid w:val="005C527F"/>
    <w:rsid w:val="005C6E83"/>
    <w:rsid w:val="005D49A9"/>
    <w:rsid w:val="005D7800"/>
    <w:rsid w:val="005E0F5A"/>
    <w:rsid w:val="005E116A"/>
    <w:rsid w:val="005E16D2"/>
    <w:rsid w:val="005E3279"/>
    <w:rsid w:val="005E3CAF"/>
    <w:rsid w:val="005F0137"/>
    <w:rsid w:val="005F0BFD"/>
    <w:rsid w:val="005F1502"/>
    <w:rsid w:val="005F1592"/>
    <w:rsid w:val="005F1B3B"/>
    <w:rsid w:val="005F2BD4"/>
    <w:rsid w:val="005F6B95"/>
    <w:rsid w:val="005F7A9E"/>
    <w:rsid w:val="006107F2"/>
    <w:rsid w:val="006117F6"/>
    <w:rsid w:val="00615E74"/>
    <w:rsid w:val="006238F4"/>
    <w:rsid w:val="00633186"/>
    <w:rsid w:val="0064153E"/>
    <w:rsid w:val="006531C2"/>
    <w:rsid w:val="0065353D"/>
    <w:rsid w:val="006540F5"/>
    <w:rsid w:val="006561DD"/>
    <w:rsid w:val="00660172"/>
    <w:rsid w:val="00675820"/>
    <w:rsid w:val="00675F1C"/>
    <w:rsid w:val="00680BC7"/>
    <w:rsid w:val="006813CC"/>
    <w:rsid w:val="006A477E"/>
    <w:rsid w:val="006B1267"/>
    <w:rsid w:val="006B79B4"/>
    <w:rsid w:val="006C0E24"/>
    <w:rsid w:val="006C4819"/>
    <w:rsid w:val="006C58C8"/>
    <w:rsid w:val="006C67AF"/>
    <w:rsid w:val="006D7394"/>
    <w:rsid w:val="006D76B6"/>
    <w:rsid w:val="006E1779"/>
    <w:rsid w:val="006E54DA"/>
    <w:rsid w:val="00707370"/>
    <w:rsid w:val="007073D7"/>
    <w:rsid w:val="0072246E"/>
    <w:rsid w:val="00732580"/>
    <w:rsid w:val="00732691"/>
    <w:rsid w:val="00747605"/>
    <w:rsid w:val="00752BE5"/>
    <w:rsid w:val="007532FE"/>
    <w:rsid w:val="00754631"/>
    <w:rsid w:val="00756D6F"/>
    <w:rsid w:val="00757A75"/>
    <w:rsid w:val="007679C3"/>
    <w:rsid w:val="00770903"/>
    <w:rsid w:val="0077241D"/>
    <w:rsid w:val="0077716F"/>
    <w:rsid w:val="00777CA3"/>
    <w:rsid w:val="007828A8"/>
    <w:rsid w:val="007876C3"/>
    <w:rsid w:val="0078775A"/>
    <w:rsid w:val="0079009E"/>
    <w:rsid w:val="007918BC"/>
    <w:rsid w:val="0079480D"/>
    <w:rsid w:val="007A01B3"/>
    <w:rsid w:val="007A04AD"/>
    <w:rsid w:val="007A23EB"/>
    <w:rsid w:val="007A7980"/>
    <w:rsid w:val="007B1AC9"/>
    <w:rsid w:val="007B2D1E"/>
    <w:rsid w:val="007C026D"/>
    <w:rsid w:val="007C5CB5"/>
    <w:rsid w:val="007C725E"/>
    <w:rsid w:val="007D0CB3"/>
    <w:rsid w:val="007D307C"/>
    <w:rsid w:val="007D4161"/>
    <w:rsid w:val="007E268D"/>
    <w:rsid w:val="007E26E9"/>
    <w:rsid w:val="007F11A6"/>
    <w:rsid w:val="007F46C4"/>
    <w:rsid w:val="008041C4"/>
    <w:rsid w:val="008122F2"/>
    <w:rsid w:val="00812430"/>
    <w:rsid w:val="00815959"/>
    <w:rsid w:val="008160F3"/>
    <w:rsid w:val="0082775B"/>
    <w:rsid w:val="00830849"/>
    <w:rsid w:val="00830B41"/>
    <w:rsid w:val="00830CF4"/>
    <w:rsid w:val="00831EE5"/>
    <w:rsid w:val="00832C63"/>
    <w:rsid w:val="00835C5C"/>
    <w:rsid w:val="00845353"/>
    <w:rsid w:val="00854821"/>
    <w:rsid w:val="0085484B"/>
    <w:rsid w:val="00856010"/>
    <w:rsid w:val="008564FB"/>
    <w:rsid w:val="0086017D"/>
    <w:rsid w:val="008614BB"/>
    <w:rsid w:val="00864C81"/>
    <w:rsid w:val="00873261"/>
    <w:rsid w:val="00873C4D"/>
    <w:rsid w:val="008826F3"/>
    <w:rsid w:val="00883C1D"/>
    <w:rsid w:val="008A5940"/>
    <w:rsid w:val="008B053C"/>
    <w:rsid w:val="008B146E"/>
    <w:rsid w:val="008B27B7"/>
    <w:rsid w:val="008C0E16"/>
    <w:rsid w:val="008C4B29"/>
    <w:rsid w:val="008C5C29"/>
    <w:rsid w:val="008C66E3"/>
    <w:rsid w:val="008C6703"/>
    <w:rsid w:val="008C69E3"/>
    <w:rsid w:val="008E1579"/>
    <w:rsid w:val="008E4BD9"/>
    <w:rsid w:val="008E5A9F"/>
    <w:rsid w:val="008F17A2"/>
    <w:rsid w:val="00906FCA"/>
    <w:rsid w:val="00907271"/>
    <w:rsid w:val="00914F29"/>
    <w:rsid w:val="0091539C"/>
    <w:rsid w:val="00916A10"/>
    <w:rsid w:val="00921A22"/>
    <w:rsid w:val="00925933"/>
    <w:rsid w:val="00931A26"/>
    <w:rsid w:val="00933331"/>
    <w:rsid w:val="00936B00"/>
    <w:rsid w:val="00936C3A"/>
    <w:rsid w:val="00940469"/>
    <w:rsid w:val="0094250C"/>
    <w:rsid w:val="00950246"/>
    <w:rsid w:val="00950C5F"/>
    <w:rsid w:val="00954C58"/>
    <w:rsid w:val="00954E5A"/>
    <w:rsid w:val="0096269A"/>
    <w:rsid w:val="00965A73"/>
    <w:rsid w:val="00971FB4"/>
    <w:rsid w:val="00973690"/>
    <w:rsid w:val="00975440"/>
    <w:rsid w:val="0097616E"/>
    <w:rsid w:val="009767B9"/>
    <w:rsid w:val="009812A6"/>
    <w:rsid w:val="009824BF"/>
    <w:rsid w:val="009859D9"/>
    <w:rsid w:val="00985F83"/>
    <w:rsid w:val="00991630"/>
    <w:rsid w:val="009922B9"/>
    <w:rsid w:val="009936A6"/>
    <w:rsid w:val="00993EE2"/>
    <w:rsid w:val="00997D46"/>
    <w:rsid w:val="009A588F"/>
    <w:rsid w:val="009B1375"/>
    <w:rsid w:val="009B3F53"/>
    <w:rsid w:val="009C59A4"/>
    <w:rsid w:val="009C6F94"/>
    <w:rsid w:val="009D182B"/>
    <w:rsid w:val="009D37F7"/>
    <w:rsid w:val="009E1DC9"/>
    <w:rsid w:val="009E3D7F"/>
    <w:rsid w:val="009E401B"/>
    <w:rsid w:val="009E48BF"/>
    <w:rsid w:val="009E6737"/>
    <w:rsid w:val="00A02252"/>
    <w:rsid w:val="00A02CD4"/>
    <w:rsid w:val="00A0324D"/>
    <w:rsid w:val="00A067A6"/>
    <w:rsid w:val="00A10A53"/>
    <w:rsid w:val="00A12348"/>
    <w:rsid w:val="00A1292B"/>
    <w:rsid w:val="00A12C08"/>
    <w:rsid w:val="00A15059"/>
    <w:rsid w:val="00A2487C"/>
    <w:rsid w:val="00A272CF"/>
    <w:rsid w:val="00A27588"/>
    <w:rsid w:val="00A27823"/>
    <w:rsid w:val="00A278CB"/>
    <w:rsid w:val="00A3467F"/>
    <w:rsid w:val="00A34DBC"/>
    <w:rsid w:val="00A4066E"/>
    <w:rsid w:val="00A43FE3"/>
    <w:rsid w:val="00A47C10"/>
    <w:rsid w:val="00A513E9"/>
    <w:rsid w:val="00A51BF1"/>
    <w:rsid w:val="00A532F4"/>
    <w:rsid w:val="00A5710A"/>
    <w:rsid w:val="00A6313B"/>
    <w:rsid w:val="00A63291"/>
    <w:rsid w:val="00A705FE"/>
    <w:rsid w:val="00A70C4D"/>
    <w:rsid w:val="00A75071"/>
    <w:rsid w:val="00A77A1C"/>
    <w:rsid w:val="00A8084F"/>
    <w:rsid w:val="00A812DE"/>
    <w:rsid w:val="00A90139"/>
    <w:rsid w:val="00A91371"/>
    <w:rsid w:val="00A95C4B"/>
    <w:rsid w:val="00A96E0B"/>
    <w:rsid w:val="00AA3C9B"/>
    <w:rsid w:val="00AA7752"/>
    <w:rsid w:val="00AB18B7"/>
    <w:rsid w:val="00AB506A"/>
    <w:rsid w:val="00AB6490"/>
    <w:rsid w:val="00AB6F5C"/>
    <w:rsid w:val="00AB7B00"/>
    <w:rsid w:val="00AC4C48"/>
    <w:rsid w:val="00AE0E47"/>
    <w:rsid w:val="00AE3100"/>
    <w:rsid w:val="00AE71FC"/>
    <w:rsid w:val="00AF1207"/>
    <w:rsid w:val="00AF336F"/>
    <w:rsid w:val="00AF36F1"/>
    <w:rsid w:val="00AF5572"/>
    <w:rsid w:val="00AF72BC"/>
    <w:rsid w:val="00B020B1"/>
    <w:rsid w:val="00B044F0"/>
    <w:rsid w:val="00B10FA7"/>
    <w:rsid w:val="00B116E9"/>
    <w:rsid w:val="00B12FEE"/>
    <w:rsid w:val="00B17C4E"/>
    <w:rsid w:val="00B22903"/>
    <w:rsid w:val="00B23428"/>
    <w:rsid w:val="00B26964"/>
    <w:rsid w:val="00B30E86"/>
    <w:rsid w:val="00B34FAD"/>
    <w:rsid w:val="00B364B7"/>
    <w:rsid w:val="00B371A7"/>
    <w:rsid w:val="00B37AB2"/>
    <w:rsid w:val="00B41D66"/>
    <w:rsid w:val="00B44541"/>
    <w:rsid w:val="00B45E40"/>
    <w:rsid w:val="00B46664"/>
    <w:rsid w:val="00B51241"/>
    <w:rsid w:val="00B63D33"/>
    <w:rsid w:val="00B6499D"/>
    <w:rsid w:val="00B6532C"/>
    <w:rsid w:val="00B7399E"/>
    <w:rsid w:val="00B7489E"/>
    <w:rsid w:val="00B77E35"/>
    <w:rsid w:val="00B8197B"/>
    <w:rsid w:val="00B8551E"/>
    <w:rsid w:val="00B869AD"/>
    <w:rsid w:val="00B86E9C"/>
    <w:rsid w:val="00B91BAB"/>
    <w:rsid w:val="00B941EA"/>
    <w:rsid w:val="00B97258"/>
    <w:rsid w:val="00BA3B0E"/>
    <w:rsid w:val="00BA5766"/>
    <w:rsid w:val="00BA6D1F"/>
    <w:rsid w:val="00BB097F"/>
    <w:rsid w:val="00BB1308"/>
    <w:rsid w:val="00BB3525"/>
    <w:rsid w:val="00BB7360"/>
    <w:rsid w:val="00BC1205"/>
    <w:rsid w:val="00BC4D57"/>
    <w:rsid w:val="00BC6344"/>
    <w:rsid w:val="00BC68A5"/>
    <w:rsid w:val="00BC7A88"/>
    <w:rsid w:val="00BD3B9F"/>
    <w:rsid w:val="00BD7ED2"/>
    <w:rsid w:val="00BE129F"/>
    <w:rsid w:val="00BE1E2C"/>
    <w:rsid w:val="00BE26FD"/>
    <w:rsid w:val="00BE450A"/>
    <w:rsid w:val="00BE5B7E"/>
    <w:rsid w:val="00BE785F"/>
    <w:rsid w:val="00BF10E6"/>
    <w:rsid w:val="00BF11E5"/>
    <w:rsid w:val="00BF3A31"/>
    <w:rsid w:val="00C045FE"/>
    <w:rsid w:val="00C04B8B"/>
    <w:rsid w:val="00C05919"/>
    <w:rsid w:val="00C1095F"/>
    <w:rsid w:val="00C11710"/>
    <w:rsid w:val="00C178E5"/>
    <w:rsid w:val="00C23ACA"/>
    <w:rsid w:val="00C23B3D"/>
    <w:rsid w:val="00C24F70"/>
    <w:rsid w:val="00C26D86"/>
    <w:rsid w:val="00C3139E"/>
    <w:rsid w:val="00C3211D"/>
    <w:rsid w:val="00C347EB"/>
    <w:rsid w:val="00C35FFB"/>
    <w:rsid w:val="00C400E0"/>
    <w:rsid w:val="00C47B6B"/>
    <w:rsid w:val="00C51085"/>
    <w:rsid w:val="00C51977"/>
    <w:rsid w:val="00C51E3F"/>
    <w:rsid w:val="00C52B5F"/>
    <w:rsid w:val="00C55C8A"/>
    <w:rsid w:val="00C56322"/>
    <w:rsid w:val="00C6232B"/>
    <w:rsid w:val="00C659A9"/>
    <w:rsid w:val="00C675C1"/>
    <w:rsid w:val="00C71A51"/>
    <w:rsid w:val="00C80140"/>
    <w:rsid w:val="00C81000"/>
    <w:rsid w:val="00C84980"/>
    <w:rsid w:val="00C91294"/>
    <w:rsid w:val="00C9134E"/>
    <w:rsid w:val="00C92347"/>
    <w:rsid w:val="00C93C23"/>
    <w:rsid w:val="00CA0781"/>
    <w:rsid w:val="00CA1C00"/>
    <w:rsid w:val="00CA3D84"/>
    <w:rsid w:val="00CA45D2"/>
    <w:rsid w:val="00CA7925"/>
    <w:rsid w:val="00CB3EF8"/>
    <w:rsid w:val="00CB6E1B"/>
    <w:rsid w:val="00CC0689"/>
    <w:rsid w:val="00CC3B3C"/>
    <w:rsid w:val="00CC3D0A"/>
    <w:rsid w:val="00CC3EBE"/>
    <w:rsid w:val="00CD02C6"/>
    <w:rsid w:val="00CD1418"/>
    <w:rsid w:val="00CD4783"/>
    <w:rsid w:val="00CD501B"/>
    <w:rsid w:val="00CE5112"/>
    <w:rsid w:val="00CF2101"/>
    <w:rsid w:val="00CF6C70"/>
    <w:rsid w:val="00CF6EB2"/>
    <w:rsid w:val="00CF7EE5"/>
    <w:rsid w:val="00D04A34"/>
    <w:rsid w:val="00D0513E"/>
    <w:rsid w:val="00D10A32"/>
    <w:rsid w:val="00D13506"/>
    <w:rsid w:val="00D16401"/>
    <w:rsid w:val="00D168C8"/>
    <w:rsid w:val="00D20172"/>
    <w:rsid w:val="00D2099D"/>
    <w:rsid w:val="00D2551D"/>
    <w:rsid w:val="00D261BB"/>
    <w:rsid w:val="00D26F6D"/>
    <w:rsid w:val="00D27591"/>
    <w:rsid w:val="00D3180E"/>
    <w:rsid w:val="00D34946"/>
    <w:rsid w:val="00D35565"/>
    <w:rsid w:val="00D45AD0"/>
    <w:rsid w:val="00D46D0F"/>
    <w:rsid w:val="00D53D47"/>
    <w:rsid w:val="00D5469D"/>
    <w:rsid w:val="00D56E78"/>
    <w:rsid w:val="00D6148F"/>
    <w:rsid w:val="00D63DB9"/>
    <w:rsid w:val="00D661A3"/>
    <w:rsid w:val="00D7154C"/>
    <w:rsid w:val="00D72D0F"/>
    <w:rsid w:val="00D75CD1"/>
    <w:rsid w:val="00D774EE"/>
    <w:rsid w:val="00D807FF"/>
    <w:rsid w:val="00D839AC"/>
    <w:rsid w:val="00D85F0C"/>
    <w:rsid w:val="00D96884"/>
    <w:rsid w:val="00DB1964"/>
    <w:rsid w:val="00DC0FAA"/>
    <w:rsid w:val="00DC3A80"/>
    <w:rsid w:val="00DC4B9D"/>
    <w:rsid w:val="00DD1444"/>
    <w:rsid w:val="00DD5735"/>
    <w:rsid w:val="00DD748A"/>
    <w:rsid w:val="00DE1321"/>
    <w:rsid w:val="00DE5DB0"/>
    <w:rsid w:val="00DE5F1A"/>
    <w:rsid w:val="00DE667D"/>
    <w:rsid w:val="00DF1AC9"/>
    <w:rsid w:val="00DF34C2"/>
    <w:rsid w:val="00E14A71"/>
    <w:rsid w:val="00E216EB"/>
    <w:rsid w:val="00E25B0F"/>
    <w:rsid w:val="00E37C6D"/>
    <w:rsid w:val="00E51580"/>
    <w:rsid w:val="00E52CF9"/>
    <w:rsid w:val="00E54BEA"/>
    <w:rsid w:val="00E579A4"/>
    <w:rsid w:val="00E60066"/>
    <w:rsid w:val="00E61334"/>
    <w:rsid w:val="00E65D0D"/>
    <w:rsid w:val="00E81C86"/>
    <w:rsid w:val="00E87DAF"/>
    <w:rsid w:val="00E90AC9"/>
    <w:rsid w:val="00E91183"/>
    <w:rsid w:val="00E9213B"/>
    <w:rsid w:val="00EA007E"/>
    <w:rsid w:val="00EA21B0"/>
    <w:rsid w:val="00EA3306"/>
    <w:rsid w:val="00EA36ED"/>
    <w:rsid w:val="00EA54BA"/>
    <w:rsid w:val="00EB1224"/>
    <w:rsid w:val="00EB1496"/>
    <w:rsid w:val="00EB7166"/>
    <w:rsid w:val="00EC3E92"/>
    <w:rsid w:val="00ED1D2F"/>
    <w:rsid w:val="00ED23E6"/>
    <w:rsid w:val="00EE03D2"/>
    <w:rsid w:val="00EE38BE"/>
    <w:rsid w:val="00EE7486"/>
    <w:rsid w:val="00EF35D5"/>
    <w:rsid w:val="00F02203"/>
    <w:rsid w:val="00F05338"/>
    <w:rsid w:val="00F101B9"/>
    <w:rsid w:val="00F138F4"/>
    <w:rsid w:val="00F15CB9"/>
    <w:rsid w:val="00F16D8D"/>
    <w:rsid w:val="00F220BA"/>
    <w:rsid w:val="00F22401"/>
    <w:rsid w:val="00F27954"/>
    <w:rsid w:val="00F362AF"/>
    <w:rsid w:val="00F43A25"/>
    <w:rsid w:val="00F47B1F"/>
    <w:rsid w:val="00F536B3"/>
    <w:rsid w:val="00F57030"/>
    <w:rsid w:val="00F61E8A"/>
    <w:rsid w:val="00F7367F"/>
    <w:rsid w:val="00F763B9"/>
    <w:rsid w:val="00F846EE"/>
    <w:rsid w:val="00F92D47"/>
    <w:rsid w:val="00F94494"/>
    <w:rsid w:val="00F96B63"/>
    <w:rsid w:val="00F96ED5"/>
    <w:rsid w:val="00F97C41"/>
    <w:rsid w:val="00FA5357"/>
    <w:rsid w:val="00FB036E"/>
    <w:rsid w:val="00FC6D1B"/>
    <w:rsid w:val="00FD001C"/>
    <w:rsid w:val="00FD6E7E"/>
    <w:rsid w:val="00FE323E"/>
    <w:rsid w:val="00FF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609"/>
    <o:shapelayout v:ext="edit">
      <o:idmap v:ext="edit" data="1"/>
    </o:shapelayout>
  </w:shapeDefaults>
  <w:decimalSymbol w:val="."/>
  <w:listSeparator w:val=","/>
  <w14:docId w14:val="05C6BF09"/>
  <w15:docId w15:val="{AF845F5E-5219-4ED5-ACBF-3BEDE5C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
    <w:qFormat/>
    <w:rsid w:val="002A2481"/>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A2481"/>
    <w:pPr>
      <w:keepNext/>
      <w:numPr>
        <w:ilvl w:val="2"/>
        <w:numId w:val="7"/>
      </w:numPr>
      <w:tabs>
        <w:tab w:val="left" w:pos="-2600"/>
      </w:tabs>
      <w:spacing w:before="480"/>
      <w:outlineLvl w:val="2"/>
    </w:pPr>
    <w:rPr>
      <w:rFonts w:ascii="Arial Black" w:hAnsi="Arial Black"/>
      <w:sz w:val="22"/>
    </w:rPr>
  </w:style>
  <w:style w:type="paragraph" w:styleId="Heading8">
    <w:name w:val="heading 8"/>
    <w:basedOn w:val="Normal"/>
    <w:next w:val="Normal"/>
    <w:link w:val="Heading8Char"/>
    <w:uiPriority w:val="9"/>
    <w:qFormat/>
    <w:rsid w:val="005E3CAF"/>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E3CAF"/>
    <w:rPr>
      <w:rFonts w:cs="Times New Roman"/>
      <w:b/>
      <w:sz w:val="30"/>
      <w:lang w:val="en-US" w:eastAsia="en-US" w:bidi="ar-SA"/>
    </w:rPr>
  </w:style>
  <w:style w:type="character" w:customStyle="1" w:styleId="Heading2Char">
    <w:name w:val="Heading 2 Char"/>
    <w:aliases w:val="h2 Char,h21 Char,h22 Char"/>
    <w:basedOn w:val="DefaultParagraphFont"/>
    <w:link w:val="Heading2"/>
    <w:uiPriority w:val="9"/>
    <w:semiHidden/>
    <w:rsid w:val="00F3742A"/>
    <w:rPr>
      <w:rFonts w:ascii="Cambria" w:eastAsia="Times New Roman" w:hAnsi="Cambria" w:cs="Times New Roman"/>
      <w:b/>
      <w:bCs/>
      <w:i/>
      <w:iCs/>
      <w:sz w:val="28"/>
      <w:szCs w:val="28"/>
    </w:rPr>
  </w:style>
  <w:style w:type="character" w:customStyle="1" w:styleId="Heading3Char">
    <w:name w:val="Heading 3 Char"/>
    <w:aliases w:val="h3 Char,h31 Char,h32 Char"/>
    <w:basedOn w:val="DefaultParagraphFont"/>
    <w:link w:val="Heading3"/>
    <w:locked/>
    <w:rsid w:val="00166029"/>
    <w:rPr>
      <w:rFonts w:ascii="Arial Black" w:hAnsi="Arial Black" w:cs="Times New Roman"/>
      <w:sz w:val="22"/>
    </w:rPr>
  </w:style>
  <w:style w:type="character" w:customStyle="1" w:styleId="Heading8Char">
    <w:name w:val="Heading 8 Char"/>
    <w:basedOn w:val="DefaultParagraphFont"/>
    <w:link w:val="Heading8"/>
    <w:uiPriority w:val="9"/>
    <w:semiHidden/>
    <w:rsid w:val="00F3742A"/>
    <w:rPr>
      <w:rFonts w:ascii="Calibri" w:eastAsia="Times New Roman" w:hAnsi="Calibri" w:cs="Times New Roman"/>
      <w:i/>
      <w:iCs/>
      <w:sz w:val="24"/>
      <w:szCs w:val="24"/>
    </w:rPr>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basedOn w:val="DefaultParagraphFont"/>
    <w:link w:val="Header"/>
    <w:locked/>
    <w:rsid w:val="00F7367F"/>
    <w:rPr>
      <w:rFonts w:cs="Times New Roman"/>
    </w:rPr>
  </w:style>
  <w:style w:type="paragraph" w:styleId="Footer">
    <w:name w:val="footer"/>
    <w:basedOn w:val="Normal"/>
    <w:link w:val="FooterChar"/>
    <w:uiPriority w:val="99"/>
    <w:rsid w:val="00277489"/>
    <w:pPr>
      <w:tabs>
        <w:tab w:val="center" w:pos="4320"/>
        <w:tab w:val="right" w:pos="8640"/>
      </w:tabs>
    </w:pPr>
  </w:style>
  <w:style w:type="character" w:customStyle="1" w:styleId="FooterChar">
    <w:name w:val="Footer Char"/>
    <w:basedOn w:val="DefaultParagraphFont"/>
    <w:link w:val="Footer"/>
    <w:uiPriority w:val="99"/>
    <w:rsid w:val="00F3742A"/>
  </w:style>
  <w:style w:type="character" w:styleId="CommentReference">
    <w:name w:val="annotation reference"/>
    <w:basedOn w:val="DefaultParagraphFont"/>
    <w:uiPriority w:val="99"/>
    <w:semiHidden/>
    <w:rsid w:val="005E3CAF"/>
    <w:rPr>
      <w:rFonts w:cs="Times New Roman"/>
      <w:sz w:val="16"/>
    </w:rPr>
  </w:style>
  <w:style w:type="paragraph" w:styleId="CommentText">
    <w:name w:val="annotation text"/>
    <w:basedOn w:val="Normal"/>
    <w:link w:val="CommentTextChar"/>
    <w:uiPriority w:val="99"/>
    <w:semiHidden/>
    <w:rsid w:val="001D665F"/>
  </w:style>
  <w:style w:type="character" w:customStyle="1" w:styleId="CommentTextChar">
    <w:name w:val="Comment Text Char"/>
    <w:basedOn w:val="DefaultParagraphFont"/>
    <w:link w:val="CommentText"/>
    <w:uiPriority w:val="99"/>
    <w:semiHidden/>
    <w:locked/>
    <w:rsid w:val="00954C58"/>
    <w:rPr>
      <w:rFonts w:cs="Times New Roman"/>
    </w:rPr>
  </w:style>
  <w:style w:type="paragraph" w:styleId="CommentSubject">
    <w:name w:val="annotation subject"/>
    <w:basedOn w:val="CommentText"/>
    <w:next w:val="CommentText"/>
    <w:link w:val="CommentSubjectChar"/>
    <w:uiPriority w:val="99"/>
    <w:semiHidden/>
    <w:rsid w:val="001D665F"/>
    <w:rPr>
      <w:b/>
      <w:bCs/>
    </w:rPr>
  </w:style>
  <w:style w:type="character" w:customStyle="1" w:styleId="CommentSubjectChar">
    <w:name w:val="Comment Subject Char"/>
    <w:basedOn w:val="CommentTextChar"/>
    <w:link w:val="CommentSubject"/>
    <w:uiPriority w:val="99"/>
    <w:semiHidden/>
    <w:rsid w:val="00F3742A"/>
    <w:rPr>
      <w:rFonts w:cs="Times New Roman"/>
      <w:b/>
      <w:bCs/>
    </w:rPr>
  </w:style>
  <w:style w:type="paragraph" w:styleId="BalloonText">
    <w:name w:val="Balloon Text"/>
    <w:basedOn w:val="Normal"/>
    <w:link w:val="BalloonTextChar"/>
    <w:uiPriority w:val="99"/>
    <w:semiHidden/>
    <w:rsid w:val="001D665F"/>
    <w:rPr>
      <w:rFonts w:ascii="Tahoma" w:hAnsi="Tahoma" w:cs="Tahoma"/>
      <w:sz w:val="16"/>
      <w:szCs w:val="16"/>
    </w:rPr>
  </w:style>
  <w:style w:type="character" w:customStyle="1" w:styleId="BalloonTextChar">
    <w:name w:val="Balloon Text Char"/>
    <w:basedOn w:val="DefaultParagraphFont"/>
    <w:link w:val="BalloonText"/>
    <w:uiPriority w:val="99"/>
    <w:semiHidden/>
    <w:rsid w:val="00F3742A"/>
    <w:rPr>
      <w:sz w:val="0"/>
      <w:szCs w:val="0"/>
    </w:rPr>
  </w:style>
  <w:style w:type="table" w:styleId="TableGrid">
    <w:name w:val="Table Grid"/>
    <w:basedOn w:val="TableNormal"/>
    <w:uiPriority w:val="59"/>
    <w:rsid w:val="00C913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2">
    <w:name w:val="p2"/>
    <w:basedOn w:val="Normal"/>
    <w:rsid w:val="00166029"/>
    <w:pPr>
      <w:widowControl w:val="0"/>
      <w:tabs>
        <w:tab w:val="left" w:pos="357"/>
      </w:tabs>
      <w:spacing w:line="255" w:lineRule="atLeast"/>
      <w:ind w:left="1083" w:hanging="357"/>
    </w:pPr>
    <w:rPr>
      <w:sz w:val="24"/>
    </w:rPr>
  </w:style>
  <w:style w:type="paragraph" w:styleId="ListParagraph">
    <w:name w:val="List Paragraph"/>
    <w:basedOn w:val="Normal"/>
    <w:uiPriority w:val="34"/>
    <w:qFormat/>
    <w:rsid w:val="00166029"/>
    <w:pPr>
      <w:ind w:left="720"/>
      <w:contextualSpacing/>
    </w:pPr>
  </w:style>
  <w:style w:type="paragraph" w:customStyle="1" w:styleId="Style20">
    <w:name w:val="Style20"/>
    <w:basedOn w:val="Normal"/>
    <w:link w:val="Style20Char"/>
    <w:qFormat/>
    <w:rsid w:val="004752F9"/>
    <w:rPr>
      <w:rFonts w:ascii="Calibri" w:hAnsi="Calibri"/>
      <w:sz w:val="12"/>
      <w:szCs w:val="12"/>
    </w:rPr>
  </w:style>
  <w:style w:type="character" w:customStyle="1" w:styleId="Style20Char">
    <w:name w:val="Style20 Char"/>
    <w:link w:val="Style20"/>
    <w:rsid w:val="004752F9"/>
    <w:rPr>
      <w:rFonts w:ascii="Calibri" w:hAnsi="Calibri"/>
      <w:sz w:val="12"/>
      <w:szCs w:val="12"/>
    </w:rPr>
  </w:style>
  <w:style w:type="paragraph" w:customStyle="1" w:styleId="Style75">
    <w:name w:val="Style75"/>
    <w:basedOn w:val="Normal"/>
    <w:link w:val="Style75Char"/>
    <w:qFormat/>
    <w:rsid w:val="004752F9"/>
    <w:pPr>
      <w:tabs>
        <w:tab w:val="right" w:pos="10543"/>
      </w:tabs>
    </w:pPr>
    <w:rPr>
      <w:rFonts w:ascii="Calibri" w:hAnsi="Calibri"/>
      <w:bCs/>
    </w:rPr>
  </w:style>
  <w:style w:type="paragraph" w:customStyle="1" w:styleId="Style77">
    <w:name w:val="Style77"/>
    <w:basedOn w:val="Normal"/>
    <w:link w:val="Style77Char"/>
    <w:qFormat/>
    <w:rsid w:val="004752F9"/>
    <w:pPr>
      <w:keepNext/>
      <w:outlineLvl w:val="0"/>
    </w:pPr>
    <w:rPr>
      <w:rFonts w:ascii="Calibri" w:hAnsi="Calibri"/>
      <w:bCs/>
    </w:rPr>
  </w:style>
  <w:style w:type="character" w:customStyle="1" w:styleId="Style75Char">
    <w:name w:val="Style75 Char"/>
    <w:link w:val="Style75"/>
    <w:rsid w:val="004752F9"/>
    <w:rPr>
      <w:rFonts w:ascii="Calibri" w:hAnsi="Calibri"/>
      <w:bCs/>
    </w:rPr>
  </w:style>
  <w:style w:type="paragraph" w:customStyle="1" w:styleId="Style78">
    <w:name w:val="Style78"/>
    <w:basedOn w:val="Normal"/>
    <w:link w:val="Style78Char"/>
    <w:qFormat/>
    <w:rsid w:val="004752F9"/>
    <w:pPr>
      <w:keepNext/>
      <w:jc w:val="right"/>
      <w:outlineLvl w:val="0"/>
    </w:pPr>
    <w:rPr>
      <w:rFonts w:ascii="Calibri" w:hAnsi="Calibri"/>
      <w:bCs/>
    </w:rPr>
  </w:style>
  <w:style w:type="character" w:customStyle="1" w:styleId="Style77Char">
    <w:name w:val="Style77 Char"/>
    <w:link w:val="Style77"/>
    <w:rsid w:val="004752F9"/>
    <w:rPr>
      <w:rFonts w:ascii="Calibri" w:hAnsi="Calibri"/>
      <w:bCs/>
    </w:rPr>
  </w:style>
  <w:style w:type="character" w:customStyle="1" w:styleId="Style78Char">
    <w:name w:val="Style78 Char"/>
    <w:link w:val="Style78"/>
    <w:rsid w:val="004752F9"/>
    <w:rPr>
      <w:rFonts w:ascii="Calibri" w:hAnsi="Calibri"/>
      <w:bCs/>
    </w:rPr>
  </w:style>
  <w:style w:type="paragraph" w:customStyle="1" w:styleId="Style7">
    <w:name w:val="Style7"/>
    <w:basedOn w:val="Footer"/>
    <w:link w:val="Style7Char"/>
    <w:qFormat/>
    <w:rsid w:val="007B1AC9"/>
    <w:pPr>
      <w:pBdr>
        <w:top w:val="single" w:sz="4" w:space="1" w:color="auto"/>
      </w:pBdr>
      <w:tabs>
        <w:tab w:val="clear" w:pos="8640"/>
        <w:tab w:val="right" w:pos="10800"/>
      </w:tabs>
    </w:pPr>
    <w:rPr>
      <w:rFonts w:asciiTheme="minorHAnsi" w:hAnsiTheme="minorHAnsi"/>
    </w:rPr>
  </w:style>
  <w:style w:type="character" w:customStyle="1" w:styleId="Style7Char">
    <w:name w:val="Style7 Char"/>
    <w:basedOn w:val="FooterChar"/>
    <w:link w:val="Style7"/>
    <w:rsid w:val="007B1AC9"/>
    <w:rPr>
      <w:rFonts w:asciiTheme="minorHAnsi" w:hAnsiTheme="minorHAnsi"/>
    </w:rPr>
  </w:style>
  <w:style w:type="paragraph" w:styleId="Revision">
    <w:name w:val="Revision"/>
    <w:hidden/>
    <w:uiPriority w:val="99"/>
    <w:semiHidden/>
    <w:rsid w:val="00C8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96978">
      <w:bodyDiv w:val="1"/>
      <w:marLeft w:val="0"/>
      <w:marRight w:val="0"/>
      <w:marTop w:val="0"/>
      <w:marBottom w:val="0"/>
      <w:divBdr>
        <w:top w:val="none" w:sz="0" w:space="0" w:color="auto"/>
        <w:left w:val="none" w:sz="0" w:space="0" w:color="auto"/>
        <w:bottom w:val="none" w:sz="0" w:space="0" w:color="auto"/>
        <w:right w:val="none" w:sz="0" w:space="0" w:color="auto"/>
      </w:divBdr>
    </w:div>
    <w:div w:id="1423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DF26F-BE02-4BE0-B8BF-206190EE9269}">
  <ds:schemaRefs>
    <ds:schemaRef ds:uri="http://schemas.openxmlformats.org/officeDocument/2006/bibliography"/>
  </ds:schemaRefs>
</ds:datastoreItem>
</file>

<file path=customXml/itemProps2.xml><?xml version="1.0" encoding="utf-8"?>
<ds:datastoreItem xmlns:ds="http://schemas.openxmlformats.org/officeDocument/2006/customXml" ds:itemID="{234F03E0-59A6-4278-9828-4B908C2A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2014-08-07T16:13:00Z</cp:lastPrinted>
  <dcterms:created xsi:type="dcterms:W3CDTF">2019-11-20T17:49:00Z</dcterms:created>
  <dcterms:modified xsi:type="dcterms:W3CDTF">2019-11-20T17:49:00Z</dcterms:modified>
</cp:coreProperties>
</file>
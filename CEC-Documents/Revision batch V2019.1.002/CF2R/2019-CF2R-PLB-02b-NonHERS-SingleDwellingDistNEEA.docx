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49"/>
        <w:gridCol w:w="947"/>
        <w:gridCol w:w="1833"/>
        <w:gridCol w:w="916"/>
        <w:gridCol w:w="1326"/>
        <w:gridCol w:w="1345"/>
        <w:gridCol w:w="2067"/>
        <w:gridCol w:w="1507"/>
      </w:tblGrid>
      <w:tr w:rsidR="0044625C" w:rsidRPr="00BF7EA9" w14:paraId="35095991" w14:textId="2BDD3353" w:rsidTr="009E788A">
        <w:tc>
          <w:tcPr>
            <w:tcW w:w="10790" w:type="dxa"/>
            <w:gridSpan w:val="8"/>
          </w:tcPr>
          <w:p w14:paraId="2B6EB99C" w14:textId="7061BDB7" w:rsidR="0044625C" w:rsidRPr="00532FA2" w:rsidRDefault="0044625C" w:rsidP="00CF756B">
            <w:pPr>
              <w:rPr>
                <w:rFonts w:cstheme="minorHAnsi"/>
                <w:b/>
                <w:sz w:val="20"/>
                <w:szCs w:val="20"/>
              </w:rPr>
            </w:pPr>
            <w:bookmarkStart w:id="0" w:name="_GoBack"/>
            <w:bookmarkEnd w:id="0"/>
            <w:r>
              <w:rPr>
                <w:rFonts w:cstheme="minorHAnsi"/>
                <w:b/>
                <w:sz w:val="20"/>
                <w:szCs w:val="20"/>
              </w:rPr>
              <w:t>A</w:t>
            </w:r>
            <w:r w:rsidRPr="00F71719">
              <w:rPr>
                <w:rFonts w:cstheme="minorHAnsi"/>
                <w:b/>
                <w:sz w:val="20"/>
                <w:szCs w:val="20"/>
              </w:rPr>
              <w:t xml:space="preserve">. Design </w:t>
            </w:r>
            <w:r>
              <w:rPr>
                <w:rFonts w:cstheme="minorHAnsi"/>
                <w:b/>
                <w:sz w:val="20"/>
                <w:szCs w:val="20"/>
              </w:rPr>
              <w:t xml:space="preserve">Dwelling Unit </w:t>
            </w:r>
            <w:r w:rsidRPr="00F71719">
              <w:rPr>
                <w:rFonts w:cstheme="minorHAnsi"/>
                <w:b/>
                <w:sz w:val="20"/>
                <w:szCs w:val="20"/>
              </w:rPr>
              <w:t xml:space="preserve">Water Heater System </w:t>
            </w:r>
            <w:r w:rsidRPr="00532FA2">
              <w:rPr>
                <w:rFonts w:cstheme="minorHAnsi"/>
                <w:b/>
                <w:sz w:val="20"/>
                <w:szCs w:val="20"/>
              </w:rPr>
              <w:t>Information</w:t>
            </w:r>
          </w:p>
          <w:p w14:paraId="6006C1B4" w14:textId="51D34EB1" w:rsidR="0044625C" w:rsidRPr="00F71719" w:rsidRDefault="0044625C" w:rsidP="00CF756B">
            <w:pPr>
              <w:rPr>
                <w:rFonts w:cstheme="minorHAnsi"/>
                <w:b/>
                <w:sz w:val="20"/>
                <w:szCs w:val="20"/>
              </w:rPr>
            </w:pPr>
            <w:r w:rsidRPr="00DB51C5">
              <w:rPr>
                <w:rFonts w:cstheme="minorHAnsi"/>
                <w:sz w:val="18"/>
                <w:szCs w:val="20"/>
              </w:rPr>
              <w:t>This table reports the water heating system(</w:t>
            </w:r>
            <w:r w:rsidRPr="00BB4569">
              <w:rPr>
                <w:rFonts w:cstheme="minorHAnsi"/>
                <w:sz w:val="18"/>
                <w:szCs w:val="20"/>
              </w:rPr>
              <w:t xml:space="preserve">s) features </w:t>
            </w:r>
            <w:r w:rsidRPr="004C384C">
              <w:rPr>
                <w:rFonts w:cstheme="minorHAnsi"/>
                <w:sz w:val="18"/>
                <w:szCs w:val="20"/>
              </w:rPr>
              <w:t>specified on the registered CF1R compliance document for this project.</w:t>
            </w:r>
          </w:p>
        </w:tc>
      </w:tr>
      <w:tr w:rsidR="0044625C" w:rsidRPr="00BF7EA9" w14:paraId="2140B4EE" w14:textId="7E420C53" w:rsidTr="0044625C">
        <w:tc>
          <w:tcPr>
            <w:tcW w:w="842" w:type="dxa"/>
            <w:tcBorders>
              <w:top w:val="single" w:sz="4" w:space="0" w:color="auto"/>
              <w:left w:val="single" w:sz="4" w:space="0" w:color="auto"/>
              <w:bottom w:val="single" w:sz="4" w:space="0" w:color="auto"/>
              <w:right w:val="single" w:sz="4" w:space="0" w:color="auto"/>
            </w:tcBorders>
          </w:tcPr>
          <w:p w14:paraId="5B01B00D" w14:textId="622AB724" w:rsidR="0044625C" w:rsidRPr="00DB51C5" w:rsidRDefault="0044625C" w:rsidP="0044625C">
            <w:pPr>
              <w:jc w:val="center"/>
              <w:rPr>
                <w:rFonts w:eastAsia="Times New Roman" w:cstheme="minorHAnsi"/>
                <w:sz w:val="18"/>
                <w:szCs w:val="20"/>
              </w:rPr>
            </w:pPr>
            <w:r>
              <w:rPr>
                <w:rFonts w:eastAsia="Times New Roman" w:cstheme="minorHAnsi"/>
                <w:sz w:val="18"/>
                <w:szCs w:val="20"/>
              </w:rPr>
              <w:t>01</w:t>
            </w:r>
          </w:p>
        </w:tc>
        <w:tc>
          <w:tcPr>
            <w:tcW w:w="947" w:type="dxa"/>
            <w:vAlign w:val="bottom"/>
          </w:tcPr>
          <w:p w14:paraId="42BDD968" w14:textId="17D9D4AF"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835" w:type="dxa"/>
            <w:vAlign w:val="bottom"/>
          </w:tcPr>
          <w:p w14:paraId="084A3A6F" w14:textId="1AC10343"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16" w:type="dxa"/>
          </w:tcPr>
          <w:p w14:paraId="22B06B06" w14:textId="79A6D1F7" w:rsidR="0044625C" w:rsidRPr="00DB51C5" w:rsidRDefault="0044625C" w:rsidP="0044625C">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327" w:type="dxa"/>
          </w:tcPr>
          <w:p w14:paraId="65068F95" w14:textId="0FD1EC84" w:rsidR="0044625C" w:rsidRPr="00BB4569" w:rsidRDefault="0044625C" w:rsidP="0044625C">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46" w:type="dxa"/>
          </w:tcPr>
          <w:p w14:paraId="47BF2F21" w14:textId="036B3A21" w:rsidR="0044625C" w:rsidRPr="004C384C" w:rsidRDefault="0044625C" w:rsidP="0044625C">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69" w:type="dxa"/>
          </w:tcPr>
          <w:p w14:paraId="303FCE7F" w14:textId="43A1C3FA" w:rsidR="0044625C" w:rsidRPr="00BB4569" w:rsidRDefault="0044625C" w:rsidP="0044625C">
            <w:pPr>
              <w:jc w:val="center"/>
              <w:rPr>
                <w:rFonts w:eastAsia="Times New Roman" w:cstheme="minorHAnsi"/>
                <w:sz w:val="18"/>
                <w:szCs w:val="20"/>
              </w:rPr>
            </w:pPr>
            <w:r>
              <w:rPr>
                <w:rFonts w:eastAsia="Times New Roman" w:cstheme="minorHAnsi"/>
                <w:sz w:val="18"/>
                <w:szCs w:val="20"/>
              </w:rPr>
              <w:t>07</w:t>
            </w:r>
          </w:p>
        </w:tc>
        <w:tc>
          <w:tcPr>
            <w:tcW w:w="1508" w:type="dxa"/>
          </w:tcPr>
          <w:p w14:paraId="46DFC89C" w14:textId="2FE82C4E"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0386CE72" w14:textId="121FD746" w:rsidTr="0044625C">
        <w:tc>
          <w:tcPr>
            <w:tcW w:w="842" w:type="dxa"/>
            <w:tcBorders>
              <w:top w:val="single" w:sz="4" w:space="0" w:color="auto"/>
              <w:left w:val="single" w:sz="4" w:space="0" w:color="auto"/>
              <w:bottom w:val="single" w:sz="4" w:space="0" w:color="auto"/>
              <w:right w:val="single" w:sz="4" w:space="0" w:color="auto"/>
            </w:tcBorders>
            <w:vAlign w:val="bottom"/>
          </w:tcPr>
          <w:p w14:paraId="289CE8FD" w14:textId="1BC0D365"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47" w:type="dxa"/>
            <w:vAlign w:val="bottom"/>
          </w:tcPr>
          <w:p w14:paraId="4A69D6C4" w14:textId="6ACBD450"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596101E8"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or Name</w:t>
            </w:r>
          </w:p>
        </w:tc>
        <w:tc>
          <w:tcPr>
            <w:tcW w:w="1835" w:type="dxa"/>
            <w:vAlign w:val="bottom"/>
          </w:tcPr>
          <w:p w14:paraId="7992FFEA" w14:textId="77777777"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17709DA9"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Make and Model</w:t>
            </w:r>
          </w:p>
        </w:tc>
        <w:tc>
          <w:tcPr>
            <w:tcW w:w="916" w:type="dxa"/>
            <w:vAlign w:val="bottom"/>
          </w:tcPr>
          <w:p w14:paraId="4BE327EC" w14:textId="75FCDE67"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w:t>
            </w:r>
            <w:r w:rsidRPr="00BB4569">
              <w:rPr>
                <w:rFonts w:eastAsia="Times New Roman" w:cstheme="minorHAnsi"/>
                <w:sz w:val="18"/>
                <w:szCs w:val="20"/>
              </w:rPr>
              <w:t>Heaters</w:t>
            </w:r>
            <w:r>
              <w:rPr>
                <w:rFonts w:eastAsia="Times New Roman" w:cstheme="minorHAnsi"/>
                <w:sz w:val="18"/>
                <w:szCs w:val="20"/>
              </w:rPr>
              <w:t xml:space="preserve"> in System</w:t>
            </w:r>
          </w:p>
        </w:tc>
        <w:tc>
          <w:tcPr>
            <w:tcW w:w="1327" w:type="dxa"/>
            <w:vAlign w:val="bottom"/>
          </w:tcPr>
          <w:p w14:paraId="647F7767" w14:textId="77777777" w:rsidR="0044625C" w:rsidRPr="004C384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Tank Location</w:t>
            </w:r>
          </w:p>
        </w:tc>
        <w:tc>
          <w:tcPr>
            <w:tcW w:w="1346" w:type="dxa"/>
            <w:vAlign w:val="bottom"/>
          </w:tcPr>
          <w:p w14:paraId="2FFF01AD" w14:textId="77777777" w:rsidR="0044625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 xml:space="preserve">Exterior Tank Insulation </w:t>
            </w:r>
          </w:p>
          <w:p w14:paraId="09148F20" w14:textId="14021C29" w:rsidR="0044625C" w:rsidRPr="0035216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R-value</w:t>
            </w:r>
          </w:p>
        </w:tc>
        <w:tc>
          <w:tcPr>
            <w:tcW w:w="2069" w:type="dxa"/>
            <w:vAlign w:val="bottom"/>
          </w:tcPr>
          <w:p w14:paraId="5F1CC03B" w14:textId="11AE7FF6"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Dwelling Unit DHW System Distribution Type</w:t>
            </w:r>
          </w:p>
        </w:tc>
        <w:tc>
          <w:tcPr>
            <w:tcW w:w="1508" w:type="dxa"/>
            <w:vAlign w:val="bottom"/>
          </w:tcPr>
          <w:p w14:paraId="6A9260A9" w14:textId="61DA6246"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r>
              <w:rPr>
                <w:rFonts w:eastAsia="Times New Roman" w:cstheme="minorHAnsi"/>
                <w:sz w:val="18"/>
                <w:szCs w:val="20"/>
              </w:rPr>
              <w:t>.</w:t>
            </w:r>
          </w:p>
        </w:tc>
      </w:tr>
      <w:tr w:rsidR="0044625C" w:rsidRPr="00BF7EA9" w14:paraId="0EFCF3A6" w14:textId="0C931122" w:rsidTr="0044625C">
        <w:tc>
          <w:tcPr>
            <w:tcW w:w="842" w:type="dxa"/>
          </w:tcPr>
          <w:p w14:paraId="57AA9A8F" w14:textId="77777777" w:rsidR="0044625C" w:rsidRPr="00C54288" w:rsidRDefault="0044625C" w:rsidP="0044625C">
            <w:pPr>
              <w:jc w:val="center"/>
              <w:rPr>
                <w:rFonts w:cstheme="minorHAnsi"/>
                <w:sz w:val="20"/>
                <w:szCs w:val="20"/>
              </w:rPr>
            </w:pPr>
          </w:p>
        </w:tc>
        <w:tc>
          <w:tcPr>
            <w:tcW w:w="947" w:type="dxa"/>
          </w:tcPr>
          <w:p w14:paraId="65AA92D3" w14:textId="26A3095A" w:rsidR="0044625C" w:rsidRPr="00C54288" w:rsidRDefault="0044625C" w:rsidP="0044625C">
            <w:pPr>
              <w:jc w:val="center"/>
              <w:rPr>
                <w:rFonts w:cstheme="minorHAnsi"/>
                <w:sz w:val="20"/>
                <w:szCs w:val="20"/>
              </w:rPr>
            </w:pPr>
          </w:p>
        </w:tc>
        <w:tc>
          <w:tcPr>
            <w:tcW w:w="1835" w:type="dxa"/>
          </w:tcPr>
          <w:p w14:paraId="5BCF9752" w14:textId="77777777" w:rsidR="0044625C" w:rsidRPr="00C54288" w:rsidRDefault="0044625C" w:rsidP="0044625C">
            <w:pPr>
              <w:jc w:val="center"/>
              <w:rPr>
                <w:rFonts w:cstheme="minorHAnsi"/>
                <w:sz w:val="20"/>
                <w:szCs w:val="20"/>
              </w:rPr>
            </w:pPr>
          </w:p>
        </w:tc>
        <w:tc>
          <w:tcPr>
            <w:tcW w:w="916" w:type="dxa"/>
          </w:tcPr>
          <w:p w14:paraId="45ED097E" w14:textId="77777777" w:rsidR="0044625C" w:rsidRPr="00C54288" w:rsidRDefault="0044625C" w:rsidP="0044625C">
            <w:pPr>
              <w:jc w:val="center"/>
              <w:rPr>
                <w:rFonts w:eastAsia="Times New Roman" w:cstheme="minorHAnsi"/>
                <w:b/>
                <w:i/>
                <w:color w:val="FF0000"/>
                <w:sz w:val="20"/>
                <w:szCs w:val="20"/>
              </w:rPr>
            </w:pPr>
          </w:p>
        </w:tc>
        <w:tc>
          <w:tcPr>
            <w:tcW w:w="1327" w:type="dxa"/>
          </w:tcPr>
          <w:p w14:paraId="31920569" w14:textId="77777777" w:rsidR="0044625C" w:rsidRPr="00C54288" w:rsidRDefault="0044625C" w:rsidP="0044625C">
            <w:pPr>
              <w:jc w:val="center"/>
              <w:rPr>
                <w:rFonts w:eastAsia="Times New Roman" w:cstheme="minorHAnsi"/>
                <w:b/>
                <w:i/>
                <w:color w:val="FF0000"/>
                <w:sz w:val="20"/>
                <w:szCs w:val="20"/>
              </w:rPr>
            </w:pPr>
          </w:p>
        </w:tc>
        <w:tc>
          <w:tcPr>
            <w:tcW w:w="1346" w:type="dxa"/>
          </w:tcPr>
          <w:p w14:paraId="49E6506E" w14:textId="77777777" w:rsidR="0044625C" w:rsidRPr="00C54288" w:rsidRDefault="0044625C" w:rsidP="0044625C">
            <w:pPr>
              <w:jc w:val="center"/>
              <w:rPr>
                <w:rFonts w:cstheme="minorHAnsi"/>
                <w:sz w:val="20"/>
                <w:szCs w:val="20"/>
              </w:rPr>
            </w:pPr>
          </w:p>
        </w:tc>
        <w:tc>
          <w:tcPr>
            <w:tcW w:w="2069" w:type="dxa"/>
          </w:tcPr>
          <w:p w14:paraId="5617C7FB" w14:textId="77777777" w:rsidR="0044625C" w:rsidRPr="00C54288" w:rsidRDefault="0044625C" w:rsidP="0044625C">
            <w:pPr>
              <w:jc w:val="center"/>
              <w:rPr>
                <w:rFonts w:cstheme="minorHAnsi"/>
                <w:sz w:val="20"/>
                <w:szCs w:val="20"/>
              </w:rPr>
            </w:pPr>
          </w:p>
        </w:tc>
        <w:tc>
          <w:tcPr>
            <w:tcW w:w="1508" w:type="dxa"/>
          </w:tcPr>
          <w:p w14:paraId="010501BF" w14:textId="77777777" w:rsidR="0044625C" w:rsidRPr="00BF7EA9" w:rsidRDefault="0044625C" w:rsidP="0044625C">
            <w:pPr>
              <w:jc w:val="center"/>
              <w:rPr>
                <w:rFonts w:cstheme="minorHAnsi"/>
                <w:sz w:val="20"/>
                <w:szCs w:val="20"/>
              </w:rPr>
            </w:pPr>
          </w:p>
        </w:tc>
      </w:tr>
      <w:tr w:rsidR="0044625C" w:rsidRPr="00BF7EA9" w14:paraId="2D28D2A0" w14:textId="3820BF4C" w:rsidTr="0044625C">
        <w:tc>
          <w:tcPr>
            <w:tcW w:w="842" w:type="dxa"/>
          </w:tcPr>
          <w:p w14:paraId="3E406FDD" w14:textId="77777777" w:rsidR="0044625C" w:rsidRPr="00C54288" w:rsidRDefault="0044625C" w:rsidP="0044625C">
            <w:pPr>
              <w:jc w:val="center"/>
              <w:rPr>
                <w:rFonts w:cstheme="minorHAnsi"/>
                <w:sz w:val="20"/>
                <w:szCs w:val="20"/>
              </w:rPr>
            </w:pPr>
          </w:p>
        </w:tc>
        <w:tc>
          <w:tcPr>
            <w:tcW w:w="947" w:type="dxa"/>
          </w:tcPr>
          <w:p w14:paraId="191BD17E" w14:textId="46F84A1F" w:rsidR="0044625C" w:rsidRPr="00C54288" w:rsidRDefault="0044625C" w:rsidP="0044625C">
            <w:pPr>
              <w:jc w:val="center"/>
              <w:rPr>
                <w:rFonts w:cstheme="minorHAnsi"/>
                <w:sz w:val="20"/>
                <w:szCs w:val="20"/>
              </w:rPr>
            </w:pPr>
          </w:p>
        </w:tc>
        <w:tc>
          <w:tcPr>
            <w:tcW w:w="1835" w:type="dxa"/>
          </w:tcPr>
          <w:p w14:paraId="5B408C5D" w14:textId="77777777" w:rsidR="0044625C" w:rsidRPr="00C54288" w:rsidRDefault="0044625C" w:rsidP="0044625C">
            <w:pPr>
              <w:jc w:val="center"/>
              <w:rPr>
                <w:rFonts w:cstheme="minorHAnsi"/>
                <w:sz w:val="20"/>
                <w:szCs w:val="20"/>
              </w:rPr>
            </w:pPr>
          </w:p>
        </w:tc>
        <w:tc>
          <w:tcPr>
            <w:tcW w:w="916" w:type="dxa"/>
          </w:tcPr>
          <w:p w14:paraId="5655B176" w14:textId="77777777" w:rsidR="0044625C" w:rsidRPr="00C54288" w:rsidRDefault="0044625C" w:rsidP="0044625C">
            <w:pPr>
              <w:jc w:val="center"/>
              <w:rPr>
                <w:rFonts w:cstheme="minorHAnsi"/>
                <w:sz w:val="20"/>
                <w:szCs w:val="20"/>
              </w:rPr>
            </w:pPr>
          </w:p>
        </w:tc>
        <w:tc>
          <w:tcPr>
            <w:tcW w:w="1327" w:type="dxa"/>
          </w:tcPr>
          <w:p w14:paraId="3085E85D" w14:textId="77777777" w:rsidR="0044625C" w:rsidRPr="00C54288" w:rsidRDefault="0044625C" w:rsidP="0044625C">
            <w:pPr>
              <w:jc w:val="center"/>
              <w:rPr>
                <w:rFonts w:cstheme="minorHAnsi"/>
                <w:sz w:val="20"/>
                <w:szCs w:val="20"/>
              </w:rPr>
            </w:pPr>
          </w:p>
        </w:tc>
        <w:tc>
          <w:tcPr>
            <w:tcW w:w="1346" w:type="dxa"/>
          </w:tcPr>
          <w:p w14:paraId="1C30123A" w14:textId="77777777" w:rsidR="0044625C" w:rsidRPr="00C54288" w:rsidRDefault="0044625C" w:rsidP="0044625C">
            <w:pPr>
              <w:jc w:val="center"/>
              <w:rPr>
                <w:rFonts w:cstheme="minorHAnsi"/>
                <w:sz w:val="20"/>
                <w:szCs w:val="20"/>
              </w:rPr>
            </w:pPr>
          </w:p>
        </w:tc>
        <w:tc>
          <w:tcPr>
            <w:tcW w:w="2069" w:type="dxa"/>
          </w:tcPr>
          <w:p w14:paraId="1DA8438E" w14:textId="77777777" w:rsidR="0044625C" w:rsidRPr="00C54288" w:rsidRDefault="0044625C" w:rsidP="0044625C">
            <w:pPr>
              <w:jc w:val="center"/>
              <w:rPr>
                <w:rFonts w:cstheme="minorHAnsi"/>
                <w:sz w:val="20"/>
                <w:szCs w:val="20"/>
              </w:rPr>
            </w:pPr>
          </w:p>
        </w:tc>
        <w:tc>
          <w:tcPr>
            <w:tcW w:w="1508" w:type="dxa"/>
          </w:tcPr>
          <w:p w14:paraId="5B57A851" w14:textId="77777777" w:rsidR="0044625C" w:rsidRPr="00BF7EA9" w:rsidRDefault="0044625C" w:rsidP="0044625C">
            <w:pPr>
              <w:jc w:val="center"/>
              <w:rPr>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939"/>
        <w:gridCol w:w="939"/>
        <w:gridCol w:w="1717"/>
        <w:gridCol w:w="990"/>
        <w:gridCol w:w="1260"/>
        <w:gridCol w:w="1350"/>
        <w:gridCol w:w="2070"/>
        <w:gridCol w:w="1530"/>
      </w:tblGrid>
      <w:tr w:rsidR="0044625C" w:rsidRPr="00BF7EA9" w14:paraId="13EFE51A" w14:textId="21B881C8" w:rsidTr="0044625C">
        <w:tc>
          <w:tcPr>
            <w:tcW w:w="10795" w:type="dxa"/>
            <w:gridSpan w:val="8"/>
          </w:tcPr>
          <w:p w14:paraId="478D381B" w14:textId="4B81A5C1" w:rsidR="0044625C" w:rsidRPr="007027DD" w:rsidRDefault="0044625C" w:rsidP="00CF756B">
            <w:pPr>
              <w:rPr>
                <w:rFonts w:cstheme="minorHAnsi"/>
                <w:b/>
                <w:sz w:val="20"/>
                <w:szCs w:val="20"/>
              </w:rPr>
            </w:pPr>
            <w:r>
              <w:rPr>
                <w:rFonts w:cstheme="minorHAnsi"/>
                <w:b/>
                <w:sz w:val="20"/>
                <w:szCs w:val="20"/>
              </w:rPr>
              <w:t>B</w:t>
            </w:r>
            <w:r w:rsidRPr="00532FA2">
              <w:rPr>
                <w:rFonts w:cstheme="minorHAnsi"/>
                <w:b/>
                <w:sz w:val="20"/>
                <w:szCs w:val="20"/>
              </w:rPr>
              <w:t>. Installed</w:t>
            </w:r>
            <w:r w:rsidRPr="00954600">
              <w:rPr>
                <w:rFonts w:cstheme="minorHAnsi"/>
                <w:b/>
                <w:sz w:val="20"/>
                <w:szCs w:val="20"/>
              </w:rPr>
              <w:t xml:space="preserve"> </w:t>
            </w:r>
            <w:r>
              <w:rPr>
                <w:rFonts w:cstheme="minorHAnsi"/>
                <w:b/>
                <w:sz w:val="20"/>
                <w:szCs w:val="20"/>
              </w:rPr>
              <w:t xml:space="preserve">Dwelling Unit </w:t>
            </w:r>
            <w:r w:rsidRPr="00954600">
              <w:rPr>
                <w:rFonts w:cstheme="minorHAnsi"/>
                <w:b/>
                <w:sz w:val="20"/>
                <w:szCs w:val="20"/>
              </w:rPr>
              <w:t>Water Heater System Information</w:t>
            </w:r>
          </w:p>
          <w:p w14:paraId="3E57890F" w14:textId="0FAE2F44" w:rsidR="0044625C" w:rsidRPr="00532FA2" w:rsidRDefault="0044625C" w:rsidP="00CF756B">
            <w:pPr>
              <w:rPr>
                <w:rFonts w:cstheme="minorHAnsi"/>
                <w:b/>
                <w:sz w:val="20"/>
                <w:szCs w:val="20"/>
              </w:rPr>
            </w:pPr>
            <w:r w:rsidRPr="00DB51C5">
              <w:rPr>
                <w:rFonts w:eastAsia="Times New Roman" w:cstheme="minorHAnsi"/>
                <w:sz w:val="18"/>
                <w:szCs w:val="20"/>
              </w:rPr>
              <w:t>This table reports the water heating system features installed in this project</w:t>
            </w:r>
            <w:r w:rsidRPr="00DB51C5">
              <w:rPr>
                <w:rFonts w:cstheme="minorHAnsi"/>
                <w:sz w:val="18"/>
                <w:szCs w:val="20"/>
              </w:rPr>
              <w:t>.</w:t>
            </w:r>
          </w:p>
        </w:tc>
      </w:tr>
      <w:tr w:rsidR="0044625C" w:rsidRPr="00BF7EA9" w14:paraId="5E8108D1" w14:textId="3F31CF27" w:rsidTr="0044625C">
        <w:tc>
          <w:tcPr>
            <w:tcW w:w="939" w:type="dxa"/>
          </w:tcPr>
          <w:p w14:paraId="6C8E35E2" w14:textId="420B0B30" w:rsidR="0044625C" w:rsidRPr="00DB51C5" w:rsidRDefault="0044625C" w:rsidP="00CF756B">
            <w:pPr>
              <w:jc w:val="center"/>
              <w:rPr>
                <w:rFonts w:eastAsia="Times New Roman" w:cstheme="minorHAnsi"/>
                <w:sz w:val="18"/>
                <w:szCs w:val="20"/>
              </w:rPr>
            </w:pPr>
            <w:r>
              <w:rPr>
                <w:rFonts w:eastAsia="Times New Roman" w:cstheme="minorHAnsi"/>
                <w:sz w:val="18"/>
                <w:szCs w:val="20"/>
              </w:rPr>
              <w:t>01</w:t>
            </w:r>
          </w:p>
        </w:tc>
        <w:tc>
          <w:tcPr>
            <w:tcW w:w="939" w:type="dxa"/>
            <w:vAlign w:val="bottom"/>
          </w:tcPr>
          <w:p w14:paraId="7534E019" w14:textId="78F8880C"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717" w:type="dxa"/>
            <w:vAlign w:val="bottom"/>
          </w:tcPr>
          <w:p w14:paraId="08860E21" w14:textId="71881AC9"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90" w:type="dxa"/>
          </w:tcPr>
          <w:p w14:paraId="19D8C2F6" w14:textId="0D78768D" w:rsidR="0044625C" w:rsidRPr="00DB51C5" w:rsidRDefault="0044625C" w:rsidP="00CF756B">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260" w:type="dxa"/>
          </w:tcPr>
          <w:p w14:paraId="2BBC08F9" w14:textId="6168B77E" w:rsidR="0044625C" w:rsidRPr="00BB4569" w:rsidRDefault="0044625C" w:rsidP="00CF756B">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50" w:type="dxa"/>
          </w:tcPr>
          <w:p w14:paraId="67B0F55F" w14:textId="0954466D" w:rsidR="0044625C" w:rsidRPr="004C384C" w:rsidRDefault="0044625C" w:rsidP="00CF756B">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70" w:type="dxa"/>
          </w:tcPr>
          <w:p w14:paraId="56E65CC0" w14:textId="011E7B6C" w:rsidR="0044625C" w:rsidRPr="0042271F" w:rsidRDefault="0044625C">
            <w:pPr>
              <w:jc w:val="center"/>
              <w:rPr>
                <w:rFonts w:eastAsia="Times New Roman" w:cstheme="minorHAnsi"/>
                <w:sz w:val="18"/>
                <w:szCs w:val="20"/>
              </w:rPr>
            </w:pPr>
            <w:r w:rsidRPr="0035216E">
              <w:rPr>
                <w:rFonts w:eastAsia="Times New Roman" w:cstheme="minorHAnsi"/>
                <w:sz w:val="18"/>
                <w:szCs w:val="20"/>
              </w:rPr>
              <w:t>0</w:t>
            </w:r>
            <w:r>
              <w:rPr>
                <w:rFonts w:eastAsia="Times New Roman" w:cstheme="minorHAnsi"/>
                <w:sz w:val="18"/>
                <w:szCs w:val="20"/>
              </w:rPr>
              <w:t>7</w:t>
            </w:r>
          </w:p>
        </w:tc>
        <w:tc>
          <w:tcPr>
            <w:tcW w:w="1530" w:type="dxa"/>
          </w:tcPr>
          <w:p w14:paraId="74E4E8AD" w14:textId="09719E14" w:rsidR="0044625C" w:rsidRPr="00C54288" w:rsidRDefault="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8</w:t>
            </w:r>
          </w:p>
        </w:tc>
      </w:tr>
      <w:tr w:rsidR="0044625C" w:rsidRPr="00BF7EA9" w14:paraId="53772D43" w14:textId="0CBF2911" w:rsidTr="0044625C">
        <w:tc>
          <w:tcPr>
            <w:tcW w:w="939" w:type="dxa"/>
            <w:vAlign w:val="bottom"/>
          </w:tcPr>
          <w:p w14:paraId="340CA2CF" w14:textId="4041C061"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39" w:type="dxa"/>
            <w:vAlign w:val="bottom"/>
          </w:tcPr>
          <w:p w14:paraId="173C1651" w14:textId="26B62094" w:rsidR="0044625C" w:rsidRPr="00BB4569" w:rsidRDefault="0044625C" w:rsidP="002A5D3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7730D37A" w14:textId="77777777" w:rsidR="0044625C" w:rsidRPr="00C54288" w:rsidRDefault="0044625C" w:rsidP="002A5D31">
            <w:pPr>
              <w:jc w:val="center"/>
              <w:rPr>
                <w:rFonts w:cstheme="minorHAnsi"/>
                <w:sz w:val="18"/>
                <w:szCs w:val="20"/>
              </w:rPr>
            </w:pPr>
            <w:r w:rsidRPr="00BB4569">
              <w:rPr>
                <w:rFonts w:eastAsia="Times New Roman" w:cstheme="minorHAnsi"/>
                <w:sz w:val="18"/>
                <w:szCs w:val="20"/>
              </w:rPr>
              <w:t>or Name</w:t>
            </w:r>
          </w:p>
        </w:tc>
        <w:tc>
          <w:tcPr>
            <w:tcW w:w="1717" w:type="dxa"/>
            <w:vAlign w:val="bottom"/>
          </w:tcPr>
          <w:p w14:paraId="272DD60D" w14:textId="77777777"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24796566" w14:textId="77777777" w:rsidR="0044625C" w:rsidRPr="00C54288" w:rsidRDefault="0044625C" w:rsidP="00CF756B">
            <w:pPr>
              <w:jc w:val="center"/>
              <w:rPr>
                <w:rFonts w:cstheme="minorHAnsi"/>
                <w:sz w:val="18"/>
                <w:szCs w:val="20"/>
              </w:rPr>
            </w:pPr>
            <w:r w:rsidRPr="00BB4569">
              <w:rPr>
                <w:rFonts w:eastAsia="Times New Roman" w:cstheme="minorHAnsi"/>
                <w:sz w:val="18"/>
                <w:szCs w:val="20"/>
              </w:rPr>
              <w:t>Make and Model</w:t>
            </w:r>
          </w:p>
        </w:tc>
        <w:tc>
          <w:tcPr>
            <w:tcW w:w="990" w:type="dxa"/>
            <w:vAlign w:val="bottom"/>
          </w:tcPr>
          <w:p w14:paraId="3D917E2B" w14:textId="06349905"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11A20BD8" w14:textId="77777777" w:rsidR="0044625C" w:rsidRPr="00BB4569"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B4569">
              <w:rPr>
                <w:rFonts w:eastAsia="Times New Roman" w:cstheme="minorHAnsi"/>
                <w:sz w:val="18"/>
                <w:szCs w:val="20"/>
              </w:rPr>
              <w:t>Tank Location</w:t>
            </w:r>
          </w:p>
        </w:tc>
        <w:tc>
          <w:tcPr>
            <w:tcW w:w="1350" w:type="dxa"/>
            <w:vAlign w:val="bottom"/>
          </w:tcPr>
          <w:p w14:paraId="10AD173E" w14:textId="77777777" w:rsidR="0044625C" w:rsidRPr="004C384C"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Exterior Tank Insulation R-value</w:t>
            </w:r>
          </w:p>
        </w:tc>
        <w:tc>
          <w:tcPr>
            <w:tcW w:w="2070" w:type="dxa"/>
            <w:vAlign w:val="bottom"/>
          </w:tcPr>
          <w:p w14:paraId="434BF15C" w14:textId="77777777" w:rsidR="0044625C" w:rsidRPr="0035216E"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Dwelling Unit DHW System Distribution Type</w:t>
            </w:r>
          </w:p>
        </w:tc>
        <w:tc>
          <w:tcPr>
            <w:tcW w:w="1530" w:type="dxa"/>
            <w:vAlign w:val="bottom"/>
          </w:tcPr>
          <w:p w14:paraId="1C971A2A" w14:textId="095A8527" w:rsidR="0044625C" w:rsidRPr="00C54288" w:rsidRDefault="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p>
        </w:tc>
      </w:tr>
      <w:tr w:rsidR="0044625C" w:rsidRPr="00BF7EA9" w14:paraId="15CC0EDB" w14:textId="6BD37E71" w:rsidTr="0044625C">
        <w:tc>
          <w:tcPr>
            <w:tcW w:w="939" w:type="dxa"/>
          </w:tcPr>
          <w:p w14:paraId="0D8C1B93" w14:textId="77777777" w:rsidR="0044625C" w:rsidRPr="00C54288" w:rsidRDefault="0044625C" w:rsidP="00CF756B">
            <w:pPr>
              <w:jc w:val="center"/>
              <w:rPr>
                <w:rFonts w:cstheme="minorHAnsi"/>
                <w:sz w:val="20"/>
                <w:szCs w:val="20"/>
              </w:rPr>
            </w:pPr>
          </w:p>
        </w:tc>
        <w:tc>
          <w:tcPr>
            <w:tcW w:w="939" w:type="dxa"/>
          </w:tcPr>
          <w:p w14:paraId="1E105130" w14:textId="63CEBF41" w:rsidR="0044625C" w:rsidRPr="00C54288" w:rsidRDefault="0044625C" w:rsidP="00CF756B">
            <w:pPr>
              <w:jc w:val="center"/>
              <w:rPr>
                <w:rFonts w:cstheme="minorHAnsi"/>
                <w:sz w:val="20"/>
                <w:szCs w:val="20"/>
              </w:rPr>
            </w:pPr>
          </w:p>
        </w:tc>
        <w:tc>
          <w:tcPr>
            <w:tcW w:w="1717" w:type="dxa"/>
          </w:tcPr>
          <w:p w14:paraId="73075CDA" w14:textId="77777777" w:rsidR="0044625C" w:rsidRPr="00C54288" w:rsidRDefault="0044625C" w:rsidP="00CF756B">
            <w:pPr>
              <w:jc w:val="center"/>
              <w:rPr>
                <w:rFonts w:cstheme="minorHAnsi"/>
                <w:sz w:val="20"/>
                <w:szCs w:val="20"/>
              </w:rPr>
            </w:pPr>
          </w:p>
        </w:tc>
        <w:tc>
          <w:tcPr>
            <w:tcW w:w="990" w:type="dxa"/>
          </w:tcPr>
          <w:p w14:paraId="7C81FCCB" w14:textId="77777777" w:rsidR="0044625C" w:rsidRPr="00C54288" w:rsidRDefault="0044625C" w:rsidP="00CF756B">
            <w:pPr>
              <w:jc w:val="center"/>
              <w:rPr>
                <w:rFonts w:eastAsia="Times New Roman" w:cstheme="minorHAnsi"/>
                <w:b/>
                <w:i/>
                <w:color w:val="FF0000"/>
                <w:sz w:val="20"/>
                <w:szCs w:val="20"/>
              </w:rPr>
            </w:pPr>
          </w:p>
        </w:tc>
        <w:tc>
          <w:tcPr>
            <w:tcW w:w="1260" w:type="dxa"/>
          </w:tcPr>
          <w:p w14:paraId="21CC03A4" w14:textId="77777777" w:rsidR="0044625C" w:rsidRPr="00C54288" w:rsidRDefault="0044625C" w:rsidP="00CF756B">
            <w:pPr>
              <w:jc w:val="center"/>
              <w:rPr>
                <w:rFonts w:eastAsia="Times New Roman" w:cstheme="minorHAnsi"/>
                <w:b/>
                <w:i/>
                <w:color w:val="FF0000"/>
                <w:sz w:val="20"/>
                <w:szCs w:val="20"/>
              </w:rPr>
            </w:pPr>
          </w:p>
        </w:tc>
        <w:tc>
          <w:tcPr>
            <w:tcW w:w="1350" w:type="dxa"/>
          </w:tcPr>
          <w:p w14:paraId="2AB462DA" w14:textId="77777777" w:rsidR="0044625C" w:rsidRPr="00C54288" w:rsidRDefault="0044625C" w:rsidP="00CF756B">
            <w:pPr>
              <w:jc w:val="center"/>
              <w:rPr>
                <w:rFonts w:cstheme="minorHAnsi"/>
                <w:sz w:val="20"/>
                <w:szCs w:val="20"/>
              </w:rPr>
            </w:pPr>
          </w:p>
        </w:tc>
        <w:tc>
          <w:tcPr>
            <w:tcW w:w="2070" w:type="dxa"/>
          </w:tcPr>
          <w:p w14:paraId="0AEF34DF" w14:textId="77777777" w:rsidR="0044625C" w:rsidRPr="00C54288" w:rsidRDefault="0044625C" w:rsidP="00CF756B">
            <w:pPr>
              <w:jc w:val="center"/>
              <w:rPr>
                <w:rFonts w:cstheme="minorHAnsi"/>
                <w:sz w:val="20"/>
                <w:szCs w:val="20"/>
              </w:rPr>
            </w:pPr>
          </w:p>
        </w:tc>
        <w:tc>
          <w:tcPr>
            <w:tcW w:w="1530" w:type="dxa"/>
          </w:tcPr>
          <w:p w14:paraId="2BA6B64E" w14:textId="77777777" w:rsidR="0044625C" w:rsidRPr="00BF7EA9" w:rsidRDefault="0044625C" w:rsidP="00CF756B">
            <w:pPr>
              <w:jc w:val="center"/>
              <w:rPr>
                <w:rFonts w:cstheme="minorHAnsi"/>
                <w:sz w:val="20"/>
                <w:szCs w:val="20"/>
              </w:rPr>
            </w:pPr>
          </w:p>
        </w:tc>
      </w:tr>
      <w:tr w:rsidR="0044625C" w:rsidRPr="00BF7EA9" w14:paraId="006AA0EC" w14:textId="35AC8E8D" w:rsidTr="0044625C">
        <w:tc>
          <w:tcPr>
            <w:tcW w:w="939" w:type="dxa"/>
          </w:tcPr>
          <w:p w14:paraId="56C2A9A0" w14:textId="77777777" w:rsidR="0044625C" w:rsidRPr="00C54288" w:rsidRDefault="0044625C" w:rsidP="00CF756B">
            <w:pPr>
              <w:jc w:val="center"/>
              <w:rPr>
                <w:rFonts w:cstheme="minorHAnsi"/>
                <w:sz w:val="20"/>
                <w:szCs w:val="20"/>
              </w:rPr>
            </w:pPr>
          </w:p>
        </w:tc>
        <w:tc>
          <w:tcPr>
            <w:tcW w:w="939" w:type="dxa"/>
          </w:tcPr>
          <w:p w14:paraId="506291BE" w14:textId="530A8CA6" w:rsidR="0044625C" w:rsidRPr="00C54288" w:rsidRDefault="0044625C" w:rsidP="00CF756B">
            <w:pPr>
              <w:jc w:val="center"/>
              <w:rPr>
                <w:rFonts w:cstheme="minorHAnsi"/>
                <w:sz w:val="20"/>
                <w:szCs w:val="20"/>
              </w:rPr>
            </w:pPr>
          </w:p>
        </w:tc>
        <w:tc>
          <w:tcPr>
            <w:tcW w:w="1717" w:type="dxa"/>
          </w:tcPr>
          <w:p w14:paraId="707E09FA" w14:textId="77777777" w:rsidR="0044625C" w:rsidRPr="00C54288" w:rsidRDefault="0044625C" w:rsidP="00CF756B">
            <w:pPr>
              <w:jc w:val="center"/>
              <w:rPr>
                <w:rFonts w:cstheme="minorHAnsi"/>
                <w:sz w:val="20"/>
                <w:szCs w:val="20"/>
              </w:rPr>
            </w:pPr>
          </w:p>
        </w:tc>
        <w:tc>
          <w:tcPr>
            <w:tcW w:w="990" w:type="dxa"/>
          </w:tcPr>
          <w:p w14:paraId="2E51A180" w14:textId="77777777" w:rsidR="0044625C" w:rsidRPr="00C54288" w:rsidRDefault="0044625C" w:rsidP="00CF756B">
            <w:pPr>
              <w:jc w:val="center"/>
              <w:rPr>
                <w:rFonts w:cstheme="minorHAnsi"/>
                <w:sz w:val="20"/>
                <w:szCs w:val="20"/>
              </w:rPr>
            </w:pPr>
          </w:p>
        </w:tc>
        <w:tc>
          <w:tcPr>
            <w:tcW w:w="1260" w:type="dxa"/>
          </w:tcPr>
          <w:p w14:paraId="0CAD71B6" w14:textId="77777777" w:rsidR="0044625C" w:rsidRPr="00C54288" w:rsidRDefault="0044625C" w:rsidP="00CF756B">
            <w:pPr>
              <w:jc w:val="center"/>
              <w:rPr>
                <w:rFonts w:cstheme="minorHAnsi"/>
                <w:sz w:val="20"/>
                <w:szCs w:val="20"/>
              </w:rPr>
            </w:pPr>
          </w:p>
        </w:tc>
        <w:tc>
          <w:tcPr>
            <w:tcW w:w="1350" w:type="dxa"/>
          </w:tcPr>
          <w:p w14:paraId="74F00E28" w14:textId="77777777" w:rsidR="0044625C" w:rsidRPr="00C54288" w:rsidRDefault="0044625C" w:rsidP="00CF756B">
            <w:pPr>
              <w:jc w:val="center"/>
              <w:rPr>
                <w:rFonts w:cstheme="minorHAnsi"/>
                <w:sz w:val="20"/>
                <w:szCs w:val="20"/>
              </w:rPr>
            </w:pPr>
          </w:p>
        </w:tc>
        <w:tc>
          <w:tcPr>
            <w:tcW w:w="2070" w:type="dxa"/>
          </w:tcPr>
          <w:p w14:paraId="4057B940" w14:textId="77777777" w:rsidR="0044625C" w:rsidRPr="00C54288" w:rsidRDefault="0044625C" w:rsidP="00CF756B">
            <w:pPr>
              <w:jc w:val="center"/>
              <w:rPr>
                <w:rFonts w:cstheme="minorHAnsi"/>
                <w:sz w:val="20"/>
                <w:szCs w:val="20"/>
              </w:rPr>
            </w:pPr>
          </w:p>
        </w:tc>
        <w:tc>
          <w:tcPr>
            <w:tcW w:w="1530" w:type="dxa"/>
          </w:tcPr>
          <w:p w14:paraId="37E58440" w14:textId="77777777" w:rsidR="0044625C" w:rsidRPr="00BF7EA9" w:rsidRDefault="0044625C" w:rsidP="00CF756B">
            <w:pPr>
              <w:jc w:val="center"/>
              <w:rPr>
                <w:rFonts w:cstheme="minorHAnsi"/>
                <w:sz w:val="20"/>
                <w:szCs w:val="20"/>
              </w:rPr>
            </w:pPr>
          </w:p>
        </w:tc>
      </w:tr>
    </w:tbl>
    <w:p w14:paraId="7A28485B" w14:textId="3622DAF1" w:rsidR="00251B3C" w:rsidRDefault="00251B3C" w:rsidP="006530E0">
      <w:pPr>
        <w:spacing w:after="0"/>
        <w:rPr>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7027DD" w14:paraId="2A6A1088"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7A0D82" w14:paraId="605E313B" w14:textId="77777777" w:rsidTr="00C54288">
        <w:trPr>
          <w:trHeight w:val="144"/>
          <w:tblHeader/>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7A0D82" w14:paraId="70B04D35" w14:textId="77777777" w:rsidTr="00C54288">
        <w:trPr>
          <w:trHeight w:val="144"/>
          <w:tblHeader/>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0F3621">
              <w:rPr>
                <w:rFonts w:cstheme="minorHAnsi"/>
                <w:sz w:val="18"/>
                <w:szCs w:val="20"/>
              </w:rPr>
              <w:t>s</w:t>
            </w:r>
            <w:r w:rsidRPr="007A0D82">
              <w:rPr>
                <w:rFonts w:cstheme="minorHAnsi"/>
                <w:sz w:val="18"/>
                <w:szCs w:val="20"/>
              </w:rPr>
              <w:t xml:space="preserve">torage </w:t>
            </w:r>
            <w:r w:rsidR="000F3621">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7A0D82" w14:paraId="704E21D3" w14:textId="77777777" w:rsidTr="00653B42">
        <w:trPr>
          <w:trHeight w:val="3412"/>
        </w:trPr>
        <w:tc>
          <w:tcPr>
            <w:tcW w:w="616" w:type="dxa"/>
            <w:vAlign w:val="center"/>
          </w:tcPr>
          <w:p w14:paraId="368EE7E9" w14:textId="77777777" w:rsidR="00DB51C5" w:rsidRPr="007A0D82" w:rsidRDefault="00DB51C5" w:rsidP="00BB4569">
            <w:pPr>
              <w:keepNext/>
              <w:spacing w:after="0" w:line="240" w:lineRule="auto"/>
              <w:jc w:val="center"/>
              <w:rPr>
                <w:rFonts w:cstheme="minorHAnsi"/>
                <w:sz w:val="18"/>
                <w:szCs w:val="20"/>
              </w:rPr>
            </w:pPr>
            <w:r w:rsidRPr="007A0D82">
              <w:rPr>
                <w:rFonts w:cstheme="minorHAnsi"/>
                <w:sz w:val="18"/>
                <w:szCs w:val="20"/>
              </w:rPr>
              <w:t>03</w:t>
            </w:r>
          </w:p>
        </w:tc>
        <w:tc>
          <w:tcPr>
            <w:tcW w:w="10174" w:type="dxa"/>
          </w:tcPr>
          <w:p w14:paraId="2363A0A6" w14:textId="4FD5E42D" w:rsidR="00DB51C5" w:rsidRPr="007A0D82" w:rsidRDefault="00DB51C5" w:rsidP="007B224D">
            <w:pPr>
              <w:keepNext/>
              <w:autoSpaceDE w:val="0"/>
              <w:autoSpaceDN w:val="0"/>
              <w:adjustRightInd w:val="0"/>
              <w:spacing w:after="0" w:line="240" w:lineRule="auto"/>
              <w:rPr>
                <w:rFonts w:cstheme="minorHAnsi"/>
                <w:b/>
                <w:bCs/>
                <w:sz w:val="18"/>
              </w:rPr>
            </w:pPr>
            <w:r w:rsidRPr="007A0D82">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w:t>
            </w:r>
            <w:r w:rsidR="0042271F">
              <w:rPr>
                <w:rFonts w:cstheme="minorHAnsi"/>
                <w:bCs/>
                <w:sz w:val="18"/>
                <w:szCs w:val="20"/>
              </w:rPr>
              <w:t xml:space="preserve">imum insulation R-value of 7.7 </w:t>
            </w:r>
            <w:r w:rsidRPr="007A0D82">
              <w:rPr>
                <w:rFonts w:cstheme="minorHAnsi"/>
                <w:bCs/>
                <w:sz w:val="18"/>
                <w:szCs w:val="20"/>
              </w:rPr>
              <w:t>(RA4.4.1)</w:t>
            </w:r>
          </w:p>
          <w:p w14:paraId="4016D353"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46B5FAE2"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4E6680E0" w14:textId="43FD6569" w:rsidR="00DB51C5" w:rsidRPr="00573DD6"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sz w:val="18"/>
              </w:rPr>
            </w:pPr>
            <w:r w:rsidRPr="007A0D82">
              <w:rPr>
                <w:rFonts w:asciiTheme="minorHAnsi" w:hAnsiTheme="minorHAnsi" w:cstheme="minorHAnsi"/>
                <w:bCs/>
                <w:sz w:val="18"/>
              </w:rPr>
              <w:t>All hot water piping from the heating source to the kitchen fixtures.</w:t>
            </w:r>
          </w:p>
          <w:p w14:paraId="65DF0B52" w14:textId="77777777" w:rsidR="00682453" w:rsidRPr="00573DD6" w:rsidRDefault="00682453" w:rsidP="00573DD6">
            <w:pPr>
              <w:pStyle w:val="ListParagraph"/>
              <w:numPr>
                <w:ilvl w:val="1"/>
                <w:numId w:val="16"/>
              </w:numPr>
              <w:ind w:left="1066" w:hanging="270"/>
              <w:rPr>
                <w:rFonts w:asciiTheme="minorHAnsi" w:hAnsiTheme="minorHAnsi" w:cstheme="minorHAnsi"/>
                <w:sz w:val="18"/>
              </w:rPr>
            </w:pPr>
            <w:r w:rsidRPr="00573DD6">
              <w:rPr>
                <w:rFonts w:asciiTheme="minorHAnsi" w:hAnsiTheme="minorHAnsi" w:cstheme="minorHAnsi"/>
                <w:sz w:val="18"/>
              </w:rPr>
              <w:t>Piping from the heating source to storage tank or between tanks.</w:t>
            </w:r>
          </w:p>
          <w:p w14:paraId="6B284D33" w14:textId="45846468" w:rsidR="00682453" w:rsidRPr="00B731F3" w:rsidRDefault="00682453" w:rsidP="00B731F3">
            <w:pPr>
              <w:pStyle w:val="ListParagraph"/>
              <w:keepNext/>
              <w:numPr>
                <w:ilvl w:val="1"/>
                <w:numId w:val="16"/>
              </w:numPr>
              <w:autoSpaceDE w:val="0"/>
              <w:autoSpaceDN w:val="0"/>
              <w:adjustRightInd w:val="0"/>
              <w:ind w:left="1066" w:hanging="270"/>
              <w:rPr>
                <w:rFonts w:asciiTheme="minorHAnsi" w:hAnsiTheme="minorHAnsi" w:cstheme="minorHAnsi"/>
                <w:sz w:val="18"/>
              </w:rPr>
            </w:pPr>
            <w:r w:rsidRPr="00B731F3">
              <w:rPr>
                <w:rFonts w:asciiTheme="minorHAnsi" w:hAnsiTheme="minorHAnsi" w:cstheme="minorHAnsi"/>
                <w:sz w:val="18"/>
              </w:rPr>
              <w:t>All piping associated with a recirculation system.</w:t>
            </w:r>
          </w:p>
          <w:p w14:paraId="4D6AE3DF" w14:textId="77777777" w:rsidR="00DB51C5" w:rsidRPr="007A0D82" w:rsidRDefault="00DB51C5" w:rsidP="002A7E3A">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sz w:val="18"/>
              </w:rPr>
              <w:t>All underground piping.</w:t>
            </w:r>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rFonts w:asciiTheme="minorHAnsi" w:hAnsiTheme="minorHAnsi" w:cstheme="minorHAnsi"/>
                <w:bCs/>
                <w:sz w:val="18"/>
              </w:rPr>
            </w:pPr>
            <w:r w:rsidRPr="00AE2C8E">
              <w:rPr>
                <w:rFonts w:asciiTheme="minorHAnsi" w:hAnsiTheme="minorHAnsi" w:cstheme="minorHAnsi"/>
                <w:bCs/>
                <w:sz w:val="18"/>
              </w:rPr>
              <w:t>I</w:t>
            </w:r>
            <w:r w:rsidR="00DB51C5" w:rsidRPr="00AE2C8E">
              <w:rPr>
                <w:rFonts w:asciiTheme="minorHAnsi" w:hAnsiTheme="minorHAnsi" w:cstheme="minorHAnsi"/>
                <w:bCs/>
                <w:sz w:val="18"/>
              </w:rPr>
              <w:t>nsulation buried below grade must be installed in a water proof and non-crushable casing or sleeve</w:t>
            </w:r>
            <w:r w:rsidRPr="00AE2C8E">
              <w:rPr>
                <w:rFonts w:asciiTheme="minorHAnsi" w:hAnsiTheme="minorHAnsi" w:cstheme="minorHAnsi"/>
                <w:bCs/>
                <w:sz w:val="18"/>
              </w:rPr>
              <w:t>.</w:t>
            </w:r>
          </w:p>
          <w:p w14:paraId="102517CE" w14:textId="5B9F7567"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sz w:val="18"/>
              </w:rPr>
              <w:t>Piping installed in interior or exterior walls that is surrounded on all sides by at least 1 inch (</w:t>
            </w:r>
            <w:r w:rsidR="00811AA5">
              <w:rPr>
                <w:rFonts w:asciiTheme="minorHAnsi" w:hAnsiTheme="minorHAnsi" w:cstheme="minorHAnsi"/>
                <w:sz w:val="18"/>
              </w:rPr>
              <w:t>2.</w:t>
            </w:r>
            <w:r w:rsidRPr="007A0D82">
              <w:rPr>
                <w:rFonts w:asciiTheme="minorHAnsi" w:hAnsiTheme="minorHAnsi" w:cstheme="minorHAnsi"/>
                <w:sz w:val="18"/>
              </w:rPr>
              <w:t>5 cm) of insulation.</w:t>
            </w:r>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rFonts w:asciiTheme="minorHAnsi" w:hAnsiTheme="minorHAnsi" w:cstheme="minorHAnsi"/>
                <w:b/>
                <w:sz w:val="18"/>
              </w:rPr>
            </w:pPr>
            <w:r w:rsidRPr="000F3621">
              <w:rPr>
                <w:rFonts w:asciiTheme="minorHAnsi" w:hAnsiTheme="minorHAnsi" w:cstheme="minorHAnsi"/>
                <w:bCs/>
                <w:sz w:val="18"/>
              </w:rPr>
              <w:t>Pipe insulation shall fit tightly and all elbows and tees shall be fully insulated.</w:t>
            </w:r>
          </w:p>
        </w:tc>
      </w:tr>
      <w:tr w:rsidR="00DB51C5" w:rsidRPr="007A0D82" w14:paraId="19F36133" w14:textId="77777777" w:rsidTr="00C54288">
        <w:trPr>
          <w:trHeight w:val="144"/>
          <w:tblHeader/>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0F3621">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0F3621">
              <w:rPr>
                <w:rFonts w:asciiTheme="minorHAnsi" w:hAnsiTheme="minorHAnsi" w:cstheme="minorHAnsi"/>
                <w:sz w:val="18"/>
              </w:rPr>
              <w:t>.</w:t>
            </w:r>
          </w:p>
          <w:p w14:paraId="1F529A24" w14:textId="64992D27"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0F3621">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3EF02202" w14:textId="0F67CF35"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Category III or IV vent, or a Type B vent with straight pipe between outside and water heater</w:t>
            </w:r>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condensate drain no more than 2 inches higher than the base on water heater for natural draining</w:t>
            </w:r>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gas supply line with capacity of at least 200,000 Btu/hr</w:t>
            </w:r>
            <w:r w:rsidR="000F3621">
              <w:rPr>
                <w:rFonts w:asciiTheme="minorHAnsi" w:hAnsiTheme="minorHAnsi" w:cstheme="minorHAnsi"/>
                <w:sz w:val="18"/>
              </w:rPr>
              <w:t>.</w:t>
            </w:r>
          </w:p>
        </w:tc>
      </w:tr>
      <w:tr w:rsidR="00DB51C5" w:rsidRPr="00954600" w14:paraId="6845AA38" w14:textId="77777777" w:rsidTr="00C54288">
        <w:trPr>
          <w:trHeight w:val="144"/>
          <w:tblHeader/>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6B0F0463" w14:textId="402A0DD2" w:rsidR="00DB51C5" w:rsidRDefault="00DB51C5" w:rsidP="00C54288">
      <w:pPr>
        <w:spacing w:after="0" w:line="240" w:lineRule="auto"/>
        <w:rPr>
          <w:rFonts w:cstheme="minorHAnsi"/>
          <w:sz w:val="20"/>
          <w:szCs w:val="20"/>
        </w:rPr>
      </w:pPr>
    </w:p>
    <w:p w14:paraId="2860FA1F" w14:textId="77777777" w:rsidR="00FB4DCA" w:rsidRPr="00F71719" w:rsidRDefault="00FB4DCA" w:rsidP="00C54288">
      <w:pPr>
        <w:spacing w:after="0" w:line="240" w:lineRule="auto"/>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42"/>
        <w:gridCol w:w="1343"/>
        <w:gridCol w:w="7"/>
        <w:gridCol w:w="1440"/>
        <w:gridCol w:w="1620"/>
        <w:gridCol w:w="2610"/>
        <w:gridCol w:w="1351"/>
      </w:tblGrid>
      <w:tr w:rsidR="00FB4DCA" w14:paraId="3B8C9ACC" w14:textId="77777777" w:rsidTr="00653B42">
        <w:tc>
          <w:tcPr>
            <w:tcW w:w="10795" w:type="dxa"/>
            <w:gridSpan w:val="8"/>
          </w:tcPr>
          <w:p w14:paraId="6D5A4C9C" w14:textId="77777777" w:rsidR="00FB4DCA" w:rsidRPr="0059171F" w:rsidRDefault="00FB4DCA">
            <w:pPr>
              <w:spacing w:after="0"/>
              <w:rPr>
                <w:rFonts w:cstheme="minorHAnsi"/>
                <w:b/>
                <w:sz w:val="20"/>
                <w:szCs w:val="20"/>
              </w:rPr>
            </w:pPr>
            <w:r w:rsidRPr="0059171F">
              <w:rPr>
                <w:rFonts w:cstheme="minorHAnsi"/>
                <w:b/>
                <w:sz w:val="20"/>
                <w:szCs w:val="20"/>
              </w:rPr>
              <w:lastRenderedPageBreak/>
              <w:t>D. Compact Hot Water Distribution (CHWDS) (RA4.4.6)</w:t>
            </w:r>
          </w:p>
          <w:p w14:paraId="69FD755F" w14:textId="66CA0F73" w:rsidR="00FB4DCA" w:rsidRPr="0059171F" w:rsidRDefault="00B731F3" w:rsidP="00573DD6">
            <w:pPr>
              <w:spacing w:after="0"/>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tc>
      </w:tr>
      <w:tr w:rsidR="00FB4DCA" w14:paraId="6D278304" w14:textId="77777777" w:rsidTr="00653B42">
        <w:tblPrEx>
          <w:tblBorders>
            <w:bottom w:val="none" w:sz="0" w:space="0" w:color="auto"/>
            <w:insideH w:val="none" w:sz="0" w:space="0" w:color="auto"/>
            <w:insideV w:val="none" w:sz="0" w:space="0" w:color="auto"/>
          </w:tblBorders>
        </w:tblPrEx>
        <w:trPr>
          <w:trHeight w:val="458"/>
        </w:trPr>
        <w:tc>
          <w:tcPr>
            <w:tcW w:w="983" w:type="dxa"/>
            <w:tcBorders>
              <w:right w:val="single" w:sz="4" w:space="0" w:color="auto"/>
            </w:tcBorders>
            <w:vAlign w:val="center"/>
          </w:tcPr>
          <w:p w14:paraId="3E173386" w14:textId="2E0A617B" w:rsidR="00FB4DCA" w:rsidRPr="003B6100" w:rsidDel="00FB4DCA" w:rsidRDefault="00FB4DCA" w:rsidP="00573DD6">
            <w:pPr>
              <w:spacing w:after="0"/>
              <w:jc w:val="center"/>
              <w:rPr>
                <w:rFonts w:cstheme="minorHAnsi"/>
                <w:b/>
              </w:rPr>
            </w:pPr>
            <w:r>
              <w:rPr>
                <w:rFonts w:cstheme="minorHAnsi"/>
              </w:rPr>
              <w:t>01</w:t>
            </w:r>
          </w:p>
        </w:tc>
        <w:tc>
          <w:tcPr>
            <w:tcW w:w="1442" w:type="dxa"/>
            <w:tcBorders>
              <w:left w:val="single" w:sz="4" w:space="0" w:color="auto"/>
              <w:right w:val="single" w:sz="4" w:space="0" w:color="auto"/>
            </w:tcBorders>
            <w:vAlign w:val="center"/>
          </w:tcPr>
          <w:p w14:paraId="3489188F" w14:textId="452882EF" w:rsidR="00FB4DCA" w:rsidRPr="00AB4500" w:rsidRDefault="00FB4DCA">
            <w:pPr>
              <w:spacing w:after="0"/>
              <w:jc w:val="center"/>
              <w:rPr>
                <w:rFonts w:cstheme="minorHAnsi"/>
                <w:sz w:val="18"/>
              </w:rPr>
            </w:pPr>
            <w:r>
              <w:rPr>
                <w:rFonts w:cstheme="minorHAnsi"/>
              </w:rPr>
              <w:t>02</w:t>
            </w:r>
          </w:p>
        </w:tc>
        <w:tc>
          <w:tcPr>
            <w:tcW w:w="1350" w:type="dxa"/>
            <w:gridSpan w:val="2"/>
            <w:tcBorders>
              <w:left w:val="single" w:sz="4" w:space="0" w:color="auto"/>
              <w:right w:val="single" w:sz="4" w:space="0" w:color="auto"/>
            </w:tcBorders>
            <w:vAlign w:val="center"/>
          </w:tcPr>
          <w:p w14:paraId="0A7FFDB2" w14:textId="631E8FF2" w:rsidR="00FB4DCA" w:rsidRPr="00AB4500" w:rsidRDefault="00FB4DCA">
            <w:pPr>
              <w:spacing w:after="0"/>
              <w:jc w:val="center"/>
              <w:rPr>
                <w:rFonts w:cstheme="minorHAnsi"/>
                <w:sz w:val="18"/>
              </w:rPr>
            </w:pPr>
            <w:r>
              <w:rPr>
                <w:rFonts w:cstheme="minorHAnsi"/>
              </w:rPr>
              <w:t>03</w:t>
            </w:r>
          </w:p>
        </w:tc>
        <w:tc>
          <w:tcPr>
            <w:tcW w:w="1440" w:type="dxa"/>
            <w:tcBorders>
              <w:left w:val="single" w:sz="4" w:space="0" w:color="auto"/>
              <w:right w:val="single" w:sz="4" w:space="0" w:color="auto"/>
            </w:tcBorders>
            <w:vAlign w:val="center"/>
          </w:tcPr>
          <w:p w14:paraId="6B343DAC" w14:textId="268525BC" w:rsidR="00FB4DCA" w:rsidRPr="00AB4500" w:rsidRDefault="00FB4DCA">
            <w:pPr>
              <w:spacing w:after="0"/>
              <w:jc w:val="center"/>
              <w:rPr>
                <w:rFonts w:cstheme="minorHAnsi"/>
                <w:sz w:val="18"/>
              </w:rPr>
            </w:pPr>
            <w:r>
              <w:rPr>
                <w:rFonts w:cstheme="minorHAnsi"/>
              </w:rPr>
              <w:t>04</w:t>
            </w:r>
          </w:p>
        </w:tc>
        <w:tc>
          <w:tcPr>
            <w:tcW w:w="1620" w:type="dxa"/>
            <w:tcBorders>
              <w:left w:val="single" w:sz="4" w:space="0" w:color="auto"/>
              <w:right w:val="single" w:sz="4" w:space="0" w:color="auto"/>
            </w:tcBorders>
            <w:vAlign w:val="center"/>
          </w:tcPr>
          <w:p w14:paraId="4E2EEF89" w14:textId="5D056993" w:rsidR="00FB4DCA" w:rsidRPr="00AB4500" w:rsidRDefault="00FB4DCA">
            <w:pPr>
              <w:spacing w:after="0"/>
              <w:jc w:val="center"/>
              <w:rPr>
                <w:rFonts w:cstheme="minorHAnsi"/>
                <w:sz w:val="18"/>
              </w:rPr>
            </w:pPr>
            <w:r>
              <w:rPr>
                <w:rFonts w:cstheme="minorHAnsi"/>
              </w:rPr>
              <w:t>05</w:t>
            </w:r>
          </w:p>
        </w:tc>
        <w:tc>
          <w:tcPr>
            <w:tcW w:w="2610" w:type="dxa"/>
            <w:tcBorders>
              <w:left w:val="single" w:sz="4" w:space="0" w:color="auto"/>
              <w:right w:val="single" w:sz="4" w:space="0" w:color="auto"/>
            </w:tcBorders>
            <w:vAlign w:val="center"/>
          </w:tcPr>
          <w:p w14:paraId="79A844F1" w14:textId="33B002CC" w:rsidR="00FB4DCA" w:rsidRPr="00AB4500" w:rsidRDefault="00FB4DCA">
            <w:pPr>
              <w:spacing w:after="0"/>
              <w:jc w:val="center"/>
              <w:rPr>
                <w:rFonts w:cstheme="minorHAnsi"/>
                <w:sz w:val="18"/>
              </w:rPr>
            </w:pPr>
            <w:r>
              <w:rPr>
                <w:rFonts w:cstheme="minorHAnsi"/>
              </w:rPr>
              <w:t>06</w:t>
            </w:r>
          </w:p>
        </w:tc>
        <w:tc>
          <w:tcPr>
            <w:tcW w:w="1350" w:type="dxa"/>
            <w:tcBorders>
              <w:left w:val="single" w:sz="4" w:space="0" w:color="auto"/>
            </w:tcBorders>
            <w:vAlign w:val="center"/>
          </w:tcPr>
          <w:p w14:paraId="3E4B6326" w14:textId="02681026" w:rsidR="00FB4DCA" w:rsidRPr="00AB4500" w:rsidRDefault="00FB4DCA">
            <w:pPr>
              <w:spacing w:after="0"/>
              <w:jc w:val="center"/>
              <w:rPr>
                <w:rFonts w:cstheme="minorHAnsi"/>
                <w:sz w:val="18"/>
              </w:rPr>
            </w:pPr>
            <w:r>
              <w:rPr>
                <w:rFonts w:cstheme="minorHAnsi"/>
              </w:rPr>
              <w:t>07</w:t>
            </w:r>
          </w:p>
        </w:tc>
      </w:tr>
      <w:tr w:rsidR="00FB4DCA" w14:paraId="66280E98" w14:textId="77777777" w:rsidTr="00653B42">
        <w:tblPrEx>
          <w:tblBorders>
            <w:bottom w:val="none" w:sz="0" w:space="0" w:color="auto"/>
          </w:tblBorders>
        </w:tblPrEx>
        <w:tc>
          <w:tcPr>
            <w:tcW w:w="983" w:type="dxa"/>
            <w:vAlign w:val="bottom"/>
          </w:tcPr>
          <w:p w14:paraId="1C1B636C" w14:textId="70BF9E3B" w:rsidR="00FB4DCA" w:rsidRPr="00AB4500" w:rsidRDefault="00C90E8B" w:rsidP="00FB4DCA">
            <w:pPr>
              <w:jc w:val="center"/>
              <w:rPr>
                <w:rFonts w:cstheme="minorHAnsi"/>
                <w:sz w:val="18"/>
              </w:rPr>
            </w:pPr>
            <w:r>
              <w:rPr>
                <w:rFonts w:cstheme="minorHAnsi"/>
                <w:sz w:val="18"/>
              </w:rPr>
              <w:t>Dwelling</w:t>
            </w:r>
            <w:r w:rsidRPr="00AB4500">
              <w:rPr>
                <w:rFonts w:cstheme="minorHAnsi"/>
                <w:sz w:val="18"/>
              </w:rPr>
              <w:t xml:space="preserve"> </w:t>
            </w:r>
            <w:r w:rsidR="00FB4DCA" w:rsidRPr="00AB4500">
              <w:rPr>
                <w:rFonts w:cstheme="minorHAnsi"/>
                <w:sz w:val="18"/>
              </w:rPr>
              <w:t>Name</w:t>
            </w:r>
          </w:p>
        </w:tc>
        <w:tc>
          <w:tcPr>
            <w:tcW w:w="1442" w:type="dxa"/>
            <w:vAlign w:val="bottom"/>
          </w:tcPr>
          <w:p w14:paraId="61C1DB82" w14:textId="77777777" w:rsidR="00FB4DCA" w:rsidRPr="00AB4500" w:rsidRDefault="00FB4DCA" w:rsidP="00FB4DCA">
            <w:pPr>
              <w:jc w:val="center"/>
              <w:rPr>
                <w:rFonts w:cstheme="minorHAnsi"/>
                <w:sz w:val="18"/>
              </w:rPr>
            </w:pPr>
            <w:r w:rsidRPr="00AB4500">
              <w:rPr>
                <w:rFonts w:cstheme="minorHAnsi"/>
                <w:sz w:val="18"/>
              </w:rPr>
              <w:t>Number of Stories</w:t>
            </w:r>
          </w:p>
        </w:tc>
        <w:tc>
          <w:tcPr>
            <w:tcW w:w="1343" w:type="dxa"/>
            <w:vAlign w:val="bottom"/>
          </w:tcPr>
          <w:p w14:paraId="650EE9AF" w14:textId="77777777" w:rsidR="00FB4DCA" w:rsidRPr="00AB4500" w:rsidRDefault="00FB4DCA" w:rsidP="00FB4DCA">
            <w:pPr>
              <w:jc w:val="center"/>
              <w:rPr>
                <w:sz w:val="18"/>
              </w:rPr>
            </w:pPr>
            <w:r w:rsidRPr="00AB4500">
              <w:rPr>
                <w:rFonts w:cstheme="minorHAnsi"/>
                <w:sz w:val="18"/>
              </w:rPr>
              <w:t>Master Bath distance of furthest fixture to Water Heater in feet</w:t>
            </w:r>
          </w:p>
        </w:tc>
        <w:tc>
          <w:tcPr>
            <w:tcW w:w="1447" w:type="dxa"/>
            <w:gridSpan w:val="2"/>
            <w:vAlign w:val="bottom"/>
          </w:tcPr>
          <w:p w14:paraId="0827C827" w14:textId="77777777" w:rsidR="00FB4DCA" w:rsidRPr="00AB4500" w:rsidRDefault="00FB4DCA" w:rsidP="00FB4DCA">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9363105" w14:textId="74BC6E27" w:rsidR="00FB4DCA" w:rsidRPr="00AB4500" w:rsidRDefault="00FB4DCA" w:rsidP="00FB4DCA">
            <w:pPr>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09" w:type="dxa"/>
            <w:vAlign w:val="bottom"/>
          </w:tcPr>
          <w:p w14:paraId="2F037724" w14:textId="77777777" w:rsidR="00FB4DCA" w:rsidRPr="00AB4500" w:rsidRDefault="00FB4DCA" w:rsidP="00FB4DCA">
            <w:pPr>
              <w:jc w:val="center"/>
              <w:rPr>
                <w:sz w:val="18"/>
              </w:rPr>
            </w:pPr>
            <w:r w:rsidRPr="00AB4500">
              <w:rPr>
                <w:rFonts w:cstheme="minorHAnsi"/>
                <w:sz w:val="18"/>
              </w:rPr>
              <w:t>Weighted Distance</w:t>
            </w:r>
          </w:p>
        </w:tc>
        <w:tc>
          <w:tcPr>
            <w:tcW w:w="1351" w:type="dxa"/>
            <w:vAlign w:val="bottom"/>
          </w:tcPr>
          <w:p w14:paraId="32FE7054" w14:textId="77777777" w:rsidR="00FB4DCA" w:rsidRPr="00AB4500" w:rsidRDefault="00FB4DCA" w:rsidP="00FB4DCA">
            <w:pPr>
              <w:jc w:val="center"/>
              <w:rPr>
                <w:sz w:val="18"/>
              </w:rPr>
            </w:pPr>
            <w:r w:rsidRPr="00AB4500">
              <w:rPr>
                <w:rFonts w:cstheme="minorHAnsi"/>
                <w:sz w:val="18"/>
              </w:rPr>
              <w:t>Qualification Distance</w:t>
            </w:r>
          </w:p>
        </w:tc>
      </w:tr>
      <w:tr w:rsidR="00FB4DCA" w14:paraId="45D9DECF" w14:textId="77777777" w:rsidTr="0044625C">
        <w:trPr>
          <w:trHeight w:val="269"/>
        </w:trPr>
        <w:tc>
          <w:tcPr>
            <w:tcW w:w="983" w:type="dxa"/>
          </w:tcPr>
          <w:p w14:paraId="29C4D362" w14:textId="77777777" w:rsidR="00FB4DCA" w:rsidRPr="00AB4500" w:rsidRDefault="00FB4DCA" w:rsidP="0044625C">
            <w:pPr>
              <w:spacing w:after="0"/>
              <w:rPr>
                <w:sz w:val="18"/>
                <w:szCs w:val="18"/>
              </w:rPr>
            </w:pPr>
          </w:p>
        </w:tc>
        <w:tc>
          <w:tcPr>
            <w:tcW w:w="1442" w:type="dxa"/>
          </w:tcPr>
          <w:p w14:paraId="7EEE1B3B" w14:textId="77777777" w:rsidR="00FB4DCA" w:rsidRPr="00AB4500" w:rsidRDefault="00FB4DCA" w:rsidP="0044625C">
            <w:pPr>
              <w:spacing w:after="0"/>
              <w:rPr>
                <w:sz w:val="18"/>
                <w:szCs w:val="18"/>
              </w:rPr>
            </w:pPr>
          </w:p>
        </w:tc>
        <w:tc>
          <w:tcPr>
            <w:tcW w:w="1343" w:type="dxa"/>
          </w:tcPr>
          <w:p w14:paraId="0F97B553" w14:textId="77777777" w:rsidR="00FB4DCA" w:rsidRPr="00AB4500" w:rsidRDefault="00FB4DCA" w:rsidP="0044625C">
            <w:pPr>
              <w:spacing w:after="0"/>
              <w:rPr>
                <w:sz w:val="18"/>
                <w:szCs w:val="18"/>
              </w:rPr>
            </w:pPr>
          </w:p>
        </w:tc>
        <w:tc>
          <w:tcPr>
            <w:tcW w:w="1447" w:type="dxa"/>
            <w:gridSpan w:val="2"/>
          </w:tcPr>
          <w:p w14:paraId="4A13F39D" w14:textId="77777777" w:rsidR="00FB4DCA" w:rsidRPr="00AB4500" w:rsidRDefault="00FB4DCA" w:rsidP="0044625C">
            <w:pPr>
              <w:spacing w:after="0"/>
              <w:rPr>
                <w:sz w:val="18"/>
                <w:szCs w:val="18"/>
              </w:rPr>
            </w:pPr>
          </w:p>
        </w:tc>
        <w:tc>
          <w:tcPr>
            <w:tcW w:w="1620" w:type="dxa"/>
          </w:tcPr>
          <w:p w14:paraId="7A75AC4B" w14:textId="77777777" w:rsidR="00FB4DCA" w:rsidRPr="00AB4500" w:rsidRDefault="00FB4DCA" w:rsidP="0044625C">
            <w:pPr>
              <w:spacing w:after="0"/>
              <w:rPr>
                <w:sz w:val="18"/>
                <w:szCs w:val="18"/>
              </w:rPr>
            </w:pPr>
          </w:p>
        </w:tc>
        <w:tc>
          <w:tcPr>
            <w:tcW w:w="2609" w:type="dxa"/>
          </w:tcPr>
          <w:p w14:paraId="0F5FA66B" w14:textId="77777777" w:rsidR="00FB4DCA" w:rsidRPr="00AB4500" w:rsidRDefault="00FB4DCA" w:rsidP="0044625C">
            <w:pPr>
              <w:spacing w:after="0"/>
              <w:rPr>
                <w:sz w:val="18"/>
                <w:szCs w:val="18"/>
              </w:rPr>
            </w:pPr>
            <w:r w:rsidRPr="00AB4500">
              <w:rPr>
                <w:sz w:val="18"/>
                <w:szCs w:val="18"/>
              </w:rPr>
              <w:t xml:space="preserve"> </w:t>
            </w:r>
          </w:p>
        </w:tc>
        <w:tc>
          <w:tcPr>
            <w:tcW w:w="1351" w:type="dxa"/>
          </w:tcPr>
          <w:p w14:paraId="6380235F" w14:textId="77777777" w:rsidR="00FB4DCA" w:rsidRPr="00AB4500" w:rsidRDefault="00FB4DCA" w:rsidP="0044625C">
            <w:pPr>
              <w:spacing w:after="0"/>
              <w:rPr>
                <w:sz w:val="18"/>
                <w:szCs w:val="18"/>
              </w:rPr>
            </w:pPr>
            <w:r w:rsidRPr="00AB4500">
              <w:rPr>
                <w:rFonts w:cstheme="minorHAnsi"/>
                <w:sz w:val="18"/>
                <w:szCs w:val="18"/>
                <w:highlight w:val="yellow"/>
              </w:rPr>
              <w:t xml:space="preserve"> </w:t>
            </w:r>
          </w:p>
        </w:tc>
      </w:tr>
      <w:tr w:rsidR="00FB4DCA" w14:paraId="182000EC" w14:textId="77777777" w:rsidTr="00653B42">
        <w:tc>
          <w:tcPr>
            <w:tcW w:w="983" w:type="dxa"/>
          </w:tcPr>
          <w:p w14:paraId="5245893C" w14:textId="77777777" w:rsidR="00FB4DCA" w:rsidRPr="00D37C06" w:rsidRDefault="00FB4DCA" w:rsidP="0044625C">
            <w:pPr>
              <w:spacing w:after="0"/>
            </w:pPr>
          </w:p>
        </w:tc>
        <w:tc>
          <w:tcPr>
            <w:tcW w:w="1442" w:type="dxa"/>
          </w:tcPr>
          <w:p w14:paraId="50AE9B10" w14:textId="77777777" w:rsidR="00FB4DCA" w:rsidRPr="00D37C06" w:rsidRDefault="00FB4DCA" w:rsidP="0044625C">
            <w:pPr>
              <w:spacing w:after="0"/>
            </w:pPr>
          </w:p>
        </w:tc>
        <w:tc>
          <w:tcPr>
            <w:tcW w:w="1343" w:type="dxa"/>
          </w:tcPr>
          <w:p w14:paraId="557F8D9A" w14:textId="77777777" w:rsidR="00FB4DCA" w:rsidRPr="00D37C06" w:rsidRDefault="00FB4DCA" w:rsidP="0044625C">
            <w:pPr>
              <w:spacing w:after="0"/>
            </w:pPr>
          </w:p>
        </w:tc>
        <w:tc>
          <w:tcPr>
            <w:tcW w:w="1447" w:type="dxa"/>
            <w:gridSpan w:val="2"/>
          </w:tcPr>
          <w:p w14:paraId="19683027" w14:textId="77777777" w:rsidR="00FB4DCA" w:rsidRPr="00D37C06" w:rsidRDefault="00FB4DCA" w:rsidP="0044625C">
            <w:pPr>
              <w:spacing w:after="0"/>
            </w:pPr>
          </w:p>
        </w:tc>
        <w:tc>
          <w:tcPr>
            <w:tcW w:w="1620" w:type="dxa"/>
          </w:tcPr>
          <w:p w14:paraId="4D0C0E86" w14:textId="77777777" w:rsidR="00FB4DCA" w:rsidRPr="00D37C06" w:rsidRDefault="00FB4DCA" w:rsidP="0044625C">
            <w:pPr>
              <w:spacing w:after="0"/>
            </w:pPr>
          </w:p>
        </w:tc>
        <w:tc>
          <w:tcPr>
            <w:tcW w:w="2609" w:type="dxa"/>
          </w:tcPr>
          <w:p w14:paraId="62961A05" w14:textId="77777777" w:rsidR="00FB4DCA" w:rsidRPr="00D37C06" w:rsidRDefault="00FB4DCA" w:rsidP="0044625C">
            <w:pPr>
              <w:spacing w:after="0"/>
            </w:pPr>
          </w:p>
        </w:tc>
        <w:tc>
          <w:tcPr>
            <w:tcW w:w="1351" w:type="dxa"/>
          </w:tcPr>
          <w:p w14:paraId="33712EDF" w14:textId="77777777" w:rsidR="00FB4DCA" w:rsidRPr="00D37C06" w:rsidRDefault="00FB4DCA" w:rsidP="0044625C">
            <w:pPr>
              <w:spacing w:after="0"/>
            </w:pPr>
          </w:p>
        </w:tc>
      </w:tr>
      <w:tr w:rsidR="00FB4DCA" w14:paraId="3210F52F" w14:textId="77777777" w:rsidTr="0094365E">
        <w:trPr>
          <w:trHeight w:val="197"/>
        </w:trPr>
        <w:tc>
          <w:tcPr>
            <w:tcW w:w="10795" w:type="dxa"/>
            <w:gridSpan w:val="8"/>
          </w:tcPr>
          <w:p w14:paraId="1ED02465" w14:textId="77777777" w:rsidR="00FB4DCA" w:rsidRPr="001A44CD" w:rsidRDefault="00FB4DCA" w:rsidP="0094365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7C650C9D"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31E8B7BF" w:rsidR="009C3AE7" w:rsidRPr="00C6626D" w:rsidRDefault="00BE0DD3" w:rsidP="00B740EF">
            <w:pPr>
              <w:spacing w:after="0" w:line="240" w:lineRule="auto"/>
              <w:rPr>
                <w:rFonts w:cstheme="minorHAnsi"/>
                <w:sz w:val="20"/>
                <w:szCs w:val="20"/>
              </w:rPr>
            </w:pPr>
            <w:r>
              <w:rPr>
                <w:rFonts w:cstheme="minorHAnsi"/>
                <w:b/>
                <w:sz w:val="20"/>
                <w:szCs w:val="20"/>
              </w:rPr>
              <w:t>E</w:t>
            </w:r>
            <w:r w:rsidR="009C3AE7" w:rsidRPr="00532FA2">
              <w:rPr>
                <w:rFonts w:cstheme="minorHAnsi"/>
                <w:b/>
                <w:sz w:val="20"/>
                <w:szCs w:val="20"/>
              </w:rPr>
              <w:t>. Parallel Piping Requirements</w:t>
            </w:r>
            <w:r w:rsidR="00495BF6" w:rsidRPr="00954600">
              <w:rPr>
                <w:rFonts w:cstheme="minorHAnsi"/>
                <w:b/>
                <w:sz w:val="20"/>
                <w:szCs w:val="20"/>
              </w:rPr>
              <w:t xml:space="preserve"> </w:t>
            </w:r>
            <w:r w:rsidR="00A64B0C" w:rsidRPr="007027DD">
              <w:rPr>
                <w:rFonts w:cstheme="minorHAnsi"/>
                <w:b/>
                <w:sz w:val="20"/>
                <w:szCs w:val="20"/>
              </w:rPr>
              <w:t xml:space="preserve">(PP) </w:t>
            </w:r>
            <w:r w:rsidR="00495BF6" w:rsidRPr="000F3621">
              <w:rPr>
                <w:rFonts w:cstheme="minorHAnsi"/>
                <w:sz w:val="20"/>
                <w:szCs w:val="20"/>
              </w:rPr>
              <w:t>(RA4.4.</w:t>
            </w:r>
            <w:r w:rsidR="00840E8B" w:rsidRPr="000F3621">
              <w:rPr>
                <w:rFonts w:cstheme="minorHAnsi"/>
                <w:sz w:val="20"/>
                <w:szCs w:val="20"/>
              </w:rPr>
              <w:t>4</w:t>
            </w:r>
            <w:r w:rsidR="00495BF6" w:rsidRPr="000F3621">
              <w:rPr>
                <w:rFonts w:cstheme="minorHAnsi"/>
                <w:sz w:val="20"/>
                <w:szCs w:val="20"/>
              </w:rPr>
              <w:t>)</w:t>
            </w:r>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47DDE69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26E3FE48"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139ED851"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FDD4BD4"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7ABC3AEE"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205065CD"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9C3AE7" w:rsidRPr="00954600">
              <w:rPr>
                <w:rFonts w:cstheme="minorHAnsi"/>
                <w:b/>
                <w:sz w:val="20"/>
                <w:szCs w:val="20"/>
              </w:rPr>
              <w:t xml:space="preserve">. Point of Use </w:t>
            </w:r>
            <w:r w:rsidR="009C3AE7" w:rsidRPr="007027DD">
              <w:rPr>
                <w:rFonts w:cstheme="minorHAnsi"/>
                <w:b/>
                <w:sz w:val="20"/>
                <w:szCs w:val="20"/>
              </w:rPr>
              <w:t>Requirements</w:t>
            </w:r>
            <w:r w:rsidR="00495BF6" w:rsidRPr="007027DD">
              <w:rPr>
                <w:rFonts w:cstheme="minorHAnsi"/>
                <w:b/>
                <w:sz w:val="20"/>
                <w:szCs w:val="20"/>
              </w:rPr>
              <w:t xml:space="preserve"> </w:t>
            </w:r>
            <w:r w:rsidR="00A64B0C" w:rsidRPr="00C6626D">
              <w:rPr>
                <w:rFonts w:cstheme="minorHAnsi"/>
                <w:b/>
                <w:sz w:val="20"/>
                <w:szCs w:val="20"/>
              </w:rPr>
              <w:t xml:space="preserve">(POU) </w:t>
            </w:r>
            <w:r w:rsidR="00495BF6" w:rsidRPr="000F3621">
              <w:rPr>
                <w:rFonts w:cstheme="minorHAnsi"/>
                <w:sz w:val="20"/>
                <w:szCs w:val="20"/>
              </w:rPr>
              <w:t>(RA4.4.</w:t>
            </w:r>
            <w:r w:rsidR="00840E8B" w:rsidRPr="000F3621">
              <w:rPr>
                <w:rFonts w:cstheme="minorHAnsi"/>
                <w:sz w:val="20"/>
                <w:szCs w:val="20"/>
              </w:rPr>
              <w:t>5</w:t>
            </w:r>
            <w:r w:rsidR="00495BF6" w:rsidRPr="000F3621">
              <w:rPr>
                <w:rFonts w:cstheme="minorHAnsi"/>
                <w:sz w:val="20"/>
                <w:szCs w:val="20"/>
              </w:rPr>
              <w:t>)</w:t>
            </w:r>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r w:rsidR="004C384C">
              <w:rPr>
                <w:rFonts w:cstheme="minorHAnsi"/>
                <w:sz w:val="18"/>
                <w:szCs w:val="20"/>
              </w:rPr>
              <w:t>.</w:t>
            </w:r>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4F4D0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475E2C29"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r w:rsidR="004F4D04" w:rsidRPr="00C54288">
              <w:rPr>
                <w:rFonts w:asciiTheme="minorHAnsi" w:eastAsia="Calibri" w:hAnsiTheme="minorHAnsi" w:cstheme="minorHAnsi"/>
                <w:i w:val="0"/>
                <w:sz w:val="18"/>
              </w:rPr>
              <w:t>-</w:t>
            </w:r>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243BA679"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sizes the allowed length of </w:t>
            </w:r>
            <w:r w:rsidR="000F3621">
              <w:rPr>
                <w:rFonts w:asciiTheme="minorHAnsi" w:eastAsia="Calibri" w:hAnsiTheme="minorHAnsi" w:cstheme="minorHAnsi"/>
                <w:i w:val="0"/>
                <w:sz w:val="18"/>
              </w:rPr>
              <w:t>1/2</w:t>
            </w:r>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D0EAD67" w14:textId="51FBBA05"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trPr>
        <w:tc>
          <w:tcPr>
            <w:tcW w:w="10790" w:type="dxa"/>
            <w:gridSpan w:val="2"/>
            <w:tcBorders>
              <w:bottom w:val="single" w:sz="4" w:space="0" w:color="auto"/>
            </w:tcBorders>
          </w:tcPr>
          <w:p w14:paraId="073DFED7" w14:textId="5972BC46"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G</w:t>
            </w:r>
            <w:r w:rsidR="00495BF6" w:rsidRPr="00954600">
              <w:rPr>
                <w:rFonts w:eastAsia="Calibri" w:cstheme="minorHAnsi"/>
                <w:b/>
                <w:sz w:val="20"/>
                <w:szCs w:val="20"/>
              </w:rPr>
              <w:t xml:space="preserve">. </w:t>
            </w:r>
            <w:r w:rsidR="006C2AFA">
              <w:rPr>
                <w:rFonts w:eastAsia="Calibri" w:cstheme="minorHAnsi"/>
                <w:b/>
                <w:sz w:val="20"/>
                <w:szCs w:val="20"/>
              </w:rPr>
              <w:t xml:space="preserve">Mandatory </w:t>
            </w:r>
            <w:r w:rsidR="00495BF6" w:rsidRPr="00954600">
              <w:rPr>
                <w:rFonts w:eastAsia="Calibri" w:cstheme="minorHAnsi"/>
                <w:b/>
                <w:sz w:val="20"/>
                <w:szCs w:val="20"/>
              </w:rPr>
              <w:t>Requirements</w:t>
            </w:r>
            <w:r w:rsidR="006C2AFA">
              <w:rPr>
                <w:rFonts w:eastAsia="Calibri" w:cstheme="minorHAnsi"/>
                <w:b/>
                <w:sz w:val="20"/>
                <w:szCs w:val="20"/>
              </w:rPr>
              <w:t xml:space="preserve"> for</w:t>
            </w:r>
            <w:r w:rsidR="00495BF6" w:rsidRPr="00954600">
              <w:rPr>
                <w:rFonts w:eastAsia="Calibri" w:cstheme="minorHAnsi"/>
                <w:b/>
                <w:sz w:val="20"/>
                <w:szCs w:val="20"/>
              </w:rPr>
              <w:t xml:space="preserve"> </w:t>
            </w:r>
            <w:r w:rsidR="006C2AFA">
              <w:rPr>
                <w:rFonts w:eastAsia="Calibri" w:cstheme="minorHAnsi"/>
                <w:b/>
                <w:sz w:val="20"/>
                <w:szCs w:val="20"/>
              </w:rPr>
              <w:t xml:space="preserve">All </w:t>
            </w:r>
            <w:r w:rsidR="006C2AFA" w:rsidRPr="00954600">
              <w:rPr>
                <w:rFonts w:eastAsia="Calibri" w:cstheme="minorHAnsi"/>
                <w:b/>
                <w:sz w:val="20"/>
                <w:szCs w:val="20"/>
              </w:rPr>
              <w:t>Recirculation System</w:t>
            </w:r>
            <w:r w:rsidR="006C2AFA">
              <w:rPr>
                <w:rFonts w:eastAsia="Calibri" w:cstheme="minorHAnsi"/>
                <w:b/>
                <w:sz w:val="20"/>
                <w:szCs w:val="20"/>
              </w:rPr>
              <w:t>s</w:t>
            </w:r>
            <w:r w:rsidR="006C2AFA" w:rsidRPr="000F3621">
              <w:rPr>
                <w:rFonts w:eastAsia="Calibri" w:cstheme="minorHAnsi"/>
                <w:sz w:val="20"/>
                <w:szCs w:val="20"/>
              </w:rPr>
              <w:t xml:space="preserve"> </w:t>
            </w:r>
            <w:r w:rsidR="00495BF6" w:rsidRPr="000F3621">
              <w:rPr>
                <w:rFonts w:eastAsia="Calibri" w:cstheme="minorHAnsi"/>
                <w:sz w:val="20"/>
                <w:szCs w:val="20"/>
              </w:rPr>
              <w:t>(RA4.4</w:t>
            </w:r>
            <w:r w:rsidR="00840E8B" w:rsidRPr="000F3621">
              <w:rPr>
                <w:rFonts w:eastAsia="Calibri" w:cstheme="minorHAnsi"/>
                <w:sz w:val="20"/>
                <w:szCs w:val="20"/>
              </w:rPr>
              <w:t>.7</w:t>
            </w:r>
            <w:r w:rsidR="00495BF6" w:rsidRPr="000F3621">
              <w:rPr>
                <w:rFonts w:eastAsia="Calibri" w:cstheme="minorHAnsi"/>
                <w:sz w:val="20"/>
                <w:szCs w:val="20"/>
              </w:rPr>
              <w:t>)</w:t>
            </w:r>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eastAsia="Calibri" w:cstheme="minorHAnsi"/>
                <w:sz w:val="18"/>
                <w:szCs w:val="20"/>
              </w:rPr>
              <w:t xml:space="preserve">Systems that utilize </w:t>
            </w:r>
            <w:r w:rsidR="000F3621">
              <w:rPr>
                <w:rFonts w:eastAsia="Calibri" w:cstheme="minorHAnsi"/>
                <w:sz w:val="18"/>
                <w:szCs w:val="20"/>
              </w:rPr>
              <w:t>a recirculation system</w:t>
            </w:r>
            <w:r w:rsidRPr="00C54288">
              <w:rPr>
                <w:rFonts w:eastAsia="Calibri" w:cstheme="minorHAnsi"/>
                <w:sz w:val="18"/>
                <w:szCs w:val="20"/>
              </w:rPr>
              <w:t xml:space="preserve"> shall comply with these requirements.</w:t>
            </w:r>
          </w:p>
        </w:tc>
      </w:tr>
      <w:tr w:rsidR="00495BF6" w:rsidRPr="00BF7EA9" w14:paraId="6BCBAF47" w14:textId="77777777" w:rsidTr="00C54288">
        <w:trPr>
          <w:trHeight w:val="144"/>
          <w:tblHeader/>
        </w:trPr>
        <w:tc>
          <w:tcPr>
            <w:tcW w:w="627" w:type="dxa"/>
            <w:vAlign w:val="center"/>
          </w:tcPr>
          <w:p w14:paraId="5BFA7307" w14:textId="21ADA7C4"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1</w:t>
            </w:r>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495BF6" w:rsidRPr="00BF7EA9" w14:paraId="6C5C8BD0" w14:textId="77777777" w:rsidTr="00C54288">
        <w:trPr>
          <w:trHeight w:val="144"/>
          <w:tblHeader/>
        </w:trPr>
        <w:tc>
          <w:tcPr>
            <w:tcW w:w="627" w:type="dxa"/>
            <w:vAlign w:val="center"/>
          </w:tcPr>
          <w:p w14:paraId="00103188" w14:textId="1E09D7FB"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3" w:type="dxa"/>
            <w:vAlign w:val="center"/>
          </w:tcPr>
          <w:p w14:paraId="0848CFE7" w14:textId="1C1E2835" w:rsidR="00495BF6" w:rsidRPr="00C54288" w:rsidRDefault="00495BF6"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Piping must take </w:t>
            </w:r>
            <w:r w:rsidR="000F3621">
              <w:rPr>
                <w:rFonts w:eastAsia="Calibri" w:cstheme="minorHAnsi"/>
                <w:sz w:val="18"/>
                <w:szCs w:val="20"/>
              </w:rPr>
              <w:t xml:space="preserve">the </w:t>
            </w:r>
            <w:r w:rsidRPr="00C54288">
              <w:rPr>
                <w:rFonts w:eastAsia="Calibri" w:cstheme="minorHAnsi"/>
                <w:sz w:val="18"/>
                <w:szCs w:val="20"/>
              </w:rPr>
              <w:t>most direct path between water heater and fixtures.</w:t>
            </w:r>
          </w:p>
        </w:tc>
      </w:tr>
      <w:tr w:rsidR="00BE0A04" w:rsidRPr="00BF7EA9" w14:paraId="7F1500DE" w14:textId="77777777" w:rsidTr="00BE0A04">
        <w:trPr>
          <w:trHeight w:val="144"/>
          <w:tblHeader/>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3" w:type="dxa"/>
            <w:vAlign w:val="center"/>
          </w:tcPr>
          <w:p w14:paraId="368DF5A1" w14:textId="2FBF71E2" w:rsidR="00BE0A04" w:rsidRPr="00C54288" w:rsidRDefault="00BE0A04" w:rsidP="000E02A6">
            <w:pPr>
              <w:keepNext/>
              <w:spacing w:after="0" w:line="240" w:lineRule="auto"/>
              <w:jc w:val="both"/>
              <w:rPr>
                <w:rFonts w:eastAsia="Calibri" w:cstheme="minorHAnsi"/>
                <w:sz w:val="18"/>
                <w:szCs w:val="20"/>
              </w:rPr>
            </w:pPr>
            <w:r w:rsidRPr="00C54288">
              <w:rPr>
                <w:rFonts w:eastAsia="Calibri" w:cstheme="minorHAnsi"/>
                <w:sz w:val="18"/>
                <w:szCs w:val="20"/>
              </w:rPr>
              <w:t>Insulation is not required on the cold water line when it is used as the return.</w:t>
            </w:r>
          </w:p>
        </w:tc>
      </w:tr>
      <w:tr w:rsidR="00840E8B" w:rsidRPr="00BF7EA9" w14:paraId="58C41061" w14:textId="77777777" w:rsidTr="00C54288">
        <w:trPr>
          <w:trHeight w:val="144"/>
          <w:tblHeader/>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3" w:type="dxa"/>
            <w:vAlign w:val="center"/>
          </w:tcPr>
          <w:p w14:paraId="0AB18EE8" w14:textId="7AAF807C" w:rsidR="00840E8B" w:rsidRPr="00C54288" w:rsidRDefault="00BE0A04" w:rsidP="000E02A6">
            <w:pPr>
              <w:keepNext/>
              <w:spacing w:after="0" w:line="240" w:lineRule="auto"/>
              <w:jc w:val="both"/>
              <w:rPr>
                <w:rFonts w:eastAsia="Calibri" w:cstheme="minorHAnsi"/>
                <w:sz w:val="18"/>
                <w:szCs w:val="20"/>
              </w:rPr>
            </w:pPr>
            <w:r w:rsidRPr="00C54288">
              <w:rPr>
                <w:rFonts w:cstheme="minorHAnsi"/>
                <w:sz w:val="18"/>
                <w:szCs w:val="20"/>
              </w:rPr>
              <w:t>If more than one loop</w:t>
            </w:r>
            <w:r w:rsidR="000F3621">
              <w:rPr>
                <w:rFonts w:cstheme="minorHAnsi"/>
                <w:sz w:val="18"/>
                <w:szCs w:val="20"/>
              </w:rPr>
              <w:t xml:space="preserve"> is</w:t>
            </w:r>
            <w:r w:rsidRPr="00C54288">
              <w:rPr>
                <w:rFonts w:cstheme="minorHAnsi"/>
                <w:sz w:val="18"/>
                <w:szCs w:val="20"/>
              </w:rPr>
              <w:t xml:space="preserve"> installed each loop shall have its own pump and controls.</w:t>
            </w:r>
          </w:p>
        </w:tc>
      </w:tr>
      <w:tr w:rsidR="00495BF6" w:rsidRPr="00BF7EA9" w14:paraId="1FD8E4EA" w14:textId="77777777" w:rsidTr="00C54288">
        <w:trPr>
          <w:trHeight w:val="144"/>
          <w:tblHeader/>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r w:rsidR="00BB4569">
              <w:rPr>
                <w:rFonts w:cstheme="minorHAnsi"/>
                <w:b/>
                <w:sz w:val="18"/>
                <w:szCs w:val="20"/>
              </w:rPr>
              <w:t>.</w:t>
            </w:r>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0C99D72C"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9C3AE7" w:rsidRPr="00954600">
              <w:rPr>
                <w:rFonts w:cstheme="minorHAnsi"/>
                <w:b/>
                <w:sz w:val="20"/>
                <w:szCs w:val="20"/>
              </w:rPr>
              <w:t>. Recirculation Non-Demand Controls Requirements</w:t>
            </w:r>
            <w:r w:rsidR="00495BF6" w:rsidRPr="007027DD">
              <w:rPr>
                <w:rFonts w:cstheme="minorHAnsi"/>
                <w:b/>
                <w:sz w:val="20"/>
                <w:szCs w:val="20"/>
              </w:rPr>
              <w:t xml:space="preserve"> </w:t>
            </w:r>
            <w:r w:rsidR="00A64B0C" w:rsidRPr="007027DD">
              <w:rPr>
                <w:rFonts w:cstheme="minorHAnsi"/>
                <w:b/>
                <w:sz w:val="20"/>
                <w:szCs w:val="20"/>
              </w:rPr>
              <w:t xml:space="preserve">(R-ND) </w:t>
            </w:r>
            <w:r w:rsidR="00495BF6" w:rsidRPr="000F3621">
              <w:rPr>
                <w:rFonts w:cstheme="minorHAnsi"/>
                <w:sz w:val="20"/>
                <w:szCs w:val="20"/>
              </w:rPr>
              <w:t>(RA4.4.</w:t>
            </w:r>
            <w:r w:rsidR="00840E8B" w:rsidRPr="000F3621">
              <w:rPr>
                <w:rFonts w:cstheme="minorHAnsi"/>
                <w:sz w:val="20"/>
                <w:szCs w:val="20"/>
              </w:rPr>
              <w:t>8</w:t>
            </w:r>
            <w:r w:rsidR="00495BF6" w:rsidRPr="000F3621">
              <w:rPr>
                <w:rFonts w:cstheme="minorHAnsi"/>
                <w:sz w:val="20"/>
                <w:szCs w:val="20"/>
              </w:rPr>
              <w:t>)</w:t>
            </w:r>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72408DC" w14:textId="77777777" w:rsidTr="00C54288">
        <w:trPr>
          <w:trHeight w:val="288"/>
          <w:tblHeader/>
        </w:trPr>
        <w:tc>
          <w:tcPr>
            <w:tcW w:w="631" w:type="dxa"/>
            <w:vAlign w:val="center"/>
          </w:tcPr>
          <w:p w14:paraId="5AE77D84" w14:textId="04E07646"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13E29C82" w14:textId="77777777" w:rsidR="00032317" w:rsidRPr="00C54288" w:rsidRDefault="00032317" w:rsidP="00C54288">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BE0DD3" w:rsidRPr="006A4AED" w14:paraId="3FEF765F" w14:textId="77777777" w:rsidTr="00BE0DD3">
        <w:trPr>
          <w:trHeight w:val="144"/>
          <w:tblHeader/>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 xml:space="preserve">(R-DRmc)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(RDRsc)</w:t>
            </w:r>
            <w:r w:rsidR="00BE0DD3" w:rsidRPr="000F3621">
              <w:rPr>
                <w:rFonts w:cstheme="minorHAnsi"/>
                <w:sz w:val="20"/>
                <w:szCs w:val="20"/>
              </w:rPr>
              <w:t xml:space="preserve"> (RA4.4.10)</w:t>
            </w:r>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Systems that utilize this distribution type shall comply with these requirements.</w:t>
            </w:r>
          </w:p>
        </w:tc>
      </w:tr>
      <w:tr w:rsidR="00BE0DD3" w:rsidRPr="006A4AED" w14:paraId="51987B3F" w14:textId="77777777" w:rsidTr="00BE0DD3">
        <w:trPr>
          <w:trHeight w:val="144"/>
          <w:tblHeader/>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01</w:t>
            </w:r>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BE0DD3" w:rsidRPr="006A4AED" w14:paraId="283FADAF" w14:textId="77777777" w:rsidTr="00BE0DD3">
        <w:trPr>
          <w:trHeight w:val="144"/>
          <w:tblHeader/>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02</w:t>
            </w:r>
          </w:p>
        </w:tc>
        <w:tc>
          <w:tcPr>
            <w:tcW w:w="10163" w:type="dxa"/>
            <w:vAlign w:val="center"/>
          </w:tcPr>
          <w:p w14:paraId="2AA57329" w14:textId="77777777" w:rsidR="00BE0DD3" w:rsidRPr="00542719" w:rsidRDefault="00BE0DD3" w:rsidP="009373BE">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BE0DD3" w:rsidRPr="006A4AED" w14:paraId="192A6730" w14:textId="77777777" w:rsidTr="00BE0DD3">
        <w:trPr>
          <w:trHeight w:val="144"/>
          <w:tblHeader/>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03</w:t>
            </w:r>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may be active by wired or wireless mechanisms. </w:t>
            </w:r>
          </w:p>
        </w:tc>
      </w:tr>
      <w:tr w:rsidR="00BE0DD3" w:rsidRPr="006A4AED" w14:paraId="0EA38FEB" w14:textId="77777777" w:rsidTr="00BE0DD3">
        <w:trPr>
          <w:trHeight w:val="144"/>
          <w:tblHeader/>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04</w:t>
            </w:r>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0F3621">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BE0DD3" w:rsidRPr="006A4AED" w14:paraId="40C82413" w14:textId="77777777" w:rsidTr="00BE0DD3">
        <w:trPr>
          <w:trHeight w:val="144"/>
          <w:tblHeader/>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05</w:t>
            </w:r>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BE0DD3" w:rsidRPr="006A4AED" w14:paraId="196EC57D" w14:textId="77777777" w:rsidTr="00BE0DD3">
        <w:trPr>
          <w:trHeight w:val="144"/>
          <w:tblHeader/>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06</w:t>
            </w:r>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BE0DD3" w:rsidRPr="006A4AED" w14:paraId="765D83C3" w14:textId="77777777" w:rsidTr="00BE0DD3">
        <w:trPr>
          <w:trHeight w:val="144"/>
          <w:tblHeader/>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07</w:t>
            </w:r>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BE0DD3" w:rsidRPr="006A4AED" w14:paraId="735A2F30" w14:textId="77777777" w:rsidTr="00BE0DD3">
        <w:trPr>
          <w:trHeight w:val="144"/>
          <w:tblHeader/>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cstheme="minorHAnsi"/>
          <w:b/>
          <w:sz w:val="18"/>
          <w:szCs w:val="20"/>
        </w:rPr>
      </w:pPr>
      <w:r w:rsidRPr="00C54288">
        <w:rPr>
          <w:rFonts w:cstheme="minorHAnsi"/>
          <w:b/>
          <w:sz w:val="18"/>
          <w:szCs w:val="20"/>
        </w:rPr>
        <w:lastRenderedPageBreak/>
        <w:t>CF2R-PLB-02-E User Instructions</w:t>
      </w:r>
    </w:p>
    <w:p w14:paraId="6D63198E" w14:textId="77777777" w:rsidR="00954600" w:rsidRPr="00C54288" w:rsidRDefault="00EB1BDE"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20"/>
        </w:rPr>
      </w:pPr>
      <w:r w:rsidRPr="00C54288">
        <w:rPr>
          <w:rFonts w:eastAsia="Calibri" w:cstheme="minorHAnsi"/>
          <w:b/>
          <w:sz w:val="18"/>
          <w:szCs w:val="20"/>
        </w:rPr>
        <w:t>A</w:t>
      </w:r>
      <w:r w:rsidR="00954600" w:rsidRPr="00C54288">
        <w:rPr>
          <w:rFonts w:eastAsia="Calibri" w:cstheme="minorHAnsi"/>
          <w:b/>
          <w:sz w:val="18"/>
          <w:szCs w:val="20"/>
        </w:rPr>
        <w:t xml:space="preserve">. Design Dwelling Unit Water Heating Systems Information </w:t>
      </w:r>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r w:rsidRPr="00C54288">
        <w:rPr>
          <w:rFonts w:eastAsia="Calibri" w:cstheme="minorHAnsi"/>
          <w:sz w:val="18"/>
          <w:szCs w:val="20"/>
        </w:rPr>
        <w:t xml:space="preserve">This table reports the water heating system features that were specified on the registered CF1R compliance document for this project. </w:t>
      </w:r>
      <w:r w:rsidR="000F3621">
        <w:rPr>
          <w:rFonts w:eastAsia="Calibri" w:cstheme="minorHAnsi"/>
          <w:sz w:val="18"/>
          <w:szCs w:val="20"/>
        </w:rPr>
        <w:t>This section is f</w:t>
      </w:r>
      <w:r w:rsidRPr="00C54288">
        <w:rPr>
          <w:rFonts w:eastAsia="Calibri" w:cstheme="minorHAnsi"/>
          <w:sz w:val="18"/>
          <w:szCs w:val="20"/>
        </w:rPr>
        <w:t>or information</w:t>
      </w:r>
      <w:r w:rsidR="000F3621">
        <w:rPr>
          <w:rFonts w:eastAsia="Calibri" w:cstheme="minorHAnsi"/>
          <w:sz w:val="18"/>
          <w:szCs w:val="20"/>
        </w:rPr>
        <w:t>/verification purposes</w:t>
      </w:r>
      <w:r w:rsidRPr="00C54288">
        <w:rPr>
          <w:rFonts w:eastAsia="Calibri" w:cstheme="minorHAnsi"/>
          <w:sz w:val="18"/>
          <w:szCs w:val="20"/>
        </w:rPr>
        <w:t xml:space="preserve"> only and requires no user input.</w:t>
      </w:r>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p>
    <w:p w14:paraId="454D9C64" w14:textId="72D97D73" w:rsidR="00954600" w:rsidRPr="00C54288" w:rsidRDefault="00EB1BDE" w:rsidP="00954600">
      <w:pPr>
        <w:keepNext/>
        <w:spacing w:after="0" w:line="240" w:lineRule="auto"/>
        <w:rPr>
          <w:rFonts w:eastAsia="Calibri" w:cstheme="minorHAnsi"/>
          <w:sz w:val="18"/>
          <w:szCs w:val="20"/>
        </w:rPr>
      </w:pPr>
      <w:r w:rsidRPr="00C54288">
        <w:rPr>
          <w:rFonts w:eastAsia="Calibri" w:cstheme="minorHAnsi"/>
          <w:b/>
          <w:sz w:val="18"/>
          <w:szCs w:val="20"/>
        </w:rPr>
        <w:t>B</w:t>
      </w:r>
      <w:r w:rsidR="00954600" w:rsidRPr="00C54288">
        <w:rPr>
          <w:rFonts w:eastAsia="Calibri" w:cstheme="minorHAnsi"/>
          <w:b/>
          <w:sz w:val="18"/>
          <w:szCs w:val="20"/>
        </w:rPr>
        <w:t>. Installed Dwelling Unit Water Heating Systems Information</w:t>
      </w:r>
    </w:p>
    <w:p w14:paraId="4D759247" w14:textId="121C3168" w:rsidR="00954600" w:rsidRPr="00C54288" w:rsidRDefault="00954600" w:rsidP="00954600">
      <w:pPr>
        <w:keepNext/>
        <w:spacing w:after="0" w:line="240" w:lineRule="auto"/>
        <w:rPr>
          <w:rFonts w:eastAsia="Calibri" w:cstheme="minorHAnsi"/>
          <w:sz w:val="18"/>
          <w:szCs w:val="20"/>
        </w:rPr>
      </w:pPr>
      <w:r w:rsidRPr="00C54288">
        <w:rPr>
          <w:rFonts w:eastAsia="Calibri" w:cstheme="minorHAnsi"/>
          <w:sz w:val="18"/>
          <w:szCs w:val="20"/>
        </w:rPr>
        <w:t xml:space="preserve">This table reports the water heating system information that is being installed. Require one line for each </w:t>
      </w:r>
      <w:del w:id="9" w:author="Shewmaker, Michael@Energy" w:date="2019-11-19T11:02:00Z">
        <w:r w:rsidRPr="00C54288" w:rsidDel="00F954EF">
          <w:rPr>
            <w:rFonts w:eastAsia="Calibri" w:cstheme="minorHAnsi"/>
            <w:sz w:val="18"/>
            <w:szCs w:val="20"/>
          </w:rPr>
          <w:delText>system</w:delText>
        </w:r>
      </w:del>
      <w:ins w:id="10" w:author="Shewmaker, Michael@Energy" w:date="2019-11-19T11:02:00Z">
        <w:r w:rsidR="00F954EF">
          <w:rPr>
            <w:rFonts w:eastAsia="Calibri" w:cstheme="minorHAnsi"/>
            <w:sz w:val="18"/>
            <w:szCs w:val="20"/>
          </w:rPr>
          <w:t>installed water heater</w:t>
        </w:r>
      </w:ins>
      <w:r w:rsidRPr="00C54288">
        <w:rPr>
          <w:rFonts w:eastAsia="Calibri" w:cstheme="minorHAnsi"/>
          <w:sz w:val="18"/>
          <w:szCs w:val="20"/>
        </w:rPr>
        <w:t>.</w:t>
      </w:r>
    </w:p>
    <w:p w14:paraId="3279817D" w14:textId="1CAE9433"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 xml:space="preserve">01 Water Heating System ID or Name – Reference information from </w:t>
      </w:r>
      <w:r w:rsidR="00B15CA9">
        <w:rPr>
          <w:rFonts w:eastAsia="Calibri" w:cstheme="minorHAnsi"/>
          <w:sz w:val="18"/>
          <w:szCs w:val="20"/>
        </w:rPr>
        <w:t>Table A</w:t>
      </w:r>
      <w:r w:rsidRPr="00C54288">
        <w:rPr>
          <w:rFonts w:eastAsia="Calibri" w:cstheme="minorHAnsi"/>
          <w:sz w:val="18"/>
          <w:szCs w:val="20"/>
        </w:rPr>
        <w:t>.</w:t>
      </w:r>
    </w:p>
    <w:p w14:paraId="0A39AD88" w14:textId="70781FE6"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 xml:space="preserve">02 </w:t>
      </w:r>
      <w:r w:rsidR="00B15CA9">
        <w:rPr>
          <w:rFonts w:eastAsia="Calibri" w:cstheme="minorHAnsi"/>
          <w:sz w:val="18"/>
          <w:szCs w:val="20"/>
        </w:rPr>
        <w:t>Modeled Equipment Make and Model</w:t>
      </w:r>
      <w:r w:rsidR="00165999" w:rsidRPr="00C54288">
        <w:rPr>
          <w:rFonts w:eastAsia="Calibri" w:cstheme="minorHAnsi"/>
          <w:sz w:val="18"/>
          <w:szCs w:val="20"/>
        </w:rPr>
        <w:t xml:space="preserve"> – User input. Enter the name and model number of the water heater manufacturer.</w:t>
      </w:r>
    </w:p>
    <w:p w14:paraId="1897C137" w14:textId="2ABF99E8"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3</w:t>
      </w:r>
      <w:r w:rsidRPr="00C54288">
        <w:rPr>
          <w:rFonts w:eastAsia="Calibri" w:cstheme="minorHAnsi"/>
          <w:sz w:val="18"/>
          <w:szCs w:val="20"/>
        </w:rPr>
        <w:t xml:space="preserve"> # of Water Heaters in system –Reference information from </w:t>
      </w:r>
      <w:r w:rsidR="005453DA">
        <w:rPr>
          <w:rFonts w:eastAsia="Calibri" w:cstheme="minorHAnsi"/>
          <w:sz w:val="18"/>
          <w:szCs w:val="20"/>
        </w:rPr>
        <w:t>Table A</w:t>
      </w:r>
      <w:r w:rsidRPr="00C54288">
        <w:rPr>
          <w:rFonts w:eastAsia="Calibri" w:cstheme="minorHAnsi"/>
          <w:sz w:val="18"/>
          <w:szCs w:val="20"/>
        </w:rPr>
        <w:t>.</w:t>
      </w:r>
    </w:p>
    <w:p w14:paraId="10DC1B92" w14:textId="244C4B1D"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4</w:t>
      </w:r>
      <w:r w:rsidRPr="00C54288">
        <w:rPr>
          <w:rFonts w:eastAsia="Calibri" w:cstheme="minorHAnsi"/>
          <w:sz w:val="18"/>
          <w:szCs w:val="20"/>
        </w:rPr>
        <w:t xml:space="preserve"> </w:t>
      </w:r>
      <w:r w:rsidR="00165999" w:rsidRPr="00C54288">
        <w:rPr>
          <w:rFonts w:eastAsia="Calibri" w:cstheme="minorHAnsi"/>
          <w:sz w:val="18"/>
          <w:szCs w:val="20"/>
        </w:rPr>
        <w:t>Tank Location</w:t>
      </w:r>
      <w:r w:rsidRPr="00C54288">
        <w:rPr>
          <w:rFonts w:eastAsia="Calibri" w:cstheme="minorHAnsi"/>
          <w:sz w:val="18"/>
          <w:szCs w:val="20"/>
        </w:rPr>
        <w:t xml:space="preserve"> – User input </w:t>
      </w:r>
      <w:r w:rsidR="00165999" w:rsidRPr="00C54288">
        <w:rPr>
          <w:rFonts w:eastAsia="Calibri" w:cstheme="minorHAnsi"/>
          <w:sz w:val="18"/>
          <w:szCs w:val="20"/>
        </w:rPr>
        <w:t xml:space="preserve">must equal </w:t>
      </w:r>
      <w:r w:rsidR="00136D7C" w:rsidRPr="00C54288">
        <w:rPr>
          <w:rFonts w:eastAsia="Calibri" w:cstheme="minorHAnsi"/>
          <w:sz w:val="18"/>
          <w:szCs w:val="20"/>
        </w:rPr>
        <w:t>r</w:t>
      </w:r>
      <w:r w:rsidR="00165999" w:rsidRPr="00C54288">
        <w:rPr>
          <w:rFonts w:eastAsia="Calibri" w:cstheme="minorHAnsi"/>
          <w:sz w:val="18"/>
          <w:szCs w:val="20"/>
        </w:rPr>
        <w:t xml:space="preserve">eference information </w:t>
      </w:r>
      <w:r w:rsidR="005453DA">
        <w:rPr>
          <w:rFonts w:eastAsia="Calibri" w:cstheme="minorHAnsi"/>
          <w:sz w:val="18"/>
          <w:szCs w:val="20"/>
        </w:rPr>
        <w:t>from</w:t>
      </w:r>
      <w:r w:rsidR="00165999" w:rsidRPr="00C54288">
        <w:rPr>
          <w:rFonts w:eastAsia="Calibri" w:cstheme="minorHAnsi"/>
          <w:sz w:val="18"/>
          <w:szCs w:val="20"/>
        </w:rPr>
        <w:t xml:space="preserve"> </w:t>
      </w:r>
      <w:r w:rsidR="005453DA">
        <w:rPr>
          <w:rFonts w:eastAsia="Calibri" w:cstheme="minorHAnsi"/>
          <w:sz w:val="18"/>
          <w:szCs w:val="20"/>
        </w:rPr>
        <w:t>Table A</w:t>
      </w:r>
      <w:r w:rsidRPr="00C54288">
        <w:rPr>
          <w:rFonts w:eastAsia="Calibri" w:cstheme="minorHAnsi"/>
          <w:sz w:val="18"/>
          <w:szCs w:val="20"/>
        </w:rPr>
        <w:t>.</w:t>
      </w:r>
    </w:p>
    <w:p w14:paraId="671A798B" w14:textId="459666D9"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5</w:t>
      </w:r>
      <w:r w:rsidRPr="00C54288">
        <w:rPr>
          <w:rFonts w:eastAsia="Calibri" w:cstheme="minorHAnsi"/>
          <w:sz w:val="18"/>
          <w:szCs w:val="20"/>
        </w:rPr>
        <w:t xml:space="preserve"> </w:t>
      </w:r>
      <w:r w:rsidR="00165999" w:rsidRPr="00C54288">
        <w:rPr>
          <w:rFonts w:eastAsia="Calibri" w:cstheme="minorHAnsi"/>
          <w:sz w:val="18"/>
          <w:szCs w:val="20"/>
        </w:rPr>
        <w:t>Exterior Tank Insulation</w:t>
      </w:r>
      <w:r w:rsidRPr="00C54288">
        <w:rPr>
          <w:rFonts w:eastAsia="Calibri" w:cstheme="minorHAnsi"/>
          <w:sz w:val="18"/>
          <w:szCs w:val="20"/>
        </w:rPr>
        <w:t xml:space="preserve"> – </w:t>
      </w:r>
      <w:r w:rsidR="00165999" w:rsidRPr="00C54288">
        <w:rPr>
          <w:rFonts w:eastAsia="Calibri" w:cstheme="minorHAnsi"/>
          <w:sz w:val="18"/>
          <w:szCs w:val="20"/>
        </w:rPr>
        <w:t xml:space="preserve">User Input must be equal to or greater than </w:t>
      </w:r>
      <w:r w:rsidR="00136D7C" w:rsidRPr="00C54288">
        <w:rPr>
          <w:rFonts w:eastAsia="Calibri" w:cstheme="minorHAnsi"/>
          <w:sz w:val="18"/>
          <w:szCs w:val="20"/>
        </w:rPr>
        <w:t>r</w:t>
      </w:r>
      <w:r w:rsidRPr="00C54288">
        <w:rPr>
          <w:rFonts w:eastAsia="Calibri" w:cstheme="minorHAnsi"/>
          <w:sz w:val="18"/>
          <w:szCs w:val="20"/>
        </w:rPr>
        <w:t xml:space="preserve">eference information from </w:t>
      </w:r>
      <w:r w:rsidR="005453DA">
        <w:rPr>
          <w:rFonts w:eastAsia="Calibri" w:cstheme="minorHAnsi"/>
          <w:sz w:val="18"/>
          <w:szCs w:val="20"/>
        </w:rPr>
        <w:t>Table A</w:t>
      </w:r>
      <w:r w:rsidRPr="00C54288">
        <w:rPr>
          <w:rFonts w:eastAsia="Calibri" w:cstheme="minorHAnsi"/>
          <w:sz w:val="18"/>
          <w:szCs w:val="20"/>
        </w:rPr>
        <w:t>.</w:t>
      </w:r>
    </w:p>
    <w:p w14:paraId="76E068DD" w14:textId="2C95FFF2" w:rsidR="00954600" w:rsidRPr="00611E42"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6</w:t>
      </w:r>
      <w:r w:rsidRPr="00C54288">
        <w:rPr>
          <w:rFonts w:eastAsia="Calibri" w:cstheme="minorHAnsi"/>
          <w:sz w:val="18"/>
          <w:szCs w:val="20"/>
        </w:rPr>
        <w:t xml:space="preserve"> Dwelling Unit DHW System Distribution Type </w:t>
      </w:r>
      <w:r w:rsidR="00165999" w:rsidRPr="00C54288">
        <w:rPr>
          <w:rFonts w:eastAsia="Calibri" w:cstheme="minorHAnsi"/>
          <w:sz w:val="18"/>
          <w:szCs w:val="20"/>
        </w:rPr>
        <w:t>–</w:t>
      </w:r>
      <w:r w:rsidRPr="00611E42">
        <w:rPr>
          <w:rFonts w:eastAsia="Calibri" w:cstheme="minorHAnsi"/>
          <w:sz w:val="18"/>
          <w:szCs w:val="20"/>
        </w:rPr>
        <w:t xml:space="preserve">Reference information from </w:t>
      </w:r>
      <w:r w:rsidR="005453DA">
        <w:rPr>
          <w:rFonts w:eastAsia="Calibri" w:cstheme="minorHAnsi"/>
          <w:sz w:val="18"/>
          <w:szCs w:val="20"/>
        </w:rPr>
        <w:t>Table A</w:t>
      </w:r>
      <w:r w:rsidRPr="00611E42">
        <w:rPr>
          <w:rFonts w:eastAsia="Calibri" w:cstheme="minorHAnsi"/>
          <w:sz w:val="18"/>
          <w:szCs w:val="20"/>
        </w:rPr>
        <w:t>.</w:t>
      </w:r>
    </w:p>
    <w:p w14:paraId="2A1A952C" w14:textId="1188B3DE" w:rsidR="004F4D04" w:rsidRPr="00C54288" w:rsidRDefault="004F4D04" w:rsidP="004F4D04">
      <w:pPr>
        <w:keepNext/>
        <w:spacing w:after="0" w:line="240" w:lineRule="auto"/>
        <w:ind w:left="720" w:hanging="450"/>
        <w:rPr>
          <w:rFonts w:cstheme="minorHAnsi"/>
          <w:sz w:val="18"/>
          <w:szCs w:val="20"/>
        </w:rPr>
      </w:pPr>
      <w:r w:rsidRPr="00611E42">
        <w:rPr>
          <w:rFonts w:cstheme="minorHAnsi"/>
          <w:sz w:val="18"/>
          <w:szCs w:val="20"/>
        </w:rPr>
        <w:t xml:space="preserve">07 Compact Distribution - Reference information from </w:t>
      </w:r>
      <w:r w:rsidR="00EA3AC5">
        <w:rPr>
          <w:rFonts w:cstheme="minorHAnsi"/>
          <w:sz w:val="18"/>
          <w:szCs w:val="20"/>
        </w:rPr>
        <w:t>T</w:t>
      </w:r>
      <w:r w:rsidR="005453DA">
        <w:rPr>
          <w:rFonts w:cstheme="minorHAnsi"/>
          <w:sz w:val="18"/>
          <w:szCs w:val="20"/>
        </w:rPr>
        <w:t>able A</w:t>
      </w:r>
      <w:r w:rsidRPr="00611E42">
        <w:rPr>
          <w:rFonts w:cstheme="minorHAnsi"/>
          <w:sz w:val="18"/>
          <w:szCs w:val="20"/>
        </w:rPr>
        <w:t>.</w:t>
      </w: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rFonts w:eastAsia="Calibri" w:cstheme="minorHAnsi"/>
          <w:sz w:val="18"/>
          <w:szCs w:val="20"/>
        </w:rPr>
      </w:pPr>
      <w:r>
        <w:rPr>
          <w:rFonts w:eastAsia="Calibri" w:cstheme="minorHAnsi"/>
          <w:b/>
          <w:sz w:val="18"/>
          <w:szCs w:val="20"/>
        </w:rPr>
        <w:t>C</w:t>
      </w:r>
      <w:r w:rsidRPr="007A0D82">
        <w:rPr>
          <w:rFonts w:eastAsia="Calibri" w:cstheme="minorHAnsi"/>
          <w:b/>
          <w:sz w:val="18"/>
          <w:szCs w:val="20"/>
        </w:rPr>
        <w:t>. Mandatory Measures for All Domestic Hot Water Distribution Systems</w:t>
      </w:r>
    </w:p>
    <w:p w14:paraId="1A30705F" w14:textId="77D41B9A" w:rsidR="00DB51C5" w:rsidRPr="007A0D82" w:rsidRDefault="00DB51C5" w:rsidP="00DB51C5">
      <w:pPr>
        <w:spacing w:after="60" w:line="240" w:lineRule="auto"/>
        <w:rPr>
          <w:rFonts w:eastAsia="Calibri" w:cstheme="minorHAnsi"/>
          <w:sz w:val="18"/>
          <w:szCs w:val="20"/>
        </w:rPr>
      </w:pPr>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r w:rsidR="000F3621">
        <w:rPr>
          <w:rFonts w:eastAsia="Calibri" w:cstheme="minorHAnsi"/>
          <w:sz w:val="18"/>
          <w:szCs w:val="20"/>
        </w:rPr>
        <w:t>i</w:t>
      </w:r>
      <w:r w:rsidRPr="007A0D82">
        <w:rPr>
          <w:rFonts w:eastAsia="Calibri" w:cstheme="minorHAnsi"/>
          <w:sz w:val="18"/>
          <w:szCs w:val="20"/>
        </w:rPr>
        <w:t xml:space="preserve">n this table are met. </w:t>
      </w:r>
    </w:p>
    <w:p w14:paraId="3FB76B34" w14:textId="77777777" w:rsidR="00954600" w:rsidRPr="00C54288" w:rsidRDefault="00DB51C5"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rFonts w:eastAsia="Calibri" w:cstheme="minorHAnsi"/>
          <w:b/>
          <w:sz w:val="18"/>
          <w:szCs w:val="20"/>
        </w:rPr>
      </w:pPr>
      <w:r>
        <w:rPr>
          <w:rFonts w:eastAsia="Calibri" w:cstheme="minorHAnsi"/>
          <w:b/>
          <w:sz w:val="18"/>
          <w:szCs w:val="20"/>
        </w:rPr>
        <w:t>D</w:t>
      </w:r>
      <w:r w:rsidR="00954600" w:rsidRPr="00C54288">
        <w:rPr>
          <w:rFonts w:eastAsia="Calibri" w:cstheme="minorHAnsi"/>
          <w:b/>
          <w:sz w:val="18"/>
          <w:szCs w:val="20"/>
        </w:rPr>
        <w:t xml:space="preserve">. Compact </w:t>
      </w:r>
      <w:r w:rsidR="00BB4569">
        <w:rPr>
          <w:rFonts w:eastAsia="Calibri" w:cstheme="minorHAnsi"/>
          <w:b/>
          <w:sz w:val="18"/>
          <w:szCs w:val="20"/>
        </w:rPr>
        <w:t xml:space="preserve">Hot Water </w:t>
      </w:r>
      <w:r w:rsidR="00954600" w:rsidRPr="00C54288">
        <w:rPr>
          <w:rFonts w:eastAsia="Calibri" w:cstheme="minorHAnsi"/>
          <w:b/>
          <w:sz w:val="18"/>
          <w:szCs w:val="20"/>
        </w:rPr>
        <w:t xml:space="preserve">Distribution </w:t>
      </w:r>
      <w:r w:rsidR="00BB4569">
        <w:rPr>
          <w:rFonts w:eastAsia="Calibri" w:cstheme="minorHAnsi"/>
          <w:b/>
          <w:sz w:val="18"/>
          <w:szCs w:val="20"/>
        </w:rPr>
        <w:t>Basic</w:t>
      </w:r>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performance compliance is used, this table lists the values used in the performance calculation and require no user input.</w:t>
      </w:r>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prescriptive compliance is used, fill out this table</w:t>
      </w:r>
      <w:r w:rsidR="000F3621">
        <w:rPr>
          <w:rFonts w:eastAsia="Calibri" w:cstheme="minorHAnsi"/>
          <w:sz w:val="18"/>
          <w:szCs w:val="20"/>
        </w:rPr>
        <w:t>.</w:t>
      </w:r>
    </w:p>
    <w:p w14:paraId="6CA1E3DF" w14:textId="6F86D3AD" w:rsidR="00C90E8B" w:rsidRPr="00C90E8B" w:rsidRDefault="00136D7C" w:rsidP="00B731F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450"/>
        <w:rPr>
          <w:rFonts w:eastAsia="Calibri" w:cstheme="minorHAnsi"/>
          <w:sz w:val="18"/>
          <w:szCs w:val="20"/>
        </w:rPr>
      </w:pPr>
      <w:r w:rsidRPr="00C90E8B">
        <w:rPr>
          <w:rFonts w:eastAsia="Calibri" w:cstheme="minorHAnsi"/>
          <w:sz w:val="18"/>
          <w:szCs w:val="20"/>
        </w:rPr>
        <w:tab/>
      </w:r>
      <w:r w:rsidR="00C90E8B" w:rsidRPr="00C90E8B">
        <w:rPr>
          <w:rFonts w:eastAsia="Calibri" w:cstheme="minorHAnsi"/>
          <w:sz w:val="18"/>
          <w:szCs w:val="20"/>
        </w:rPr>
        <w:t>01 Dwelling Name</w:t>
      </w:r>
    </w:p>
    <w:p w14:paraId="3422DEEA" w14:textId="0E4E5C74" w:rsidR="00136D7C" w:rsidRPr="00C54288" w:rsidRDefault="00136D7C" w:rsidP="00C90E8B">
      <w:pPr>
        <w:tabs>
          <w:tab w:val="left" w:pos="-720"/>
          <w:tab w:val="left" w:pos="252"/>
          <w:tab w:val="left" w:pos="450"/>
          <w:tab w:val="left" w:pos="5112"/>
          <w:tab w:val="left" w:pos="5310"/>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2</w:t>
      </w:r>
      <w:r w:rsidRPr="00C54288">
        <w:rPr>
          <w:rFonts w:eastAsia="Calibri" w:cstheme="minorHAnsi"/>
          <w:sz w:val="18"/>
          <w:szCs w:val="20"/>
        </w:rPr>
        <w:t xml:space="preserve"> Enter the Master Bath distance of furthest fixture to Water Heater in feet.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38CE871B" w14:textId="6F3D843D" w:rsidR="00136D7C" w:rsidRPr="00C54288" w:rsidRDefault="00136D7C" w:rsidP="00B731F3">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3</w:t>
      </w:r>
      <w:r w:rsidRPr="00C54288">
        <w:rPr>
          <w:rFonts w:eastAsia="Calibri" w:cstheme="minorHAnsi"/>
          <w:sz w:val="18"/>
          <w:szCs w:val="20"/>
        </w:rPr>
        <w:t xml:space="preserve"> Enter the Kitchen distance from furthest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6621F750" w14:textId="26070E8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4</w:t>
      </w:r>
      <w:r w:rsidRPr="00C54288">
        <w:rPr>
          <w:rFonts w:eastAsia="Calibri" w:cstheme="minorHAnsi"/>
          <w:sz w:val="18"/>
          <w:szCs w:val="20"/>
        </w:rPr>
        <w:t xml:space="preserve"> Enter Furthest Third fixtures from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average of the furthest distance of each water heater.</w:t>
      </w:r>
    </w:p>
    <w:p w14:paraId="4019B678" w14:textId="77C5EA65"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5</w:t>
      </w:r>
      <w:r w:rsidRPr="00C54288">
        <w:rPr>
          <w:rFonts w:eastAsia="Calibri" w:cstheme="minorHAnsi"/>
          <w:sz w:val="18"/>
          <w:szCs w:val="20"/>
        </w:rPr>
        <w:t xml:space="preserve"> </w:t>
      </w:r>
      <w:r w:rsidR="000F3621">
        <w:rPr>
          <w:rFonts w:eastAsia="Calibri" w:cstheme="minorHAnsi"/>
          <w:sz w:val="18"/>
          <w:szCs w:val="20"/>
        </w:rPr>
        <w:t xml:space="preserve">Weighted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3579DD7B" w14:textId="7EBE273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6</w:t>
      </w:r>
      <w:r w:rsidRPr="00C54288">
        <w:rPr>
          <w:rFonts w:eastAsia="Calibri" w:cstheme="minorHAnsi"/>
          <w:sz w:val="18"/>
          <w:szCs w:val="20"/>
        </w:rPr>
        <w:t xml:space="preserve"> </w:t>
      </w:r>
      <w:r w:rsidR="000F3621">
        <w:rPr>
          <w:rFonts w:eastAsia="Calibri" w:cstheme="minorHAnsi"/>
          <w:sz w:val="18"/>
          <w:szCs w:val="20"/>
        </w:rPr>
        <w:t xml:space="preserve">Qualification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7A987A5C" w14:textId="77777777" w:rsidR="00954600" w:rsidRPr="00C54288" w:rsidRDefault="00BE0DD3"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rFonts w:eastAsia="Calibri" w:cstheme="minorHAnsi"/>
          <w:b/>
          <w:sz w:val="18"/>
          <w:szCs w:val="20"/>
        </w:rPr>
      </w:pPr>
      <w:r>
        <w:rPr>
          <w:rFonts w:eastAsia="Calibri" w:cstheme="minorHAnsi"/>
          <w:b/>
          <w:sz w:val="18"/>
          <w:szCs w:val="20"/>
        </w:rPr>
        <w:t>E</w:t>
      </w:r>
      <w:r w:rsidR="00954600" w:rsidRPr="00C54288">
        <w:rPr>
          <w:rFonts w:eastAsia="Calibri" w:cstheme="minorHAnsi"/>
          <w:b/>
          <w:sz w:val="18"/>
          <w:szCs w:val="20"/>
        </w:rPr>
        <w:t>. Parallel Piping Requirements</w:t>
      </w:r>
    </w:p>
    <w:p w14:paraId="5933D48D" w14:textId="289EDF79"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w:t>
      </w:r>
      <w:r w:rsidRPr="00C54288">
        <w:rPr>
          <w:rFonts w:eastAsia="Calibri" w:cstheme="minorHAnsi"/>
          <w:sz w:val="18"/>
          <w:szCs w:val="20"/>
        </w:rPr>
        <w:t xml:space="preserve">, the installer must ensure the requirements in this table are met.  </w:t>
      </w:r>
    </w:p>
    <w:p w14:paraId="346DFD31" w14:textId="77777777" w:rsidR="00954600" w:rsidRPr="00C54288" w:rsidRDefault="00954600" w:rsidP="00954600">
      <w:pPr>
        <w:autoSpaceDE w:val="0"/>
        <w:autoSpaceDN w:val="0"/>
        <w:adjustRightInd w:val="0"/>
        <w:spacing w:after="0" w:line="240" w:lineRule="auto"/>
        <w:rPr>
          <w:rFonts w:eastAsia="Calibri" w:cstheme="minorHAnsi"/>
          <w:sz w:val="18"/>
          <w:szCs w:val="20"/>
        </w:rPr>
      </w:pPr>
    </w:p>
    <w:p w14:paraId="7A96FDB7" w14:textId="71EFEFE2"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F</w:t>
      </w:r>
      <w:r w:rsidR="00954600" w:rsidRPr="00C54288">
        <w:rPr>
          <w:rFonts w:eastAsia="Calibri" w:cstheme="minorHAnsi"/>
          <w:b/>
          <w:sz w:val="18"/>
          <w:szCs w:val="20"/>
        </w:rPr>
        <w:t>. Point of Use Requirements</w:t>
      </w:r>
    </w:p>
    <w:p w14:paraId="0D90492C" w14:textId="1CD2A385"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r w:rsidR="00BE0DD3">
        <w:rPr>
          <w:rFonts w:eastAsia="Calibri" w:cstheme="minorHAnsi"/>
          <w:sz w:val="18"/>
          <w:szCs w:val="20"/>
        </w:rPr>
        <w:t xml:space="preserve"> D</w:t>
      </w:r>
      <w:r w:rsidRPr="00C54288">
        <w:rPr>
          <w:rFonts w:eastAsia="Calibri" w:cstheme="minorHAnsi"/>
          <w:sz w:val="18"/>
          <w:szCs w:val="20"/>
        </w:rPr>
        <w:t>, the installer must ensure the requirements in this table are met.</w:t>
      </w:r>
    </w:p>
    <w:p w14:paraId="6010D022" w14:textId="77777777" w:rsidR="00FB0621" w:rsidRPr="00C54288" w:rsidRDefault="00FB0621" w:rsidP="00954600">
      <w:pPr>
        <w:autoSpaceDE w:val="0"/>
        <w:autoSpaceDN w:val="0"/>
        <w:adjustRightInd w:val="0"/>
        <w:spacing w:after="0" w:line="240" w:lineRule="auto"/>
        <w:rPr>
          <w:rFonts w:eastAsia="Calibri" w:cstheme="minorHAnsi"/>
          <w:b/>
          <w:sz w:val="18"/>
          <w:szCs w:val="20"/>
        </w:rPr>
      </w:pPr>
    </w:p>
    <w:p w14:paraId="740BF288" w14:textId="57D7E6E1"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G</w:t>
      </w:r>
      <w:r w:rsidR="00954600" w:rsidRPr="00C54288">
        <w:rPr>
          <w:rFonts w:eastAsia="Calibri" w:cstheme="minorHAnsi"/>
          <w:b/>
          <w:sz w:val="18"/>
          <w:szCs w:val="20"/>
        </w:rPr>
        <w:t>. Mandatory Requirements for all Recirculation System</w:t>
      </w:r>
      <w:r w:rsidR="006C2AFA" w:rsidRPr="00C54288">
        <w:rPr>
          <w:rFonts w:eastAsia="Calibri" w:cstheme="minorHAnsi"/>
          <w:b/>
          <w:sz w:val="18"/>
          <w:szCs w:val="20"/>
        </w:rPr>
        <w:t>s</w:t>
      </w:r>
    </w:p>
    <w:p w14:paraId="09644E4F" w14:textId="77777777"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The requirements of this table apply to all recirculation systems listed below.</w:t>
      </w:r>
    </w:p>
    <w:p w14:paraId="681CECC3" w14:textId="77777777" w:rsidR="00954600" w:rsidRPr="00C54288" w:rsidRDefault="00954600" w:rsidP="00954600">
      <w:pPr>
        <w:autoSpaceDE w:val="0"/>
        <w:autoSpaceDN w:val="0"/>
        <w:adjustRightInd w:val="0"/>
        <w:spacing w:after="0" w:line="240" w:lineRule="auto"/>
        <w:rPr>
          <w:rFonts w:eastAsia="Calibri" w:cstheme="minorHAnsi"/>
          <w:b/>
          <w:sz w:val="18"/>
          <w:szCs w:val="20"/>
        </w:rPr>
      </w:pPr>
    </w:p>
    <w:p w14:paraId="38B3DA4B" w14:textId="10C11D1C"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H</w:t>
      </w:r>
      <w:r w:rsidR="00954600" w:rsidRPr="00C54288">
        <w:rPr>
          <w:rFonts w:eastAsia="Calibri" w:cstheme="minorHAnsi"/>
          <w:b/>
          <w:sz w:val="18"/>
          <w:szCs w:val="20"/>
        </w:rPr>
        <w:t>. Recirculation Non-Demand Controls Requirements</w:t>
      </w:r>
    </w:p>
    <w:p w14:paraId="66CA46D6" w14:textId="5B8666B4"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r w:rsidR="000F3621">
        <w:rPr>
          <w:rFonts w:eastAsia="Calibri" w:cstheme="minorHAnsi"/>
          <w:b/>
          <w:sz w:val="18"/>
          <w:szCs w:val="20"/>
        </w:rPr>
        <w:t>C</w:t>
      </w:r>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rFonts w:eastAsia="Calibri" w:cstheme="minorHAnsi"/>
          <w:sz w:val="18"/>
          <w:szCs w:val="20"/>
        </w:rPr>
      </w:pPr>
    </w:p>
    <w:p w14:paraId="6BC6C46D" w14:textId="4E1EF5AF" w:rsidR="00954600" w:rsidRPr="00C54288" w:rsidRDefault="00BE0DD3" w:rsidP="00954600">
      <w:pPr>
        <w:tabs>
          <w:tab w:val="left" w:pos="0"/>
        </w:tabs>
        <w:autoSpaceDE w:val="0"/>
        <w:autoSpaceDN w:val="0"/>
        <w:adjustRightInd w:val="0"/>
        <w:spacing w:after="0" w:line="240" w:lineRule="auto"/>
        <w:ind w:left="180" w:hanging="180"/>
        <w:rPr>
          <w:rFonts w:eastAsia="Calibri" w:cstheme="minorHAnsi"/>
          <w:b/>
          <w:sz w:val="18"/>
          <w:szCs w:val="20"/>
        </w:rPr>
      </w:pPr>
      <w:r>
        <w:rPr>
          <w:rFonts w:eastAsia="Calibri" w:cstheme="minorHAnsi"/>
          <w:b/>
          <w:sz w:val="18"/>
          <w:szCs w:val="20"/>
        </w:rPr>
        <w:t>I</w:t>
      </w:r>
      <w:r w:rsidR="00954600" w:rsidRPr="00C54288">
        <w:rPr>
          <w:rFonts w:eastAsia="Calibri" w:cstheme="minorHAnsi"/>
          <w:b/>
          <w:sz w:val="18"/>
          <w:szCs w:val="20"/>
        </w:rPr>
        <w:t>. Demand Recirculation Manual Control</w:t>
      </w:r>
      <w:r>
        <w:rPr>
          <w:rFonts w:eastAsia="Calibri" w:cstheme="minorHAnsi"/>
          <w:b/>
          <w:sz w:val="18"/>
          <w:szCs w:val="20"/>
        </w:rPr>
        <w:t>/Sensor Control</w:t>
      </w:r>
      <w:r w:rsidR="00954600" w:rsidRPr="00C54288">
        <w:rPr>
          <w:rFonts w:eastAsia="Calibri" w:cstheme="minorHAnsi"/>
          <w:b/>
          <w:sz w:val="18"/>
          <w:szCs w:val="20"/>
        </w:rPr>
        <w:t xml:space="preserve"> Requirements</w:t>
      </w:r>
    </w:p>
    <w:p w14:paraId="436A7306" w14:textId="14C422CD"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65CB7688" w14:textId="77777777"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2"/>
          <w:footerReference w:type="first" r:id="rId13"/>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1007"/>
        <w:gridCol w:w="1063"/>
        <w:gridCol w:w="1235"/>
        <w:gridCol w:w="1131"/>
        <w:gridCol w:w="1498"/>
        <w:gridCol w:w="1064"/>
        <w:gridCol w:w="1266"/>
        <w:gridCol w:w="1084"/>
        <w:gridCol w:w="1442"/>
      </w:tblGrid>
      <w:tr w:rsidR="0044625C" w:rsidRPr="00BF7EA9" w14:paraId="42F7D9A5" w14:textId="12E8BBD9" w:rsidTr="009E788A">
        <w:tc>
          <w:tcPr>
            <w:tcW w:w="10790" w:type="dxa"/>
            <w:gridSpan w:val="9"/>
          </w:tcPr>
          <w:p w14:paraId="469B1EC5" w14:textId="5447B09B" w:rsidR="0044625C" w:rsidRPr="00532FA2" w:rsidRDefault="0044625C" w:rsidP="00CF756B">
            <w:pPr>
              <w:rPr>
                <w:rFonts w:cstheme="minorHAnsi"/>
                <w:b/>
                <w:sz w:val="20"/>
                <w:szCs w:val="20"/>
              </w:rPr>
            </w:pPr>
            <w:r>
              <w:rPr>
                <w:rFonts w:cstheme="minorHAnsi"/>
                <w:b/>
                <w:sz w:val="20"/>
                <w:szCs w:val="20"/>
              </w:rPr>
              <w:lastRenderedPageBreak/>
              <w:t>A</w:t>
            </w:r>
            <w:r w:rsidRPr="00532FA2">
              <w:rPr>
                <w:rFonts w:cstheme="minorHAnsi"/>
                <w:b/>
                <w:sz w:val="20"/>
                <w:szCs w:val="20"/>
              </w:rPr>
              <w:t xml:space="preserve">. Design </w:t>
            </w:r>
            <w:r>
              <w:rPr>
                <w:rFonts w:cstheme="minorHAnsi"/>
                <w:b/>
                <w:sz w:val="20"/>
                <w:szCs w:val="20"/>
              </w:rPr>
              <w:t xml:space="preserve">Dwelling Unit </w:t>
            </w:r>
            <w:r w:rsidRPr="00532FA2">
              <w:rPr>
                <w:rFonts w:cstheme="minorHAnsi"/>
                <w:b/>
                <w:sz w:val="20"/>
                <w:szCs w:val="20"/>
              </w:rPr>
              <w:t>Water Heater System Information</w:t>
            </w:r>
          </w:p>
          <w:p w14:paraId="53DB7602" w14:textId="1E7013F8" w:rsidR="0044625C" w:rsidRPr="00C54288" w:rsidRDefault="0044625C" w:rsidP="00CF756B">
            <w:pPr>
              <w:rPr>
                <w:rFonts w:cstheme="minorHAnsi"/>
                <w:sz w:val="18"/>
                <w:szCs w:val="20"/>
              </w:rPr>
            </w:pPr>
            <w:r w:rsidRPr="00C54288">
              <w:rPr>
                <w:rFonts w:cstheme="minorHAnsi"/>
                <w:sz w:val="18"/>
                <w:szCs w:val="20"/>
              </w:rPr>
              <w:t>This table reports the water heating system(s) that were specified on the registered CF1R compliance document for this project.</w:t>
            </w:r>
          </w:p>
          <w:p w14:paraId="057B3194" w14:textId="259C3F13" w:rsidR="0044625C" w:rsidRPr="00532FA2" w:rsidRDefault="0044625C" w:rsidP="00F954EF">
            <w:pPr>
              <w:rPr>
                <w:rFonts w:cstheme="minorHAnsi"/>
                <w:b/>
                <w:sz w:val="20"/>
                <w:szCs w:val="20"/>
              </w:rPr>
            </w:pPr>
            <w:r w:rsidRPr="00C54288">
              <w:rPr>
                <w:rFonts w:cstheme="minorHAnsi"/>
                <w:sz w:val="18"/>
                <w:szCs w:val="20"/>
              </w:rPr>
              <w:t xml:space="preserve">&lt;&lt;require one row of data for each </w:t>
            </w:r>
            <w:del w:id="13" w:author="Shewmaker, Michael@Energy" w:date="2019-11-19T11:03:00Z">
              <w:r w:rsidRPr="00C54288" w:rsidDel="00F954EF">
                <w:rPr>
                  <w:rFonts w:cstheme="minorHAnsi"/>
                  <w:sz w:val="18"/>
                  <w:szCs w:val="20"/>
                </w:rPr>
                <w:delText>Dwelling Unit Water Heating System name identified on the CF1R report</w:delText>
              </w:r>
            </w:del>
            <w:ins w:id="14" w:author="Shewmaker, Michael@Energy" w:date="2019-11-19T11:03:00Z">
              <w:r w:rsidR="00F954EF">
                <w:rPr>
                  <w:rFonts w:cstheme="minorHAnsi"/>
                  <w:sz w:val="18"/>
                  <w:szCs w:val="20"/>
                </w:rPr>
                <w:t>water heater identified on the CF1R-PRF</w:t>
              </w:r>
            </w:ins>
            <w:r w:rsidRPr="00C54288">
              <w:rPr>
                <w:rFonts w:cstheme="minorHAnsi"/>
                <w:sz w:val="18"/>
                <w:szCs w:val="20"/>
              </w:rPr>
              <w:t>&gt;&gt;</w:t>
            </w:r>
          </w:p>
        </w:tc>
      </w:tr>
      <w:tr w:rsidR="0044625C" w:rsidRPr="00BF7EA9" w14:paraId="016F3DE9" w14:textId="1EEF6520" w:rsidTr="0044625C">
        <w:tc>
          <w:tcPr>
            <w:tcW w:w="757" w:type="dxa"/>
            <w:tcBorders>
              <w:top w:val="single" w:sz="4" w:space="0" w:color="auto"/>
              <w:left w:val="single" w:sz="4" w:space="0" w:color="auto"/>
              <w:bottom w:val="single" w:sz="4" w:space="0" w:color="auto"/>
              <w:right w:val="single" w:sz="4" w:space="0" w:color="auto"/>
            </w:tcBorders>
          </w:tcPr>
          <w:p w14:paraId="474EDDE1" w14:textId="0959E42C" w:rsidR="0044625C" w:rsidRPr="00C54288" w:rsidRDefault="0044625C" w:rsidP="0044625C">
            <w:pPr>
              <w:jc w:val="center"/>
              <w:rPr>
                <w:rFonts w:eastAsia="Times New Roman" w:cstheme="minorHAnsi"/>
                <w:sz w:val="18"/>
                <w:szCs w:val="20"/>
              </w:rPr>
            </w:pPr>
            <w:r>
              <w:rPr>
                <w:rFonts w:eastAsia="Times New Roman" w:cstheme="minorHAnsi"/>
                <w:sz w:val="18"/>
                <w:szCs w:val="18"/>
              </w:rPr>
              <w:t>01</w:t>
            </w:r>
          </w:p>
        </w:tc>
        <w:tc>
          <w:tcPr>
            <w:tcW w:w="1074" w:type="dxa"/>
            <w:vAlign w:val="bottom"/>
          </w:tcPr>
          <w:p w14:paraId="396567F5" w14:textId="5FF35301"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268" w:type="dxa"/>
            <w:vAlign w:val="bottom"/>
          </w:tcPr>
          <w:p w14:paraId="0251F3C1" w14:textId="14C4281B"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143" w:type="dxa"/>
          </w:tcPr>
          <w:p w14:paraId="1D00ED1C" w14:textId="4443460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589" w:type="dxa"/>
          </w:tcPr>
          <w:p w14:paraId="47951547" w14:textId="63E1AF6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076" w:type="dxa"/>
          </w:tcPr>
          <w:p w14:paraId="3D5E27EC" w14:textId="6412620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290" w:type="dxa"/>
          </w:tcPr>
          <w:p w14:paraId="70517E82" w14:textId="30485495" w:rsidR="0044625C" w:rsidRPr="00C54288" w:rsidRDefault="0044625C" w:rsidP="0044625C">
            <w:pPr>
              <w:jc w:val="center"/>
              <w:rPr>
                <w:rFonts w:eastAsia="Times New Roman" w:cstheme="minorHAnsi"/>
                <w:sz w:val="18"/>
                <w:szCs w:val="20"/>
              </w:rPr>
            </w:pPr>
            <w:r>
              <w:rPr>
                <w:rFonts w:eastAsia="Times New Roman" w:cstheme="minorHAnsi"/>
                <w:sz w:val="18"/>
                <w:szCs w:val="20"/>
              </w:rPr>
              <w:t>07</w:t>
            </w:r>
          </w:p>
        </w:tc>
        <w:tc>
          <w:tcPr>
            <w:tcW w:w="1084" w:type="dxa"/>
          </w:tcPr>
          <w:p w14:paraId="722B67EB" w14:textId="61E19305"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c>
          <w:tcPr>
            <w:tcW w:w="1509" w:type="dxa"/>
          </w:tcPr>
          <w:p w14:paraId="61073D49" w14:textId="25D21E2E" w:rsidR="0044625C" w:rsidRPr="00C54288" w:rsidRDefault="0044625C" w:rsidP="0044625C">
            <w:pPr>
              <w:jc w:val="center"/>
              <w:rPr>
                <w:rFonts w:eastAsia="Times New Roman" w:cstheme="minorHAnsi"/>
                <w:sz w:val="18"/>
                <w:szCs w:val="20"/>
              </w:rPr>
            </w:pPr>
            <w:r>
              <w:rPr>
                <w:rFonts w:eastAsia="Times New Roman" w:cstheme="minorHAnsi"/>
                <w:sz w:val="18"/>
                <w:szCs w:val="20"/>
              </w:rPr>
              <w:t>09</w:t>
            </w:r>
          </w:p>
        </w:tc>
      </w:tr>
      <w:tr w:rsidR="0044625C" w:rsidRPr="00BF7EA9" w14:paraId="23BB2E51" w14:textId="6DC7105A" w:rsidTr="0044625C">
        <w:tc>
          <w:tcPr>
            <w:tcW w:w="757" w:type="dxa"/>
            <w:tcBorders>
              <w:top w:val="single" w:sz="4" w:space="0" w:color="auto"/>
              <w:left w:val="single" w:sz="4" w:space="0" w:color="auto"/>
              <w:bottom w:val="single" w:sz="4" w:space="0" w:color="auto"/>
              <w:right w:val="single" w:sz="4" w:space="0" w:color="auto"/>
            </w:tcBorders>
            <w:vAlign w:val="bottom"/>
          </w:tcPr>
          <w:p w14:paraId="00099606" w14:textId="5893314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18"/>
              </w:rPr>
              <w:t>Dwelling Unit Name</w:t>
            </w:r>
          </w:p>
        </w:tc>
        <w:tc>
          <w:tcPr>
            <w:tcW w:w="1074" w:type="dxa"/>
            <w:vAlign w:val="bottom"/>
          </w:tcPr>
          <w:p w14:paraId="23A6D0B7" w14:textId="37A2EA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51A1B161"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268" w:type="dxa"/>
            <w:vAlign w:val="bottom"/>
          </w:tcPr>
          <w:p w14:paraId="431EC4B8"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0E6DAD5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143" w:type="dxa"/>
            <w:vAlign w:val="bottom"/>
          </w:tcPr>
          <w:p w14:paraId="3395D0CD" w14:textId="1F085F30"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589" w:type="dxa"/>
            <w:vAlign w:val="bottom"/>
          </w:tcPr>
          <w:p w14:paraId="1578094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076" w:type="dxa"/>
            <w:vAlign w:val="bottom"/>
          </w:tcPr>
          <w:p w14:paraId="390913EE"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290" w:type="dxa"/>
            <w:vAlign w:val="bottom"/>
          </w:tcPr>
          <w:p w14:paraId="495D84C4"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084" w:type="dxa"/>
            <w:vAlign w:val="bottom"/>
          </w:tcPr>
          <w:p w14:paraId="2C2370D3" w14:textId="788250F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Distribution</w:t>
            </w:r>
          </w:p>
        </w:tc>
        <w:tc>
          <w:tcPr>
            <w:tcW w:w="1509" w:type="dxa"/>
            <w:vAlign w:val="bottom"/>
          </w:tcPr>
          <w:p w14:paraId="08CB500C" w14:textId="770D25A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44625C" w:rsidRPr="00BF7EA9" w14:paraId="70C1A2E7" w14:textId="7ACA9FDE" w:rsidTr="0044625C">
        <w:tc>
          <w:tcPr>
            <w:tcW w:w="757" w:type="dxa"/>
            <w:tcBorders>
              <w:top w:val="single" w:sz="4" w:space="0" w:color="auto"/>
              <w:left w:val="single" w:sz="4" w:space="0" w:color="auto"/>
              <w:bottom w:val="single" w:sz="4" w:space="0" w:color="auto"/>
              <w:right w:val="single" w:sz="4" w:space="0" w:color="auto"/>
            </w:tcBorders>
          </w:tcPr>
          <w:p w14:paraId="7A4D8B7A" w14:textId="0B57695C" w:rsidR="0044625C" w:rsidRPr="00C54288" w:rsidRDefault="0044625C" w:rsidP="009E788A">
            <w:pPr>
              <w:jc w:val="center"/>
              <w:rPr>
                <w:rFonts w:cstheme="minorHAnsi"/>
                <w:sz w:val="16"/>
                <w:szCs w:val="20"/>
              </w:rPr>
            </w:pPr>
            <w:r>
              <w:rPr>
                <w:rFonts w:eastAsia="Times New Roman" w:cstheme="minorHAnsi"/>
                <w:sz w:val="16"/>
                <w:szCs w:val="20"/>
              </w:rPr>
              <w:t>&lt;&lt;reference value from CF1R</w:t>
            </w:r>
            <w:r w:rsidR="009E788A">
              <w:rPr>
                <w:rFonts w:eastAsia="Times New Roman" w:cstheme="minorHAnsi"/>
                <w:sz w:val="16"/>
                <w:szCs w:val="20"/>
              </w:rPr>
              <w:t>;</w:t>
            </w:r>
            <w:r>
              <w:rPr>
                <w:rFonts w:eastAsia="Times New Roman" w:cstheme="minorHAnsi"/>
                <w:sz w:val="16"/>
                <w:szCs w:val="20"/>
              </w:rPr>
              <w:t xml:space="preserve"> if Single Family, then value = Single Family&gt;&gt; </w:t>
            </w:r>
          </w:p>
        </w:tc>
        <w:tc>
          <w:tcPr>
            <w:tcW w:w="1074" w:type="dxa"/>
          </w:tcPr>
          <w:p w14:paraId="5EECAE78" w14:textId="0ACD1FE7" w:rsidR="0044625C" w:rsidRPr="00C54288" w:rsidRDefault="0044625C" w:rsidP="0044625C">
            <w:pPr>
              <w:jc w:val="center"/>
              <w:rPr>
                <w:rFonts w:cstheme="minorHAnsi"/>
                <w:sz w:val="16"/>
                <w:szCs w:val="20"/>
              </w:rPr>
            </w:pPr>
            <w:r w:rsidRPr="00C54288">
              <w:rPr>
                <w:rFonts w:cstheme="minorHAnsi"/>
                <w:sz w:val="16"/>
                <w:szCs w:val="20"/>
              </w:rPr>
              <w:t>&lt;&lt;reference value from CF1R&gt;&gt;</w:t>
            </w:r>
          </w:p>
        </w:tc>
        <w:tc>
          <w:tcPr>
            <w:tcW w:w="1268" w:type="dxa"/>
          </w:tcPr>
          <w:p w14:paraId="38EE11A7" w14:textId="4BE3097E" w:rsidR="0044625C" w:rsidRPr="00C54288" w:rsidRDefault="0044625C" w:rsidP="0044625C">
            <w:pPr>
              <w:jc w:val="center"/>
              <w:rPr>
                <w:rFonts w:cstheme="minorHAnsi"/>
                <w:sz w:val="16"/>
                <w:szCs w:val="20"/>
              </w:rPr>
            </w:pPr>
            <w:r w:rsidRPr="00C54288">
              <w:rPr>
                <w:rFonts w:cstheme="minorHAnsi"/>
                <w:sz w:val="16"/>
                <w:szCs w:val="20"/>
              </w:rPr>
              <w:t xml:space="preserve">&lt;&lt;references </w:t>
            </w:r>
            <w:r w:rsidRPr="00EB1BDE">
              <w:rPr>
                <w:rFonts w:cstheme="minorHAnsi"/>
                <w:sz w:val="16"/>
                <w:szCs w:val="20"/>
              </w:rPr>
              <w:t>value</w:t>
            </w:r>
            <w:r w:rsidRPr="00C54288">
              <w:rPr>
                <w:rFonts w:cstheme="minorHAnsi"/>
                <w:sz w:val="16"/>
                <w:szCs w:val="20"/>
              </w:rPr>
              <w:t xml:space="preserve"> from CF1R</w:t>
            </w:r>
            <w:r>
              <w:rPr>
                <w:rFonts w:cstheme="minorHAnsi"/>
                <w:sz w:val="16"/>
                <w:szCs w:val="20"/>
              </w:rPr>
              <w:t xml:space="preserve">-PRF.  Else if prescriptive, display “NEEA Tier 3” </w:t>
            </w:r>
            <w:r w:rsidRPr="00C54288">
              <w:rPr>
                <w:rFonts w:cstheme="minorHAnsi"/>
                <w:sz w:val="16"/>
                <w:szCs w:val="20"/>
              </w:rPr>
              <w:t>&gt;&gt;</w:t>
            </w:r>
          </w:p>
        </w:tc>
        <w:tc>
          <w:tcPr>
            <w:tcW w:w="1143" w:type="dxa"/>
          </w:tcPr>
          <w:p w14:paraId="20280844" w14:textId="19829F37" w:rsidR="0044625C" w:rsidRPr="00C54288" w:rsidRDefault="0044625C" w:rsidP="0044625C">
            <w:pPr>
              <w:jc w:val="center"/>
              <w:rPr>
                <w:rFonts w:eastAsia="Times New Roman" w:cstheme="minorHAnsi"/>
                <w:b/>
                <w:i/>
                <w:color w:val="FF0000"/>
                <w:sz w:val="16"/>
                <w:szCs w:val="20"/>
              </w:rPr>
            </w:pPr>
            <w:r w:rsidRPr="00C54288">
              <w:rPr>
                <w:rFonts w:cstheme="minorHAnsi"/>
                <w:sz w:val="16"/>
                <w:szCs w:val="20"/>
              </w:rPr>
              <w:t>&lt;&lt;references values from CF1R</w:t>
            </w:r>
            <w:r w:rsidRPr="00EB1BDE">
              <w:rPr>
                <w:rFonts w:cstheme="minorHAnsi"/>
                <w:sz w:val="16"/>
                <w:szCs w:val="20"/>
              </w:rPr>
              <w:t xml:space="preserve"> </w:t>
            </w:r>
            <w:r w:rsidRPr="00C54288">
              <w:rPr>
                <w:rFonts w:cstheme="minorHAnsi"/>
                <w:sz w:val="16"/>
                <w:szCs w:val="20"/>
              </w:rPr>
              <w:t>&gt;&gt;</w:t>
            </w:r>
          </w:p>
        </w:tc>
        <w:tc>
          <w:tcPr>
            <w:tcW w:w="1589" w:type="dxa"/>
          </w:tcPr>
          <w:p w14:paraId="3AD1CEF4" w14:textId="21B5EEC6" w:rsidR="0044625C" w:rsidRPr="00C54288" w:rsidRDefault="0044625C" w:rsidP="0044625C">
            <w:pPr>
              <w:jc w:val="center"/>
              <w:rPr>
                <w:rFonts w:eastAsia="Times New Roman" w:cstheme="minorHAnsi"/>
                <w:b/>
                <w:i/>
                <w:color w:val="FF0000"/>
                <w:sz w:val="16"/>
                <w:szCs w:val="20"/>
              </w:rPr>
            </w:pPr>
            <w:r>
              <w:rPr>
                <w:rFonts w:eastAsia="Times New Roman" w:cstheme="minorHAnsi"/>
                <w:sz w:val="16"/>
                <w:szCs w:val="20"/>
              </w:rPr>
              <w:t>&lt;&lt;Reference value from CF1R&gt;&gt;</w:t>
            </w:r>
          </w:p>
        </w:tc>
        <w:tc>
          <w:tcPr>
            <w:tcW w:w="1076" w:type="dxa"/>
          </w:tcPr>
          <w:p w14:paraId="1DFD2D9A" w14:textId="0049405D" w:rsidR="0044625C" w:rsidRPr="00C54288" w:rsidRDefault="0044625C" w:rsidP="0044625C">
            <w:pPr>
              <w:jc w:val="center"/>
              <w:rPr>
                <w:rFonts w:cstheme="minorHAnsi"/>
                <w:sz w:val="16"/>
                <w:szCs w:val="20"/>
              </w:rPr>
            </w:pPr>
            <w:r w:rsidRPr="00C54288">
              <w:rPr>
                <w:rFonts w:cstheme="minorHAnsi"/>
                <w:sz w:val="16"/>
                <w:szCs w:val="20"/>
              </w:rPr>
              <w:t>&lt;&lt;reference values from CF1R</w:t>
            </w:r>
            <w:r>
              <w:rPr>
                <w:rFonts w:cstheme="minorHAnsi"/>
                <w:sz w:val="16"/>
                <w:szCs w:val="20"/>
              </w:rPr>
              <w:t>-PRF; else NA</w:t>
            </w:r>
            <w:r w:rsidRPr="00C54288">
              <w:rPr>
                <w:rFonts w:cstheme="minorHAnsi"/>
                <w:sz w:val="16"/>
                <w:szCs w:val="20"/>
              </w:rPr>
              <w:t>&gt;&gt;</w:t>
            </w:r>
          </w:p>
        </w:tc>
        <w:tc>
          <w:tcPr>
            <w:tcW w:w="1290" w:type="dxa"/>
            <w:vAlign w:val="center"/>
          </w:tcPr>
          <w:p w14:paraId="043B80ED" w14:textId="77777777" w:rsidR="0044625C" w:rsidRDefault="0044625C" w:rsidP="0044625C">
            <w:pPr>
              <w:rPr>
                <w:rFonts w:cstheme="minorHAnsi"/>
                <w:sz w:val="16"/>
                <w:szCs w:val="20"/>
              </w:rPr>
            </w:pPr>
            <w:r w:rsidRPr="00C54288">
              <w:rPr>
                <w:rFonts w:cstheme="minorHAnsi"/>
                <w:sz w:val="16"/>
                <w:szCs w:val="20"/>
              </w:rPr>
              <w:t>&lt;&lt;reference values from CF1R</w:t>
            </w:r>
            <w:r>
              <w:rPr>
                <w:rFonts w:cstheme="minorHAnsi"/>
                <w:sz w:val="16"/>
                <w:szCs w:val="20"/>
              </w:rPr>
              <w:t xml:space="preserve">.  </w:t>
            </w:r>
          </w:p>
          <w:p w14:paraId="1CC58980" w14:textId="719C725F" w:rsidR="0044625C" w:rsidRPr="00C54288" w:rsidRDefault="0044625C" w:rsidP="0044625C">
            <w:pPr>
              <w:rPr>
                <w:rFonts w:cstheme="minorHAnsi"/>
                <w:sz w:val="16"/>
                <w:szCs w:val="20"/>
              </w:rPr>
            </w:pPr>
            <w:r>
              <w:rPr>
                <w:rFonts w:cstheme="minorHAnsi"/>
                <w:sz w:val="16"/>
                <w:szCs w:val="20"/>
              </w:rPr>
              <w:t>If performance</w:t>
            </w:r>
            <w:r w:rsidRPr="00C54288">
              <w:rPr>
                <w:rFonts w:cstheme="minorHAnsi"/>
                <w:sz w:val="16"/>
                <w:szCs w:val="20"/>
              </w:rPr>
              <w:t xml:space="preserve"> </w:t>
            </w:r>
          </w:p>
          <w:p w14:paraId="4B1A9501" w14:textId="08E73301" w:rsidR="0044625C" w:rsidRDefault="0044625C" w:rsidP="0044625C">
            <w:pPr>
              <w:rPr>
                <w:rFonts w:cstheme="minorHAnsi"/>
                <w:sz w:val="16"/>
                <w:szCs w:val="20"/>
              </w:rPr>
            </w:pPr>
            <w:r>
              <w:rPr>
                <w:rFonts w:cstheme="minorHAnsi"/>
                <w:sz w:val="16"/>
                <w:szCs w:val="20"/>
              </w:rPr>
              <w:t>Allowed values are</w:t>
            </w:r>
          </w:p>
          <w:p w14:paraId="55D3253F" w14:textId="77777777" w:rsidR="0044625C" w:rsidRPr="00C54288" w:rsidRDefault="0044625C" w:rsidP="0044625C">
            <w:pPr>
              <w:rPr>
                <w:rFonts w:cstheme="minorHAnsi"/>
                <w:sz w:val="16"/>
                <w:szCs w:val="20"/>
              </w:rPr>
            </w:pPr>
            <w:r w:rsidRPr="00C54288">
              <w:rPr>
                <w:rFonts w:cstheme="minorHAnsi"/>
                <w:sz w:val="16"/>
                <w:szCs w:val="20"/>
              </w:rPr>
              <w:t>*Standard Distribution System</w:t>
            </w:r>
          </w:p>
          <w:p w14:paraId="24C358CD" w14:textId="77777777" w:rsidR="0044625C" w:rsidRPr="00C54288" w:rsidRDefault="0044625C" w:rsidP="0044625C">
            <w:pPr>
              <w:rPr>
                <w:rFonts w:cstheme="minorHAnsi"/>
                <w:sz w:val="16"/>
                <w:szCs w:val="20"/>
              </w:rPr>
            </w:pPr>
            <w:r w:rsidRPr="00C54288">
              <w:rPr>
                <w:rFonts w:cstheme="minorHAnsi"/>
                <w:sz w:val="16"/>
                <w:szCs w:val="20"/>
              </w:rPr>
              <w:t>* Point of Use</w:t>
            </w:r>
          </w:p>
          <w:p w14:paraId="2A7BC414" w14:textId="77777777" w:rsidR="0044625C" w:rsidRPr="00C54288" w:rsidRDefault="0044625C" w:rsidP="0044625C">
            <w:pPr>
              <w:rPr>
                <w:rFonts w:cstheme="minorHAnsi"/>
                <w:sz w:val="16"/>
                <w:szCs w:val="20"/>
              </w:rPr>
            </w:pPr>
            <w:r w:rsidRPr="00C54288">
              <w:rPr>
                <w:rFonts w:cstheme="minorHAnsi"/>
                <w:sz w:val="16"/>
                <w:szCs w:val="20"/>
              </w:rPr>
              <w:t xml:space="preserve">* Parallel Piping </w:t>
            </w:r>
          </w:p>
          <w:p w14:paraId="3ED2EE89" w14:textId="77777777" w:rsidR="0044625C" w:rsidRPr="00C54288" w:rsidRDefault="0044625C" w:rsidP="0044625C">
            <w:pPr>
              <w:rPr>
                <w:rFonts w:cstheme="minorHAnsi"/>
                <w:sz w:val="16"/>
                <w:szCs w:val="20"/>
              </w:rPr>
            </w:pPr>
            <w:r w:rsidRPr="00C54288">
              <w:rPr>
                <w:rFonts w:cstheme="minorHAnsi"/>
                <w:sz w:val="16"/>
                <w:szCs w:val="20"/>
              </w:rPr>
              <w:t>*Recirculation System Non-Demand Control</w:t>
            </w:r>
          </w:p>
          <w:p w14:paraId="09CF4F6B" w14:textId="77777777" w:rsidR="0044625C" w:rsidRPr="00C54288" w:rsidRDefault="0044625C" w:rsidP="0044625C">
            <w:pPr>
              <w:rPr>
                <w:rFonts w:cstheme="minorHAnsi"/>
                <w:sz w:val="16"/>
                <w:szCs w:val="20"/>
              </w:rPr>
            </w:pPr>
            <w:r w:rsidRPr="00C54288">
              <w:rPr>
                <w:rFonts w:cstheme="minorHAnsi"/>
                <w:sz w:val="16"/>
                <w:szCs w:val="20"/>
              </w:rPr>
              <w:t xml:space="preserve">* Demand Recirculation Manual Control </w:t>
            </w:r>
          </w:p>
          <w:p w14:paraId="609251B5" w14:textId="6E9AD327" w:rsidR="0044625C" w:rsidRDefault="0044625C" w:rsidP="0044625C">
            <w:pPr>
              <w:rPr>
                <w:rFonts w:cstheme="minorHAnsi"/>
                <w:sz w:val="16"/>
                <w:szCs w:val="20"/>
              </w:rPr>
            </w:pPr>
            <w:r w:rsidRPr="00C54288">
              <w:rPr>
                <w:rFonts w:cstheme="minorHAnsi"/>
                <w:sz w:val="16"/>
                <w:szCs w:val="20"/>
              </w:rPr>
              <w:t>* Demand Recirculation Sensor Control</w:t>
            </w:r>
            <w:r>
              <w:rPr>
                <w:rFonts w:cstheme="minorHAnsi"/>
                <w:sz w:val="16"/>
                <w:szCs w:val="20"/>
              </w:rPr>
              <w:t>;</w:t>
            </w:r>
            <w:r w:rsidRPr="00C54288">
              <w:rPr>
                <w:rFonts w:cstheme="minorHAnsi"/>
                <w:sz w:val="16"/>
                <w:szCs w:val="20"/>
              </w:rPr>
              <w:t xml:space="preserve"> </w:t>
            </w:r>
          </w:p>
          <w:p w14:paraId="2DF7091A" w14:textId="77777777" w:rsidR="0044625C" w:rsidRDefault="0044625C" w:rsidP="0044625C">
            <w:pPr>
              <w:rPr>
                <w:rFonts w:cstheme="minorHAnsi"/>
                <w:sz w:val="16"/>
                <w:szCs w:val="20"/>
              </w:rPr>
            </w:pPr>
            <w:r>
              <w:rPr>
                <w:rFonts w:cstheme="minorHAnsi"/>
                <w:sz w:val="16"/>
                <w:szCs w:val="20"/>
              </w:rPr>
              <w:t xml:space="preserve">Else if prescriptive,  </w:t>
            </w:r>
          </w:p>
          <w:p w14:paraId="22233022" w14:textId="44DB1623" w:rsidR="0044625C" w:rsidRDefault="0044625C" w:rsidP="0044625C">
            <w:pPr>
              <w:rPr>
                <w:rFonts w:cstheme="minorHAnsi"/>
                <w:sz w:val="16"/>
                <w:szCs w:val="20"/>
              </w:rPr>
            </w:pPr>
            <w:r>
              <w:rPr>
                <w:rFonts w:cstheme="minorHAnsi"/>
                <w:sz w:val="16"/>
                <w:szCs w:val="20"/>
              </w:rPr>
              <w:t xml:space="preserve">Allowed values are </w:t>
            </w:r>
          </w:p>
          <w:p w14:paraId="4E415446" w14:textId="60287BD3" w:rsidR="0044625C" w:rsidRDefault="0044625C" w:rsidP="0044625C">
            <w:pPr>
              <w:rPr>
                <w:ins w:id="15" w:author="Markstrum, Alexis@Energy" w:date="2019-10-21T13:26:00Z"/>
                <w:rFonts w:cstheme="minorHAnsi"/>
                <w:sz w:val="16"/>
                <w:szCs w:val="20"/>
              </w:rPr>
            </w:pPr>
            <w:r w:rsidRPr="00095904">
              <w:rPr>
                <w:rFonts w:cstheme="minorHAnsi"/>
                <w:sz w:val="16"/>
                <w:szCs w:val="20"/>
              </w:rPr>
              <w:t>*Standard Distribution System</w:t>
            </w:r>
          </w:p>
          <w:p w14:paraId="0C23471E" w14:textId="0F5DDC42" w:rsidR="00917DF3" w:rsidRDefault="00917DF3" w:rsidP="0044625C">
            <w:pPr>
              <w:rPr>
                <w:rFonts w:cstheme="minorHAnsi"/>
                <w:sz w:val="16"/>
                <w:szCs w:val="20"/>
              </w:rPr>
            </w:pPr>
            <w:ins w:id="16" w:author="Markstrum, Alexis@Energy" w:date="2019-10-21T13:26:00Z">
              <w:r>
                <w:rPr>
                  <w:rFonts w:cstheme="minorHAnsi"/>
                  <w:sz w:val="16"/>
                  <w:szCs w:val="20"/>
                </w:rPr>
                <w:t>*Demand Recirculation</w:t>
              </w:r>
            </w:ins>
          </w:p>
          <w:p w14:paraId="25ED9E86" w14:textId="0E7A2E7D" w:rsidR="0044625C" w:rsidRPr="00095904" w:rsidRDefault="0044625C" w:rsidP="0044625C">
            <w:pPr>
              <w:rPr>
                <w:rFonts w:cstheme="minorHAnsi"/>
                <w:sz w:val="16"/>
                <w:szCs w:val="20"/>
              </w:rPr>
            </w:pPr>
            <w:r w:rsidRPr="00095904">
              <w:rPr>
                <w:rFonts w:cstheme="minorHAnsi"/>
                <w:sz w:val="16"/>
                <w:szCs w:val="20"/>
              </w:rPr>
              <w:t>* Demand Recirculation Manual Control</w:t>
            </w:r>
            <w:r>
              <w:rPr>
                <w:rFonts w:cstheme="minorHAnsi"/>
                <w:sz w:val="16"/>
                <w:szCs w:val="20"/>
              </w:rPr>
              <w:t>&gt;&gt;</w:t>
            </w:r>
            <w:r w:rsidRPr="00095904">
              <w:rPr>
                <w:rFonts w:cstheme="minorHAnsi"/>
                <w:sz w:val="16"/>
                <w:szCs w:val="20"/>
              </w:rPr>
              <w:t xml:space="preserve"> </w:t>
            </w:r>
          </w:p>
          <w:p w14:paraId="4FBBC000" w14:textId="3A328A15" w:rsidR="0044625C" w:rsidRPr="00C54288" w:rsidRDefault="0044625C" w:rsidP="0044625C">
            <w:pPr>
              <w:rPr>
                <w:rFonts w:cstheme="minorHAnsi"/>
                <w:sz w:val="16"/>
                <w:szCs w:val="20"/>
              </w:rPr>
            </w:pPr>
          </w:p>
        </w:tc>
        <w:tc>
          <w:tcPr>
            <w:tcW w:w="1084" w:type="dxa"/>
          </w:tcPr>
          <w:p w14:paraId="7E7866C2" w14:textId="193CF30E"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C54288">
              <w:rPr>
                <w:rFonts w:eastAsia="Times New Roman" w:cstheme="minorHAnsi"/>
                <w:sz w:val="16"/>
                <w:szCs w:val="20"/>
              </w:rPr>
              <w:t>&lt;&lt;reference values from CF1R.  Allowed values are *Basic</w:t>
            </w:r>
          </w:p>
          <w:p w14:paraId="71364E02" w14:textId="6C0B1703" w:rsidR="0044625C" w:rsidRPr="00C54288" w:rsidRDefault="0044625C" w:rsidP="0044625C">
            <w:pPr>
              <w:rPr>
                <w:rFonts w:cstheme="minorHAnsi"/>
                <w:sz w:val="16"/>
                <w:szCs w:val="20"/>
              </w:rPr>
            </w:pPr>
            <w:r w:rsidRPr="00C54288">
              <w:rPr>
                <w:rFonts w:eastAsia="Times New Roman" w:cstheme="minorHAnsi"/>
                <w:sz w:val="16"/>
                <w:szCs w:val="20"/>
              </w:rPr>
              <w:t>*None&gt;&gt;</w:t>
            </w:r>
          </w:p>
        </w:tc>
        <w:tc>
          <w:tcPr>
            <w:tcW w:w="1509" w:type="dxa"/>
          </w:tcPr>
          <w:p w14:paraId="5C082E86" w14:textId="2C6D3345"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ins w:id="17" w:author="Markstrum, Alexis@Energy" w:date="2019-10-18T14:21:00Z">
              <w:r w:rsidR="00CA4100">
                <w:rPr>
                  <w:rFonts w:eastAsia="Times New Roman" w:cstheme="minorHAnsi"/>
                  <w:sz w:val="16"/>
                  <w:szCs w:val="20"/>
                </w:rPr>
                <w:t xml:space="preserve">if performance, </w:t>
              </w:r>
            </w:ins>
            <w:r>
              <w:rPr>
                <w:rFonts w:eastAsia="Times New Roman" w:cstheme="minorHAnsi"/>
                <w:sz w:val="16"/>
                <w:szCs w:val="20"/>
              </w:rPr>
              <w:t>hide column from user, needed for equivalency lookup;</w:t>
            </w:r>
          </w:p>
          <w:p w14:paraId="05F854AE" w14:textId="77777777" w:rsidR="00CA4100" w:rsidRDefault="0044625C" w:rsidP="0044625C">
            <w:pPr>
              <w:keepNext/>
              <w:tabs>
                <w:tab w:val="left" w:pos="2160"/>
                <w:tab w:val="left" w:pos="2700"/>
                <w:tab w:val="left" w:pos="3420"/>
                <w:tab w:val="left" w:pos="3780"/>
                <w:tab w:val="left" w:pos="5760"/>
                <w:tab w:val="left" w:pos="7212"/>
              </w:tabs>
              <w:contextualSpacing/>
              <w:rPr>
                <w:ins w:id="18" w:author="Markstrum, Alexis@Energy" w:date="2019-10-18T14:21:00Z"/>
                <w:rFonts w:eastAsia="Times New Roman" w:cstheme="minorHAnsi"/>
                <w:sz w:val="16"/>
                <w:szCs w:val="20"/>
              </w:rPr>
            </w:pPr>
            <w:r>
              <w:rPr>
                <w:rFonts w:eastAsia="Times New Roman" w:cstheme="minorHAnsi"/>
                <w:sz w:val="16"/>
                <w:szCs w:val="20"/>
              </w:rPr>
              <w:t>Reference value from XML</w:t>
            </w:r>
            <w:ins w:id="19" w:author="Markstrum, Alexis@Energy" w:date="2019-10-18T14:21:00Z">
              <w:r w:rsidR="00CA4100">
                <w:rPr>
                  <w:rFonts w:eastAsia="Times New Roman" w:cstheme="minorHAnsi"/>
                  <w:sz w:val="16"/>
                  <w:szCs w:val="20"/>
                </w:rPr>
                <w:t>;</w:t>
              </w:r>
            </w:ins>
          </w:p>
          <w:p w14:paraId="4A63FABD" w14:textId="2B88C547" w:rsidR="0044625C" w:rsidRPr="00C54288" w:rsidRDefault="00CA4100"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ins w:id="20" w:author="Markstrum, Alexis@Energy" w:date="2019-10-18T14:21:00Z">
              <w:r>
                <w:rPr>
                  <w:rFonts w:eastAsia="Times New Roman" w:cstheme="minorHAnsi"/>
                  <w:sz w:val="16"/>
                  <w:szCs w:val="20"/>
                </w:rPr>
                <w:t>Elseif prescriptive, do not require field</w:t>
              </w:r>
            </w:ins>
            <w:r w:rsidR="0044625C">
              <w:rPr>
                <w:rFonts w:eastAsia="Times New Roman" w:cstheme="minorHAnsi"/>
                <w:sz w:val="16"/>
                <w:szCs w:val="20"/>
              </w:rPr>
              <w:t>&gt;&gt;</w:t>
            </w:r>
          </w:p>
        </w:tc>
      </w:tr>
      <w:tr w:rsidR="0044625C" w:rsidRPr="00BF7EA9" w14:paraId="35564A7B" w14:textId="7896FE7F" w:rsidTr="0044625C">
        <w:tc>
          <w:tcPr>
            <w:tcW w:w="757" w:type="dxa"/>
          </w:tcPr>
          <w:p w14:paraId="12F848C0" w14:textId="77777777" w:rsidR="0044625C" w:rsidRPr="00C54288" w:rsidRDefault="0044625C" w:rsidP="0044625C">
            <w:pPr>
              <w:jc w:val="center"/>
              <w:rPr>
                <w:rFonts w:cstheme="minorHAnsi"/>
                <w:sz w:val="20"/>
                <w:szCs w:val="20"/>
              </w:rPr>
            </w:pPr>
          </w:p>
        </w:tc>
        <w:tc>
          <w:tcPr>
            <w:tcW w:w="1074" w:type="dxa"/>
          </w:tcPr>
          <w:p w14:paraId="4F936F21" w14:textId="0BECB56A" w:rsidR="0044625C" w:rsidRPr="00C54288" w:rsidRDefault="0044625C" w:rsidP="0044625C">
            <w:pPr>
              <w:jc w:val="center"/>
              <w:rPr>
                <w:rFonts w:cstheme="minorHAnsi"/>
                <w:sz w:val="20"/>
                <w:szCs w:val="20"/>
              </w:rPr>
            </w:pPr>
          </w:p>
        </w:tc>
        <w:tc>
          <w:tcPr>
            <w:tcW w:w="1268" w:type="dxa"/>
          </w:tcPr>
          <w:p w14:paraId="661B1E87" w14:textId="77777777" w:rsidR="0044625C" w:rsidRPr="00C54288" w:rsidRDefault="0044625C" w:rsidP="0044625C">
            <w:pPr>
              <w:jc w:val="center"/>
              <w:rPr>
                <w:rFonts w:cstheme="minorHAnsi"/>
                <w:sz w:val="20"/>
                <w:szCs w:val="20"/>
              </w:rPr>
            </w:pPr>
          </w:p>
        </w:tc>
        <w:tc>
          <w:tcPr>
            <w:tcW w:w="1143" w:type="dxa"/>
          </w:tcPr>
          <w:p w14:paraId="396EFD35" w14:textId="77777777" w:rsidR="0044625C" w:rsidRPr="00C54288" w:rsidRDefault="0044625C" w:rsidP="0044625C">
            <w:pPr>
              <w:jc w:val="center"/>
              <w:rPr>
                <w:rFonts w:cstheme="minorHAnsi"/>
                <w:sz w:val="20"/>
                <w:szCs w:val="20"/>
              </w:rPr>
            </w:pPr>
          </w:p>
        </w:tc>
        <w:tc>
          <w:tcPr>
            <w:tcW w:w="1589" w:type="dxa"/>
          </w:tcPr>
          <w:p w14:paraId="71F49DC3" w14:textId="77777777" w:rsidR="0044625C" w:rsidRPr="00C54288" w:rsidRDefault="0044625C" w:rsidP="0044625C">
            <w:pPr>
              <w:jc w:val="center"/>
              <w:rPr>
                <w:rFonts w:cstheme="minorHAnsi"/>
                <w:sz w:val="20"/>
                <w:szCs w:val="20"/>
              </w:rPr>
            </w:pPr>
          </w:p>
        </w:tc>
        <w:tc>
          <w:tcPr>
            <w:tcW w:w="1076" w:type="dxa"/>
          </w:tcPr>
          <w:p w14:paraId="505534EE" w14:textId="77777777" w:rsidR="0044625C" w:rsidRPr="00C54288" w:rsidRDefault="0044625C" w:rsidP="0044625C">
            <w:pPr>
              <w:jc w:val="center"/>
              <w:rPr>
                <w:rFonts w:cstheme="minorHAnsi"/>
                <w:sz w:val="20"/>
                <w:szCs w:val="20"/>
              </w:rPr>
            </w:pPr>
          </w:p>
        </w:tc>
        <w:tc>
          <w:tcPr>
            <w:tcW w:w="1290" w:type="dxa"/>
          </w:tcPr>
          <w:p w14:paraId="759A23A4" w14:textId="77777777" w:rsidR="0044625C" w:rsidRPr="00C54288" w:rsidRDefault="0044625C" w:rsidP="0044625C">
            <w:pPr>
              <w:jc w:val="center"/>
              <w:rPr>
                <w:rFonts w:cstheme="minorHAnsi"/>
                <w:sz w:val="20"/>
                <w:szCs w:val="20"/>
              </w:rPr>
            </w:pPr>
          </w:p>
        </w:tc>
        <w:tc>
          <w:tcPr>
            <w:tcW w:w="1084" w:type="dxa"/>
          </w:tcPr>
          <w:p w14:paraId="1577F6EF" w14:textId="77777777" w:rsidR="0044625C" w:rsidRPr="00BF7EA9" w:rsidRDefault="0044625C" w:rsidP="0044625C">
            <w:pPr>
              <w:jc w:val="center"/>
              <w:rPr>
                <w:rFonts w:cstheme="minorHAnsi"/>
                <w:sz w:val="20"/>
                <w:szCs w:val="20"/>
              </w:rPr>
            </w:pPr>
          </w:p>
        </w:tc>
        <w:tc>
          <w:tcPr>
            <w:tcW w:w="1509" w:type="dxa"/>
          </w:tcPr>
          <w:p w14:paraId="53AE462C" w14:textId="77777777" w:rsidR="0044625C" w:rsidRPr="00BF7EA9" w:rsidRDefault="0044625C" w:rsidP="0044625C">
            <w:pPr>
              <w:jc w:val="center"/>
              <w:rPr>
                <w:rFonts w:cstheme="minorHAnsi"/>
                <w:sz w:val="20"/>
                <w:szCs w:val="20"/>
              </w:rPr>
            </w:pPr>
          </w:p>
        </w:tc>
      </w:tr>
    </w:tbl>
    <w:p w14:paraId="7220DB72" w14:textId="3FE80EF6" w:rsidR="00B90DDD" w:rsidRPr="00C54288" w:rsidRDefault="00B90DDD" w:rsidP="00C54288">
      <w:pPr>
        <w:spacing w:after="0"/>
        <w:rPr>
          <w:rFonts w:cstheme="minorHAnsi"/>
          <w:sz w:val="20"/>
          <w:szCs w:val="20"/>
        </w:rPr>
      </w:pPr>
    </w:p>
    <w:p w14:paraId="1B52AD58" w14:textId="77777777" w:rsidR="00202948" w:rsidRDefault="00202948">
      <w:r>
        <w:br w:type="page"/>
      </w:r>
    </w:p>
    <w:tbl>
      <w:tblPr>
        <w:tblStyle w:val="TableGrid"/>
        <w:tblW w:w="10795" w:type="dxa"/>
        <w:tblLayout w:type="fixed"/>
        <w:tblLook w:val="04A0" w:firstRow="1" w:lastRow="0" w:firstColumn="1" w:lastColumn="0" w:noHBand="0" w:noVBand="1"/>
      </w:tblPr>
      <w:tblGrid>
        <w:gridCol w:w="1165"/>
        <w:gridCol w:w="990"/>
        <w:gridCol w:w="1380"/>
        <w:gridCol w:w="1230"/>
        <w:gridCol w:w="1260"/>
        <w:gridCol w:w="1350"/>
        <w:gridCol w:w="1584"/>
        <w:gridCol w:w="1836"/>
      </w:tblGrid>
      <w:tr w:rsidR="0044625C" w:rsidRPr="00BF7EA9" w14:paraId="605EC2FC" w14:textId="4B1D889A" w:rsidTr="0044625C">
        <w:trPr>
          <w:trHeight w:val="467"/>
        </w:trPr>
        <w:tc>
          <w:tcPr>
            <w:tcW w:w="10795" w:type="dxa"/>
            <w:gridSpan w:val="8"/>
          </w:tcPr>
          <w:p w14:paraId="0D0CF830" w14:textId="7369650C" w:rsidR="0044625C" w:rsidRPr="00532FA2" w:rsidRDefault="0044625C" w:rsidP="00CF756B">
            <w:pPr>
              <w:rPr>
                <w:rFonts w:cstheme="minorHAnsi"/>
                <w:b/>
                <w:sz w:val="20"/>
                <w:szCs w:val="20"/>
              </w:rPr>
            </w:pPr>
            <w:r>
              <w:rPr>
                <w:rFonts w:cstheme="minorHAnsi"/>
                <w:b/>
                <w:sz w:val="20"/>
                <w:szCs w:val="20"/>
              </w:rPr>
              <w:t>B</w:t>
            </w:r>
            <w:r w:rsidRPr="00F71719">
              <w:rPr>
                <w:rFonts w:cstheme="minorHAnsi"/>
                <w:b/>
                <w:sz w:val="20"/>
                <w:szCs w:val="20"/>
              </w:rPr>
              <w:t>. Installed</w:t>
            </w:r>
            <w:r>
              <w:rPr>
                <w:rFonts w:cstheme="minorHAnsi"/>
                <w:b/>
                <w:sz w:val="20"/>
                <w:szCs w:val="20"/>
              </w:rPr>
              <w:t xml:space="preserve"> Dwelling Unit </w:t>
            </w:r>
            <w:r w:rsidRPr="00F71719">
              <w:rPr>
                <w:rFonts w:cstheme="minorHAnsi"/>
                <w:b/>
                <w:sz w:val="20"/>
                <w:szCs w:val="20"/>
              </w:rPr>
              <w:t>Water Heater System Information</w:t>
            </w:r>
          </w:p>
          <w:p w14:paraId="4093EBBC" w14:textId="77777777" w:rsidR="0044625C" w:rsidRDefault="0044625C">
            <w:pPr>
              <w:rPr>
                <w:ins w:id="21" w:author="Shewmaker, Michael@Energy" w:date="2019-11-19T11:03:00Z"/>
                <w:rFonts w:cstheme="minorHAnsi"/>
                <w:sz w:val="18"/>
                <w:szCs w:val="20"/>
              </w:rPr>
            </w:pPr>
            <w:r w:rsidRPr="00C54288">
              <w:rPr>
                <w:rFonts w:cstheme="minorHAnsi"/>
                <w:sz w:val="18"/>
                <w:szCs w:val="20"/>
              </w:rPr>
              <w:t>This table reports the water heating system(s</w:t>
            </w:r>
            <w:r>
              <w:rPr>
                <w:rFonts w:cstheme="minorHAnsi"/>
                <w:sz w:val="18"/>
                <w:szCs w:val="20"/>
              </w:rPr>
              <w:t>)</w:t>
            </w:r>
            <w:r w:rsidRPr="00C54288">
              <w:rPr>
                <w:rFonts w:cstheme="minorHAnsi"/>
                <w:sz w:val="18"/>
                <w:szCs w:val="20"/>
              </w:rPr>
              <w:t xml:space="preserve"> </w:t>
            </w:r>
            <w:r>
              <w:rPr>
                <w:rFonts w:cstheme="minorHAnsi"/>
                <w:sz w:val="18"/>
                <w:szCs w:val="20"/>
              </w:rPr>
              <w:t>installed in</w:t>
            </w:r>
            <w:r w:rsidRPr="00C54288">
              <w:rPr>
                <w:rFonts w:cstheme="minorHAnsi"/>
                <w:sz w:val="18"/>
                <w:szCs w:val="20"/>
              </w:rPr>
              <w:t xml:space="preserve"> this project.</w:t>
            </w:r>
          </w:p>
          <w:p w14:paraId="470E6B5D" w14:textId="5DEE0FA3" w:rsidR="00F954EF" w:rsidRPr="00F954EF" w:rsidDel="00D74A66" w:rsidRDefault="00F954EF">
            <w:pPr>
              <w:rPr>
                <w:rFonts w:cstheme="minorHAnsi"/>
                <w:sz w:val="20"/>
                <w:szCs w:val="20"/>
              </w:rPr>
            </w:pPr>
            <w:ins w:id="22" w:author="Shewmaker, Michael@Energy" w:date="2019-11-19T11:03:00Z">
              <w:r w:rsidRPr="00F954EF">
                <w:rPr>
                  <w:rFonts w:cstheme="minorHAnsi"/>
                  <w:sz w:val="20"/>
                  <w:szCs w:val="20"/>
                </w:rPr>
                <w:t>&lt;&lt;require one row of data for each water heater identified on the CF1R-PRF&gt;&gt;</w:t>
              </w:r>
            </w:ins>
          </w:p>
        </w:tc>
      </w:tr>
      <w:tr w:rsidR="0044625C" w:rsidRPr="00BF7EA9" w14:paraId="64267FD5" w14:textId="0F39AC73" w:rsidTr="0044625C">
        <w:trPr>
          <w:trHeight w:val="211"/>
        </w:trPr>
        <w:tc>
          <w:tcPr>
            <w:tcW w:w="1165" w:type="dxa"/>
            <w:tcBorders>
              <w:top w:val="single" w:sz="4" w:space="0" w:color="auto"/>
              <w:left w:val="single" w:sz="4" w:space="0" w:color="auto"/>
              <w:bottom w:val="single" w:sz="4" w:space="0" w:color="auto"/>
              <w:right w:val="single" w:sz="4" w:space="0" w:color="auto"/>
            </w:tcBorders>
          </w:tcPr>
          <w:p w14:paraId="1E7D402F" w14:textId="2E6548DD" w:rsidR="0044625C" w:rsidRPr="00C54288" w:rsidRDefault="0044625C" w:rsidP="0044625C">
            <w:pPr>
              <w:jc w:val="center"/>
              <w:rPr>
                <w:rFonts w:eastAsia="Times New Roman" w:cstheme="minorHAnsi"/>
                <w:sz w:val="18"/>
                <w:szCs w:val="20"/>
              </w:rPr>
            </w:pPr>
            <w:r>
              <w:rPr>
                <w:rFonts w:eastAsia="Times New Roman" w:cstheme="minorHAnsi"/>
                <w:sz w:val="18"/>
                <w:szCs w:val="20"/>
              </w:rPr>
              <w:t>01</w:t>
            </w:r>
          </w:p>
        </w:tc>
        <w:tc>
          <w:tcPr>
            <w:tcW w:w="990" w:type="dxa"/>
            <w:vAlign w:val="bottom"/>
          </w:tcPr>
          <w:p w14:paraId="2E6B16DD" w14:textId="5B95E73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380" w:type="dxa"/>
            <w:vAlign w:val="bottom"/>
          </w:tcPr>
          <w:p w14:paraId="5D58E38A" w14:textId="20D4E9A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230" w:type="dxa"/>
          </w:tcPr>
          <w:p w14:paraId="361E1B5F" w14:textId="2315558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260" w:type="dxa"/>
          </w:tcPr>
          <w:p w14:paraId="3C0CD71D" w14:textId="047E36E5"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350" w:type="dxa"/>
          </w:tcPr>
          <w:p w14:paraId="53A557F0" w14:textId="790C9A6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584" w:type="dxa"/>
          </w:tcPr>
          <w:p w14:paraId="092B7B51" w14:textId="738D1A0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7</w:t>
            </w:r>
          </w:p>
        </w:tc>
        <w:tc>
          <w:tcPr>
            <w:tcW w:w="1836" w:type="dxa"/>
          </w:tcPr>
          <w:p w14:paraId="32996D34" w14:textId="072C042B" w:rsidR="0044625C" w:rsidRPr="009373BE"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3788123E" w14:textId="42FF2AEC" w:rsidTr="0044625C">
        <w:trPr>
          <w:trHeight w:val="1538"/>
        </w:trPr>
        <w:tc>
          <w:tcPr>
            <w:tcW w:w="1165" w:type="dxa"/>
            <w:tcBorders>
              <w:top w:val="single" w:sz="4" w:space="0" w:color="auto"/>
              <w:left w:val="single" w:sz="4" w:space="0" w:color="auto"/>
              <w:bottom w:val="single" w:sz="4" w:space="0" w:color="auto"/>
              <w:right w:val="single" w:sz="4" w:space="0" w:color="auto"/>
            </w:tcBorders>
            <w:vAlign w:val="bottom"/>
          </w:tcPr>
          <w:p w14:paraId="0CD64253" w14:textId="7EA907C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402EB11" w14:textId="46141E2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6F00B91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380" w:type="dxa"/>
            <w:vAlign w:val="bottom"/>
          </w:tcPr>
          <w:p w14:paraId="09C9F0B1"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23236C7A"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230" w:type="dxa"/>
            <w:vAlign w:val="bottom"/>
          </w:tcPr>
          <w:p w14:paraId="621A692F" w14:textId="429D243D"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2A420BC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350" w:type="dxa"/>
            <w:vAlign w:val="bottom"/>
          </w:tcPr>
          <w:p w14:paraId="42CB0472"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584" w:type="dxa"/>
            <w:vAlign w:val="bottom"/>
          </w:tcPr>
          <w:p w14:paraId="01766EDF"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836" w:type="dxa"/>
            <w:vAlign w:val="bottom"/>
          </w:tcPr>
          <w:p w14:paraId="521E8111" w14:textId="17CA0EB2" w:rsidR="0044625C" w:rsidRPr="009373B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46429">
              <w:rPr>
                <w:rFonts w:eastAsia="Times New Roman" w:cstheme="minorHAnsi"/>
                <w:sz w:val="18"/>
                <w:szCs w:val="20"/>
              </w:rPr>
              <w:t>Compact Distribution</w:t>
            </w:r>
          </w:p>
        </w:tc>
      </w:tr>
      <w:tr w:rsidR="0044625C" w:rsidRPr="00BF7EA9" w14:paraId="233427A7" w14:textId="774A4123" w:rsidTr="0044625C">
        <w:trPr>
          <w:trHeight w:val="1100"/>
        </w:trPr>
        <w:tc>
          <w:tcPr>
            <w:tcW w:w="1165" w:type="dxa"/>
            <w:tcBorders>
              <w:top w:val="single" w:sz="4" w:space="0" w:color="auto"/>
              <w:left w:val="single" w:sz="4" w:space="0" w:color="auto"/>
              <w:bottom w:val="single" w:sz="4" w:space="0" w:color="auto"/>
              <w:right w:val="single" w:sz="4" w:space="0" w:color="auto"/>
            </w:tcBorders>
          </w:tcPr>
          <w:p w14:paraId="2D7291EC" w14:textId="359C0754" w:rsidR="0044625C" w:rsidRPr="00C54288" w:rsidRDefault="0044625C" w:rsidP="0044625C">
            <w:pPr>
              <w:jc w:val="center"/>
              <w:rPr>
                <w:rFonts w:cstheme="minorHAnsi"/>
                <w:sz w:val="18"/>
                <w:szCs w:val="20"/>
              </w:rPr>
            </w:pPr>
            <w:r w:rsidRPr="004F1F5C">
              <w:rPr>
                <w:rFonts w:eastAsia="Times New Roman" w:cstheme="minorHAnsi"/>
                <w:sz w:val="16"/>
                <w:szCs w:val="16"/>
              </w:rPr>
              <w:t>&lt;&lt;Reference value from A01 &gt;&gt;</w:t>
            </w:r>
          </w:p>
        </w:tc>
        <w:tc>
          <w:tcPr>
            <w:tcW w:w="990" w:type="dxa"/>
          </w:tcPr>
          <w:p w14:paraId="7A3094F6" w14:textId="3EA88AB6" w:rsidR="0044625C" w:rsidRPr="00C54288" w:rsidRDefault="0044625C" w:rsidP="0044625C">
            <w:pPr>
              <w:jc w:val="center"/>
              <w:rPr>
                <w:rFonts w:cstheme="minorHAnsi"/>
                <w:sz w:val="18"/>
                <w:szCs w:val="20"/>
              </w:rPr>
            </w:pPr>
            <w:r w:rsidRPr="00C54288">
              <w:rPr>
                <w:rFonts w:cstheme="minorHAnsi"/>
                <w:sz w:val="18"/>
                <w:szCs w:val="20"/>
              </w:rPr>
              <w:t xml:space="preserve">&lt;&lt;reference value from </w:t>
            </w:r>
            <w:r>
              <w:rPr>
                <w:rFonts w:cstheme="minorHAnsi"/>
                <w:sz w:val="18"/>
                <w:szCs w:val="20"/>
              </w:rPr>
              <w:t>A02</w:t>
            </w:r>
            <w:r w:rsidRPr="00C54288">
              <w:rPr>
                <w:rFonts w:cstheme="minorHAnsi"/>
                <w:sz w:val="18"/>
                <w:szCs w:val="20"/>
              </w:rPr>
              <w:t>&gt;&gt;</w:t>
            </w:r>
          </w:p>
        </w:tc>
        <w:tc>
          <w:tcPr>
            <w:tcW w:w="1380" w:type="dxa"/>
          </w:tcPr>
          <w:p w14:paraId="34CF8EC3" w14:textId="046CB6BE" w:rsidR="0044625C" w:rsidRPr="00C54288" w:rsidRDefault="0044625C" w:rsidP="00042F08">
            <w:pPr>
              <w:jc w:val="center"/>
              <w:rPr>
                <w:rFonts w:cstheme="minorHAnsi"/>
                <w:sz w:val="18"/>
                <w:szCs w:val="20"/>
              </w:rPr>
            </w:pPr>
            <w:r w:rsidRPr="00C54288">
              <w:rPr>
                <w:rFonts w:cstheme="minorHAnsi"/>
                <w:sz w:val="18"/>
                <w:szCs w:val="20"/>
              </w:rPr>
              <w:t xml:space="preserve">&lt;&lt; </w:t>
            </w:r>
            <w:ins w:id="23" w:author="Markstrum, Alexis@Energy" w:date="2019-10-18T14:35:00Z">
              <w:r w:rsidR="00042F08">
                <w:rPr>
                  <w:rFonts w:cstheme="minorHAnsi"/>
                  <w:sz w:val="18"/>
                  <w:szCs w:val="20"/>
                </w:rPr>
                <w:t>If</w:t>
              </w:r>
            </w:ins>
            <w:ins w:id="24" w:author="Markstrum, Alexis@Energy" w:date="2019-10-18T14:34:00Z">
              <w:r w:rsidR="00042F08">
                <w:rPr>
                  <w:rFonts w:cstheme="minorHAnsi"/>
                  <w:sz w:val="18"/>
                  <w:szCs w:val="20"/>
                </w:rPr>
                <w:t xml:space="preserve"> performance, </w:t>
              </w:r>
            </w:ins>
            <w:del w:id="25" w:author="Markstrum, Alexis@Energy" w:date="2019-10-18T14:34:00Z">
              <w:r w:rsidRPr="00C54288" w:rsidDel="00042F08">
                <w:rPr>
                  <w:rFonts w:cstheme="minorHAnsi"/>
                  <w:sz w:val="18"/>
                  <w:szCs w:val="20"/>
                </w:rPr>
                <w:delText>U</w:delText>
              </w:r>
            </w:del>
            <w:ins w:id="26" w:author="Markstrum, Alexis@Energy" w:date="2019-10-18T14:35:00Z">
              <w:r w:rsidR="00042F08">
                <w:rPr>
                  <w:rFonts w:cstheme="minorHAnsi"/>
                  <w:sz w:val="18"/>
                  <w:szCs w:val="20"/>
                </w:rPr>
                <w:t>u</w:t>
              </w:r>
            </w:ins>
            <w:r w:rsidRPr="00C54288">
              <w:rPr>
                <w:rFonts w:cstheme="minorHAnsi"/>
                <w:sz w:val="18"/>
                <w:szCs w:val="20"/>
              </w:rPr>
              <w:t>ser input</w:t>
            </w:r>
            <w:r w:rsidRPr="00C54288">
              <w:rPr>
                <w:rFonts w:eastAsia="Times New Roman" w:cstheme="minorHAnsi"/>
                <w:sz w:val="18"/>
                <w:szCs w:val="20"/>
              </w:rPr>
              <w:t xml:space="preserve"> is equal to </w:t>
            </w:r>
            <w:r>
              <w:rPr>
                <w:rFonts w:eastAsia="Times New Roman" w:cstheme="minorHAnsi"/>
                <w:sz w:val="18"/>
                <w:szCs w:val="20"/>
              </w:rPr>
              <w:t>A03</w:t>
            </w:r>
            <w:r w:rsidRPr="00C54288">
              <w:rPr>
                <w:rFonts w:eastAsia="Times New Roman" w:cstheme="minorHAnsi"/>
                <w:sz w:val="18"/>
                <w:szCs w:val="20"/>
              </w:rPr>
              <w:t xml:space="preserve"> as default, and allow user to override with an equivalent system based on the simulated equipment in A0</w:t>
            </w:r>
            <w:r>
              <w:rPr>
                <w:rFonts w:eastAsia="Times New Roman" w:cstheme="minorHAnsi"/>
                <w:sz w:val="18"/>
                <w:szCs w:val="20"/>
              </w:rPr>
              <w:t>9</w:t>
            </w:r>
            <w:ins w:id="27" w:author="Markstrum, Alexis@Energy" w:date="2019-10-18T14:35:00Z">
              <w:r w:rsidR="00042F08">
                <w:rPr>
                  <w:rFonts w:eastAsia="Times New Roman" w:cstheme="minorHAnsi"/>
                  <w:sz w:val="18"/>
                  <w:szCs w:val="20"/>
                </w:rPr>
                <w:t>; elseif prescriptive, allow user to enter any Tier 3 model</w:t>
              </w:r>
            </w:ins>
            <w:r w:rsidRPr="00C54288">
              <w:rPr>
                <w:rFonts w:eastAsia="Times New Roman" w:cstheme="minorHAnsi"/>
                <w:sz w:val="18"/>
                <w:szCs w:val="20"/>
              </w:rPr>
              <w:t>&gt;&gt;</w:t>
            </w:r>
          </w:p>
        </w:tc>
        <w:tc>
          <w:tcPr>
            <w:tcW w:w="1230" w:type="dxa"/>
          </w:tcPr>
          <w:p w14:paraId="19A4B02D" w14:textId="29729A29" w:rsidR="0044625C" w:rsidRPr="00C54288" w:rsidRDefault="0044625C" w:rsidP="0044625C">
            <w:pPr>
              <w:jc w:val="center"/>
              <w:rPr>
                <w:rFonts w:eastAsia="Times New Roman" w:cstheme="minorHAnsi"/>
                <w:b/>
                <w:i/>
                <w:color w:val="FF0000"/>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 from A0</w:t>
            </w:r>
            <w:r>
              <w:rPr>
                <w:rFonts w:cstheme="minorHAnsi"/>
                <w:sz w:val="18"/>
                <w:szCs w:val="20"/>
              </w:rPr>
              <w:t>4</w:t>
            </w:r>
            <w:r w:rsidRPr="00C54288">
              <w:rPr>
                <w:rFonts w:cstheme="minorHAnsi"/>
                <w:sz w:val="18"/>
                <w:szCs w:val="20"/>
              </w:rPr>
              <w:t>&gt;&gt;</w:t>
            </w:r>
          </w:p>
        </w:tc>
        <w:tc>
          <w:tcPr>
            <w:tcW w:w="1260" w:type="dxa"/>
          </w:tcPr>
          <w:p w14:paraId="5E075FF3" w14:textId="0532BEA9" w:rsidR="0044625C" w:rsidRPr="00C54288" w:rsidRDefault="0044625C" w:rsidP="0044625C">
            <w:pPr>
              <w:jc w:val="center"/>
              <w:rPr>
                <w:rFonts w:eastAsia="Times New Roman" w:cstheme="minorHAnsi"/>
                <w:b/>
                <w:i/>
                <w:color w:val="FF0000"/>
                <w:sz w:val="18"/>
                <w:szCs w:val="20"/>
              </w:rPr>
            </w:pPr>
            <w:r w:rsidRPr="00C54288">
              <w:rPr>
                <w:rFonts w:eastAsia="Times New Roman" w:cstheme="minorHAnsi"/>
                <w:sz w:val="18"/>
                <w:szCs w:val="20"/>
              </w:rPr>
              <w:t>&lt;&lt;</w:t>
            </w:r>
            <w:r>
              <w:rPr>
                <w:rFonts w:eastAsia="Times New Roman" w:cstheme="minorHAnsi"/>
                <w:sz w:val="18"/>
                <w:szCs w:val="20"/>
              </w:rPr>
              <w:t>Reference value from A05</w:t>
            </w:r>
            <w:r w:rsidRPr="00C54288">
              <w:rPr>
                <w:rFonts w:eastAsia="Times New Roman" w:cstheme="minorHAnsi"/>
                <w:sz w:val="18"/>
                <w:szCs w:val="20"/>
              </w:rPr>
              <w:t>&gt;&gt;</w:t>
            </w:r>
          </w:p>
        </w:tc>
        <w:tc>
          <w:tcPr>
            <w:tcW w:w="1350" w:type="dxa"/>
          </w:tcPr>
          <w:p w14:paraId="5BF8D08E" w14:textId="6736B8C1" w:rsidR="0044625C" w:rsidRPr="00C54288" w:rsidRDefault="0044625C" w:rsidP="0044625C">
            <w:pPr>
              <w:jc w:val="center"/>
              <w:rPr>
                <w:rFonts w:cstheme="minorHAnsi"/>
                <w:sz w:val="18"/>
                <w:szCs w:val="20"/>
              </w:rPr>
            </w:pPr>
            <w:r w:rsidRPr="009373BE">
              <w:rPr>
                <w:rFonts w:cstheme="minorHAnsi"/>
                <w:sz w:val="18"/>
                <w:szCs w:val="20"/>
              </w:rPr>
              <w:t>&lt;&lt;User input value; check value must be ≥A0</w:t>
            </w:r>
            <w:r>
              <w:rPr>
                <w:rFonts w:cstheme="minorHAnsi"/>
                <w:sz w:val="18"/>
                <w:szCs w:val="20"/>
              </w:rPr>
              <w:t>6</w:t>
            </w:r>
            <w:r w:rsidRPr="009373BE">
              <w:rPr>
                <w:rFonts w:cstheme="minorHAnsi"/>
                <w:sz w:val="18"/>
                <w:szCs w:val="20"/>
              </w:rPr>
              <w:t xml:space="preserve"> to comply, else flag non-compliant values and do not allow the doc to be registered. Value may be NA if </w:t>
            </w:r>
            <w:r>
              <w:rPr>
                <w:rFonts w:cstheme="minorHAnsi"/>
                <w:sz w:val="18"/>
                <w:szCs w:val="20"/>
              </w:rPr>
              <w:t>A06</w:t>
            </w:r>
            <w:r w:rsidRPr="009373BE">
              <w:rPr>
                <w:rFonts w:cstheme="minorHAnsi"/>
                <w:sz w:val="18"/>
                <w:szCs w:val="20"/>
              </w:rPr>
              <w:t xml:space="preserve"> is NA &gt;&gt;</w:t>
            </w:r>
          </w:p>
        </w:tc>
        <w:tc>
          <w:tcPr>
            <w:tcW w:w="1584" w:type="dxa"/>
          </w:tcPr>
          <w:p w14:paraId="7365CB46" w14:textId="395AB614" w:rsidR="0044625C" w:rsidRPr="00C54288" w:rsidRDefault="0044625C" w:rsidP="0044625C">
            <w:pPr>
              <w:jc w:val="center"/>
              <w:rPr>
                <w:rFonts w:cstheme="minorHAnsi"/>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values from A0</w:t>
            </w:r>
            <w:r>
              <w:rPr>
                <w:rFonts w:cstheme="minorHAnsi"/>
                <w:sz w:val="18"/>
                <w:szCs w:val="20"/>
              </w:rPr>
              <w:t>7</w:t>
            </w:r>
            <w:r w:rsidRPr="00C54288">
              <w:rPr>
                <w:rFonts w:cstheme="minorHAnsi"/>
                <w:sz w:val="18"/>
                <w:szCs w:val="20"/>
              </w:rPr>
              <w:t>&gt;&gt;</w:t>
            </w:r>
          </w:p>
        </w:tc>
        <w:tc>
          <w:tcPr>
            <w:tcW w:w="1836" w:type="dxa"/>
          </w:tcPr>
          <w:p w14:paraId="76B1E55B" w14:textId="680801AB" w:rsidR="0044625C" w:rsidRPr="009373BE" w:rsidRDefault="0044625C" w:rsidP="0044625C">
            <w:pPr>
              <w:jc w:val="center"/>
              <w:rPr>
                <w:rFonts w:cstheme="minorHAnsi"/>
                <w:sz w:val="18"/>
                <w:szCs w:val="20"/>
              </w:rPr>
            </w:pPr>
            <w:r w:rsidRPr="00446429">
              <w:rPr>
                <w:rFonts w:cstheme="minorHAnsi"/>
                <w:sz w:val="18"/>
                <w:szCs w:val="20"/>
              </w:rPr>
              <w:t xml:space="preserve">&lt;&lt; </w:t>
            </w:r>
            <w:r>
              <w:rPr>
                <w:rFonts w:cstheme="minorHAnsi"/>
                <w:sz w:val="18"/>
                <w:szCs w:val="20"/>
              </w:rPr>
              <w:t>R</w:t>
            </w:r>
            <w:r w:rsidRPr="00446429">
              <w:rPr>
                <w:rFonts w:cstheme="minorHAnsi"/>
                <w:sz w:val="18"/>
                <w:szCs w:val="20"/>
              </w:rPr>
              <w:t>eference values from A0</w:t>
            </w:r>
            <w:r>
              <w:rPr>
                <w:rFonts w:cstheme="minorHAnsi"/>
                <w:sz w:val="18"/>
                <w:szCs w:val="20"/>
              </w:rPr>
              <w:t>8</w:t>
            </w:r>
            <w:r w:rsidRPr="00446429">
              <w:rPr>
                <w:rFonts w:cstheme="minorHAnsi"/>
                <w:sz w:val="18"/>
                <w:szCs w:val="20"/>
              </w:rPr>
              <w:t>&gt;&gt;</w:t>
            </w:r>
          </w:p>
        </w:tc>
      </w:tr>
      <w:tr w:rsidR="0044625C" w:rsidRPr="00BF7EA9" w14:paraId="00DEC263" w14:textId="21B8C7D3" w:rsidTr="0044625C">
        <w:trPr>
          <w:trHeight w:val="226"/>
        </w:trPr>
        <w:tc>
          <w:tcPr>
            <w:tcW w:w="1165" w:type="dxa"/>
          </w:tcPr>
          <w:p w14:paraId="16367410" w14:textId="77777777" w:rsidR="0044625C" w:rsidRPr="00C54288" w:rsidRDefault="0044625C" w:rsidP="0044625C">
            <w:pPr>
              <w:jc w:val="center"/>
              <w:rPr>
                <w:rFonts w:cstheme="minorHAnsi"/>
                <w:sz w:val="20"/>
                <w:szCs w:val="20"/>
              </w:rPr>
            </w:pPr>
          </w:p>
        </w:tc>
        <w:tc>
          <w:tcPr>
            <w:tcW w:w="990" w:type="dxa"/>
          </w:tcPr>
          <w:p w14:paraId="22E208D0" w14:textId="1F54E088" w:rsidR="0044625C" w:rsidRPr="00C54288" w:rsidRDefault="0044625C" w:rsidP="0044625C">
            <w:pPr>
              <w:jc w:val="center"/>
              <w:rPr>
                <w:rFonts w:cstheme="minorHAnsi"/>
                <w:sz w:val="20"/>
                <w:szCs w:val="20"/>
              </w:rPr>
            </w:pPr>
          </w:p>
        </w:tc>
        <w:tc>
          <w:tcPr>
            <w:tcW w:w="1380" w:type="dxa"/>
          </w:tcPr>
          <w:p w14:paraId="5478D08E" w14:textId="77777777" w:rsidR="0044625C" w:rsidRPr="00C54288" w:rsidRDefault="0044625C" w:rsidP="0044625C">
            <w:pPr>
              <w:jc w:val="center"/>
              <w:rPr>
                <w:rFonts w:cstheme="minorHAnsi"/>
                <w:sz w:val="20"/>
                <w:szCs w:val="20"/>
              </w:rPr>
            </w:pPr>
          </w:p>
        </w:tc>
        <w:tc>
          <w:tcPr>
            <w:tcW w:w="1230" w:type="dxa"/>
          </w:tcPr>
          <w:p w14:paraId="39E5ABE2" w14:textId="77777777" w:rsidR="0044625C" w:rsidRPr="00C54288" w:rsidRDefault="0044625C" w:rsidP="0044625C">
            <w:pPr>
              <w:jc w:val="center"/>
              <w:rPr>
                <w:rFonts w:cstheme="minorHAnsi"/>
                <w:sz w:val="20"/>
                <w:szCs w:val="20"/>
              </w:rPr>
            </w:pPr>
          </w:p>
        </w:tc>
        <w:tc>
          <w:tcPr>
            <w:tcW w:w="1260" w:type="dxa"/>
          </w:tcPr>
          <w:p w14:paraId="3AFFBDD7" w14:textId="77777777" w:rsidR="0044625C" w:rsidRPr="00C54288" w:rsidRDefault="0044625C" w:rsidP="0044625C">
            <w:pPr>
              <w:jc w:val="center"/>
              <w:rPr>
                <w:rFonts w:cstheme="minorHAnsi"/>
                <w:sz w:val="20"/>
                <w:szCs w:val="20"/>
              </w:rPr>
            </w:pPr>
          </w:p>
        </w:tc>
        <w:tc>
          <w:tcPr>
            <w:tcW w:w="1350" w:type="dxa"/>
          </w:tcPr>
          <w:p w14:paraId="0022B88D" w14:textId="77777777" w:rsidR="0044625C" w:rsidRPr="00C54288" w:rsidRDefault="0044625C" w:rsidP="0044625C">
            <w:pPr>
              <w:jc w:val="center"/>
              <w:rPr>
                <w:rFonts w:cstheme="minorHAnsi"/>
                <w:sz w:val="20"/>
                <w:szCs w:val="20"/>
              </w:rPr>
            </w:pPr>
          </w:p>
        </w:tc>
        <w:tc>
          <w:tcPr>
            <w:tcW w:w="1584" w:type="dxa"/>
          </w:tcPr>
          <w:p w14:paraId="4F0EABB9" w14:textId="77777777" w:rsidR="0044625C" w:rsidRPr="00C54288" w:rsidRDefault="0044625C" w:rsidP="0044625C">
            <w:pPr>
              <w:jc w:val="center"/>
              <w:rPr>
                <w:rFonts w:cstheme="minorHAnsi"/>
                <w:sz w:val="20"/>
                <w:szCs w:val="20"/>
              </w:rPr>
            </w:pPr>
          </w:p>
        </w:tc>
        <w:tc>
          <w:tcPr>
            <w:tcW w:w="1836" w:type="dxa"/>
          </w:tcPr>
          <w:p w14:paraId="48D6B58E" w14:textId="77777777" w:rsidR="0044625C" w:rsidRPr="00BF7EA9" w:rsidRDefault="0044625C" w:rsidP="0044625C">
            <w:pPr>
              <w:jc w:val="center"/>
              <w:rPr>
                <w:rFonts w:cstheme="minorHAnsi"/>
                <w:sz w:val="20"/>
                <w:szCs w:val="20"/>
              </w:rPr>
            </w:pPr>
          </w:p>
        </w:tc>
      </w:tr>
    </w:tbl>
    <w:p w14:paraId="5DAFA218" w14:textId="0631889D" w:rsidR="00DB51C5" w:rsidRDefault="00DB51C5" w:rsidP="00F537A3">
      <w:pPr>
        <w:spacing w:after="0"/>
        <w:rPr>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BF7EA9" w14:paraId="6EF457B5" w14:textId="77777777" w:rsidTr="0044625C">
        <w:trPr>
          <w:trHeight w:val="251"/>
          <w:tblHeader/>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BF7EA9" w14:paraId="7D805644" w14:textId="77777777" w:rsidTr="00C54288">
        <w:trPr>
          <w:trHeight w:val="305"/>
          <w:tblHeader/>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317DB4">
              <w:rPr>
                <w:rFonts w:cstheme="minorHAnsi"/>
                <w:sz w:val="18"/>
                <w:szCs w:val="20"/>
              </w:rPr>
              <w:t>s</w:t>
            </w:r>
            <w:r w:rsidRPr="007A0D82">
              <w:rPr>
                <w:rFonts w:cstheme="minorHAnsi"/>
                <w:sz w:val="18"/>
                <w:szCs w:val="20"/>
              </w:rPr>
              <w:t xml:space="preserve">torage </w:t>
            </w:r>
            <w:r w:rsidR="00317DB4">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BF7EA9" w14:paraId="01935E50" w14:textId="77777777" w:rsidTr="00C54288">
        <w:trPr>
          <w:trHeight w:val="144"/>
        </w:trPr>
        <w:tc>
          <w:tcPr>
            <w:tcW w:w="616" w:type="dxa"/>
            <w:vAlign w:val="center"/>
          </w:tcPr>
          <w:p w14:paraId="3F7A6FF4" w14:textId="77777777" w:rsidR="00DB51C5" w:rsidRPr="007A0D82" w:rsidRDefault="00DB51C5" w:rsidP="00C54288">
            <w:pPr>
              <w:keepNext/>
              <w:spacing w:after="0" w:line="240" w:lineRule="auto"/>
              <w:jc w:val="center"/>
              <w:rPr>
                <w:rFonts w:cstheme="minorHAnsi"/>
                <w:sz w:val="18"/>
                <w:szCs w:val="20"/>
              </w:rPr>
            </w:pPr>
            <w:r w:rsidRPr="007A0D82">
              <w:rPr>
                <w:rFonts w:cstheme="minorHAnsi"/>
                <w:sz w:val="18"/>
                <w:szCs w:val="20"/>
              </w:rPr>
              <w:t>03</w:t>
            </w:r>
          </w:p>
        </w:tc>
        <w:tc>
          <w:tcPr>
            <w:tcW w:w="10174" w:type="dxa"/>
            <w:vAlign w:val="center"/>
          </w:tcPr>
          <w:p w14:paraId="5725CA37" w14:textId="1B10EB0E" w:rsidR="00DB51C5" w:rsidRPr="007A0D82" w:rsidRDefault="00DB51C5" w:rsidP="00C54288">
            <w:pPr>
              <w:keepNext/>
              <w:autoSpaceDE w:val="0"/>
              <w:autoSpaceDN w:val="0"/>
              <w:adjustRightInd w:val="0"/>
              <w:spacing w:after="0" w:line="240" w:lineRule="auto"/>
              <w:rPr>
                <w:rFonts w:cstheme="minorHAnsi"/>
                <w:b/>
                <w:bCs/>
                <w:sz w:val="18"/>
                <w:szCs w:val="20"/>
              </w:rPr>
            </w:pPr>
            <w:r w:rsidRPr="007A0D82">
              <w:rPr>
                <w:rFonts w:cstheme="minorHAnsi"/>
                <w:bCs/>
                <w:sz w:val="18"/>
                <w:szCs w:val="20"/>
              </w:rPr>
              <w:t xml:space="preserve">All domestic hot water piping shall be insulated as specified in Section 609.11 of the </w:t>
            </w:r>
            <w:r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 xml:space="preserve">imum insulation R-value of 7.7 </w:t>
            </w:r>
            <w:r w:rsidRPr="007A0D82">
              <w:rPr>
                <w:rFonts w:cstheme="minorHAnsi"/>
                <w:sz w:val="18"/>
                <w:szCs w:val="20"/>
              </w:rPr>
              <w:t>(RA4.4.1)</w:t>
            </w:r>
          </w:p>
          <w:p w14:paraId="5FCB935E" w14:textId="77777777" w:rsidR="00DB51C5" w:rsidRPr="007A0D82" w:rsidRDefault="00DB51C5" w:rsidP="00573DD6">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1FE172DD"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2700497A" w14:textId="356CB340" w:rsidR="00DB51C5" w:rsidRPr="00573DD6"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hot water piping from the heating source to the kitchen fixtures.</w:t>
            </w:r>
          </w:p>
          <w:p w14:paraId="26256F53" w14:textId="45D0816D"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Piping from the heating source to storage tank or between tanks.</w:t>
            </w:r>
          </w:p>
          <w:p w14:paraId="6B020FBB" w14:textId="0E9C2E71"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All piping associated with a recirculation system.</w:t>
            </w:r>
          </w:p>
          <w:p w14:paraId="510F81D8"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underground piping.</w:t>
            </w:r>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rFonts w:asciiTheme="minorHAnsi" w:hAnsiTheme="minorHAnsi" w:cstheme="minorHAnsi"/>
                <w:bCs/>
                <w:sz w:val="18"/>
              </w:rPr>
            </w:pPr>
            <w:r>
              <w:rPr>
                <w:rFonts w:asciiTheme="minorHAnsi" w:hAnsiTheme="minorHAnsi" w:cstheme="minorHAnsi"/>
                <w:bCs/>
                <w:sz w:val="18"/>
              </w:rPr>
              <w:t>I</w:t>
            </w:r>
            <w:r w:rsidR="00DB51C5" w:rsidRPr="00317DB4">
              <w:rPr>
                <w:rFonts w:asciiTheme="minorHAnsi" w:hAnsiTheme="minorHAnsi" w:cstheme="minorHAnsi"/>
                <w:bCs/>
                <w:sz w:val="18"/>
              </w:rPr>
              <w:t>nsulation buried below grade must be installed in a water proof and non-crushable casing or sleeve</w:t>
            </w:r>
            <w:r>
              <w:rPr>
                <w:rFonts w:asciiTheme="minorHAnsi" w:hAnsiTheme="minorHAnsi" w:cstheme="minorHAnsi"/>
                <w:bCs/>
                <w:sz w:val="18"/>
              </w:rPr>
              <w:t>.</w:t>
            </w:r>
          </w:p>
          <w:p w14:paraId="6E6A826C" w14:textId="731636F3"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interior or exterior walls that is surrounded on all sides by at least 1 inch (</w:t>
            </w:r>
            <w:r w:rsidR="00811AA5">
              <w:rPr>
                <w:rFonts w:asciiTheme="minorHAnsi" w:hAnsiTheme="minorHAnsi" w:cstheme="minorHAnsi"/>
                <w:bCs/>
                <w:sz w:val="18"/>
              </w:rPr>
              <w:t>2.</w:t>
            </w:r>
            <w:r w:rsidRPr="007A0D82">
              <w:rPr>
                <w:rFonts w:asciiTheme="minorHAnsi" w:hAnsiTheme="minorHAnsi" w:cstheme="minorHAnsi"/>
                <w:bCs/>
                <w:sz w:val="18"/>
              </w:rPr>
              <w:t>5 cm) of insulation.</w:t>
            </w:r>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crawlspace with a minimum of 1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Pipe insulation shall fit tightly and all elbows and tees shall be fully insulated.</w:t>
            </w:r>
          </w:p>
        </w:tc>
      </w:tr>
      <w:tr w:rsidR="00DB51C5" w:rsidRPr="00BF7EA9" w14:paraId="51CA827E" w14:textId="77777777" w:rsidTr="00C54288">
        <w:trPr>
          <w:trHeight w:val="144"/>
          <w:tblHeader/>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317DB4">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317DB4">
              <w:rPr>
                <w:rFonts w:asciiTheme="minorHAnsi" w:hAnsiTheme="minorHAnsi" w:cstheme="minorHAnsi"/>
                <w:sz w:val="18"/>
              </w:rPr>
              <w:t>.</w:t>
            </w:r>
          </w:p>
          <w:p w14:paraId="31BFAB7C" w14:textId="2BD14227" w:rsidR="00DB51C5" w:rsidRPr="007A0D82" w:rsidRDefault="00DB51C5" w:rsidP="00573DD6">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317DB4">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2122947B" w14:textId="36470855"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Category III or IV vent, or a Type B vent with straight pipe between outside and water heater</w:t>
            </w:r>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condensate drain no more than 2 inches higher than the base on water heater for natural draining</w:t>
            </w:r>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gas supply line with capacity of at least 200,000 Btu/hr.</w:t>
            </w:r>
          </w:p>
        </w:tc>
      </w:tr>
      <w:tr w:rsidR="00DB51C5" w:rsidRPr="00BF7EA9" w14:paraId="658C6101" w14:textId="77777777" w:rsidTr="00C54288">
        <w:trPr>
          <w:trHeight w:val="144"/>
          <w:tblHeader/>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3DAE058F" w14:textId="529D5AA0" w:rsidR="007027DD" w:rsidRDefault="007027DD" w:rsidP="001325D9">
      <w:pPr>
        <w:spacing w:after="0"/>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c>
          <w:tcPr>
            <w:tcW w:w="10795" w:type="dxa"/>
            <w:gridSpan w:val="7"/>
          </w:tcPr>
          <w:p w14:paraId="73F27638" w14:textId="77777777" w:rsidR="008F4BAB" w:rsidRPr="0059171F" w:rsidRDefault="008F4BAB" w:rsidP="008F4BAB">
            <w:pPr>
              <w:spacing w:after="0"/>
              <w:rPr>
                <w:rFonts w:cstheme="minorHAnsi"/>
                <w:b/>
                <w:sz w:val="20"/>
                <w:szCs w:val="20"/>
              </w:rPr>
            </w:pPr>
            <w:r w:rsidRPr="0059171F">
              <w:rPr>
                <w:rFonts w:cstheme="minorHAnsi"/>
                <w:b/>
                <w:sz w:val="20"/>
                <w:szCs w:val="20"/>
              </w:rPr>
              <w:t>D. Compact Hot Water Distribution (CHWDS) (RA4.4.6)</w:t>
            </w:r>
          </w:p>
          <w:p w14:paraId="3780FA9E" w14:textId="77777777" w:rsidR="00B731F3" w:rsidRPr="0059171F" w:rsidRDefault="00B731F3" w:rsidP="00B731F3">
            <w:pPr>
              <w:spacing w:after="0" w:line="240" w:lineRule="auto"/>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p w14:paraId="7AEA4093" w14:textId="13A6F162" w:rsidR="008F4BAB" w:rsidRPr="00AC2387" w:rsidRDefault="00B731F3" w:rsidP="00F954EF">
            <w:pPr>
              <w:spacing w:after="0"/>
              <w:rPr>
                <w:rFonts w:cstheme="minorHAnsi"/>
              </w:rPr>
            </w:pPr>
            <w:r w:rsidRPr="0059171F">
              <w:rPr>
                <w:rFonts w:cstheme="minorHAnsi"/>
                <w:sz w:val="18"/>
                <w:szCs w:val="18"/>
              </w:rPr>
              <w:t xml:space="preserve">&lt;&lt; Require one row </w:t>
            </w:r>
            <w:ins w:id="28" w:author="Shewmaker, Michael@Energy" w:date="2019-11-25T09:51:00Z">
              <w:r w:rsidR="00E92696">
                <w:rPr>
                  <w:rFonts w:cstheme="minorHAnsi"/>
                  <w:sz w:val="18"/>
                  <w:szCs w:val="18"/>
                </w:rPr>
                <w:t xml:space="preserve">of data, reporting the longest distances, </w:t>
              </w:r>
            </w:ins>
            <w:r w:rsidRPr="0059171F">
              <w:rPr>
                <w:rFonts w:cstheme="minorHAnsi"/>
                <w:sz w:val="18"/>
                <w:szCs w:val="18"/>
              </w:rPr>
              <w:t xml:space="preserve">for each dwelling identified in </w:t>
            </w:r>
            <w:del w:id="29" w:author="Shewmaker, Michael@Energy" w:date="2019-11-19T11:04:00Z">
              <w:r w:rsidRPr="0059171F" w:rsidDel="00F954EF">
                <w:rPr>
                  <w:rFonts w:cstheme="minorHAnsi"/>
                  <w:sz w:val="18"/>
                  <w:szCs w:val="18"/>
                </w:rPr>
                <w:delText>Table A with A</w:delText>
              </w:r>
              <w:r w:rsidR="0044625C" w:rsidDel="00F954EF">
                <w:rPr>
                  <w:rFonts w:cstheme="minorHAnsi"/>
                  <w:sz w:val="18"/>
                  <w:szCs w:val="18"/>
                </w:rPr>
                <w:delText>08</w:delText>
              </w:r>
              <w:r w:rsidRPr="0059171F" w:rsidDel="00F954EF">
                <w:rPr>
                  <w:rFonts w:cstheme="minorHAnsi"/>
                  <w:sz w:val="18"/>
                  <w:szCs w:val="18"/>
                </w:rPr>
                <w:delText xml:space="preserve"> = Basic.  If no dwelling in A</w:delText>
              </w:r>
              <w:r w:rsidR="0044625C" w:rsidDel="00F954EF">
                <w:rPr>
                  <w:rFonts w:cstheme="minorHAnsi"/>
                  <w:sz w:val="18"/>
                  <w:szCs w:val="18"/>
                </w:rPr>
                <w:delText>08</w:delText>
              </w:r>
              <w:r w:rsidRPr="0059171F" w:rsidDel="00F954EF">
                <w:rPr>
                  <w:rFonts w:cstheme="minorHAnsi"/>
                  <w:sz w:val="18"/>
                  <w:szCs w:val="18"/>
                </w:rPr>
                <w:delText xml:space="preserve"> = Basic, then display section does not apply message</w:delText>
              </w:r>
            </w:del>
            <w:ins w:id="30" w:author="Shewmaker, Michael@Energy" w:date="2019-11-19T11:04:00Z">
              <w:r w:rsidR="00F954EF">
                <w:rPr>
                  <w:rFonts w:cstheme="minorHAnsi"/>
                  <w:sz w:val="18"/>
                  <w:szCs w:val="18"/>
                </w:rPr>
                <w:t>Section B. with B08 = Basic. If no dwelling in B08 = Basic, then display section header and standard “This section does not apply” message</w:t>
              </w:r>
            </w:ins>
            <w:r w:rsidRPr="0059171F">
              <w:rPr>
                <w:rFonts w:cstheme="minorHAnsi"/>
                <w:sz w:val="18"/>
                <w:szCs w:val="18"/>
              </w:rPr>
              <w:t>&gt;&gt;</w:t>
            </w:r>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r>
              <w:rPr>
                <w:rFonts w:cstheme="minorHAnsi"/>
              </w:rPr>
              <w:t>01</w:t>
            </w:r>
          </w:p>
        </w:tc>
        <w:tc>
          <w:tcPr>
            <w:tcW w:w="1445" w:type="dxa"/>
          </w:tcPr>
          <w:p w14:paraId="37D9C680" w14:textId="01E9B054" w:rsidR="008F4BAB" w:rsidRDefault="008F4BAB" w:rsidP="008F4BAB">
            <w:pPr>
              <w:spacing w:after="0"/>
              <w:jc w:val="center"/>
              <w:rPr>
                <w:rFonts w:cstheme="minorHAnsi"/>
              </w:rPr>
            </w:pPr>
            <w:r>
              <w:rPr>
                <w:rFonts w:cstheme="minorHAnsi"/>
              </w:rPr>
              <w:t>02</w:t>
            </w:r>
          </w:p>
        </w:tc>
        <w:tc>
          <w:tcPr>
            <w:tcW w:w="1343" w:type="dxa"/>
            <w:vAlign w:val="bottom"/>
          </w:tcPr>
          <w:p w14:paraId="38A0E9C0" w14:textId="7D1E44C7" w:rsidR="008F4BAB" w:rsidRDefault="008F4BAB" w:rsidP="008F4BAB">
            <w:pPr>
              <w:spacing w:after="0"/>
              <w:jc w:val="center"/>
              <w:rPr>
                <w:rFonts w:cstheme="minorHAnsi"/>
              </w:rPr>
            </w:pPr>
            <w:r>
              <w:rPr>
                <w:rFonts w:cstheme="minorHAnsi"/>
              </w:rPr>
              <w:t>03</w:t>
            </w:r>
          </w:p>
        </w:tc>
        <w:tc>
          <w:tcPr>
            <w:tcW w:w="1447" w:type="dxa"/>
          </w:tcPr>
          <w:p w14:paraId="10344F02" w14:textId="0D418454" w:rsidR="008F4BAB" w:rsidRDefault="008F4BAB" w:rsidP="008F4BAB">
            <w:pPr>
              <w:spacing w:after="0"/>
              <w:jc w:val="center"/>
              <w:rPr>
                <w:rFonts w:cstheme="minorHAnsi"/>
              </w:rPr>
            </w:pPr>
            <w:r>
              <w:rPr>
                <w:rFonts w:cstheme="minorHAnsi"/>
              </w:rPr>
              <w:t>04</w:t>
            </w:r>
          </w:p>
        </w:tc>
        <w:tc>
          <w:tcPr>
            <w:tcW w:w="1620" w:type="dxa"/>
          </w:tcPr>
          <w:p w14:paraId="41C7B48D" w14:textId="257E42A4" w:rsidR="008F4BAB" w:rsidRDefault="008F4BAB" w:rsidP="008F4BAB">
            <w:pPr>
              <w:spacing w:after="0"/>
              <w:jc w:val="center"/>
              <w:rPr>
                <w:rFonts w:cstheme="minorHAnsi"/>
              </w:rPr>
            </w:pPr>
            <w:r>
              <w:rPr>
                <w:rFonts w:cstheme="minorHAnsi"/>
              </w:rPr>
              <w:t>05</w:t>
            </w:r>
          </w:p>
        </w:tc>
        <w:tc>
          <w:tcPr>
            <w:tcW w:w="2610" w:type="dxa"/>
          </w:tcPr>
          <w:p w14:paraId="2566613D" w14:textId="77CF42ED" w:rsidR="008F4BAB" w:rsidRDefault="008F4BAB" w:rsidP="008F4BAB">
            <w:pPr>
              <w:spacing w:after="0"/>
              <w:jc w:val="center"/>
              <w:rPr>
                <w:rFonts w:cstheme="minorHAnsi"/>
              </w:rPr>
            </w:pPr>
            <w:r>
              <w:rPr>
                <w:rFonts w:cstheme="minorHAnsi"/>
              </w:rPr>
              <w:t>06</w:t>
            </w:r>
          </w:p>
        </w:tc>
        <w:tc>
          <w:tcPr>
            <w:tcW w:w="1350" w:type="dxa"/>
          </w:tcPr>
          <w:p w14:paraId="63AD16BB" w14:textId="65476486" w:rsidR="008F4BAB" w:rsidRDefault="008F4BAB" w:rsidP="008F4BAB">
            <w:pPr>
              <w:spacing w:after="0"/>
              <w:jc w:val="center"/>
              <w:rPr>
                <w:rFonts w:cstheme="minorHAnsi"/>
              </w:rPr>
            </w:pPr>
            <w:r>
              <w:rPr>
                <w:rFonts w:cstheme="minorHAnsi"/>
              </w:rPr>
              <w:t>07</w:t>
            </w:r>
          </w:p>
        </w:tc>
      </w:tr>
      <w:tr w:rsidR="008F4BAB" w14:paraId="6E683E7C" w14:textId="77777777" w:rsidTr="00622A76">
        <w:tc>
          <w:tcPr>
            <w:tcW w:w="980" w:type="dxa"/>
            <w:vAlign w:val="bottom"/>
          </w:tcPr>
          <w:p w14:paraId="5E3629EB" w14:textId="0FFB05C8" w:rsidR="008F4BAB" w:rsidRPr="00AB4500" w:rsidRDefault="00C90E8B" w:rsidP="008F4BAB">
            <w:pPr>
              <w:spacing w:after="0"/>
              <w:jc w:val="center"/>
              <w:rPr>
                <w:rFonts w:cstheme="minorHAnsi"/>
                <w:sz w:val="18"/>
              </w:rPr>
            </w:pPr>
            <w:r>
              <w:rPr>
                <w:rFonts w:cstheme="minorHAnsi"/>
                <w:sz w:val="18"/>
              </w:rPr>
              <w:t xml:space="preserve">Dwelling </w:t>
            </w:r>
            <w:r w:rsidR="008F4BAB" w:rsidRPr="00AB4500">
              <w:rPr>
                <w:rFonts w:cstheme="minorHAnsi"/>
                <w:sz w:val="18"/>
              </w:rPr>
              <w:t>Name</w:t>
            </w:r>
          </w:p>
        </w:tc>
        <w:tc>
          <w:tcPr>
            <w:tcW w:w="1445" w:type="dxa"/>
            <w:vAlign w:val="bottom"/>
          </w:tcPr>
          <w:p w14:paraId="5EF2FB87" w14:textId="77777777" w:rsidR="008F4BAB" w:rsidRPr="00AB4500" w:rsidRDefault="008F4BAB" w:rsidP="008F4BAB">
            <w:pPr>
              <w:spacing w:after="0"/>
              <w:jc w:val="center"/>
              <w:rPr>
                <w:rFonts w:cstheme="minorHAnsi"/>
                <w:sz w:val="18"/>
              </w:rPr>
            </w:pPr>
            <w:r w:rsidRPr="00AB4500">
              <w:rPr>
                <w:rFonts w:cstheme="minorHAnsi"/>
                <w:sz w:val="18"/>
              </w:rPr>
              <w:t>Number of Stories</w:t>
            </w:r>
          </w:p>
        </w:tc>
        <w:tc>
          <w:tcPr>
            <w:tcW w:w="1343" w:type="dxa"/>
            <w:vAlign w:val="bottom"/>
          </w:tcPr>
          <w:p w14:paraId="2AA85E1C" w14:textId="77777777" w:rsidR="008F4BAB" w:rsidRPr="00AB4500" w:rsidRDefault="008F4BAB" w:rsidP="008F4BAB">
            <w:pPr>
              <w:spacing w:after="0"/>
              <w:jc w:val="center"/>
              <w:rPr>
                <w:sz w:val="18"/>
              </w:rPr>
            </w:pPr>
            <w:r w:rsidRPr="00AB4500">
              <w:rPr>
                <w:rFonts w:cstheme="minorHAnsi"/>
                <w:sz w:val="18"/>
              </w:rPr>
              <w:t>Master Bath distance of furthest fixture to Water Heater in feet</w:t>
            </w:r>
          </w:p>
        </w:tc>
        <w:tc>
          <w:tcPr>
            <w:tcW w:w="1447" w:type="dxa"/>
            <w:vAlign w:val="bottom"/>
          </w:tcPr>
          <w:p w14:paraId="182F1983" w14:textId="77777777" w:rsidR="008F4BAB" w:rsidRPr="00AB4500" w:rsidRDefault="008F4BAB" w:rsidP="008F4BAB">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61F2790D" w14:textId="5554CFCE" w:rsidR="008F4BAB" w:rsidRPr="00AB4500" w:rsidRDefault="008F4BAB" w:rsidP="008F4BAB">
            <w:pPr>
              <w:spacing w:after="0"/>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10" w:type="dxa"/>
            <w:vAlign w:val="bottom"/>
          </w:tcPr>
          <w:p w14:paraId="2E1AC5FC" w14:textId="77777777" w:rsidR="008F4BAB" w:rsidRPr="00AB4500" w:rsidRDefault="008F4BAB" w:rsidP="008F4BAB">
            <w:pPr>
              <w:spacing w:after="0"/>
              <w:jc w:val="center"/>
              <w:rPr>
                <w:sz w:val="18"/>
              </w:rPr>
            </w:pPr>
            <w:r w:rsidRPr="00AB4500">
              <w:rPr>
                <w:rFonts w:cstheme="minorHAnsi"/>
                <w:sz w:val="18"/>
              </w:rPr>
              <w:t>Weighted Distance</w:t>
            </w:r>
          </w:p>
        </w:tc>
        <w:tc>
          <w:tcPr>
            <w:tcW w:w="1350" w:type="dxa"/>
            <w:vAlign w:val="bottom"/>
          </w:tcPr>
          <w:p w14:paraId="542A1B5A" w14:textId="77777777" w:rsidR="008F4BAB" w:rsidRPr="00AB4500" w:rsidRDefault="008F4BAB" w:rsidP="008F4BAB">
            <w:pPr>
              <w:spacing w:after="0"/>
              <w:jc w:val="center"/>
              <w:rPr>
                <w:sz w:val="18"/>
              </w:rPr>
            </w:pPr>
            <w:r w:rsidRPr="00AB4500">
              <w:rPr>
                <w:rFonts w:cstheme="minorHAnsi"/>
                <w:sz w:val="18"/>
              </w:rPr>
              <w:t>Qualification Distance</w:t>
            </w:r>
          </w:p>
        </w:tc>
      </w:tr>
      <w:tr w:rsidR="008F4BAB" w14:paraId="189FD862" w14:textId="77777777" w:rsidTr="00622A76">
        <w:trPr>
          <w:trHeight w:val="305"/>
        </w:trPr>
        <w:tc>
          <w:tcPr>
            <w:tcW w:w="980" w:type="dxa"/>
          </w:tcPr>
          <w:p w14:paraId="3031FF61" w14:textId="2C1985FA" w:rsidR="008F4BAB" w:rsidRPr="00AB4500" w:rsidRDefault="008F4BAB" w:rsidP="008F4BAB">
            <w:pPr>
              <w:spacing w:after="0"/>
              <w:rPr>
                <w:sz w:val="18"/>
                <w:szCs w:val="18"/>
              </w:rPr>
            </w:pPr>
            <w:r w:rsidRPr="00AB4500">
              <w:rPr>
                <w:rFonts w:eastAsia="Times New Roman" w:cstheme="minorHAnsi"/>
                <w:sz w:val="18"/>
                <w:szCs w:val="18"/>
              </w:rPr>
              <w:t>&lt;&lt;Reference value from A0</w:t>
            </w:r>
            <w:r w:rsidR="0044625C">
              <w:rPr>
                <w:rFonts w:eastAsia="Times New Roman" w:cstheme="minorHAnsi"/>
                <w:sz w:val="18"/>
                <w:szCs w:val="18"/>
              </w:rPr>
              <w:t>2</w:t>
            </w:r>
            <w:r w:rsidRPr="00AB4500">
              <w:rPr>
                <w:rFonts w:eastAsia="Times New Roman" w:cstheme="minorHAnsi"/>
                <w:sz w:val="18"/>
                <w:szCs w:val="18"/>
              </w:rPr>
              <w:t>&gt;&gt;</w:t>
            </w:r>
          </w:p>
        </w:tc>
        <w:tc>
          <w:tcPr>
            <w:tcW w:w="1445" w:type="dxa"/>
          </w:tcPr>
          <w:p w14:paraId="091EE81C" w14:textId="77777777" w:rsidR="008F4BAB" w:rsidRPr="00AB4500" w:rsidRDefault="008F4BAB" w:rsidP="008F4BAB">
            <w:pPr>
              <w:spacing w:after="0"/>
              <w:rPr>
                <w:sz w:val="18"/>
                <w:szCs w:val="18"/>
              </w:rPr>
            </w:pPr>
            <w:r w:rsidRPr="00AB4500">
              <w:rPr>
                <w:sz w:val="18"/>
                <w:szCs w:val="18"/>
              </w:rPr>
              <w:t xml:space="preserve">&lt;&lt;if performance, then value = NA; </w:t>
            </w:r>
          </w:p>
          <w:p w14:paraId="01BB32AC" w14:textId="77777777" w:rsidR="008F4BAB" w:rsidRPr="00AB4500" w:rsidRDefault="008F4BAB" w:rsidP="008F4BAB">
            <w:pPr>
              <w:spacing w:after="0"/>
              <w:rPr>
                <w:sz w:val="18"/>
                <w:szCs w:val="18"/>
              </w:rPr>
            </w:pPr>
            <w:r w:rsidRPr="00AB4500">
              <w:rPr>
                <w:sz w:val="18"/>
                <w:szCs w:val="18"/>
              </w:rPr>
              <w:t>Else if prescriptive, user select from list: 1, 2, 3&gt;&gt;</w:t>
            </w:r>
          </w:p>
        </w:tc>
        <w:tc>
          <w:tcPr>
            <w:tcW w:w="1343" w:type="dxa"/>
          </w:tcPr>
          <w:p w14:paraId="0593A251" w14:textId="77777777" w:rsidR="008F4BAB" w:rsidRPr="00AB4500" w:rsidRDefault="008F4BAB" w:rsidP="008F4BAB">
            <w:pPr>
              <w:spacing w:after="0"/>
              <w:rPr>
                <w:sz w:val="18"/>
                <w:szCs w:val="18"/>
              </w:rPr>
            </w:pPr>
            <w:r w:rsidRPr="00AB4500">
              <w:rPr>
                <w:sz w:val="18"/>
                <w:szCs w:val="18"/>
              </w:rPr>
              <w:t xml:space="preserve">&lt;&lt;Reference Value from CF1R-PRF; </w:t>
            </w:r>
          </w:p>
          <w:p w14:paraId="0BC6A8E4"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447" w:type="dxa"/>
          </w:tcPr>
          <w:p w14:paraId="5F49E46B" w14:textId="77777777" w:rsidR="008F4BAB" w:rsidRPr="00AB4500" w:rsidRDefault="008F4BAB" w:rsidP="008F4BAB">
            <w:pPr>
              <w:spacing w:after="0"/>
              <w:rPr>
                <w:sz w:val="18"/>
                <w:szCs w:val="18"/>
              </w:rPr>
            </w:pPr>
            <w:r w:rsidRPr="00AB4500">
              <w:rPr>
                <w:sz w:val="18"/>
                <w:szCs w:val="18"/>
              </w:rPr>
              <w:t xml:space="preserve">&lt;&lt;Reference Value from CF1R-PRF; </w:t>
            </w:r>
          </w:p>
          <w:p w14:paraId="30CCD742"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620" w:type="dxa"/>
          </w:tcPr>
          <w:p w14:paraId="3D6AD19F" w14:textId="77777777" w:rsidR="008F4BAB" w:rsidRPr="00AB4500" w:rsidRDefault="008F4BAB" w:rsidP="008F4BAB">
            <w:pPr>
              <w:spacing w:after="0"/>
              <w:rPr>
                <w:sz w:val="18"/>
                <w:szCs w:val="18"/>
              </w:rPr>
            </w:pPr>
            <w:r w:rsidRPr="00AB4500">
              <w:rPr>
                <w:sz w:val="18"/>
                <w:szCs w:val="18"/>
              </w:rPr>
              <w:t xml:space="preserve">&lt;&lt;Reference Value from CF1R-PRF; </w:t>
            </w:r>
          </w:p>
          <w:p w14:paraId="45F8A803"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2610" w:type="dxa"/>
          </w:tcPr>
          <w:p w14:paraId="6F526077" w14:textId="77777777" w:rsidR="008F4BAB" w:rsidRPr="00AB4500" w:rsidRDefault="008F4BAB" w:rsidP="008F4BAB">
            <w:pPr>
              <w:spacing w:after="0"/>
              <w:rPr>
                <w:sz w:val="18"/>
                <w:szCs w:val="18"/>
              </w:rPr>
            </w:pPr>
            <w:r w:rsidRPr="00AB4500">
              <w:rPr>
                <w:sz w:val="18"/>
                <w:szCs w:val="18"/>
              </w:rPr>
              <w:t xml:space="preserve">&lt;&lt;Reference value from CF1R-PRF; </w:t>
            </w:r>
          </w:p>
          <w:p w14:paraId="464BAC37" w14:textId="55DF6AFF" w:rsidR="008F4BAB" w:rsidRPr="00AB4500" w:rsidRDefault="008F4BAB" w:rsidP="008F4BAB">
            <w:pPr>
              <w:spacing w:after="0"/>
              <w:rPr>
                <w:sz w:val="18"/>
                <w:szCs w:val="18"/>
              </w:rPr>
            </w:pPr>
            <w:r w:rsidRPr="00AB4500">
              <w:rPr>
                <w:sz w:val="18"/>
                <w:szCs w:val="18"/>
              </w:rPr>
              <w:t>else if prescriptive and A0</w:t>
            </w:r>
            <w:r w:rsidR="000513F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23507F">
              <w:rPr>
                <w:sz w:val="18"/>
                <w:szCs w:val="18"/>
              </w:rPr>
              <w:t>D03*0.4)</w:t>
            </w:r>
            <w:r w:rsidR="0081306F">
              <w:rPr>
                <w:sz w:val="18"/>
                <w:szCs w:val="18"/>
              </w:rPr>
              <w:t>+</w:t>
            </w:r>
            <w:r w:rsidR="0023507F">
              <w:rPr>
                <w:sz w:val="18"/>
                <w:szCs w:val="18"/>
              </w:rPr>
              <w:t>(D04*0.4)</w:t>
            </w:r>
            <w:r w:rsidR="0081306F">
              <w:rPr>
                <w:sz w:val="18"/>
                <w:szCs w:val="18"/>
              </w:rPr>
              <w:t>+</w:t>
            </w:r>
            <w:r w:rsidR="0023507F">
              <w:rPr>
                <w:sz w:val="18"/>
                <w:szCs w:val="18"/>
              </w:rPr>
              <w:t>( D</w:t>
            </w:r>
            <w:r w:rsidRPr="00AB4500">
              <w:rPr>
                <w:sz w:val="18"/>
                <w:szCs w:val="18"/>
              </w:rPr>
              <w:t>05*0.2);</w:t>
            </w:r>
          </w:p>
          <w:p w14:paraId="601AA4E7" w14:textId="77189C70" w:rsidR="008F4BAB" w:rsidRPr="00AB4500" w:rsidRDefault="008F4BAB" w:rsidP="008F4BAB">
            <w:pPr>
              <w:spacing w:after="0"/>
              <w:rPr>
                <w:sz w:val="18"/>
                <w:szCs w:val="18"/>
              </w:rPr>
            </w:pPr>
            <w:r w:rsidRPr="00AB4500">
              <w:rPr>
                <w:sz w:val="18"/>
                <w:szCs w:val="18"/>
              </w:rPr>
              <w:t>else if A0</w:t>
            </w:r>
            <w:r w:rsidR="000513F1">
              <w:rPr>
                <w:sz w:val="18"/>
                <w:szCs w:val="18"/>
              </w:rPr>
              <w:t>7</w:t>
            </w:r>
            <w:r w:rsidRPr="00AB4500">
              <w:rPr>
                <w:sz w:val="18"/>
                <w:szCs w:val="18"/>
              </w:rPr>
              <w:t xml:space="preserve"> = </w:t>
            </w:r>
            <w:r w:rsidRPr="00AB4500">
              <w:rPr>
                <w:rFonts w:cstheme="minorHAnsi"/>
                <w:sz w:val="18"/>
                <w:szCs w:val="18"/>
              </w:rPr>
              <w:t xml:space="preserve">Demand Recirculation Manual Control, then value = </w:t>
            </w:r>
            <w:r w:rsidR="00B440FC">
              <w:rPr>
                <w:rFonts w:cstheme="minorHAnsi"/>
                <w:sz w:val="18"/>
                <w:szCs w:val="18"/>
              </w:rPr>
              <w:t>D</w:t>
            </w:r>
            <w:r w:rsidRPr="00AB4500">
              <w:rPr>
                <w:rFonts w:cstheme="minorHAnsi"/>
                <w:sz w:val="18"/>
                <w:szCs w:val="18"/>
              </w:rPr>
              <w:t>05&gt;&gt;</w:t>
            </w:r>
          </w:p>
        </w:tc>
        <w:tc>
          <w:tcPr>
            <w:tcW w:w="1350" w:type="dxa"/>
          </w:tcPr>
          <w:p w14:paraId="79351379" w14:textId="77777777" w:rsidR="008F4BAB" w:rsidRDefault="008F4BAB" w:rsidP="008F4BAB">
            <w:pPr>
              <w:spacing w:after="0"/>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7734CA1" w14:textId="77777777" w:rsidR="008F4BAB" w:rsidRDefault="008F4BAB" w:rsidP="008F4BAB">
            <w:pPr>
              <w:spacing w:after="0"/>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438F5D5" w14:textId="463CD096" w:rsidR="008F4BAB" w:rsidRPr="00E303B7" w:rsidRDefault="008F4BAB" w:rsidP="008F4BAB">
            <w:pPr>
              <w:spacing w:after="0"/>
              <w:rPr>
                <w:sz w:val="18"/>
                <w:szCs w:val="18"/>
              </w:rPr>
            </w:pPr>
            <w:r>
              <w:rPr>
                <w:sz w:val="18"/>
                <w:szCs w:val="18"/>
              </w:rPr>
              <w:t>(</w:t>
            </w:r>
            <w:r w:rsidRPr="00CB5461">
              <w:rPr>
                <w:sz w:val="18"/>
                <w:szCs w:val="18"/>
              </w:rPr>
              <w:t>(a+b *CFA)/n</w:t>
            </w:r>
            <w:r>
              <w:rPr>
                <w:sz w:val="18"/>
                <w:szCs w:val="18"/>
              </w:rPr>
              <w:t>) &gt;&gt;</w:t>
            </w:r>
          </w:p>
          <w:p w14:paraId="183B9D03" w14:textId="77777777" w:rsidR="008F4BAB" w:rsidRPr="00AB4500" w:rsidRDefault="008F4BAB" w:rsidP="008F4BAB">
            <w:pPr>
              <w:spacing w:after="0"/>
              <w:rPr>
                <w:i/>
                <w:sz w:val="18"/>
                <w:szCs w:val="18"/>
              </w:rPr>
            </w:pPr>
            <w:r w:rsidRPr="00AB4500">
              <w:rPr>
                <w:i/>
                <w:sz w:val="18"/>
                <w:szCs w:val="18"/>
              </w:rPr>
              <w:t>Where:</w:t>
            </w:r>
          </w:p>
          <w:p w14:paraId="42032B25" w14:textId="77777777" w:rsidR="008F4BAB" w:rsidRPr="00AB4500" w:rsidRDefault="008F4BAB" w:rsidP="008F4BAB">
            <w:pPr>
              <w:spacing w:after="0"/>
              <w:rPr>
                <w:i/>
                <w:sz w:val="18"/>
                <w:szCs w:val="18"/>
              </w:rPr>
            </w:pPr>
            <w:r w:rsidRPr="00AB4500">
              <w:rPr>
                <w:i/>
                <w:sz w:val="18"/>
                <w:szCs w:val="18"/>
              </w:rPr>
              <w:t>a, b = Qualification distance coefficients from Table 4.4.6-2 below,</w:t>
            </w:r>
          </w:p>
          <w:p w14:paraId="0E9B06FB" w14:textId="77777777" w:rsidR="008F4BAB" w:rsidRPr="00AB4500" w:rsidRDefault="008F4BAB" w:rsidP="008F4BAB">
            <w:pPr>
              <w:spacing w:after="0"/>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C678B2C" w14:textId="063672CC" w:rsidR="008F4BAB" w:rsidRPr="00AB4500" w:rsidRDefault="008F4BAB" w:rsidP="008F4BAB">
            <w:pPr>
              <w:spacing w:after="0"/>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44625C">
              <w:rPr>
                <w:i/>
                <w:sz w:val="18"/>
                <w:szCs w:val="18"/>
              </w:rPr>
              <w:t>4</w:t>
            </w:r>
            <w:r>
              <w:rPr>
                <w:i/>
                <w:sz w:val="18"/>
                <w:szCs w:val="18"/>
              </w:rPr>
              <w:t xml:space="preserve"> </w:t>
            </w:r>
            <w:r w:rsidRPr="00AB4500">
              <w:rPr>
                <w:i/>
                <w:sz w:val="18"/>
                <w:szCs w:val="18"/>
              </w:rPr>
              <w:t>(unitless).</w:t>
            </w:r>
          </w:p>
          <w:p w14:paraId="5B52F578" w14:textId="77777777" w:rsidR="008F4BAB" w:rsidRPr="00AB4500" w:rsidRDefault="008F4BAB" w:rsidP="008F4BAB">
            <w:pPr>
              <w:spacing w:after="0"/>
              <w:rPr>
                <w:sz w:val="18"/>
                <w:szCs w:val="18"/>
              </w:rPr>
            </w:pPr>
            <w:r w:rsidRPr="00AB4500">
              <w:rPr>
                <w:rFonts w:cstheme="minorHAnsi"/>
                <w:sz w:val="18"/>
                <w:szCs w:val="18"/>
                <w:highlight w:val="yellow"/>
              </w:rPr>
              <w:t xml:space="preserve"> </w:t>
            </w:r>
          </w:p>
        </w:tc>
      </w:tr>
      <w:tr w:rsidR="008F4BAB" w14:paraId="41D0EF2E" w14:textId="77777777" w:rsidTr="00622A76">
        <w:tc>
          <w:tcPr>
            <w:tcW w:w="980" w:type="dxa"/>
          </w:tcPr>
          <w:p w14:paraId="473CEEA2" w14:textId="77777777" w:rsidR="008F4BAB" w:rsidRPr="00D37C06" w:rsidRDefault="008F4BAB" w:rsidP="008F4BAB">
            <w:pPr>
              <w:spacing w:after="0"/>
            </w:pPr>
          </w:p>
        </w:tc>
        <w:tc>
          <w:tcPr>
            <w:tcW w:w="1445" w:type="dxa"/>
          </w:tcPr>
          <w:p w14:paraId="079B9E30" w14:textId="77777777" w:rsidR="008F4BAB" w:rsidRPr="00D37C06" w:rsidRDefault="008F4BAB" w:rsidP="008F4BAB">
            <w:pPr>
              <w:spacing w:after="0"/>
            </w:pPr>
          </w:p>
        </w:tc>
        <w:tc>
          <w:tcPr>
            <w:tcW w:w="1343" w:type="dxa"/>
          </w:tcPr>
          <w:p w14:paraId="78104909" w14:textId="77777777" w:rsidR="008F4BAB" w:rsidRPr="00D37C06" w:rsidRDefault="008F4BAB" w:rsidP="008F4BAB">
            <w:pPr>
              <w:spacing w:after="0"/>
            </w:pPr>
          </w:p>
        </w:tc>
        <w:tc>
          <w:tcPr>
            <w:tcW w:w="1447" w:type="dxa"/>
          </w:tcPr>
          <w:p w14:paraId="23CEE7EA" w14:textId="77777777" w:rsidR="008F4BAB" w:rsidRPr="00D37C06" w:rsidRDefault="008F4BAB" w:rsidP="008F4BAB">
            <w:pPr>
              <w:spacing w:after="0"/>
            </w:pPr>
          </w:p>
        </w:tc>
        <w:tc>
          <w:tcPr>
            <w:tcW w:w="1620" w:type="dxa"/>
          </w:tcPr>
          <w:p w14:paraId="53A3C968" w14:textId="77777777" w:rsidR="008F4BAB" w:rsidRPr="00D37C06" w:rsidRDefault="008F4BAB" w:rsidP="008F4BAB">
            <w:pPr>
              <w:spacing w:after="0"/>
            </w:pPr>
          </w:p>
        </w:tc>
        <w:tc>
          <w:tcPr>
            <w:tcW w:w="2610" w:type="dxa"/>
          </w:tcPr>
          <w:p w14:paraId="4D728CF9" w14:textId="77777777" w:rsidR="008F4BAB" w:rsidRPr="00D37C06" w:rsidRDefault="008F4BAB" w:rsidP="008F4BAB">
            <w:pPr>
              <w:spacing w:after="0"/>
            </w:pPr>
          </w:p>
        </w:tc>
        <w:tc>
          <w:tcPr>
            <w:tcW w:w="1350" w:type="dxa"/>
          </w:tcPr>
          <w:p w14:paraId="3E96FF67" w14:textId="77777777" w:rsidR="008F4BAB" w:rsidRPr="00D37C06" w:rsidRDefault="008F4BAB" w:rsidP="008F4BAB">
            <w:pPr>
              <w:spacing w:after="0"/>
            </w:pPr>
          </w:p>
        </w:tc>
      </w:tr>
      <w:tr w:rsidR="008F4BAB" w14:paraId="1D42E86F" w14:textId="77777777" w:rsidTr="00622A76">
        <w:tc>
          <w:tcPr>
            <w:tcW w:w="10795" w:type="dxa"/>
            <w:gridSpan w:val="7"/>
          </w:tcPr>
          <w:p w14:paraId="07748C9C" w14:textId="77777777" w:rsidR="008F4BAB" w:rsidRDefault="008F4BAB" w:rsidP="008F4BAB">
            <w:pPr>
              <w:spacing w:after="0"/>
            </w:pPr>
            <w:r w:rsidRPr="00AC2387">
              <w:rPr>
                <w:rFonts w:cstheme="minorHAnsi"/>
                <w:b/>
              </w:rPr>
              <w:t>The responsible person’s signature on this compliance document affirms that all applicable requirements in this table have been met</w:t>
            </w:r>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622A76" w:rsidRPr="00622A76" w14:paraId="2320CAB2" w14:textId="77777777" w:rsidTr="00025AD0">
        <w:trPr>
          <w:cantSplit/>
          <w:trHeight w:val="170"/>
        </w:trPr>
        <w:tc>
          <w:tcPr>
            <w:tcW w:w="7825" w:type="dxa"/>
            <w:gridSpan w:val="5"/>
            <w:shd w:val="clear" w:color="auto" w:fill="auto"/>
            <w:noWrap/>
            <w:hideMark/>
          </w:tcPr>
          <w:p w14:paraId="2DA19238" w14:textId="77777777" w:rsidR="00622A76" w:rsidRPr="00025AD0" w:rsidRDefault="00622A76" w:rsidP="00025AD0">
            <w:pPr>
              <w:spacing w:after="0" w:line="240" w:lineRule="auto"/>
              <w:rPr>
                <w:rFonts w:cstheme="minorHAnsi"/>
                <w:sz w:val="18"/>
                <w:szCs w:val="18"/>
                <w:u w:val="single"/>
              </w:rPr>
            </w:pPr>
            <w:r w:rsidRPr="00025AD0">
              <w:rPr>
                <w:rFonts w:cstheme="minorHAnsi"/>
                <w:sz w:val="18"/>
                <w:szCs w:val="18"/>
                <w:u w:val="single"/>
              </w:rPr>
              <w:t>Table 4.4.6-2: Coefficients for the Qualification Distance Calculation</w:t>
            </w:r>
          </w:p>
          <w:p w14:paraId="2A7344BD" w14:textId="11DDBAC0" w:rsidR="00622A76" w:rsidRPr="00025AD0" w:rsidRDefault="00622A76" w:rsidP="00025AD0">
            <w:pPr>
              <w:spacing w:after="0" w:line="240" w:lineRule="auto"/>
              <w:rPr>
                <w:rFonts w:cstheme="minorHAnsi"/>
                <w:b/>
                <w:sz w:val="18"/>
                <w:szCs w:val="18"/>
              </w:rPr>
            </w:pPr>
            <w:r w:rsidRPr="00025AD0">
              <w:rPr>
                <w:rFonts w:cstheme="minorHAnsi"/>
                <w:b/>
                <w:sz w:val="18"/>
                <w:szCs w:val="18"/>
              </w:rPr>
              <w:t xml:space="preserve">&lt;&lt; do not show table, only use for equation in </w:t>
            </w:r>
            <w:r w:rsidR="00025AD0" w:rsidRPr="00025AD0">
              <w:rPr>
                <w:rFonts w:cstheme="minorHAnsi"/>
                <w:b/>
                <w:sz w:val="18"/>
                <w:szCs w:val="18"/>
              </w:rPr>
              <w:t>D</w:t>
            </w:r>
            <w:r w:rsidRPr="00025AD0">
              <w:rPr>
                <w:rFonts w:cstheme="minorHAnsi"/>
                <w:b/>
                <w:sz w:val="18"/>
                <w:szCs w:val="18"/>
              </w:rPr>
              <w:t>0</w:t>
            </w:r>
            <w:r w:rsidR="00025AD0" w:rsidRPr="00025AD0">
              <w:rPr>
                <w:rFonts w:cstheme="minorHAnsi"/>
                <w:b/>
                <w:sz w:val="18"/>
                <w:szCs w:val="18"/>
              </w:rPr>
              <w:t>7</w:t>
            </w:r>
            <w:r w:rsidRPr="00025AD0">
              <w:rPr>
                <w:rFonts w:cstheme="minorHAnsi"/>
                <w:b/>
                <w:sz w:val="18"/>
                <w:szCs w:val="18"/>
              </w:rPr>
              <w:t>&gt;&gt;</w:t>
            </w:r>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2"/>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a</w:t>
            </w:r>
          </w:p>
        </w:tc>
        <w:tc>
          <w:tcPr>
            <w:tcW w:w="2610" w:type="dxa"/>
            <w:gridSpan w:val="2"/>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b</w:t>
            </w:r>
          </w:p>
        </w:tc>
      </w:tr>
      <w:tr w:rsidR="00622A76" w:rsidRPr="00622A76" w14:paraId="36DAB28D" w14:textId="77777777" w:rsidTr="00025AD0">
        <w:trPr>
          <w:cantSplit/>
          <w:trHeight w:val="300"/>
        </w:trPr>
        <w:tc>
          <w:tcPr>
            <w:tcW w:w="1705" w:type="dxa"/>
            <w:shd w:val="clear" w:color="auto" w:fill="auto"/>
            <w:noWrap/>
            <w:vAlign w:val="bottom"/>
            <w:hideMark/>
          </w:tcPr>
          <w:p w14:paraId="526BBDBB" w14:textId="77777777" w:rsidR="00622A76" w:rsidRPr="00025AD0" w:rsidRDefault="00622A76" w:rsidP="00622A76">
            <w:pPr>
              <w:spacing w:after="0"/>
              <w:rPr>
                <w:rFonts w:cstheme="minorHAnsi"/>
                <w:b/>
                <w:sz w:val="18"/>
                <w:szCs w:val="18"/>
              </w:rPr>
            </w:pPr>
            <w:r w:rsidRPr="00025AD0">
              <w:rPr>
                <w:rFonts w:cstheme="minorHAnsi"/>
                <w:b/>
                <w:sz w:val="18"/>
                <w:szCs w:val="18"/>
              </w:rPr>
              <w:t>Building Type</w:t>
            </w:r>
          </w:p>
        </w:tc>
        <w:tc>
          <w:tcPr>
            <w:tcW w:w="1800" w:type="dxa"/>
            <w:shd w:val="clear" w:color="auto" w:fill="auto"/>
            <w:noWrap/>
            <w:vAlign w:val="bottom"/>
            <w:hideMark/>
          </w:tcPr>
          <w:p w14:paraId="0A5A87CD"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710" w:type="dxa"/>
            <w:shd w:val="clear" w:color="auto" w:fill="auto"/>
            <w:noWrap/>
            <w:vAlign w:val="bottom"/>
            <w:hideMark/>
          </w:tcPr>
          <w:p w14:paraId="4E188748"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c>
          <w:tcPr>
            <w:tcW w:w="1350" w:type="dxa"/>
            <w:shd w:val="clear" w:color="auto" w:fill="auto"/>
            <w:noWrap/>
            <w:vAlign w:val="bottom"/>
            <w:hideMark/>
          </w:tcPr>
          <w:p w14:paraId="1E0ABDC2"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260" w:type="dxa"/>
            <w:shd w:val="clear" w:color="auto" w:fill="auto"/>
            <w:noWrap/>
            <w:vAlign w:val="bottom"/>
            <w:hideMark/>
          </w:tcPr>
          <w:p w14:paraId="1D1E84D5"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r>
      <w:tr w:rsidR="002A7E3A" w:rsidRPr="00622A76" w14:paraId="4D9390B5" w14:textId="77777777" w:rsidTr="00025AD0">
        <w:trPr>
          <w:cantSplit/>
          <w:trHeight w:val="300"/>
        </w:trPr>
        <w:tc>
          <w:tcPr>
            <w:tcW w:w="1705" w:type="dxa"/>
            <w:shd w:val="clear" w:color="auto" w:fill="auto"/>
            <w:noWrap/>
          </w:tcPr>
          <w:p w14:paraId="7F009686" w14:textId="77777777" w:rsidR="002A7E3A" w:rsidRPr="00025AD0" w:rsidRDefault="002A7E3A" w:rsidP="002A7E3A">
            <w:pPr>
              <w:spacing w:after="0"/>
              <w:rPr>
                <w:rFonts w:cstheme="minorHAnsi"/>
                <w:b/>
                <w:sz w:val="18"/>
                <w:szCs w:val="18"/>
              </w:rPr>
            </w:pPr>
            <w:r w:rsidRPr="00025AD0">
              <w:rPr>
                <w:rFonts w:cstheme="minorHAnsi"/>
                <w:b/>
                <w:sz w:val="18"/>
                <w:szCs w:val="18"/>
              </w:rPr>
              <w:t>Single Family</w:t>
            </w:r>
          </w:p>
        </w:tc>
        <w:tc>
          <w:tcPr>
            <w:tcW w:w="1800" w:type="dxa"/>
            <w:shd w:val="clear" w:color="auto" w:fill="auto"/>
            <w:noWrap/>
          </w:tcPr>
          <w:p w14:paraId="6CD37937" w14:textId="13EAA13B" w:rsidR="002A7E3A" w:rsidRPr="009F7E94"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Used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is  </w:t>
            </w:r>
            <w:r w:rsidR="002A7E3A" w:rsidRPr="005828AE">
              <w:rPr>
                <w:rFonts w:eastAsia="Times New Roman" w:cstheme="minorHAnsi"/>
                <w:sz w:val="16"/>
                <w:szCs w:val="20"/>
              </w:rPr>
              <w:t>*</w:t>
            </w:r>
            <w:r w:rsidR="002A7E3A" w:rsidRPr="009F7E94">
              <w:rPr>
                <w:rFonts w:eastAsia="Times New Roman" w:cstheme="minorHAnsi"/>
                <w:sz w:val="16"/>
                <w:szCs w:val="20"/>
              </w:rPr>
              <w:t>Standard Distribution System</w:t>
            </w:r>
          </w:p>
          <w:p w14:paraId="549B8193" w14:textId="07DE2E04" w:rsidR="002A7E3A" w:rsidRPr="00025AD0" w:rsidRDefault="002A7E3A" w:rsidP="002A7E3A">
            <w:pPr>
              <w:spacing w:after="0"/>
              <w:rPr>
                <w:rFonts w:cstheme="minorHAnsi"/>
                <w:sz w:val="18"/>
                <w:szCs w:val="18"/>
              </w:rPr>
            </w:pPr>
            <w:r>
              <w:rPr>
                <w:sz w:val="18"/>
                <w:szCs w:val="18"/>
              </w:rPr>
              <w:t xml:space="preserve"> </w:t>
            </w:r>
          </w:p>
        </w:tc>
        <w:tc>
          <w:tcPr>
            <w:tcW w:w="1710" w:type="dxa"/>
            <w:shd w:val="clear" w:color="auto" w:fill="auto"/>
            <w:noWrap/>
          </w:tcPr>
          <w:p w14:paraId="71980CD1" w14:textId="217957AE" w:rsidR="002A7E3A" w:rsidRPr="005828AE"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w:t>
            </w:r>
            <w:r>
              <w:rPr>
                <w:sz w:val="18"/>
                <w:szCs w:val="18"/>
              </w:rPr>
              <w:t>is</w:t>
            </w:r>
            <w:r w:rsidR="002A7E3A">
              <w:rPr>
                <w:sz w:val="18"/>
                <w:szCs w:val="18"/>
              </w:rPr>
              <w:t xml:space="preserve"> </w:t>
            </w:r>
          </w:p>
          <w:p w14:paraId="6CC6B7A5" w14:textId="4A1CAC8C" w:rsidR="002A7E3A" w:rsidRPr="00025AD0" w:rsidRDefault="002A7E3A" w:rsidP="0094365E">
            <w:pPr>
              <w:keepNext/>
              <w:tabs>
                <w:tab w:val="left" w:pos="2160"/>
                <w:tab w:val="left" w:pos="2700"/>
                <w:tab w:val="left" w:pos="3420"/>
                <w:tab w:val="left" w:pos="3780"/>
                <w:tab w:val="left" w:pos="5760"/>
                <w:tab w:val="left" w:pos="7212"/>
              </w:tabs>
              <w:spacing w:after="0" w:line="240" w:lineRule="auto"/>
              <w:contextualSpacing/>
              <w:rPr>
                <w:rFonts w:cstheme="minorHAnsi"/>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1E802D94" w14:textId="77777777" w:rsidR="002A7E3A" w:rsidRPr="00025AD0" w:rsidRDefault="002A7E3A" w:rsidP="002A7E3A">
            <w:pPr>
              <w:spacing w:after="0"/>
              <w:rPr>
                <w:rFonts w:cstheme="minorHAnsi"/>
                <w:sz w:val="18"/>
                <w:szCs w:val="18"/>
              </w:rPr>
            </w:pPr>
          </w:p>
        </w:tc>
        <w:tc>
          <w:tcPr>
            <w:tcW w:w="1260" w:type="dxa"/>
            <w:shd w:val="clear" w:color="auto" w:fill="auto"/>
            <w:noWrap/>
          </w:tcPr>
          <w:p w14:paraId="36614B53" w14:textId="77777777" w:rsidR="002A7E3A" w:rsidRPr="00025AD0" w:rsidRDefault="002A7E3A" w:rsidP="002A7E3A">
            <w:pPr>
              <w:spacing w:after="0"/>
              <w:rPr>
                <w:rFonts w:cstheme="minorHAnsi"/>
                <w:sz w:val="18"/>
                <w:szCs w:val="18"/>
              </w:rPr>
            </w:pPr>
          </w:p>
        </w:tc>
      </w:tr>
      <w:tr w:rsidR="002A7E3A" w:rsidRPr="00622A76" w14:paraId="37D91909" w14:textId="77777777" w:rsidTr="00025AD0">
        <w:trPr>
          <w:cantSplit/>
          <w:trHeight w:val="170"/>
        </w:trPr>
        <w:tc>
          <w:tcPr>
            <w:tcW w:w="1705" w:type="dxa"/>
            <w:shd w:val="clear" w:color="auto" w:fill="auto"/>
            <w:noWrap/>
            <w:hideMark/>
          </w:tcPr>
          <w:p w14:paraId="31235CA0" w14:textId="77777777" w:rsidR="002A7E3A" w:rsidRPr="00025AD0" w:rsidRDefault="002A7E3A" w:rsidP="002A7E3A">
            <w:pPr>
              <w:spacing w:after="0"/>
              <w:rPr>
                <w:rFonts w:cstheme="minorHAnsi"/>
                <w:sz w:val="18"/>
                <w:szCs w:val="18"/>
              </w:rPr>
            </w:pPr>
            <w:r w:rsidRPr="00025AD0">
              <w:rPr>
                <w:rFonts w:cstheme="minorHAnsi"/>
                <w:sz w:val="18"/>
                <w:szCs w:val="18"/>
              </w:rPr>
              <w:t>One story</w:t>
            </w:r>
          </w:p>
        </w:tc>
        <w:tc>
          <w:tcPr>
            <w:tcW w:w="1800" w:type="dxa"/>
            <w:shd w:val="clear" w:color="auto" w:fill="auto"/>
            <w:noWrap/>
            <w:hideMark/>
          </w:tcPr>
          <w:p w14:paraId="34A53D0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2239D72" w14:textId="77777777" w:rsidR="002A7E3A" w:rsidRPr="00025AD0" w:rsidRDefault="002A7E3A" w:rsidP="002A7E3A">
            <w:pPr>
              <w:spacing w:after="0"/>
              <w:rPr>
                <w:rFonts w:cstheme="minorHAnsi"/>
                <w:sz w:val="18"/>
                <w:szCs w:val="18"/>
              </w:rPr>
            </w:pPr>
            <w:r w:rsidRPr="00025AD0">
              <w:rPr>
                <w:rFonts w:cstheme="minorHAnsi"/>
                <w:sz w:val="18"/>
                <w:szCs w:val="18"/>
              </w:rPr>
              <w:t>22.7</w:t>
            </w:r>
          </w:p>
        </w:tc>
        <w:tc>
          <w:tcPr>
            <w:tcW w:w="1350" w:type="dxa"/>
            <w:shd w:val="clear" w:color="auto" w:fill="auto"/>
            <w:noWrap/>
            <w:hideMark/>
          </w:tcPr>
          <w:p w14:paraId="6B5BFF12" w14:textId="77777777" w:rsidR="002A7E3A" w:rsidRPr="00025AD0" w:rsidRDefault="002A7E3A" w:rsidP="002A7E3A">
            <w:pPr>
              <w:spacing w:after="0"/>
              <w:rPr>
                <w:rFonts w:cstheme="minorHAnsi"/>
                <w:sz w:val="18"/>
                <w:szCs w:val="18"/>
              </w:rPr>
            </w:pPr>
            <w:r w:rsidRPr="00025AD0">
              <w:rPr>
                <w:rFonts w:cstheme="minorHAnsi"/>
                <w:sz w:val="18"/>
                <w:szCs w:val="18"/>
              </w:rPr>
              <w:t>0.0095</w:t>
            </w:r>
          </w:p>
        </w:tc>
        <w:tc>
          <w:tcPr>
            <w:tcW w:w="1260" w:type="dxa"/>
            <w:shd w:val="clear" w:color="auto" w:fill="auto"/>
            <w:noWrap/>
            <w:hideMark/>
          </w:tcPr>
          <w:p w14:paraId="43553B84" w14:textId="77777777" w:rsidR="002A7E3A" w:rsidRPr="00025AD0" w:rsidRDefault="002A7E3A" w:rsidP="002A7E3A">
            <w:pPr>
              <w:spacing w:after="0"/>
              <w:rPr>
                <w:rFonts w:cstheme="minorHAnsi"/>
                <w:sz w:val="18"/>
                <w:szCs w:val="18"/>
              </w:rPr>
            </w:pPr>
            <w:r w:rsidRPr="00025AD0">
              <w:rPr>
                <w:rFonts w:cstheme="minorHAnsi"/>
                <w:sz w:val="18"/>
                <w:szCs w:val="18"/>
              </w:rPr>
              <w:t>0.0099</w:t>
            </w:r>
          </w:p>
        </w:tc>
      </w:tr>
      <w:tr w:rsidR="002A7E3A" w:rsidRPr="00622A76" w14:paraId="5E0C2D0F" w14:textId="77777777" w:rsidTr="00CF10C9">
        <w:trPr>
          <w:cantSplit/>
          <w:trHeight w:val="215"/>
        </w:trPr>
        <w:tc>
          <w:tcPr>
            <w:tcW w:w="1705" w:type="dxa"/>
            <w:tcBorders>
              <w:bottom w:val="single" w:sz="4" w:space="0" w:color="auto"/>
            </w:tcBorders>
            <w:shd w:val="clear" w:color="auto" w:fill="auto"/>
            <w:noWrap/>
            <w:hideMark/>
          </w:tcPr>
          <w:p w14:paraId="1EA23F32" w14:textId="77777777" w:rsidR="002A7E3A" w:rsidRPr="00025AD0" w:rsidRDefault="002A7E3A" w:rsidP="002A7E3A">
            <w:pPr>
              <w:spacing w:after="0"/>
              <w:rPr>
                <w:rFonts w:cstheme="minorHAnsi"/>
                <w:sz w:val="18"/>
                <w:szCs w:val="18"/>
              </w:rPr>
            </w:pPr>
            <w:r w:rsidRPr="00025AD0">
              <w:rPr>
                <w:rFonts w:cstheme="minorHAnsi"/>
                <w:sz w:val="18"/>
                <w:szCs w:val="18"/>
              </w:rPr>
              <w:t>Two story</w:t>
            </w:r>
          </w:p>
        </w:tc>
        <w:tc>
          <w:tcPr>
            <w:tcW w:w="1800" w:type="dxa"/>
            <w:tcBorders>
              <w:bottom w:val="single" w:sz="4" w:space="0" w:color="auto"/>
            </w:tcBorders>
            <w:shd w:val="clear" w:color="auto" w:fill="auto"/>
            <w:noWrap/>
            <w:hideMark/>
          </w:tcPr>
          <w:p w14:paraId="515F1B3C" w14:textId="77777777" w:rsidR="002A7E3A" w:rsidRPr="00025AD0" w:rsidRDefault="002A7E3A" w:rsidP="002A7E3A">
            <w:pPr>
              <w:spacing w:after="0"/>
              <w:rPr>
                <w:rFonts w:cstheme="minorHAnsi"/>
                <w:sz w:val="18"/>
                <w:szCs w:val="18"/>
              </w:rPr>
            </w:pPr>
            <w:r w:rsidRPr="00025AD0">
              <w:rPr>
                <w:rFonts w:cstheme="minorHAnsi"/>
                <w:sz w:val="18"/>
                <w:szCs w:val="18"/>
              </w:rPr>
              <w:t>15</w:t>
            </w:r>
          </w:p>
        </w:tc>
        <w:tc>
          <w:tcPr>
            <w:tcW w:w="1710" w:type="dxa"/>
            <w:tcBorders>
              <w:bottom w:val="single" w:sz="4" w:space="0" w:color="auto"/>
            </w:tcBorders>
            <w:shd w:val="clear" w:color="auto" w:fill="auto"/>
            <w:noWrap/>
            <w:hideMark/>
          </w:tcPr>
          <w:p w14:paraId="48A49DDE" w14:textId="77777777" w:rsidR="002A7E3A" w:rsidRPr="00025AD0" w:rsidRDefault="002A7E3A" w:rsidP="002A7E3A">
            <w:pPr>
              <w:spacing w:after="0"/>
              <w:rPr>
                <w:rFonts w:cstheme="minorHAnsi"/>
                <w:sz w:val="18"/>
                <w:szCs w:val="18"/>
              </w:rPr>
            </w:pPr>
            <w:r w:rsidRPr="00025AD0">
              <w:rPr>
                <w:rFonts w:cstheme="minorHAnsi"/>
                <w:sz w:val="18"/>
                <w:szCs w:val="18"/>
              </w:rPr>
              <w:t>11.5</w:t>
            </w:r>
          </w:p>
        </w:tc>
        <w:tc>
          <w:tcPr>
            <w:tcW w:w="1350" w:type="dxa"/>
            <w:tcBorders>
              <w:bottom w:val="single" w:sz="4" w:space="0" w:color="auto"/>
            </w:tcBorders>
            <w:shd w:val="clear" w:color="auto" w:fill="auto"/>
            <w:noWrap/>
            <w:hideMark/>
          </w:tcPr>
          <w:p w14:paraId="6E493C04" w14:textId="77777777" w:rsidR="002A7E3A" w:rsidRPr="00025AD0" w:rsidRDefault="002A7E3A" w:rsidP="002A7E3A">
            <w:pPr>
              <w:spacing w:after="0"/>
              <w:rPr>
                <w:rFonts w:cstheme="minorHAnsi"/>
                <w:sz w:val="18"/>
                <w:szCs w:val="18"/>
              </w:rPr>
            </w:pPr>
            <w:r w:rsidRPr="00025AD0">
              <w:rPr>
                <w:rFonts w:cstheme="minorHAnsi"/>
                <w:sz w:val="18"/>
                <w:szCs w:val="18"/>
              </w:rPr>
              <w:t>0.0045</w:t>
            </w:r>
          </w:p>
        </w:tc>
        <w:tc>
          <w:tcPr>
            <w:tcW w:w="1260" w:type="dxa"/>
            <w:tcBorders>
              <w:bottom w:val="single" w:sz="4" w:space="0" w:color="auto"/>
            </w:tcBorders>
            <w:shd w:val="clear" w:color="auto" w:fill="auto"/>
            <w:noWrap/>
            <w:hideMark/>
          </w:tcPr>
          <w:p w14:paraId="0A9054A6" w14:textId="77777777" w:rsidR="002A7E3A" w:rsidRPr="00025AD0" w:rsidRDefault="002A7E3A" w:rsidP="002A7E3A">
            <w:pPr>
              <w:spacing w:after="0"/>
              <w:rPr>
                <w:rFonts w:cstheme="minorHAnsi"/>
                <w:sz w:val="18"/>
                <w:szCs w:val="18"/>
              </w:rPr>
            </w:pPr>
            <w:r w:rsidRPr="00025AD0">
              <w:rPr>
                <w:rFonts w:cstheme="minorHAnsi"/>
                <w:sz w:val="18"/>
                <w:szCs w:val="18"/>
              </w:rPr>
              <w:t>0.0095</w:t>
            </w:r>
          </w:p>
        </w:tc>
      </w:tr>
      <w:tr w:rsidR="002A7E3A" w:rsidRPr="00622A76" w14:paraId="744106A4" w14:textId="77777777" w:rsidTr="00653B42">
        <w:trPr>
          <w:cantSplit/>
          <w:trHeight w:val="152"/>
        </w:trPr>
        <w:tc>
          <w:tcPr>
            <w:tcW w:w="1705" w:type="dxa"/>
            <w:shd w:val="clear" w:color="auto" w:fill="auto"/>
            <w:noWrap/>
            <w:hideMark/>
          </w:tcPr>
          <w:p w14:paraId="1429809A" w14:textId="77777777" w:rsidR="002A7E3A" w:rsidRPr="00025AD0" w:rsidRDefault="002A7E3A" w:rsidP="002A7E3A">
            <w:pPr>
              <w:spacing w:after="0"/>
              <w:rPr>
                <w:rFonts w:cstheme="minorHAnsi"/>
                <w:sz w:val="18"/>
                <w:szCs w:val="18"/>
              </w:rPr>
            </w:pPr>
            <w:r w:rsidRPr="00025AD0">
              <w:rPr>
                <w:rFonts w:cstheme="minorHAnsi"/>
                <w:sz w:val="18"/>
                <w:szCs w:val="18"/>
              </w:rPr>
              <w:t>Three story</w:t>
            </w:r>
          </w:p>
        </w:tc>
        <w:tc>
          <w:tcPr>
            <w:tcW w:w="1800" w:type="dxa"/>
            <w:shd w:val="clear" w:color="auto" w:fill="auto"/>
            <w:noWrap/>
            <w:hideMark/>
          </w:tcPr>
          <w:p w14:paraId="173759D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17EEC18" w14:textId="77777777" w:rsidR="002A7E3A" w:rsidRPr="00025AD0" w:rsidRDefault="002A7E3A" w:rsidP="002A7E3A">
            <w:pPr>
              <w:spacing w:after="0"/>
              <w:rPr>
                <w:rFonts w:cstheme="minorHAnsi"/>
                <w:sz w:val="18"/>
                <w:szCs w:val="18"/>
              </w:rPr>
            </w:pPr>
            <w:r w:rsidRPr="00025AD0">
              <w:rPr>
                <w:rFonts w:cstheme="minorHAnsi"/>
                <w:sz w:val="18"/>
                <w:szCs w:val="18"/>
              </w:rPr>
              <w:t>0.5</w:t>
            </w:r>
          </w:p>
        </w:tc>
        <w:tc>
          <w:tcPr>
            <w:tcW w:w="1350" w:type="dxa"/>
            <w:shd w:val="clear" w:color="auto" w:fill="auto"/>
            <w:noWrap/>
            <w:hideMark/>
          </w:tcPr>
          <w:p w14:paraId="3D341DC6" w14:textId="77777777" w:rsidR="002A7E3A" w:rsidRPr="00025AD0" w:rsidRDefault="002A7E3A" w:rsidP="002A7E3A">
            <w:pPr>
              <w:spacing w:after="0"/>
              <w:rPr>
                <w:rFonts w:cstheme="minorHAnsi"/>
                <w:sz w:val="18"/>
                <w:szCs w:val="18"/>
              </w:rPr>
            </w:pPr>
            <w:r w:rsidRPr="00025AD0">
              <w:rPr>
                <w:rFonts w:cstheme="minorHAnsi"/>
                <w:sz w:val="18"/>
                <w:szCs w:val="18"/>
              </w:rPr>
              <w:t>0.0030</w:t>
            </w:r>
          </w:p>
        </w:tc>
        <w:tc>
          <w:tcPr>
            <w:tcW w:w="1260" w:type="dxa"/>
            <w:shd w:val="clear" w:color="auto" w:fill="auto"/>
            <w:noWrap/>
            <w:hideMark/>
          </w:tcPr>
          <w:p w14:paraId="13671298" w14:textId="77777777" w:rsidR="002A7E3A" w:rsidRPr="00025AD0" w:rsidRDefault="002A7E3A" w:rsidP="002A7E3A">
            <w:pPr>
              <w:spacing w:after="0"/>
              <w:rPr>
                <w:rFonts w:cstheme="minorHAnsi"/>
                <w:sz w:val="18"/>
                <w:szCs w:val="18"/>
              </w:rPr>
            </w:pPr>
            <w:r w:rsidRPr="00025AD0">
              <w:rPr>
                <w:rFonts w:cstheme="minorHAnsi"/>
                <w:sz w:val="18"/>
                <w:szCs w:val="18"/>
              </w:rPr>
              <w:t>0.014</w:t>
            </w:r>
          </w:p>
        </w:tc>
      </w:tr>
      <w:tr w:rsidR="002A7E3A" w:rsidRPr="00622A76" w14:paraId="2FE5AB44" w14:textId="77777777" w:rsidTr="00653B42">
        <w:trPr>
          <w:cantSplit/>
          <w:trHeight w:val="152"/>
        </w:trPr>
        <w:tc>
          <w:tcPr>
            <w:tcW w:w="1705" w:type="dxa"/>
            <w:shd w:val="clear" w:color="auto" w:fill="auto"/>
            <w:noWrap/>
          </w:tcPr>
          <w:p w14:paraId="5A4A64A4" w14:textId="77777777" w:rsidR="002A7E3A" w:rsidRPr="00025AD0" w:rsidRDefault="002A7E3A" w:rsidP="002A7E3A">
            <w:pPr>
              <w:spacing w:after="0"/>
              <w:rPr>
                <w:rFonts w:cstheme="minorHAnsi"/>
                <w:sz w:val="18"/>
                <w:szCs w:val="18"/>
              </w:rPr>
            </w:pPr>
          </w:p>
        </w:tc>
        <w:tc>
          <w:tcPr>
            <w:tcW w:w="1800" w:type="dxa"/>
            <w:shd w:val="clear" w:color="auto" w:fill="auto"/>
            <w:noWrap/>
          </w:tcPr>
          <w:p w14:paraId="7303D93E" w14:textId="77777777" w:rsidR="002A7E3A" w:rsidRPr="00025AD0" w:rsidRDefault="002A7E3A" w:rsidP="002A7E3A">
            <w:pPr>
              <w:spacing w:after="0"/>
              <w:rPr>
                <w:rFonts w:cstheme="minorHAnsi"/>
                <w:sz w:val="18"/>
                <w:szCs w:val="18"/>
              </w:rPr>
            </w:pPr>
          </w:p>
        </w:tc>
        <w:tc>
          <w:tcPr>
            <w:tcW w:w="1710" w:type="dxa"/>
            <w:shd w:val="clear" w:color="auto" w:fill="auto"/>
            <w:noWrap/>
          </w:tcPr>
          <w:p w14:paraId="75B20E6A" w14:textId="77777777" w:rsidR="002A7E3A" w:rsidRPr="00025AD0" w:rsidRDefault="002A7E3A" w:rsidP="002A7E3A">
            <w:pPr>
              <w:spacing w:after="0"/>
              <w:rPr>
                <w:rFonts w:cstheme="minorHAnsi"/>
                <w:sz w:val="18"/>
                <w:szCs w:val="18"/>
              </w:rPr>
            </w:pPr>
          </w:p>
        </w:tc>
        <w:tc>
          <w:tcPr>
            <w:tcW w:w="1350" w:type="dxa"/>
            <w:shd w:val="clear" w:color="auto" w:fill="auto"/>
            <w:noWrap/>
          </w:tcPr>
          <w:p w14:paraId="4ADFF21E" w14:textId="77777777" w:rsidR="002A7E3A" w:rsidRPr="00025AD0" w:rsidRDefault="002A7E3A" w:rsidP="002A7E3A">
            <w:pPr>
              <w:spacing w:after="0"/>
              <w:rPr>
                <w:rFonts w:cstheme="minorHAnsi"/>
                <w:sz w:val="18"/>
                <w:szCs w:val="18"/>
              </w:rPr>
            </w:pPr>
          </w:p>
        </w:tc>
        <w:tc>
          <w:tcPr>
            <w:tcW w:w="1260" w:type="dxa"/>
            <w:shd w:val="clear" w:color="auto" w:fill="auto"/>
            <w:noWrap/>
          </w:tcPr>
          <w:p w14:paraId="0C583B40" w14:textId="77777777" w:rsidR="002A7E3A" w:rsidRPr="00025AD0" w:rsidRDefault="002A7E3A" w:rsidP="002A7E3A">
            <w:pPr>
              <w:spacing w:after="0"/>
              <w:rPr>
                <w:rFonts w:cstheme="minorHAnsi"/>
                <w:sz w:val="18"/>
                <w:szCs w:val="18"/>
              </w:rPr>
            </w:pPr>
          </w:p>
        </w:tc>
      </w:tr>
      <w:tr w:rsidR="002A7E3A" w:rsidRPr="00622A76" w14:paraId="6B266D99" w14:textId="77777777" w:rsidTr="00653B42">
        <w:trPr>
          <w:cantSplit/>
          <w:trHeight w:val="161"/>
        </w:trPr>
        <w:tc>
          <w:tcPr>
            <w:tcW w:w="1705" w:type="dxa"/>
            <w:shd w:val="clear" w:color="auto" w:fill="auto"/>
            <w:noWrap/>
          </w:tcPr>
          <w:p w14:paraId="18E81F34" w14:textId="3D02D1C8" w:rsidR="002A7E3A" w:rsidRPr="00025AD0" w:rsidRDefault="002A7E3A" w:rsidP="002A7E3A">
            <w:pPr>
              <w:spacing w:after="0"/>
              <w:rPr>
                <w:rFonts w:cstheme="minorHAns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1C01DD04" w14:textId="77777777" w:rsidR="002A7E3A" w:rsidRPr="00025AD0" w:rsidRDefault="002A7E3A" w:rsidP="002A7E3A">
            <w:pPr>
              <w:spacing w:after="0"/>
              <w:rPr>
                <w:rFonts w:cstheme="minorHAnsi"/>
                <w:sz w:val="18"/>
                <w:szCs w:val="18"/>
              </w:rPr>
            </w:pPr>
          </w:p>
        </w:tc>
        <w:tc>
          <w:tcPr>
            <w:tcW w:w="1710" w:type="dxa"/>
            <w:shd w:val="clear" w:color="auto" w:fill="auto"/>
            <w:noWrap/>
          </w:tcPr>
          <w:p w14:paraId="0E88B51A" w14:textId="77777777" w:rsidR="002A7E3A" w:rsidRPr="00025AD0" w:rsidRDefault="002A7E3A" w:rsidP="002A7E3A">
            <w:pPr>
              <w:spacing w:after="0"/>
              <w:rPr>
                <w:rFonts w:cstheme="minorHAnsi"/>
                <w:sz w:val="18"/>
                <w:szCs w:val="18"/>
              </w:rPr>
            </w:pPr>
          </w:p>
        </w:tc>
        <w:tc>
          <w:tcPr>
            <w:tcW w:w="1350" w:type="dxa"/>
            <w:shd w:val="clear" w:color="auto" w:fill="auto"/>
            <w:noWrap/>
          </w:tcPr>
          <w:p w14:paraId="2D986756" w14:textId="77777777" w:rsidR="002A7E3A" w:rsidRPr="00025AD0" w:rsidRDefault="002A7E3A" w:rsidP="002A7E3A">
            <w:pPr>
              <w:spacing w:after="0"/>
              <w:rPr>
                <w:rFonts w:cstheme="minorHAnsi"/>
                <w:sz w:val="18"/>
                <w:szCs w:val="18"/>
              </w:rPr>
            </w:pPr>
          </w:p>
        </w:tc>
        <w:tc>
          <w:tcPr>
            <w:tcW w:w="1260" w:type="dxa"/>
            <w:shd w:val="clear" w:color="auto" w:fill="auto"/>
            <w:noWrap/>
          </w:tcPr>
          <w:p w14:paraId="4AC10D42" w14:textId="77777777" w:rsidR="002A7E3A" w:rsidRPr="00025AD0" w:rsidRDefault="002A7E3A" w:rsidP="002A7E3A">
            <w:pPr>
              <w:spacing w:after="0"/>
              <w:rPr>
                <w:rFonts w:cstheme="minorHAnsi"/>
                <w:sz w:val="18"/>
                <w:szCs w:val="18"/>
              </w:rPr>
            </w:pPr>
          </w:p>
        </w:tc>
      </w:tr>
      <w:tr w:rsidR="002A7E3A" w:rsidRPr="00622A76" w14:paraId="3EC9AEF9" w14:textId="77777777" w:rsidTr="00CF10C9">
        <w:trPr>
          <w:cantSplit/>
          <w:trHeight w:val="152"/>
        </w:trPr>
        <w:tc>
          <w:tcPr>
            <w:tcW w:w="1705" w:type="dxa"/>
            <w:tcBorders>
              <w:bottom w:val="single" w:sz="4" w:space="0" w:color="auto"/>
            </w:tcBorders>
            <w:shd w:val="clear" w:color="auto" w:fill="auto"/>
            <w:noWrap/>
          </w:tcPr>
          <w:p w14:paraId="531160C7" w14:textId="3036C2CB" w:rsidR="002A7E3A" w:rsidRPr="0094365E" w:rsidRDefault="002A7E3A" w:rsidP="002A7E3A">
            <w:pPr>
              <w:spacing w:after="0"/>
              <w:rPr>
                <w:rFonts w:cstheme="minorHAnsi"/>
                <w:b/>
                <w:sz w:val="18"/>
                <w:szCs w:val="18"/>
              </w:rPr>
            </w:pPr>
            <w:r w:rsidRPr="0094365E">
              <w:rPr>
                <w:b/>
                <w:sz w:val="18"/>
                <w:u w:val="single"/>
                <w:lang w:eastAsia="x-none"/>
              </w:rPr>
              <w:t>One story</w:t>
            </w:r>
          </w:p>
        </w:tc>
        <w:tc>
          <w:tcPr>
            <w:tcW w:w="1800" w:type="dxa"/>
            <w:tcBorders>
              <w:bottom w:val="single" w:sz="4" w:space="0" w:color="auto"/>
            </w:tcBorders>
            <w:shd w:val="clear" w:color="auto" w:fill="auto"/>
            <w:noWrap/>
          </w:tcPr>
          <w:p w14:paraId="5CBAA66E" w14:textId="3FDBB71E" w:rsidR="002A7E3A" w:rsidRPr="0094365E" w:rsidRDefault="002A7E3A" w:rsidP="002A7E3A">
            <w:pPr>
              <w:spacing w:after="0"/>
              <w:rPr>
                <w:rFonts w:cstheme="minorHAnsi"/>
                <w:b/>
                <w:sz w:val="18"/>
                <w:szCs w:val="18"/>
              </w:rPr>
            </w:pPr>
            <w:r w:rsidRPr="0094365E">
              <w:rPr>
                <w:b/>
                <w:sz w:val="18"/>
                <w:u w:val="single"/>
                <w:lang w:eastAsia="x-none"/>
              </w:rPr>
              <w:t>7.5</w:t>
            </w:r>
          </w:p>
        </w:tc>
        <w:tc>
          <w:tcPr>
            <w:tcW w:w="1710" w:type="dxa"/>
            <w:tcBorders>
              <w:bottom w:val="single" w:sz="4" w:space="0" w:color="auto"/>
            </w:tcBorders>
            <w:shd w:val="clear" w:color="auto" w:fill="auto"/>
            <w:noWrap/>
          </w:tcPr>
          <w:p w14:paraId="7F8FB8A0" w14:textId="6B0CDDC7" w:rsidR="002A7E3A" w:rsidRPr="0094365E" w:rsidRDefault="002A7E3A" w:rsidP="002A7E3A">
            <w:pPr>
              <w:spacing w:after="0"/>
              <w:rPr>
                <w:rFonts w:cstheme="minorHAnsi"/>
                <w:b/>
                <w:sz w:val="18"/>
                <w:szCs w:val="18"/>
              </w:rPr>
            </w:pPr>
            <w:r w:rsidRPr="0094365E">
              <w:rPr>
                <w:b/>
                <w:sz w:val="18"/>
                <w:u w:val="single"/>
                <w:lang w:eastAsia="x-none"/>
              </w:rPr>
              <w:t>n/a</w:t>
            </w:r>
          </w:p>
        </w:tc>
        <w:tc>
          <w:tcPr>
            <w:tcW w:w="1350" w:type="dxa"/>
            <w:tcBorders>
              <w:bottom w:val="single" w:sz="4" w:space="0" w:color="auto"/>
            </w:tcBorders>
            <w:shd w:val="clear" w:color="auto" w:fill="auto"/>
            <w:noWrap/>
          </w:tcPr>
          <w:p w14:paraId="47AADD31" w14:textId="67A4FA00" w:rsidR="002A7E3A" w:rsidRPr="0094365E" w:rsidRDefault="002A7E3A" w:rsidP="002A7E3A">
            <w:pPr>
              <w:spacing w:after="0"/>
              <w:rPr>
                <w:rFonts w:cstheme="minorHAnsi"/>
                <w:b/>
                <w:sz w:val="18"/>
                <w:szCs w:val="18"/>
              </w:rPr>
            </w:pPr>
            <w:r w:rsidRPr="0094365E">
              <w:rPr>
                <w:b/>
                <w:sz w:val="18"/>
                <w:u w:val="single"/>
                <w:lang w:eastAsia="x-none"/>
              </w:rPr>
              <w:t>0.0080</w:t>
            </w:r>
          </w:p>
        </w:tc>
        <w:tc>
          <w:tcPr>
            <w:tcW w:w="1260" w:type="dxa"/>
            <w:tcBorders>
              <w:bottom w:val="single" w:sz="4" w:space="0" w:color="auto"/>
            </w:tcBorders>
            <w:shd w:val="clear" w:color="auto" w:fill="auto"/>
            <w:noWrap/>
          </w:tcPr>
          <w:p w14:paraId="00F47F70" w14:textId="3F17C29E" w:rsidR="002A7E3A" w:rsidRPr="0094365E" w:rsidRDefault="002A7E3A" w:rsidP="002A7E3A">
            <w:pPr>
              <w:spacing w:after="0"/>
              <w:rPr>
                <w:rFonts w:cstheme="minorHAnsi"/>
                <w:b/>
                <w:sz w:val="18"/>
                <w:szCs w:val="18"/>
              </w:rPr>
            </w:pPr>
            <w:r w:rsidRPr="0094365E">
              <w:rPr>
                <w:b/>
                <w:sz w:val="18"/>
                <w:u w:val="single"/>
                <w:lang w:eastAsia="x-none"/>
              </w:rPr>
              <w:t>n/a</w:t>
            </w:r>
          </w:p>
        </w:tc>
      </w:tr>
      <w:tr w:rsidR="002A7E3A" w:rsidRPr="00622A76" w14:paraId="5184BEE0" w14:textId="77777777" w:rsidTr="00CF10C9">
        <w:trPr>
          <w:cantSplit/>
          <w:trHeight w:val="152"/>
        </w:trPr>
        <w:tc>
          <w:tcPr>
            <w:tcW w:w="1705" w:type="dxa"/>
            <w:tcBorders>
              <w:bottom w:val="single" w:sz="4" w:space="0" w:color="auto"/>
            </w:tcBorders>
            <w:shd w:val="clear" w:color="auto" w:fill="auto"/>
            <w:noWrap/>
          </w:tcPr>
          <w:p w14:paraId="5418AF32" w14:textId="6C9B6C1E" w:rsidR="002A7E3A" w:rsidRPr="0094365E" w:rsidRDefault="002A7E3A" w:rsidP="002A7E3A">
            <w:pPr>
              <w:spacing w:after="0"/>
              <w:rPr>
                <w:b/>
                <w:sz w:val="18"/>
                <w:u w:val="single"/>
                <w:lang w:eastAsia="x-none"/>
              </w:rPr>
            </w:pPr>
            <w:r w:rsidRPr="0094365E">
              <w:rPr>
                <w:b/>
                <w:sz w:val="18"/>
                <w:u w:val="single"/>
                <w:lang w:eastAsia="x-none"/>
              </w:rPr>
              <w:t>Two or more story</w:t>
            </w:r>
          </w:p>
        </w:tc>
        <w:tc>
          <w:tcPr>
            <w:tcW w:w="1800" w:type="dxa"/>
            <w:tcBorders>
              <w:bottom w:val="single" w:sz="4" w:space="0" w:color="auto"/>
            </w:tcBorders>
            <w:shd w:val="clear" w:color="auto" w:fill="auto"/>
            <w:noWrap/>
          </w:tcPr>
          <w:p w14:paraId="5205F7AA" w14:textId="218FA573" w:rsidR="002A7E3A" w:rsidRPr="0094365E" w:rsidRDefault="002A7E3A" w:rsidP="002A7E3A">
            <w:pPr>
              <w:spacing w:after="0"/>
              <w:rPr>
                <w:b/>
                <w:sz w:val="18"/>
                <w:u w:val="single"/>
                <w:lang w:eastAsia="x-none"/>
              </w:rPr>
            </w:pPr>
            <w:r w:rsidRPr="0094365E">
              <w:rPr>
                <w:b/>
                <w:sz w:val="18"/>
                <w:u w:val="single"/>
                <w:lang w:eastAsia="x-none"/>
              </w:rPr>
              <w:t>7.5</w:t>
            </w:r>
          </w:p>
        </w:tc>
        <w:tc>
          <w:tcPr>
            <w:tcW w:w="1710" w:type="dxa"/>
            <w:tcBorders>
              <w:bottom w:val="single" w:sz="4" w:space="0" w:color="auto"/>
            </w:tcBorders>
            <w:shd w:val="clear" w:color="auto" w:fill="auto"/>
            <w:noWrap/>
          </w:tcPr>
          <w:p w14:paraId="49FB212E" w14:textId="1ECAEBA5" w:rsidR="002A7E3A" w:rsidRPr="0094365E" w:rsidRDefault="002A7E3A" w:rsidP="002A7E3A">
            <w:pPr>
              <w:spacing w:after="0"/>
              <w:rPr>
                <w:b/>
                <w:sz w:val="18"/>
                <w:u w:val="single"/>
                <w:lang w:eastAsia="x-none"/>
              </w:rPr>
            </w:pPr>
            <w:r w:rsidRPr="0094365E">
              <w:rPr>
                <w:b/>
                <w:sz w:val="18"/>
                <w:u w:val="single"/>
                <w:lang w:eastAsia="x-none"/>
              </w:rPr>
              <w:t>n/a</w:t>
            </w:r>
          </w:p>
        </w:tc>
        <w:tc>
          <w:tcPr>
            <w:tcW w:w="1350" w:type="dxa"/>
            <w:tcBorders>
              <w:bottom w:val="single" w:sz="4" w:space="0" w:color="auto"/>
            </w:tcBorders>
            <w:shd w:val="clear" w:color="auto" w:fill="auto"/>
            <w:noWrap/>
          </w:tcPr>
          <w:p w14:paraId="4234B52E" w14:textId="69BEDBA0" w:rsidR="002A7E3A" w:rsidRPr="0094365E" w:rsidRDefault="002A7E3A" w:rsidP="002A7E3A">
            <w:pPr>
              <w:spacing w:after="0"/>
              <w:rPr>
                <w:b/>
                <w:sz w:val="18"/>
                <w:u w:val="single"/>
                <w:lang w:eastAsia="x-none"/>
              </w:rPr>
            </w:pPr>
            <w:r w:rsidRPr="0094365E">
              <w:rPr>
                <w:b/>
                <w:sz w:val="18"/>
                <w:u w:val="single"/>
                <w:lang w:eastAsia="x-none"/>
              </w:rPr>
              <w:t>0.0050</w:t>
            </w:r>
          </w:p>
        </w:tc>
        <w:tc>
          <w:tcPr>
            <w:tcW w:w="1260" w:type="dxa"/>
            <w:tcBorders>
              <w:bottom w:val="single" w:sz="4" w:space="0" w:color="auto"/>
            </w:tcBorders>
            <w:shd w:val="clear" w:color="auto" w:fill="auto"/>
            <w:noWrap/>
          </w:tcPr>
          <w:p w14:paraId="7B178CE2" w14:textId="59FC7C4A" w:rsidR="002A7E3A" w:rsidRPr="0094365E" w:rsidRDefault="002A7E3A" w:rsidP="002A7E3A">
            <w:pPr>
              <w:spacing w:after="0"/>
              <w:rPr>
                <w:b/>
                <w:sz w:val="18"/>
                <w:u w:val="single"/>
                <w:lang w:eastAsia="x-none"/>
              </w:rPr>
            </w:pPr>
            <w:r w:rsidRPr="0094365E">
              <w:rPr>
                <w:b/>
                <w:sz w:val="18"/>
                <w:u w:val="single"/>
                <w:lang w:eastAsia="x-none"/>
              </w:rPr>
              <w:t>n/a</w:t>
            </w:r>
          </w:p>
        </w:tc>
      </w:tr>
    </w:tbl>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4318108A" w:rsidR="001325D9" w:rsidRPr="00C6626D" w:rsidRDefault="009373BE" w:rsidP="00B740EF">
            <w:pPr>
              <w:spacing w:after="0" w:line="240" w:lineRule="auto"/>
              <w:rPr>
                <w:rFonts w:cstheme="minorHAnsi"/>
                <w:sz w:val="20"/>
                <w:szCs w:val="20"/>
              </w:rPr>
            </w:pPr>
            <w:r>
              <w:rPr>
                <w:rFonts w:cstheme="minorHAnsi"/>
                <w:b/>
                <w:sz w:val="20"/>
                <w:szCs w:val="20"/>
              </w:rPr>
              <w:t>E</w:t>
            </w:r>
            <w:r w:rsidR="001325D9" w:rsidRPr="00954600">
              <w:rPr>
                <w:rFonts w:cstheme="minorHAnsi"/>
                <w:b/>
                <w:sz w:val="20"/>
                <w:szCs w:val="20"/>
              </w:rPr>
              <w:t>. Parallel Piping Requirements</w:t>
            </w:r>
            <w:r w:rsidR="00A64B0C" w:rsidRPr="007027DD">
              <w:rPr>
                <w:rFonts w:cstheme="minorHAnsi"/>
                <w:b/>
                <w:sz w:val="20"/>
                <w:szCs w:val="20"/>
              </w:rPr>
              <w:t xml:space="preserve"> (PP)</w:t>
            </w:r>
            <w:r w:rsidR="00161937" w:rsidRPr="00202948">
              <w:rPr>
                <w:rFonts w:cstheme="minorHAnsi"/>
                <w:sz w:val="20"/>
                <w:szCs w:val="20"/>
              </w:rPr>
              <w:t xml:space="preserve"> (RA4.4.</w:t>
            </w:r>
            <w:r w:rsidR="00F2591A" w:rsidRPr="00202948">
              <w:rPr>
                <w:rFonts w:cstheme="minorHAnsi"/>
                <w:sz w:val="20"/>
                <w:szCs w:val="20"/>
              </w:rPr>
              <w:t>4</w:t>
            </w:r>
            <w:r w:rsidR="00161937" w:rsidRPr="00202948">
              <w:rPr>
                <w:rFonts w:cstheme="minorHAnsi"/>
                <w:sz w:val="20"/>
                <w:szCs w:val="20"/>
              </w:rPr>
              <w:t>)</w:t>
            </w:r>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6E330F6C" w14:textId="71DEA431"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D85D01">
              <w:rPr>
                <w:rFonts w:cstheme="minorHAnsi"/>
                <w:sz w:val="18"/>
                <w:szCs w:val="20"/>
              </w:rPr>
              <w:t xml:space="preserve"> </w:t>
            </w:r>
            <w:r w:rsidRPr="00C54288">
              <w:rPr>
                <w:rFonts w:cstheme="minorHAnsi"/>
                <w:sz w:val="18"/>
                <w:szCs w:val="20"/>
              </w:rPr>
              <w:t>Distribution Type” = “Parallel Piping”, then display this entire table, else display “section does not apply" message; &gt;&gt;</w:t>
            </w:r>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4FA65994"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3BC7746F"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6DCA8EDA"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0ED73ACF"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1F7C32E" w:rsidR="001325D9" w:rsidRPr="00C54288" w:rsidRDefault="001325D9" w:rsidP="00B740EF">
            <w:pPr>
              <w:spacing w:after="0" w:line="240" w:lineRule="auto"/>
              <w:rPr>
                <w:rFonts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0528C473" w:rsidR="001325D9"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1325D9" w:rsidRPr="00954600">
              <w:rPr>
                <w:rFonts w:cstheme="minorHAnsi"/>
                <w:b/>
                <w:sz w:val="20"/>
                <w:szCs w:val="20"/>
              </w:rPr>
              <w:t xml:space="preserve">. Point of Use </w:t>
            </w:r>
            <w:r w:rsidR="001325D9" w:rsidRPr="007027DD">
              <w:rPr>
                <w:rFonts w:cstheme="minorHAnsi"/>
                <w:b/>
                <w:sz w:val="20"/>
                <w:szCs w:val="20"/>
              </w:rPr>
              <w:t>Requirements</w:t>
            </w:r>
            <w:r w:rsidR="00A64B0C" w:rsidRPr="00C6626D">
              <w:rPr>
                <w:rFonts w:cstheme="minorHAnsi"/>
                <w:b/>
                <w:sz w:val="20"/>
                <w:szCs w:val="20"/>
              </w:rPr>
              <w:t xml:space="preserve"> (POU) </w:t>
            </w:r>
            <w:r w:rsidR="00161937" w:rsidRPr="00202948">
              <w:rPr>
                <w:rFonts w:cstheme="minorHAnsi"/>
                <w:sz w:val="20"/>
                <w:szCs w:val="20"/>
              </w:rPr>
              <w:t>(RA4.4.</w:t>
            </w:r>
            <w:r w:rsidR="00F2591A" w:rsidRPr="00202948">
              <w:rPr>
                <w:rFonts w:cstheme="minorHAnsi"/>
                <w:sz w:val="20"/>
                <w:szCs w:val="20"/>
              </w:rPr>
              <w:t>5</w:t>
            </w:r>
            <w:r w:rsidR="00161937" w:rsidRPr="00202948">
              <w:rPr>
                <w:rFonts w:cstheme="minorHAnsi"/>
                <w:sz w:val="20"/>
                <w:szCs w:val="20"/>
              </w:rPr>
              <w:t>)</w:t>
            </w:r>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290F1343" w14:textId="054DF2D3"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“Point of Use”, then display this entire table, else display “section does not apply" message; &gt;&gt;</w:t>
            </w:r>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D138C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74FC2A19"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29666479"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sizes the allowed length of </w:t>
            </w:r>
            <w:r w:rsidR="00317DB4">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 xml:space="preserve">inch piping is 5 feet, and </w:t>
            </w:r>
            <w:r w:rsidR="00317DB4">
              <w:rPr>
                <w:rFonts w:asciiTheme="minorHAnsi" w:eastAsia="Calibri" w:hAnsiTheme="minorHAnsi" w:cstheme="minorHAnsi"/>
                <w:i w:val="0"/>
                <w:sz w:val="18"/>
              </w:rPr>
              <w:t>3/4</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CF17664" w14:textId="77777777" w:rsidR="007F0661" w:rsidRPr="00C54288" w:rsidRDefault="007F0661"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trPr>
        <w:tc>
          <w:tcPr>
            <w:tcW w:w="10790" w:type="dxa"/>
            <w:gridSpan w:val="2"/>
            <w:tcBorders>
              <w:bottom w:val="single" w:sz="4" w:space="0" w:color="auto"/>
            </w:tcBorders>
          </w:tcPr>
          <w:p w14:paraId="13400EC0" w14:textId="29E21724" w:rsidR="00F2591A" w:rsidRPr="00954600" w:rsidRDefault="00DB51C5"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G</w:t>
            </w:r>
            <w:r w:rsidR="00F2591A" w:rsidRPr="00532FA2">
              <w:rPr>
                <w:rFonts w:eastAsia="Calibri" w:cstheme="minorHAnsi"/>
                <w:b/>
                <w:sz w:val="20"/>
                <w:szCs w:val="20"/>
              </w:rPr>
              <w:t xml:space="preserve">. </w:t>
            </w:r>
            <w:r w:rsidR="006C2AFA">
              <w:rPr>
                <w:rFonts w:eastAsia="Calibri" w:cstheme="minorHAnsi"/>
                <w:b/>
                <w:sz w:val="20"/>
                <w:szCs w:val="20"/>
              </w:rPr>
              <w:t xml:space="preserve">Mandatory </w:t>
            </w:r>
            <w:r w:rsidR="00F2591A" w:rsidRPr="00532FA2">
              <w:rPr>
                <w:rFonts w:eastAsia="Calibri" w:cstheme="minorHAnsi"/>
                <w:b/>
                <w:sz w:val="20"/>
                <w:szCs w:val="20"/>
              </w:rPr>
              <w:t xml:space="preserve">Requirements </w:t>
            </w:r>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r w:rsidR="00F2591A" w:rsidRPr="00202948">
              <w:rPr>
                <w:rFonts w:eastAsia="Calibri" w:cstheme="minorHAnsi"/>
                <w:sz w:val="20"/>
                <w:szCs w:val="20"/>
              </w:rPr>
              <w:t>(RA4.4.7)</w:t>
            </w:r>
          </w:p>
          <w:p w14:paraId="6916A51C" w14:textId="781AED34"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Systems that utilize</w:t>
            </w:r>
            <w:r w:rsidR="008358BC">
              <w:rPr>
                <w:rFonts w:eastAsia="Calibri" w:cstheme="minorHAnsi"/>
                <w:sz w:val="18"/>
                <w:szCs w:val="20"/>
              </w:rPr>
              <w:t xml:space="preserve"> </w:t>
            </w:r>
            <w:r w:rsidR="00317DB4">
              <w:rPr>
                <w:rFonts w:eastAsia="Calibri" w:cstheme="minorHAnsi"/>
                <w:sz w:val="18"/>
                <w:szCs w:val="20"/>
              </w:rPr>
              <w:t>a recirculation system</w:t>
            </w:r>
            <w:r w:rsidRPr="00C54288">
              <w:rPr>
                <w:rFonts w:eastAsia="Calibri" w:cstheme="minorHAnsi"/>
                <w:sz w:val="18"/>
                <w:szCs w:val="20"/>
              </w:rPr>
              <w:t xml:space="preserve"> shall comply with these requirements.</w:t>
            </w:r>
            <w:r w:rsidR="00601486" w:rsidRPr="00C54288">
              <w:rPr>
                <w:rFonts w:eastAsia="Calibri" w:cstheme="minorHAnsi"/>
                <w:sz w:val="18"/>
                <w:szCs w:val="20"/>
              </w:rPr>
              <w:t xml:space="preserve">  </w:t>
            </w:r>
          </w:p>
          <w:p w14:paraId="1B828FC1" w14:textId="1A69486B"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“Recirculation System Non-Demand Control</w:t>
            </w:r>
            <w:r w:rsidR="004C384C">
              <w:rPr>
                <w:rFonts w:cstheme="minorHAnsi"/>
                <w:sz w:val="18"/>
                <w:szCs w:val="20"/>
              </w:rPr>
              <w:t>”, “</w:t>
            </w:r>
            <w:r w:rsidRPr="00C54288">
              <w:rPr>
                <w:rFonts w:cstheme="minorHAnsi"/>
                <w:sz w:val="18"/>
                <w:szCs w:val="20"/>
              </w:rPr>
              <w:t>Demand Recirculation Manual Control</w:t>
            </w:r>
            <w:r w:rsidR="004C384C">
              <w:rPr>
                <w:rFonts w:cstheme="minorHAnsi"/>
                <w:sz w:val="18"/>
                <w:szCs w:val="20"/>
              </w:rPr>
              <w:t>”</w:t>
            </w:r>
            <w:r w:rsidRPr="00C54288">
              <w:rPr>
                <w:rFonts w:cstheme="minorHAnsi"/>
                <w:sz w:val="18"/>
                <w:szCs w:val="20"/>
              </w:rPr>
              <w:t xml:space="preserve">, or </w:t>
            </w:r>
            <w:r w:rsidR="004C384C">
              <w:rPr>
                <w:rFonts w:cstheme="minorHAnsi"/>
                <w:sz w:val="18"/>
                <w:szCs w:val="20"/>
              </w:rPr>
              <w:t>“</w:t>
            </w:r>
            <w:r w:rsidRPr="00C54288">
              <w:rPr>
                <w:rFonts w:cstheme="minorHAnsi"/>
                <w:sz w:val="18"/>
                <w:szCs w:val="20"/>
              </w:rPr>
              <w:t>Demand Recirculation Sensor Control”, then display this entire table, else display “section does not apply" message; &gt;&gt;</w:t>
            </w:r>
          </w:p>
        </w:tc>
      </w:tr>
      <w:tr w:rsidR="00F2591A" w:rsidRPr="00BF7EA9" w14:paraId="5A468DA0" w14:textId="77777777" w:rsidTr="00C54288">
        <w:trPr>
          <w:trHeight w:val="144"/>
          <w:tblHeader/>
        </w:trPr>
        <w:tc>
          <w:tcPr>
            <w:tcW w:w="622" w:type="dxa"/>
            <w:vAlign w:val="center"/>
          </w:tcPr>
          <w:p w14:paraId="44A0FA0C" w14:textId="188FCB92" w:rsidR="00F2591A" w:rsidRPr="00C54288" w:rsidRDefault="00BE0A04"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01</w:t>
            </w:r>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F2591A" w:rsidRPr="00BF7EA9" w14:paraId="1441F090" w14:textId="77777777" w:rsidTr="00C54288">
        <w:trPr>
          <w:trHeight w:val="144"/>
          <w:tblHeader/>
        </w:trPr>
        <w:tc>
          <w:tcPr>
            <w:tcW w:w="622" w:type="dxa"/>
            <w:vAlign w:val="center"/>
          </w:tcPr>
          <w:p w14:paraId="5FB4108F" w14:textId="5F814BDF"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8" w:type="dxa"/>
            <w:vAlign w:val="center"/>
          </w:tcPr>
          <w:p w14:paraId="19EC2B33" w14:textId="2F6205F6" w:rsidR="00F2591A" w:rsidRPr="00C54288" w:rsidRDefault="00F2591A" w:rsidP="00F72AC8">
            <w:pPr>
              <w:keepNext/>
              <w:spacing w:after="0" w:line="240" w:lineRule="auto"/>
              <w:jc w:val="both"/>
              <w:rPr>
                <w:rFonts w:eastAsia="Calibri" w:cstheme="minorHAnsi"/>
                <w:sz w:val="18"/>
                <w:szCs w:val="20"/>
              </w:rPr>
            </w:pPr>
            <w:r w:rsidRPr="00C54288">
              <w:rPr>
                <w:rFonts w:eastAsia="Calibri" w:cstheme="minorHAnsi"/>
                <w:sz w:val="18"/>
                <w:szCs w:val="20"/>
              </w:rPr>
              <w:t>Piping must take</w:t>
            </w:r>
            <w:r w:rsidR="00317DB4">
              <w:rPr>
                <w:rFonts w:eastAsia="Calibri" w:cstheme="minorHAnsi"/>
                <w:sz w:val="18"/>
                <w:szCs w:val="20"/>
              </w:rPr>
              <w:t xml:space="preserve"> the</w:t>
            </w:r>
            <w:r w:rsidRPr="00C54288">
              <w:rPr>
                <w:rFonts w:eastAsia="Calibri" w:cstheme="minorHAnsi"/>
                <w:sz w:val="18"/>
                <w:szCs w:val="20"/>
              </w:rPr>
              <w:t xml:space="preserve"> most direct path between water heater and fixtures.</w:t>
            </w:r>
          </w:p>
        </w:tc>
      </w:tr>
      <w:tr w:rsidR="00BE0A04" w:rsidRPr="00BF7EA9" w14:paraId="4A9FE52E" w14:textId="77777777" w:rsidTr="00C54288">
        <w:trPr>
          <w:trHeight w:val="144"/>
          <w:tblHeader/>
        </w:trPr>
        <w:tc>
          <w:tcPr>
            <w:tcW w:w="622" w:type="dxa"/>
            <w:vAlign w:val="center"/>
          </w:tcPr>
          <w:p w14:paraId="40B67E28" w14:textId="7E488DD0"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8" w:type="dxa"/>
            <w:vAlign w:val="center"/>
          </w:tcPr>
          <w:p w14:paraId="3412A710" w14:textId="72570891" w:rsidR="00BE0A04" w:rsidRPr="00C54288" w:rsidRDefault="00BE0A04" w:rsidP="00BE0A04">
            <w:pPr>
              <w:keepNext/>
              <w:spacing w:after="0" w:line="240" w:lineRule="auto"/>
              <w:jc w:val="both"/>
              <w:rPr>
                <w:rFonts w:eastAsia="Calibri" w:cstheme="minorHAnsi"/>
                <w:sz w:val="18"/>
                <w:szCs w:val="20"/>
              </w:rPr>
            </w:pPr>
            <w:r w:rsidRPr="00C54288">
              <w:rPr>
                <w:rFonts w:cstheme="minorHAnsi"/>
                <w:sz w:val="18"/>
                <w:szCs w:val="20"/>
              </w:rPr>
              <w:t xml:space="preserve">Insulation is not required on the cold water line when it is used as the return. </w:t>
            </w:r>
          </w:p>
        </w:tc>
      </w:tr>
      <w:tr w:rsidR="00BE0A04" w:rsidRPr="00BF7EA9" w14:paraId="668EDE8E" w14:textId="77777777" w:rsidTr="00BE0A04">
        <w:trPr>
          <w:trHeight w:val="144"/>
          <w:tblHeader/>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8" w:type="dxa"/>
            <w:vAlign w:val="center"/>
          </w:tcPr>
          <w:p w14:paraId="6FF35EF5" w14:textId="25816D62" w:rsidR="00BE0A04" w:rsidRPr="00C54288" w:rsidRDefault="00BE0A04" w:rsidP="00BE0A04">
            <w:pPr>
              <w:keepNext/>
              <w:spacing w:after="0" w:line="240" w:lineRule="auto"/>
              <w:jc w:val="both"/>
              <w:rPr>
                <w:rFonts w:cstheme="minorHAnsi"/>
                <w:sz w:val="18"/>
                <w:szCs w:val="20"/>
              </w:rPr>
            </w:pPr>
            <w:r w:rsidRPr="00C54288">
              <w:rPr>
                <w:rFonts w:cstheme="minorHAnsi"/>
                <w:sz w:val="18"/>
                <w:szCs w:val="20"/>
              </w:rPr>
              <w:t>If more than one loop</w:t>
            </w:r>
            <w:r w:rsidR="00317DB4">
              <w:rPr>
                <w:rFonts w:cstheme="minorHAnsi"/>
                <w:sz w:val="18"/>
                <w:szCs w:val="20"/>
              </w:rPr>
              <w:t xml:space="preserve"> is</w:t>
            </w:r>
            <w:r w:rsidRPr="00C54288">
              <w:rPr>
                <w:rFonts w:cstheme="minorHAnsi"/>
                <w:sz w:val="18"/>
                <w:szCs w:val="20"/>
              </w:rPr>
              <w:t xml:space="preserve"> installed each loop shall have its own pump and controls.</w:t>
            </w:r>
          </w:p>
        </w:tc>
      </w:tr>
      <w:tr w:rsidR="00F2591A" w:rsidRPr="00BF7EA9" w14:paraId="6125E2FA" w14:textId="77777777" w:rsidTr="00C54288">
        <w:trPr>
          <w:trHeight w:val="144"/>
          <w:tblHeader/>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FF0F054"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1325D9" w:rsidRPr="00954600">
              <w:rPr>
                <w:rFonts w:cstheme="minorHAnsi"/>
                <w:b/>
                <w:sz w:val="20"/>
                <w:szCs w:val="20"/>
              </w:rPr>
              <w:t>. Recirculation Non-Demand Controls Requirements</w:t>
            </w:r>
            <w:r w:rsidR="00A64B0C" w:rsidRPr="007027DD">
              <w:rPr>
                <w:rFonts w:cstheme="minorHAnsi"/>
                <w:b/>
                <w:sz w:val="20"/>
                <w:szCs w:val="20"/>
              </w:rPr>
              <w:t xml:space="preserve"> (R-ND)</w:t>
            </w:r>
            <w:r w:rsidR="00A64B0C" w:rsidRPr="00202948">
              <w:rPr>
                <w:rFonts w:cstheme="minorHAnsi"/>
                <w:sz w:val="20"/>
                <w:szCs w:val="20"/>
              </w:rPr>
              <w:t xml:space="preserve"> </w:t>
            </w:r>
            <w:r w:rsidR="00161937" w:rsidRPr="00202948">
              <w:rPr>
                <w:rFonts w:cstheme="minorHAnsi"/>
                <w:sz w:val="20"/>
                <w:szCs w:val="20"/>
              </w:rPr>
              <w:t>(RA4.4.</w:t>
            </w:r>
            <w:r w:rsidR="00F2591A" w:rsidRPr="00202948">
              <w:rPr>
                <w:rFonts w:cstheme="minorHAnsi"/>
                <w:sz w:val="20"/>
                <w:szCs w:val="20"/>
              </w:rPr>
              <w:t>8</w:t>
            </w:r>
            <w:r w:rsidR="00161937" w:rsidRPr="00202948">
              <w:rPr>
                <w:rFonts w:cstheme="minorHAnsi"/>
                <w:sz w:val="20"/>
                <w:szCs w:val="20"/>
              </w:rPr>
              <w:t>)</w:t>
            </w:r>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329895FB" w14:textId="540BFA73"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&lt;&lt;If A</w:t>
            </w:r>
            <w:r w:rsidR="00601486" w:rsidRPr="00C54288">
              <w:rPr>
                <w:rFonts w:cstheme="minorHAnsi"/>
                <w:sz w:val="18"/>
                <w:szCs w:val="20"/>
              </w:rPr>
              <w:t>0</w:t>
            </w:r>
            <w:r w:rsidR="0044625C">
              <w:rPr>
                <w:rFonts w:cstheme="minorHAnsi"/>
                <w:sz w:val="18"/>
                <w:szCs w:val="20"/>
              </w:rPr>
              <w:t>7</w:t>
            </w:r>
            <w:r w:rsidR="00601486" w:rsidRPr="00C54288">
              <w:rPr>
                <w:rFonts w:cstheme="minorHAnsi"/>
                <w:sz w:val="18"/>
                <w:szCs w:val="20"/>
              </w:rPr>
              <w:t xml:space="preserve"> “Dwelling Unit DHW System</w:t>
            </w:r>
            <w:r w:rsidR="009373BE">
              <w:rPr>
                <w:rFonts w:cstheme="minorHAnsi"/>
                <w:sz w:val="18"/>
                <w:szCs w:val="20"/>
              </w:rPr>
              <w:t xml:space="preserve"> </w:t>
            </w:r>
            <w:r w:rsidR="00601486" w:rsidRPr="00C54288">
              <w:rPr>
                <w:rFonts w:cstheme="minorHAnsi"/>
                <w:sz w:val="18"/>
                <w:szCs w:val="20"/>
              </w:rPr>
              <w:t>Distribution Type” = “Recirculation System Non-Demand Control</w:t>
            </w:r>
            <w:r w:rsidR="004C384C">
              <w:rPr>
                <w:rFonts w:cstheme="minorHAnsi"/>
                <w:sz w:val="18"/>
                <w:szCs w:val="20"/>
              </w:rPr>
              <w:t>”</w:t>
            </w:r>
            <w:r w:rsidR="00601486" w:rsidRPr="00C54288">
              <w:rPr>
                <w:rFonts w:cstheme="minorHAnsi"/>
                <w:sz w:val="18"/>
                <w:szCs w:val="20"/>
              </w:rPr>
              <w:t>, then display this entire table, else display “section does not apply" message; &gt;&gt;</w:t>
            </w:r>
          </w:p>
        </w:tc>
      </w:tr>
      <w:tr w:rsidR="001325D9" w:rsidRPr="00BF7EA9" w14:paraId="6EB272C6" w14:textId="77777777" w:rsidTr="00484DA6">
        <w:trPr>
          <w:trHeight w:val="167"/>
          <w:tblHeader/>
        </w:trPr>
        <w:tc>
          <w:tcPr>
            <w:tcW w:w="490" w:type="dxa"/>
            <w:vAlign w:val="center"/>
          </w:tcPr>
          <w:p w14:paraId="65AC4704" w14:textId="3BB6FE60"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314" w:type="dxa"/>
            <w:vAlign w:val="center"/>
          </w:tcPr>
          <w:p w14:paraId="1D2D5213" w14:textId="7649728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5D1278C" w14:textId="40EDD729" w:rsidR="00CE0A28" w:rsidRPr="00C54288" w:rsidRDefault="00CE0A28"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85D01" w:rsidRPr="006A4AED" w14:paraId="2F7A9145" w14:textId="77777777" w:rsidTr="00C54288">
        <w:trPr>
          <w:trHeight w:val="144"/>
          <w:tblHeader/>
        </w:trPr>
        <w:tc>
          <w:tcPr>
            <w:tcW w:w="10790" w:type="dxa"/>
            <w:gridSpan w:val="2"/>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 xml:space="preserve">(R-DRmc)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 xml:space="preserve">(RDRsc) </w:t>
            </w:r>
            <w:r w:rsidR="00D85D01" w:rsidRPr="00202948">
              <w:rPr>
                <w:rFonts w:cstheme="minorHAnsi"/>
                <w:sz w:val="20"/>
                <w:szCs w:val="20"/>
              </w:rPr>
              <w:t>(RA4.4.10)</w:t>
            </w:r>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Systems that utilize </w:t>
            </w:r>
            <w:r w:rsidR="00AE2C8E">
              <w:rPr>
                <w:rFonts w:cstheme="minorHAnsi"/>
                <w:sz w:val="18"/>
                <w:szCs w:val="20"/>
              </w:rPr>
              <w:t>either of these</w:t>
            </w:r>
            <w:r w:rsidRPr="00542719">
              <w:rPr>
                <w:rFonts w:cstheme="minorHAnsi"/>
                <w:sz w:val="18"/>
                <w:szCs w:val="20"/>
              </w:rPr>
              <w:t xml:space="preserve"> distribution type</w:t>
            </w:r>
            <w:r w:rsidR="00AE2C8E">
              <w:rPr>
                <w:rFonts w:cstheme="minorHAnsi"/>
                <w:sz w:val="18"/>
                <w:szCs w:val="20"/>
              </w:rPr>
              <w:t>s</w:t>
            </w:r>
            <w:r w:rsidRPr="00542719">
              <w:rPr>
                <w:rFonts w:cstheme="minorHAnsi"/>
                <w:sz w:val="18"/>
                <w:szCs w:val="20"/>
              </w:rPr>
              <w:t xml:space="preserve"> shall comply with these requirements.  </w:t>
            </w:r>
          </w:p>
          <w:p w14:paraId="7D5B37DA" w14:textId="6A93F5DA"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&lt;&lt;If A0</w:t>
            </w:r>
            <w:r w:rsidR="0044625C">
              <w:rPr>
                <w:rFonts w:cstheme="minorHAnsi"/>
                <w:sz w:val="18"/>
                <w:szCs w:val="20"/>
              </w:rPr>
              <w:t>7</w:t>
            </w:r>
            <w:r w:rsidRPr="00542719">
              <w:rPr>
                <w:rFonts w:cstheme="minorHAnsi"/>
                <w:sz w:val="18"/>
                <w:szCs w:val="20"/>
              </w:rPr>
              <w:t xml:space="preserve"> “Dwelling Unit DHW System</w:t>
            </w:r>
            <w:r w:rsidR="00202948">
              <w:rPr>
                <w:rFonts w:cstheme="minorHAnsi"/>
                <w:sz w:val="18"/>
                <w:szCs w:val="20"/>
              </w:rPr>
              <w:t xml:space="preserve"> </w:t>
            </w:r>
            <w:r w:rsidRPr="00542719">
              <w:rPr>
                <w:rFonts w:cstheme="minorHAnsi"/>
                <w:sz w:val="18"/>
                <w:szCs w:val="20"/>
              </w:rPr>
              <w:t>Distribution Type” = “Demand Recirculation Manual Control” or “Demand Recirculation Sensor Control”  , then display this entire table, else display “section does not apply" message &gt;&gt;</w:t>
            </w:r>
          </w:p>
        </w:tc>
      </w:tr>
      <w:tr w:rsidR="00D85D01" w:rsidRPr="006A4AED" w14:paraId="4FDA3C4D" w14:textId="77777777" w:rsidTr="00C54288">
        <w:trPr>
          <w:trHeight w:val="144"/>
          <w:tblHeader/>
        </w:trPr>
        <w:tc>
          <w:tcPr>
            <w:tcW w:w="627" w:type="dxa"/>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6A4AED">
              <w:rPr>
                <w:rFonts w:cstheme="minorHAnsi"/>
                <w:sz w:val="20"/>
                <w:szCs w:val="20"/>
              </w:rPr>
              <w:t>01</w:t>
            </w:r>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D85D01" w:rsidRPr="006A4AED" w14:paraId="6488BF8E" w14:textId="77777777" w:rsidTr="00C54288">
        <w:trPr>
          <w:trHeight w:val="144"/>
          <w:tblHeader/>
        </w:trPr>
        <w:tc>
          <w:tcPr>
            <w:tcW w:w="627" w:type="dxa"/>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02</w:t>
            </w:r>
          </w:p>
        </w:tc>
        <w:tc>
          <w:tcPr>
            <w:tcW w:w="10163" w:type="dxa"/>
            <w:vAlign w:val="center"/>
          </w:tcPr>
          <w:p w14:paraId="296A0D30" w14:textId="77777777" w:rsidR="00D85D01" w:rsidRPr="00542719" w:rsidRDefault="00D85D01" w:rsidP="00C54288">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D85D01" w:rsidRPr="006A4AED" w14:paraId="2F5EC8B9" w14:textId="77777777" w:rsidTr="00C54288">
        <w:trPr>
          <w:trHeight w:val="144"/>
          <w:tblHeader/>
        </w:trPr>
        <w:tc>
          <w:tcPr>
            <w:tcW w:w="627" w:type="dxa"/>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03</w:t>
            </w:r>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Manual controls may be activ</w:t>
            </w:r>
            <w:r>
              <w:rPr>
                <w:rFonts w:cstheme="minorHAnsi"/>
                <w:sz w:val="18"/>
                <w:szCs w:val="20"/>
              </w:rPr>
              <w:t>ated</w:t>
            </w:r>
            <w:r w:rsidRPr="00542719">
              <w:rPr>
                <w:rFonts w:cstheme="minorHAnsi"/>
                <w:sz w:val="18"/>
                <w:szCs w:val="20"/>
              </w:rPr>
              <w:t xml:space="preserve"> by wired or wireless mechanisms. </w:t>
            </w:r>
          </w:p>
        </w:tc>
      </w:tr>
      <w:tr w:rsidR="00D85D01" w:rsidRPr="006A4AED" w14:paraId="23A48FD2" w14:textId="77777777" w:rsidTr="00C54288">
        <w:trPr>
          <w:trHeight w:val="144"/>
          <w:tblHeader/>
        </w:trPr>
        <w:tc>
          <w:tcPr>
            <w:tcW w:w="627" w:type="dxa"/>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04</w:t>
            </w:r>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AE2C8E">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D85D01" w:rsidRPr="006A4AED" w14:paraId="3A606CD2" w14:textId="77777777" w:rsidTr="00C54288">
        <w:trPr>
          <w:trHeight w:val="144"/>
          <w:tblHeader/>
        </w:trPr>
        <w:tc>
          <w:tcPr>
            <w:tcW w:w="627" w:type="dxa"/>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05</w:t>
            </w:r>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D85D01" w:rsidRPr="006A4AED" w14:paraId="61E5E42E" w14:textId="77777777" w:rsidTr="00C54288">
        <w:trPr>
          <w:trHeight w:val="144"/>
          <w:tblHeader/>
        </w:trPr>
        <w:tc>
          <w:tcPr>
            <w:tcW w:w="627" w:type="dxa"/>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06</w:t>
            </w:r>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D85D01" w:rsidRPr="006A4AED" w14:paraId="5268BA0A" w14:textId="77777777" w:rsidTr="00C54288">
        <w:trPr>
          <w:trHeight w:val="144"/>
          <w:tblHeader/>
        </w:trPr>
        <w:tc>
          <w:tcPr>
            <w:tcW w:w="627" w:type="dxa"/>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07</w:t>
            </w:r>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D85D01" w:rsidRPr="006A4AED" w14:paraId="5C1192E3" w14:textId="77777777" w:rsidTr="00C54288">
        <w:trPr>
          <w:trHeight w:val="144"/>
          <w:tblHeader/>
        </w:trPr>
        <w:tc>
          <w:tcPr>
            <w:tcW w:w="10790" w:type="dxa"/>
            <w:gridSpan w:val="2"/>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4FCB045A" w14:textId="7F535DE6" w:rsidR="006B1CAD" w:rsidRPr="00C54288" w:rsidRDefault="006B1CAD" w:rsidP="006530E0">
      <w:pPr>
        <w:spacing w:after="0"/>
        <w:rPr>
          <w:rFonts w:cstheme="minorHAnsi"/>
          <w:sz w:val="20"/>
          <w:szCs w:val="20"/>
        </w:rPr>
      </w:pPr>
    </w:p>
    <w:p w14:paraId="3C4635D1" w14:textId="77777777" w:rsidR="00546776" w:rsidRPr="00573DD6" w:rsidRDefault="00546776" w:rsidP="006530E0">
      <w:pPr>
        <w:spacing w:after="0"/>
        <w:rPr>
          <w:rFonts w:cstheme="minorHAnsi"/>
          <w:sz w:val="20"/>
          <w:szCs w:val="20"/>
        </w:rPr>
      </w:pPr>
    </w:p>
    <w:sectPr w:rsidR="00546776" w:rsidRPr="00573DD6" w:rsidSect="00C54288">
      <w:headerReference w:type="default" r:id="rId14"/>
      <w:headerReference w:type="first" r:id="rId15"/>
      <w:pgSz w:w="12240" w:h="15840"/>
      <w:pgMar w:top="720" w:right="720" w:bottom="720" w:left="72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87353" w16cid:durableId="203F50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2C0FE" w14:textId="77777777" w:rsidR="00CA4100" w:rsidRDefault="00CA4100" w:rsidP="006B1CAD">
      <w:pPr>
        <w:spacing w:after="0" w:line="240" w:lineRule="auto"/>
      </w:pPr>
      <w:r>
        <w:separator/>
      </w:r>
    </w:p>
  </w:endnote>
  <w:endnote w:type="continuationSeparator" w:id="0">
    <w:p w14:paraId="20C635D6" w14:textId="77777777" w:rsidR="00CA4100" w:rsidRDefault="00CA4100" w:rsidP="006B1CAD">
      <w:pPr>
        <w:spacing w:after="0" w:line="240" w:lineRule="auto"/>
      </w:pPr>
      <w:r>
        <w:continuationSeparator/>
      </w:r>
    </w:p>
  </w:endnote>
  <w:endnote w:type="continuationNotice" w:id="1">
    <w:p w14:paraId="3DAA693F" w14:textId="77777777" w:rsidR="00CA4100" w:rsidRDefault="00CA4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CA4100" w:rsidRPr="009D5B35" w:rsidRDefault="00CA4100" w:rsidP="006B1CAD">
    <w:pPr>
      <w:pStyle w:val="Style7"/>
    </w:pPr>
    <w:r w:rsidRPr="009D5B35">
      <w:t xml:space="preserve">Registration Number:                                                           Registration Date/Time:                                           HERS Provider:                       </w:t>
    </w:r>
  </w:p>
  <w:p w14:paraId="4FCB0471" w14:textId="64BE3338" w:rsidR="00CA4100" w:rsidRPr="00137C85" w:rsidRDefault="00CA410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4:23:00Z">
      <w:r w:rsidDel="00CA4100">
        <w:rPr>
          <w:rFonts w:ascii="Calibri" w:hAnsi="Calibri"/>
          <w:szCs w:val="18"/>
        </w:rPr>
        <w:delText>2019</w:delText>
      </w:r>
    </w:del>
    <w:ins w:id="4" w:author="Markstrum, Alexis@Energy" w:date="2019-10-18T14:23: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CA4100" w:rsidRPr="009D5B35" w:rsidRDefault="00CA4100" w:rsidP="00852EF0">
    <w:pPr>
      <w:pStyle w:val="Style7"/>
      <w:tabs>
        <w:tab w:val="clear" w:pos="10800"/>
        <w:tab w:val="right" w:pos="11520"/>
      </w:tabs>
    </w:pPr>
    <w:r w:rsidRPr="009D5B35">
      <w:t xml:space="preserve">Registration Number:                                                           Registration Date/Time:                                           HERS Provider:                       </w:t>
    </w:r>
  </w:p>
  <w:p w14:paraId="4FCB0485" w14:textId="2F22C5E7" w:rsidR="00CA4100" w:rsidRPr="00137C85" w:rsidRDefault="00CA4100"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4:23:00Z">
      <w:r w:rsidDel="00CA4100">
        <w:rPr>
          <w:rFonts w:ascii="Calibri" w:hAnsi="Calibri"/>
          <w:szCs w:val="18"/>
        </w:rPr>
        <w:delText>2019</w:delText>
      </w:r>
    </w:del>
    <w:ins w:id="8" w:author="Markstrum, Alexis@Energy" w:date="2019-10-18T14:23:00Z">
      <w:r>
        <w:rPr>
          <w:rFonts w:ascii="Calibri" w:hAnsi="Calibri"/>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08529675" w:rsidR="00CA4100" w:rsidRPr="00137C85" w:rsidRDefault="00CA410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4:23:00Z">
      <w:r w:rsidDel="00CA4100">
        <w:rPr>
          <w:rFonts w:ascii="Calibri" w:hAnsi="Calibri"/>
          <w:szCs w:val="18"/>
        </w:rPr>
        <w:delText>2019</w:delText>
      </w:r>
    </w:del>
    <w:ins w:id="12" w:author="Markstrum, Alexis@Energy" w:date="2019-10-18T14:23: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29AE0" w14:textId="77777777" w:rsidR="00CA4100" w:rsidRDefault="00CA4100" w:rsidP="006B1CAD">
      <w:pPr>
        <w:spacing w:after="0" w:line="240" w:lineRule="auto"/>
      </w:pPr>
      <w:r>
        <w:separator/>
      </w:r>
    </w:p>
  </w:footnote>
  <w:footnote w:type="continuationSeparator" w:id="0">
    <w:p w14:paraId="71484DD8" w14:textId="77777777" w:rsidR="00CA4100" w:rsidRDefault="00CA4100" w:rsidP="006B1CAD">
      <w:pPr>
        <w:spacing w:after="0" w:line="240" w:lineRule="auto"/>
      </w:pPr>
      <w:r>
        <w:continuationSeparator/>
      </w:r>
    </w:p>
  </w:footnote>
  <w:footnote w:type="continuationNotice" w:id="1">
    <w:p w14:paraId="78F198BC" w14:textId="77777777" w:rsidR="00CA4100" w:rsidRDefault="00CA4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CA4100" w:rsidRPr="007770C5" w:rsidRDefault="00CA4100" w:rsidP="002A5D31">
    <w:pPr>
      <w:suppressAutoHyphens/>
      <w:spacing w:after="0"/>
      <w:ind w:left="-90"/>
      <w:rPr>
        <w:rFonts w:ascii="Arial" w:hAnsi="Arial" w:cs="Arial"/>
        <w:sz w:val="14"/>
        <w:szCs w:val="14"/>
      </w:rPr>
    </w:pPr>
    <w:r w:rsidRPr="007770C5">
      <w:rPr>
        <w:rFonts w:ascii="Arial" w:hAnsi="Arial" w:cs="Arial"/>
        <w:sz w:val="14"/>
        <w:szCs w:val="14"/>
      </w:rPr>
      <w:t>STATE OF CALIFORNIA</w:t>
    </w:r>
  </w:p>
  <w:p w14:paraId="73C85D96" w14:textId="77777777" w:rsidR="00CA4100" w:rsidRPr="006B1CAD" w:rsidRDefault="00CA4100" w:rsidP="002A5D31">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68BB42A5" w14:textId="7C737F79" w:rsidR="00CA4100" w:rsidRPr="007770C5" w:rsidRDefault="00CA4100" w:rsidP="002A5D31">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w:t>
    </w:r>
    <w:del w:id="1" w:author="Markstrum, Alexis@Energy" w:date="2019-10-18T14:47:00Z">
      <w:r w:rsidDel="00181029">
        <w:rPr>
          <w:rFonts w:ascii="Arial" w:hAnsi="Arial" w:cs="Arial"/>
          <w:sz w:val="14"/>
          <w:szCs w:val="14"/>
        </w:rPr>
        <w:delText>19</w:delText>
      </w:r>
    </w:del>
    <w:ins w:id="2" w:author="Markstrum, Alexis@Energy" w:date="2019-10-18T14:47:00Z">
      <w:r w:rsidR="00181029">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CA4100"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CA4100" w:rsidRPr="00F85124" w:rsidRDefault="00CA4100" w:rsidP="00B3369C">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65" w14:textId="77777777" w:rsidTr="00C54288">
      <w:trPr>
        <w:cantSplit/>
        <w:trHeight w:val="288"/>
      </w:trPr>
      <w:tc>
        <w:tcPr>
          <w:tcW w:w="2500" w:type="pct"/>
          <w:gridSpan w:val="2"/>
          <w:tcBorders>
            <w:right w:val="nil"/>
          </w:tcBorders>
        </w:tcPr>
        <w:p w14:paraId="4FCB0463" w14:textId="47153372" w:rsidR="00CA4100" w:rsidRPr="00C54288" w:rsidRDefault="00CA4100"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3B9ED609" w:rsidR="00CA4100" w:rsidRPr="00C54288" w:rsidRDefault="00CA4100"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51676E">
            <w:rPr>
              <w:bCs/>
              <w:noProof/>
              <w:sz w:val="20"/>
              <w:szCs w:val="20"/>
            </w:rPr>
            <w:t>2</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51676E">
            <w:rPr>
              <w:bCs/>
              <w:noProof/>
              <w:sz w:val="20"/>
              <w:szCs w:val="20"/>
            </w:rPr>
            <w:t>4</w:t>
          </w:r>
          <w:r w:rsidRPr="00C54288">
            <w:rPr>
              <w:bCs/>
              <w:noProof/>
              <w:sz w:val="20"/>
              <w:szCs w:val="20"/>
            </w:rPr>
            <w:fldChar w:fldCharType="end"/>
          </w:r>
          <w:r w:rsidRPr="00C54288">
            <w:rPr>
              <w:bCs/>
              <w:sz w:val="20"/>
              <w:szCs w:val="20"/>
            </w:rPr>
            <w:t>)</w:t>
          </w:r>
        </w:p>
      </w:tc>
    </w:tr>
    <w:tr w:rsidR="00CA4100" w:rsidRPr="00F85124" w14:paraId="4FCB0469" w14:textId="77777777" w:rsidTr="00C54288">
      <w:trPr>
        <w:cantSplit/>
        <w:trHeight w:val="288"/>
      </w:trPr>
      <w:tc>
        <w:tcPr>
          <w:tcW w:w="0" w:type="auto"/>
        </w:tcPr>
        <w:p w14:paraId="4FCB0466" w14:textId="77777777" w:rsidR="00CA4100" w:rsidRPr="00F85124" w:rsidRDefault="00CA4100" w:rsidP="006B1CAD">
          <w:pPr>
            <w:spacing w:after="0"/>
            <w:rPr>
              <w:sz w:val="12"/>
              <w:szCs w:val="12"/>
            </w:rPr>
          </w:pPr>
          <w:r w:rsidRPr="00F85124">
            <w:rPr>
              <w:sz w:val="12"/>
              <w:szCs w:val="12"/>
            </w:rPr>
            <w:t>Project Name:</w:t>
          </w:r>
        </w:p>
      </w:tc>
      <w:tc>
        <w:tcPr>
          <w:tcW w:w="1794" w:type="pct"/>
          <w:gridSpan w:val="2"/>
        </w:tcPr>
        <w:p w14:paraId="4FCB0467" w14:textId="77777777" w:rsidR="00CA4100" w:rsidRPr="00F85124" w:rsidRDefault="00CA4100" w:rsidP="006B1CAD">
          <w:pPr>
            <w:spacing w:after="0"/>
            <w:rPr>
              <w:sz w:val="12"/>
              <w:szCs w:val="12"/>
            </w:rPr>
          </w:pPr>
          <w:r w:rsidRPr="00F85124">
            <w:rPr>
              <w:sz w:val="12"/>
              <w:szCs w:val="12"/>
            </w:rPr>
            <w:t>Enforcement Agency:</w:t>
          </w:r>
        </w:p>
      </w:tc>
      <w:tc>
        <w:tcPr>
          <w:tcW w:w="845" w:type="pct"/>
        </w:tcPr>
        <w:p w14:paraId="4FCB0468" w14:textId="77777777" w:rsidR="00CA4100" w:rsidRPr="00F85124" w:rsidRDefault="00CA4100" w:rsidP="006B1CAD">
          <w:pPr>
            <w:spacing w:after="0"/>
            <w:rPr>
              <w:sz w:val="12"/>
              <w:szCs w:val="12"/>
            </w:rPr>
          </w:pPr>
          <w:r w:rsidRPr="00F85124">
            <w:rPr>
              <w:sz w:val="12"/>
              <w:szCs w:val="12"/>
            </w:rPr>
            <w:t>Permit Number:</w:t>
          </w:r>
        </w:p>
      </w:tc>
    </w:tr>
    <w:tr w:rsidR="00CA4100" w:rsidRPr="00F85124" w14:paraId="4FCB046D" w14:textId="77777777" w:rsidTr="00C54288">
      <w:trPr>
        <w:cantSplit/>
        <w:trHeight w:val="288"/>
      </w:trPr>
      <w:tc>
        <w:tcPr>
          <w:tcW w:w="0" w:type="auto"/>
        </w:tcPr>
        <w:p w14:paraId="4FCB046A" w14:textId="77777777" w:rsidR="00CA4100" w:rsidRPr="00F85124" w:rsidRDefault="00CA4100"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CA4100" w:rsidRPr="00F85124" w:rsidRDefault="00CA4100"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CA4100" w:rsidRPr="00F85124" w:rsidRDefault="00CA4100"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CA4100" w:rsidRDefault="00CA4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CA4100" w:rsidRPr="007770C5" w:rsidRDefault="00CA4100"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CA4100" w:rsidRPr="006B1CAD" w:rsidRDefault="00CA4100"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6911A564" w:rsidR="00CA4100" w:rsidRPr="007770C5" w:rsidRDefault="00CA4100"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w:t>
    </w:r>
    <w:del w:id="5" w:author="Markstrum, Alexis@Energy" w:date="2019-10-18T14:23:00Z">
      <w:r w:rsidDel="00CA4100">
        <w:rPr>
          <w:rFonts w:ascii="Arial" w:hAnsi="Arial" w:cs="Arial"/>
          <w:sz w:val="14"/>
          <w:szCs w:val="14"/>
        </w:rPr>
        <w:delText>19</w:delText>
      </w:r>
    </w:del>
    <w:ins w:id="6" w:author="Markstrum, Alexis@Energy" w:date="2019-10-18T14:23: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CA4100"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CA4100" w:rsidRPr="00F85124" w:rsidRDefault="00CA4100"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CA4100" w:rsidRPr="00F85124" w:rsidRDefault="00CA4100" w:rsidP="005735D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7A" w14:textId="77777777" w:rsidTr="007C5F5D">
      <w:trPr>
        <w:cantSplit/>
        <w:trHeight w:val="288"/>
      </w:trPr>
      <w:tc>
        <w:tcPr>
          <w:tcW w:w="2500" w:type="pct"/>
          <w:gridSpan w:val="2"/>
          <w:tcBorders>
            <w:right w:val="nil"/>
          </w:tcBorders>
        </w:tcPr>
        <w:p w14:paraId="4FCB0478" w14:textId="4262F2D4" w:rsidR="00CA4100" w:rsidRPr="00F83790" w:rsidRDefault="00CA4100"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5B54C0DE" w:rsidR="00CA4100" w:rsidRPr="00F83790" w:rsidRDefault="00CA4100"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51676E">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51676E">
            <w:rPr>
              <w:bCs/>
              <w:noProof/>
              <w:sz w:val="20"/>
              <w:szCs w:val="20"/>
            </w:rPr>
            <w:t>4</w:t>
          </w:r>
          <w:r w:rsidRPr="00F83790">
            <w:rPr>
              <w:bCs/>
              <w:noProof/>
              <w:sz w:val="20"/>
              <w:szCs w:val="20"/>
            </w:rPr>
            <w:fldChar w:fldCharType="end"/>
          </w:r>
          <w:r w:rsidRPr="00F83790">
            <w:rPr>
              <w:bCs/>
              <w:sz w:val="20"/>
              <w:szCs w:val="20"/>
            </w:rPr>
            <w:t>)</w:t>
          </w:r>
        </w:p>
      </w:tc>
    </w:tr>
    <w:tr w:rsidR="00CA4100" w:rsidRPr="00F85124" w14:paraId="4FCB047E" w14:textId="77777777" w:rsidTr="00F83790">
      <w:trPr>
        <w:cantSplit/>
        <w:trHeight w:val="288"/>
      </w:trPr>
      <w:tc>
        <w:tcPr>
          <w:tcW w:w="0" w:type="auto"/>
        </w:tcPr>
        <w:p w14:paraId="4FCB047B" w14:textId="77777777" w:rsidR="00CA4100" w:rsidRPr="00F85124" w:rsidRDefault="00CA4100" w:rsidP="007C5F5D">
          <w:pPr>
            <w:spacing w:after="0"/>
            <w:rPr>
              <w:sz w:val="12"/>
              <w:szCs w:val="12"/>
            </w:rPr>
          </w:pPr>
          <w:r w:rsidRPr="00F85124">
            <w:rPr>
              <w:sz w:val="12"/>
              <w:szCs w:val="12"/>
            </w:rPr>
            <w:t>Project Name:</w:t>
          </w:r>
        </w:p>
      </w:tc>
      <w:tc>
        <w:tcPr>
          <w:tcW w:w="1345" w:type="pct"/>
          <w:gridSpan w:val="2"/>
        </w:tcPr>
        <w:p w14:paraId="4FCB047C" w14:textId="77777777" w:rsidR="00CA4100" w:rsidRPr="00F85124" w:rsidRDefault="00CA4100" w:rsidP="007C5F5D">
          <w:pPr>
            <w:spacing w:after="0"/>
            <w:rPr>
              <w:sz w:val="12"/>
              <w:szCs w:val="12"/>
            </w:rPr>
          </w:pPr>
          <w:r w:rsidRPr="00F85124">
            <w:rPr>
              <w:sz w:val="12"/>
              <w:szCs w:val="12"/>
            </w:rPr>
            <w:t>Enforcement Agency:</w:t>
          </w:r>
        </w:p>
      </w:tc>
      <w:tc>
        <w:tcPr>
          <w:tcW w:w="1294" w:type="pct"/>
        </w:tcPr>
        <w:p w14:paraId="4FCB047D" w14:textId="77777777" w:rsidR="00CA4100" w:rsidRPr="00F85124" w:rsidRDefault="00CA4100" w:rsidP="007C5F5D">
          <w:pPr>
            <w:spacing w:after="0"/>
            <w:rPr>
              <w:sz w:val="12"/>
              <w:szCs w:val="12"/>
            </w:rPr>
          </w:pPr>
          <w:r w:rsidRPr="00F85124">
            <w:rPr>
              <w:sz w:val="12"/>
              <w:szCs w:val="12"/>
            </w:rPr>
            <w:t>Permit Number:</w:t>
          </w:r>
        </w:p>
      </w:tc>
    </w:tr>
    <w:tr w:rsidR="00CA4100" w:rsidRPr="00F85124" w14:paraId="4FCB0482" w14:textId="77777777" w:rsidTr="00F83790">
      <w:trPr>
        <w:cantSplit/>
        <w:trHeight w:val="288"/>
      </w:trPr>
      <w:tc>
        <w:tcPr>
          <w:tcW w:w="0" w:type="auto"/>
        </w:tcPr>
        <w:p w14:paraId="4FCB047F" w14:textId="77777777" w:rsidR="00CA4100" w:rsidRPr="00F85124" w:rsidRDefault="00CA4100"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CA4100" w:rsidRPr="00F85124" w:rsidRDefault="00CA4100"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CA4100" w:rsidRPr="00F85124" w:rsidRDefault="00CA4100"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CA4100" w:rsidRDefault="0051676E">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A4100"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CA4100" w:rsidRPr="00F85124" w:rsidRDefault="00CA4100" w:rsidP="000909C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8B" w14:textId="77777777" w:rsidTr="007C5F5D">
      <w:trPr>
        <w:cantSplit/>
        <w:trHeight w:val="288"/>
      </w:trPr>
      <w:tc>
        <w:tcPr>
          <w:tcW w:w="2500" w:type="pct"/>
          <w:tcBorders>
            <w:right w:val="nil"/>
          </w:tcBorders>
        </w:tcPr>
        <w:p w14:paraId="4FCB0489" w14:textId="4797D23B" w:rsidR="00CA4100" w:rsidRPr="00C6626D" w:rsidRDefault="00CA4100"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33ACB9C1" w:rsidR="00CA4100" w:rsidRPr="00C6626D" w:rsidRDefault="00CA4100"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51676E">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51676E">
            <w:rPr>
              <w:bCs/>
              <w:noProof/>
              <w:sz w:val="20"/>
            </w:rPr>
            <w:t>1</w:t>
          </w:r>
          <w:r w:rsidRPr="00C6626D">
            <w:rPr>
              <w:bCs/>
              <w:noProof/>
              <w:sz w:val="20"/>
            </w:rPr>
            <w:fldChar w:fldCharType="end"/>
          </w:r>
          <w:r w:rsidRPr="00C6626D">
            <w:rPr>
              <w:bCs/>
              <w:sz w:val="20"/>
            </w:rPr>
            <w:t>)</w:t>
          </w:r>
        </w:p>
      </w:tc>
    </w:tr>
  </w:tbl>
  <w:p w14:paraId="4FCB048C" w14:textId="77777777" w:rsidR="00CA4100" w:rsidRDefault="00CA41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A4100"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E9546FB" w:rsidR="00CA4100" w:rsidRPr="00F85124" w:rsidRDefault="00CA4100" w:rsidP="00954600">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2471B409" w14:textId="77777777" w:rsidR="00CA4100" w:rsidRPr="00F85124" w:rsidRDefault="00CA4100" w:rsidP="00954600">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02247129" w14:textId="77777777" w:rsidTr="00954600">
      <w:trPr>
        <w:cantSplit/>
        <w:trHeight w:val="288"/>
      </w:trPr>
      <w:tc>
        <w:tcPr>
          <w:tcW w:w="2500" w:type="pct"/>
          <w:tcBorders>
            <w:right w:val="nil"/>
          </w:tcBorders>
        </w:tcPr>
        <w:p w14:paraId="652F87C4" w14:textId="77777777" w:rsidR="00CA4100" w:rsidRPr="00586C72" w:rsidRDefault="00CA4100"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1125026C" w:rsidR="00CA4100" w:rsidRPr="00586C72" w:rsidRDefault="00CA4100"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51676E">
            <w:rPr>
              <w:bCs/>
              <w:noProof/>
              <w:sz w:val="20"/>
              <w:szCs w:val="20"/>
            </w:rPr>
            <w:t>6</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51676E">
            <w:rPr>
              <w:bCs/>
              <w:noProof/>
              <w:sz w:val="20"/>
              <w:szCs w:val="20"/>
            </w:rPr>
            <w:t>6</w:t>
          </w:r>
          <w:r>
            <w:rPr>
              <w:bCs/>
              <w:noProof/>
              <w:sz w:val="20"/>
              <w:szCs w:val="20"/>
            </w:rPr>
            <w:fldChar w:fldCharType="end"/>
          </w:r>
          <w:r w:rsidRPr="00586C72">
            <w:rPr>
              <w:bCs/>
              <w:sz w:val="20"/>
              <w:szCs w:val="20"/>
            </w:rPr>
            <w:t>)</w:t>
          </w:r>
        </w:p>
      </w:tc>
    </w:tr>
  </w:tbl>
  <w:p w14:paraId="4B15E42C" w14:textId="77777777" w:rsidR="00CA4100" w:rsidRPr="00ED521E" w:rsidRDefault="0051676E"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CA4100"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CA4100" w:rsidRPr="00F85124" w:rsidRDefault="00CA4100"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CA4100" w:rsidRPr="00F85124" w:rsidRDefault="00CA4100" w:rsidP="006B1CAD">
          <w:pPr>
            <w:pStyle w:val="Heading1"/>
            <w:jc w:val="right"/>
            <w:rPr>
              <w:rFonts w:asciiTheme="minorHAnsi" w:hAnsiTheme="minorHAnsi"/>
              <w:b w:val="0"/>
              <w:bCs/>
              <w:sz w:val="20"/>
            </w:rPr>
          </w:pPr>
          <w:r>
            <w:rPr>
              <w:rFonts w:asciiTheme="minorHAnsi" w:hAnsiTheme="minorHAnsi"/>
              <w:b w:val="0"/>
              <w:bCs/>
              <w:sz w:val="20"/>
            </w:rPr>
            <w:t>CF2R-PLB-02-E</w:t>
          </w:r>
        </w:p>
      </w:tc>
    </w:tr>
    <w:tr w:rsidR="00CA4100" w:rsidRPr="00F85124" w14:paraId="4FCB0493" w14:textId="77777777" w:rsidTr="00C54288">
      <w:trPr>
        <w:cantSplit/>
        <w:trHeight w:val="288"/>
      </w:trPr>
      <w:tc>
        <w:tcPr>
          <w:tcW w:w="2499" w:type="pct"/>
          <w:tcBorders>
            <w:right w:val="nil"/>
          </w:tcBorders>
        </w:tcPr>
        <w:p w14:paraId="4FCB0491" w14:textId="59AFFFF7" w:rsidR="00CA4100" w:rsidRPr="00C54288" w:rsidRDefault="00CA4100"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4E51129C" w:rsidR="00CA4100" w:rsidRPr="00C54288" w:rsidRDefault="00CA4100"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51676E">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51676E">
            <w:rPr>
              <w:bCs/>
              <w:noProof/>
              <w:sz w:val="20"/>
            </w:rPr>
            <w:t>3</w:t>
          </w:r>
          <w:r w:rsidRPr="00C54288">
            <w:rPr>
              <w:bCs/>
              <w:noProof/>
              <w:sz w:val="20"/>
            </w:rPr>
            <w:fldChar w:fldCharType="end"/>
          </w:r>
          <w:r w:rsidRPr="00C54288">
            <w:rPr>
              <w:bCs/>
              <w:sz w:val="20"/>
            </w:rPr>
            <w:t>)</w:t>
          </w:r>
        </w:p>
      </w:tc>
    </w:tr>
  </w:tbl>
  <w:p w14:paraId="4FCB0494" w14:textId="77777777" w:rsidR="00CA4100" w:rsidRDefault="00CA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25AD0"/>
    <w:rsid w:val="00030909"/>
    <w:rsid w:val="00032317"/>
    <w:rsid w:val="00036FDB"/>
    <w:rsid w:val="0004091F"/>
    <w:rsid w:val="00042F08"/>
    <w:rsid w:val="000513F1"/>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45527"/>
    <w:rsid w:val="00155BA8"/>
    <w:rsid w:val="00157192"/>
    <w:rsid w:val="00161937"/>
    <w:rsid w:val="00165999"/>
    <w:rsid w:val="00181029"/>
    <w:rsid w:val="00181B6C"/>
    <w:rsid w:val="001967FC"/>
    <w:rsid w:val="001A3E12"/>
    <w:rsid w:val="001A6DAD"/>
    <w:rsid w:val="001A6EA5"/>
    <w:rsid w:val="00202948"/>
    <w:rsid w:val="0020410E"/>
    <w:rsid w:val="00221DE6"/>
    <w:rsid w:val="002301EA"/>
    <w:rsid w:val="0023507F"/>
    <w:rsid w:val="00245336"/>
    <w:rsid w:val="00251B3C"/>
    <w:rsid w:val="00283C80"/>
    <w:rsid w:val="00297516"/>
    <w:rsid w:val="002A07A3"/>
    <w:rsid w:val="002A2C3F"/>
    <w:rsid w:val="002A5D31"/>
    <w:rsid w:val="002A7E3A"/>
    <w:rsid w:val="002B1E7B"/>
    <w:rsid w:val="002F796C"/>
    <w:rsid w:val="00317DB4"/>
    <w:rsid w:val="003271F0"/>
    <w:rsid w:val="00335AE3"/>
    <w:rsid w:val="0035216E"/>
    <w:rsid w:val="003766A7"/>
    <w:rsid w:val="003B6100"/>
    <w:rsid w:val="003C268C"/>
    <w:rsid w:val="003C280E"/>
    <w:rsid w:val="003E64C2"/>
    <w:rsid w:val="003E681E"/>
    <w:rsid w:val="003F26CB"/>
    <w:rsid w:val="0042271F"/>
    <w:rsid w:val="00444C30"/>
    <w:rsid w:val="0044625C"/>
    <w:rsid w:val="00455E18"/>
    <w:rsid w:val="004577D4"/>
    <w:rsid w:val="00463D7C"/>
    <w:rsid w:val="0047247E"/>
    <w:rsid w:val="00481394"/>
    <w:rsid w:val="00484DA6"/>
    <w:rsid w:val="00495BF6"/>
    <w:rsid w:val="004A4922"/>
    <w:rsid w:val="004C384C"/>
    <w:rsid w:val="004C76A7"/>
    <w:rsid w:val="004D5D47"/>
    <w:rsid w:val="004D73BC"/>
    <w:rsid w:val="004E2181"/>
    <w:rsid w:val="004F4D04"/>
    <w:rsid w:val="00502FD0"/>
    <w:rsid w:val="0051676E"/>
    <w:rsid w:val="00523500"/>
    <w:rsid w:val="00532FA2"/>
    <w:rsid w:val="00542720"/>
    <w:rsid w:val="005453DA"/>
    <w:rsid w:val="00546776"/>
    <w:rsid w:val="00555D4B"/>
    <w:rsid w:val="00564AD6"/>
    <w:rsid w:val="005666AB"/>
    <w:rsid w:val="00572DE5"/>
    <w:rsid w:val="005735DD"/>
    <w:rsid w:val="00573DD6"/>
    <w:rsid w:val="00576ADB"/>
    <w:rsid w:val="0059171F"/>
    <w:rsid w:val="005E2E8E"/>
    <w:rsid w:val="00601486"/>
    <w:rsid w:val="00611E42"/>
    <w:rsid w:val="00622A76"/>
    <w:rsid w:val="006530E0"/>
    <w:rsid w:val="00653B42"/>
    <w:rsid w:val="0066064F"/>
    <w:rsid w:val="00682453"/>
    <w:rsid w:val="006B1CAD"/>
    <w:rsid w:val="006B2E4B"/>
    <w:rsid w:val="006C1DAC"/>
    <w:rsid w:val="006C2AFA"/>
    <w:rsid w:val="006F4DCF"/>
    <w:rsid w:val="006F539D"/>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1306F"/>
    <w:rsid w:val="008358BC"/>
    <w:rsid w:val="00840E8B"/>
    <w:rsid w:val="00852148"/>
    <w:rsid w:val="00852EF0"/>
    <w:rsid w:val="0087314B"/>
    <w:rsid w:val="00875A43"/>
    <w:rsid w:val="00876D98"/>
    <w:rsid w:val="008F4BAB"/>
    <w:rsid w:val="00900FE8"/>
    <w:rsid w:val="009075E3"/>
    <w:rsid w:val="00917DF3"/>
    <w:rsid w:val="00935124"/>
    <w:rsid w:val="009351E3"/>
    <w:rsid w:val="009373BE"/>
    <w:rsid w:val="0094365E"/>
    <w:rsid w:val="00950F36"/>
    <w:rsid w:val="00954600"/>
    <w:rsid w:val="009822FA"/>
    <w:rsid w:val="009A6163"/>
    <w:rsid w:val="009A6F1E"/>
    <w:rsid w:val="009B0A69"/>
    <w:rsid w:val="009B1C1E"/>
    <w:rsid w:val="009C3AE7"/>
    <w:rsid w:val="009C5974"/>
    <w:rsid w:val="009E1837"/>
    <w:rsid w:val="009E30AD"/>
    <w:rsid w:val="009E788A"/>
    <w:rsid w:val="009E7B93"/>
    <w:rsid w:val="00A27C02"/>
    <w:rsid w:val="00A64B0C"/>
    <w:rsid w:val="00AC4073"/>
    <w:rsid w:val="00AD290C"/>
    <w:rsid w:val="00AE0AE2"/>
    <w:rsid w:val="00AE2C8E"/>
    <w:rsid w:val="00AF09C6"/>
    <w:rsid w:val="00AF5606"/>
    <w:rsid w:val="00B009D5"/>
    <w:rsid w:val="00B06557"/>
    <w:rsid w:val="00B15CA9"/>
    <w:rsid w:val="00B20A3B"/>
    <w:rsid w:val="00B3369C"/>
    <w:rsid w:val="00B36D50"/>
    <w:rsid w:val="00B40F8D"/>
    <w:rsid w:val="00B440FC"/>
    <w:rsid w:val="00B57E2E"/>
    <w:rsid w:val="00B65F55"/>
    <w:rsid w:val="00B731F3"/>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0E8B"/>
    <w:rsid w:val="00C92ADF"/>
    <w:rsid w:val="00C95837"/>
    <w:rsid w:val="00CA4100"/>
    <w:rsid w:val="00CA4A2D"/>
    <w:rsid w:val="00CB3533"/>
    <w:rsid w:val="00CE0A28"/>
    <w:rsid w:val="00CF10C9"/>
    <w:rsid w:val="00CF756B"/>
    <w:rsid w:val="00D06AB9"/>
    <w:rsid w:val="00D138C4"/>
    <w:rsid w:val="00D25F04"/>
    <w:rsid w:val="00D27813"/>
    <w:rsid w:val="00D44DD1"/>
    <w:rsid w:val="00D678B7"/>
    <w:rsid w:val="00D74A66"/>
    <w:rsid w:val="00D85D01"/>
    <w:rsid w:val="00DB51C5"/>
    <w:rsid w:val="00E04504"/>
    <w:rsid w:val="00E23E73"/>
    <w:rsid w:val="00E243EF"/>
    <w:rsid w:val="00E31683"/>
    <w:rsid w:val="00E92696"/>
    <w:rsid w:val="00E93E6B"/>
    <w:rsid w:val="00EA3AC5"/>
    <w:rsid w:val="00EB1BDE"/>
    <w:rsid w:val="00EE148D"/>
    <w:rsid w:val="00F06A6B"/>
    <w:rsid w:val="00F1204F"/>
    <w:rsid w:val="00F2591A"/>
    <w:rsid w:val="00F4000D"/>
    <w:rsid w:val="00F537A3"/>
    <w:rsid w:val="00F71719"/>
    <w:rsid w:val="00F72AC8"/>
    <w:rsid w:val="00F77845"/>
    <w:rsid w:val="00F83790"/>
    <w:rsid w:val="00F954EF"/>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08DAE-ADD9-4C37-A140-0FCACE1C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Markstrum, Alexis@Energy</cp:lastModifiedBy>
  <cp:revision>2</cp:revision>
  <cp:lastPrinted>2019-01-02T21:40:00Z</cp:lastPrinted>
  <dcterms:created xsi:type="dcterms:W3CDTF">2019-11-27T21:16:00Z</dcterms:created>
  <dcterms:modified xsi:type="dcterms:W3CDTF">2019-11-27T21:16:00Z</dcterms:modified>
</cp:coreProperties>
</file>
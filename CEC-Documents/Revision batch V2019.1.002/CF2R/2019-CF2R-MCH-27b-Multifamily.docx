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49F0195E"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0"/>
        <w:gridCol w:w="4543"/>
        <w:gridCol w:w="5457"/>
      </w:tblGrid>
      <w:tr w:rsidR="007056D7" w:rsidRPr="00D2491C" w14:paraId="78291369" w14:textId="77777777" w:rsidTr="00276455">
        <w:tc>
          <w:tcPr>
            <w:tcW w:w="11016"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276455">
        <w:trPr>
          <w:trHeight w:val="158"/>
        </w:trPr>
        <w:tc>
          <w:tcPr>
            <w:tcW w:w="799"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276455">
        <w:trPr>
          <w:trHeight w:val="158"/>
        </w:trPr>
        <w:tc>
          <w:tcPr>
            <w:tcW w:w="799"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276455">
        <w:trPr>
          <w:trHeight w:val="158"/>
        </w:trPr>
        <w:tc>
          <w:tcPr>
            <w:tcW w:w="799"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276455">
        <w:trPr>
          <w:trHeight w:val="158"/>
        </w:trPr>
        <w:tc>
          <w:tcPr>
            <w:tcW w:w="799"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276455">
        <w:trPr>
          <w:trHeight w:val="158"/>
        </w:trPr>
        <w:tc>
          <w:tcPr>
            <w:tcW w:w="799"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276455">
        <w:trPr>
          <w:trHeight w:val="158"/>
        </w:trPr>
        <w:tc>
          <w:tcPr>
            <w:tcW w:w="799"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29"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88"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276455">
        <w:trPr>
          <w:trHeight w:val="158"/>
        </w:trPr>
        <w:tc>
          <w:tcPr>
            <w:tcW w:w="799"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29"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88" w:type="dxa"/>
          </w:tcPr>
          <w:p w14:paraId="782913A3" w14:textId="77777777" w:rsidR="007056D7" w:rsidRDefault="007056D7" w:rsidP="003952E1">
            <w:pPr>
              <w:rPr>
                <w:rFonts w:asciiTheme="minorHAnsi" w:hAnsiTheme="minorHAnsi"/>
                <w:sz w:val="18"/>
                <w:szCs w:val="18"/>
              </w:rPr>
            </w:pPr>
          </w:p>
        </w:tc>
      </w:tr>
      <w:tr w:rsidR="007056D7" w:rsidRPr="00D2491C" w14:paraId="782913BD" w14:textId="77777777" w:rsidTr="00276455">
        <w:trPr>
          <w:trHeight w:val="158"/>
        </w:trPr>
        <w:tc>
          <w:tcPr>
            <w:tcW w:w="11016" w:type="dxa"/>
            <w:gridSpan w:val="3"/>
            <w:vAlign w:val="center"/>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14:paraId="782913C0" w14:textId="77777777" w:rsidTr="003952E1">
        <w:tc>
          <w:tcPr>
            <w:tcW w:w="11016" w:type="dxa"/>
          </w:tcPr>
          <w:p w14:paraId="782913BF" w14:textId="5CF78FC9"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r w:rsidR="00D578D5">
              <w:rPr>
                <w:rFonts w:asciiTheme="minorHAnsi" w:hAnsiTheme="minorHAnsi"/>
                <w:b/>
                <w:szCs w:val="18"/>
              </w:rPr>
              <w:t>b</w:t>
            </w:r>
            <w:r>
              <w:rPr>
                <w:rFonts w:asciiTheme="minorHAnsi" w:hAnsiTheme="minorHAnsi"/>
                <w:b/>
                <w:szCs w:val="18"/>
              </w:rPr>
              <w:t xml:space="preserve"> – </w:t>
            </w:r>
            <w:r w:rsidR="008F10D8">
              <w:rPr>
                <w:rFonts w:asciiTheme="minorHAnsi" w:hAnsiTheme="minorHAnsi"/>
                <w:b/>
                <w:szCs w:val="18"/>
              </w:rPr>
              <w:t>Multifamily</w:t>
            </w:r>
            <w:r w:rsidR="007715C6">
              <w:rPr>
                <w:rFonts w:asciiTheme="minorHAnsi" w:hAnsiTheme="minorHAnsi"/>
                <w:b/>
                <w:szCs w:val="18"/>
              </w:rPr>
              <w:t xml:space="preserve"> Ventilation</w:t>
            </w:r>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276455">
        <w:tc>
          <w:tcPr>
            <w:tcW w:w="11016" w:type="dxa"/>
            <w:gridSpan w:val="3"/>
          </w:tcPr>
          <w:p w14:paraId="782913CD" w14:textId="77777777"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p>
          <w:p w14:paraId="782913CE"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782913D3" w14:textId="77777777" w:rsidTr="00276455">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c>
          <w:tcPr>
            <w:tcW w:w="11016" w:type="dxa"/>
            <w:gridSpan w:val="6"/>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782913F3" w14:textId="77777777" w:rsidTr="00F36EAC">
        <w:trPr>
          <w:gridAfter w:val="1"/>
          <w:wAfter w:w="18" w:type="dxa"/>
        </w:trPr>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415"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F36EAC">
        <w:trPr>
          <w:gridAfter w:val="1"/>
          <w:wAfter w:w="18" w:type="dxa"/>
        </w:trPr>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415"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F36EAC">
        <w:trPr>
          <w:gridAfter w:val="1"/>
          <w:wAfter w:w="18" w:type="dxa"/>
        </w:trPr>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F36EAC">
        <w:trPr>
          <w:gridAfter w:val="1"/>
          <w:wAfter w:w="18" w:type="dxa"/>
        </w:trPr>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415"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F36EAC">
        <w:trPr>
          <w:gridAfter w:val="1"/>
          <w:wAfter w:w="18" w:type="dxa"/>
        </w:trPr>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415"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F36EAC">
        <w:trPr>
          <w:gridAfter w:val="1"/>
          <w:wAfter w:w="18" w:type="dxa"/>
        </w:trPr>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415"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276455">
        <w:tc>
          <w:tcPr>
            <w:tcW w:w="11012" w:type="dxa"/>
            <w:gridSpan w:val="2"/>
          </w:tcPr>
          <w:p w14:paraId="7829141F" w14:textId="4F1062A5"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276455">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175418" w14:paraId="301DB899"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56CF5C8" w14:textId="7537002A" w:rsidR="00175418" w:rsidRPr="00A75DC5" w:rsidRDefault="00175418" w:rsidP="00175418">
            <w:pPr>
              <w:keepNext/>
              <w:rPr>
                <w:rFonts w:asciiTheme="minorHAnsi" w:hAnsiTheme="minorHAnsi"/>
                <w:b/>
                <w:bCs/>
                <w:szCs w:val="18"/>
              </w:rPr>
            </w:pPr>
            <w:r>
              <w:rPr>
                <w:rFonts w:asciiTheme="minorHAnsi" w:hAnsiTheme="minorHAnsi"/>
                <w:b/>
                <w:bCs/>
                <w:szCs w:val="18"/>
              </w:rPr>
              <w:lastRenderedPageBreak/>
              <w:t>G</w:t>
            </w:r>
            <w:r w:rsidRPr="0029047D">
              <w:rPr>
                <w:rFonts w:asciiTheme="minorHAnsi" w:hAnsiTheme="minorHAnsi"/>
                <w:b/>
                <w:bCs/>
                <w:szCs w:val="18"/>
              </w:rPr>
              <w:t>. Other Requirements</w:t>
            </w:r>
          </w:p>
        </w:tc>
      </w:tr>
      <w:tr w:rsidR="00175418" w14:paraId="4466DFD7"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F8F3C" w14:textId="42A52F94" w:rsidR="00175418" w:rsidRPr="00A75DC5" w:rsidRDefault="00175418" w:rsidP="0000415D">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175418" w14:paraId="1C0E089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9A61C7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9DCCA8"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4C105F3"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175418" w14:paraId="0BE4C354"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6CE72A"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9ED33B0" w14:textId="77777777" w:rsidR="00175418" w:rsidRDefault="00175418" w:rsidP="0000415D">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175418" w14:paraId="65625CD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61F91"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95E466" w14:textId="77777777" w:rsidR="00175418" w:rsidRDefault="00175418" w:rsidP="0000415D">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70681E61" w14:textId="77777777" w:rsidR="00175418" w:rsidRDefault="00175418" w:rsidP="0000415D">
            <w:pPr>
              <w:ind w:left="274"/>
              <w:rPr>
                <w:sz w:val="22"/>
              </w:rPr>
            </w:pPr>
            <w:r w:rsidRPr="00215D5D">
              <w:rPr>
                <w:rFonts w:asciiTheme="minorHAnsi" w:hAnsiTheme="minorHAnsi" w:cstheme="minorHAnsi"/>
                <w:sz w:val="18"/>
                <w:szCs w:val="18"/>
              </w:rPr>
              <w:t>Exception: Condensing dryers plumbed to a drain.</w:t>
            </w:r>
          </w:p>
        </w:tc>
      </w:tr>
      <w:tr w:rsidR="00175418" w14:paraId="56B2233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99133E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27FC496"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1AA5686A"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56A36DA4" w14:textId="77777777" w:rsidR="00175418" w:rsidRDefault="00175418" w:rsidP="0000415D">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463A6C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FCD6E3"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0CC6BE7" w14:textId="77777777" w:rsidR="00175418" w:rsidRDefault="00175418" w:rsidP="0000415D">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5D54418D" w14:textId="77777777" w:rsidR="00175418" w:rsidRDefault="00175418" w:rsidP="0000415D">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175418" w14:paraId="6EAD08CA"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E00D622"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23D403" w14:textId="77777777" w:rsidR="00175418" w:rsidRDefault="00175418" w:rsidP="0000415D">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6891BBB" w14:textId="77777777" w:rsidR="00175418" w:rsidRDefault="00175418" w:rsidP="0000415D">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64F9A7F4" w14:textId="77777777" w:rsidR="00175418" w:rsidRDefault="00175418" w:rsidP="0000415D">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8AD2AD5"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6511C80" w14:textId="77777777" w:rsidR="00175418" w:rsidRDefault="00175418" w:rsidP="0000415D">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0BF1C49" w14:textId="77777777" w:rsidR="00175418" w:rsidRDefault="00175418" w:rsidP="0000415D">
            <w:pPr>
              <w:keepNext/>
              <w:ind w:left="1397" w:hanging="274"/>
            </w:pPr>
            <w:r w:rsidRPr="0001108C">
              <w:rPr>
                <w:rFonts w:asciiTheme="minorHAnsi" w:hAnsiTheme="minorHAnsi"/>
                <w:sz w:val="18"/>
                <w:szCs w:val="18"/>
              </w:rPr>
              <w:t>2. Toilet compartments in bathrooms.</w:t>
            </w:r>
          </w:p>
        </w:tc>
      </w:tr>
      <w:tr w:rsidR="00175418" w14:paraId="411BADE7"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37195A"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D48827" w14:textId="77777777" w:rsidR="00175418" w:rsidRDefault="00175418" w:rsidP="0000415D">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1778471E" w14:textId="77777777" w:rsidR="00175418" w:rsidRDefault="00175418" w:rsidP="0000415D">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7C4D029E"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16A547F" w14:textId="77777777" w:rsidR="00175418" w:rsidRDefault="00175418" w:rsidP="0000415D">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7385198"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269F1CAC" w14:textId="77777777" w:rsidR="00175418" w:rsidRDefault="00175418" w:rsidP="00276455">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175418" w14:paraId="64BADEE5"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EB5254"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C2516F" w14:textId="77777777" w:rsidR="00175418" w:rsidRDefault="00175418" w:rsidP="0000415D">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175418" w14:paraId="2F60F5D5" w14:textId="77777777" w:rsidTr="0000415D">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005F3A5"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35C3ADA4" w14:textId="77777777" w:rsidR="00175418" w:rsidRDefault="00175418" w:rsidP="00175418"/>
    <w:p w14:paraId="2EE94E70" w14:textId="77777777" w:rsidR="00175418" w:rsidRDefault="00175418" w:rsidP="0017541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6ED5B962"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3D1830" w14:textId="453E9ED1" w:rsidR="00175418" w:rsidRPr="0047390B" w:rsidRDefault="00175418" w:rsidP="00175418">
            <w:pPr>
              <w:rPr>
                <w:rFonts w:asciiTheme="minorHAnsi" w:hAnsiTheme="minorHAnsi" w:cs="Arial"/>
                <w:b/>
                <w:szCs w:val="18"/>
              </w:rPr>
            </w:pPr>
            <w:r>
              <w:rPr>
                <w:rFonts w:asciiTheme="minorHAnsi" w:hAnsiTheme="minorHAnsi" w:cs="Arial"/>
                <w:b/>
                <w:szCs w:val="18"/>
              </w:rPr>
              <w:lastRenderedPageBreak/>
              <w:t>H</w:t>
            </w:r>
            <w:r w:rsidRPr="0047390B">
              <w:rPr>
                <w:rFonts w:asciiTheme="minorHAnsi" w:hAnsiTheme="minorHAnsi" w:cs="Arial"/>
                <w:b/>
                <w:szCs w:val="18"/>
              </w:rPr>
              <w:t>. Air Moving Equipment</w:t>
            </w:r>
          </w:p>
        </w:tc>
      </w:tr>
      <w:tr w:rsidR="00175418" w:rsidRPr="006C4FD8" w14:paraId="6580B133"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835DD8A" w14:textId="77777777" w:rsidR="00175418" w:rsidRPr="0047390B" w:rsidRDefault="00175418" w:rsidP="0000415D">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175418" w:rsidRPr="006C4FD8" w14:paraId="67CA027D"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51AE8F7"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446813BD" w14:textId="03241449"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276455">
              <w:rPr>
                <w:rFonts w:asciiTheme="minorHAnsi" w:hAnsiTheme="minorHAnsi"/>
                <w:bCs/>
                <w:sz w:val="18"/>
                <w:szCs w:val="18"/>
              </w:rPr>
              <w:t>Ventilation devices and</w:t>
            </w:r>
            <w:r>
              <w:rPr>
                <w:rFonts w:asciiTheme="minorHAnsi" w:hAnsiTheme="minorHAnsi"/>
                <w:bCs/>
                <w:sz w:val="18"/>
                <w:szCs w:val="18"/>
              </w:rPr>
              <w:t xml:space="preserve"> </w:t>
            </w:r>
            <w:r w:rsidRPr="00276455">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276455">
              <w:rPr>
                <w:rFonts w:asciiTheme="minorHAnsi" w:hAnsiTheme="minorHAnsi"/>
                <w:bCs/>
                <w:sz w:val="18"/>
                <w:szCs w:val="18"/>
              </w:rPr>
              <w:t>accordance with ANSI/ASHRAE Standard 51/AMCA 210,</w:t>
            </w:r>
            <w:r>
              <w:rPr>
                <w:rFonts w:asciiTheme="minorHAnsi" w:hAnsiTheme="minorHAnsi"/>
                <w:bCs/>
                <w:sz w:val="18"/>
                <w:szCs w:val="18"/>
              </w:rPr>
              <w:t xml:space="preserve"> </w:t>
            </w:r>
            <w:r w:rsidRPr="00276455">
              <w:rPr>
                <w:rFonts w:asciiTheme="minorHAnsi" w:hAnsiTheme="minorHAnsi"/>
                <w:bCs/>
                <w:i/>
                <w:sz w:val="18"/>
                <w:szCs w:val="18"/>
              </w:rPr>
              <w:t>Laboratory Methods of Testing Fans for Aerodynamic Performance Rating</w:t>
            </w:r>
            <w:r w:rsidRPr="00276455">
              <w:rPr>
                <w:rFonts w:asciiTheme="minorHAnsi" w:hAnsiTheme="minorHAnsi"/>
                <w:bCs/>
                <w:sz w:val="18"/>
                <w:szCs w:val="18"/>
              </w:rPr>
              <w:t xml:space="preserve">, and ANSI/AMCA Standard 300, </w:t>
            </w:r>
            <w:r w:rsidRPr="00276455">
              <w:rPr>
                <w:rFonts w:asciiTheme="minorHAnsi" w:hAnsiTheme="minorHAnsi"/>
                <w:bCs/>
                <w:i/>
                <w:sz w:val="18"/>
                <w:szCs w:val="18"/>
              </w:rPr>
              <w:t>Reverberant Room Method for Sound Testing of Fans</w:t>
            </w:r>
            <w:r w:rsidRPr="00276455">
              <w:rPr>
                <w:rFonts w:asciiTheme="minorHAnsi" w:hAnsiTheme="minorHAnsi"/>
                <w:bCs/>
                <w:sz w:val="18"/>
                <w:szCs w:val="18"/>
              </w:rPr>
              <w:t>, and rated in</w:t>
            </w:r>
            <w:r>
              <w:rPr>
                <w:rFonts w:asciiTheme="minorHAnsi" w:hAnsiTheme="minorHAnsi"/>
                <w:bCs/>
                <w:sz w:val="18"/>
                <w:szCs w:val="18"/>
              </w:rPr>
              <w:t xml:space="preserve"> </w:t>
            </w:r>
            <w:r w:rsidRPr="00276455">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276455">
              <w:rPr>
                <w:rFonts w:asciiTheme="minorHAnsi" w:hAnsiTheme="minorHAnsi"/>
                <w:bCs/>
                <w:sz w:val="18"/>
                <w:szCs w:val="18"/>
              </w:rPr>
              <w:t xml:space="preserve">the Home Ventilating Institute (HVI) (HVI 915, </w:t>
            </w:r>
            <w:r w:rsidRPr="00276455">
              <w:rPr>
                <w:rFonts w:asciiTheme="minorHAnsi" w:hAnsiTheme="minorHAnsi"/>
                <w:bCs/>
                <w:i/>
                <w:sz w:val="18"/>
                <w:szCs w:val="18"/>
              </w:rPr>
              <w:t>Loudness Testing and Rating Procedure</w:t>
            </w:r>
            <w:r w:rsidRPr="00276455">
              <w:rPr>
                <w:rFonts w:asciiTheme="minorHAnsi" w:hAnsiTheme="minorHAnsi"/>
                <w:bCs/>
                <w:sz w:val="18"/>
                <w:szCs w:val="18"/>
              </w:rPr>
              <w:t xml:space="preserve">; HVI 916, </w:t>
            </w:r>
            <w:r w:rsidRPr="00276455">
              <w:rPr>
                <w:rFonts w:asciiTheme="minorHAnsi" w:hAnsiTheme="minorHAnsi"/>
                <w:bCs/>
                <w:i/>
                <w:sz w:val="18"/>
                <w:szCs w:val="18"/>
              </w:rPr>
              <w:t>Air Flow Test Procedure</w:t>
            </w:r>
            <w:r w:rsidRPr="00276455">
              <w:rPr>
                <w:rFonts w:asciiTheme="minorHAnsi" w:hAnsiTheme="minorHAnsi"/>
                <w:bCs/>
                <w:sz w:val="18"/>
                <w:szCs w:val="18"/>
              </w:rPr>
              <w:t xml:space="preserve"> ; and HVI 920, </w:t>
            </w:r>
            <w:r w:rsidRPr="00276455">
              <w:rPr>
                <w:rFonts w:asciiTheme="minorHAnsi" w:hAnsiTheme="minorHAnsi"/>
                <w:bCs/>
                <w:i/>
                <w:sz w:val="18"/>
                <w:szCs w:val="18"/>
              </w:rPr>
              <w:t>Product Performance Certification Procedure Including Verification and Challenge</w:t>
            </w:r>
            <w:r w:rsidRPr="00276455">
              <w:rPr>
                <w:rFonts w:asciiTheme="minorHAnsi" w:hAnsiTheme="minorHAnsi"/>
                <w:bCs/>
                <w:sz w:val="18"/>
                <w:szCs w:val="18"/>
              </w:rPr>
              <w:t>).</w:t>
            </w:r>
            <w:r>
              <w:rPr>
                <w:rFonts w:asciiTheme="minorHAnsi" w:hAnsiTheme="minorHAnsi"/>
                <w:bCs/>
                <w:sz w:val="18"/>
                <w:szCs w:val="18"/>
              </w:rPr>
              <w:t xml:space="preserve"> </w:t>
            </w:r>
            <w:r w:rsidRPr="00276455">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276455">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276455">
              <w:rPr>
                <w:rFonts w:asciiTheme="minorHAnsi" w:hAnsiTheme="minorHAnsi"/>
                <w:bCs/>
                <w:sz w:val="18"/>
                <w:szCs w:val="18"/>
              </w:rPr>
              <w:t>installation instructions.</w:t>
            </w:r>
          </w:p>
        </w:tc>
      </w:tr>
      <w:tr w:rsidR="00175418" w:rsidRPr="006C4FD8" w14:paraId="63712D24"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BCE6487"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47F37731"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276455">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276455">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276455">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276455">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276455">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276455">
              <w:rPr>
                <w:rFonts w:asciiTheme="minorHAnsi" w:hAnsiTheme="minorHAnsi"/>
                <w:bCs/>
                <w:sz w:val="18"/>
                <w:szCs w:val="18"/>
              </w:rPr>
              <w:t>7.1.</w:t>
            </w:r>
          </w:p>
          <w:p w14:paraId="62307F12"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814AEBE" w14:textId="77777777" w:rsidR="00175418" w:rsidRDefault="00175418" w:rsidP="00276455">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276455">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276455">
              <w:rPr>
                <w:rFonts w:asciiTheme="minorHAnsi" w:hAnsiTheme="minorHAnsi"/>
                <w:bCs/>
                <w:sz w:val="18"/>
                <w:szCs w:val="18"/>
              </w:rPr>
              <w:t>of 1.0 sone.</w:t>
            </w:r>
          </w:p>
          <w:p w14:paraId="6AA4D13B" w14:textId="77777777" w:rsidR="00175418" w:rsidRDefault="00175418" w:rsidP="0000415D">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FFBADDB"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5499A35"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73AD8917" w14:textId="482C3F0A" w:rsidR="00175418" w:rsidRDefault="00175418" w:rsidP="00276455">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175418" w:rsidRPr="006C4FD8" w14:paraId="54A51465"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7DDAC9A"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5E334059"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6F387D35" w14:textId="675B7929" w:rsidR="00175418" w:rsidRDefault="00175418" w:rsidP="0000415D">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276455">
              <w:rPr>
                <w:rFonts w:asciiTheme="minorHAnsi" w:hAnsiTheme="minorHAnsi"/>
                <w:bCs/>
                <w:sz w:val="18"/>
                <w:szCs w:val="18"/>
              </w:rPr>
              <w:t>Exhaust</w:t>
            </w:r>
            <w:r>
              <w:rPr>
                <w:rFonts w:asciiTheme="minorHAnsi" w:hAnsiTheme="minorHAnsi"/>
                <w:bCs/>
                <w:sz w:val="18"/>
                <w:szCs w:val="18"/>
              </w:rPr>
              <w:t xml:space="preserve"> </w:t>
            </w:r>
            <w:r w:rsidRPr="00276455">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276455">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276455">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276455">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276455">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276455">
              <w:rPr>
                <w:rFonts w:asciiTheme="minorHAnsi" w:hAnsiTheme="minorHAnsi"/>
                <w:bCs/>
                <w:sz w:val="18"/>
                <w:szCs w:val="18"/>
              </w:rPr>
              <w:t>exhaust ducting system</w:t>
            </w:r>
            <w:r w:rsidRPr="00F47345">
              <w:rPr>
                <w:rFonts w:asciiTheme="minorHAnsi" w:hAnsiTheme="minorHAnsi"/>
                <w:b/>
                <w:bCs/>
                <w:sz w:val="18"/>
                <w:szCs w:val="18"/>
              </w:rPr>
              <w:t>.</w:t>
            </w:r>
          </w:p>
          <w:p w14:paraId="65284327" w14:textId="7DE8C7C8" w:rsidR="00175418" w:rsidRPr="00276455" w:rsidRDefault="00175418" w:rsidP="0000415D">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276455">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276455">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276455">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276455">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276455">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276455">
              <w:rPr>
                <w:rFonts w:asciiTheme="minorHAnsi" w:hAnsiTheme="minorHAnsi" w:cstheme="minorHAnsi"/>
                <w:sz w:val="18"/>
                <w:szCs w:val="18"/>
              </w:rPr>
              <w:t>duct when the fan is not running</w:t>
            </w:r>
            <w:r>
              <w:rPr>
                <w:rFonts w:asciiTheme="minorHAnsi" w:hAnsiTheme="minorHAnsi" w:cstheme="minorHAnsi"/>
                <w:sz w:val="18"/>
                <w:szCs w:val="18"/>
              </w:rPr>
              <w:t>.</w:t>
            </w:r>
            <w:r w:rsidRPr="00276455">
              <w:rPr>
                <w:rFonts w:asciiTheme="minorHAnsi" w:hAnsiTheme="minorHAnsi" w:cstheme="minorHAnsi"/>
                <w:sz w:val="18"/>
                <w:szCs w:val="18"/>
              </w:rPr>
              <w:t xml:space="preserve"> </w:t>
            </w:r>
          </w:p>
        </w:tc>
      </w:tr>
      <w:tr w:rsidR="00175418" w:rsidRPr="006C4FD8" w14:paraId="66659775"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C0C4FBD"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5F5BF8D3" w14:textId="77777777" w:rsidR="00175418" w:rsidRDefault="00175418" w:rsidP="0000415D">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175418" w:rsidRPr="006C4FD8" w14:paraId="0AD67DA4" w14:textId="77777777" w:rsidTr="0000415D">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6270576B" w14:textId="77777777" w:rsidR="00175418" w:rsidRPr="006C4FD8" w:rsidRDefault="00175418" w:rsidP="0000415D">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A5E2EAC" w14:textId="1140FC4C" w:rsidR="00BB724F" w:rsidRDefault="00BB724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6236F197" w14:textId="77777777" w:rsidTr="00BB724F">
        <w:trPr>
          <w:trHeight w:val="323"/>
        </w:trPr>
        <w:tc>
          <w:tcPr>
            <w:tcW w:w="10950" w:type="dxa"/>
            <w:gridSpan w:val="4"/>
            <w:vAlign w:val="center"/>
          </w:tcPr>
          <w:p w14:paraId="37736D5A"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BB724F" w:rsidRPr="001B14D6" w14:paraId="37B2A3C7" w14:textId="77777777" w:rsidTr="00BB724F">
        <w:trPr>
          <w:trHeight w:val="206"/>
        </w:trPr>
        <w:tc>
          <w:tcPr>
            <w:tcW w:w="10950" w:type="dxa"/>
            <w:gridSpan w:val="4"/>
            <w:vAlign w:val="center"/>
          </w:tcPr>
          <w:p w14:paraId="70DF0AEA"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0D0CCBC7" w14:textId="77777777" w:rsidTr="00BB724F">
        <w:trPr>
          <w:trHeight w:val="360"/>
        </w:trPr>
        <w:tc>
          <w:tcPr>
            <w:tcW w:w="5577" w:type="dxa"/>
            <w:gridSpan w:val="2"/>
          </w:tcPr>
          <w:p w14:paraId="5B41CB01"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615CAAC"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2EA40B9C" w14:textId="77777777" w:rsidTr="00BB724F">
        <w:trPr>
          <w:trHeight w:val="360"/>
        </w:trPr>
        <w:tc>
          <w:tcPr>
            <w:tcW w:w="5577" w:type="dxa"/>
            <w:gridSpan w:val="2"/>
          </w:tcPr>
          <w:p w14:paraId="3EF259F9"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727286A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5A1841E8" w14:textId="77777777" w:rsidTr="00BB724F">
        <w:trPr>
          <w:trHeight w:val="360"/>
        </w:trPr>
        <w:tc>
          <w:tcPr>
            <w:tcW w:w="5577" w:type="dxa"/>
            <w:gridSpan w:val="2"/>
          </w:tcPr>
          <w:p w14:paraId="665E24D4"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44B7CBF5"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9D452E" w14:textId="77777777" w:rsidTr="00BB724F">
        <w:trPr>
          <w:trHeight w:val="360"/>
        </w:trPr>
        <w:tc>
          <w:tcPr>
            <w:tcW w:w="5577" w:type="dxa"/>
            <w:gridSpan w:val="2"/>
          </w:tcPr>
          <w:p w14:paraId="6FA53B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0DCC5CE"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114A4D45" w14:textId="77777777" w:rsidTr="00BB724F">
        <w:tblPrEx>
          <w:tblCellMar>
            <w:left w:w="115" w:type="dxa"/>
            <w:right w:w="115" w:type="dxa"/>
          </w:tblCellMar>
        </w:tblPrEx>
        <w:trPr>
          <w:trHeight w:val="296"/>
        </w:trPr>
        <w:tc>
          <w:tcPr>
            <w:tcW w:w="10950" w:type="dxa"/>
            <w:gridSpan w:val="4"/>
            <w:vAlign w:val="center"/>
          </w:tcPr>
          <w:p w14:paraId="4C73CB47"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085519A1" w14:textId="77777777" w:rsidTr="00BB724F">
        <w:tblPrEx>
          <w:tblCellMar>
            <w:left w:w="115" w:type="dxa"/>
            <w:right w:w="115" w:type="dxa"/>
          </w:tblCellMar>
        </w:tblPrEx>
        <w:trPr>
          <w:trHeight w:val="504"/>
        </w:trPr>
        <w:tc>
          <w:tcPr>
            <w:tcW w:w="10950" w:type="dxa"/>
            <w:gridSpan w:val="4"/>
          </w:tcPr>
          <w:p w14:paraId="6A8307D0"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3FCF95CC"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19B287C8"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710FC0DF"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671437"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17F365C"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3A145AC2" w14:textId="77777777" w:rsidTr="00BB724F">
        <w:tblPrEx>
          <w:tblCellMar>
            <w:left w:w="108" w:type="dxa"/>
            <w:right w:w="108" w:type="dxa"/>
          </w:tblCellMar>
        </w:tblPrEx>
        <w:trPr>
          <w:trHeight w:val="360"/>
        </w:trPr>
        <w:tc>
          <w:tcPr>
            <w:tcW w:w="5307" w:type="dxa"/>
          </w:tcPr>
          <w:p w14:paraId="43C4DD6D"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26F7CD1"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4B7294E7"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9EA8FA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7694F47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73DD3238"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7338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10216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3A41C0F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DC801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2A9B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4AA1BFA4"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09125BEC"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7954530"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8BFA6A"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9F1C62E" w14:textId="77777777" w:rsidR="00010690" w:rsidRPr="00CB00C9" w:rsidRDefault="00010690" w:rsidP="00B71555">
      <w:pPr>
        <w:contextualSpacing/>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6300FE1B"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0BF7BD3A"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2446">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2446">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2446">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2446">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7829150D" w14:textId="6CC8D1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7829150E" w14:textId="6D01AD28"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7829150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78291510" w14:textId="1A47270F"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78291511" w14:textId="17945C59"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78291512" w14:textId="7B594902"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7829152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7829152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78291526" w14:textId="77777777" w:rsidR="00CE3C37" w:rsidRPr="003E1B97"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CE3C37">
        <w:rPr>
          <w:rFonts w:asciiTheme="minorHAnsi" w:hAnsiTheme="minorHAnsi"/>
          <w:sz w:val="18"/>
          <w:szCs w:val="18"/>
        </w:rPr>
        <w:t>uilding type is equal to Non-dwelling unit, an N/A value will be filled out automatically.</w:t>
      </w:r>
    </w:p>
    <w:p w14:paraId="7829152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1C61BF">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7829152C"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7829152D" w14:textId="77777777" w:rsidR="00CE3C37" w:rsidRPr="00E32596" w:rsidRDefault="001C61BF"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If b</w:t>
      </w:r>
      <w:r w:rsidR="00802732">
        <w:rPr>
          <w:rFonts w:asciiTheme="minorHAnsi" w:hAnsiTheme="minorHAnsi"/>
          <w:sz w:val="18"/>
          <w:szCs w:val="18"/>
        </w:rPr>
        <w:t>uilding type is equal to Non-dwelling unit, an N/A value will be filled out automatically.</w:t>
      </w:r>
    </w:p>
    <w:p w14:paraId="7829152E"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E" w14:textId="1F2ACB53"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7829154D" w14:textId="4102CEFE" w:rsidR="00EA7933" w:rsidRDefault="00EA7933" w:rsidP="00276455">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77777777"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Pr>
          <w:rFonts w:asciiTheme="minorHAnsi" w:eastAsia="Cambria" w:hAnsiTheme="minorHAnsi"/>
          <w:sz w:val="18"/>
          <w:szCs w:val="18"/>
        </w:rPr>
        <w:t>RA3.</w:t>
      </w:r>
      <w:r w:rsidR="00F967F2">
        <w:rPr>
          <w:rFonts w:asciiTheme="minorHAnsi" w:eastAsia="Cambria" w:hAnsiTheme="minorHAnsi"/>
          <w:sz w:val="18"/>
          <w:szCs w:val="18"/>
        </w:rPr>
        <w:t>7.4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77777777"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Default="00571B10">
      <w:pPr>
        <w:pStyle w:val="ListParagraph"/>
        <w:ind w:left="360"/>
        <w:rPr>
          <w:rFonts w:asciiTheme="minorHAnsi" w:eastAsia="Cambria" w:hAnsiTheme="minorHAnsi"/>
          <w:sz w:val="18"/>
          <w:szCs w:val="18"/>
        </w:rPr>
      </w:pPr>
    </w:p>
    <w:p w14:paraId="782918A4" w14:textId="77777777" w:rsidR="00571B10" w:rsidRPr="00276455" w:rsidRDefault="00571B10" w:rsidP="00CA3598">
      <w:pPr>
        <w:rPr>
          <w:rFonts w:asciiTheme="minorHAnsi" w:eastAsia="Cambria" w:hAnsiTheme="minorHAnsi"/>
          <w:sz w:val="18"/>
          <w:szCs w:val="18"/>
        </w:rPr>
        <w:sectPr w:rsidR="00571B10" w:rsidRPr="00276455"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5801802F"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615"/>
        <w:gridCol w:w="5602"/>
      </w:tblGrid>
      <w:tr w:rsidR="002A1F1B" w:rsidRPr="00D2491C" w14:paraId="782918A9" w14:textId="77777777" w:rsidTr="00276455">
        <w:tc>
          <w:tcPr>
            <w:tcW w:w="11016"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276455">
        <w:trPr>
          <w:trHeight w:val="158"/>
        </w:trPr>
        <w:tc>
          <w:tcPr>
            <w:tcW w:w="799"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
          <w:p w14:paraId="782918AC" w14:textId="4C9F7240"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276455">
        <w:trPr>
          <w:trHeight w:val="158"/>
        </w:trPr>
        <w:tc>
          <w:tcPr>
            <w:tcW w:w="799"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
          <w:p w14:paraId="782918B0" w14:textId="36072B24"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p>
        </w:tc>
      </w:tr>
      <w:tr w:rsidR="002A1F1B" w:rsidRPr="00D2491C" w14:paraId="782918B8" w14:textId="77777777" w:rsidTr="00276455">
        <w:trPr>
          <w:trHeight w:val="158"/>
        </w:trPr>
        <w:tc>
          <w:tcPr>
            <w:tcW w:w="799"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
          <w:p w14:paraId="782918B4"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782918B5"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782918B6"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782918B7" w14:textId="6E25976A"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300 to &lt; 400 ft</w:t>
            </w:r>
            <w:r w:rsidR="00B54159">
              <w:rPr>
                <w:rFonts w:asciiTheme="minorHAnsi" w:hAnsiTheme="minorHAnsi" w:cstheme="minorHAnsi"/>
                <w:sz w:val="18"/>
                <w:szCs w:val="18"/>
              </w:rPr>
              <w:t>^</w:t>
            </w:r>
            <w:r w:rsidRPr="007A5D38">
              <w:rPr>
                <w:rFonts w:asciiTheme="minorHAnsi" w:hAnsiTheme="minorHAnsi" w:cstheme="minorHAnsi"/>
                <w:sz w:val="18"/>
                <w:szCs w:val="18"/>
              </w:rPr>
              <w:t>2, ADU Addition &gt; 400 to &lt; 700 ft</w:t>
            </w:r>
            <w:r w:rsidR="00B54159">
              <w:rPr>
                <w:rFonts w:asciiTheme="minorHAnsi" w:hAnsiTheme="minorHAnsi" w:cstheme="minorHAnsi"/>
                <w:sz w:val="18"/>
                <w:szCs w:val="18"/>
              </w:rPr>
              <w:t>^</w:t>
            </w:r>
            <w:r w:rsidRPr="007A5D38">
              <w:rPr>
                <w:rFonts w:asciiTheme="minorHAnsi" w:hAnsiTheme="minorHAnsi" w:cstheme="minorHAnsi"/>
                <w:sz w:val="18"/>
                <w:szCs w:val="18"/>
              </w:rPr>
              <w:t>2, and ADU Addition &gt; 700 to &lt; 1000 ft</w:t>
            </w:r>
            <w:r w:rsidR="00B54159">
              <w:rPr>
                <w:rFonts w:asciiTheme="minorHAnsi" w:hAnsiTheme="minorHAnsi" w:cstheme="minorHAnsi"/>
                <w:sz w:val="18"/>
                <w:szCs w:val="18"/>
              </w:rPr>
              <w:t>^</w:t>
            </w:r>
            <w:r w:rsidRPr="007A5D38">
              <w:rPr>
                <w:rFonts w:asciiTheme="minorHAnsi" w:hAnsiTheme="minorHAnsi" w:cstheme="minorHAnsi"/>
                <w:sz w:val="18"/>
                <w:szCs w:val="18"/>
              </w:rPr>
              <w:t>2</w:t>
            </w:r>
            <w:r w:rsidRPr="007A5D38">
              <w:rPr>
                <w:rFonts w:asciiTheme="minorHAnsi" w:hAnsiTheme="minorHAnsi" w:cstheme="minorHAnsi"/>
                <w:sz w:val="18"/>
                <w:szCs w:val="18"/>
                <w:u w:val="single"/>
              </w:rPr>
              <w:t>&gt;&gt;</w:t>
            </w:r>
          </w:p>
        </w:tc>
      </w:tr>
      <w:tr w:rsidR="002A1F1B" w:rsidRPr="00D2491C" w14:paraId="782918BD" w14:textId="77777777" w:rsidTr="00276455">
        <w:trPr>
          <w:trHeight w:val="158"/>
        </w:trPr>
        <w:tc>
          <w:tcPr>
            <w:tcW w:w="799"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
          <w:p w14:paraId="782918BC" w14:textId="77607399"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276455">
        <w:trPr>
          <w:trHeight w:val="158"/>
        </w:trPr>
        <w:tc>
          <w:tcPr>
            <w:tcW w:w="799"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
          <w:p w14:paraId="782918C1" w14:textId="4A3FB7A2"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782918FB" w14:textId="77777777" w:rsidTr="00276455">
        <w:trPr>
          <w:trHeight w:val="158"/>
        </w:trPr>
        <w:tc>
          <w:tcPr>
            <w:tcW w:w="799"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615"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602" w:type="dxa"/>
            <w:tcMar>
              <w:left w:w="72" w:type="dxa"/>
              <w:right w:w="72" w:type="dxa"/>
            </w:tcMar>
          </w:tcPr>
          <w:p w14:paraId="782918F0"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9"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Balanced</w:t>
            </w:r>
          </w:p>
          <w:p w14:paraId="782918F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78291903" w14:textId="77777777" w:rsidTr="00276455">
        <w:trPr>
          <w:trHeight w:val="158"/>
        </w:trPr>
        <w:tc>
          <w:tcPr>
            <w:tcW w:w="799"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615"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02" w:type="dxa"/>
            <w:tcMar>
              <w:left w:w="72" w:type="dxa"/>
              <w:right w:w="72" w:type="dxa"/>
            </w:tcMar>
          </w:tcPr>
          <w:p w14:paraId="782918FE" w14:textId="77777777" w:rsidR="00EE3065" w:rsidRPr="00D12B47"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p>
          <w:p w14:paraId="782918FF" w14:textId="41F60431" w:rsidR="00EE3065" w:rsidRPr="00D12B47" w:rsidDel="006A54D2" w:rsidRDefault="00EE3065" w:rsidP="006A54D2">
            <w:pPr>
              <w:rPr>
                <w:del w:id="7" w:author="Markstrum, Alexis@Energy" w:date="2019-10-03T09:15:00Z"/>
                <w:rFonts w:asciiTheme="minorHAnsi" w:hAnsiTheme="minorHAnsi" w:cstheme="minorHAnsi"/>
                <w:sz w:val="18"/>
                <w:szCs w:val="18"/>
              </w:rPr>
            </w:pPr>
            <w:r w:rsidRPr="00D12B47">
              <w:rPr>
                <w:rFonts w:asciiTheme="minorHAnsi" w:hAnsiTheme="minorHAnsi" w:cstheme="minorHAnsi"/>
                <w:sz w:val="18"/>
                <w:szCs w:val="18"/>
              </w:rPr>
              <w:t xml:space="preserve">**Short-Term Average; </w:t>
            </w:r>
            <w:del w:id="8" w:author="Markstrum, Alexis@Energy" w:date="2019-10-03T09:15:00Z">
              <w:r w:rsidRPr="00D12B47" w:rsidDel="006A54D2">
                <w:rPr>
                  <w:rFonts w:asciiTheme="minorHAnsi" w:hAnsiTheme="minorHAnsi" w:cstheme="minorHAnsi"/>
                  <w:sz w:val="18"/>
                  <w:szCs w:val="18"/>
                </w:rPr>
                <w:delText>or</w:delText>
              </w:r>
            </w:del>
          </w:p>
          <w:p w14:paraId="78291900" w14:textId="54E77864" w:rsidR="00EE3065" w:rsidRPr="00D12B47" w:rsidDel="006A54D2" w:rsidRDefault="00EE3065">
            <w:pPr>
              <w:rPr>
                <w:del w:id="9" w:author="Markstrum, Alexis@Energy" w:date="2019-10-03T09:15:00Z"/>
                <w:rFonts w:asciiTheme="minorHAnsi" w:hAnsiTheme="minorHAnsi" w:cstheme="minorHAnsi"/>
                <w:sz w:val="18"/>
                <w:szCs w:val="18"/>
              </w:rPr>
            </w:pPr>
            <w:del w:id="10" w:author="Markstrum, Alexis@Energy" w:date="2019-10-03T09:15:00Z">
              <w:r w:rsidRPr="00D12B47" w:rsidDel="006A54D2">
                <w:rPr>
                  <w:rFonts w:asciiTheme="minorHAnsi" w:hAnsiTheme="minorHAnsi" w:cstheme="minorHAnsi"/>
                  <w:sz w:val="18"/>
                  <w:szCs w:val="18"/>
                </w:rPr>
                <w:delText>**Scheduled; or</w:delText>
              </w:r>
            </w:del>
          </w:p>
          <w:p w14:paraId="78291901" w14:textId="4F027B81" w:rsidR="00EE3065" w:rsidRPr="00D12B47" w:rsidRDefault="00EE3065">
            <w:pPr>
              <w:rPr>
                <w:rFonts w:asciiTheme="minorHAnsi" w:hAnsiTheme="minorHAnsi" w:cstheme="minorHAnsi"/>
                <w:sz w:val="18"/>
                <w:szCs w:val="18"/>
              </w:rPr>
            </w:pPr>
            <w:del w:id="11" w:author="Markstrum, Alexis@Energy" w:date="2019-10-03T09:15:00Z">
              <w:r w:rsidRPr="00D12B47" w:rsidDel="006A54D2">
                <w:rPr>
                  <w:rFonts w:asciiTheme="minorHAnsi" w:hAnsiTheme="minorHAnsi" w:cstheme="minorHAnsi"/>
                  <w:sz w:val="18"/>
                  <w:szCs w:val="18"/>
                </w:rPr>
                <w:delText>**Real-time Control</w:delText>
              </w:r>
            </w:del>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r w:rsidR="00757E24" w:rsidRPr="00D12B47">
              <w:rPr>
                <w:rFonts w:asciiTheme="minorHAnsi" w:hAnsiTheme="minorHAnsi" w:cstheme="minorHAnsi"/>
                <w:sz w:val="18"/>
                <w:szCs w:val="18"/>
              </w:rPr>
              <w:t>A</w:t>
            </w:r>
            <w:r w:rsidR="00757E24">
              <w:rPr>
                <w:rFonts w:asciiTheme="minorHAnsi" w:hAnsiTheme="minorHAnsi" w:cstheme="minorHAnsi"/>
                <w:sz w:val="18"/>
                <w:szCs w:val="18"/>
              </w:rPr>
              <w:t>06</w:t>
            </w:r>
            <w:r w:rsidRPr="00D12B47">
              <w:rPr>
                <w:rFonts w:asciiTheme="minorHAnsi" w:hAnsiTheme="minorHAnsi" w:cstheme="minorHAnsi"/>
                <w:sz w:val="18"/>
                <w:szCs w:val="18"/>
              </w:rPr>
              <w:t>) = Central Fan Integrated &amp; “Ventilation Operation Schedule” (</w:t>
            </w:r>
            <w:r w:rsidR="00757E24" w:rsidRPr="00D12B47">
              <w:rPr>
                <w:rFonts w:asciiTheme="minorHAnsi" w:hAnsiTheme="minorHAnsi" w:cstheme="minorHAnsi"/>
                <w:sz w:val="18"/>
                <w:szCs w:val="18"/>
              </w:rPr>
              <w:t>A</w:t>
            </w:r>
            <w:r w:rsidR="00757E24">
              <w:rPr>
                <w:rFonts w:asciiTheme="minorHAnsi" w:hAnsiTheme="minorHAnsi" w:cstheme="minorHAnsi"/>
                <w:sz w:val="18"/>
                <w:szCs w:val="18"/>
              </w:rPr>
              <w:t>07</w:t>
            </w:r>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276455">
        <w:trPr>
          <w:trHeight w:val="158"/>
        </w:trPr>
        <w:tc>
          <w:tcPr>
            <w:tcW w:w="799"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615"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02" w:type="dxa"/>
            <w:tcMar>
              <w:left w:w="72" w:type="dxa"/>
              <w:right w:w="72" w:type="dxa"/>
            </w:tcMar>
          </w:tcPr>
          <w:p w14:paraId="7829191E"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7829191F" w14:textId="4631A5A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 Single Family Detached or Single Family Attached and “Ventilation System Type” (A</w:t>
            </w:r>
            <w:r w:rsidR="00B54159">
              <w:rPr>
                <w:rFonts w:asciiTheme="minorHAnsi" w:hAnsiTheme="minorHAnsi" w:cstheme="minorHAnsi"/>
                <w:sz w:val="18"/>
                <w:szCs w:val="18"/>
              </w:rPr>
              <w:t>06</w:t>
            </w:r>
            <w:r w:rsidRPr="00D12B47">
              <w:rPr>
                <w:rFonts w:asciiTheme="minorHAnsi" w:hAnsiTheme="minorHAnsi" w:cstheme="minorHAnsi"/>
                <w:sz w:val="18"/>
                <w:szCs w:val="18"/>
              </w:rPr>
              <w:t>) = Supply, Exhaust, Balanced, Balanced – ERV, Balanced – HRV, or Central Fan Integrated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Continuous, or Short-Term Average then display method:</w:t>
            </w:r>
          </w:p>
          <w:p w14:paraId="78291920" w14:textId="77777777"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**27a – Single Family Attached/Detached Ventilation;</w:t>
            </w:r>
          </w:p>
          <w:p w14:paraId="78291929" w14:textId="52349C48"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Else if “Building Type” (A02) = Single Family Detached, Single Family Attached, or Multifamily and “Ventilation System Type” (A12) = Supply, Exhaust, Balanced, Balanced – ERV, Balanced – HRV and “Ventilation Operation Schedule (A</w:t>
            </w:r>
            <w:r w:rsidR="00B54159">
              <w:rPr>
                <w:rFonts w:asciiTheme="minorHAnsi" w:hAnsiTheme="minorHAnsi" w:cstheme="minorHAnsi"/>
                <w:sz w:val="18"/>
                <w:szCs w:val="18"/>
              </w:rPr>
              <w:t>07</w:t>
            </w:r>
            <w:r w:rsidRPr="00D12B47">
              <w:rPr>
                <w:rFonts w:asciiTheme="minorHAnsi" w:hAnsiTheme="minorHAnsi" w:cstheme="minorHAnsi"/>
                <w:sz w:val="18"/>
                <w:szCs w:val="18"/>
              </w:rPr>
              <w:t>) = Scheduled or Real-Time Control, then display method:</w:t>
            </w:r>
          </w:p>
          <w:p w14:paraId="7829192A" w14:textId="6570BD43" w:rsidR="00EE3065"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Pr="00D12B47">
              <w:rPr>
                <w:rFonts w:asciiTheme="minorHAnsi" w:hAnsiTheme="minorHAnsi" w:cstheme="minorHAnsi"/>
                <w:b/>
                <w:sz w:val="18"/>
                <w:szCs w:val="18"/>
              </w:rPr>
              <w:t xml:space="preserve"> – Scheduled or Real-Time Control Ventilation System;</w:t>
            </w:r>
          </w:p>
          <w:p w14:paraId="376DCC8B" w14:textId="1403FF1B" w:rsidR="00C54B23" w:rsidRPr="00D12B47" w:rsidRDefault="00C54B23" w:rsidP="00C54B23">
            <w:pPr>
              <w:rPr>
                <w:rFonts w:asciiTheme="minorHAnsi" w:hAnsiTheme="minorHAnsi" w:cstheme="minorHAnsi"/>
                <w:sz w:val="18"/>
                <w:szCs w:val="18"/>
              </w:rPr>
            </w:pPr>
            <w:r w:rsidRPr="00D12B47">
              <w:rPr>
                <w:rFonts w:asciiTheme="minorHAnsi" w:hAnsiTheme="minorHAnsi" w:cstheme="minorHAnsi"/>
                <w:sz w:val="18"/>
                <w:szCs w:val="18"/>
              </w:rPr>
              <w:t>Else if “Building Type” (A02) = Multifamily</w:t>
            </w:r>
            <w:ins w:id="12" w:author="Markstrum, Alexis@Energy" w:date="2019-10-02T08:27:00Z">
              <w:r w:rsidR="001755A8">
                <w:rPr>
                  <w:rFonts w:asciiTheme="minorHAnsi" w:hAnsiTheme="minorHAnsi" w:cstheme="minorHAnsi"/>
                  <w:sz w:val="18"/>
                  <w:szCs w:val="18"/>
                </w:rPr>
                <w:t xml:space="preserve"> </w:t>
              </w:r>
              <w:r w:rsidR="001755A8" w:rsidRPr="00F156EB">
                <w:rPr>
                  <w:rFonts w:ascii="Calibri" w:eastAsia="Calibri" w:hAnsi="Calibri"/>
                  <w:sz w:val="18"/>
                  <w:szCs w:val="18"/>
                </w:rPr>
                <w:t>and</w:t>
              </w:r>
              <w:r w:rsidR="001755A8" w:rsidRPr="00F156EB">
                <w:rPr>
                  <w:rFonts w:ascii="Calibri" w:eastAsia="Calibri" w:hAnsi="Calibri"/>
                  <w:sz w:val="22"/>
                  <w:szCs w:val="22"/>
                </w:rPr>
                <w:t xml:space="preserve"> </w:t>
              </w:r>
              <w:r w:rsidR="001755A8" w:rsidRPr="00F156EB">
                <w:rPr>
                  <w:rFonts w:ascii="Calibri" w:eastAsia="Calibri" w:hAnsi="Calibri" w:cs="Calibri"/>
                  <w:sz w:val="18"/>
                  <w:szCs w:val="18"/>
                </w:rPr>
                <w:t>“Ventilation System Type” (A06) = Central Ventilation System – Supply</w:t>
              </w:r>
              <w:r w:rsidR="001755A8" w:rsidRPr="00F156EB">
                <w:rPr>
                  <w:rFonts w:ascii="Calibri" w:eastAsia="Calibri" w:hAnsi="Calibri"/>
                  <w:sz w:val="18"/>
                  <w:szCs w:val="18"/>
                </w:rPr>
                <w:t>, Central Ventilation System – Exhaust, or Central Ventilation System – Balanced</w:t>
              </w:r>
            </w:ins>
            <w:r w:rsidRPr="00D12B47">
              <w:rPr>
                <w:rFonts w:asciiTheme="minorHAnsi" w:hAnsiTheme="minorHAnsi" w:cstheme="minorHAnsi"/>
                <w:sz w:val="18"/>
                <w:szCs w:val="18"/>
              </w:rPr>
              <w:t>, then display method:</w:t>
            </w:r>
          </w:p>
          <w:p w14:paraId="0A4CD4FB" w14:textId="77777777" w:rsidR="00C54B23" w:rsidRPr="00D12B47" w:rsidRDefault="00C54B23" w:rsidP="00C54B23">
            <w:pPr>
              <w:rPr>
                <w:rFonts w:asciiTheme="minorHAnsi" w:hAnsiTheme="minorHAnsi" w:cstheme="minorHAnsi"/>
                <w:b/>
                <w:sz w:val="18"/>
                <w:szCs w:val="18"/>
              </w:rPr>
            </w:pPr>
            <w:r w:rsidRPr="00D12B47">
              <w:rPr>
                <w:rFonts w:asciiTheme="minorHAnsi" w:hAnsiTheme="minorHAnsi" w:cstheme="minorHAnsi"/>
                <w:b/>
                <w:sz w:val="18"/>
                <w:szCs w:val="18"/>
              </w:rPr>
              <w:t>**27b – Multifamily;</w:t>
            </w:r>
          </w:p>
          <w:p w14:paraId="7829192B"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if “Building Type” (A02)= “Non-dwelling unit”;  then display method:</w:t>
            </w:r>
          </w:p>
          <w:p w14:paraId="7829192C" w14:textId="4F102321"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d</w:t>
            </w:r>
            <w:r w:rsidRPr="00D12B47">
              <w:rPr>
                <w:rFonts w:asciiTheme="minorHAnsi" w:hAnsiTheme="minorHAnsi" w:cstheme="minorHAnsi"/>
                <w:b/>
                <w:sz w:val="18"/>
                <w:szCs w:val="18"/>
              </w:rPr>
              <w:t xml:space="preserve"> – Non-dwelling unit&gt;&gt;</w:t>
            </w:r>
          </w:p>
        </w:tc>
      </w:tr>
      <w:tr w:rsidR="00EE3065" w:rsidRPr="00D2491C" w14:paraId="78291944" w14:textId="77777777" w:rsidTr="00276455">
        <w:trPr>
          <w:trHeight w:val="158"/>
        </w:trPr>
        <w:tc>
          <w:tcPr>
            <w:tcW w:w="11016"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2E0ED3E5"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8F10D8">
              <w:rPr>
                <w:rFonts w:asciiTheme="minorHAnsi" w:hAnsiTheme="minorHAnsi"/>
                <w:b/>
                <w:szCs w:val="18"/>
              </w:rPr>
              <w:t>b</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8F10D8">
              <w:rPr>
                <w:rFonts w:asciiTheme="minorHAnsi" w:hAnsiTheme="minorHAnsi"/>
                <w:b/>
                <w:szCs w:val="18"/>
              </w:rPr>
              <w:t>Multifamily</w:t>
            </w:r>
            <w:r w:rsidR="007715C6">
              <w:rPr>
                <w:rFonts w:asciiTheme="minorHAnsi" w:hAnsiTheme="minorHAnsi"/>
                <w:b/>
                <w:szCs w:val="18"/>
              </w:rPr>
              <w:t xml:space="preserve"> </w:t>
            </w:r>
            <w:r w:rsidR="008F10D8" w:rsidRPr="008F10D8">
              <w:rPr>
                <w:rFonts w:asciiTheme="minorHAnsi" w:hAnsiTheme="minorHAnsi"/>
                <w:b/>
                <w:szCs w:val="18"/>
              </w:rPr>
              <w:t>Ventilation</w:t>
            </w:r>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725"/>
        <w:gridCol w:w="5698"/>
      </w:tblGrid>
      <w:tr w:rsidR="00F51F71" w:rsidRPr="00CB00C9" w14:paraId="78291956" w14:textId="77777777" w:rsidTr="008F10D8">
        <w:tc>
          <w:tcPr>
            <w:tcW w:w="11016" w:type="dxa"/>
            <w:gridSpan w:val="3"/>
          </w:tcPr>
          <w:p w14:paraId="78291954" w14:textId="77777777" w:rsidR="00F51F71" w:rsidRPr="0029047D" w:rsidRDefault="00F51F71" w:rsidP="003A7CD3">
            <w:pPr>
              <w:keepNext/>
              <w:rPr>
                <w:rFonts w:asciiTheme="minorHAnsi" w:hAnsiTheme="minorHAnsi"/>
                <w:b/>
                <w:szCs w:val="18"/>
              </w:rPr>
            </w:pPr>
            <w:r w:rsidRPr="0029047D">
              <w:rPr>
                <w:rFonts w:asciiTheme="minorHAnsi" w:hAnsiTheme="minorHAnsi"/>
                <w:b/>
                <w:szCs w:val="18"/>
              </w:rPr>
              <w:t>B. Ventilation - Total Ventilation Rate</w:t>
            </w:r>
          </w:p>
          <w:p w14:paraId="78291955"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7EED7BD3" w:rsidR="00F51F71" w:rsidRPr="007F6151" w:rsidRDefault="00F51F71" w:rsidP="00B54159">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B54159">
              <w:rPr>
                <w:rFonts w:asciiTheme="minorHAnsi" w:hAnsiTheme="minorHAnsi"/>
                <w:sz w:val="18"/>
                <w:szCs w:val="18"/>
              </w:rPr>
              <w:t>150.0-B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c>
          <w:tcPr>
            <w:tcW w:w="11015"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7777777"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BA5D81" w14:paraId="78291982" w14:textId="77777777" w:rsidTr="00BA5D81">
        <w:tc>
          <w:tcPr>
            <w:tcW w:w="2203"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BA5D81">
        <w:tc>
          <w:tcPr>
            <w:tcW w:w="2203"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BA5D81">
        <w:tc>
          <w:tcPr>
            <w:tcW w:w="2203"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203"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7829198B" w14:textId="4EE1ECF8"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427B25">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133C0E1F" w:rsidR="00BA5D81" w:rsidRPr="00BF496A" w:rsidRDefault="00BA5D81" w:rsidP="00427B25">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427B25">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7829198F" w14:textId="09E3BF74"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BA5D81">
        <w:tc>
          <w:tcPr>
            <w:tcW w:w="2203" w:type="dxa"/>
          </w:tcPr>
          <w:p w14:paraId="78291991" w14:textId="77777777" w:rsidR="00BA5D81" w:rsidRPr="00BF496A" w:rsidRDefault="00BA5D81" w:rsidP="00BA5D81">
            <w:pPr>
              <w:rPr>
                <w:rFonts w:asciiTheme="minorHAnsi" w:hAnsiTheme="minorHAnsi"/>
                <w:sz w:val="18"/>
                <w:szCs w:val="18"/>
              </w:rPr>
            </w:pPr>
          </w:p>
        </w:tc>
        <w:tc>
          <w:tcPr>
            <w:tcW w:w="2203" w:type="dxa"/>
          </w:tcPr>
          <w:p w14:paraId="78291992" w14:textId="77777777" w:rsidR="00BA5D81" w:rsidRPr="00BF496A" w:rsidRDefault="00BA5D81" w:rsidP="00BA5D81">
            <w:pPr>
              <w:rPr>
                <w:rFonts w:asciiTheme="minorHAnsi" w:hAnsiTheme="minorHAnsi"/>
                <w:sz w:val="18"/>
                <w:szCs w:val="18"/>
              </w:rPr>
            </w:pPr>
          </w:p>
        </w:tc>
        <w:tc>
          <w:tcPr>
            <w:tcW w:w="2203" w:type="dxa"/>
          </w:tcPr>
          <w:p w14:paraId="78291993" w14:textId="77777777" w:rsidR="00BA5D81" w:rsidRPr="00BF496A" w:rsidRDefault="00BA5D81" w:rsidP="00BA5D81">
            <w:pPr>
              <w:rPr>
                <w:rFonts w:asciiTheme="minorHAnsi" w:hAnsiTheme="minorHAnsi"/>
                <w:sz w:val="18"/>
                <w:szCs w:val="18"/>
              </w:rPr>
            </w:pPr>
          </w:p>
        </w:tc>
        <w:tc>
          <w:tcPr>
            <w:tcW w:w="2203" w:type="dxa"/>
          </w:tcPr>
          <w:p w14:paraId="78291994" w14:textId="77777777" w:rsidR="00BA5D81" w:rsidRPr="00BF496A" w:rsidRDefault="00BA5D81" w:rsidP="00BA5D81">
            <w:pPr>
              <w:rPr>
                <w:rFonts w:asciiTheme="minorHAnsi" w:hAnsiTheme="minorHAnsi"/>
                <w:sz w:val="18"/>
                <w:szCs w:val="18"/>
              </w:rPr>
            </w:pPr>
          </w:p>
        </w:tc>
        <w:tc>
          <w:tcPr>
            <w:tcW w:w="2203"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BA5D81">
        <w:tc>
          <w:tcPr>
            <w:tcW w:w="2203" w:type="dxa"/>
          </w:tcPr>
          <w:p w14:paraId="78291997" w14:textId="77777777" w:rsidR="00BA5D81" w:rsidRPr="00BF496A" w:rsidRDefault="00BA5D81" w:rsidP="00BA5D81">
            <w:pPr>
              <w:rPr>
                <w:rFonts w:asciiTheme="minorHAnsi" w:hAnsiTheme="minorHAnsi"/>
                <w:sz w:val="18"/>
                <w:szCs w:val="18"/>
              </w:rPr>
            </w:pPr>
          </w:p>
        </w:tc>
        <w:tc>
          <w:tcPr>
            <w:tcW w:w="2203" w:type="dxa"/>
          </w:tcPr>
          <w:p w14:paraId="78291998" w14:textId="77777777" w:rsidR="00BA5D81" w:rsidRPr="00BF496A" w:rsidRDefault="00BA5D81" w:rsidP="00BA5D81">
            <w:pPr>
              <w:rPr>
                <w:rFonts w:asciiTheme="minorHAnsi" w:hAnsiTheme="minorHAnsi"/>
                <w:sz w:val="18"/>
                <w:szCs w:val="18"/>
              </w:rPr>
            </w:pPr>
          </w:p>
        </w:tc>
        <w:tc>
          <w:tcPr>
            <w:tcW w:w="2203" w:type="dxa"/>
          </w:tcPr>
          <w:p w14:paraId="78291999" w14:textId="77777777" w:rsidR="00BA5D81" w:rsidRPr="00BF496A" w:rsidRDefault="00BA5D81" w:rsidP="00BA5D81">
            <w:pPr>
              <w:rPr>
                <w:rFonts w:asciiTheme="minorHAnsi" w:hAnsiTheme="minorHAnsi"/>
                <w:sz w:val="18"/>
                <w:szCs w:val="18"/>
              </w:rPr>
            </w:pPr>
          </w:p>
        </w:tc>
        <w:tc>
          <w:tcPr>
            <w:tcW w:w="2203" w:type="dxa"/>
          </w:tcPr>
          <w:p w14:paraId="7829199A" w14:textId="77777777" w:rsidR="00BA5D81" w:rsidRPr="00BF496A" w:rsidRDefault="00BA5D81" w:rsidP="00BA5D81">
            <w:pPr>
              <w:rPr>
                <w:rFonts w:asciiTheme="minorHAnsi" w:hAnsiTheme="minorHAnsi"/>
                <w:sz w:val="18"/>
                <w:szCs w:val="18"/>
              </w:rPr>
            </w:pPr>
          </w:p>
        </w:tc>
        <w:tc>
          <w:tcPr>
            <w:tcW w:w="2203"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BA5D81">
        <w:tc>
          <w:tcPr>
            <w:tcW w:w="2203"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c>
          <w:tcPr>
            <w:tcW w:w="11015"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9A7" w14:textId="77777777" w:rsidR="00EA1C0F" w:rsidRPr="00D2491C" w:rsidRDefault="0040533A" w:rsidP="0040533A">
            <w:pPr>
              <w:keepNext/>
              <w:rPr>
                <w:rFonts w:asciiTheme="minorHAnsi" w:hAnsiTheme="minorHAnsi"/>
                <w:sz w:val="18"/>
                <w:szCs w:val="18"/>
              </w:rPr>
            </w:pPr>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c>
          <w:tcPr>
            <w:tcW w:w="11016"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E51FB8">
        <w:trPr>
          <w:trHeight w:val="158"/>
        </w:trPr>
        <w:tc>
          <w:tcPr>
            <w:tcW w:w="656"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637" w:type="dxa"/>
            <w:vAlign w:val="center"/>
          </w:tcPr>
          <w:p w14:paraId="782919AF" w14:textId="4E60E379" w:rsidR="00E51FB8" w:rsidRDefault="00B41DAB" w:rsidP="0000415D">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w:t>
            </w:r>
            <w:r w:rsidR="0000415D" w:rsidRPr="00CB00C9">
              <w:rPr>
                <w:rFonts w:asciiTheme="minorHAnsi" w:hAnsiTheme="minorHAnsi"/>
                <w:sz w:val="18"/>
                <w:szCs w:val="18"/>
              </w:rPr>
              <w:t xml:space="preserve">Total </w:t>
            </w:r>
            <w:r w:rsidR="0000415D">
              <w:rPr>
                <w:rFonts w:asciiTheme="minorHAnsi" w:hAnsiTheme="minorHAnsi"/>
                <w:sz w:val="18"/>
                <w:szCs w:val="18"/>
              </w:rPr>
              <w:t xml:space="preserve">Required </w:t>
            </w:r>
            <w:r w:rsidR="0000415D" w:rsidRPr="00CB00C9">
              <w:rPr>
                <w:rFonts w:asciiTheme="minorHAnsi" w:hAnsiTheme="minorHAnsi"/>
                <w:sz w:val="18"/>
                <w:szCs w:val="18"/>
              </w:rPr>
              <w:t>Ventilation rate</w:t>
            </w:r>
            <w:r w:rsidR="0000415D">
              <w:rPr>
                <w:rFonts w:asciiTheme="minorHAnsi" w:hAnsiTheme="minorHAnsi"/>
                <w:sz w:val="18"/>
                <w:szCs w:val="18"/>
              </w:rPr>
              <w:t>”</w:t>
            </w:r>
            <w:r w:rsidR="005E6F8D">
              <w:rPr>
                <w:rFonts w:asciiTheme="minorHAnsi" w:hAnsiTheme="minorHAnsi"/>
                <w:sz w:val="18"/>
                <w:szCs w:val="18"/>
              </w:rPr>
              <w:t xml:space="preserve"> (B0</w:t>
            </w:r>
            <w:r w:rsidR="0000415D">
              <w:rPr>
                <w:rFonts w:asciiTheme="minorHAnsi" w:hAnsiTheme="minorHAnsi"/>
                <w:sz w:val="18"/>
                <w:szCs w:val="18"/>
              </w:rPr>
              <w:t>1</w:t>
            </w:r>
            <w:r w:rsidR="005E6F8D">
              <w:rPr>
                <w:rFonts w:asciiTheme="minorHAnsi" w:hAnsiTheme="minorHAnsi"/>
                <w:sz w:val="18"/>
                <w:szCs w:val="18"/>
              </w:rPr>
              <w:t xml:space="preserve">)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Pr="001B7F7E" w:rsidRDefault="00B41DAB">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 (</w:t>
            </w:r>
            <w:r w:rsidRPr="00C27BAB">
              <w:rPr>
                <w:rFonts w:asciiTheme="minorHAnsi" w:hAnsiTheme="minorHAnsi"/>
                <w:sz w:val="18"/>
                <w:szCs w:val="18"/>
              </w:rPr>
              <w:t>A02</w:t>
            </w:r>
            <w:r>
              <w:rPr>
                <w:rFonts w:asciiTheme="minorHAnsi" w:hAnsiTheme="minorHAnsi"/>
                <w:sz w:val="18"/>
                <w:szCs w:val="18"/>
              </w:rPr>
              <w:t>)</w:t>
            </w:r>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p>
          <w:p w14:paraId="66A11092" w14:textId="77777777" w:rsidR="00505DD6" w:rsidRDefault="00505DD6" w:rsidP="001238D0">
            <w:pPr>
              <w:keepNext/>
              <w:rPr>
                <w:rFonts w:asciiTheme="minorHAnsi" w:hAnsiTheme="minorHAnsi"/>
                <w:sz w:val="18"/>
                <w:szCs w:val="18"/>
              </w:rPr>
            </w:pPr>
          </w:p>
          <w:p w14:paraId="05997960" w14:textId="7603672E"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11869D0A"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CF2R-MCH-24),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2E455B38"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“Target dwelling unit compartmentalization leakage” (taken from CF2R-MCH-24),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
      <w:tr w:rsidR="00175418" w14:paraId="6206A6B4"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3A3126D" w14:textId="77777777" w:rsidR="00175418" w:rsidRPr="00A75DC5" w:rsidRDefault="00175418" w:rsidP="0000415D">
            <w:pPr>
              <w:keepNext/>
              <w:rPr>
                <w:rFonts w:asciiTheme="minorHAnsi" w:hAnsiTheme="minorHAnsi"/>
                <w:b/>
                <w:bCs/>
                <w:szCs w:val="18"/>
              </w:rPr>
            </w:pPr>
            <w:r>
              <w:rPr>
                <w:rFonts w:asciiTheme="minorHAnsi" w:hAnsiTheme="minorHAnsi"/>
                <w:b/>
                <w:bCs/>
                <w:szCs w:val="18"/>
              </w:rPr>
              <w:t>G</w:t>
            </w:r>
            <w:r w:rsidRPr="0029047D">
              <w:rPr>
                <w:rFonts w:asciiTheme="minorHAnsi" w:hAnsiTheme="minorHAnsi"/>
                <w:b/>
                <w:bCs/>
                <w:szCs w:val="18"/>
              </w:rPr>
              <w:t>. Other Requirements</w:t>
            </w:r>
          </w:p>
        </w:tc>
      </w:tr>
      <w:tr w:rsidR="00175418" w14:paraId="1DD06D26" w14:textId="77777777" w:rsidTr="0000415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362FB1" w14:textId="7B9A41D3" w:rsidR="00175418" w:rsidRPr="00A75DC5" w:rsidRDefault="00175418" w:rsidP="0000415D">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175418" w14:paraId="1A127D92"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F80818"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95B70E3" w14:textId="77777777" w:rsidR="00175418" w:rsidRDefault="00175418" w:rsidP="000041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068B15" w14:textId="77777777" w:rsidR="00175418" w:rsidRDefault="00175418" w:rsidP="000041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175418" w14:paraId="00ABB184"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26814D1"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DF37A67" w14:textId="77777777" w:rsidR="00175418" w:rsidRDefault="00175418" w:rsidP="0000415D">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175418" w14:paraId="23774663"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5C5BE3D"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E20073A" w14:textId="77777777" w:rsidR="00175418" w:rsidRDefault="00175418" w:rsidP="0000415D">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DC1EB93" w14:textId="77777777" w:rsidR="00175418" w:rsidRDefault="00175418" w:rsidP="0000415D">
            <w:pPr>
              <w:ind w:left="274"/>
              <w:rPr>
                <w:sz w:val="22"/>
              </w:rPr>
            </w:pPr>
            <w:r w:rsidRPr="00215D5D">
              <w:rPr>
                <w:rFonts w:asciiTheme="minorHAnsi" w:hAnsiTheme="minorHAnsi" w:cstheme="minorHAnsi"/>
                <w:sz w:val="18"/>
                <w:szCs w:val="18"/>
              </w:rPr>
              <w:t>Exception: Condensing dryers plumbed to a drain.</w:t>
            </w:r>
          </w:p>
        </w:tc>
      </w:tr>
      <w:tr w:rsidR="00175418" w14:paraId="5ED564BB"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1D41197"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FB3AE97" w14:textId="77777777" w:rsidR="00175418" w:rsidRDefault="00175418" w:rsidP="0000415D">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1B3D9D71" w14:textId="77777777" w:rsidR="00175418" w:rsidRDefault="00175418" w:rsidP="0000415D">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25CDAF93" w14:textId="77777777" w:rsidR="00175418" w:rsidRDefault="00175418" w:rsidP="0000415D">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175418" w14:paraId="090F01F0"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B863AF7"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90F830" w14:textId="77777777" w:rsidR="00175418" w:rsidRDefault="00175418" w:rsidP="0000415D">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7F8E16D6" w14:textId="77777777" w:rsidR="00175418" w:rsidRDefault="00175418" w:rsidP="0000415D">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175418" w14:paraId="633E1F6C"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CA00C6"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8C6254" w14:textId="77777777" w:rsidR="00175418" w:rsidRDefault="00175418" w:rsidP="0000415D">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BA50568" w14:textId="77777777" w:rsidR="00175418" w:rsidRDefault="00175418" w:rsidP="0000415D">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64CD5F44" w14:textId="77777777" w:rsidR="00175418" w:rsidRDefault="00175418" w:rsidP="0000415D">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35CC908A"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03D1DA00" w14:textId="77777777" w:rsidR="00175418" w:rsidRDefault="00175418" w:rsidP="0000415D">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24A4D9A4" w14:textId="77777777" w:rsidR="00175418" w:rsidRDefault="00175418" w:rsidP="0000415D">
            <w:pPr>
              <w:keepNext/>
              <w:ind w:left="1397" w:hanging="274"/>
            </w:pPr>
            <w:r w:rsidRPr="0001108C">
              <w:rPr>
                <w:rFonts w:asciiTheme="minorHAnsi" w:hAnsiTheme="minorHAnsi"/>
                <w:sz w:val="18"/>
                <w:szCs w:val="18"/>
              </w:rPr>
              <w:t>2. Toilet compartments in bathrooms.</w:t>
            </w:r>
          </w:p>
        </w:tc>
      </w:tr>
      <w:tr w:rsidR="00175418" w14:paraId="7AF89E21"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4870F0"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2186F2" w14:textId="77777777" w:rsidR="00175418" w:rsidRDefault="00175418" w:rsidP="0000415D">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842D100" w14:textId="77777777" w:rsidR="00175418" w:rsidRDefault="00175418" w:rsidP="0000415D">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2658B3BC"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3F3F8C2" w14:textId="77777777" w:rsidR="00175418" w:rsidRDefault="00175418" w:rsidP="0000415D">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319AEC91" w14:textId="77777777" w:rsidR="00175418" w:rsidRDefault="00175418" w:rsidP="0027645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1F723219" w14:textId="77777777" w:rsidR="00175418" w:rsidRDefault="00175418" w:rsidP="00276455">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175418" w14:paraId="7A7A7685" w14:textId="77777777" w:rsidTr="00276455">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ED748E8" w14:textId="77777777" w:rsidR="00175418" w:rsidRDefault="00175418" w:rsidP="0000415D">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14BBEF" w14:textId="77777777" w:rsidR="00175418" w:rsidRDefault="00175418" w:rsidP="0000415D">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175418" w14:paraId="745FB6B4" w14:textId="77777777" w:rsidTr="0000415D">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21BD15"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16F0FCB2" w14:textId="77777777" w:rsidR="00175418" w:rsidRDefault="00175418" w:rsidP="00175418"/>
    <w:p w14:paraId="361B0252" w14:textId="77777777" w:rsidR="00175418" w:rsidRDefault="00175418" w:rsidP="0017541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175418" w:rsidRPr="006C4FD8" w14:paraId="0F18B453"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594F8C7" w14:textId="77777777" w:rsidR="00175418" w:rsidRPr="0047390B" w:rsidRDefault="00175418" w:rsidP="0000415D">
            <w:pPr>
              <w:rPr>
                <w:rFonts w:asciiTheme="minorHAnsi" w:hAnsiTheme="minorHAnsi" w:cs="Arial"/>
                <w:b/>
                <w:szCs w:val="18"/>
              </w:rPr>
            </w:pPr>
            <w:r>
              <w:rPr>
                <w:rFonts w:asciiTheme="minorHAnsi" w:hAnsiTheme="minorHAnsi" w:cs="Arial"/>
                <w:b/>
                <w:szCs w:val="18"/>
              </w:rPr>
              <w:t>H</w:t>
            </w:r>
            <w:r w:rsidRPr="0047390B">
              <w:rPr>
                <w:rFonts w:asciiTheme="minorHAnsi" w:hAnsiTheme="minorHAnsi" w:cs="Arial"/>
                <w:b/>
                <w:szCs w:val="18"/>
              </w:rPr>
              <w:t>. Air Moving Equipment</w:t>
            </w:r>
          </w:p>
        </w:tc>
      </w:tr>
      <w:tr w:rsidR="00175418" w:rsidRPr="006C4FD8" w14:paraId="14685EA4" w14:textId="77777777" w:rsidTr="0000415D">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1CA9950" w14:textId="77777777" w:rsidR="00175418" w:rsidRPr="0047390B" w:rsidRDefault="00175418" w:rsidP="0000415D">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175418" w:rsidRPr="006C4FD8" w14:paraId="4C255B39"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303857C"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39249999" w14:textId="04E02A1B" w:rsidR="00175418" w:rsidRPr="00DA6319" w:rsidRDefault="00175418" w:rsidP="000041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276455">
              <w:rPr>
                <w:rFonts w:asciiTheme="minorHAnsi" w:hAnsiTheme="minorHAnsi"/>
                <w:bCs/>
                <w:sz w:val="18"/>
                <w:szCs w:val="18"/>
              </w:rPr>
              <w:t>Ventilation devices and</w:t>
            </w:r>
            <w:r>
              <w:rPr>
                <w:rFonts w:asciiTheme="minorHAnsi" w:hAnsiTheme="minorHAnsi"/>
                <w:bCs/>
                <w:sz w:val="18"/>
                <w:szCs w:val="18"/>
              </w:rPr>
              <w:t xml:space="preserve"> </w:t>
            </w:r>
            <w:r w:rsidRPr="00276455">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276455">
              <w:rPr>
                <w:rFonts w:asciiTheme="minorHAnsi" w:hAnsiTheme="minorHAnsi"/>
                <w:bCs/>
                <w:sz w:val="18"/>
                <w:szCs w:val="18"/>
              </w:rPr>
              <w:t>accordance with ANSI/ASHRAE Standard 51/AMCA 210,</w:t>
            </w:r>
            <w:r>
              <w:rPr>
                <w:rFonts w:asciiTheme="minorHAnsi" w:hAnsiTheme="minorHAnsi"/>
                <w:bCs/>
                <w:sz w:val="18"/>
                <w:szCs w:val="18"/>
              </w:rPr>
              <w:t xml:space="preserve"> </w:t>
            </w:r>
            <w:r w:rsidRPr="00276455">
              <w:rPr>
                <w:rFonts w:asciiTheme="minorHAnsi" w:hAnsiTheme="minorHAnsi"/>
                <w:bCs/>
                <w:i/>
                <w:sz w:val="18"/>
                <w:szCs w:val="18"/>
              </w:rPr>
              <w:t>Laboratory Methods of Testing Fans for Aerodynamic Performance Rating</w:t>
            </w:r>
            <w:r w:rsidRPr="00276455">
              <w:rPr>
                <w:rFonts w:asciiTheme="minorHAnsi" w:hAnsiTheme="minorHAnsi"/>
                <w:bCs/>
                <w:sz w:val="18"/>
                <w:szCs w:val="18"/>
              </w:rPr>
              <w:t xml:space="preserve">, and ANSI/AMCA Standard 300, </w:t>
            </w:r>
            <w:r w:rsidRPr="00276455">
              <w:rPr>
                <w:rFonts w:asciiTheme="minorHAnsi" w:hAnsiTheme="minorHAnsi"/>
                <w:bCs/>
                <w:i/>
                <w:sz w:val="18"/>
                <w:szCs w:val="18"/>
              </w:rPr>
              <w:t>Reverberant Room Method for Sound Testing of Fans</w:t>
            </w:r>
            <w:r w:rsidRPr="00276455">
              <w:rPr>
                <w:rFonts w:asciiTheme="minorHAnsi" w:hAnsiTheme="minorHAnsi"/>
                <w:bCs/>
                <w:sz w:val="18"/>
                <w:szCs w:val="18"/>
              </w:rPr>
              <w:t>, and rated in</w:t>
            </w:r>
            <w:r>
              <w:rPr>
                <w:rFonts w:asciiTheme="minorHAnsi" w:hAnsiTheme="minorHAnsi"/>
                <w:bCs/>
                <w:sz w:val="18"/>
                <w:szCs w:val="18"/>
              </w:rPr>
              <w:t xml:space="preserve"> </w:t>
            </w:r>
            <w:r w:rsidRPr="00276455">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276455">
              <w:rPr>
                <w:rFonts w:asciiTheme="minorHAnsi" w:hAnsiTheme="minorHAnsi"/>
                <w:bCs/>
                <w:sz w:val="18"/>
                <w:szCs w:val="18"/>
              </w:rPr>
              <w:t xml:space="preserve">the Home Ventilating Institute (HVI) (HVI 915, </w:t>
            </w:r>
            <w:r w:rsidRPr="00276455">
              <w:rPr>
                <w:rFonts w:asciiTheme="minorHAnsi" w:hAnsiTheme="minorHAnsi"/>
                <w:bCs/>
                <w:i/>
                <w:sz w:val="18"/>
                <w:szCs w:val="18"/>
              </w:rPr>
              <w:t>Loudness Testing and Rating Procedure</w:t>
            </w:r>
            <w:r w:rsidRPr="00276455">
              <w:rPr>
                <w:rFonts w:asciiTheme="minorHAnsi" w:hAnsiTheme="minorHAnsi"/>
                <w:bCs/>
                <w:sz w:val="18"/>
                <w:szCs w:val="18"/>
              </w:rPr>
              <w:t xml:space="preserve">; HVI 916, </w:t>
            </w:r>
            <w:r w:rsidRPr="00276455">
              <w:rPr>
                <w:rFonts w:asciiTheme="minorHAnsi" w:hAnsiTheme="minorHAnsi"/>
                <w:bCs/>
                <w:i/>
                <w:sz w:val="18"/>
                <w:szCs w:val="18"/>
              </w:rPr>
              <w:t>Air Flow Test Procedure</w:t>
            </w:r>
            <w:r w:rsidRPr="00276455">
              <w:rPr>
                <w:rFonts w:asciiTheme="minorHAnsi" w:hAnsiTheme="minorHAnsi"/>
                <w:bCs/>
                <w:sz w:val="18"/>
                <w:szCs w:val="18"/>
              </w:rPr>
              <w:t xml:space="preserve"> ; and HVI 920, </w:t>
            </w:r>
            <w:r w:rsidRPr="00276455">
              <w:rPr>
                <w:rFonts w:asciiTheme="minorHAnsi" w:hAnsiTheme="minorHAnsi"/>
                <w:bCs/>
                <w:i/>
                <w:sz w:val="18"/>
                <w:szCs w:val="18"/>
              </w:rPr>
              <w:t>Product Performance Certification Procedure Including Verification and Challenge</w:t>
            </w:r>
            <w:r w:rsidRPr="00276455">
              <w:rPr>
                <w:rFonts w:asciiTheme="minorHAnsi" w:hAnsiTheme="minorHAnsi"/>
                <w:bCs/>
                <w:sz w:val="18"/>
                <w:szCs w:val="18"/>
              </w:rPr>
              <w:t>).</w:t>
            </w:r>
            <w:r>
              <w:rPr>
                <w:rFonts w:asciiTheme="minorHAnsi" w:hAnsiTheme="minorHAnsi"/>
                <w:bCs/>
                <w:sz w:val="18"/>
                <w:szCs w:val="18"/>
              </w:rPr>
              <w:t xml:space="preserve"> </w:t>
            </w:r>
            <w:r w:rsidRPr="00276455">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276455">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276455">
              <w:rPr>
                <w:rFonts w:asciiTheme="minorHAnsi" w:hAnsiTheme="minorHAnsi"/>
                <w:bCs/>
                <w:sz w:val="18"/>
                <w:szCs w:val="18"/>
              </w:rPr>
              <w:t>installation instructions.</w:t>
            </w:r>
          </w:p>
        </w:tc>
      </w:tr>
      <w:tr w:rsidR="00175418" w:rsidRPr="006C4FD8" w14:paraId="70C91AC4"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02985FA"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6405B3B7" w14:textId="77777777" w:rsidR="00175418" w:rsidRDefault="00175418" w:rsidP="0000415D">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276455">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276455">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276455">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276455">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276455">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276455">
              <w:rPr>
                <w:rFonts w:asciiTheme="minorHAnsi" w:hAnsiTheme="minorHAnsi"/>
                <w:bCs/>
                <w:sz w:val="18"/>
                <w:szCs w:val="18"/>
              </w:rPr>
              <w:t>7.1.</w:t>
            </w:r>
          </w:p>
          <w:p w14:paraId="49CC62E6" w14:textId="77777777" w:rsidR="00175418" w:rsidRDefault="00175418" w:rsidP="0000415D">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5B7ECC4" w14:textId="77777777" w:rsidR="00175418" w:rsidRDefault="00175418" w:rsidP="00276455">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276455">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276455">
              <w:rPr>
                <w:rFonts w:asciiTheme="minorHAnsi" w:hAnsiTheme="minorHAnsi"/>
                <w:bCs/>
                <w:sz w:val="18"/>
                <w:szCs w:val="18"/>
              </w:rPr>
              <w:t>of 1.0 sone.</w:t>
            </w:r>
          </w:p>
          <w:p w14:paraId="0B6DB6EB" w14:textId="77777777" w:rsidR="00175418" w:rsidRDefault="00175418" w:rsidP="0000415D">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0B0F06FA"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Exceptions:</w:t>
            </w:r>
          </w:p>
          <w:p w14:paraId="5A8B61BC" w14:textId="77777777" w:rsidR="00175418" w:rsidRDefault="00175418" w:rsidP="0000415D">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0315CFD" w14:textId="10C48C02" w:rsidR="00175418" w:rsidRDefault="00175418" w:rsidP="00276455">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175418" w:rsidRPr="006C4FD8" w14:paraId="00340667"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E14CEA1" w14:textId="77777777" w:rsidR="00175418" w:rsidRPr="006C4FD8" w:rsidRDefault="00175418" w:rsidP="0000415D">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2F47F964" w14:textId="77777777" w:rsidR="00175418" w:rsidRDefault="00175418" w:rsidP="0000415D">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77373164" w14:textId="19B1A394" w:rsidR="00175418" w:rsidRDefault="00175418" w:rsidP="0000415D">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276455">
              <w:rPr>
                <w:rFonts w:asciiTheme="minorHAnsi" w:hAnsiTheme="minorHAnsi"/>
                <w:bCs/>
                <w:sz w:val="18"/>
                <w:szCs w:val="18"/>
              </w:rPr>
              <w:t>Exhaust</w:t>
            </w:r>
            <w:r>
              <w:rPr>
                <w:rFonts w:asciiTheme="minorHAnsi" w:hAnsiTheme="minorHAnsi"/>
                <w:bCs/>
                <w:sz w:val="18"/>
                <w:szCs w:val="18"/>
              </w:rPr>
              <w:t xml:space="preserve"> </w:t>
            </w:r>
            <w:r w:rsidRPr="00276455">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276455">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276455">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276455">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276455">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276455">
              <w:rPr>
                <w:rFonts w:asciiTheme="minorHAnsi" w:hAnsiTheme="minorHAnsi"/>
                <w:bCs/>
                <w:sz w:val="18"/>
                <w:szCs w:val="18"/>
              </w:rPr>
              <w:t>exhaust ducting system</w:t>
            </w:r>
            <w:r w:rsidRPr="00F47345">
              <w:rPr>
                <w:rFonts w:asciiTheme="minorHAnsi" w:hAnsiTheme="minorHAnsi"/>
                <w:b/>
                <w:bCs/>
                <w:sz w:val="18"/>
                <w:szCs w:val="18"/>
              </w:rPr>
              <w:t>.</w:t>
            </w:r>
          </w:p>
          <w:p w14:paraId="1B6EAEC9" w14:textId="6C5079AD" w:rsidR="00175418" w:rsidRPr="00276455" w:rsidRDefault="00175418" w:rsidP="0000415D">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276455">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276455">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276455">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276455">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276455">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276455">
              <w:rPr>
                <w:rFonts w:asciiTheme="minorHAnsi" w:hAnsiTheme="minorHAnsi" w:cstheme="minorHAnsi"/>
                <w:sz w:val="18"/>
                <w:szCs w:val="18"/>
              </w:rPr>
              <w:t>duct when the fan is not running</w:t>
            </w:r>
            <w:r>
              <w:rPr>
                <w:rFonts w:asciiTheme="minorHAnsi" w:hAnsiTheme="minorHAnsi" w:cstheme="minorHAnsi"/>
                <w:sz w:val="18"/>
                <w:szCs w:val="18"/>
              </w:rPr>
              <w:t>.</w:t>
            </w:r>
            <w:r w:rsidRPr="00276455">
              <w:rPr>
                <w:rFonts w:asciiTheme="minorHAnsi" w:hAnsiTheme="minorHAnsi" w:cstheme="minorHAnsi"/>
                <w:sz w:val="18"/>
                <w:szCs w:val="18"/>
              </w:rPr>
              <w:t xml:space="preserve"> </w:t>
            </w:r>
          </w:p>
        </w:tc>
      </w:tr>
      <w:tr w:rsidR="00175418" w:rsidRPr="006C4FD8" w14:paraId="1628E6CB" w14:textId="77777777" w:rsidTr="0000415D">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6E6456D" w14:textId="77777777" w:rsidR="00175418" w:rsidRPr="006C4FD8" w:rsidRDefault="00175418" w:rsidP="0000415D">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2B0266A7" w14:textId="77777777" w:rsidR="00175418" w:rsidRDefault="00175418" w:rsidP="0000415D">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175418" w:rsidRPr="006C4FD8" w14:paraId="12B73035" w14:textId="77777777" w:rsidTr="0000415D">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A2AB038" w14:textId="77777777" w:rsidR="00175418" w:rsidRPr="006C4FD8" w:rsidRDefault="00175418" w:rsidP="0000415D">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724F" w:rsidRPr="009E2C1C" w14:paraId="34BCF1E6" w14:textId="77777777" w:rsidTr="00BB724F">
        <w:trPr>
          <w:trHeight w:val="323"/>
        </w:trPr>
        <w:tc>
          <w:tcPr>
            <w:tcW w:w="10950" w:type="dxa"/>
            <w:gridSpan w:val="4"/>
            <w:vAlign w:val="center"/>
          </w:tcPr>
          <w:p w14:paraId="6C7A8E96" w14:textId="77777777" w:rsidR="00BB724F" w:rsidRPr="009351D2"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BB724F" w:rsidRPr="001B14D6" w14:paraId="375C1192" w14:textId="77777777" w:rsidTr="00BB724F">
        <w:trPr>
          <w:trHeight w:val="206"/>
        </w:trPr>
        <w:tc>
          <w:tcPr>
            <w:tcW w:w="10950" w:type="dxa"/>
            <w:gridSpan w:val="4"/>
            <w:vAlign w:val="center"/>
          </w:tcPr>
          <w:p w14:paraId="4F98E37D" w14:textId="77777777" w:rsidR="00BB724F" w:rsidRPr="00E136A4" w:rsidRDefault="00BB724F" w:rsidP="00BB724F">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BB724F" w:rsidRPr="00B272DC" w14:paraId="5775B73F" w14:textId="77777777" w:rsidTr="00BB724F">
        <w:trPr>
          <w:trHeight w:val="360"/>
        </w:trPr>
        <w:tc>
          <w:tcPr>
            <w:tcW w:w="5577" w:type="dxa"/>
            <w:gridSpan w:val="2"/>
          </w:tcPr>
          <w:p w14:paraId="621ADBB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3B6CC95D"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BB724F" w:rsidRPr="00B272DC" w14:paraId="5DC58576" w14:textId="77777777" w:rsidTr="00BB724F">
        <w:trPr>
          <w:trHeight w:val="360"/>
        </w:trPr>
        <w:tc>
          <w:tcPr>
            <w:tcW w:w="5577" w:type="dxa"/>
            <w:gridSpan w:val="2"/>
          </w:tcPr>
          <w:p w14:paraId="5A03CA25" w14:textId="77777777" w:rsidR="00BB724F" w:rsidRPr="00B272DC" w:rsidRDefault="00BB724F" w:rsidP="00BB724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E6EDA9C"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BB724F" w:rsidRPr="00B272DC" w14:paraId="460C05D4" w14:textId="77777777" w:rsidTr="00BB724F">
        <w:trPr>
          <w:trHeight w:val="360"/>
        </w:trPr>
        <w:tc>
          <w:tcPr>
            <w:tcW w:w="5577" w:type="dxa"/>
            <w:gridSpan w:val="2"/>
          </w:tcPr>
          <w:p w14:paraId="7D9DE431"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483452"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BB724F" w:rsidRPr="00B272DC" w14:paraId="20EAA4E1" w14:textId="77777777" w:rsidTr="00BB724F">
        <w:trPr>
          <w:trHeight w:val="360"/>
        </w:trPr>
        <w:tc>
          <w:tcPr>
            <w:tcW w:w="5577" w:type="dxa"/>
            <w:gridSpan w:val="2"/>
          </w:tcPr>
          <w:p w14:paraId="56488043"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366D79E9" w14:textId="77777777" w:rsidR="00BB724F" w:rsidRPr="00B272DC" w:rsidRDefault="00BB724F" w:rsidP="00BB724F">
            <w:pPr>
              <w:keepNext/>
              <w:rPr>
                <w:rFonts w:asciiTheme="minorHAnsi" w:hAnsiTheme="minorHAnsi"/>
                <w:sz w:val="14"/>
                <w:szCs w:val="14"/>
              </w:rPr>
            </w:pPr>
            <w:r w:rsidRPr="00B272DC">
              <w:rPr>
                <w:rFonts w:asciiTheme="minorHAnsi" w:hAnsiTheme="minorHAnsi"/>
                <w:sz w:val="14"/>
                <w:szCs w:val="14"/>
              </w:rPr>
              <w:t>Phone:</w:t>
            </w:r>
          </w:p>
        </w:tc>
      </w:tr>
      <w:tr w:rsidR="00BB724F" w:rsidRPr="008E6C57" w14:paraId="52F0FB4D" w14:textId="77777777" w:rsidTr="00BB724F">
        <w:tblPrEx>
          <w:tblCellMar>
            <w:left w:w="115" w:type="dxa"/>
            <w:right w:w="115" w:type="dxa"/>
          </w:tblCellMar>
        </w:tblPrEx>
        <w:trPr>
          <w:trHeight w:val="296"/>
        </w:trPr>
        <w:tc>
          <w:tcPr>
            <w:tcW w:w="10950" w:type="dxa"/>
            <w:gridSpan w:val="4"/>
            <w:vAlign w:val="center"/>
          </w:tcPr>
          <w:p w14:paraId="64C41F48" w14:textId="77777777" w:rsidR="00BB724F" w:rsidRDefault="00BB724F" w:rsidP="00BB7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BB724F" w:rsidRPr="008E6C57" w14:paraId="2DDE77A0" w14:textId="77777777" w:rsidTr="00BB724F">
        <w:tblPrEx>
          <w:tblCellMar>
            <w:left w:w="115" w:type="dxa"/>
            <w:right w:w="115" w:type="dxa"/>
          </w:tblCellMar>
        </w:tblPrEx>
        <w:trPr>
          <w:trHeight w:val="504"/>
        </w:trPr>
        <w:tc>
          <w:tcPr>
            <w:tcW w:w="10950" w:type="dxa"/>
            <w:gridSpan w:val="4"/>
          </w:tcPr>
          <w:p w14:paraId="01E59344" w14:textId="77777777" w:rsidR="00BB724F" w:rsidRPr="005D3BD0" w:rsidRDefault="00BB724F" w:rsidP="00BB724F">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F4F4675" w14:textId="77777777" w:rsidR="00BB724F" w:rsidRPr="005D3BD0" w:rsidRDefault="00BB724F" w:rsidP="00BB724F">
            <w:pPr>
              <w:pStyle w:val="Heading3"/>
              <w:numPr>
                <w:ilvl w:val="0"/>
                <w:numId w:val="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F4EDD87" w14:textId="77777777" w:rsidR="00BB724F" w:rsidRPr="005D3BD0" w:rsidRDefault="00BB724F" w:rsidP="00BB724F">
            <w:pPr>
              <w:pStyle w:val="Heading3"/>
              <w:numPr>
                <w:ilvl w:val="0"/>
                <w:numId w:val="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F9591E3" w14:textId="77777777" w:rsidR="00BB724F" w:rsidRPr="005D3BD0" w:rsidRDefault="00BB724F" w:rsidP="00BB724F">
            <w:pPr>
              <w:keepNext/>
              <w:numPr>
                <w:ilvl w:val="0"/>
                <w:numId w:val="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780A5F18" w14:textId="77777777" w:rsidR="00BB724F" w:rsidRPr="005D3BD0" w:rsidRDefault="00BB724F" w:rsidP="00BB724F">
            <w:pPr>
              <w:pStyle w:val="ListParagraph"/>
              <w:keepNext/>
              <w:numPr>
                <w:ilvl w:val="0"/>
                <w:numId w:val="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0EF0D4F" w14:textId="77777777" w:rsidR="00BB724F" w:rsidRPr="00E74533" w:rsidRDefault="00BB724F" w:rsidP="00BB724F">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BB724F" w:rsidRPr="00B272DC" w14:paraId="5EC2016A" w14:textId="77777777" w:rsidTr="00BB724F">
        <w:tblPrEx>
          <w:tblCellMar>
            <w:left w:w="108" w:type="dxa"/>
            <w:right w:w="108" w:type="dxa"/>
          </w:tblCellMar>
        </w:tblPrEx>
        <w:trPr>
          <w:trHeight w:val="360"/>
        </w:trPr>
        <w:tc>
          <w:tcPr>
            <w:tcW w:w="5307" w:type="dxa"/>
          </w:tcPr>
          <w:p w14:paraId="4AA00C7E"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790C0FAB" w14:textId="77777777" w:rsidR="00BB724F" w:rsidRPr="00B272DC" w:rsidRDefault="00BB724F" w:rsidP="00BB7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BB724F" w:rsidRPr="00B272DC" w14:paraId="0C3A93C3"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3BD27BB"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AAA242D"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BB724F" w:rsidRPr="00B272DC" w14:paraId="6239F66F"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E43694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2A5635"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BB724F" w:rsidRPr="00B272DC" w14:paraId="27ECE86A"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4AFEF97"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C8769F1"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01F8269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BB724F" w:rsidRPr="00B272DC" w14:paraId="36B49AD2" w14:textId="77777777" w:rsidTr="00BB724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9CEC86"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D2A9C23" w14:textId="77777777" w:rsidR="00BB724F" w:rsidRPr="00B272DC" w:rsidRDefault="00BB724F" w:rsidP="00BB7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D8826" w14:textId="77777777" w:rsidR="001A3DC7" w:rsidRDefault="001A3DC7">
      <w:r>
        <w:separator/>
      </w:r>
    </w:p>
  </w:endnote>
  <w:endnote w:type="continuationSeparator" w:id="0">
    <w:p w14:paraId="0EDB9CB4" w14:textId="77777777" w:rsidR="001A3DC7" w:rsidRDefault="001A3DC7">
      <w:r>
        <w:continuationSeparator/>
      </w:r>
    </w:p>
  </w:endnote>
  <w:endnote w:type="continuationNotice" w:id="1">
    <w:p w14:paraId="0ED57603" w14:textId="77777777" w:rsidR="001A3DC7" w:rsidRDefault="001A3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1A3DC7" w:rsidRPr="009213E6" w:rsidRDefault="001A3DC7" w:rsidP="009213E6">
    <w:pPr>
      <w:pStyle w:val="Footer"/>
      <w:rPr>
        <w:b/>
      </w:rPr>
    </w:pPr>
    <w:r w:rsidRPr="009213E6">
      <w:t xml:space="preserve">Registration Number:                                            Registration Date/Time:                                                    HERS Provider:                                   </w:t>
    </w:r>
  </w:p>
  <w:p w14:paraId="78291ABE" w14:textId="62523488" w:rsidR="001A3DC7" w:rsidRPr="009213E6" w:rsidRDefault="001A3DC7" w:rsidP="009213E6">
    <w:pPr>
      <w:pStyle w:val="Footer"/>
    </w:pPr>
    <w:r w:rsidRPr="009213E6">
      <w:t>CA Building Energy Efficiency Standards - 201</w:t>
    </w:r>
    <w:r>
      <w:t>9</w:t>
    </w:r>
    <w:r w:rsidRPr="009213E6">
      <w:t xml:space="preserve"> Residential Compliance</w:t>
    </w:r>
    <w:r w:rsidRPr="009213E6">
      <w:tab/>
    </w:r>
    <w:r>
      <w:t xml:space="preserve">January </w:t>
    </w:r>
    <w:del w:id="3" w:author="Markstrum, Alexis@Energy" w:date="2019-10-10T15:13:00Z">
      <w:r w:rsidDel="007F7389">
        <w:delText>2019</w:delText>
      </w:r>
    </w:del>
    <w:ins w:id="4" w:author="Markstrum, Alexis@Energy" w:date="2019-10-10T15:13:00Z">
      <w:r w:rsidR="007F7389">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5FD3ABC3" w:rsidR="001A3DC7" w:rsidRPr="009213E6" w:rsidRDefault="001A3DC7" w:rsidP="009213E6">
    <w:pPr>
      <w:pStyle w:val="Footer"/>
    </w:pPr>
    <w:r w:rsidRPr="009213E6">
      <w:t>CA Building Energy Efficiency Standards - 201</w:t>
    </w:r>
    <w:r>
      <w:t>9</w:t>
    </w:r>
    <w:r w:rsidRPr="009213E6">
      <w:t xml:space="preserve"> Residential Compliance</w:t>
    </w:r>
    <w:r w:rsidRPr="009213E6">
      <w:tab/>
    </w:r>
    <w:r>
      <w:t xml:space="preserve">January </w:t>
    </w:r>
    <w:del w:id="5" w:author="Markstrum, Alexis@Energy" w:date="2019-10-10T15:13:00Z">
      <w:r w:rsidDel="007F7389">
        <w:delText>2019</w:delText>
      </w:r>
    </w:del>
    <w:ins w:id="6" w:author="Markstrum, Alexis@Energy" w:date="2019-10-10T15:13:00Z">
      <w:r w:rsidR="007F7389">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20290880" w:rsidR="001A3DC7" w:rsidRPr="00A165EE" w:rsidRDefault="001A3DC7"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13" w:author="Markstrum, Alexis@Energy" w:date="2019-10-10T15:13:00Z">
      <w:r w:rsidDel="007F7389">
        <w:delText>2019</w:delText>
      </w:r>
    </w:del>
    <w:ins w:id="14" w:author="Markstrum, Alexis@Energy" w:date="2019-10-10T15:13:00Z">
      <w:r w:rsidR="007F7389">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E9AED" w14:textId="77777777" w:rsidR="001A3DC7" w:rsidRDefault="001A3DC7">
      <w:r>
        <w:separator/>
      </w:r>
    </w:p>
  </w:footnote>
  <w:footnote w:type="continuationSeparator" w:id="0">
    <w:p w14:paraId="03D79AE7" w14:textId="77777777" w:rsidR="001A3DC7" w:rsidRDefault="001A3DC7">
      <w:r>
        <w:continuationSeparator/>
      </w:r>
    </w:p>
  </w:footnote>
  <w:footnote w:type="continuationNotice" w:id="1">
    <w:p w14:paraId="16F91AA0" w14:textId="77777777" w:rsidR="001A3DC7" w:rsidRDefault="001A3DC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1A3DC7" w:rsidRDefault="00F91374">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1A3DC7" w:rsidRPr="007770C5" w:rsidRDefault="00F91374"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A3DC7" w:rsidRPr="007770C5">
      <w:rPr>
        <w:rFonts w:ascii="Arial" w:hAnsi="Arial" w:cs="Arial"/>
        <w:sz w:val="14"/>
        <w:szCs w:val="14"/>
      </w:rPr>
      <w:t>STATE OF CALIFORNIA</w:t>
    </w:r>
  </w:p>
  <w:p w14:paraId="78291AAC" w14:textId="77777777" w:rsidR="001A3DC7" w:rsidRPr="007770C5" w:rsidRDefault="001A3DC7"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0"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5D6E1D07" w:rsidR="001A3DC7" w:rsidRPr="007770C5" w:rsidRDefault="001A3DC7" w:rsidP="00352336">
    <w:pPr>
      <w:suppressAutoHyphens/>
      <w:ind w:left="-90"/>
      <w:rPr>
        <w:rFonts w:ascii="Arial" w:hAnsi="Arial" w:cs="Arial"/>
        <w:sz w:val="14"/>
        <w:szCs w:val="14"/>
      </w:rPr>
    </w:pPr>
    <w:r>
      <w:rPr>
        <w:rFonts w:ascii="Arial" w:hAnsi="Arial" w:cs="Arial"/>
        <w:sz w:val="14"/>
        <w:szCs w:val="14"/>
      </w:rPr>
      <w:t>CEC-CF2R-MCH-27b-H</w:t>
    </w:r>
    <w:r w:rsidRPr="007770C5">
      <w:rPr>
        <w:rFonts w:ascii="Arial" w:hAnsi="Arial" w:cs="Arial"/>
        <w:sz w:val="14"/>
        <w:szCs w:val="14"/>
      </w:rPr>
      <w:t xml:space="preserve"> (Revised</w:t>
    </w:r>
    <w:r>
      <w:rPr>
        <w:rFonts w:ascii="Arial" w:hAnsi="Arial" w:cs="Arial"/>
        <w:sz w:val="14"/>
        <w:szCs w:val="14"/>
      </w:rPr>
      <w:t xml:space="preserve"> 01/</w:t>
    </w:r>
    <w:del w:id="1" w:author="Markstrum, Alexis@Energy" w:date="2019-10-10T15:12:00Z">
      <w:r w:rsidDel="007F7389">
        <w:rPr>
          <w:rFonts w:ascii="Arial" w:hAnsi="Arial" w:cs="Arial"/>
          <w:sz w:val="14"/>
          <w:szCs w:val="14"/>
        </w:rPr>
        <w:delText>19</w:delText>
      </w:r>
    </w:del>
    <w:ins w:id="2" w:author="Markstrum, Alexis@Energy" w:date="2019-10-10T15:12:00Z">
      <w:r w:rsidR="007F7389">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A3DC7"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7777777" w:rsidR="001A3DC7" w:rsidRPr="00D65FA1" w:rsidRDefault="001A3DC7"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78291AAF" w14:textId="77777777" w:rsidR="001A3DC7" w:rsidRPr="00D65FA1" w:rsidRDefault="001A3DC7" w:rsidP="007F6151">
          <w:pPr>
            <w:pStyle w:val="Style18"/>
            <w:rPr>
              <w:b/>
              <w:sz w:val="20"/>
            </w:rPr>
          </w:pPr>
          <w:r w:rsidRPr="00D65FA1">
            <w:rPr>
              <w:sz w:val="20"/>
            </w:rPr>
            <w:t>CF2R-MCH-27</w:t>
          </w:r>
          <w:r>
            <w:rPr>
              <w:sz w:val="20"/>
            </w:rPr>
            <w:t>-H</w:t>
          </w:r>
        </w:p>
      </w:tc>
    </w:tr>
    <w:tr w:rsidR="001A3DC7" w:rsidRPr="00F85124" w14:paraId="78291AB3" w14:textId="77777777" w:rsidTr="0013183D">
      <w:trPr>
        <w:cantSplit/>
        <w:trHeight w:val="288"/>
      </w:trPr>
      <w:tc>
        <w:tcPr>
          <w:tcW w:w="2285" w:type="pct"/>
          <w:tcBorders>
            <w:right w:val="nil"/>
          </w:tcBorders>
        </w:tcPr>
        <w:p w14:paraId="78291AB1" w14:textId="77777777" w:rsidR="001A3DC7" w:rsidRPr="00F85124" w:rsidRDefault="001A3DC7" w:rsidP="0013183D">
          <w:pPr>
            <w:pStyle w:val="Style19"/>
            <w:rPr>
              <w:sz w:val="12"/>
              <w:szCs w:val="12"/>
            </w:rPr>
          </w:pPr>
          <w:r w:rsidRPr="00505A99">
            <w:t>Indoor Air Quality and Mechanical Ventilation</w:t>
          </w:r>
        </w:p>
      </w:tc>
      <w:tc>
        <w:tcPr>
          <w:tcW w:w="2715" w:type="pct"/>
          <w:gridSpan w:val="2"/>
          <w:tcBorders>
            <w:left w:val="nil"/>
          </w:tcBorders>
        </w:tcPr>
        <w:p w14:paraId="78291AB2" w14:textId="1C7F8B96" w:rsidR="001A3DC7" w:rsidRPr="00F85124" w:rsidRDefault="001A3DC7"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91374" w:rsidRPr="00F9137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91374">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1A3DC7" w:rsidRPr="00F85124" w14:paraId="78291AB7" w14:textId="77777777" w:rsidTr="0013183D">
      <w:trPr>
        <w:cantSplit/>
        <w:trHeight w:val="288"/>
      </w:trPr>
      <w:tc>
        <w:tcPr>
          <w:tcW w:w="0" w:type="auto"/>
        </w:tcPr>
        <w:p w14:paraId="78291AB4" w14:textId="77777777" w:rsidR="001A3DC7" w:rsidRPr="00F85124" w:rsidRDefault="001A3DC7" w:rsidP="0013183D">
          <w:pPr>
            <w:pStyle w:val="Style20"/>
          </w:pPr>
          <w:r w:rsidRPr="00F85124">
            <w:t>Project Name:</w:t>
          </w:r>
        </w:p>
      </w:tc>
      <w:tc>
        <w:tcPr>
          <w:tcW w:w="1596" w:type="pct"/>
        </w:tcPr>
        <w:p w14:paraId="78291AB5" w14:textId="77777777" w:rsidR="001A3DC7" w:rsidRPr="00F85124" w:rsidRDefault="001A3DC7" w:rsidP="0013183D">
          <w:pPr>
            <w:pStyle w:val="Style20"/>
          </w:pPr>
          <w:r w:rsidRPr="00F85124">
            <w:t>Enforcement Agency:</w:t>
          </w:r>
        </w:p>
      </w:tc>
      <w:tc>
        <w:tcPr>
          <w:tcW w:w="1119" w:type="pct"/>
        </w:tcPr>
        <w:p w14:paraId="78291AB6" w14:textId="77777777" w:rsidR="001A3DC7" w:rsidRPr="00F85124" w:rsidRDefault="001A3DC7" w:rsidP="0013183D">
          <w:pPr>
            <w:pStyle w:val="Style20"/>
          </w:pPr>
          <w:r w:rsidRPr="00F85124">
            <w:t>Permit Number:</w:t>
          </w:r>
        </w:p>
      </w:tc>
    </w:tr>
    <w:tr w:rsidR="001A3DC7" w:rsidRPr="00F85124" w14:paraId="78291ABB" w14:textId="77777777" w:rsidTr="0013183D">
      <w:trPr>
        <w:cantSplit/>
        <w:trHeight w:val="288"/>
      </w:trPr>
      <w:tc>
        <w:tcPr>
          <w:tcW w:w="0" w:type="auto"/>
        </w:tcPr>
        <w:p w14:paraId="78291AB8" w14:textId="77777777" w:rsidR="001A3DC7" w:rsidRPr="00F85124" w:rsidRDefault="001A3DC7" w:rsidP="0013183D">
          <w:pPr>
            <w:pStyle w:val="Style20"/>
            <w:rPr>
              <w:vertAlign w:val="superscript"/>
            </w:rPr>
          </w:pPr>
          <w:r w:rsidRPr="00F85124">
            <w:t>Dwelling Address:</w:t>
          </w:r>
        </w:p>
      </w:tc>
      <w:tc>
        <w:tcPr>
          <w:tcW w:w="1596" w:type="pct"/>
        </w:tcPr>
        <w:p w14:paraId="78291AB9" w14:textId="77777777" w:rsidR="001A3DC7" w:rsidRPr="00F85124" w:rsidRDefault="001A3DC7" w:rsidP="0013183D">
          <w:pPr>
            <w:pStyle w:val="Style20"/>
            <w:rPr>
              <w:vertAlign w:val="superscript"/>
            </w:rPr>
          </w:pPr>
          <w:r w:rsidRPr="00F85124">
            <w:t>City</w:t>
          </w:r>
          <w:r>
            <w:t>:</w:t>
          </w:r>
        </w:p>
      </w:tc>
      <w:tc>
        <w:tcPr>
          <w:tcW w:w="1119" w:type="pct"/>
        </w:tcPr>
        <w:p w14:paraId="78291ABA" w14:textId="77777777" w:rsidR="001A3DC7" w:rsidRPr="00F85124" w:rsidRDefault="001A3DC7" w:rsidP="0013183D">
          <w:pPr>
            <w:pStyle w:val="Style20"/>
            <w:rPr>
              <w:vertAlign w:val="superscript"/>
            </w:rPr>
          </w:pPr>
          <w:r w:rsidRPr="00F85124">
            <w:t>Zip Code</w:t>
          </w:r>
          <w:r>
            <w:t>:</w:t>
          </w:r>
        </w:p>
      </w:tc>
    </w:tr>
  </w:tbl>
  <w:p w14:paraId="78291ABC" w14:textId="77777777" w:rsidR="001A3DC7" w:rsidRDefault="001A3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1A3DC7" w:rsidRDefault="00F91374">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1A3DC7" w:rsidRDefault="00F91374">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1A3DC7"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777777" w:rsidR="001A3DC7" w:rsidRPr="00927918" w:rsidRDefault="001A3DC7"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7777777" w:rsidR="001A3DC7" w:rsidRPr="00927918" w:rsidRDefault="001A3DC7" w:rsidP="00D85A3A">
          <w:pPr>
            <w:pStyle w:val="Style18"/>
            <w:rPr>
              <w:b/>
              <w:sz w:val="20"/>
            </w:rPr>
          </w:pPr>
          <w:r w:rsidRPr="00927918">
            <w:rPr>
              <w:sz w:val="20"/>
            </w:rPr>
            <w:t>CF2R-MCH-27</w:t>
          </w:r>
          <w:r>
            <w:rPr>
              <w:sz w:val="20"/>
            </w:rPr>
            <w:t>-H</w:t>
          </w:r>
        </w:p>
      </w:tc>
    </w:tr>
    <w:tr w:rsidR="001A3DC7" w:rsidRPr="00F85124" w14:paraId="78291AC6" w14:textId="77777777" w:rsidTr="00023A98">
      <w:trPr>
        <w:cantSplit/>
        <w:trHeight w:val="288"/>
      </w:trPr>
      <w:tc>
        <w:tcPr>
          <w:tcW w:w="2285" w:type="pct"/>
          <w:tcBorders>
            <w:right w:val="nil"/>
          </w:tcBorders>
        </w:tcPr>
        <w:p w14:paraId="78291AC4" w14:textId="77777777" w:rsidR="001A3DC7" w:rsidRPr="00F85124" w:rsidRDefault="001A3DC7"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292729D5" w:rsidR="001A3DC7" w:rsidRPr="00F85124" w:rsidRDefault="001A3DC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91374" w:rsidRPr="00F9137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9137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1A3DC7" w:rsidRDefault="00F91374"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1A3DC7" w:rsidRDefault="00F91374">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1A3DC7" w:rsidRDefault="00F91374">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1A3DC7"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777777" w:rsidR="001A3DC7" w:rsidRPr="00D65FA1" w:rsidRDefault="001A3DC7"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78291ACC" w14:textId="77777777" w:rsidR="001A3DC7" w:rsidRPr="00D65FA1" w:rsidRDefault="001A3DC7" w:rsidP="00D85A3A">
          <w:pPr>
            <w:pStyle w:val="Style18"/>
            <w:rPr>
              <w:b/>
              <w:sz w:val="20"/>
            </w:rPr>
          </w:pPr>
          <w:r w:rsidRPr="00D65FA1">
            <w:rPr>
              <w:sz w:val="20"/>
            </w:rPr>
            <w:t>CF2R-MCH-27</w:t>
          </w:r>
          <w:r>
            <w:rPr>
              <w:sz w:val="20"/>
            </w:rPr>
            <w:t>-H</w:t>
          </w:r>
        </w:p>
      </w:tc>
    </w:tr>
    <w:tr w:rsidR="001A3DC7" w:rsidRPr="00F85124" w14:paraId="78291AD0" w14:textId="77777777" w:rsidTr="00023A98">
      <w:trPr>
        <w:cantSplit/>
        <w:trHeight w:val="288"/>
      </w:trPr>
      <w:tc>
        <w:tcPr>
          <w:tcW w:w="2285" w:type="pct"/>
          <w:tcBorders>
            <w:right w:val="nil"/>
          </w:tcBorders>
        </w:tcPr>
        <w:p w14:paraId="78291ACE" w14:textId="77777777" w:rsidR="001A3DC7" w:rsidRPr="00F85124" w:rsidRDefault="001A3DC7"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5F8B053C" w:rsidR="001A3DC7" w:rsidRPr="00F85124" w:rsidRDefault="001A3DC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91374" w:rsidRPr="00F91374">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91374">
            <w:rPr>
              <w:rFonts w:asciiTheme="minorHAnsi" w:hAnsiTheme="minorHAnsi"/>
              <w:bCs/>
              <w:noProof/>
            </w:rPr>
            <w:t>7</w:t>
          </w:r>
          <w:r>
            <w:rPr>
              <w:rFonts w:asciiTheme="minorHAnsi" w:hAnsiTheme="minorHAnsi"/>
              <w:bCs/>
              <w:noProof/>
            </w:rPr>
            <w:fldChar w:fldCharType="end"/>
          </w:r>
          <w:r w:rsidRPr="00F85124">
            <w:rPr>
              <w:rFonts w:asciiTheme="minorHAnsi" w:hAnsiTheme="minorHAnsi"/>
              <w:bCs/>
            </w:rPr>
            <w:t>)</w:t>
          </w:r>
        </w:p>
      </w:tc>
    </w:tr>
  </w:tbl>
  <w:p w14:paraId="78291AD1" w14:textId="77777777" w:rsidR="001A3DC7" w:rsidRDefault="00F91374"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1A3DC7" w:rsidRDefault="00F91374">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C3FE6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371CD"/>
    <w:multiLevelType w:val="hybridMultilevel"/>
    <w:tmpl w:val="9042A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18"/>
  </w:num>
  <w:num w:numId="4">
    <w:abstractNumId w:val="1"/>
  </w:num>
  <w:num w:numId="5">
    <w:abstractNumId w:val="0"/>
  </w:num>
  <w:num w:numId="6">
    <w:abstractNumId w:val="9"/>
  </w:num>
  <w:num w:numId="7">
    <w:abstractNumId w:val="19"/>
  </w:num>
  <w:num w:numId="8">
    <w:abstractNumId w:val="21"/>
  </w:num>
  <w:num w:numId="9">
    <w:abstractNumId w:val="8"/>
  </w:num>
  <w:num w:numId="10">
    <w:abstractNumId w:val="14"/>
  </w:num>
  <w:num w:numId="11">
    <w:abstractNumId w:val="25"/>
  </w:num>
  <w:num w:numId="12">
    <w:abstractNumId w:val="16"/>
  </w:num>
  <w:num w:numId="13">
    <w:abstractNumId w:val="11"/>
  </w:num>
  <w:num w:numId="14">
    <w:abstractNumId w:val="17"/>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5"/>
  </w:num>
  <w:num w:numId="19">
    <w:abstractNumId w:val="7"/>
  </w:num>
  <w:num w:numId="20">
    <w:abstractNumId w:val="28"/>
  </w:num>
  <w:num w:numId="21">
    <w:abstractNumId w:val="12"/>
  </w:num>
  <w:num w:numId="22">
    <w:abstractNumId w:val="15"/>
  </w:num>
  <w:num w:numId="23">
    <w:abstractNumId w:val="27"/>
  </w:num>
  <w:num w:numId="24">
    <w:abstractNumId w:val="3"/>
  </w:num>
  <w:num w:numId="25">
    <w:abstractNumId w:val="2"/>
  </w:num>
  <w:num w:numId="26">
    <w:abstractNumId w:val="26"/>
  </w:num>
  <w:num w:numId="27">
    <w:abstractNumId w:val="13"/>
  </w:num>
  <w:num w:numId="28">
    <w:abstractNumId w:val="20"/>
  </w:num>
  <w:num w:numId="29">
    <w:abstractNumId w:val="22"/>
  </w:num>
  <w:num w:numId="30">
    <w:abstractNumId w:val="24"/>
  </w:num>
  <w:num w:numId="31">
    <w:abstractNumId w:val="6"/>
  </w:num>
  <w:num w:numId="32">
    <w:abstractNumId w:val="29"/>
  </w:num>
  <w:num w:numId="3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415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75418"/>
    <w:rsid w:val="001755A8"/>
    <w:rsid w:val="001837A7"/>
    <w:rsid w:val="001844F5"/>
    <w:rsid w:val="00192313"/>
    <w:rsid w:val="001947AA"/>
    <w:rsid w:val="001A3DC7"/>
    <w:rsid w:val="001A6444"/>
    <w:rsid w:val="001B1FE6"/>
    <w:rsid w:val="001B335E"/>
    <w:rsid w:val="001B37A2"/>
    <w:rsid w:val="001B6972"/>
    <w:rsid w:val="001B7F7E"/>
    <w:rsid w:val="001C0809"/>
    <w:rsid w:val="001C4226"/>
    <w:rsid w:val="001C61BF"/>
    <w:rsid w:val="001C624C"/>
    <w:rsid w:val="001D331F"/>
    <w:rsid w:val="001E2BE1"/>
    <w:rsid w:val="001E3C1B"/>
    <w:rsid w:val="001F4318"/>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455"/>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27B25"/>
    <w:rsid w:val="00431F8D"/>
    <w:rsid w:val="004351D2"/>
    <w:rsid w:val="004354D4"/>
    <w:rsid w:val="00444E93"/>
    <w:rsid w:val="00445E71"/>
    <w:rsid w:val="0044729E"/>
    <w:rsid w:val="004509C4"/>
    <w:rsid w:val="0045236C"/>
    <w:rsid w:val="00452446"/>
    <w:rsid w:val="004575B2"/>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A54D2"/>
    <w:rsid w:val="006B7D08"/>
    <w:rsid w:val="006C3CB1"/>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57E24"/>
    <w:rsid w:val="00762E40"/>
    <w:rsid w:val="00771100"/>
    <w:rsid w:val="007715C6"/>
    <w:rsid w:val="00777B2F"/>
    <w:rsid w:val="00783CAF"/>
    <w:rsid w:val="00786052"/>
    <w:rsid w:val="0078705F"/>
    <w:rsid w:val="007873CC"/>
    <w:rsid w:val="0079128F"/>
    <w:rsid w:val="00791629"/>
    <w:rsid w:val="00795E0C"/>
    <w:rsid w:val="007A093B"/>
    <w:rsid w:val="007A4BBF"/>
    <w:rsid w:val="007A5D38"/>
    <w:rsid w:val="007C522D"/>
    <w:rsid w:val="007D3387"/>
    <w:rsid w:val="007D4CA3"/>
    <w:rsid w:val="007E1719"/>
    <w:rsid w:val="007E5494"/>
    <w:rsid w:val="007F32B2"/>
    <w:rsid w:val="007F6151"/>
    <w:rsid w:val="007F7389"/>
    <w:rsid w:val="00800C91"/>
    <w:rsid w:val="00802060"/>
    <w:rsid w:val="00802732"/>
    <w:rsid w:val="00802F5A"/>
    <w:rsid w:val="00806304"/>
    <w:rsid w:val="008236A7"/>
    <w:rsid w:val="00827F4B"/>
    <w:rsid w:val="00830150"/>
    <w:rsid w:val="00837423"/>
    <w:rsid w:val="008378BF"/>
    <w:rsid w:val="008472E3"/>
    <w:rsid w:val="0085658C"/>
    <w:rsid w:val="00873389"/>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64F6"/>
    <w:rsid w:val="00A07478"/>
    <w:rsid w:val="00A106C7"/>
    <w:rsid w:val="00A11558"/>
    <w:rsid w:val="00A203AF"/>
    <w:rsid w:val="00A26E22"/>
    <w:rsid w:val="00A31477"/>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4B23"/>
    <w:rsid w:val="00C56E30"/>
    <w:rsid w:val="00C62719"/>
    <w:rsid w:val="00C62D48"/>
    <w:rsid w:val="00C64DBF"/>
    <w:rsid w:val="00C71ABD"/>
    <w:rsid w:val="00C76888"/>
    <w:rsid w:val="00C91598"/>
    <w:rsid w:val="00C9288D"/>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4059"/>
    <w:rsid w:val="00D85A3A"/>
    <w:rsid w:val="00D85C84"/>
    <w:rsid w:val="00D951D1"/>
    <w:rsid w:val="00DA445F"/>
    <w:rsid w:val="00DB3BB0"/>
    <w:rsid w:val="00DC2AD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1374"/>
    <w:rsid w:val="00F967F2"/>
    <w:rsid w:val="00FA76EA"/>
    <w:rsid w:val="00FB5CF1"/>
    <w:rsid w:val="00FB7C8C"/>
    <w:rsid w:val="00FC25CF"/>
    <w:rsid w:val="00FC5CD6"/>
    <w:rsid w:val="00FD0B67"/>
    <w:rsid w:val="00FD4D9A"/>
    <w:rsid w:val="00FE476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96789-5C78-47D3-9978-A3C4591E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5968</Words>
  <Characters>34022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2018-11-28T15:42:00Z</cp:lastPrinted>
  <dcterms:created xsi:type="dcterms:W3CDTF">2019-11-20T18:00:00Z</dcterms:created>
  <dcterms:modified xsi:type="dcterms:W3CDTF">2019-11-20T18:00:00Z</dcterms:modified>
</cp:coreProperties>
</file>
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10885" w:type="dxa"/>
        <w:tblLook w:val="04A0" w:firstRow="1" w:lastRow="0" w:firstColumn="1" w:lastColumn="0" w:noHBand="0" w:noVBand="1"/>
      </w:tblPr>
      <w:tblGrid>
        <w:gridCol w:w="849"/>
        <w:gridCol w:w="881"/>
        <w:gridCol w:w="1603"/>
        <w:gridCol w:w="884"/>
        <w:gridCol w:w="1160"/>
        <w:gridCol w:w="1256"/>
        <w:gridCol w:w="1685"/>
        <w:gridCol w:w="1428"/>
        <w:gridCol w:w="1139"/>
      </w:tblGrid>
      <w:tr w:rsidR="008B2C5E" w:rsidRPr="00C048CC" w14:paraId="40159579" w14:textId="50C3A6DF" w:rsidTr="008B2C5E">
        <w:tc>
          <w:tcPr>
            <w:tcW w:w="10885" w:type="dxa"/>
            <w:gridSpan w:val="9"/>
          </w:tcPr>
          <w:p w14:paraId="08E86FAB" w14:textId="669015F8" w:rsidR="008B2C5E" w:rsidRPr="00C048CC" w:rsidRDefault="008B2C5E"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8B2C5E" w:rsidRPr="00C048CC" w:rsidRDefault="008B2C5E"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8B2C5E" w:rsidRPr="00C048CC" w14:paraId="5721E0EA" w14:textId="0CB5B897" w:rsidTr="008B2C5E">
        <w:tc>
          <w:tcPr>
            <w:tcW w:w="849" w:type="dxa"/>
            <w:tcBorders>
              <w:top w:val="single" w:sz="4" w:space="0" w:color="auto"/>
              <w:left w:val="single" w:sz="4" w:space="0" w:color="auto"/>
              <w:bottom w:val="single" w:sz="4" w:space="0" w:color="auto"/>
              <w:right w:val="single" w:sz="4" w:space="0" w:color="auto"/>
            </w:tcBorders>
          </w:tcPr>
          <w:p w14:paraId="45EC9731" w14:textId="7BB91125" w:rsidR="008B2C5E" w:rsidRPr="00C048CC" w:rsidRDefault="008B2C5E" w:rsidP="008B2C5E">
            <w:pPr>
              <w:jc w:val="center"/>
              <w:rPr>
                <w:rFonts w:eastAsia="Times New Roman" w:cstheme="minorHAnsi"/>
                <w:sz w:val="20"/>
                <w:szCs w:val="20"/>
              </w:rPr>
            </w:pPr>
            <w:r>
              <w:rPr>
                <w:rFonts w:eastAsia="Times New Roman" w:cstheme="minorHAnsi"/>
                <w:sz w:val="18"/>
                <w:szCs w:val="20"/>
              </w:rPr>
              <w:t>01</w:t>
            </w:r>
          </w:p>
        </w:tc>
        <w:tc>
          <w:tcPr>
            <w:tcW w:w="881" w:type="dxa"/>
            <w:vAlign w:val="bottom"/>
          </w:tcPr>
          <w:p w14:paraId="17141C59" w14:textId="42B93C17"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2</w:t>
            </w:r>
          </w:p>
        </w:tc>
        <w:tc>
          <w:tcPr>
            <w:tcW w:w="1603" w:type="dxa"/>
            <w:vAlign w:val="bottom"/>
          </w:tcPr>
          <w:p w14:paraId="7990508E" w14:textId="5743175F"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3</w:t>
            </w:r>
          </w:p>
        </w:tc>
        <w:tc>
          <w:tcPr>
            <w:tcW w:w="884" w:type="dxa"/>
          </w:tcPr>
          <w:p w14:paraId="306F49B4" w14:textId="43E46942"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4</w:t>
            </w:r>
          </w:p>
        </w:tc>
        <w:tc>
          <w:tcPr>
            <w:tcW w:w="1160" w:type="dxa"/>
          </w:tcPr>
          <w:p w14:paraId="386B4A72" w14:textId="2CA6E956"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5</w:t>
            </w:r>
          </w:p>
        </w:tc>
        <w:tc>
          <w:tcPr>
            <w:tcW w:w="1256" w:type="dxa"/>
          </w:tcPr>
          <w:p w14:paraId="0713B8E8" w14:textId="1A525259"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6</w:t>
            </w:r>
          </w:p>
        </w:tc>
        <w:tc>
          <w:tcPr>
            <w:tcW w:w="1685" w:type="dxa"/>
          </w:tcPr>
          <w:p w14:paraId="6AFB6771" w14:textId="632DEC75" w:rsidR="008B2C5E" w:rsidRPr="00C048CC" w:rsidRDefault="008B2C5E" w:rsidP="008B2C5E">
            <w:pPr>
              <w:jc w:val="center"/>
              <w:rPr>
                <w:rFonts w:eastAsia="Times New Roman" w:cstheme="minorHAnsi"/>
                <w:sz w:val="20"/>
                <w:szCs w:val="20"/>
              </w:rPr>
            </w:pPr>
            <w:r>
              <w:rPr>
                <w:rFonts w:eastAsia="Times New Roman" w:cstheme="minorHAnsi"/>
                <w:sz w:val="20"/>
                <w:szCs w:val="20"/>
              </w:rPr>
              <w:t>07</w:t>
            </w:r>
          </w:p>
        </w:tc>
        <w:tc>
          <w:tcPr>
            <w:tcW w:w="1428" w:type="dxa"/>
          </w:tcPr>
          <w:p w14:paraId="49BC47F8" w14:textId="73D53352" w:rsidR="008B2C5E" w:rsidRPr="00C048CC" w:rsidRDefault="008B2C5E" w:rsidP="008B2C5E">
            <w:pPr>
              <w:jc w:val="center"/>
              <w:rPr>
                <w:rFonts w:eastAsia="Times New Roman" w:cstheme="minorHAnsi"/>
                <w:sz w:val="20"/>
                <w:szCs w:val="20"/>
              </w:rPr>
            </w:pPr>
            <w:r>
              <w:rPr>
                <w:rFonts w:eastAsia="Times New Roman" w:cstheme="minorHAnsi"/>
                <w:sz w:val="20"/>
                <w:szCs w:val="20"/>
              </w:rPr>
              <w:t>08</w:t>
            </w:r>
          </w:p>
        </w:tc>
        <w:tc>
          <w:tcPr>
            <w:tcW w:w="1139" w:type="dxa"/>
          </w:tcPr>
          <w:p w14:paraId="32772118" w14:textId="551EC36E" w:rsidR="008B2C5E" w:rsidRPr="00C048CC" w:rsidRDefault="008B2C5E" w:rsidP="008B2C5E">
            <w:pPr>
              <w:jc w:val="center"/>
              <w:rPr>
                <w:rFonts w:eastAsia="Times New Roman" w:cstheme="minorHAnsi"/>
                <w:sz w:val="20"/>
                <w:szCs w:val="20"/>
              </w:rPr>
            </w:pPr>
            <w:r>
              <w:rPr>
                <w:rFonts w:eastAsia="Times New Roman" w:cstheme="minorHAnsi"/>
                <w:sz w:val="20"/>
                <w:szCs w:val="20"/>
              </w:rPr>
              <w:t>09</w:t>
            </w:r>
          </w:p>
        </w:tc>
      </w:tr>
      <w:tr w:rsidR="008B2C5E" w:rsidRPr="00C048CC" w14:paraId="7D10B45C" w14:textId="1F3D5DF4" w:rsidTr="008B2C5E">
        <w:tc>
          <w:tcPr>
            <w:tcW w:w="849" w:type="dxa"/>
            <w:tcBorders>
              <w:top w:val="single" w:sz="4" w:space="0" w:color="auto"/>
              <w:left w:val="single" w:sz="4" w:space="0" w:color="auto"/>
              <w:bottom w:val="single" w:sz="4" w:space="0" w:color="auto"/>
              <w:right w:val="single" w:sz="4" w:space="0" w:color="auto"/>
            </w:tcBorders>
            <w:vAlign w:val="bottom"/>
          </w:tcPr>
          <w:p w14:paraId="2A835253" w14:textId="05D3A4A4"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18"/>
                <w:szCs w:val="20"/>
              </w:rPr>
              <w:t>Dwelling Unit Name</w:t>
            </w:r>
          </w:p>
        </w:tc>
        <w:tc>
          <w:tcPr>
            <w:tcW w:w="881" w:type="dxa"/>
            <w:vAlign w:val="bottom"/>
          </w:tcPr>
          <w:p w14:paraId="49BE5975" w14:textId="207102C0"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267ABF4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603" w:type="dxa"/>
            <w:vAlign w:val="bottom"/>
          </w:tcPr>
          <w:p w14:paraId="4E092EEE"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15A5161"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884" w:type="dxa"/>
            <w:vAlign w:val="bottom"/>
          </w:tcPr>
          <w:p w14:paraId="10F0C5D1" w14:textId="39EE0B5A"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60" w:type="dxa"/>
            <w:vAlign w:val="bottom"/>
          </w:tcPr>
          <w:p w14:paraId="7FE192A7"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256" w:type="dxa"/>
            <w:vAlign w:val="bottom"/>
          </w:tcPr>
          <w:p w14:paraId="0BC4058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685" w:type="dxa"/>
            <w:vAlign w:val="bottom"/>
          </w:tcPr>
          <w:p w14:paraId="27F979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28" w:type="dxa"/>
            <w:vAlign w:val="bottom"/>
          </w:tcPr>
          <w:p w14:paraId="28B684C8" w14:textId="3CA8C17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Compact Distrib.</w:t>
            </w:r>
          </w:p>
        </w:tc>
        <w:tc>
          <w:tcPr>
            <w:tcW w:w="1139" w:type="dxa"/>
            <w:vAlign w:val="bottom"/>
          </w:tcPr>
          <w:p w14:paraId="104A1104" w14:textId="3B980FB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D1E1D73" w14:textId="047B82D9" w:rsidTr="008B2C5E">
        <w:tc>
          <w:tcPr>
            <w:tcW w:w="849" w:type="dxa"/>
          </w:tcPr>
          <w:p w14:paraId="3215400A" w14:textId="77777777" w:rsidR="008B2C5E" w:rsidRPr="00C048CC" w:rsidRDefault="008B2C5E" w:rsidP="008B2C5E">
            <w:pPr>
              <w:jc w:val="center"/>
              <w:rPr>
                <w:rFonts w:cstheme="minorHAnsi"/>
                <w:sz w:val="20"/>
                <w:szCs w:val="20"/>
              </w:rPr>
            </w:pPr>
          </w:p>
        </w:tc>
        <w:tc>
          <w:tcPr>
            <w:tcW w:w="881" w:type="dxa"/>
          </w:tcPr>
          <w:p w14:paraId="04E4271C" w14:textId="0AF9F413" w:rsidR="008B2C5E" w:rsidRPr="00C048CC" w:rsidRDefault="008B2C5E" w:rsidP="008B2C5E">
            <w:pPr>
              <w:jc w:val="center"/>
              <w:rPr>
                <w:rFonts w:cstheme="minorHAnsi"/>
                <w:sz w:val="20"/>
                <w:szCs w:val="20"/>
              </w:rPr>
            </w:pPr>
          </w:p>
        </w:tc>
        <w:tc>
          <w:tcPr>
            <w:tcW w:w="1603" w:type="dxa"/>
          </w:tcPr>
          <w:p w14:paraId="3FBD100C" w14:textId="77777777" w:rsidR="008B2C5E" w:rsidRPr="00C048CC" w:rsidRDefault="008B2C5E" w:rsidP="008B2C5E">
            <w:pPr>
              <w:jc w:val="center"/>
              <w:rPr>
                <w:rFonts w:cstheme="minorHAnsi"/>
                <w:sz w:val="20"/>
                <w:szCs w:val="20"/>
              </w:rPr>
            </w:pPr>
          </w:p>
        </w:tc>
        <w:tc>
          <w:tcPr>
            <w:tcW w:w="884" w:type="dxa"/>
          </w:tcPr>
          <w:p w14:paraId="531D8303" w14:textId="77777777" w:rsidR="008B2C5E" w:rsidRPr="00C048CC" w:rsidRDefault="008B2C5E" w:rsidP="008B2C5E">
            <w:pPr>
              <w:jc w:val="center"/>
              <w:rPr>
                <w:rFonts w:eastAsia="Times New Roman" w:cstheme="minorHAnsi"/>
                <w:b/>
                <w:i/>
                <w:color w:val="FF0000"/>
                <w:sz w:val="20"/>
                <w:szCs w:val="20"/>
              </w:rPr>
            </w:pPr>
          </w:p>
        </w:tc>
        <w:tc>
          <w:tcPr>
            <w:tcW w:w="1160" w:type="dxa"/>
          </w:tcPr>
          <w:p w14:paraId="2E37DE16" w14:textId="77777777" w:rsidR="008B2C5E" w:rsidRPr="00C048CC" w:rsidRDefault="008B2C5E" w:rsidP="008B2C5E">
            <w:pPr>
              <w:jc w:val="center"/>
              <w:rPr>
                <w:rFonts w:eastAsia="Times New Roman" w:cstheme="minorHAnsi"/>
                <w:b/>
                <w:i/>
                <w:color w:val="FF0000"/>
                <w:sz w:val="20"/>
                <w:szCs w:val="20"/>
              </w:rPr>
            </w:pPr>
          </w:p>
        </w:tc>
        <w:tc>
          <w:tcPr>
            <w:tcW w:w="1256" w:type="dxa"/>
          </w:tcPr>
          <w:p w14:paraId="304FBD39" w14:textId="77777777" w:rsidR="008B2C5E" w:rsidRPr="00C048CC" w:rsidRDefault="008B2C5E" w:rsidP="008B2C5E">
            <w:pPr>
              <w:jc w:val="center"/>
              <w:rPr>
                <w:rFonts w:cstheme="minorHAnsi"/>
                <w:sz w:val="20"/>
                <w:szCs w:val="20"/>
              </w:rPr>
            </w:pPr>
          </w:p>
        </w:tc>
        <w:tc>
          <w:tcPr>
            <w:tcW w:w="1685" w:type="dxa"/>
          </w:tcPr>
          <w:p w14:paraId="6B402F6E" w14:textId="77777777" w:rsidR="008B2C5E" w:rsidRPr="00C048CC" w:rsidRDefault="008B2C5E" w:rsidP="008B2C5E">
            <w:pPr>
              <w:jc w:val="center"/>
              <w:rPr>
                <w:rFonts w:cstheme="minorHAnsi"/>
                <w:sz w:val="20"/>
                <w:szCs w:val="20"/>
              </w:rPr>
            </w:pPr>
          </w:p>
        </w:tc>
        <w:tc>
          <w:tcPr>
            <w:tcW w:w="1428" w:type="dxa"/>
          </w:tcPr>
          <w:p w14:paraId="18688760" w14:textId="77777777" w:rsidR="008B2C5E" w:rsidRPr="00C048CC" w:rsidRDefault="008B2C5E" w:rsidP="008B2C5E">
            <w:pPr>
              <w:jc w:val="center"/>
              <w:rPr>
                <w:rFonts w:cstheme="minorHAnsi"/>
                <w:sz w:val="20"/>
                <w:szCs w:val="20"/>
              </w:rPr>
            </w:pPr>
          </w:p>
        </w:tc>
        <w:tc>
          <w:tcPr>
            <w:tcW w:w="1139" w:type="dxa"/>
          </w:tcPr>
          <w:p w14:paraId="115781BF" w14:textId="77777777" w:rsidR="008B2C5E" w:rsidRPr="00C048CC" w:rsidRDefault="008B2C5E" w:rsidP="008B2C5E">
            <w:pPr>
              <w:jc w:val="center"/>
              <w:rPr>
                <w:rFonts w:cstheme="minorHAnsi"/>
                <w:sz w:val="20"/>
                <w:szCs w:val="20"/>
              </w:rPr>
            </w:pPr>
          </w:p>
        </w:tc>
      </w:tr>
      <w:tr w:rsidR="008B2C5E" w:rsidRPr="00C048CC" w14:paraId="737F9E7C" w14:textId="651937BA" w:rsidTr="008B2C5E">
        <w:tc>
          <w:tcPr>
            <w:tcW w:w="849" w:type="dxa"/>
          </w:tcPr>
          <w:p w14:paraId="520A992F" w14:textId="77777777" w:rsidR="008B2C5E" w:rsidRPr="00C048CC" w:rsidRDefault="008B2C5E" w:rsidP="008B2C5E">
            <w:pPr>
              <w:jc w:val="center"/>
              <w:rPr>
                <w:rFonts w:cstheme="minorHAnsi"/>
                <w:sz w:val="20"/>
                <w:szCs w:val="20"/>
              </w:rPr>
            </w:pPr>
          </w:p>
        </w:tc>
        <w:tc>
          <w:tcPr>
            <w:tcW w:w="881" w:type="dxa"/>
          </w:tcPr>
          <w:p w14:paraId="075CD219" w14:textId="74468FE1" w:rsidR="008B2C5E" w:rsidRPr="00C048CC" w:rsidRDefault="008B2C5E" w:rsidP="008B2C5E">
            <w:pPr>
              <w:jc w:val="center"/>
              <w:rPr>
                <w:rFonts w:cstheme="minorHAnsi"/>
                <w:sz w:val="20"/>
                <w:szCs w:val="20"/>
              </w:rPr>
            </w:pPr>
          </w:p>
        </w:tc>
        <w:tc>
          <w:tcPr>
            <w:tcW w:w="1603" w:type="dxa"/>
          </w:tcPr>
          <w:p w14:paraId="0EF4AC60" w14:textId="77777777" w:rsidR="008B2C5E" w:rsidRPr="00C048CC" w:rsidRDefault="008B2C5E" w:rsidP="008B2C5E">
            <w:pPr>
              <w:jc w:val="center"/>
              <w:rPr>
                <w:rFonts w:cstheme="minorHAnsi"/>
                <w:sz w:val="20"/>
                <w:szCs w:val="20"/>
              </w:rPr>
            </w:pPr>
          </w:p>
        </w:tc>
        <w:tc>
          <w:tcPr>
            <w:tcW w:w="884" w:type="dxa"/>
          </w:tcPr>
          <w:p w14:paraId="5B85A78E" w14:textId="77777777" w:rsidR="008B2C5E" w:rsidRPr="00C048CC" w:rsidRDefault="008B2C5E" w:rsidP="008B2C5E">
            <w:pPr>
              <w:jc w:val="center"/>
              <w:rPr>
                <w:rFonts w:cstheme="minorHAnsi"/>
                <w:sz w:val="20"/>
                <w:szCs w:val="20"/>
              </w:rPr>
            </w:pPr>
          </w:p>
        </w:tc>
        <w:tc>
          <w:tcPr>
            <w:tcW w:w="1160" w:type="dxa"/>
          </w:tcPr>
          <w:p w14:paraId="3179D3C5" w14:textId="77777777" w:rsidR="008B2C5E" w:rsidRPr="00C048CC" w:rsidRDefault="008B2C5E" w:rsidP="008B2C5E">
            <w:pPr>
              <w:jc w:val="center"/>
              <w:rPr>
                <w:rFonts w:cstheme="minorHAnsi"/>
                <w:sz w:val="20"/>
                <w:szCs w:val="20"/>
              </w:rPr>
            </w:pPr>
          </w:p>
        </w:tc>
        <w:tc>
          <w:tcPr>
            <w:tcW w:w="1256" w:type="dxa"/>
          </w:tcPr>
          <w:p w14:paraId="29BDF699" w14:textId="77777777" w:rsidR="008B2C5E" w:rsidRPr="00C048CC" w:rsidRDefault="008B2C5E" w:rsidP="008B2C5E">
            <w:pPr>
              <w:jc w:val="center"/>
              <w:rPr>
                <w:rFonts w:cstheme="minorHAnsi"/>
                <w:sz w:val="20"/>
                <w:szCs w:val="20"/>
              </w:rPr>
            </w:pPr>
          </w:p>
        </w:tc>
        <w:tc>
          <w:tcPr>
            <w:tcW w:w="1685" w:type="dxa"/>
          </w:tcPr>
          <w:p w14:paraId="52511599" w14:textId="77777777" w:rsidR="008B2C5E" w:rsidRPr="00C048CC" w:rsidRDefault="008B2C5E" w:rsidP="008B2C5E">
            <w:pPr>
              <w:jc w:val="center"/>
              <w:rPr>
                <w:rFonts w:cstheme="minorHAnsi"/>
                <w:sz w:val="20"/>
                <w:szCs w:val="20"/>
              </w:rPr>
            </w:pPr>
          </w:p>
        </w:tc>
        <w:tc>
          <w:tcPr>
            <w:tcW w:w="1428" w:type="dxa"/>
          </w:tcPr>
          <w:p w14:paraId="0BB68100" w14:textId="77777777" w:rsidR="008B2C5E" w:rsidRPr="00C048CC" w:rsidRDefault="008B2C5E" w:rsidP="008B2C5E">
            <w:pPr>
              <w:jc w:val="center"/>
              <w:rPr>
                <w:rFonts w:cstheme="minorHAnsi"/>
                <w:sz w:val="20"/>
                <w:szCs w:val="20"/>
              </w:rPr>
            </w:pPr>
          </w:p>
        </w:tc>
        <w:tc>
          <w:tcPr>
            <w:tcW w:w="1139" w:type="dxa"/>
          </w:tcPr>
          <w:p w14:paraId="137BD561" w14:textId="77777777" w:rsidR="008B2C5E" w:rsidRPr="00C048CC" w:rsidRDefault="008B2C5E" w:rsidP="008B2C5E">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885" w:type="dxa"/>
        <w:tblLook w:val="04A0" w:firstRow="1" w:lastRow="0" w:firstColumn="1" w:lastColumn="0" w:noHBand="0" w:noVBand="1"/>
      </w:tblPr>
      <w:tblGrid>
        <w:gridCol w:w="912"/>
        <w:gridCol w:w="912"/>
        <w:gridCol w:w="1501"/>
        <w:gridCol w:w="900"/>
        <w:gridCol w:w="1170"/>
        <w:gridCol w:w="1170"/>
        <w:gridCol w:w="1710"/>
        <w:gridCol w:w="1440"/>
        <w:gridCol w:w="1170"/>
      </w:tblGrid>
      <w:tr w:rsidR="008B2C5E" w:rsidRPr="00C048CC" w14:paraId="1E8C3A85" w14:textId="17FA6734" w:rsidTr="008B2C5E">
        <w:tc>
          <w:tcPr>
            <w:tcW w:w="10885" w:type="dxa"/>
            <w:gridSpan w:val="9"/>
          </w:tcPr>
          <w:p w14:paraId="7EB6E0F6" w14:textId="4389CF5B" w:rsidR="008B2C5E" w:rsidRPr="00C048CC" w:rsidRDefault="008B2C5E" w:rsidP="00C048CC">
            <w:pPr>
              <w:rPr>
                <w:rFonts w:cstheme="minorHAnsi"/>
                <w:b/>
                <w:sz w:val="20"/>
                <w:szCs w:val="20"/>
              </w:rPr>
            </w:pPr>
            <w:r>
              <w:rPr>
                <w:rFonts w:cstheme="minorHAnsi"/>
                <w:b/>
                <w:sz w:val="20"/>
                <w:szCs w:val="20"/>
              </w:rPr>
              <w:t>B</w:t>
            </w:r>
            <w:r w:rsidRPr="00C048CC">
              <w:rPr>
                <w:rFonts w:cstheme="minorHAnsi"/>
                <w:b/>
                <w:sz w:val="20"/>
                <w:szCs w:val="20"/>
              </w:rPr>
              <w:t>. Installed</w:t>
            </w:r>
            <w:r>
              <w:rPr>
                <w:rFonts w:cstheme="minorHAnsi"/>
                <w:b/>
                <w:sz w:val="20"/>
                <w:szCs w:val="20"/>
              </w:rPr>
              <w:t xml:space="preserve"> HERS Verified</w:t>
            </w:r>
            <w:r w:rsidRPr="00C048CC">
              <w:rPr>
                <w:rFonts w:cstheme="minorHAnsi"/>
                <w:b/>
                <w:sz w:val="20"/>
                <w:szCs w:val="20"/>
              </w:rPr>
              <w:t xml:space="preserve"> Dwelling Unit Water Heater System Information</w:t>
            </w:r>
          </w:p>
          <w:p w14:paraId="7C55E804" w14:textId="48E12AFD" w:rsidR="008B2C5E" w:rsidRPr="00C048CC" w:rsidRDefault="008B2C5E"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8B2C5E" w:rsidRPr="00C048CC" w14:paraId="0E30C35E" w14:textId="06B2CF27" w:rsidTr="008B2C5E">
        <w:tc>
          <w:tcPr>
            <w:tcW w:w="912" w:type="dxa"/>
            <w:tcBorders>
              <w:top w:val="single" w:sz="4" w:space="0" w:color="auto"/>
              <w:left w:val="single" w:sz="4" w:space="0" w:color="auto"/>
              <w:bottom w:val="single" w:sz="4" w:space="0" w:color="auto"/>
              <w:right w:val="single" w:sz="4" w:space="0" w:color="auto"/>
            </w:tcBorders>
          </w:tcPr>
          <w:p w14:paraId="0BAB1141" w14:textId="5AFC1F61" w:rsidR="008B2C5E" w:rsidRPr="00C048CC" w:rsidRDefault="008B2C5E" w:rsidP="008B2C5E">
            <w:pPr>
              <w:jc w:val="center"/>
              <w:rPr>
                <w:rFonts w:eastAsia="Times New Roman" w:cstheme="minorHAnsi"/>
                <w:sz w:val="20"/>
                <w:szCs w:val="20"/>
              </w:rPr>
            </w:pPr>
            <w:r>
              <w:rPr>
                <w:rFonts w:eastAsia="Times New Roman" w:cstheme="minorHAnsi"/>
                <w:sz w:val="18"/>
                <w:szCs w:val="20"/>
              </w:rPr>
              <w:t>01</w:t>
            </w:r>
          </w:p>
        </w:tc>
        <w:tc>
          <w:tcPr>
            <w:tcW w:w="912" w:type="dxa"/>
            <w:vAlign w:val="bottom"/>
          </w:tcPr>
          <w:p w14:paraId="04ADB299" w14:textId="183C2982"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2</w:t>
            </w:r>
          </w:p>
        </w:tc>
        <w:tc>
          <w:tcPr>
            <w:tcW w:w="1501" w:type="dxa"/>
            <w:vAlign w:val="bottom"/>
          </w:tcPr>
          <w:p w14:paraId="16A9467D" w14:textId="57110BD5" w:rsidR="008B2C5E" w:rsidRPr="00C048CC" w:rsidRDefault="008B2C5E" w:rsidP="008B2C5E">
            <w:pPr>
              <w:jc w:val="center"/>
              <w:rPr>
                <w:rFonts w:cstheme="minorHAnsi"/>
                <w:sz w:val="20"/>
                <w:szCs w:val="20"/>
              </w:rPr>
            </w:pPr>
            <w:r w:rsidRPr="00C048CC">
              <w:rPr>
                <w:rFonts w:eastAsia="Times New Roman" w:cstheme="minorHAnsi"/>
                <w:sz w:val="20"/>
                <w:szCs w:val="20"/>
              </w:rPr>
              <w:t>0</w:t>
            </w:r>
            <w:r>
              <w:rPr>
                <w:rFonts w:eastAsia="Times New Roman" w:cstheme="minorHAnsi"/>
                <w:sz w:val="20"/>
                <w:szCs w:val="20"/>
              </w:rPr>
              <w:t>3</w:t>
            </w:r>
          </w:p>
        </w:tc>
        <w:tc>
          <w:tcPr>
            <w:tcW w:w="900" w:type="dxa"/>
          </w:tcPr>
          <w:p w14:paraId="7701F802" w14:textId="43FFDFA4"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4</w:t>
            </w:r>
          </w:p>
        </w:tc>
        <w:tc>
          <w:tcPr>
            <w:tcW w:w="1170" w:type="dxa"/>
          </w:tcPr>
          <w:p w14:paraId="21945353" w14:textId="4A337AAF"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5</w:t>
            </w:r>
          </w:p>
        </w:tc>
        <w:tc>
          <w:tcPr>
            <w:tcW w:w="1170" w:type="dxa"/>
          </w:tcPr>
          <w:p w14:paraId="524D4E86" w14:textId="33F658D4"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6</w:t>
            </w:r>
          </w:p>
        </w:tc>
        <w:tc>
          <w:tcPr>
            <w:tcW w:w="1710" w:type="dxa"/>
          </w:tcPr>
          <w:p w14:paraId="7ACA4D6F" w14:textId="0CBA7AE9"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7</w:t>
            </w:r>
          </w:p>
        </w:tc>
        <w:tc>
          <w:tcPr>
            <w:tcW w:w="1440" w:type="dxa"/>
          </w:tcPr>
          <w:p w14:paraId="3E098499" w14:textId="6909F178"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r>
              <w:rPr>
                <w:rFonts w:eastAsia="Times New Roman" w:cstheme="minorHAnsi"/>
                <w:sz w:val="20"/>
                <w:szCs w:val="20"/>
              </w:rPr>
              <w:t>8</w:t>
            </w:r>
          </w:p>
        </w:tc>
        <w:tc>
          <w:tcPr>
            <w:tcW w:w="1170" w:type="dxa"/>
          </w:tcPr>
          <w:p w14:paraId="14C1BBA6" w14:textId="3D81649B" w:rsidR="008B2C5E" w:rsidRPr="00C048CC" w:rsidRDefault="008B2C5E" w:rsidP="008B2C5E">
            <w:pPr>
              <w:jc w:val="center"/>
              <w:rPr>
                <w:rFonts w:eastAsia="Times New Roman" w:cstheme="minorHAnsi"/>
                <w:sz w:val="20"/>
                <w:szCs w:val="20"/>
              </w:rPr>
            </w:pPr>
            <w:r>
              <w:rPr>
                <w:rFonts w:eastAsia="Times New Roman" w:cstheme="minorHAnsi"/>
                <w:sz w:val="20"/>
                <w:szCs w:val="20"/>
              </w:rPr>
              <w:t>09</w:t>
            </w:r>
          </w:p>
        </w:tc>
      </w:tr>
      <w:tr w:rsidR="008B2C5E" w:rsidRPr="00C048CC" w14:paraId="316B3224" w14:textId="674896C9" w:rsidTr="008B2C5E">
        <w:tc>
          <w:tcPr>
            <w:tcW w:w="912" w:type="dxa"/>
            <w:tcBorders>
              <w:top w:val="single" w:sz="4" w:space="0" w:color="auto"/>
              <w:left w:val="single" w:sz="4" w:space="0" w:color="auto"/>
              <w:bottom w:val="single" w:sz="4" w:space="0" w:color="auto"/>
              <w:right w:val="single" w:sz="4" w:space="0" w:color="auto"/>
            </w:tcBorders>
            <w:vAlign w:val="bottom"/>
          </w:tcPr>
          <w:p w14:paraId="6E0B054C" w14:textId="154CA46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18"/>
                <w:szCs w:val="20"/>
              </w:rPr>
              <w:t>Dwelling Unit Name</w:t>
            </w:r>
          </w:p>
        </w:tc>
        <w:tc>
          <w:tcPr>
            <w:tcW w:w="912" w:type="dxa"/>
            <w:vAlign w:val="bottom"/>
          </w:tcPr>
          <w:p w14:paraId="7FC3A232" w14:textId="3CC1B35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0F324916"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501" w:type="dxa"/>
            <w:vAlign w:val="bottom"/>
          </w:tcPr>
          <w:p w14:paraId="172A7A48"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3A1D2D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900" w:type="dxa"/>
            <w:vAlign w:val="bottom"/>
          </w:tcPr>
          <w:p w14:paraId="0222E5F7" w14:textId="48E3DC4E"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70" w:type="dxa"/>
            <w:vAlign w:val="bottom"/>
          </w:tcPr>
          <w:p w14:paraId="0FDCF65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170" w:type="dxa"/>
            <w:vAlign w:val="bottom"/>
          </w:tcPr>
          <w:p w14:paraId="2AE452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710" w:type="dxa"/>
            <w:vAlign w:val="bottom"/>
          </w:tcPr>
          <w:p w14:paraId="143D43D4"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40" w:type="dxa"/>
            <w:vAlign w:val="bottom"/>
          </w:tcPr>
          <w:p w14:paraId="0D5FDB42" w14:textId="7CF22FBC"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Compact Dist</w:t>
            </w:r>
            <w:r>
              <w:rPr>
                <w:rFonts w:eastAsia="Times New Roman" w:cstheme="minorHAnsi"/>
                <w:sz w:val="20"/>
                <w:szCs w:val="20"/>
              </w:rPr>
              <w:t>rib.</w:t>
            </w:r>
          </w:p>
        </w:tc>
        <w:tc>
          <w:tcPr>
            <w:tcW w:w="1170" w:type="dxa"/>
            <w:vAlign w:val="bottom"/>
          </w:tcPr>
          <w:p w14:paraId="66CD81CC" w14:textId="7B855888" w:rsidR="008B2C5E"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p>
          <w:p w14:paraId="45A243A8" w14:textId="3B187CB2" w:rsidR="008B2C5E" w:rsidRDefault="008B2C5E" w:rsidP="008B2C5E">
            <w:pPr>
              <w:jc w:val="center"/>
              <w:rPr>
                <w:rFonts w:eastAsia="Times New Roman" w:cstheme="minorHAnsi"/>
                <w:sz w:val="20"/>
                <w:szCs w:val="20"/>
              </w:rPr>
            </w:pPr>
          </w:p>
          <w:p w14:paraId="35749F51" w14:textId="5E0890D3" w:rsidR="008B2C5E" w:rsidRDefault="008B2C5E" w:rsidP="008B2C5E">
            <w:pPr>
              <w:jc w:val="center"/>
              <w:rPr>
                <w:rFonts w:eastAsia="Times New Roman" w:cstheme="minorHAnsi"/>
                <w:sz w:val="20"/>
                <w:szCs w:val="20"/>
              </w:rPr>
            </w:pPr>
          </w:p>
          <w:p w14:paraId="09A8D11D" w14:textId="6121A824" w:rsidR="008B2C5E" w:rsidRPr="00236FB5" w:rsidRDefault="008B2C5E" w:rsidP="008B2C5E">
            <w:pPr>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63BDE8F" w14:textId="74F954B6" w:rsidTr="008B2C5E">
        <w:tc>
          <w:tcPr>
            <w:tcW w:w="912" w:type="dxa"/>
          </w:tcPr>
          <w:p w14:paraId="531543B6" w14:textId="77777777" w:rsidR="008B2C5E" w:rsidRPr="00C048CC" w:rsidRDefault="008B2C5E" w:rsidP="008B2C5E">
            <w:pPr>
              <w:jc w:val="center"/>
              <w:rPr>
                <w:rFonts w:cstheme="minorHAnsi"/>
                <w:sz w:val="20"/>
                <w:szCs w:val="20"/>
              </w:rPr>
            </w:pPr>
          </w:p>
        </w:tc>
        <w:tc>
          <w:tcPr>
            <w:tcW w:w="912" w:type="dxa"/>
          </w:tcPr>
          <w:p w14:paraId="786F6DA2" w14:textId="37D720E2" w:rsidR="008B2C5E" w:rsidRPr="00C048CC" w:rsidRDefault="008B2C5E" w:rsidP="008B2C5E">
            <w:pPr>
              <w:jc w:val="center"/>
              <w:rPr>
                <w:rFonts w:cstheme="minorHAnsi"/>
                <w:sz w:val="20"/>
                <w:szCs w:val="20"/>
              </w:rPr>
            </w:pPr>
          </w:p>
        </w:tc>
        <w:tc>
          <w:tcPr>
            <w:tcW w:w="1501" w:type="dxa"/>
          </w:tcPr>
          <w:p w14:paraId="65CDE8E5" w14:textId="77777777" w:rsidR="008B2C5E" w:rsidRPr="00C048CC" w:rsidRDefault="008B2C5E" w:rsidP="008B2C5E">
            <w:pPr>
              <w:jc w:val="center"/>
              <w:rPr>
                <w:rFonts w:cstheme="minorHAnsi"/>
                <w:sz w:val="20"/>
                <w:szCs w:val="20"/>
              </w:rPr>
            </w:pPr>
          </w:p>
        </w:tc>
        <w:tc>
          <w:tcPr>
            <w:tcW w:w="900" w:type="dxa"/>
          </w:tcPr>
          <w:p w14:paraId="276C7B93" w14:textId="77777777" w:rsidR="008B2C5E" w:rsidRPr="00C048CC" w:rsidRDefault="008B2C5E" w:rsidP="008B2C5E">
            <w:pPr>
              <w:jc w:val="center"/>
              <w:rPr>
                <w:rFonts w:eastAsia="Times New Roman" w:cstheme="minorHAnsi"/>
                <w:b/>
                <w:i/>
                <w:color w:val="FF0000"/>
                <w:sz w:val="20"/>
                <w:szCs w:val="20"/>
              </w:rPr>
            </w:pPr>
          </w:p>
        </w:tc>
        <w:tc>
          <w:tcPr>
            <w:tcW w:w="1170" w:type="dxa"/>
          </w:tcPr>
          <w:p w14:paraId="07CD7CD7" w14:textId="77777777" w:rsidR="008B2C5E" w:rsidRPr="00C048CC" w:rsidRDefault="008B2C5E" w:rsidP="008B2C5E">
            <w:pPr>
              <w:jc w:val="center"/>
              <w:rPr>
                <w:rFonts w:eastAsia="Times New Roman" w:cstheme="minorHAnsi"/>
                <w:b/>
                <w:i/>
                <w:color w:val="FF0000"/>
                <w:sz w:val="20"/>
                <w:szCs w:val="20"/>
              </w:rPr>
            </w:pPr>
          </w:p>
        </w:tc>
        <w:tc>
          <w:tcPr>
            <w:tcW w:w="1170" w:type="dxa"/>
          </w:tcPr>
          <w:p w14:paraId="713AEDB0" w14:textId="77777777" w:rsidR="008B2C5E" w:rsidRPr="00C048CC" w:rsidRDefault="008B2C5E" w:rsidP="008B2C5E">
            <w:pPr>
              <w:jc w:val="center"/>
              <w:rPr>
                <w:rFonts w:cstheme="minorHAnsi"/>
                <w:sz w:val="20"/>
                <w:szCs w:val="20"/>
              </w:rPr>
            </w:pPr>
          </w:p>
        </w:tc>
        <w:tc>
          <w:tcPr>
            <w:tcW w:w="1710" w:type="dxa"/>
          </w:tcPr>
          <w:p w14:paraId="7CBD71DE" w14:textId="77777777" w:rsidR="008B2C5E" w:rsidRPr="00C048CC" w:rsidRDefault="008B2C5E" w:rsidP="008B2C5E">
            <w:pPr>
              <w:jc w:val="center"/>
              <w:rPr>
                <w:rFonts w:cstheme="minorHAnsi"/>
                <w:sz w:val="20"/>
                <w:szCs w:val="20"/>
              </w:rPr>
            </w:pPr>
          </w:p>
        </w:tc>
        <w:tc>
          <w:tcPr>
            <w:tcW w:w="1440" w:type="dxa"/>
          </w:tcPr>
          <w:p w14:paraId="0AC65873" w14:textId="77777777" w:rsidR="008B2C5E" w:rsidRPr="00C048CC" w:rsidRDefault="008B2C5E" w:rsidP="008B2C5E">
            <w:pPr>
              <w:jc w:val="center"/>
              <w:rPr>
                <w:rFonts w:cstheme="minorHAnsi"/>
                <w:sz w:val="20"/>
                <w:szCs w:val="20"/>
              </w:rPr>
            </w:pPr>
          </w:p>
        </w:tc>
        <w:tc>
          <w:tcPr>
            <w:tcW w:w="1170" w:type="dxa"/>
          </w:tcPr>
          <w:p w14:paraId="1C33AFA6" w14:textId="77777777" w:rsidR="008B2C5E" w:rsidRPr="00C048CC" w:rsidRDefault="008B2C5E" w:rsidP="008B2C5E">
            <w:pPr>
              <w:jc w:val="center"/>
              <w:rPr>
                <w:rFonts w:cstheme="minorHAnsi"/>
                <w:sz w:val="20"/>
                <w:szCs w:val="20"/>
              </w:rPr>
            </w:pPr>
          </w:p>
        </w:tc>
      </w:tr>
      <w:tr w:rsidR="008B2C5E" w:rsidRPr="00C048CC" w14:paraId="4DE6AEF8" w14:textId="05E62B94" w:rsidTr="008B2C5E">
        <w:tc>
          <w:tcPr>
            <w:tcW w:w="912" w:type="dxa"/>
          </w:tcPr>
          <w:p w14:paraId="570ED79E" w14:textId="77777777" w:rsidR="008B2C5E" w:rsidRPr="00C048CC" w:rsidRDefault="008B2C5E" w:rsidP="008B2C5E">
            <w:pPr>
              <w:jc w:val="center"/>
              <w:rPr>
                <w:rFonts w:cstheme="minorHAnsi"/>
                <w:sz w:val="20"/>
                <w:szCs w:val="20"/>
              </w:rPr>
            </w:pPr>
          </w:p>
        </w:tc>
        <w:tc>
          <w:tcPr>
            <w:tcW w:w="912" w:type="dxa"/>
          </w:tcPr>
          <w:p w14:paraId="71D60949" w14:textId="71D36D23" w:rsidR="008B2C5E" w:rsidRPr="00C048CC" w:rsidRDefault="008B2C5E" w:rsidP="008B2C5E">
            <w:pPr>
              <w:jc w:val="center"/>
              <w:rPr>
                <w:rFonts w:cstheme="minorHAnsi"/>
                <w:sz w:val="20"/>
                <w:szCs w:val="20"/>
              </w:rPr>
            </w:pPr>
          </w:p>
        </w:tc>
        <w:tc>
          <w:tcPr>
            <w:tcW w:w="1501" w:type="dxa"/>
          </w:tcPr>
          <w:p w14:paraId="3B2F20BE" w14:textId="77777777" w:rsidR="008B2C5E" w:rsidRPr="00C048CC" w:rsidRDefault="008B2C5E" w:rsidP="008B2C5E">
            <w:pPr>
              <w:jc w:val="center"/>
              <w:rPr>
                <w:rFonts w:cstheme="minorHAnsi"/>
                <w:sz w:val="20"/>
                <w:szCs w:val="20"/>
              </w:rPr>
            </w:pPr>
          </w:p>
        </w:tc>
        <w:tc>
          <w:tcPr>
            <w:tcW w:w="900" w:type="dxa"/>
          </w:tcPr>
          <w:p w14:paraId="1A07F02B" w14:textId="77777777" w:rsidR="008B2C5E" w:rsidRPr="00C048CC" w:rsidRDefault="008B2C5E" w:rsidP="008B2C5E">
            <w:pPr>
              <w:jc w:val="center"/>
              <w:rPr>
                <w:rFonts w:cstheme="minorHAnsi"/>
                <w:sz w:val="20"/>
                <w:szCs w:val="20"/>
              </w:rPr>
            </w:pPr>
          </w:p>
        </w:tc>
        <w:tc>
          <w:tcPr>
            <w:tcW w:w="1170" w:type="dxa"/>
          </w:tcPr>
          <w:p w14:paraId="3D955E9D" w14:textId="77777777" w:rsidR="008B2C5E" w:rsidRPr="00C048CC" w:rsidRDefault="008B2C5E" w:rsidP="008B2C5E">
            <w:pPr>
              <w:jc w:val="center"/>
              <w:rPr>
                <w:rFonts w:cstheme="minorHAnsi"/>
                <w:sz w:val="20"/>
                <w:szCs w:val="20"/>
              </w:rPr>
            </w:pPr>
          </w:p>
        </w:tc>
        <w:tc>
          <w:tcPr>
            <w:tcW w:w="1170" w:type="dxa"/>
          </w:tcPr>
          <w:p w14:paraId="265B8155" w14:textId="77777777" w:rsidR="008B2C5E" w:rsidRPr="00C048CC" w:rsidRDefault="008B2C5E" w:rsidP="008B2C5E">
            <w:pPr>
              <w:jc w:val="center"/>
              <w:rPr>
                <w:rFonts w:cstheme="minorHAnsi"/>
                <w:sz w:val="20"/>
                <w:szCs w:val="20"/>
              </w:rPr>
            </w:pPr>
          </w:p>
        </w:tc>
        <w:tc>
          <w:tcPr>
            <w:tcW w:w="1710" w:type="dxa"/>
          </w:tcPr>
          <w:p w14:paraId="1F7D5A9F" w14:textId="77777777" w:rsidR="008B2C5E" w:rsidRPr="00C048CC" w:rsidRDefault="008B2C5E" w:rsidP="008B2C5E">
            <w:pPr>
              <w:jc w:val="center"/>
              <w:rPr>
                <w:rFonts w:cstheme="minorHAnsi"/>
                <w:sz w:val="20"/>
                <w:szCs w:val="20"/>
              </w:rPr>
            </w:pPr>
          </w:p>
        </w:tc>
        <w:tc>
          <w:tcPr>
            <w:tcW w:w="1440" w:type="dxa"/>
          </w:tcPr>
          <w:p w14:paraId="270A36D7" w14:textId="77777777" w:rsidR="008B2C5E" w:rsidRPr="00C048CC" w:rsidRDefault="008B2C5E" w:rsidP="008B2C5E">
            <w:pPr>
              <w:jc w:val="center"/>
              <w:rPr>
                <w:rFonts w:cstheme="minorHAnsi"/>
                <w:sz w:val="20"/>
                <w:szCs w:val="20"/>
              </w:rPr>
            </w:pPr>
          </w:p>
        </w:tc>
        <w:tc>
          <w:tcPr>
            <w:tcW w:w="1170" w:type="dxa"/>
          </w:tcPr>
          <w:p w14:paraId="6A22900D" w14:textId="77777777" w:rsidR="008B2C5E" w:rsidRPr="00C048CC" w:rsidRDefault="008B2C5E" w:rsidP="008B2C5E">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B66EDB">
        <w:trPr>
          <w:trHeight w:val="144"/>
          <w:tblHeader/>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B66EDB">
        <w:trPr>
          <w:trHeight w:val="144"/>
          <w:tblHeader/>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vAlign w:val="center"/>
          </w:tcPr>
          <w:p w14:paraId="4DA19502" w14:textId="2E5D7E93"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 xml:space="preserve">Unfired </w:t>
            </w:r>
            <w:r w:rsidR="00FB6A41">
              <w:rPr>
                <w:rFonts w:cstheme="minorHAnsi"/>
                <w:sz w:val="18"/>
                <w:szCs w:val="18"/>
              </w:rPr>
              <w:t>s</w:t>
            </w:r>
            <w:r w:rsidRPr="006E1584">
              <w:rPr>
                <w:rFonts w:cstheme="minorHAnsi"/>
                <w:sz w:val="18"/>
                <w:szCs w:val="18"/>
              </w:rPr>
              <w:t xml:space="preserve">torage </w:t>
            </w:r>
            <w:r w:rsidR="00FB6A41">
              <w:rPr>
                <w:rFonts w:cstheme="minorHAnsi"/>
                <w:sz w:val="18"/>
                <w:szCs w:val="18"/>
              </w:rPr>
              <w:t>t</w:t>
            </w:r>
            <w:r w:rsidRPr="006E1584">
              <w:rPr>
                <w:rFonts w:cstheme="minorHAnsi"/>
                <w:sz w:val="18"/>
                <w:szCs w:val="18"/>
              </w:rPr>
              <w:t>anks are insulated with an external R-12 or combination of R-16 internal and external Insulation. (Section 110.3(c)4).</w:t>
            </w:r>
          </w:p>
        </w:tc>
      </w:tr>
      <w:tr w:rsidR="006E1584" w:rsidRPr="006E1584" w14:paraId="6243CD43" w14:textId="77777777" w:rsidTr="00B66EDB">
        <w:trPr>
          <w:trHeight w:val="144"/>
        </w:trPr>
        <w:tc>
          <w:tcPr>
            <w:tcW w:w="610" w:type="dxa"/>
            <w:vAlign w:val="center"/>
          </w:tcPr>
          <w:p w14:paraId="4C6C5759" w14:textId="77777777" w:rsidR="006E1584" w:rsidRPr="006E1584" w:rsidRDefault="006E1584" w:rsidP="00B7750C">
            <w:pPr>
              <w:keepNext/>
              <w:spacing w:after="0" w:line="240" w:lineRule="auto"/>
              <w:jc w:val="center"/>
              <w:rPr>
                <w:rFonts w:cstheme="minorHAnsi"/>
                <w:sz w:val="20"/>
                <w:szCs w:val="18"/>
              </w:rPr>
            </w:pPr>
            <w:r w:rsidRPr="006E1584">
              <w:rPr>
                <w:rFonts w:cstheme="minorHAnsi"/>
                <w:sz w:val="20"/>
                <w:szCs w:val="18"/>
              </w:rPr>
              <w:t>03</w:t>
            </w:r>
          </w:p>
        </w:tc>
        <w:tc>
          <w:tcPr>
            <w:tcW w:w="10275" w:type="dxa"/>
            <w:vAlign w:val="center"/>
          </w:tcPr>
          <w:p w14:paraId="735FCAB8" w14:textId="53CD9D33" w:rsidR="006E1584" w:rsidRPr="006E1584" w:rsidRDefault="006E1584" w:rsidP="00B7750C">
            <w:pPr>
              <w:keepNext/>
              <w:autoSpaceDE w:val="0"/>
              <w:autoSpaceDN w:val="0"/>
              <w:adjustRightInd w:val="0"/>
              <w:spacing w:after="0" w:line="240" w:lineRule="auto"/>
              <w:rPr>
                <w:rFonts w:cstheme="minorHAnsi"/>
                <w:b/>
                <w:bCs/>
                <w:sz w:val="18"/>
                <w:szCs w:val="18"/>
              </w:rPr>
            </w:pPr>
            <w:r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All hot water piping from the heating source to the kitchen fixtures.</w:t>
            </w:r>
          </w:p>
          <w:p w14:paraId="5394C5C2" w14:textId="2DD5652E"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Piping from the heating source to storage tank or between tanks</w:t>
            </w:r>
          </w:p>
          <w:p w14:paraId="6E9751CD" w14:textId="5D628DB5"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sz w:val="18"/>
                <w:szCs w:val="18"/>
              </w:rPr>
            </w:pPr>
            <w:r w:rsidRPr="00271EDE">
              <w:rPr>
                <w:rFonts w:eastAsia="Times New Roman" w:cstheme="minorHAnsi"/>
                <w:sz w:val="18"/>
                <w:szCs w:val="18"/>
              </w:rPr>
              <w:t>All piping associated with a recirculation system.</w:t>
            </w:r>
          </w:p>
          <w:p w14:paraId="5002D568"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2835A7C0" w14:textId="1214988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4BA03BCB"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6E1584">
              <w:rPr>
                <w:rFonts w:eastAsia="Times New Roman" w:cstheme="minorHAnsi"/>
                <w:bCs/>
                <w:sz w:val="18"/>
                <w:szCs w:val="18"/>
              </w:rPr>
              <w:t>5 cm) of insulation.</w:t>
            </w:r>
          </w:p>
          <w:p w14:paraId="6B64ACC4" w14:textId="5014216F"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r w:rsidR="00FB6A41">
              <w:rPr>
                <w:rFonts w:eastAsia="Times New Roman" w:cstheme="minorHAnsi"/>
                <w:bCs/>
                <w:sz w:val="18"/>
                <w:szCs w:val="18"/>
              </w:rPr>
              <w:t>.</w:t>
            </w:r>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B66EDB">
        <w:trPr>
          <w:trHeight w:val="144"/>
          <w:tblHeader/>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rFonts w:eastAsia="Times New Roman" w:cstheme="minorHAnsi"/>
                <w:sz w:val="18"/>
                <w:szCs w:val="18"/>
              </w:rPr>
            </w:pPr>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w:t>
            </w:r>
            <w:r w:rsidR="00FB6A41">
              <w:rPr>
                <w:rFonts w:eastAsia="Times New Roman" w:cstheme="minorHAnsi"/>
                <w:sz w:val="18"/>
                <w:szCs w:val="18"/>
              </w:rPr>
              <w:t xml:space="preserve">is </w:t>
            </w:r>
            <w:r w:rsidRPr="006E1584">
              <w:rPr>
                <w:rFonts w:eastAsia="Times New Roman" w:cstheme="minorHAnsi"/>
                <w:sz w:val="18"/>
                <w:szCs w:val="18"/>
              </w:rPr>
              <w:t>accessible with no obstructions;</w:t>
            </w:r>
          </w:p>
          <w:p w14:paraId="27A905A7" w14:textId="3B2C3535"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 xml:space="preserve">The conductor shall be labeled with the </w:t>
            </w:r>
            <w:r w:rsidR="00FB6A41">
              <w:rPr>
                <w:rFonts w:eastAsia="Times New Roman" w:cstheme="minorHAnsi"/>
                <w:sz w:val="18"/>
                <w:szCs w:val="18"/>
              </w:rPr>
              <w:t>word</w:t>
            </w:r>
            <w:r w:rsidRPr="006E1584">
              <w:rPr>
                <w:rFonts w:eastAsia="Times New Roman" w:cstheme="minorHAnsi"/>
                <w:sz w:val="18"/>
                <w:szCs w:val="18"/>
              </w:rPr>
              <w:t xml:space="preserve"> “Spare” on both ends; and</w:t>
            </w:r>
          </w:p>
          <w:p w14:paraId="1A4A8D52" w14:textId="2A01F4A4"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lastRenderedPageBreak/>
              <w:t>A Category III or IV vent, or a Type B vent with straight pipe between outside and water heater</w:t>
            </w:r>
            <w:r w:rsidR="00FB6A41">
              <w:rPr>
                <w:rFonts w:eastAsia="Times New Roman" w:cstheme="minorHAnsi"/>
                <w:sz w:val="18"/>
                <w:szCs w:val="18"/>
              </w:rPr>
              <w:t>.</w:t>
            </w:r>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r w:rsidR="00FB6A41">
              <w:rPr>
                <w:rFonts w:eastAsia="Times New Roman" w:cstheme="minorHAnsi"/>
                <w:sz w:val="18"/>
                <w:szCs w:val="18"/>
              </w:rPr>
              <w:t>.</w:t>
            </w:r>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gas supply line with capacity of at least 200,000 Btu/hr</w:t>
            </w:r>
            <w:r w:rsidR="00FB6A41">
              <w:rPr>
                <w:rFonts w:eastAsia="Times New Roman" w:cstheme="minorHAnsi"/>
                <w:sz w:val="18"/>
                <w:szCs w:val="18"/>
              </w:rPr>
              <w:t>.</w:t>
            </w:r>
          </w:p>
        </w:tc>
      </w:tr>
      <w:tr w:rsidR="006E1584" w:rsidRPr="006E1584" w14:paraId="05BB7358" w14:textId="77777777" w:rsidTr="00B66EDB">
        <w:trPr>
          <w:trHeight w:val="144"/>
          <w:tblHeader/>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6E1584">
              <w:rPr>
                <w:rFonts w:cstheme="minorHAnsi"/>
                <w:b/>
                <w:sz w:val="18"/>
                <w:szCs w:val="18"/>
              </w:rPr>
              <w:lastRenderedPageBreak/>
              <w:t>The responsible person’s signature on this compliance document affirms that all applicable requirements in this table have been met.</w:t>
            </w:r>
          </w:p>
        </w:tc>
      </w:tr>
    </w:tbl>
    <w:p w14:paraId="68F2262D" w14:textId="77777777" w:rsidR="006E1584" w:rsidRPr="00423815" w:rsidRDefault="006E1584" w:rsidP="006530E0">
      <w:pPr>
        <w:spacing w:after="0"/>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4D325A" w:rsidRPr="008D6F63" w14:paraId="2E3A5EA4" w14:textId="77777777" w:rsidTr="00630CF4">
        <w:tc>
          <w:tcPr>
            <w:tcW w:w="10795" w:type="dxa"/>
            <w:gridSpan w:val="8"/>
          </w:tcPr>
          <w:p w14:paraId="12B26C13" w14:textId="77777777" w:rsidR="004D325A" w:rsidRPr="00C26650" w:rsidRDefault="004D325A" w:rsidP="00630CF4">
            <w:pPr>
              <w:rPr>
                <w:rFonts w:cstheme="minorHAnsi"/>
                <w:b/>
                <w:szCs w:val="18"/>
              </w:rPr>
            </w:pPr>
            <w:r w:rsidRPr="00C26650">
              <w:rPr>
                <w:rFonts w:cstheme="minorHAnsi"/>
                <w:b/>
                <w:szCs w:val="18"/>
              </w:rPr>
              <w:t>D. HERS-Verified Compact Hot Water Distribution Expanded Credit (CHWDS-H-EX) (RA3.6.5)</w:t>
            </w:r>
          </w:p>
          <w:p w14:paraId="39452F75" w14:textId="53BCF5A6" w:rsidR="004D325A" w:rsidRPr="008D6F63" w:rsidRDefault="00A10E56" w:rsidP="00A10E56">
            <w:pPr>
              <w:rPr>
                <w:rFonts w:cstheme="minorHAnsi"/>
                <w:sz w:val="18"/>
                <w:szCs w:val="18"/>
              </w:rPr>
            </w:pPr>
            <w:r>
              <w:rPr>
                <w:rFonts w:cstheme="minorHAnsi"/>
              </w:rPr>
              <w:t>For dwelling units with multiple systems, enter the master bath distance and kitchen distance to the closest water heater, and enter the average of the furthest fixture to each water heater.</w:t>
            </w:r>
            <w:r w:rsidR="004D325A" w:rsidRPr="00622A76">
              <w:rPr>
                <w:rFonts w:cstheme="minorHAnsi"/>
              </w:rPr>
              <w:t xml:space="preserve"> </w:t>
            </w:r>
          </w:p>
        </w:tc>
      </w:tr>
      <w:tr w:rsidR="004D325A" w:rsidRPr="00AC2387" w14:paraId="7174DF86" w14:textId="77777777" w:rsidTr="00630CF4">
        <w:tc>
          <w:tcPr>
            <w:tcW w:w="980" w:type="dxa"/>
            <w:gridSpan w:val="2"/>
          </w:tcPr>
          <w:p w14:paraId="104D89D4" w14:textId="77777777" w:rsidR="004D325A" w:rsidRDefault="004D325A" w:rsidP="00630CF4">
            <w:pPr>
              <w:jc w:val="center"/>
              <w:rPr>
                <w:rFonts w:cstheme="minorHAnsi"/>
              </w:rPr>
            </w:pPr>
            <w:r>
              <w:rPr>
                <w:rFonts w:cstheme="minorHAnsi"/>
              </w:rPr>
              <w:t>01</w:t>
            </w:r>
          </w:p>
        </w:tc>
        <w:tc>
          <w:tcPr>
            <w:tcW w:w="1445" w:type="dxa"/>
          </w:tcPr>
          <w:p w14:paraId="09AD521A" w14:textId="77777777" w:rsidR="004D325A" w:rsidRDefault="004D325A" w:rsidP="00630CF4">
            <w:pPr>
              <w:jc w:val="center"/>
              <w:rPr>
                <w:rFonts w:cstheme="minorHAnsi"/>
              </w:rPr>
            </w:pPr>
            <w:r>
              <w:rPr>
                <w:rFonts w:cstheme="minorHAnsi"/>
              </w:rPr>
              <w:t>02</w:t>
            </w:r>
          </w:p>
        </w:tc>
        <w:tc>
          <w:tcPr>
            <w:tcW w:w="1343" w:type="dxa"/>
            <w:vAlign w:val="bottom"/>
          </w:tcPr>
          <w:p w14:paraId="593358E1" w14:textId="77777777" w:rsidR="004D325A" w:rsidRDefault="004D325A" w:rsidP="00630CF4">
            <w:pPr>
              <w:jc w:val="center"/>
              <w:rPr>
                <w:rFonts w:cstheme="minorHAnsi"/>
              </w:rPr>
            </w:pPr>
            <w:r>
              <w:rPr>
                <w:rFonts w:cstheme="minorHAnsi"/>
              </w:rPr>
              <w:t>03</w:t>
            </w:r>
          </w:p>
        </w:tc>
        <w:tc>
          <w:tcPr>
            <w:tcW w:w="1447" w:type="dxa"/>
          </w:tcPr>
          <w:p w14:paraId="21E59ABD" w14:textId="77777777" w:rsidR="004D325A" w:rsidRDefault="004D325A" w:rsidP="00630CF4">
            <w:pPr>
              <w:jc w:val="center"/>
              <w:rPr>
                <w:rFonts w:cstheme="minorHAnsi"/>
              </w:rPr>
            </w:pPr>
            <w:r>
              <w:rPr>
                <w:rFonts w:cstheme="minorHAnsi"/>
              </w:rPr>
              <w:t>04</w:t>
            </w:r>
          </w:p>
        </w:tc>
        <w:tc>
          <w:tcPr>
            <w:tcW w:w="1620" w:type="dxa"/>
          </w:tcPr>
          <w:p w14:paraId="006E06D3" w14:textId="77777777" w:rsidR="004D325A" w:rsidRDefault="004D325A" w:rsidP="00630CF4">
            <w:pPr>
              <w:jc w:val="center"/>
              <w:rPr>
                <w:rFonts w:cstheme="minorHAnsi"/>
              </w:rPr>
            </w:pPr>
            <w:r>
              <w:rPr>
                <w:rFonts w:cstheme="minorHAnsi"/>
              </w:rPr>
              <w:t>05</w:t>
            </w:r>
          </w:p>
        </w:tc>
        <w:tc>
          <w:tcPr>
            <w:tcW w:w="2610" w:type="dxa"/>
          </w:tcPr>
          <w:p w14:paraId="18088F0B" w14:textId="77777777" w:rsidR="004D325A" w:rsidRDefault="004D325A" w:rsidP="00630CF4">
            <w:pPr>
              <w:jc w:val="center"/>
              <w:rPr>
                <w:rFonts w:cstheme="minorHAnsi"/>
              </w:rPr>
            </w:pPr>
            <w:r>
              <w:rPr>
                <w:rFonts w:cstheme="minorHAnsi"/>
              </w:rPr>
              <w:t>06</w:t>
            </w:r>
          </w:p>
        </w:tc>
        <w:tc>
          <w:tcPr>
            <w:tcW w:w="1350" w:type="dxa"/>
          </w:tcPr>
          <w:p w14:paraId="1B6449EE" w14:textId="77777777" w:rsidR="004D325A" w:rsidRDefault="004D325A" w:rsidP="00630CF4">
            <w:pPr>
              <w:jc w:val="center"/>
              <w:rPr>
                <w:rFonts w:cstheme="minorHAnsi"/>
              </w:rPr>
            </w:pPr>
            <w:r>
              <w:rPr>
                <w:rFonts w:cstheme="minorHAnsi"/>
              </w:rPr>
              <w:t>07</w:t>
            </w:r>
          </w:p>
        </w:tc>
      </w:tr>
      <w:tr w:rsidR="004D325A" w:rsidRPr="00AB4500" w14:paraId="419445CB" w14:textId="77777777" w:rsidTr="00630CF4">
        <w:tc>
          <w:tcPr>
            <w:tcW w:w="980" w:type="dxa"/>
            <w:gridSpan w:val="2"/>
            <w:vAlign w:val="bottom"/>
          </w:tcPr>
          <w:p w14:paraId="2BB018BF" w14:textId="1328BA06" w:rsidR="004D325A" w:rsidRPr="00AB4500" w:rsidRDefault="00A10E56" w:rsidP="00630CF4">
            <w:pPr>
              <w:jc w:val="center"/>
              <w:rPr>
                <w:rFonts w:cstheme="minorHAnsi"/>
                <w:sz w:val="18"/>
              </w:rPr>
            </w:pPr>
            <w:r>
              <w:rPr>
                <w:rFonts w:cstheme="minorHAnsi"/>
                <w:sz w:val="18"/>
              </w:rPr>
              <w:t xml:space="preserve">Dwelling </w:t>
            </w:r>
            <w:r w:rsidR="004D325A" w:rsidRPr="00AB4500">
              <w:rPr>
                <w:rFonts w:cstheme="minorHAnsi"/>
                <w:sz w:val="18"/>
              </w:rPr>
              <w:t>Name</w:t>
            </w:r>
          </w:p>
        </w:tc>
        <w:tc>
          <w:tcPr>
            <w:tcW w:w="1445" w:type="dxa"/>
            <w:vAlign w:val="bottom"/>
          </w:tcPr>
          <w:p w14:paraId="1DB21967"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548538DE"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15E37C2F"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31FE141" w14:textId="2D634006"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(Avg for multiple water heaters)</w:t>
            </w:r>
          </w:p>
        </w:tc>
        <w:tc>
          <w:tcPr>
            <w:tcW w:w="2610" w:type="dxa"/>
            <w:vAlign w:val="bottom"/>
          </w:tcPr>
          <w:p w14:paraId="09114DB6"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77DF0373" w14:textId="77777777" w:rsidR="004D325A" w:rsidRPr="00AB4500" w:rsidRDefault="004D325A" w:rsidP="00630CF4">
            <w:pPr>
              <w:jc w:val="center"/>
              <w:rPr>
                <w:sz w:val="18"/>
              </w:rPr>
            </w:pPr>
            <w:r w:rsidRPr="00AB4500">
              <w:rPr>
                <w:rFonts w:cstheme="minorHAnsi"/>
                <w:sz w:val="18"/>
              </w:rPr>
              <w:t>Qualification Distance</w:t>
            </w:r>
          </w:p>
        </w:tc>
      </w:tr>
      <w:tr w:rsidR="004D325A" w:rsidRPr="00AB4500" w14:paraId="45BE80D0" w14:textId="77777777" w:rsidTr="00630CF4">
        <w:trPr>
          <w:trHeight w:val="305"/>
        </w:trPr>
        <w:tc>
          <w:tcPr>
            <w:tcW w:w="980" w:type="dxa"/>
            <w:gridSpan w:val="2"/>
          </w:tcPr>
          <w:p w14:paraId="70464FB0" w14:textId="1297E88B" w:rsidR="004D325A" w:rsidRPr="00AB4500" w:rsidRDefault="004D325A" w:rsidP="00630CF4">
            <w:pPr>
              <w:rPr>
                <w:sz w:val="18"/>
                <w:szCs w:val="18"/>
              </w:rPr>
            </w:pPr>
          </w:p>
        </w:tc>
        <w:tc>
          <w:tcPr>
            <w:tcW w:w="1445" w:type="dxa"/>
          </w:tcPr>
          <w:p w14:paraId="519738DB" w14:textId="748BCBA2" w:rsidR="004D325A" w:rsidRPr="00AB4500" w:rsidRDefault="004D325A" w:rsidP="00630CF4">
            <w:pPr>
              <w:rPr>
                <w:sz w:val="18"/>
                <w:szCs w:val="18"/>
              </w:rPr>
            </w:pPr>
          </w:p>
        </w:tc>
        <w:tc>
          <w:tcPr>
            <w:tcW w:w="1343" w:type="dxa"/>
          </w:tcPr>
          <w:p w14:paraId="3F16C6FE" w14:textId="070348D8" w:rsidR="004D325A" w:rsidRPr="00AB4500" w:rsidRDefault="004D325A" w:rsidP="00630CF4">
            <w:pPr>
              <w:rPr>
                <w:sz w:val="18"/>
                <w:szCs w:val="18"/>
              </w:rPr>
            </w:pPr>
          </w:p>
        </w:tc>
        <w:tc>
          <w:tcPr>
            <w:tcW w:w="1447" w:type="dxa"/>
          </w:tcPr>
          <w:p w14:paraId="1EC5FD6D" w14:textId="72BC995F" w:rsidR="004D325A" w:rsidRPr="00AB4500" w:rsidRDefault="004D325A" w:rsidP="00630CF4">
            <w:pPr>
              <w:rPr>
                <w:sz w:val="18"/>
                <w:szCs w:val="18"/>
              </w:rPr>
            </w:pPr>
          </w:p>
        </w:tc>
        <w:tc>
          <w:tcPr>
            <w:tcW w:w="1620" w:type="dxa"/>
          </w:tcPr>
          <w:p w14:paraId="5C42B3AB" w14:textId="2599C344" w:rsidR="004D325A" w:rsidRPr="00AB4500" w:rsidRDefault="004D325A" w:rsidP="00630CF4">
            <w:pPr>
              <w:rPr>
                <w:sz w:val="18"/>
                <w:szCs w:val="18"/>
              </w:rPr>
            </w:pPr>
          </w:p>
        </w:tc>
        <w:tc>
          <w:tcPr>
            <w:tcW w:w="2610" w:type="dxa"/>
          </w:tcPr>
          <w:p w14:paraId="6D0C78CA" w14:textId="130846E1" w:rsidR="004D325A" w:rsidRPr="00AB4500" w:rsidRDefault="004D325A" w:rsidP="00630CF4">
            <w:pPr>
              <w:rPr>
                <w:sz w:val="18"/>
                <w:szCs w:val="18"/>
              </w:rPr>
            </w:pPr>
          </w:p>
        </w:tc>
        <w:tc>
          <w:tcPr>
            <w:tcW w:w="1350" w:type="dxa"/>
          </w:tcPr>
          <w:p w14:paraId="7575DD7A" w14:textId="086F3A70" w:rsidR="004D325A" w:rsidRPr="00AB4500" w:rsidRDefault="004D325A" w:rsidP="00630CF4">
            <w:pPr>
              <w:rPr>
                <w:sz w:val="18"/>
                <w:szCs w:val="18"/>
              </w:rPr>
            </w:pPr>
          </w:p>
        </w:tc>
      </w:tr>
      <w:tr w:rsidR="004D325A" w:rsidRPr="00D37C06" w14:paraId="268ABE3F" w14:textId="77777777" w:rsidTr="00630CF4">
        <w:tc>
          <w:tcPr>
            <w:tcW w:w="980" w:type="dxa"/>
            <w:gridSpan w:val="2"/>
            <w:tcBorders>
              <w:bottom w:val="single" w:sz="4" w:space="0" w:color="000000"/>
            </w:tcBorders>
          </w:tcPr>
          <w:p w14:paraId="38609031" w14:textId="77777777" w:rsidR="004D325A" w:rsidRPr="00D37C06" w:rsidRDefault="004D325A" w:rsidP="00630CF4"/>
        </w:tc>
        <w:tc>
          <w:tcPr>
            <w:tcW w:w="1445" w:type="dxa"/>
            <w:tcBorders>
              <w:bottom w:val="single" w:sz="4" w:space="0" w:color="000000"/>
            </w:tcBorders>
          </w:tcPr>
          <w:p w14:paraId="6B887F77" w14:textId="77777777" w:rsidR="004D325A" w:rsidRPr="00D37C06" w:rsidRDefault="004D325A" w:rsidP="00630CF4"/>
        </w:tc>
        <w:tc>
          <w:tcPr>
            <w:tcW w:w="1343" w:type="dxa"/>
            <w:tcBorders>
              <w:bottom w:val="single" w:sz="4" w:space="0" w:color="000000"/>
            </w:tcBorders>
          </w:tcPr>
          <w:p w14:paraId="6E8EE5FF" w14:textId="77777777" w:rsidR="004D325A" w:rsidRPr="00D37C06" w:rsidRDefault="004D325A" w:rsidP="00630CF4"/>
        </w:tc>
        <w:tc>
          <w:tcPr>
            <w:tcW w:w="1447" w:type="dxa"/>
            <w:tcBorders>
              <w:bottom w:val="single" w:sz="4" w:space="0" w:color="000000"/>
            </w:tcBorders>
          </w:tcPr>
          <w:p w14:paraId="7B1A6BE2" w14:textId="77777777" w:rsidR="004D325A" w:rsidRPr="00D37C06" w:rsidRDefault="004D325A" w:rsidP="00630CF4"/>
        </w:tc>
        <w:tc>
          <w:tcPr>
            <w:tcW w:w="1620" w:type="dxa"/>
            <w:tcBorders>
              <w:bottom w:val="single" w:sz="4" w:space="0" w:color="000000"/>
            </w:tcBorders>
          </w:tcPr>
          <w:p w14:paraId="3FA9ADDE" w14:textId="77777777" w:rsidR="004D325A" w:rsidRPr="00D37C06" w:rsidRDefault="004D325A" w:rsidP="00630CF4"/>
        </w:tc>
        <w:tc>
          <w:tcPr>
            <w:tcW w:w="2610" w:type="dxa"/>
            <w:tcBorders>
              <w:bottom w:val="single" w:sz="4" w:space="0" w:color="000000"/>
            </w:tcBorders>
          </w:tcPr>
          <w:p w14:paraId="6B8005B9" w14:textId="77777777" w:rsidR="004D325A" w:rsidRPr="00D37C06" w:rsidRDefault="004D325A" w:rsidP="00630CF4"/>
        </w:tc>
        <w:tc>
          <w:tcPr>
            <w:tcW w:w="1350" w:type="dxa"/>
            <w:tcBorders>
              <w:bottom w:val="single" w:sz="4" w:space="0" w:color="000000"/>
            </w:tcBorders>
          </w:tcPr>
          <w:p w14:paraId="29686F83" w14:textId="77777777" w:rsidR="004D325A" w:rsidRPr="00D37C06" w:rsidRDefault="004D325A" w:rsidP="00630CF4"/>
        </w:tc>
      </w:tr>
      <w:tr w:rsidR="004D325A" w14:paraId="0C6F87F4" w14:textId="77777777" w:rsidTr="00630CF4">
        <w:trPr>
          <w:trHeight w:val="291"/>
        </w:trPr>
        <w:tc>
          <w:tcPr>
            <w:tcW w:w="445" w:type="dxa"/>
            <w:tcBorders>
              <w:top w:val="single" w:sz="4" w:space="0" w:color="auto"/>
            </w:tcBorders>
          </w:tcPr>
          <w:p w14:paraId="33B13F91" w14:textId="77777777" w:rsidR="004D325A" w:rsidRPr="00AC2387" w:rsidRDefault="004D325A" w:rsidP="00630CF4">
            <w:pPr>
              <w:rPr>
                <w:rFonts w:cstheme="minorHAnsi"/>
                <w:b/>
              </w:rPr>
            </w:pPr>
            <w:r>
              <w:rPr>
                <w:rFonts w:cstheme="minorHAnsi"/>
                <w:szCs w:val="18"/>
              </w:rPr>
              <w:t>08</w:t>
            </w:r>
          </w:p>
        </w:tc>
        <w:tc>
          <w:tcPr>
            <w:tcW w:w="10350" w:type="dxa"/>
            <w:gridSpan w:val="7"/>
            <w:tcBorders>
              <w:top w:val="single" w:sz="4" w:space="0" w:color="auto"/>
            </w:tcBorders>
          </w:tcPr>
          <w:p w14:paraId="31E07EDC" w14:textId="77777777" w:rsidR="004D325A" w:rsidRPr="00AC2387" w:rsidRDefault="004D325A" w:rsidP="00630CF4">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4D325A" w14:paraId="44BE6FA0" w14:textId="77777777" w:rsidTr="00630CF4">
        <w:trPr>
          <w:trHeight w:val="288"/>
        </w:trPr>
        <w:tc>
          <w:tcPr>
            <w:tcW w:w="445" w:type="dxa"/>
          </w:tcPr>
          <w:p w14:paraId="2DBF60CD" w14:textId="77777777" w:rsidR="004D325A" w:rsidRPr="00AC2387" w:rsidRDefault="004D325A" w:rsidP="00630CF4">
            <w:pPr>
              <w:rPr>
                <w:rFonts w:cstheme="minorHAnsi"/>
                <w:b/>
              </w:rPr>
            </w:pPr>
            <w:r>
              <w:rPr>
                <w:rFonts w:cstheme="minorHAnsi"/>
                <w:szCs w:val="18"/>
              </w:rPr>
              <w:t>09</w:t>
            </w:r>
          </w:p>
        </w:tc>
        <w:tc>
          <w:tcPr>
            <w:tcW w:w="10350" w:type="dxa"/>
            <w:gridSpan w:val="7"/>
          </w:tcPr>
          <w:p w14:paraId="21F1650D" w14:textId="77777777" w:rsidR="004D325A" w:rsidRPr="00AC2387" w:rsidRDefault="004D325A" w:rsidP="00630CF4">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4D325A" w14:paraId="583BE9B2" w14:textId="77777777" w:rsidTr="00630CF4">
        <w:trPr>
          <w:trHeight w:val="288"/>
        </w:trPr>
        <w:tc>
          <w:tcPr>
            <w:tcW w:w="445" w:type="dxa"/>
          </w:tcPr>
          <w:p w14:paraId="58CD270A" w14:textId="77777777" w:rsidR="004D325A" w:rsidRPr="00AC2387" w:rsidRDefault="004D325A" w:rsidP="00630CF4">
            <w:pPr>
              <w:rPr>
                <w:rFonts w:cstheme="minorHAnsi"/>
                <w:b/>
              </w:rPr>
            </w:pPr>
            <w:r>
              <w:rPr>
                <w:rFonts w:cstheme="minorHAnsi"/>
                <w:szCs w:val="18"/>
              </w:rPr>
              <w:t>10</w:t>
            </w:r>
          </w:p>
        </w:tc>
        <w:tc>
          <w:tcPr>
            <w:tcW w:w="10350" w:type="dxa"/>
            <w:gridSpan w:val="7"/>
          </w:tcPr>
          <w:p w14:paraId="515F8346" w14:textId="77777777" w:rsidR="004D325A" w:rsidRPr="00AC2387" w:rsidRDefault="004D325A" w:rsidP="00630CF4">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4D325A" w14:paraId="372EAE94" w14:textId="77777777" w:rsidTr="00630CF4">
        <w:trPr>
          <w:trHeight w:val="288"/>
        </w:trPr>
        <w:tc>
          <w:tcPr>
            <w:tcW w:w="445" w:type="dxa"/>
          </w:tcPr>
          <w:p w14:paraId="0D8146A1" w14:textId="77777777" w:rsidR="004D325A" w:rsidRPr="00AC2387" w:rsidRDefault="004D325A" w:rsidP="00630CF4">
            <w:pPr>
              <w:rPr>
                <w:rFonts w:cstheme="minorHAnsi"/>
                <w:b/>
              </w:rPr>
            </w:pPr>
            <w:r>
              <w:rPr>
                <w:rFonts w:cstheme="minorHAnsi"/>
                <w:szCs w:val="18"/>
              </w:rPr>
              <w:t>11</w:t>
            </w:r>
          </w:p>
        </w:tc>
        <w:tc>
          <w:tcPr>
            <w:tcW w:w="10350" w:type="dxa"/>
            <w:gridSpan w:val="7"/>
          </w:tcPr>
          <w:p w14:paraId="337F56B8" w14:textId="77777777" w:rsidR="004D325A" w:rsidRPr="00AC2387" w:rsidRDefault="004D325A" w:rsidP="00630CF4">
            <w:pPr>
              <w:rPr>
                <w:rFonts w:cstheme="minorHAnsi"/>
                <w:b/>
              </w:rPr>
            </w:pPr>
            <w:r w:rsidRPr="004B5988">
              <w:rPr>
                <w:rFonts w:cstheme="minorHAnsi"/>
                <w:sz w:val="18"/>
                <w:szCs w:val="18"/>
              </w:rPr>
              <w:t>Eligible recirculating systems must be HERS-Verified Demand Recirculation: Manual Control conforming to RA4.4.17.</w:t>
            </w:r>
          </w:p>
        </w:tc>
      </w:tr>
      <w:tr w:rsidR="004D325A" w14:paraId="475A4597" w14:textId="77777777" w:rsidTr="00630CF4">
        <w:tc>
          <w:tcPr>
            <w:tcW w:w="10795" w:type="dxa"/>
            <w:gridSpan w:val="8"/>
          </w:tcPr>
          <w:p w14:paraId="14EC4686" w14:textId="77777777" w:rsidR="004D325A" w:rsidRPr="00AC2387" w:rsidRDefault="004D325A" w:rsidP="00630CF4">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34CD25D2" w14:textId="12AFEA1A"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4D325A" w14:paraId="7B487916" w14:textId="77777777" w:rsidTr="00630CF4">
        <w:tc>
          <w:tcPr>
            <w:tcW w:w="10795" w:type="dxa"/>
            <w:gridSpan w:val="7"/>
          </w:tcPr>
          <w:p w14:paraId="51DB66E1" w14:textId="77777777" w:rsidR="004D325A" w:rsidRPr="00C26650" w:rsidRDefault="004D325A" w:rsidP="00630CF4">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1BC990E" w14:textId="1C752E0E" w:rsidR="004D325A" w:rsidRPr="00AC2387" w:rsidRDefault="00A10E56" w:rsidP="00A10E56">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sidR="004D325A" w:rsidRPr="00C26650">
              <w:rPr>
                <w:rFonts w:cstheme="minorHAnsi"/>
                <w:sz w:val="20"/>
                <w:szCs w:val="18"/>
              </w:rPr>
              <w:t xml:space="preserve"> </w:t>
            </w:r>
          </w:p>
        </w:tc>
      </w:tr>
      <w:tr w:rsidR="004D325A" w14:paraId="7500708D" w14:textId="77777777" w:rsidTr="00630CF4">
        <w:tc>
          <w:tcPr>
            <w:tcW w:w="980" w:type="dxa"/>
          </w:tcPr>
          <w:p w14:paraId="265A3A61" w14:textId="77777777" w:rsidR="004D325A" w:rsidRPr="00C26650" w:rsidRDefault="004D325A" w:rsidP="00630CF4">
            <w:pPr>
              <w:jc w:val="center"/>
              <w:rPr>
                <w:rFonts w:cstheme="minorHAnsi"/>
                <w:sz w:val="20"/>
              </w:rPr>
            </w:pPr>
            <w:r w:rsidRPr="00C26650">
              <w:rPr>
                <w:rFonts w:cstheme="minorHAnsi"/>
                <w:sz w:val="20"/>
              </w:rPr>
              <w:t>01</w:t>
            </w:r>
          </w:p>
        </w:tc>
        <w:tc>
          <w:tcPr>
            <w:tcW w:w="1445" w:type="dxa"/>
          </w:tcPr>
          <w:p w14:paraId="6E7E589A" w14:textId="77777777" w:rsidR="004D325A" w:rsidRPr="00C26650" w:rsidRDefault="004D325A" w:rsidP="00630CF4">
            <w:pPr>
              <w:jc w:val="center"/>
              <w:rPr>
                <w:rFonts w:cstheme="minorHAnsi"/>
                <w:sz w:val="20"/>
              </w:rPr>
            </w:pPr>
            <w:r w:rsidRPr="00C26650">
              <w:rPr>
                <w:rFonts w:cstheme="minorHAnsi"/>
                <w:sz w:val="20"/>
              </w:rPr>
              <w:t>02</w:t>
            </w:r>
          </w:p>
        </w:tc>
        <w:tc>
          <w:tcPr>
            <w:tcW w:w="1343" w:type="dxa"/>
            <w:vAlign w:val="bottom"/>
          </w:tcPr>
          <w:p w14:paraId="001A0316" w14:textId="77777777" w:rsidR="004D325A" w:rsidRPr="00C26650" w:rsidRDefault="004D325A" w:rsidP="00630CF4">
            <w:pPr>
              <w:jc w:val="center"/>
              <w:rPr>
                <w:rFonts w:cstheme="minorHAnsi"/>
                <w:sz w:val="20"/>
              </w:rPr>
            </w:pPr>
            <w:r w:rsidRPr="00C26650">
              <w:rPr>
                <w:rFonts w:cstheme="minorHAnsi"/>
                <w:sz w:val="20"/>
              </w:rPr>
              <w:t>03</w:t>
            </w:r>
          </w:p>
        </w:tc>
        <w:tc>
          <w:tcPr>
            <w:tcW w:w="1447" w:type="dxa"/>
          </w:tcPr>
          <w:p w14:paraId="00F50F47" w14:textId="77777777" w:rsidR="004D325A" w:rsidRPr="00C26650" w:rsidRDefault="004D325A" w:rsidP="00630CF4">
            <w:pPr>
              <w:jc w:val="center"/>
              <w:rPr>
                <w:rFonts w:cstheme="minorHAnsi"/>
                <w:sz w:val="20"/>
              </w:rPr>
            </w:pPr>
            <w:r w:rsidRPr="00C26650">
              <w:rPr>
                <w:rFonts w:cstheme="minorHAnsi"/>
                <w:sz w:val="20"/>
              </w:rPr>
              <w:t>04</w:t>
            </w:r>
          </w:p>
        </w:tc>
        <w:tc>
          <w:tcPr>
            <w:tcW w:w="1620" w:type="dxa"/>
          </w:tcPr>
          <w:p w14:paraId="5457D7AE" w14:textId="77777777" w:rsidR="004D325A" w:rsidRPr="00C26650" w:rsidRDefault="004D325A" w:rsidP="00630CF4">
            <w:pPr>
              <w:jc w:val="center"/>
              <w:rPr>
                <w:rFonts w:cstheme="minorHAnsi"/>
                <w:sz w:val="20"/>
              </w:rPr>
            </w:pPr>
            <w:r w:rsidRPr="00C26650">
              <w:rPr>
                <w:rFonts w:cstheme="minorHAnsi"/>
                <w:sz w:val="20"/>
              </w:rPr>
              <w:t>05</w:t>
            </w:r>
          </w:p>
        </w:tc>
        <w:tc>
          <w:tcPr>
            <w:tcW w:w="2610" w:type="dxa"/>
          </w:tcPr>
          <w:p w14:paraId="48FA21F6" w14:textId="77777777" w:rsidR="004D325A" w:rsidRPr="00C26650" w:rsidRDefault="004D325A" w:rsidP="00630CF4">
            <w:pPr>
              <w:jc w:val="center"/>
              <w:rPr>
                <w:rFonts w:cstheme="minorHAnsi"/>
                <w:sz w:val="20"/>
              </w:rPr>
            </w:pPr>
            <w:r w:rsidRPr="00C26650">
              <w:rPr>
                <w:rFonts w:cstheme="minorHAnsi"/>
                <w:sz w:val="20"/>
              </w:rPr>
              <w:t>06</w:t>
            </w:r>
          </w:p>
        </w:tc>
        <w:tc>
          <w:tcPr>
            <w:tcW w:w="1350" w:type="dxa"/>
          </w:tcPr>
          <w:p w14:paraId="3EF5C12B" w14:textId="77777777" w:rsidR="004D325A" w:rsidRPr="00C26650" w:rsidRDefault="004D325A" w:rsidP="00630CF4">
            <w:pPr>
              <w:jc w:val="center"/>
              <w:rPr>
                <w:rFonts w:cstheme="minorHAnsi"/>
                <w:sz w:val="20"/>
              </w:rPr>
            </w:pPr>
            <w:r w:rsidRPr="00C26650">
              <w:rPr>
                <w:rFonts w:cstheme="minorHAnsi"/>
                <w:sz w:val="20"/>
              </w:rPr>
              <w:t>07</w:t>
            </w:r>
          </w:p>
        </w:tc>
      </w:tr>
      <w:tr w:rsidR="004D325A" w14:paraId="371CC950" w14:textId="77777777" w:rsidTr="00630CF4">
        <w:tc>
          <w:tcPr>
            <w:tcW w:w="980" w:type="dxa"/>
            <w:vAlign w:val="bottom"/>
          </w:tcPr>
          <w:p w14:paraId="2CEABA93" w14:textId="56749990" w:rsidR="004D325A" w:rsidRPr="00AB4500" w:rsidRDefault="00A10E56" w:rsidP="00630CF4">
            <w:pPr>
              <w:jc w:val="center"/>
              <w:rPr>
                <w:rFonts w:cstheme="minorHAnsi"/>
                <w:sz w:val="18"/>
              </w:rPr>
            </w:pPr>
            <w:r>
              <w:rPr>
                <w:rFonts w:cstheme="minorHAnsi"/>
                <w:sz w:val="18"/>
              </w:rPr>
              <w:t>Dwelling</w:t>
            </w:r>
            <w:r w:rsidR="004D325A" w:rsidRPr="00AB4500">
              <w:rPr>
                <w:rFonts w:cstheme="minorHAnsi"/>
                <w:sz w:val="18"/>
              </w:rPr>
              <w:t>Name</w:t>
            </w:r>
          </w:p>
        </w:tc>
        <w:tc>
          <w:tcPr>
            <w:tcW w:w="1445" w:type="dxa"/>
            <w:vAlign w:val="bottom"/>
          </w:tcPr>
          <w:p w14:paraId="44045BDD"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76450B8B"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51D8C0AA"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03642CA0" w14:textId="02D3127A"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3510BB0F"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5DE50C7C" w14:textId="77777777" w:rsidR="004D325A" w:rsidRPr="00AB4500" w:rsidRDefault="004D325A" w:rsidP="00630CF4">
            <w:pPr>
              <w:jc w:val="center"/>
              <w:rPr>
                <w:sz w:val="18"/>
              </w:rPr>
            </w:pPr>
            <w:r w:rsidRPr="00AB4500">
              <w:rPr>
                <w:rFonts w:cstheme="minorHAnsi"/>
                <w:sz w:val="18"/>
              </w:rPr>
              <w:t>Qualification Distance</w:t>
            </w:r>
          </w:p>
        </w:tc>
      </w:tr>
      <w:tr w:rsidR="004D325A" w14:paraId="778FACF5" w14:textId="77777777" w:rsidTr="00630CF4">
        <w:trPr>
          <w:trHeight w:val="305"/>
        </w:trPr>
        <w:tc>
          <w:tcPr>
            <w:tcW w:w="980" w:type="dxa"/>
          </w:tcPr>
          <w:p w14:paraId="6663DADA" w14:textId="258A3E42" w:rsidR="004D325A" w:rsidRPr="00AB4500" w:rsidRDefault="004D325A" w:rsidP="00630CF4">
            <w:pPr>
              <w:rPr>
                <w:sz w:val="18"/>
                <w:szCs w:val="18"/>
              </w:rPr>
            </w:pPr>
          </w:p>
        </w:tc>
        <w:tc>
          <w:tcPr>
            <w:tcW w:w="1445" w:type="dxa"/>
          </w:tcPr>
          <w:p w14:paraId="0014F5C8" w14:textId="11AE68F9" w:rsidR="004D325A" w:rsidRPr="00AB4500" w:rsidRDefault="004D325A" w:rsidP="00630CF4">
            <w:pPr>
              <w:rPr>
                <w:sz w:val="18"/>
                <w:szCs w:val="18"/>
              </w:rPr>
            </w:pPr>
          </w:p>
        </w:tc>
        <w:tc>
          <w:tcPr>
            <w:tcW w:w="1343" w:type="dxa"/>
          </w:tcPr>
          <w:p w14:paraId="20E90020" w14:textId="12084272" w:rsidR="004D325A" w:rsidRPr="00AB4500" w:rsidRDefault="004D325A" w:rsidP="00630CF4">
            <w:pPr>
              <w:rPr>
                <w:sz w:val="18"/>
                <w:szCs w:val="18"/>
              </w:rPr>
            </w:pPr>
          </w:p>
        </w:tc>
        <w:tc>
          <w:tcPr>
            <w:tcW w:w="1447" w:type="dxa"/>
          </w:tcPr>
          <w:p w14:paraId="682AD81A" w14:textId="539ADCF6" w:rsidR="004D325A" w:rsidRPr="00AB4500" w:rsidRDefault="004D325A" w:rsidP="00630CF4">
            <w:pPr>
              <w:rPr>
                <w:sz w:val="18"/>
                <w:szCs w:val="18"/>
              </w:rPr>
            </w:pPr>
          </w:p>
        </w:tc>
        <w:tc>
          <w:tcPr>
            <w:tcW w:w="1620" w:type="dxa"/>
          </w:tcPr>
          <w:p w14:paraId="03DE6C71" w14:textId="574BBEAB" w:rsidR="004D325A" w:rsidRPr="00AB4500" w:rsidRDefault="004D325A" w:rsidP="00630CF4">
            <w:pPr>
              <w:rPr>
                <w:sz w:val="18"/>
                <w:szCs w:val="18"/>
              </w:rPr>
            </w:pPr>
          </w:p>
        </w:tc>
        <w:tc>
          <w:tcPr>
            <w:tcW w:w="2610" w:type="dxa"/>
          </w:tcPr>
          <w:p w14:paraId="54BDFA68" w14:textId="3D513475" w:rsidR="004D325A" w:rsidRPr="00AB4500" w:rsidRDefault="004D325A" w:rsidP="00630CF4">
            <w:pPr>
              <w:rPr>
                <w:sz w:val="18"/>
                <w:szCs w:val="18"/>
              </w:rPr>
            </w:pPr>
          </w:p>
        </w:tc>
        <w:tc>
          <w:tcPr>
            <w:tcW w:w="1350" w:type="dxa"/>
          </w:tcPr>
          <w:p w14:paraId="6FE9CDF9" w14:textId="77777777" w:rsidR="004D325A" w:rsidRPr="00AB4500" w:rsidRDefault="004D325A" w:rsidP="00630CF4">
            <w:pPr>
              <w:rPr>
                <w:sz w:val="18"/>
                <w:szCs w:val="18"/>
              </w:rPr>
            </w:pPr>
            <w:r w:rsidRPr="00AB4500">
              <w:rPr>
                <w:rFonts w:cstheme="minorHAnsi"/>
                <w:sz w:val="18"/>
                <w:szCs w:val="18"/>
                <w:highlight w:val="yellow"/>
              </w:rPr>
              <w:t xml:space="preserve"> </w:t>
            </w:r>
          </w:p>
        </w:tc>
      </w:tr>
      <w:tr w:rsidR="004D325A" w14:paraId="0C79234D" w14:textId="77777777" w:rsidTr="00630CF4">
        <w:tc>
          <w:tcPr>
            <w:tcW w:w="980" w:type="dxa"/>
          </w:tcPr>
          <w:p w14:paraId="5DEB3B99" w14:textId="77777777" w:rsidR="004D325A" w:rsidRPr="00D37C06" w:rsidRDefault="004D325A" w:rsidP="00630CF4"/>
        </w:tc>
        <w:tc>
          <w:tcPr>
            <w:tcW w:w="1445" w:type="dxa"/>
          </w:tcPr>
          <w:p w14:paraId="245A3B85" w14:textId="77777777" w:rsidR="004D325A" w:rsidRPr="00D37C06" w:rsidRDefault="004D325A" w:rsidP="00630CF4"/>
        </w:tc>
        <w:tc>
          <w:tcPr>
            <w:tcW w:w="1343" w:type="dxa"/>
          </w:tcPr>
          <w:p w14:paraId="34AA161D" w14:textId="77777777" w:rsidR="004D325A" w:rsidRPr="00D37C06" w:rsidRDefault="004D325A" w:rsidP="00630CF4"/>
        </w:tc>
        <w:tc>
          <w:tcPr>
            <w:tcW w:w="1447" w:type="dxa"/>
          </w:tcPr>
          <w:p w14:paraId="7C1F243C" w14:textId="77777777" w:rsidR="004D325A" w:rsidRPr="00D37C06" w:rsidRDefault="004D325A" w:rsidP="00630CF4"/>
        </w:tc>
        <w:tc>
          <w:tcPr>
            <w:tcW w:w="1620" w:type="dxa"/>
          </w:tcPr>
          <w:p w14:paraId="51BDF97F" w14:textId="77777777" w:rsidR="004D325A" w:rsidRPr="00D37C06" w:rsidRDefault="004D325A" w:rsidP="00630CF4"/>
        </w:tc>
        <w:tc>
          <w:tcPr>
            <w:tcW w:w="2610" w:type="dxa"/>
          </w:tcPr>
          <w:p w14:paraId="001965F7" w14:textId="77777777" w:rsidR="004D325A" w:rsidRPr="00D37C06" w:rsidRDefault="004D325A" w:rsidP="00630CF4"/>
        </w:tc>
        <w:tc>
          <w:tcPr>
            <w:tcW w:w="1350" w:type="dxa"/>
          </w:tcPr>
          <w:p w14:paraId="69696CA0" w14:textId="77777777" w:rsidR="004D325A" w:rsidRPr="00D37C06" w:rsidRDefault="004D325A" w:rsidP="00630CF4"/>
        </w:tc>
      </w:tr>
      <w:tr w:rsidR="004D325A" w14:paraId="62F6510F" w14:textId="77777777" w:rsidTr="00630CF4">
        <w:tc>
          <w:tcPr>
            <w:tcW w:w="10795" w:type="dxa"/>
            <w:gridSpan w:val="7"/>
          </w:tcPr>
          <w:p w14:paraId="1E4BF4AD" w14:textId="77777777" w:rsidR="004D325A" w:rsidRDefault="004D325A" w:rsidP="00630CF4">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810"/>
        <w:gridCol w:w="720"/>
        <w:gridCol w:w="1530"/>
        <w:gridCol w:w="90"/>
        <w:gridCol w:w="1260"/>
        <w:gridCol w:w="1530"/>
        <w:gridCol w:w="1980"/>
        <w:gridCol w:w="1800"/>
      </w:tblGrid>
      <w:tr w:rsidR="00D42786" w:rsidRPr="006B07A9" w14:paraId="4AE1F146" w14:textId="77777777" w:rsidTr="00D42786">
        <w:trPr>
          <w:trHeight w:val="242"/>
        </w:trPr>
        <w:tc>
          <w:tcPr>
            <w:tcW w:w="10867" w:type="dxa"/>
            <w:gridSpan w:val="9"/>
          </w:tcPr>
          <w:p w14:paraId="225ADA38" w14:textId="4F5BC252" w:rsidR="00D42786" w:rsidRPr="006B07A9" w:rsidRDefault="00D42786"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Pr>
                <w:rFonts w:cstheme="minorHAnsi"/>
                <w:b/>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12726D90" w14:textId="77777777" w:rsidR="00D42786" w:rsidRPr="006B07A9" w:rsidRDefault="00D42786" w:rsidP="006B07A9">
            <w:pPr>
              <w:keepNext/>
              <w:rPr>
                <w:rFonts w:cstheme="minorHAnsi"/>
                <w:szCs w:val="18"/>
              </w:rPr>
            </w:pPr>
            <w:r w:rsidRPr="00B66EDB">
              <w:rPr>
                <w:rFonts w:cstheme="minorHAnsi"/>
                <w:sz w:val="18"/>
                <w:szCs w:val="18"/>
              </w:rPr>
              <w:t>DWHR devices shall comply with these requirements.</w:t>
            </w:r>
          </w:p>
        </w:tc>
      </w:tr>
      <w:tr w:rsidR="002972D2" w:rsidRPr="006B07A9" w14:paraId="1492FCDA" w14:textId="77777777" w:rsidTr="009D3F0C">
        <w:trPr>
          <w:trHeight w:val="144"/>
        </w:trPr>
        <w:tc>
          <w:tcPr>
            <w:tcW w:w="10867" w:type="dxa"/>
            <w:gridSpan w:val="9"/>
          </w:tcPr>
          <w:p w14:paraId="63E64932" w14:textId="72C9692E" w:rsidR="002972D2" w:rsidRDefault="002972D2"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AA2739" w:rsidRPr="006B07A9" w14:paraId="6BD82692" w14:textId="77777777" w:rsidTr="009D3F0C">
        <w:trPr>
          <w:trHeight w:val="144"/>
        </w:trPr>
        <w:tc>
          <w:tcPr>
            <w:tcW w:w="1957" w:type="dxa"/>
            <w:gridSpan w:val="2"/>
          </w:tcPr>
          <w:p w14:paraId="4ABBA180" w14:textId="03FF9A7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250" w:type="dxa"/>
            <w:gridSpan w:val="2"/>
          </w:tcPr>
          <w:p w14:paraId="1B2F7A1A" w14:textId="7FD4D91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880" w:type="dxa"/>
            <w:gridSpan w:val="3"/>
          </w:tcPr>
          <w:p w14:paraId="076BFFAE" w14:textId="2398FA62"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80" w:type="dxa"/>
            <w:gridSpan w:val="2"/>
          </w:tcPr>
          <w:p w14:paraId="3A7D1695" w14:textId="3ECA4FE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AA2739" w:rsidRPr="006B07A9" w14:paraId="135B6A22" w14:textId="77777777" w:rsidTr="009D3F0C">
        <w:trPr>
          <w:trHeight w:val="242"/>
        </w:trPr>
        <w:tc>
          <w:tcPr>
            <w:tcW w:w="1957" w:type="dxa"/>
            <w:gridSpan w:val="2"/>
          </w:tcPr>
          <w:p w14:paraId="5E4CA413" w14:textId="726823A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250" w:type="dxa"/>
            <w:gridSpan w:val="2"/>
          </w:tcPr>
          <w:p w14:paraId="3D3F629D" w14:textId="202C1270" w:rsidR="00AA2739" w:rsidRPr="00107484" w:rsidRDefault="00AA2739"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3"/>
          </w:tcPr>
          <w:p w14:paraId="43B70896" w14:textId="55CC0DA8" w:rsidR="00AA2739" w:rsidRPr="00107484"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780" w:type="dxa"/>
            <w:gridSpan w:val="2"/>
          </w:tcPr>
          <w:p w14:paraId="10A1342D" w14:textId="1034BE00" w:rsidR="00AA2739"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AA2739" w:rsidRPr="006B07A9" w14:paraId="2F78D9F3" w14:textId="77777777" w:rsidTr="009D3F0C">
        <w:trPr>
          <w:trHeight w:val="144"/>
        </w:trPr>
        <w:tc>
          <w:tcPr>
            <w:tcW w:w="1957" w:type="dxa"/>
            <w:gridSpan w:val="2"/>
          </w:tcPr>
          <w:p w14:paraId="65FAEA12"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65F29B3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27387ACC"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22B5B1F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F99B7FA" w14:textId="77777777" w:rsidTr="00AA2739">
        <w:trPr>
          <w:trHeight w:val="144"/>
        </w:trPr>
        <w:tc>
          <w:tcPr>
            <w:tcW w:w="1957" w:type="dxa"/>
            <w:gridSpan w:val="2"/>
          </w:tcPr>
          <w:p w14:paraId="50EF69CE"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0BBADDAE"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1AD7078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464852B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15EC326" w14:textId="77777777" w:rsidTr="009D3F0C">
        <w:trPr>
          <w:trHeight w:val="144"/>
        </w:trPr>
        <w:tc>
          <w:tcPr>
            <w:tcW w:w="10867" w:type="dxa"/>
            <w:gridSpan w:val="9"/>
          </w:tcPr>
          <w:p w14:paraId="2B86119F" w14:textId="4BCB8B30" w:rsidR="00AA2739" w:rsidRDefault="00AA2739"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AA2739" w:rsidRPr="006B07A9" w14:paraId="27D30EFD" w14:textId="77777777" w:rsidTr="009D3F0C">
        <w:trPr>
          <w:trHeight w:val="144"/>
        </w:trPr>
        <w:tc>
          <w:tcPr>
            <w:tcW w:w="1147" w:type="dxa"/>
          </w:tcPr>
          <w:p w14:paraId="7A8C7C68" w14:textId="52341848"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05</w:t>
            </w:r>
          </w:p>
        </w:tc>
        <w:tc>
          <w:tcPr>
            <w:tcW w:w="1530" w:type="dxa"/>
            <w:gridSpan w:val="2"/>
          </w:tcPr>
          <w:p w14:paraId="58F1DA9A" w14:textId="22DD1C8B"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620" w:type="dxa"/>
            <w:gridSpan w:val="2"/>
          </w:tcPr>
          <w:p w14:paraId="515C2D6C" w14:textId="4195B29C"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260" w:type="dxa"/>
          </w:tcPr>
          <w:p w14:paraId="58475C27" w14:textId="50B5AEAD"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530" w:type="dxa"/>
          </w:tcPr>
          <w:p w14:paraId="5CBAE76E" w14:textId="5B0835B3"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980" w:type="dxa"/>
          </w:tcPr>
          <w:p w14:paraId="094D3DF5" w14:textId="435A7E5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47E3AEFA"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AA2739" w:rsidRPr="006B07A9" w14:paraId="7FFDECAE" w14:textId="77777777" w:rsidTr="009D3F0C">
        <w:trPr>
          <w:trHeight w:val="144"/>
        </w:trPr>
        <w:tc>
          <w:tcPr>
            <w:tcW w:w="1147" w:type="dxa"/>
            <w:vAlign w:val="bottom"/>
          </w:tcPr>
          <w:p w14:paraId="2544610A" w14:textId="55323DF6"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530" w:type="dxa"/>
            <w:gridSpan w:val="2"/>
            <w:vAlign w:val="bottom"/>
          </w:tcPr>
          <w:p w14:paraId="66F2BFF9" w14:textId="7A8D997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620" w:type="dxa"/>
            <w:gridSpan w:val="2"/>
            <w:vAlign w:val="bottom"/>
          </w:tcPr>
          <w:p w14:paraId="09BB98EA" w14:textId="7E2E4BF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r>
              <w:rPr>
                <w:rFonts w:cstheme="minorHAnsi"/>
                <w:sz w:val="18"/>
                <w:szCs w:val="18"/>
              </w:rPr>
              <w:t>Number</w:t>
            </w:r>
          </w:p>
        </w:tc>
        <w:tc>
          <w:tcPr>
            <w:tcW w:w="1260" w:type="dxa"/>
            <w:vAlign w:val="bottom"/>
          </w:tcPr>
          <w:p w14:paraId="7CE5FA3B" w14:textId="5124289A"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r>
              <w:rPr>
                <w:rFonts w:cstheme="minorHAnsi"/>
                <w:sz w:val="18"/>
                <w:szCs w:val="18"/>
              </w:rPr>
              <w:t>E</w:t>
            </w:r>
            <w:r w:rsidRPr="00B66EDB">
              <w:rPr>
                <w:rFonts w:cstheme="minorHAnsi"/>
                <w:sz w:val="18"/>
                <w:szCs w:val="18"/>
              </w:rPr>
              <w:t>ffectiveness</w:t>
            </w:r>
          </w:p>
        </w:tc>
        <w:tc>
          <w:tcPr>
            <w:tcW w:w="1530" w:type="dxa"/>
            <w:vAlign w:val="bottom"/>
          </w:tcPr>
          <w:p w14:paraId="1212ED84" w14:textId="74C0DA0F"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980" w:type="dxa"/>
            <w:vAlign w:val="bottom"/>
          </w:tcPr>
          <w:p w14:paraId="7B2EA3F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68558BED"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15B67379"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AA2739" w:rsidRPr="006B07A9" w14:paraId="2B20C43A" w14:textId="77777777" w:rsidTr="009D3F0C">
        <w:trPr>
          <w:trHeight w:val="188"/>
        </w:trPr>
        <w:tc>
          <w:tcPr>
            <w:tcW w:w="1147" w:type="dxa"/>
          </w:tcPr>
          <w:p w14:paraId="2A7FD82B"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4B6DCB97" w14:textId="4B4B802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4E284DC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7B3C90AC" w14:textId="77777777"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tcPr>
          <w:p w14:paraId="23A3627F"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4E065DC7"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733683DE"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4C30034" w14:textId="77777777" w:rsidTr="009D3F0C">
        <w:trPr>
          <w:trHeight w:val="188"/>
        </w:trPr>
        <w:tc>
          <w:tcPr>
            <w:tcW w:w="1147" w:type="dxa"/>
          </w:tcPr>
          <w:p w14:paraId="371B578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2314B5C5" w14:textId="0594C3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6C8E121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21590028"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Cs w:val="18"/>
              </w:rPr>
            </w:pPr>
          </w:p>
        </w:tc>
        <w:tc>
          <w:tcPr>
            <w:tcW w:w="1530" w:type="dxa"/>
          </w:tcPr>
          <w:p w14:paraId="1E1026C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6CAC562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EB12BCC" w14:textId="77777777" w:rsidTr="00D42786">
        <w:trPr>
          <w:trHeight w:val="188"/>
        </w:trPr>
        <w:tc>
          <w:tcPr>
            <w:tcW w:w="1147" w:type="dxa"/>
          </w:tcPr>
          <w:p w14:paraId="4D0B3CE8" w14:textId="04BC844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4A393049"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water heating system serving a single dwelling, the DWHR system shall, at the minimum, recover heat from the master bathroom shower and must transfer that heat either back to the respective shower</w:t>
            </w:r>
            <w:r>
              <w:rPr>
                <w:rFonts w:cstheme="minorHAnsi"/>
                <w:sz w:val="18"/>
                <w:szCs w:val="18"/>
              </w:rPr>
              <w:t>(</w:t>
            </w:r>
            <w:r w:rsidRPr="00B66EDB">
              <w:rPr>
                <w:rFonts w:cstheme="minorHAnsi"/>
                <w:sz w:val="18"/>
                <w:szCs w:val="18"/>
              </w:rPr>
              <w:t>s</w:t>
            </w:r>
            <w:r>
              <w:rPr>
                <w:rFonts w:cstheme="minorHAnsi"/>
                <w:sz w:val="18"/>
                <w:szCs w:val="18"/>
              </w:rPr>
              <w:t>)</w:t>
            </w:r>
            <w:r w:rsidRPr="00B66EDB">
              <w:rPr>
                <w:rFonts w:cstheme="minorHAnsi"/>
                <w:sz w:val="18"/>
                <w:szCs w:val="18"/>
              </w:rPr>
              <w:t xml:space="preserve"> or the water heater.</w:t>
            </w:r>
          </w:p>
        </w:tc>
      </w:tr>
      <w:tr w:rsidR="00AA2739" w:rsidRPr="006B07A9" w14:paraId="295CE529" w14:textId="77777777" w:rsidTr="00D42786">
        <w:trPr>
          <w:trHeight w:val="188"/>
        </w:trPr>
        <w:tc>
          <w:tcPr>
            <w:tcW w:w="1147" w:type="dxa"/>
          </w:tcPr>
          <w:p w14:paraId="17D39140" w14:textId="4F2AD73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0EFE3664"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AA2739" w:rsidRPr="006B07A9" w14:paraId="59C20100" w14:textId="77777777" w:rsidTr="00D42786">
        <w:trPr>
          <w:trHeight w:val="188"/>
        </w:trPr>
        <w:tc>
          <w:tcPr>
            <w:tcW w:w="1147" w:type="dxa"/>
          </w:tcPr>
          <w:p w14:paraId="5875A016" w14:textId="398ED011"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497953F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 of the rated slope.  Sloped DWHR shall have a minimum lengthwise slope of 1 degree.  The lateral level tolerance shall be within plus or minus 1 degree.</w:t>
            </w:r>
          </w:p>
        </w:tc>
      </w:tr>
      <w:tr w:rsidR="00AA2739" w:rsidRPr="006B07A9" w14:paraId="4C932B74" w14:textId="77777777" w:rsidTr="00D42786">
        <w:trPr>
          <w:trHeight w:val="260"/>
        </w:trPr>
        <w:tc>
          <w:tcPr>
            <w:tcW w:w="10867" w:type="dxa"/>
            <w:gridSpan w:val="9"/>
          </w:tcPr>
          <w:p w14:paraId="02AD4741" w14:textId="338B41A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4E965EE7"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7AEFB248"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 xml:space="preserve">ll hot water piping </w:t>
            </w:r>
            <w:r w:rsidR="00FB6A41">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89772C9"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B66EDB">
        <w:trPr>
          <w:cantSplit/>
          <w:trHeight w:val="288"/>
          <w:tblHeader/>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368" w:type="dxa"/>
            <w:tcBorders>
              <w:top w:val="single" w:sz="4" w:space="0" w:color="auto"/>
            </w:tcBorders>
            <w:vAlign w:val="center"/>
          </w:tcPr>
          <w:p w14:paraId="161BFA46" w14:textId="451B61F6"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Each central manifold has 15 feet or less of pipe between manifold and water heater</w:t>
            </w:r>
            <w:r w:rsidR="00FB6A41">
              <w:rPr>
                <w:rFonts w:eastAsia="Calibri" w:cstheme="minorHAnsi"/>
                <w:sz w:val="18"/>
                <w:szCs w:val="20"/>
              </w:rPr>
              <w:t>.</w:t>
            </w:r>
          </w:p>
        </w:tc>
      </w:tr>
      <w:tr w:rsidR="006B010C" w:rsidRPr="006B010C" w14:paraId="412961C4" w14:textId="77777777" w:rsidTr="00B07F5E">
        <w:trPr>
          <w:cantSplit/>
          <w:trHeight w:val="288"/>
          <w:tblHeader/>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B07F5E">
        <w:trPr>
          <w:cantSplit/>
          <w:trHeight w:val="288"/>
          <w:tblHeader/>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FB6A41">
              <w:rPr>
                <w:rFonts w:eastAsia="Calibri" w:cstheme="minorHAnsi"/>
                <w:sz w:val="18"/>
                <w:szCs w:val="20"/>
              </w:rPr>
              <w:t>.</w:t>
            </w:r>
          </w:p>
        </w:tc>
      </w:tr>
      <w:tr w:rsidR="006B010C" w:rsidRPr="006B010C" w14:paraId="0CDC6A95" w14:textId="77777777" w:rsidTr="00B07F5E">
        <w:trPr>
          <w:cantSplit/>
          <w:trHeight w:val="288"/>
          <w:tblHeader/>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368" w:type="dxa"/>
            <w:vAlign w:val="center"/>
          </w:tcPr>
          <w:p w14:paraId="11BFF9BC" w14:textId="4689E525"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FB6A41">
              <w:rPr>
                <w:rFonts w:eastAsia="Calibri" w:cstheme="minorHAnsi"/>
                <w:sz w:val="18"/>
                <w:szCs w:val="20"/>
              </w:rPr>
              <w:t>Table</w:t>
            </w:r>
            <w:r w:rsidRPr="006B010C">
              <w:rPr>
                <w:rFonts w:eastAsia="Calibri" w:cstheme="minorHAnsi"/>
                <w:sz w:val="18"/>
                <w:szCs w:val="20"/>
              </w:rPr>
              <w:t xml:space="preserve"> 120.3-A. </w:t>
            </w:r>
          </w:p>
        </w:tc>
      </w:tr>
      <w:tr w:rsidR="006B010C" w:rsidRPr="006B010C" w14:paraId="1FA6BE7A" w14:textId="77777777" w:rsidTr="00B07F5E">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lastRenderedPageBreak/>
              <w:t>J</w:t>
            </w:r>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r w:rsidR="00FB6A41">
              <w:rPr>
                <w:rFonts w:eastAsia="Calibri" w:cstheme="minorHAnsi"/>
                <w:sz w:val="20"/>
                <w:szCs w:val="20"/>
              </w:rPr>
              <w:t>.</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2A6C6FE2" w:rsidR="006B010C" w:rsidRPr="006B010C" w:rsidRDefault="006B010C" w:rsidP="00FB6A41">
            <w:pPr>
              <w:keepNext/>
              <w:spacing w:after="0" w:line="240" w:lineRule="auto"/>
              <w:ind w:left="1156" w:hanging="184"/>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w:t>
            </w:r>
            <w:r w:rsidR="00FB6A41">
              <w:rPr>
                <w:rFonts w:eastAsia="Calibri" w:cstheme="minorHAnsi"/>
                <w:sz w:val="18"/>
                <w:szCs w:val="20"/>
              </w:rPr>
              <w:t>1/2</w:t>
            </w:r>
            <w:r w:rsidRPr="006B010C">
              <w:rPr>
                <w:rFonts w:eastAsia="Calibri" w:cstheme="minorHAnsi"/>
                <w:sz w:val="18"/>
                <w:szCs w:val="20"/>
              </w:rPr>
              <w:t xml:space="preserve"> 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1D0CE7CD" w:rsidR="006B010C" w:rsidRPr="006B010C" w:rsidRDefault="00FB6A41" w:rsidP="006B010C">
            <w:pPr>
              <w:keepNext/>
              <w:spacing w:after="0" w:line="240" w:lineRule="auto"/>
              <w:ind w:firstLine="432"/>
              <w:rPr>
                <w:rFonts w:eastAsia="Calibri" w:cstheme="minorHAnsi"/>
                <w:sz w:val="18"/>
                <w:szCs w:val="20"/>
              </w:rPr>
            </w:pPr>
            <w:r>
              <w:rPr>
                <w:rFonts w:eastAsia="Calibri" w:cstheme="minorHAnsi"/>
                <w:sz w:val="18"/>
                <w:szCs w:val="20"/>
              </w:rPr>
              <w:t>1/2</w:t>
            </w:r>
            <w:r w:rsidR="006B010C" w:rsidRPr="006B010C">
              <w:rPr>
                <w:rFonts w:eastAsia="Calibri" w:cstheme="minorHAnsi"/>
                <w:sz w:val="18"/>
                <w:szCs w:val="20"/>
              </w:rPr>
              <w:t xml:space="preserve"> inch - For only one pipe size – max length allowed is 10 feet</w:t>
            </w:r>
          </w:p>
          <w:p w14:paraId="7EB1068B" w14:textId="1DF51261"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w:t>
            </w:r>
            <w:r w:rsidR="00FB6A41">
              <w:rPr>
                <w:rFonts w:eastAsia="Calibri" w:cstheme="minorHAnsi"/>
                <w:sz w:val="18"/>
                <w:szCs w:val="20"/>
              </w:rPr>
              <w:t xml:space="preserve">  </w:t>
            </w:r>
            <w:r w:rsidRPr="006B010C">
              <w:rPr>
                <w:rFonts w:eastAsia="Calibri" w:cstheme="minorHAnsi"/>
                <w:sz w:val="18"/>
                <w:szCs w:val="20"/>
              </w:rPr>
              <w:t xml:space="preserve">  For combination pipe sizes the allowed length of </w:t>
            </w:r>
            <w:r w:rsidR="00FB6A41">
              <w:rPr>
                <w:rFonts w:eastAsia="Calibri" w:cstheme="minorHAnsi"/>
                <w:sz w:val="18"/>
                <w:szCs w:val="20"/>
              </w:rPr>
              <w:t>1/2</w:t>
            </w:r>
            <w:r w:rsidRPr="006B010C">
              <w:rPr>
                <w:rFonts w:eastAsia="Calibri" w:cstheme="minorHAnsi"/>
                <w:sz w:val="18"/>
                <w:szCs w:val="20"/>
              </w:rPr>
              <w:t xml:space="preserve">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5DCECB35" w:rsidR="006B010C" w:rsidRPr="006B010C" w:rsidRDefault="00FB6A41" w:rsidP="006B010C">
            <w:pPr>
              <w:keepNext/>
              <w:spacing w:after="0" w:line="240" w:lineRule="auto"/>
              <w:ind w:firstLine="432"/>
              <w:rPr>
                <w:rFonts w:eastAsia="Times New Roman" w:cstheme="minorHAnsi"/>
                <w:i/>
                <w:sz w:val="20"/>
                <w:szCs w:val="20"/>
              </w:rPr>
            </w:pPr>
            <w:r>
              <w:rPr>
                <w:rFonts w:eastAsia="Times New Roman" w:cstheme="minorHAnsi"/>
                <w:sz w:val="18"/>
                <w:szCs w:val="20"/>
              </w:rPr>
              <w:t>3/4</w:t>
            </w:r>
            <w:r w:rsidR="006B010C" w:rsidRPr="006B010C">
              <w:rPr>
                <w:rFonts w:eastAsia="Times New Roman" w:cstheme="minorHAnsi"/>
                <w:sz w:val="18"/>
                <w:szCs w:val="20"/>
              </w:rPr>
              <w:t xml:space="preserve">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p>
          <w:p w14:paraId="09D18F1A" w14:textId="6156A46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 xml:space="preserve">Systems that utilize </w:t>
            </w:r>
            <w:r w:rsidR="00FB6A41">
              <w:rPr>
                <w:rFonts w:eastAsia="Calibri" w:cstheme="minorHAnsi"/>
                <w:sz w:val="20"/>
                <w:szCs w:val="20"/>
              </w:rPr>
              <w:t>a recirculation system</w:t>
            </w:r>
            <w:r w:rsidRPr="006B010C">
              <w:rPr>
                <w:rFonts w:eastAsia="Calibri" w:cstheme="minorHAnsi"/>
                <w:sz w:val="20"/>
                <w:szCs w:val="20"/>
              </w:rPr>
              <w:t xml:space="preserv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2C6DCE74"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Piping must take </w:t>
            </w:r>
            <w:r w:rsidR="00FB6A41">
              <w:rPr>
                <w:rFonts w:eastAsia="Calibri" w:cstheme="minorHAnsi"/>
                <w:sz w:val="20"/>
                <w:szCs w:val="20"/>
              </w:rPr>
              <w:t xml:space="preserve">the </w:t>
            </w:r>
            <w:r w:rsidRPr="006B010C">
              <w:rPr>
                <w:rFonts w:eastAsia="Calibri" w:cstheme="minorHAnsi"/>
                <w:sz w:val="20"/>
                <w:szCs w:val="20"/>
              </w:rPr>
              <w:t>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0A68A4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If more than one loop </w:t>
            </w:r>
            <w:r w:rsidR="00FB6A41">
              <w:rPr>
                <w:rFonts w:eastAsia="Calibri" w:cstheme="minorHAnsi"/>
                <w:sz w:val="20"/>
                <w:szCs w:val="20"/>
              </w:rPr>
              <w:t xml:space="preserve">is </w:t>
            </w:r>
            <w:r w:rsidRPr="006B010C">
              <w:rPr>
                <w:rFonts w:eastAsia="Calibri" w:cstheme="minorHAnsi"/>
                <w:sz w:val="20"/>
                <w:szCs w:val="20"/>
              </w:rPr>
              <w:t>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Demand Recirculation Manual Control (R-DRmc)</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 xml:space="preserve">(RDRsc)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p>
          <w:p w14:paraId="19F65E7D" w14:textId="53ED7EFF"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 xml:space="preserve">Systems that utilize </w:t>
            </w:r>
            <w:r w:rsidR="00716B70">
              <w:rPr>
                <w:rFonts w:cstheme="minorHAnsi"/>
                <w:sz w:val="18"/>
                <w:szCs w:val="20"/>
              </w:rPr>
              <w:t>either of these</w:t>
            </w:r>
            <w:r w:rsidRPr="006B010C">
              <w:rPr>
                <w:rFonts w:cstheme="minorHAnsi"/>
                <w:sz w:val="18"/>
                <w:szCs w:val="20"/>
              </w:rPr>
              <w:t xml:space="preserve"> distribution type</w:t>
            </w:r>
            <w:r w:rsidR="00716B70">
              <w:rPr>
                <w:rFonts w:cstheme="minorHAnsi"/>
                <w:sz w:val="18"/>
                <w:szCs w:val="20"/>
              </w:rPr>
              <w:t>s</w:t>
            </w:r>
            <w:r w:rsidRPr="006B010C">
              <w:rPr>
                <w:rFonts w:cstheme="minorHAnsi"/>
                <w:sz w:val="18"/>
                <w:szCs w:val="20"/>
              </w:rPr>
              <w:t xml:space="preserv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502AA53D"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r w:rsidR="00716B70">
              <w:rPr>
                <w:rFonts w:eastAsia="Times New Roman" w:cstheme="minorHAnsi"/>
                <w:sz w:val="18"/>
                <w:szCs w:val="20"/>
              </w:rPr>
              <w:t>; or</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lastRenderedPageBreak/>
              <w:t>N</w:t>
            </w:r>
            <w:r w:rsidR="006B010C" w:rsidRPr="006B010C">
              <w:rPr>
                <w:rFonts w:eastAsia="Calibri" w:cstheme="minorHAnsi"/>
                <w:b/>
                <w:sz w:val="20"/>
                <w:szCs w:val="18"/>
              </w:rPr>
              <w:t xml:space="preserve">. HERS-Verified Demand Recirculation Manual Control (RDRmc-H)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 xml:space="preserve">(RDRsc-H)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B07F5E">
        <w:trPr>
          <w:trHeight w:val="144"/>
          <w:tblHeader/>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6B010C">
              <w:rPr>
                <w:rFonts w:eastAsia="Calibri" w:cstheme="minorHAnsi"/>
                <w:sz w:val="20"/>
                <w:szCs w:val="18"/>
              </w:rPr>
              <w:t>01</w:t>
            </w:r>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6B010C" w:rsidRPr="006B010C" w14:paraId="3134F5C0" w14:textId="77777777" w:rsidTr="00B07F5E">
        <w:trPr>
          <w:trHeight w:val="144"/>
          <w:tblHeader/>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p>
        </w:tc>
      </w:tr>
    </w:tbl>
    <w:p w14:paraId="3DD83F32" w14:textId="61122006" w:rsidR="00162DD4" w:rsidRPr="00423815" w:rsidRDefault="00162DD4" w:rsidP="00FC48ED">
      <w:pPr>
        <w:spacing w:after="0" w:line="240" w:lineRule="auto"/>
        <w:rPr>
          <w:rFonts w:cstheme="minorHAnsi"/>
          <w:b/>
          <w:sz w:val="20"/>
          <w:szCs w:val="20"/>
        </w:rPr>
      </w:pPr>
    </w:p>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7777777" w:rsidR="006A7B42" w:rsidRPr="00063E68" w:rsidRDefault="006A7B42" w:rsidP="006A7B42">
      <w:pPr>
        <w:spacing w:after="0" w:line="240" w:lineRule="auto"/>
        <w:jc w:val="center"/>
        <w:rPr>
          <w:rFonts w:ascii="Calibri" w:eastAsia="Calibri" w:hAnsi="Calibri" w:cs="Times New Roman"/>
          <w:b/>
          <w:sz w:val="18"/>
          <w:szCs w:val="18"/>
        </w:rPr>
      </w:pPr>
      <w:r w:rsidRPr="00063E68">
        <w:rPr>
          <w:rFonts w:ascii="Calibri" w:eastAsia="Calibri" w:hAnsi="Calibri" w:cs="Times New Roman"/>
          <w:b/>
          <w:sz w:val="18"/>
          <w:szCs w:val="18"/>
        </w:rPr>
        <w:t>CF2R-PLB-22-H User Instructions</w:t>
      </w:r>
    </w:p>
    <w:p w14:paraId="184BB0E1" w14:textId="047A16C9" w:rsidR="006A7B42" w:rsidRPr="00063E68"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2ACD7571" w14:textId="59250162" w:rsidR="006A7B42" w:rsidRPr="00063E68"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063E68">
        <w:rPr>
          <w:rFonts w:eastAsia="Calibri" w:cstheme="minorHAnsi"/>
          <w:b/>
          <w:sz w:val="18"/>
          <w:szCs w:val="18"/>
        </w:rPr>
        <w:t>A</w:t>
      </w:r>
      <w:r w:rsidR="006A7B42" w:rsidRPr="00063E68">
        <w:rPr>
          <w:rFonts w:eastAsia="Calibri" w:cstheme="minorHAnsi"/>
          <w:b/>
          <w:sz w:val="18"/>
          <w:szCs w:val="18"/>
        </w:rPr>
        <w:t xml:space="preserve">. Design Dwelling Unit Water Heating Systems Information </w:t>
      </w:r>
    </w:p>
    <w:p w14:paraId="271F3164" w14:textId="7BB2F08D" w:rsidR="006A7B42" w:rsidRPr="00063E68"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features that were specified on the registered CF1R compliance document for this project. </w:t>
      </w:r>
      <w:r w:rsidR="00716B70" w:rsidRPr="00063E68">
        <w:rPr>
          <w:rFonts w:eastAsia="Calibri" w:cstheme="minorHAnsi"/>
          <w:sz w:val="18"/>
          <w:szCs w:val="18"/>
        </w:rPr>
        <w:t>This section is f</w:t>
      </w:r>
      <w:r w:rsidRPr="00063E68">
        <w:rPr>
          <w:rFonts w:eastAsia="Calibri" w:cstheme="minorHAnsi"/>
          <w:sz w:val="18"/>
          <w:szCs w:val="18"/>
        </w:rPr>
        <w:t>or information</w:t>
      </w:r>
      <w:r w:rsidR="00716B70" w:rsidRPr="00063E68">
        <w:rPr>
          <w:rFonts w:eastAsia="Calibri" w:cstheme="minorHAnsi"/>
          <w:sz w:val="18"/>
          <w:szCs w:val="18"/>
        </w:rPr>
        <w:t>/verification purposes</w:t>
      </w:r>
      <w:r w:rsidRPr="00063E68">
        <w:rPr>
          <w:rFonts w:eastAsia="Calibri" w:cstheme="minorHAnsi"/>
          <w:sz w:val="18"/>
          <w:szCs w:val="18"/>
        </w:rPr>
        <w:t xml:space="preserve"> only and requires no user input.</w:t>
      </w:r>
    </w:p>
    <w:p w14:paraId="72B68BC9"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1AC35D44" w:rsidR="006A7B42" w:rsidRPr="00063E68" w:rsidRDefault="0032746E" w:rsidP="006A7B42">
      <w:pPr>
        <w:keepNext/>
        <w:spacing w:after="0" w:line="240" w:lineRule="auto"/>
        <w:rPr>
          <w:rFonts w:eastAsia="Calibri" w:cstheme="minorHAnsi"/>
          <w:sz w:val="18"/>
          <w:szCs w:val="18"/>
        </w:rPr>
      </w:pPr>
      <w:r w:rsidRPr="00063E68">
        <w:rPr>
          <w:rFonts w:eastAsia="Calibri" w:cstheme="minorHAnsi"/>
          <w:b/>
          <w:sz w:val="18"/>
          <w:szCs w:val="18"/>
        </w:rPr>
        <w:t>B</w:t>
      </w:r>
      <w:r w:rsidR="006A7B42" w:rsidRPr="00063E68">
        <w:rPr>
          <w:rFonts w:eastAsia="Calibri" w:cstheme="minorHAnsi"/>
          <w:b/>
          <w:sz w:val="18"/>
          <w:szCs w:val="18"/>
        </w:rPr>
        <w:t>. Installed Dwelling Unit Water Heating Systems Information</w:t>
      </w:r>
    </w:p>
    <w:p w14:paraId="6BF55AE5" w14:textId="2FC3ECEB" w:rsidR="006A7B42" w:rsidRPr="00063E68" w:rsidRDefault="006A7B42" w:rsidP="006A7B42">
      <w:pPr>
        <w:keepNext/>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information that is being installed. Require one line for each </w:t>
      </w:r>
      <w:del w:id="9" w:author="Shewmaker, Michael@Energy" w:date="2019-11-19T11:49:00Z">
        <w:r w:rsidRPr="00063E68" w:rsidDel="00BA4774">
          <w:rPr>
            <w:rFonts w:eastAsia="Calibri" w:cstheme="minorHAnsi"/>
            <w:sz w:val="18"/>
            <w:szCs w:val="18"/>
          </w:rPr>
          <w:delText>system</w:delText>
        </w:r>
      </w:del>
      <w:ins w:id="10" w:author="Shewmaker, Michael@Energy" w:date="2019-11-19T11:49:00Z">
        <w:r w:rsidR="00BA4774">
          <w:rPr>
            <w:rFonts w:eastAsia="Calibri" w:cstheme="minorHAnsi"/>
            <w:sz w:val="18"/>
            <w:szCs w:val="18"/>
          </w:rPr>
          <w:t>installed water heater</w:t>
        </w:r>
      </w:ins>
      <w:r w:rsidRPr="00063E68">
        <w:rPr>
          <w:rFonts w:eastAsia="Calibri" w:cstheme="minorHAnsi"/>
          <w:sz w:val="18"/>
          <w:szCs w:val="18"/>
        </w:rPr>
        <w:t>.</w:t>
      </w:r>
    </w:p>
    <w:p w14:paraId="3EAD03EB" w14:textId="53DDBFE9"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01 Water Heating System ID or Name –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0E7C2A9C" w14:textId="23D1E4A9" w:rsidR="006A7B42" w:rsidRPr="00063E68"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 xml:space="preserve">02 </w:t>
      </w:r>
      <w:r w:rsidR="00123CE1" w:rsidRPr="00063E68">
        <w:rPr>
          <w:rFonts w:eastAsia="Calibri" w:cstheme="minorHAnsi"/>
          <w:sz w:val="18"/>
          <w:szCs w:val="18"/>
        </w:rPr>
        <w:t xml:space="preserve">Modeled Equipment Make </w:t>
      </w:r>
      <w:r w:rsidRPr="00063E68">
        <w:rPr>
          <w:rFonts w:eastAsia="Calibri" w:cstheme="minorHAnsi"/>
          <w:sz w:val="18"/>
          <w:szCs w:val="18"/>
        </w:rPr>
        <w:t>and Model number – User input. Enter the name and model number of the water heater manufacturer.</w:t>
      </w:r>
    </w:p>
    <w:p w14:paraId="4C7B6D26" w14:textId="522AD117"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03 # of Water Heaters in system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361739C6" w14:textId="6C804A52"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04 Tank Location – User input must equal </w:t>
      </w:r>
      <w:r w:rsidR="00123CE1" w:rsidRPr="00063E68">
        <w:rPr>
          <w:rFonts w:eastAsia="Calibri" w:cstheme="minorHAnsi"/>
          <w:sz w:val="18"/>
          <w:szCs w:val="18"/>
        </w:rPr>
        <w:t>r</w:t>
      </w:r>
      <w:r w:rsidRPr="00063E68">
        <w:rPr>
          <w:rFonts w:eastAsia="Calibri" w:cstheme="minorHAnsi"/>
          <w:sz w:val="18"/>
          <w:szCs w:val="18"/>
        </w:rPr>
        <w:t xml:space="preserve">eference information on </w:t>
      </w:r>
      <w:r w:rsidR="00123CE1" w:rsidRPr="00063E68">
        <w:rPr>
          <w:rFonts w:eastAsia="Calibri" w:cstheme="minorHAnsi"/>
          <w:sz w:val="18"/>
          <w:szCs w:val="18"/>
        </w:rPr>
        <w:t>Table A</w:t>
      </w:r>
      <w:r w:rsidRPr="00063E68">
        <w:rPr>
          <w:rFonts w:eastAsia="Calibri" w:cstheme="minorHAnsi"/>
          <w:sz w:val="18"/>
          <w:szCs w:val="18"/>
        </w:rPr>
        <w:t>.</w:t>
      </w:r>
    </w:p>
    <w:p w14:paraId="34103B25" w14:textId="5163A34B"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05 Exterior Tank Insulation – User Input must be equal to or greater than </w:t>
      </w:r>
      <w:r w:rsidR="00123CE1" w:rsidRPr="00063E68">
        <w:rPr>
          <w:rFonts w:eastAsia="Calibri" w:cstheme="minorHAnsi"/>
          <w:sz w:val="18"/>
          <w:szCs w:val="18"/>
        </w:rPr>
        <w:t>r</w:t>
      </w:r>
      <w:r w:rsidRPr="00063E68">
        <w:rPr>
          <w:rFonts w:eastAsia="Calibri" w:cstheme="minorHAnsi"/>
          <w:sz w:val="18"/>
          <w:szCs w:val="18"/>
        </w:rPr>
        <w:t xml:space="preserve">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4ACAE23B" w14:textId="0685BE47" w:rsidR="006A7B42" w:rsidRPr="00063E68"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063E68">
        <w:rPr>
          <w:rFonts w:eastAsia="Calibri" w:cstheme="minorHAnsi"/>
          <w:sz w:val="18"/>
          <w:szCs w:val="18"/>
        </w:rPr>
        <w:t xml:space="preserve">06 Dwelling Unit DHW System Distribution Type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5EB05852" w14:textId="53E1545A" w:rsidR="0006542B" w:rsidRPr="00063E68" w:rsidRDefault="0006542B" w:rsidP="0006542B">
      <w:pPr>
        <w:keepNext/>
        <w:spacing w:after="0" w:line="240" w:lineRule="auto"/>
        <w:ind w:left="720" w:hanging="450"/>
        <w:rPr>
          <w:rFonts w:cstheme="minorHAnsi"/>
          <w:sz w:val="18"/>
          <w:szCs w:val="18"/>
        </w:rPr>
      </w:pPr>
      <w:r w:rsidRPr="00063E68">
        <w:rPr>
          <w:rFonts w:cstheme="minorHAnsi"/>
          <w:sz w:val="18"/>
          <w:szCs w:val="18"/>
        </w:rPr>
        <w:t xml:space="preserve">07 Compact Distribution - Reference information from </w:t>
      </w:r>
      <w:r w:rsidR="00123CE1" w:rsidRPr="00063E68">
        <w:rPr>
          <w:rFonts w:cstheme="minorHAnsi"/>
          <w:sz w:val="18"/>
          <w:szCs w:val="18"/>
        </w:rPr>
        <w:t>Table A</w:t>
      </w:r>
      <w:r w:rsidRPr="00063E68">
        <w:rPr>
          <w:rFonts w:cstheme="minorHAnsi"/>
          <w:sz w:val="18"/>
          <w:szCs w:val="18"/>
        </w:rPr>
        <w:t>.</w:t>
      </w:r>
    </w:p>
    <w:p w14:paraId="210547A2" w14:textId="066DE122" w:rsidR="004F6D3D" w:rsidRPr="00063E68" w:rsidRDefault="004F6D3D" w:rsidP="004F6D3D">
      <w:pPr>
        <w:keepNext/>
        <w:spacing w:after="0" w:line="240" w:lineRule="auto"/>
        <w:ind w:firstLine="270"/>
        <w:rPr>
          <w:rFonts w:cstheme="minorHAnsi"/>
          <w:sz w:val="18"/>
          <w:szCs w:val="18"/>
        </w:rPr>
      </w:pPr>
      <w:r w:rsidRPr="00063E68">
        <w:rPr>
          <w:rFonts w:eastAsia="Calibri" w:cs="Times New Roman"/>
          <w:sz w:val="18"/>
          <w:szCs w:val="18"/>
        </w:rPr>
        <w:t xml:space="preserve">08 </w:t>
      </w:r>
      <w:r w:rsidRPr="00063E68">
        <w:rPr>
          <w:rFonts w:cstheme="minorHAnsi"/>
          <w:sz w:val="18"/>
          <w:szCs w:val="18"/>
        </w:rPr>
        <w:t xml:space="preserve">Drain Water Heat Recovery - Reference information from </w:t>
      </w:r>
      <w:r w:rsidR="00123CE1" w:rsidRPr="00063E68">
        <w:rPr>
          <w:rFonts w:cstheme="minorHAnsi"/>
          <w:sz w:val="18"/>
          <w:szCs w:val="18"/>
        </w:rPr>
        <w:t>Table A</w:t>
      </w:r>
      <w:r w:rsidRPr="00063E68">
        <w:rPr>
          <w:rFonts w:cstheme="minorHAnsi"/>
          <w:sz w:val="18"/>
          <w:szCs w:val="18"/>
        </w:rPr>
        <w:t>.</w:t>
      </w:r>
    </w:p>
    <w:p w14:paraId="345E5AFB" w14:textId="650CF79A" w:rsidR="004F6D3D" w:rsidRPr="00063E68"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063E68" w:rsidRDefault="0032746E" w:rsidP="004B7504">
      <w:pPr>
        <w:spacing w:after="0" w:line="240" w:lineRule="auto"/>
        <w:rPr>
          <w:rFonts w:cs="Arial"/>
          <w:b/>
          <w:sz w:val="18"/>
          <w:szCs w:val="18"/>
        </w:rPr>
      </w:pPr>
      <w:r w:rsidRPr="00063E68">
        <w:rPr>
          <w:rFonts w:cs="Arial"/>
          <w:b/>
          <w:sz w:val="18"/>
          <w:szCs w:val="18"/>
        </w:rPr>
        <w:t>C</w:t>
      </w:r>
      <w:r w:rsidR="004B7504" w:rsidRPr="00063E68">
        <w:rPr>
          <w:rFonts w:cs="Arial"/>
          <w:b/>
          <w:sz w:val="18"/>
          <w:szCs w:val="18"/>
        </w:rPr>
        <w:t>. Mandatory Measures for all Domestic Hot Water Distribution Systems</w:t>
      </w:r>
    </w:p>
    <w:p w14:paraId="193CF06F"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lists the requirements for all DHW systems. HERS rater must ensure all the requirements in this table are met. </w:t>
      </w:r>
    </w:p>
    <w:p w14:paraId="1C1B7B6A" w14:textId="77777777" w:rsidR="004B7504" w:rsidRPr="00063E68"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40628010" w:rsidR="004B7504" w:rsidRPr="00063E68"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063E68">
        <w:rPr>
          <w:rFonts w:eastAsia="Calibri" w:cstheme="minorHAnsi"/>
          <w:b/>
          <w:sz w:val="18"/>
          <w:szCs w:val="18"/>
        </w:rPr>
        <w:t>D</w:t>
      </w:r>
      <w:r w:rsidR="00C048CC" w:rsidRPr="00063E68">
        <w:rPr>
          <w:rFonts w:eastAsia="Calibri" w:cstheme="minorHAnsi"/>
          <w:b/>
          <w:sz w:val="18"/>
          <w:szCs w:val="18"/>
        </w:rPr>
        <w:t xml:space="preserve">. </w:t>
      </w:r>
      <w:r w:rsidR="00984FAD" w:rsidRPr="00063E68">
        <w:rPr>
          <w:rFonts w:cstheme="minorHAnsi"/>
          <w:b/>
          <w:sz w:val="18"/>
          <w:szCs w:val="18"/>
        </w:rPr>
        <w:t xml:space="preserve">HERS-Verified Compact Hot Water Distribution Expanded Credit </w:t>
      </w:r>
      <w:r w:rsidR="004B7504" w:rsidRPr="00063E68">
        <w:rPr>
          <w:rFonts w:cstheme="minorHAnsi"/>
          <w:b/>
          <w:sz w:val="18"/>
          <w:szCs w:val="18"/>
        </w:rPr>
        <w:t xml:space="preserve">and </w:t>
      </w:r>
      <w:r w:rsidRPr="00063E68">
        <w:rPr>
          <w:rFonts w:cstheme="minorHAnsi"/>
          <w:b/>
          <w:sz w:val="18"/>
          <w:szCs w:val="18"/>
        </w:rPr>
        <w:t>E</w:t>
      </w:r>
      <w:r w:rsidR="004B7504" w:rsidRPr="00063E68">
        <w:rPr>
          <w:rFonts w:cstheme="minorHAnsi"/>
          <w:b/>
          <w:sz w:val="18"/>
          <w:szCs w:val="18"/>
        </w:rPr>
        <w:t>. Compact Hot Water Distribution Basic</w:t>
      </w:r>
    </w:p>
    <w:p w14:paraId="416C84AC" w14:textId="29256D24"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performance compliance is used, this table lists the values used in the performance calculation and require no user input.</w:t>
      </w:r>
    </w:p>
    <w:p w14:paraId="7B2A9734" w14:textId="29F8EEAC"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prescriptive compliance is used, fill out this table</w:t>
      </w:r>
    </w:p>
    <w:p w14:paraId="4DE9162C" w14:textId="38629513" w:rsidR="00D42786" w:rsidRPr="00063E68" w:rsidRDefault="00D42786"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ab/>
        <w:t>01 Reference information from CF1R.</w:t>
      </w:r>
    </w:p>
    <w:p w14:paraId="2BF7B0CF" w14:textId="05F151DE"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eastAsia="Calibri" w:cstheme="minorHAnsi"/>
          <w:sz w:val="18"/>
          <w:szCs w:val="18"/>
        </w:rPr>
      </w:pPr>
      <w:r w:rsidRPr="00063E68">
        <w:rPr>
          <w:rFonts w:eastAsia="Calibri" w:cstheme="minorHAnsi"/>
          <w:b/>
          <w:sz w:val="18"/>
          <w:szCs w:val="18"/>
        </w:rPr>
        <w:tab/>
      </w:r>
      <w:r w:rsidRPr="00063E68">
        <w:rPr>
          <w:rFonts w:eastAsia="Calibri" w:cstheme="minorHAnsi"/>
          <w:sz w:val="18"/>
          <w:szCs w:val="18"/>
        </w:rPr>
        <w:t>0</w:t>
      </w:r>
      <w:r w:rsidR="00D42786" w:rsidRPr="00063E68">
        <w:rPr>
          <w:rFonts w:eastAsia="Calibri" w:cstheme="minorHAnsi"/>
          <w:sz w:val="18"/>
          <w:szCs w:val="18"/>
        </w:rPr>
        <w:t>2</w:t>
      </w:r>
      <w:r w:rsidRPr="00063E68">
        <w:rPr>
          <w:rFonts w:eastAsia="Calibri" w:cstheme="minorHAnsi"/>
          <w:sz w:val="18"/>
          <w:szCs w:val="18"/>
        </w:rPr>
        <w:t xml:space="preserve"> Enter the Master Bath distance of furthest fixture to Water Heater in feet.</w:t>
      </w:r>
      <w:r w:rsidR="00063E68" w:rsidRPr="00063E68">
        <w:rPr>
          <w:rFonts w:eastAsia="Calibri" w:cstheme="minorHAnsi"/>
          <w:sz w:val="18"/>
          <w:szCs w:val="18"/>
        </w:rPr>
        <w:t xml:space="preserve"> </w:t>
      </w:r>
      <w:r w:rsidR="00063E68" w:rsidRPr="00063E68">
        <w:rPr>
          <w:rFonts w:cstheme="minorHAnsi"/>
          <w:sz w:val="18"/>
          <w:szCs w:val="18"/>
        </w:rPr>
        <w:t>For multiple water heaters, enter the distance to the closest water heater.</w:t>
      </w:r>
    </w:p>
    <w:p w14:paraId="5846C60C" w14:textId="15DE5E75"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3</w:t>
      </w:r>
      <w:r w:rsidRPr="00063E68">
        <w:rPr>
          <w:rFonts w:eastAsia="Calibri" w:cstheme="minorHAnsi"/>
          <w:sz w:val="18"/>
          <w:szCs w:val="18"/>
        </w:rPr>
        <w:t xml:space="preserve"> Enter the Kitchen distance from furthest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distance to the closest water heater.</w:t>
      </w:r>
    </w:p>
    <w:p w14:paraId="2E2893D3" w14:textId="0EDA79CF" w:rsidR="00C048CC" w:rsidRPr="00063E68" w:rsidRDefault="00C048CC" w:rsidP="00063E68">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4</w:t>
      </w:r>
      <w:r w:rsidRPr="00063E68">
        <w:rPr>
          <w:rFonts w:eastAsia="Calibri" w:cstheme="minorHAnsi"/>
          <w:sz w:val="18"/>
          <w:szCs w:val="18"/>
        </w:rPr>
        <w:t xml:space="preserve"> Enter Furthest Third fixtures from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average of the furthest distance of each water heater.</w:t>
      </w:r>
    </w:p>
    <w:p w14:paraId="65BBDAD8" w14:textId="6E7FC2BA"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5</w:t>
      </w:r>
      <w:r w:rsidRPr="00063E68">
        <w:rPr>
          <w:rFonts w:eastAsia="Calibri" w:cstheme="minorHAnsi"/>
          <w:sz w:val="18"/>
          <w:szCs w:val="18"/>
        </w:rPr>
        <w:t xml:space="preserve"> </w:t>
      </w:r>
      <w:r w:rsidR="00716B70" w:rsidRPr="00063E68">
        <w:rPr>
          <w:rFonts w:eastAsia="Calibri" w:cstheme="minorHAnsi"/>
          <w:sz w:val="18"/>
          <w:szCs w:val="18"/>
        </w:rPr>
        <w:t xml:space="preserve">Weighted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2C77E76" w14:textId="365E532E"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w:t>
      </w:r>
      <w:r w:rsidR="00716B70" w:rsidRPr="00063E68">
        <w:rPr>
          <w:rFonts w:eastAsia="Calibri" w:cstheme="minorHAnsi"/>
          <w:sz w:val="18"/>
          <w:szCs w:val="18"/>
        </w:rPr>
        <w:t xml:space="preserve">Qualification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3CC6703" w14:textId="77777777" w:rsidR="00C048CC" w:rsidRPr="00063E68"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0398CD36" w14:textId="1DD7ADD2" w:rsidR="00C048CC" w:rsidRPr="00063E68" w:rsidRDefault="0032746E" w:rsidP="00C048CC">
      <w:pPr>
        <w:spacing w:after="0" w:line="240" w:lineRule="auto"/>
        <w:rPr>
          <w:rFonts w:cstheme="minorHAnsi"/>
          <w:b/>
          <w:sz w:val="18"/>
          <w:szCs w:val="18"/>
        </w:rPr>
      </w:pPr>
      <w:r w:rsidRPr="00063E68">
        <w:rPr>
          <w:rFonts w:eastAsia="Calibri" w:cs="Arial"/>
          <w:b/>
          <w:sz w:val="18"/>
          <w:szCs w:val="18"/>
        </w:rPr>
        <w:t>F</w:t>
      </w:r>
      <w:r w:rsidR="00C048CC" w:rsidRPr="00063E68">
        <w:rPr>
          <w:rFonts w:eastAsia="Calibri" w:cs="Arial"/>
          <w:b/>
          <w:sz w:val="18"/>
          <w:szCs w:val="18"/>
        </w:rPr>
        <w:t xml:space="preserve">.  </w:t>
      </w:r>
      <w:r w:rsidR="00C048CC" w:rsidRPr="00063E68">
        <w:rPr>
          <w:rFonts w:cstheme="minorHAnsi"/>
          <w:b/>
          <w:sz w:val="18"/>
          <w:szCs w:val="18"/>
        </w:rPr>
        <w:t xml:space="preserve">HERS-Verified Drain Water Heat Recovery System  </w:t>
      </w:r>
    </w:p>
    <w:p w14:paraId="1805527B" w14:textId="77777777"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lists the requirements for all central recirculation systems. HERS rater must ensure all the requirements in this table are met. </w:t>
      </w:r>
    </w:p>
    <w:p w14:paraId="04068D9E" w14:textId="69EDDB7E" w:rsidR="00D42786" w:rsidRPr="00063E68" w:rsidRDefault="00D42786" w:rsidP="00D42786">
      <w:pPr>
        <w:tabs>
          <w:tab w:val="left" w:pos="180"/>
        </w:tabs>
        <w:spacing w:after="0" w:line="240" w:lineRule="auto"/>
        <w:rPr>
          <w:rFonts w:cstheme="minorHAnsi"/>
          <w:sz w:val="18"/>
          <w:szCs w:val="18"/>
        </w:rPr>
      </w:pPr>
      <w:r w:rsidRPr="00063E68">
        <w:rPr>
          <w:rFonts w:cstheme="minorHAnsi"/>
          <w:b/>
          <w:sz w:val="18"/>
          <w:szCs w:val="18"/>
        </w:rPr>
        <w:tab/>
      </w:r>
      <w:r w:rsidRPr="00063E68">
        <w:rPr>
          <w:rFonts w:cstheme="minorHAnsi"/>
          <w:sz w:val="18"/>
          <w:szCs w:val="18"/>
        </w:rPr>
        <w:t>01 Reference information from CF1R.</w:t>
      </w:r>
    </w:p>
    <w:p w14:paraId="0FF426BA" w14:textId="5BA9DE0E"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2</w:t>
      </w:r>
      <w:r w:rsidRPr="00063E68">
        <w:rPr>
          <w:rFonts w:cstheme="minorHAnsi"/>
          <w:sz w:val="18"/>
          <w:szCs w:val="18"/>
        </w:rPr>
        <w:t xml:space="preserve"> Drain Water Heat Recovery Manufacturer’s </w:t>
      </w:r>
      <w:r w:rsidR="00716B70" w:rsidRPr="00063E68">
        <w:rPr>
          <w:rFonts w:cstheme="minorHAnsi"/>
          <w:sz w:val="18"/>
          <w:szCs w:val="18"/>
        </w:rPr>
        <w:t>N</w:t>
      </w:r>
      <w:r w:rsidRPr="00063E68">
        <w:rPr>
          <w:rFonts w:cstheme="minorHAnsi"/>
          <w:sz w:val="18"/>
          <w:szCs w:val="18"/>
        </w:rPr>
        <w:t xml:space="preserve">ame- Enter the name of the </w:t>
      </w:r>
      <w:r w:rsidR="00716B70" w:rsidRPr="00063E68">
        <w:rPr>
          <w:rFonts w:cstheme="minorHAnsi"/>
          <w:sz w:val="18"/>
          <w:szCs w:val="18"/>
        </w:rPr>
        <w:t>m</w:t>
      </w:r>
      <w:r w:rsidRPr="00063E68">
        <w:rPr>
          <w:rFonts w:cstheme="minorHAnsi"/>
          <w:sz w:val="18"/>
          <w:szCs w:val="18"/>
        </w:rPr>
        <w:t>anufacturer.</w:t>
      </w:r>
    </w:p>
    <w:p w14:paraId="247E7701" w14:textId="1EB8B0D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3</w:t>
      </w:r>
      <w:r w:rsidRPr="00063E68">
        <w:rPr>
          <w:rFonts w:cstheme="minorHAnsi"/>
          <w:sz w:val="18"/>
          <w:szCs w:val="18"/>
        </w:rPr>
        <w:t xml:space="preserve"> Drain Water Heat Recovery Manufacturer’s </w:t>
      </w:r>
      <w:r w:rsidR="00716B70" w:rsidRPr="00063E68">
        <w:rPr>
          <w:rFonts w:cstheme="minorHAnsi"/>
          <w:sz w:val="18"/>
          <w:szCs w:val="18"/>
        </w:rPr>
        <w:t>M</w:t>
      </w:r>
      <w:r w:rsidRPr="00063E68">
        <w:rPr>
          <w:rFonts w:cstheme="minorHAnsi"/>
          <w:sz w:val="18"/>
          <w:szCs w:val="18"/>
        </w:rPr>
        <w:t xml:space="preserve">odel </w:t>
      </w:r>
      <w:r w:rsidR="00716B70" w:rsidRPr="00063E68">
        <w:rPr>
          <w:rFonts w:cstheme="minorHAnsi"/>
          <w:sz w:val="18"/>
          <w:szCs w:val="18"/>
        </w:rPr>
        <w:t>N</w:t>
      </w:r>
      <w:r w:rsidRPr="00063E68">
        <w:rPr>
          <w:rFonts w:cstheme="minorHAnsi"/>
          <w:sz w:val="18"/>
          <w:szCs w:val="18"/>
        </w:rPr>
        <w:t xml:space="preserve">umber – Enter the </w:t>
      </w:r>
      <w:r w:rsidR="00716B70" w:rsidRPr="00063E68">
        <w:rPr>
          <w:rFonts w:cstheme="minorHAnsi"/>
          <w:sz w:val="18"/>
          <w:szCs w:val="18"/>
        </w:rPr>
        <w:t>m</w:t>
      </w:r>
      <w:r w:rsidRPr="00063E68">
        <w:rPr>
          <w:rFonts w:cstheme="minorHAnsi"/>
          <w:sz w:val="18"/>
          <w:szCs w:val="18"/>
        </w:rPr>
        <w:t>odel number.</w:t>
      </w:r>
    </w:p>
    <w:p w14:paraId="22A81524" w14:textId="2E64848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4</w:t>
      </w:r>
      <w:r w:rsidRPr="00063E68">
        <w:rPr>
          <w:rFonts w:cstheme="minorHAnsi"/>
          <w:sz w:val="18"/>
          <w:szCs w:val="18"/>
        </w:rPr>
        <w:t xml:space="preserve"> Rated Effectiveness’ – Enter the rated effectiveness of the DWHR device.</w:t>
      </w:r>
    </w:p>
    <w:p w14:paraId="1BB24C3F" w14:textId="613C8B13" w:rsidR="00C048CC" w:rsidRPr="00063E68" w:rsidRDefault="00C048CC" w:rsidP="00C048CC">
      <w:pPr>
        <w:spacing w:after="0" w:line="240" w:lineRule="auto"/>
        <w:ind w:left="450" w:hanging="270"/>
        <w:rPr>
          <w:rFonts w:eastAsia="Calibri" w:cstheme="minorHAnsi"/>
          <w:sz w:val="18"/>
          <w:szCs w:val="18"/>
        </w:rPr>
      </w:pPr>
      <w:r w:rsidRPr="00063E68">
        <w:rPr>
          <w:rFonts w:cstheme="minorHAnsi"/>
          <w:sz w:val="18"/>
          <w:szCs w:val="18"/>
        </w:rPr>
        <w:t>0</w:t>
      </w:r>
      <w:r w:rsidR="00D42786" w:rsidRPr="00063E68">
        <w:rPr>
          <w:rFonts w:cstheme="minorHAnsi"/>
          <w:sz w:val="18"/>
          <w:szCs w:val="18"/>
        </w:rPr>
        <w:t>5</w:t>
      </w:r>
      <w:r w:rsidRPr="00063E68">
        <w:rPr>
          <w:rFonts w:cstheme="minorHAnsi"/>
          <w:b/>
          <w:sz w:val="18"/>
          <w:szCs w:val="18"/>
        </w:rPr>
        <w:t xml:space="preserve"> </w:t>
      </w:r>
      <w:r w:rsidRPr="00063E68">
        <w:rPr>
          <w:rFonts w:eastAsia="Calibri" w:cstheme="minorHAnsi"/>
          <w:sz w:val="18"/>
          <w:szCs w:val="18"/>
        </w:rPr>
        <w:t>Installation Configuration – Enter type of configuration.  Available options are Equal flow, unequal to shower, and unequal to water heater</w:t>
      </w:r>
    </w:p>
    <w:p w14:paraId="2223DC9D" w14:textId="6AB050E9" w:rsidR="00C048CC" w:rsidRPr="00063E68" w:rsidRDefault="00C048CC" w:rsidP="00C048CC">
      <w:pPr>
        <w:spacing w:after="0" w:line="240" w:lineRule="auto"/>
        <w:ind w:firstLine="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Percent of shower served by the DWHR device – Enter the percent of showers served by this DWHR device.</w:t>
      </w:r>
    </w:p>
    <w:p w14:paraId="54D330B3" w14:textId="091CE1E6" w:rsidR="00C048CC" w:rsidRPr="00063E68" w:rsidRDefault="00532D2E" w:rsidP="00C048CC">
      <w:pPr>
        <w:spacing w:after="0" w:line="240" w:lineRule="auto"/>
        <w:ind w:firstLine="180"/>
        <w:rPr>
          <w:rFonts w:cstheme="minorHAnsi"/>
          <w:b/>
          <w:sz w:val="18"/>
          <w:szCs w:val="18"/>
        </w:rPr>
      </w:pPr>
      <w:r w:rsidRPr="00063E68">
        <w:rPr>
          <w:rFonts w:eastAsia="Calibri" w:cstheme="minorHAnsi"/>
          <w:sz w:val="18"/>
          <w:szCs w:val="18"/>
        </w:rPr>
        <w:t>0</w:t>
      </w:r>
      <w:r w:rsidR="00D42786" w:rsidRPr="00063E68">
        <w:rPr>
          <w:rFonts w:eastAsia="Calibri" w:cstheme="minorHAnsi"/>
          <w:sz w:val="18"/>
          <w:szCs w:val="18"/>
        </w:rPr>
        <w:t>7</w:t>
      </w:r>
      <w:r w:rsidR="00C048CC" w:rsidRPr="00063E68">
        <w:rPr>
          <w:rFonts w:eastAsia="Calibri" w:cstheme="minorHAnsi"/>
          <w:sz w:val="18"/>
          <w:szCs w:val="18"/>
        </w:rPr>
        <w:t xml:space="preserve"> DWHR System Certified by CEC – Enter “Yes” if certified or else enter “No”.</w:t>
      </w:r>
    </w:p>
    <w:p w14:paraId="1CD5168E" w14:textId="77777777" w:rsidR="00C048CC" w:rsidRPr="00063E68" w:rsidRDefault="00C048CC" w:rsidP="006A7B42">
      <w:pPr>
        <w:spacing w:after="0" w:line="240" w:lineRule="auto"/>
        <w:rPr>
          <w:rFonts w:eastAsia="Calibri" w:cs="Arial"/>
          <w:b/>
          <w:sz w:val="18"/>
          <w:szCs w:val="18"/>
        </w:rPr>
      </w:pPr>
    </w:p>
    <w:p w14:paraId="355DB7BA" w14:textId="77777777"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063E68">
        <w:rPr>
          <w:rFonts w:eastAsia="Calibri" w:cs="Arial"/>
          <w:b/>
          <w:sz w:val="18"/>
          <w:szCs w:val="18"/>
        </w:rPr>
        <w:t>G</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Pipe Insulation Credit </w:t>
      </w:r>
      <w:r w:rsidR="006A7B42" w:rsidRPr="00063E68">
        <w:rPr>
          <w:rFonts w:eastAsia="Calibri" w:cs="Arial"/>
          <w:b/>
          <w:sz w:val="18"/>
          <w:szCs w:val="18"/>
        </w:rPr>
        <w:t>Requirements</w:t>
      </w:r>
    </w:p>
    <w:p w14:paraId="7F759612" w14:textId="1F55C7D2"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only applies to systems indicated as </w:t>
      </w:r>
      <w:r w:rsidRPr="00063E68">
        <w:rPr>
          <w:b/>
          <w:sz w:val="18"/>
          <w:szCs w:val="18"/>
        </w:rPr>
        <w:t>HERS-Verified Pipe Insulation Credit</w:t>
      </w:r>
      <w:r w:rsidRPr="00063E68">
        <w:rPr>
          <w:rFonts w:cs="Arial"/>
          <w:b/>
          <w:sz w:val="18"/>
          <w:szCs w:val="18"/>
        </w:rPr>
        <w:t xml:space="preserve">. </w:t>
      </w:r>
      <w:r w:rsidRPr="00063E68">
        <w:rPr>
          <w:rFonts w:cs="Arial"/>
          <w:sz w:val="18"/>
          <w:szCs w:val="18"/>
        </w:rPr>
        <w:t xml:space="preserve">In addition to the mandatory requirements in Table D, the </w:t>
      </w:r>
      <w:r w:rsidRPr="00063E68">
        <w:rPr>
          <w:rFonts w:cstheme="minorHAnsi"/>
          <w:sz w:val="18"/>
          <w:szCs w:val="18"/>
        </w:rPr>
        <w:t>installer</w:t>
      </w:r>
      <w:r w:rsidRPr="00063E68" w:rsidDel="006E4B25">
        <w:rPr>
          <w:rFonts w:cs="Arial"/>
          <w:sz w:val="18"/>
          <w:szCs w:val="18"/>
        </w:rPr>
        <w:t xml:space="preserve"> </w:t>
      </w:r>
      <w:r w:rsidRPr="00063E68">
        <w:rPr>
          <w:rFonts w:cs="Arial"/>
          <w:sz w:val="18"/>
          <w:szCs w:val="18"/>
        </w:rPr>
        <w:t xml:space="preserve">must ensure the requirements in this table are met.  </w:t>
      </w:r>
    </w:p>
    <w:p w14:paraId="111AA38A"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3A84AC26"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H</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Parallel Piping </w:t>
      </w:r>
      <w:r w:rsidR="006A7B42" w:rsidRPr="00063E68">
        <w:rPr>
          <w:rFonts w:eastAsia="Calibri" w:cs="Arial"/>
          <w:b/>
          <w:sz w:val="18"/>
          <w:szCs w:val="18"/>
        </w:rPr>
        <w:t>Requirements</w:t>
      </w:r>
    </w:p>
    <w:p w14:paraId="21BD1565" w14:textId="7BCE2443" w:rsidR="006A7B42" w:rsidRPr="00063E68"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This table only applies to systems indicated</w:t>
      </w:r>
      <w:r w:rsidR="004B7504" w:rsidRPr="00063E68">
        <w:rPr>
          <w:rFonts w:eastAsia="Calibri" w:cs="Arial"/>
          <w:sz w:val="18"/>
          <w:szCs w:val="18"/>
        </w:rPr>
        <w:t xml:space="preserve"> </w:t>
      </w:r>
      <w:r w:rsidRPr="00063E68">
        <w:rPr>
          <w:rFonts w:eastAsia="Calibri" w:cs="Arial"/>
          <w:sz w:val="18"/>
          <w:szCs w:val="18"/>
        </w:rPr>
        <w:t xml:space="preserve">as </w:t>
      </w:r>
      <w:r w:rsidRPr="00063E68">
        <w:rPr>
          <w:rFonts w:eastAsia="Calibri" w:cs="Times New Roman"/>
          <w:b/>
          <w:sz w:val="18"/>
          <w:szCs w:val="18"/>
        </w:rPr>
        <w:t>HERS-Verified Parallel Piping</w:t>
      </w:r>
      <w:r w:rsidRPr="00063E68">
        <w:rPr>
          <w:rFonts w:eastAsia="Calibri" w:cs="Arial"/>
          <w:b/>
          <w:sz w:val="18"/>
          <w:szCs w:val="18"/>
        </w:rPr>
        <w:t>.</w:t>
      </w:r>
      <w:r w:rsidRPr="00063E68">
        <w:rPr>
          <w:rFonts w:eastAsia="Calibri" w:cs="Arial"/>
          <w:sz w:val="18"/>
          <w:szCs w:val="18"/>
        </w:rPr>
        <w:t xml:space="preserve"> In addition to the mandatory requirements in Table </w:t>
      </w:r>
      <w:r w:rsidR="004B7504" w:rsidRPr="00063E68">
        <w:rPr>
          <w:rFonts w:eastAsia="Calibri" w:cs="Arial"/>
          <w:sz w:val="18"/>
          <w:szCs w:val="18"/>
        </w:rPr>
        <w:t>D</w:t>
      </w:r>
      <w:r w:rsidRPr="00063E68">
        <w:rPr>
          <w:rFonts w:eastAsia="Calibri" w:cs="Arial"/>
          <w:sz w:val="18"/>
          <w:szCs w:val="18"/>
        </w:rPr>
        <w:t xml:space="preserve">, the HERS rater must ensure the requirements in this table are met.  </w:t>
      </w:r>
    </w:p>
    <w:p w14:paraId="6652B70B" w14:textId="77777777" w:rsidR="00D42786" w:rsidRPr="00063E68" w:rsidRDefault="00D42786"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063E68"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I</w:t>
      </w:r>
      <w:r w:rsidR="004B7504" w:rsidRPr="00063E68">
        <w:rPr>
          <w:rFonts w:eastAsia="Calibri" w:cs="Arial"/>
          <w:b/>
          <w:sz w:val="18"/>
          <w:szCs w:val="18"/>
        </w:rPr>
        <w:t xml:space="preserve">. </w:t>
      </w:r>
      <w:r w:rsidR="004B7504" w:rsidRPr="00063E68">
        <w:rPr>
          <w:rFonts w:eastAsia="Calibri" w:cs="Times New Roman"/>
          <w:b/>
          <w:sz w:val="18"/>
          <w:szCs w:val="18"/>
        </w:rPr>
        <w:t xml:space="preserve">Parallel Piping </w:t>
      </w:r>
      <w:r w:rsidR="004B7504" w:rsidRPr="00063E68">
        <w:rPr>
          <w:rFonts w:eastAsia="Calibri" w:cs="Arial"/>
          <w:b/>
          <w:sz w:val="18"/>
          <w:szCs w:val="18"/>
        </w:rPr>
        <w:t>Requirements</w:t>
      </w:r>
    </w:p>
    <w:p w14:paraId="237C89B9"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Parallel Piping</w:t>
      </w:r>
      <w:r w:rsidRPr="00063E68">
        <w:rPr>
          <w:rFonts w:eastAsia="Calibri" w:cs="Arial"/>
          <w:b/>
          <w:sz w:val="18"/>
          <w:szCs w:val="18"/>
        </w:rPr>
        <w:t>.</w:t>
      </w:r>
      <w:r w:rsidRPr="00063E68">
        <w:rPr>
          <w:rFonts w:eastAsia="Calibri" w:cs="Arial"/>
          <w:sz w:val="18"/>
          <w:szCs w:val="18"/>
        </w:rPr>
        <w:t xml:space="preserve"> In addition to the mandatory requirements in Table F, the </w:t>
      </w:r>
      <w:r w:rsidRPr="00063E68">
        <w:rPr>
          <w:rFonts w:eastAsia="Calibri" w:cstheme="minorHAnsi"/>
          <w:sz w:val="18"/>
          <w:szCs w:val="18"/>
        </w:rPr>
        <w:t>installer</w:t>
      </w:r>
      <w:r w:rsidRPr="00063E68">
        <w:rPr>
          <w:rFonts w:eastAsia="Calibri" w:cs="Arial"/>
          <w:sz w:val="18"/>
          <w:szCs w:val="18"/>
        </w:rPr>
        <w:t xml:space="preserve"> must ensure the requirements in this table are met.  </w:t>
      </w:r>
    </w:p>
    <w:p w14:paraId="7BBC50DA" w14:textId="77777777" w:rsidR="004B7504" w:rsidRPr="00063E68"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063E68"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063E68">
        <w:rPr>
          <w:rFonts w:eastAsia="Calibri" w:cs="Arial"/>
          <w:b/>
          <w:sz w:val="18"/>
          <w:szCs w:val="18"/>
        </w:rPr>
        <w:t>J</w:t>
      </w:r>
      <w:r w:rsidR="004B7504" w:rsidRPr="00063E68">
        <w:rPr>
          <w:rFonts w:eastAsia="Calibri" w:cs="Arial"/>
          <w:b/>
          <w:sz w:val="18"/>
          <w:szCs w:val="18"/>
        </w:rPr>
        <w:t xml:space="preserve">. </w:t>
      </w:r>
      <w:r w:rsidR="004B7504" w:rsidRPr="00063E68">
        <w:rPr>
          <w:rFonts w:eastAsia="Calibri" w:cs="Times New Roman"/>
          <w:b/>
          <w:sz w:val="18"/>
          <w:szCs w:val="18"/>
        </w:rPr>
        <w:t>Point of Use Requirements</w:t>
      </w:r>
    </w:p>
    <w:p w14:paraId="1C42D4F2" w14:textId="682313BD" w:rsidR="004B7504" w:rsidRPr="00063E68" w:rsidRDefault="004B7504" w:rsidP="004B7504">
      <w:pPr>
        <w:tabs>
          <w:tab w:val="left" w:pos="0"/>
        </w:tabs>
        <w:autoSpaceDE w:val="0"/>
        <w:autoSpaceDN w:val="0"/>
        <w:adjustRightInd w:val="0"/>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Point of Use</w:t>
      </w:r>
      <w:r w:rsidR="00716B70" w:rsidRPr="00063E68">
        <w:rPr>
          <w:rFonts w:eastAsia="Calibri" w:cs="Times New Roman"/>
          <w:b/>
          <w:sz w:val="18"/>
          <w:szCs w:val="18"/>
        </w:rPr>
        <w:t>.</w:t>
      </w:r>
      <w:r w:rsidRPr="00063E68">
        <w:rPr>
          <w:rFonts w:eastAsia="Calibri" w:cs="Arial"/>
          <w:b/>
          <w:sz w:val="18"/>
          <w:szCs w:val="18"/>
        </w:rPr>
        <w:t xml:space="preserve"> </w:t>
      </w:r>
      <w:r w:rsidRPr="00063E68">
        <w:rPr>
          <w:rFonts w:eastAsia="Calibri" w:cs="Arial"/>
          <w:sz w:val="18"/>
          <w:szCs w:val="18"/>
        </w:rPr>
        <w:t xml:space="preserve">In addition to the mandatory requirements in Table F, the </w:t>
      </w:r>
      <w:r w:rsidRPr="00063E68">
        <w:rPr>
          <w:rFonts w:eastAsia="Calibri" w:cstheme="minorHAnsi"/>
          <w:sz w:val="18"/>
          <w:szCs w:val="18"/>
        </w:rPr>
        <w:t>installer</w:t>
      </w:r>
      <w:r w:rsidRPr="00063E68" w:rsidDel="006E4B25">
        <w:rPr>
          <w:rFonts w:eastAsia="Calibri" w:cs="Arial"/>
          <w:sz w:val="18"/>
          <w:szCs w:val="18"/>
        </w:rPr>
        <w:t xml:space="preserve"> </w:t>
      </w:r>
      <w:r w:rsidRPr="00063E68">
        <w:rPr>
          <w:rFonts w:eastAsia="Calibri" w:cs="Arial"/>
          <w:sz w:val="18"/>
          <w:szCs w:val="18"/>
        </w:rPr>
        <w:t>must ensure the requirements in this table are met.</w:t>
      </w:r>
    </w:p>
    <w:p w14:paraId="4AF0001D" w14:textId="77777777" w:rsidR="004B7504" w:rsidRPr="00063E68"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063E68" w:rsidRDefault="0032746E" w:rsidP="004B7504">
      <w:pPr>
        <w:tabs>
          <w:tab w:val="left" w:pos="0"/>
        </w:tabs>
        <w:autoSpaceDE w:val="0"/>
        <w:autoSpaceDN w:val="0"/>
        <w:adjustRightInd w:val="0"/>
        <w:spacing w:after="0" w:line="240" w:lineRule="auto"/>
        <w:rPr>
          <w:rFonts w:eastAsia="Calibri" w:cs="Arial"/>
          <w:b/>
          <w:sz w:val="18"/>
          <w:szCs w:val="18"/>
        </w:rPr>
      </w:pPr>
      <w:r w:rsidRPr="00063E68">
        <w:rPr>
          <w:rFonts w:eastAsia="Calibri" w:cs="Arial"/>
          <w:b/>
          <w:sz w:val="18"/>
          <w:szCs w:val="18"/>
        </w:rPr>
        <w:t>K</w:t>
      </w:r>
      <w:r w:rsidR="004B7504" w:rsidRPr="00063E68">
        <w:rPr>
          <w:rFonts w:eastAsia="Calibri" w:cs="Arial"/>
          <w:b/>
          <w:sz w:val="18"/>
          <w:szCs w:val="18"/>
        </w:rPr>
        <w:t xml:space="preserve">. Mandatory Requirements for all Recirculation Systems </w:t>
      </w:r>
    </w:p>
    <w:p w14:paraId="033C49CD" w14:textId="77777777" w:rsidR="004B7504" w:rsidRPr="00063E68" w:rsidRDefault="004B7504" w:rsidP="004B7504">
      <w:pPr>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The requirements of this table apply to all recirculation systems listed below.</w:t>
      </w:r>
    </w:p>
    <w:p w14:paraId="3AE7FDD6"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7101D5B4" w14:textId="75C5D456" w:rsidR="004B7504" w:rsidRPr="00063E68" w:rsidRDefault="0032746E" w:rsidP="004B7504">
      <w:pPr>
        <w:autoSpaceDE w:val="0"/>
        <w:autoSpaceDN w:val="0"/>
        <w:adjustRightInd w:val="0"/>
        <w:spacing w:after="0" w:line="240" w:lineRule="auto"/>
        <w:rPr>
          <w:rFonts w:eastAsia="Calibri" w:cstheme="minorHAnsi"/>
          <w:b/>
          <w:sz w:val="18"/>
          <w:szCs w:val="18"/>
        </w:rPr>
      </w:pPr>
      <w:r w:rsidRPr="00063E68">
        <w:rPr>
          <w:rFonts w:eastAsia="Calibri" w:cstheme="minorHAnsi"/>
          <w:b/>
          <w:sz w:val="18"/>
          <w:szCs w:val="18"/>
        </w:rPr>
        <w:t>L</w:t>
      </w:r>
      <w:r w:rsidR="004B7504" w:rsidRPr="00063E68">
        <w:rPr>
          <w:rFonts w:eastAsia="Calibri" w:cstheme="minorHAnsi"/>
          <w:b/>
          <w:sz w:val="18"/>
          <w:szCs w:val="18"/>
        </w:rPr>
        <w:t>. Recirculation Non-Demand Controls Requirements</w:t>
      </w:r>
    </w:p>
    <w:p w14:paraId="6E705EDD" w14:textId="2E521793"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Recirculation Non-demand </w:t>
      </w:r>
      <w:r w:rsidR="00716B70" w:rsidRPr="00063E68">
        <w:rPr>
          <w:rFonts w:eastAsia="Calibri" w:cstheme="minorHAnsi"/>
          <w:b/>
          <w:sz w:val="18"/>
          <w:szCs w:val="18"/>
        </w:rPr>
        <w:t>C</w:t>
      </w:r>
      <w:r w:rsidRPr="00063E68">
        <w:rPr>
          <w:rFonts w:eastAsia="Calibri" w:cstheme="minorHAnsi"/>
          <w:b/>
          <w:sz w:val="18"/>
          <w:szCs w:val="18"/>
        </w:rPr>
        <w:t>ontrols.</w:t>
      </w:r>
      <w:r w:rsidRPr="00063E68">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063E68"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M</w:t>
      </w:r>
      <w:r w:rsidR="004B7504" w:rsidRPr="00063E68">
        <w:rPr>
          <w:rFonts w:eastAsia="Calibri" w:cstheme="minorHAnsi"/>
          <w:b/>
          <w:sz w:val="18"/>
          <w:szCs w:val="18"/>
        </w:rPr>
        <w:t>. Demand Recirculation Manual Control/Sensor Control Requirements</w:t>
      </w:r>
    </w:p>
    <w:p w14:paraId="4C6E7BFF"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Demand Recirculation Manual Control, Demand Recirculation Senor Control, 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4597CAB7"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6B48A997" w14:textId="65587302"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N</w:t>
      </w:r>
      <w:r w:rsidR="004B7504" w:rsidRPr="00063E68">
        <w:rPr>
          <w:rFonts w:eastAsia="Calibri" w:cstheme="minorHAnsi"/>
          <w:b/>
          <w:sz w:val="18"/>
          <w:szCs w:val="18"/>
        </w:rPr>
        <w:t xml:space="preserve">. HERS-Verified Demand Recirculation Manual Control (RDRmc-H) (RA3.6.6)/Sensor Control (RDRsc-H) (RA3.6.7) </w:t>
      </w:r>
    </w:p>
    <w:p w14:paraId="5D9F0143"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990"/>
        <w:gridCol w:w="1080"/>
        <w:gridCol w:w="990"/>
        <w:gridCol w:w="1080"/>
        <w:gridCol w:w="1170"/>
        <w:gridCol w:w="1530"/>
        <w:gridCol w:w="990"/>
        <w:gridCol w:w="990"/>
        <w:gridCol w:w="1170"/>
      </w:tblGrid>
      <w:tr w:rsidR="008B2C5E" w:rsidRPr="00423815" w14:paraId="4ABE9CBF" w14:textId="44BDCA51" w:rsidTr="008B2C5E">
        <w:tc>
          <w:tcPr>
            <w:tcW w:w="10885" w:type="dxa"/>
            <w:gridSpan w:val="10"/>
          </w:tcPr>
          <w:p w14:paraId="675E39F4" w14:textId="198AE1BC" w:rsidR="008B2C5E" w:rsidRPr="00423815" w:rsidRDefault="008B2C5E" w:rsidP="00B66EDB">
            <w:pPr>
              <w:ind w:right="876"/>
              <w:rPr>
                <w:rFonts w:cstheme="minorHAnsi"/>
                <w:b/>
                <w:sz w:val="20"/>
                <w:szCs w:val="20"/>
              </w:rPr>
            </w:pPr>
            <w:r>
              <w:rPr>
                <w:rFonts w:cstheme="minorHAnsi"/>
                <w:b/>
                <w:sz w:val="20"/>
                <w:szCs w:val="20"/>
              </w:rPr>
              <w:t>A</w:t>
            </w:r>
            <w:r w:rsidRPr="00423815">
              <w:rPr>
                <w:rFonts w:cstheme="minorHAnsi"/>
                <w:b/>
                <w:sz w:val="20"/>
                <w:szCs w:val="20"/>
              </w:rPr>
              <w:t xml:space="preserve">. Design </w:t>
            </w:r>
            <w:r>
              <w:rPr>
                <w:rFonts w:cstheme="minorHAnsi"/>
                <w:b/>
                <w:sz w:val="20"/>
                <w:szCs w:val="20"/>
              </w:rPr>
              <w:t xml:space="preserve">HERS Verified </w:t>
            </w:r>
            <w:r w:rsidRPr="00423815">
              <w:rPr>
                <w:rFonts w:cstheme="minorHAnsi"/>
                <w:b/>
                <w:sz w:val="20"/>
                <w:szCs w:val="20"/>
              </w:rPr>
              <w:t>Water Heater System Information</w:t>
            </w:r>
          </w:p>
          <w:p w14:paraId="132B1800" w14:textId="6475207D" w:rsidR="008B2C5E" w:rsidRPr="00B66EDB" w:rsidRDefault="008B2C5E"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p>
          <w:p w14:paraId="40076B8E" w14:textId="52396233" w:rsidR="008B2C5E" w:rsidRPr="00423815" w:rsidRDefault="008B2C5E" w:rsidP="00BA4774">
            <w:pPr>
              <w:ind w:right="876"/>
              <w:rPr>
                <w:rFonts w:cstheme="minorHAnsi"/>
                <w:b/>
                <w:sz w:val="20"/>
                <w:szCs w:val="20"/>
              </w:rPr>
            </w:pPr>
            <w:r w:rsidRPr="00B66EDB">
              <w:rPr>
                <w:rFonts w:cstheme="minorHAnsi"/>
                <w:sz w:val="18"/>
                <w:szCs w:val="20"/>
              </w:rPr>
              <w:t xml:space="preserve">&lt;&lt;require one row of data for each </w:t>
            </w:r>
            <w:del w:id="13" w:author="Shewmaker, Michael@Energy" w:date="2019-11-19T11:50:00Z">
              <w:r w:rsidRPr="00B66EDB" w:rsidDel="00BA4774">
                <w:rPr>
                  <w:rFonts w:cstheme="minorHAnsi"/>
                  <w:sz w:val="18"/>
                  <w:szCs w:val="20"/>
                </w:rPr>
                <w:delText>Dwelling Unit Water Heating System name identified on the CF1R report</w:delText>
              </w:r>
            </w:del>
            <w:ins w:id="14" w:author="Shewmaker, Michael@Energy" w:date="2019-11-19T11:50:00Z">
              <w:r w:rsidR="00BA4774">
                <w:rPr>
                  <w:rFonts w:cstheme="minorHAnsi"/>
                  <w:sz w:val="18"/>
                  <w:szCs w:val="20"/>
                </w:rPr>
                <w:t>water heater identified on the CF1R-PRF</w:t>
              </w:r>
            </w:ins>
            <w:r w:rsidRPr="00B66EDB">
              <w:rPr>
                <w:rFonts w:cstheme="minorHAnsi"/>
                <w:sz w:val="18"/>
                <w:szCs w:val="20"/>
              </w:rPr>
              <w:t>&gt;&gt;</w:t>
            </w:r>
          </w:p>
        </w:tc>
      </w:tr>
      <w:tr w:rsidR="008B2C5E" w:rsidRPr="00423815" w14:paraId="31113C0F" w14:textId="0BE6C174" w:rsidTr="0003657B">
        <w:tc>
          <w:tcPr>
            <w:tcW w:w="895" w:type="dxa"/>
            <w:tcBorders>
              <w:top w:val="single" w:sz="4" w:space="0" w:color="auto"/>
              <w:left w:val="single" w:sz="4" w:space="0" w:color="auto"/>
              <w:bottom w:val="single" w:sz="4" w:space="0" w:color="auto"/>
              <w:right w:val="single" w:sz="4" w:space="0" w:color="auto"/>
            </w:tcBorders>
          </w:tcPr>
          <w:p w14:paraId="3E8EC457" w14:textId="40766BE9" w:rsidR="008B2C5E" w:rsidRPr="00B66EDB" w:rsidRDefault="008B2C5E" w:rsidP="008B2C5E">
            <w:pPr>
              <w:jc w:val="center"/>
              <w:rPr>
                <w:rFonts w:eastAsia="Times New Roman" w:cstheme="minorHAnsi"/>
                <w:sz w:val="18"/>
                <w:szCs w:val="18"/>
              </w:rPr>
            </w:pPr>
            <w:r>
              <w:rPr>
                <w:rFonts w:eastAsia="Times New Roman" w:cstheme="minorHAnsi"/>
                <w:sz w:val="18"/>
                <w:szCs w:val="18"/>
              </w:rPr>
              <w:t>01</w:t>
            </w:r>
          </w:p>
        </w:tc>
        <w:tc>
          <w:tcPr>
            <w:tcW w:w="990" w:type="dxa"/>
            <w:vAlign w:val="bottom"/>
          </w:tcPr>
          <w:p w14:paraId="0D901AD1" w14:textId="3412F392"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2</w:t>
            </w:r>
          </w:p>
        </w:tc>
        <w:tc>
          <w:tcPr>
            <w:tcW w:w="1080" w:type="dxa"/>
            <w:vAlign w:val="bottom"/>
          </w:tcPr>
          <w:p w14:paraId="6C61712E" w14:textId="5616F8A9"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3</w:t>
            </w:r>
          </w:p>
        </w:tc>
        <w:tc>
          <w:tcPr>
            <w:tcW w:w="990" w:type="dxa"/>
          </w:tcPr>
          <w:p w14:paraId="713FE6D2" w14:textId="4A4E5651"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4</w:t>
            </w:r>
          </w:p>
        </w:tc>
        <w:tc>
          <w:tcPr>
            <w:tcW w:w="1080" w:type="dxa"/>
          </w:tcPr>
          <w:p w14:paraId="3B8702E5" w14:textId="3A5242FC"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5</w:t>
            </w:r>
          </w:p>
        </w:tc>
        <w:tc>
          <w:tcPr>
            <w:tcW w:w="1170" w:type="dxa"/>
          </w:tcPr>
          <w:p w14:paraId="4586E7BA" w14:textId="00E0840F"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6</w:t>
            </w:r>
          </w:p>
        </w:tc>
        <w:tc>
          <w:tcPr>
            <w:tcW w:w="1530" w:type="dxa"/>
          </w:tcPr>
          <w:p w14:paraId="0EB42C39" w14:textId="4036E401" w:rsidR="008B2C5E" w:rsidRPr="00B66EDB" w:rsidRDefault="008B2C5E" w:rsidP="008B2C5E">
            <w:pPr>
              <w:jc w:val="center"/>
              <w:rPr>
                <w:rFonts w:eastAsia="Times New Roman" w:cstheme="minorHAnsi"/>
                <w:sz w:val="18"/>
                <w:szCs w:val="18"/>
              </w:rPr>
            </w:pPr>
            <w:r>
              <w:rPr>
                <w:rFonts w:eastAsia="Times New Roman" w:cstheme="minorHAnsi"/>
                <w:sz w:val="18"/>
                <w:szCs w:val="18"/>
              </w:rPr>
              <w:t>07</w:t>
            </w:r>
          </w:p>
        </w:tc>
        <w:tc>
          <w:tcPr>
            <w:tcW w:w="990" w:type="dxa"/>
          </w:tcPr>
          <w:p w14:paraId="41DC95C4" w14:textId="14D5C8D1" w:rsidR="008B2C5E" w:rsidRPr="00B66EDB" w:rsidRDefault="008B2C5E" w:rsidP="008B2C5E">
            <w:pPr>
              <w:jc w:val="center"/>
              <w:rPr>
                <w:rFonts w:eastAsia="Times New Roman" w:cstheme="minorHAnsi"/>
                <w:sz w:val="18"/>
                <w:szCs w:val="18"/>
              </w:rPr>
            </w:pPr>
            <w:r>
              <w:rPr>
                <w:rFonts w:eastAsia="Times New Roman" w:cstheme="minorHAnsi"/>
                <w:sz w:val="18"/>
                <w:szCs w:val="18"/>
              </w:rPr>
              <w:t>08</w:t>
            </w:r>
          </w:p>
        </w:tc>
        <w:tc>
          <w:tcPr>
            <w:tcW w:w="990" w:type="dxa"/>
          </w:tcPr>
          <w:p w14:paraId="19CB6356" w14:textId="6885BFAF" w:rsidR="008B2C5E" w:rsidRPr="00B66EDB" w:rsidRDefault="008B2C5E" w:rsidP="008B2C5E">
            <w:pPr>
              <w:jc w:val="center"/>
              <w:rPr>
                <w:rFonts w:eastAsia="Times New Roman" w:cstheme="minorHAnsi"/>
                <w:sz w:val="18"/>
                <w:szCs w:val="18"/>
              </w:rPr>
            </w:pPr>
            <w:r>
              <w:rPr>
                <w:rFonts w:eastAsia="Times New Roman" w:cstheme="minorHAnsi"/>
                <w:sz w:val="18"/>
                <w:szCs w:val="18"/>
              </w:rPr>
              <w:t>09</w:t>
            </w:r>
          </w:p>
        </w:tc>
        <w:tc>
          <w:tcPr>
            <w:tcW w:w="1170" w:type="dxa"/>
          </w:tcPr>
          <w:p w14:paraId="2E983BD5" w14:textId="6E177A88" w:rsidR="008B2C5E" w:rsidRPr="00F530D5" w:rsidDel="00873A7F" w:rsidRDefault="008B2C5E" w:rsidP="008B2C5E">
            <w:pPr>
              <w:jc w:val="center"/>
              <w:rPr>
                <w:rFonts w:eastAsia="Times New Roman" w:cstheme="minorHAnsi"/>
                <w:sz w:val="18"/>
                <w:szCs w:val="18"/>
              </w:rPr>
            </w:pPr>
            <w:r>
              <w:rPr>
                <w:rFonts w:eastAsia="Times New Roman" w:cstheme="minorHAnsi"/>
                <w:sz w:val="18"/>
                <w:szCs w:val="18"/>
              </w:rPr>
              <w:t>10</w:t>
            </w:r>
          </w:p>
        </w:tc>
      </w:tr>
      <w:tr w:rsidR="008B2C5E" w:rsidRPr="00423815" w14:paraId="2DF928DC" w14:textId="213C392A" w:rsidTr="0003657B">
        <w:tc>
          <w:tcPr>
            <w:tcW w:w="895" w:type="dxa"/>
            <w:tcBorders>
              <w:top w:val="single" w:sz="4" w:space="0" w:color="auto"/>
              <w:left w:val="single" w:sz="4" w:space="0" w:color="auto"/>
              <w:bottom w:val="single" w:sz="4" w:space="0" w:color="auto"/>
              <w:right w:val="single" w:sz="4" w:space="0" w:color="auto"/>
            </w:tcBorders>
            <w:vAlign w:val="bottom"/>
          </w:tcPr>
          <w:p w14:paraId="0DC8653C" w14:textId="1A169ADF"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990" w:type="dxa"/>
            <w:vAlign w:val="bottom"/>
          </w:tcPr>
          <w:p w14:paraId="7D39CB82" w14:textId="060F234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or Name</w:t>
            </w:r>
          </w:p>
        </w:tc>
        <w:tc>
          <w:tcPr>
            <w:tcW w:w="1080" w:type="dxa"/>
            <w:vAlign w:val="bottom"/>
          </w:tcPr>
          <w:p w14:paraId="3C28EBBD"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Make and Model</w:t>
            </w:r>
          </w:p>
        </w:tc>
        <w:tc>
          <w:tcPr>
            <w:tcW w:w="990" w:type="dxa"/>
            <w:vAlign w:val="bottom"/>
          </w:tcPr>
          <w:p w14:paraId="2FD24B1B" w14:textId="7412E5FE"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Pr="00B66EDB">
              <w:rPr>
                <w:rFonts w:eastAsia="Times New Roman" w:cstheme="minorHAnsi"/>
                <w:sz w:val="18"/>
                <w:szCs w:val="18"/>
              </w:rPr>
              <w:t xml:space="preserve"> of Water Heaters</w:t>
            </w:r>
            <w:r>
              <w:rPr>
                <w:rFonts w:eastAsia="Times New Roman" w:cstheme="minorHAnsi"/>
                <w:sz w:val="18"/>
                <w:szCs w:val="18"/>
              </w:rPr>
              <w:t xml:space="preserve"> in System</w:t>
            </w:r>
          </w:p>
        </w:tc>
        <w:tc>
          <w:tcPr>
            <w:tcW w:w="1080" w:type="dxa"/>
            <w:vAlign w:val="bottom"/>
          </w:tcPr>
          <w:p w14:paraId="31980614"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530" w:type="dxa"/>
          </w:tcPr>
          <w:p w14:paraId="3BB1C5AC"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990" w:type="dxa"/>
          </w:tcPr>
          <w:p w14:paraId="7955066E" w14:textId="208342ED"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Compact Dist</w:t>
            </w:r>
            <w:r>
              <w:rPr>
                <w:rFonts w:eastAsia="Times New Roman" w:cstheme="minorHAnsi"/>
                <w:sz w:val="18"/>
                <w:szCs w:val="18"/>
              </w:rPr>
              <w:t>rib.</w:t>
            </w:r>
          </w:p>
        </w:tc>
        <w:tc>
          <w:tcPr>
            <w:tcW w:w="990" w:type="dxa"/>
          </w:tcPr>
          <w:p w14:paraId="073A499A" w14:textId="4D09443C"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170" w:type="dxa"/>
          </w:tcPr>
          <w:p w14:paraId="1E69D17C" w14:textId="1ED749F5" w:rsidR="008B2C5E" w:rsidRPr="00F530D5"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Simulated Equipment Make and Model</w:t>
            </w:r>
          </w:p>
        </w:tc>
      </w:tr>
      <w:tr w:rsidR="008B2C5E" w:rsidRPr="00423815" w14:paraId="26D4AB99" w14:textId="5C9631A0" w:rsidTr="0003657B">
        <w:tc>
          <w:tcPr>
            <w:tcW w:w="895" w:type="dxa"/>
            <w:tcBorders>
              <w:top w:val="single" w:sz="4" w:space="0" w:color="auto"/>
              <w:left w:val="single" w:sz="4" w:space="0" w:color="auto"/>
              <w:bottom w:val="single" w:sz="4" w:space="0" w:color="auto"/>
              <w:right w:val="single" w:sz="4" w:space="0" w:color="auto"/>
            </w:tcBorders>
          </w:tcPr>
          <w:p w14:paraId="4A2F88B7" w14:textId="207DB67C" w:rsidR="008B2C5E" w:rsidRPr="00B66EDB" w:rsidRDefault="00A835CA" w:rsidP="008B2C5E">
            <w:pPr>
              <w:jc w:val="center"/>
              <w:rPr>
                <w:rFonts w:cstheme="minorHAnsi"/>
                <w:sz w:val="16"/>
                <w:szCs w:val="18"/>
              </w:rPr>
            </w:pPr>
            <w:r>
              <w:rPr>
                <w:rFonts w:eastAsia="Times New Roman" w:cstheme="minorHAnsi"/>
                <w:sz w:val="16"/>
                <w:szCs w:val="20"/>
              </w:rPr>
              <w:t>&lt;&lt;reference value from CF1R;</w:t>
            </w:r>
            <w:r w:rsidR="008B2C5E">
              <w:rPr>
                <w:rFonts w:eastAsia="Times New Roman" w:cstheme="minorHAnsi"/>
                <w:sz w:val="16"/>
                <w:szCs w:val="20"/>
              </w:rPr>
              <w:t xml:space="preserve"> if Single Family, then value = Single Family&gt;&gt; </w:t>
            </w:r>
          </w:p>
        </w:tc>
        <w:tc>
          <w:tcPr>
            <w:tcW w:w="990" w:type="dxa"/>
          </w:tcPr>
          <w:p w14:paraId="4AA13D70" w14:textId="5BE0627F" w:rsidR="008B2C5E" w:rsidRPr="00B66EDB" w:rsidRDefault="008B2C5E" w:rsidP="008B2C5E">
            <w:pPr>
              <w:jc w:val="center"/>
              <w:rPr>
                <w:rFonts w:cstheme="minorHAnsi"/>
                <w:sz w:val="16"/>
                <w:szCs w:val="18"/>
              </w:rPr>
            </w:pPr>
            <w:r w:rsidRPr="00B66EDB">
              <w:rPr>
                <w:rFonts w:cstheme="minorHAnsi"/>
                <w:sz w:val="16"/>
                <w:szCs w:val="18"/>
              </w:rPr>
              <w:t>&lt;&lt;reference value from CF1R&gt;&gt;</w:t>
            </w:r>
          </w:p>
        </w:tc>
        <w:tc>
          <w:tcPr>
            <w:tcW w:w="1080" w:type="dxa"/>
          </w:tcPr>
          <w:p w14:paraId="26BED066" w14:textId="7F82F334" w:rsidR="008B2C5E" w:rsidRPr="00B66EDB" w:rsidRDefault="008B2C5E" w:rsidP="008B2C5E">
            <w:pPr>
              <w:jc w:val="center"/>
              <w:rPr>
                <w:rFonts w:cstheme="minorHAnsi"/>
                <w:sz w:val="16"/>
                <w:szCs w:val="18"/>
              </w:rPr>
            </w:pPr>
            <w:r w:rsidRPr="00B66EDB">
              <w:rPr>
                <w:rFonts w:cstheme="minorHAnsi"/>
                <w:sz w:val="16"/>
                <w:szCs w:val="20"/>
              </w:rPr>
              <w:t xml:space="preserve">&lt;&lt;references </w:t>
            </w:r>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18"/>
              </w:rPr>
              <w:t>&gt;&gt;</w:t>
            </w:r>
          </w:p>
        </w:tc>
        <w:tc>
          <w:tcPr>
            <w:tcW w:w="990" w:type="dxa"/>
          </w:tcPr>
          <w:p w14:paraId="014DA350" w14:textId="77777777" w:rsidR="008B2C5E" w:rsidRPr="00B66EDB" w:rsidRDefault="008B2C5E" w:rsidP="008B2C5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080" w:type="dxa"/>
          </w:tcPr>
          <w:p w14:paraId="1A7EE7C4" w14:textId="17EB76B2"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B66EDB">
              <w:rPr>
                <w:rFonts w:eastAsia="Times New Roman" w:cstheme="minorHAnsi"/>
                <w:sz w:val="16"/>
                <w:szCs w:val="20"/>
              </w:rPr>
              <w:t xml:space="preserve">&lt;&lt; </w:t>
            </w:r>
            <w:r>
              <w:rPr>
                <w:rFonts w:eastAsia="Times New Roman" w:cstheme="minorHAnsi"/>
                <w:sz w:val="16"/>
                <w:szCs w:val="20"/>
              </w:rPr>
              <w:t>Reference value from CF1R</w:t>
            </w:r>
            <w:r w:rsidRPr="00B66EDB">
              <w:rPr>
                <w:rFonts w:eastAsia="Times New Roman" w:cstheme="minorHAnsi"/>
                <w:sz w:val="16"/>
                <w:szCs w:val="20"/>
              </w:rPr>
              <w:t>&gt;&gt;</w:t>
            </w:r>
          </w:p>
        </w:tc>
        <w:tc>
          <w:tcPr>
            <w:tcW w:w="1170" w:type="dxa"/>
          </w:tcPr>
          <w:p w14:paraId="118E0A6C" w14:textId="1AA86A71" w:rsidR="008B2C5E" w:rsidRPr="00B66EDB" w:rsidRDefault="008B2C5E" w:rsidP="008B2C5E">
            <w:pPr>
              <w:jc w:val="center"/>
              <w:rPr>
                <w:rFonts w:cstheme="minorHAnsi"/>
                <w:sz w:val="16"/>
                <w:szCs w:val="18"/>
              </w:rPr>
            </w:pPr>
            <w:r w:rsidRPr="00B66EDB">
              <w:rPr>
                <w:rFonts w:cstheme="minorHAnsi"/>
                <w:sz w:val="16"/>
                <w:szCs w:val="18"/>
              </w:rPr>
              <w:t>&lt;&lt;reference values from CF1R</w:t>
            </w:r>
            <w:r>
              <w:rPr>
                <w:rFonts w:cstheme="minorHAnsi"/>
                <w:sz w:val="16"/>
                <w:szCs w:val="18"/>
              </w:rPr>
              <w:t>-PRF; else NA</w:t>
            </w:r>
            <w:r w:rsidRPr="00B66EDB">
              <w:rPr>
                <w:rFonts w:cstheme="minorHAnsi"/>
                <w:sz w:val="16"/>
                <w:szCs w:val="18"/>
              </w:rPr>
              <w:t>&gt;&gt;</w:t>
            </w:r>
          </w:p>
        </w:tc>
        <w:tc>
          <w:tcPr>
            <w:tcW w:w="1530" w:type="dxa"/>
          </w:tcPr>
          <w:p w14:paraId="79B7F3C5"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73D98E36" w14:textId="6CAFF6C5"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161A6351"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565D61DD"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6ED303A7"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25F7CF1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7260E43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3517668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D968F64"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2889B62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61093BBE"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23C8CED3" w14:textId="1610089A"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1C28B238"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6049C963"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1B4B8BB7" w14:textId="55288295" w:rsidR="008B2C5E" w:rsidRDefault="008B2C5E" w:rsidP="008B2C5E">
            <w:pPr>
              <w:rPr>
                <w:ins w:id="15" w:author="Markstrum, Alexis@Energy" w:date="2019-10-21T13:30:00Z"/>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0E2669B2" w14:textId="4091F027" w:rsidR="00BD464A" w:rsidRPr="00CE1273" w:rsidRDefault="00BD464A" w:rsidP="008B2C5E">
            <w:pPr>
              <w:rPr>
                <w:rFonts w:ascii="Calibri" w:eastAsia="Calibri" w:hAnsi="Calibri" w:cstheme="minorHAnsi"/>
                <w:sz w:val="14"/>
                <w:szCs w:val="16"/>
              </w:rPr>
            </w:pPr>
            <w:ins w:id="16" w:author="Markstrum, Alexis@Energy" w:date="2019-10-21T13:30:00Z">
              <w:r>
                <w:rPr>
                  <w:rFonts w:ascii="Calibri" w:eastAsia="Calibri" w:hAnsi="Calibri" w:cstheme="minorHAnsi"/>
                  <w:sz w:val="14"/>
                  <w:szCs w:val="16"/>
                </w:rPr>
                <w:t>*Demand Recirculation</w:t>
              </w:r>
            </w:ins>
          </w:p>
          <w:p w14:paraId="30DCEF4A" w14:textId="1DFFDBBC" w:rsidR="008B2C5E" w:rsidRPr="00B66EDB" w:rsidRDefault="008B2C5E" w:rsidP="008B2C5E">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17D85B15"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1908CCBC" w14:textId="20A5F78B" w:rsidR="008B2C5E" w:rsidRPr="00B66EDB" w:rsidRDefault="008B2C5E" w:rsidP="008B2C5E">
            <w:pPr>
              <w:rPr>
                <w:rFonts w:cstheme="minorHAnsi"/>
                <w:sz w:val="16"/>
                <w:szCs w:val="18"/>
              </w:rPr>
            </w:pPr>
            <w:r w:rsidRPr="00B66EDB">
              <w:rPr>
                <w:rFonts w:cstheme="minorHAnsi"/>
                <w:sz w:val="16"/>
                <w:szCs w:val="18"/>
              </w:rPr>
              <w:t>*Basic</w:t>
            </w:r>
          </w:p>
          <w:p w14:paraId="4A02DA91" w14:textId="4C66A65B" w:rsidR="008B2C5E" w:rsidRPr="00B66EDB" w:rsidRDefault="008B2C5E" w:rsidP="008B2C5E">
            <w:pPr>
              <w:rPr>
                <w:rFonts w:cstheme="minorHAnsi"/>
                <w:sz w:val="16"/>
                <w:szCs w:val="18"/>
              </w:rPr>
            </w:pPr>
            <w:r w:rsidRPr="00B66EDB">
              <w:rPr>
                <w:rFonts w:cstheme="minorHAnsi"/>
                <w:sz w:val="16"/>
                <w:szCs w:val="18"/>
              </w:rPr>
              <w:t>*Expanded</w:t>
            </w:r>
          </w:p>
          <w:p w14:paraId="5A1E6B08" w14:textId="6A87BA39" w:rsidR="008B2C5E" w:rsidRPr="00B66EDB" w:rsidRDefault="008B2C5E" w:rsidP="008B2C5E">
            <w:pPr>
              <w:rPr>
                <w:rFonts w:cstheme="minorHAnsi"/>
                <w:sz w:val="16"/>
                <w:szCs w:val="18"/>
              </w:rPr>
            </w:pPr>
            <w:r w:rsidRPr="00B66EDB">
              <w:rPr>
                <w:rFonts w:cstheme="minorHAnsi"/>
                <w:sz w:val="16"/>
                <w:szCs w:val="18"/>
              </w:rPr>
              <w:t>*None&gt;&gt;</w:t>
            </w:r>
          </w:p>
        </w:tc>
        <w:tc>
          <w:tcPr>
            <w:tcW w:w="990" w:type="dxa"/>
          </w:tcPr>
          <w:p w14:paraId="1A062841"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7942FCAF" w14:textId="77777777" w:rsidR="008B2C5E" w:rsidRPr="00B66EDB" w:rsidRDefault="008B2C5E" w:rsidP="008B2C5E">
            <w:pPr>
              <w:rPr>
                <w:rFonts w:cstheme="minorHAnsi"/>
                <w:sz w:val="16"/>
                <w:szCs w:val="18"/>
              </w:rPr>
            </w:pPr>
            <w:r w:rsidRPr="00B66EDB">
              <w:rPr>
                <w:rFonts w:cstheme="minorHAnsi"/>
                <w:sz w:val="16"/>
                <w:szCs w:val="18"/>
              </w:rPr>
              <w:t>*Yes</w:t>
            </w:r>
          </w:p>
          <w:p w14:paraId="74DDFF6B" w14:textId="19E4B2D3" w:rsidR="008B2C5E" w:rsidRPr="00B66EDB" w:rsidRDefault="008B2C5E" w:rsidP="008B2C5E">
            <w:pPr>
              <w:rPr>
                <w:rFonts w:cstheme="minorHAnsi"/>
                <w:sz w:val="16"/>
                <w:szCs w:val="18"/>
              </w:rPr>
            </w:pPr>
            <w:r w:rsidRPr="00B66EDB">
              <w:rPr>
                <w:rFonts w:cstheme="minorHAnsi"/>
                <w:sz w:val="16"/>
                <w:szCs w:val="18"/>
              </w:rPr>
              <w:t>*None&gt;&gt;</w:t>
            </w:r>
          </w:p>
        </w:tc>
        <w:tc>
          <w:tcPr>
            <w:tcW w:w="1170" w:type="dxa"/>
          </w:tcPr>
          <w:p w14:paraId="1160D083" w14:textId="33AD402F" w:rsidR="008B2C5E"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ins w:id="17" w:author="Markstrum, Alexis@Energy" w:date="2019-10-18T15:04:00Z">
              <w:r w:rsidR="0003657B">
                <w:rPr>
                  <w:rFonts w:eastAsia="Times New Roman" w:cstheme="minorHAnsi"/>
                  <w:sz w:val="16"/>
                  <w:szCs w:val="20"/>
                </w:rPr>
                <w:t xml:space="preserve">if performance, </w:t>
              </w:r>
            </w:ins>
            <w:r>
              <w:rPr>
                <w:rFonts w:eastAsia="Times New Roman" w:cstheme="minorHAnsi"/>
                <w:sz w:val="16"/>
                <w:szCs w:val="20"/>
              </w:rPr>
              <w:t>hide column from user, needed for equivalency lookup;</w:t>
            </w:r>
          </w:p>
          <w:p w14:paraId="4E1665D0" w14:textId="77777777" w:rsidR="0003657B" w:rsidRDefault="008B2C5E" w:rsidP="008B2C5E">
            <w:pPr>
              <w:rPr>
                <w:ins w:id="18" w:author="Markstrum, Alexis@Energy" w:date="2019-10-18T15:05:00Z"/>
                <w:rFonts w:eastAsia="Times New Roman" w:cstheme="minorHAnsi"/>
                <w:sz w:val="16"/>
                <w:szCs w:val="20"/>
              </w:rPr>
            </w:pPr>
            <w:r>
              <w:rPr>
                <w:rFonts w:eastAsia="Times New Roman" w:cstheme="minorHAnsi"/>
                <w:sz w:val="16"/>
                <w:szCs w:val="20"/>
              </w:rPr>
              <w:t>Reference value from XML</w:t>
            </w:r>
            <w:ins w:id="19" w:author="Markstrum, Alexis@Energy" w:date="2019-10-18T15:05:00Z">
              <w:r w:rsidR="0003657B">
                <w:rPr>
                  <w:rFonts w:eastAsia="Times New Roman" w:cstheme="minorHAnsi"/>
                  <w:sz w:val="16"/>
                  <w:szCs w:val="20"/>
                </w:rPr>
                <w:t>;</w:t>
              </w:r>
            </w:ins>
          </w:p>
          <w:p w14:paraId="08FAAE15" w14:textId="0DE77DE9" w:rsidR="008B2C5E" w:rsidRPr="00F530D5" w:rsidRDefault="0003657B" w:rsidP="008B2C5E">
            <w:pPr>
              <w:rPr>
                <w:rFonts w:cstheme="minorHAnsi"/>
                <w:sz w:val="16"/>
                <w:szCs w:val="18"/>
              </w:rPr>
            </w:pPr>
            <w:ins w:id="20" w:author="Markstrum, Alexis@Energy" w:date="2019-10-18T15:05:00Z">
              <w:r>
                <w:rPr>
                  <w:rFonts w:eastAsia="Times New Roman" w:cstheme="minorHAnsi"/>
                  <w:sz w:val="16"/>
                  <w:szCs w:val="20"/>
                </w:rPr>
                <w:t>Elseif prescriptive, do not require field</w:t>
              </w:r>
            </w:ins>
            <w:r w:rsidR="008B2C5E">
              <w:rPr>
                <w:rFonts w:eastAsia="Times New Roman" w:cstheme="minorHAnsi"/>
                <w:sz w:val="16"/>
                <w:szCs w:val="20"/>
              </w:rPr>
              <w:t>&gt;&gt;</w:t>
            </w:r>
          </w:p>
        </w:tc>
      </w:tr>
      <w:tr w:rsidR="008B2C5E" w:rsidRPr="00423815" w14:paraId="2C75F742" w14:textId="039C98BF" w:rsidTr="0003657B">
        <w:tc>
          <w:tcPr>
            <w:tcW w:w="895" w:type="dxa"/>
          </w:tcPr>
          <w:p w14:paraId="3FECC793" w14:textId="77777777" w:rsidR="008B2C5E" w:rsidRPr="00B66EDB" w:rsidRDefault="008B2C5E" w:rsidP="008B2C5E">
            <w:pPr>
              <w:jc w:val="center"/>
              <w:rPr>
                <w:rFonts w:cstheme="minorHAnsi"/>
                <w:sz w:val="16"/>
                <w:szCs w:val="18"/>
              </w:rPr>
            </w:pPr>
          </w:p>
        </w:tc>
        <w:tc>
          <w:tcPr>
            <w:tcW w:w="990" w:type="dxa"/>
          </w:tcPr>
          <w:p w14:paraId="47C7CB86" w14:textId="1C9CA182" w:rsidR="008B2C5E" w:rsidRPr="00B66EDB" w:rsidRDefault="008B2C5E" w:rsidP="008B2C5E">
            <w:pPr>
              <w:jc w:val="center"/>
              <w:rPr>
                <w:rFonts w:cstheme="minorHAnsi"/>
                <w:sz w:val="16"/>
                <w:szCs w:val="18"/>
              </w:rPr>
            </w:pPr>
          </w:p>
        </w:tc>
        <w:tc>
          <w:tcPr>
            <w:tcW w:w="1080" w:type="dxa"/>
          </w:tcPr>
          <w:p w14:paraId="56D79D55" w14:textId="77777777" w:rsidR="008B2C5E" w:rsidRPr="00B66EDB" w:rsidRDefault="008B2C5E" w:rsidP="008B2C5E">
            <w:pPr>
              <w:jc w:val="center"/>
              <w:rPr>
                <w:rFonts w:cstheme="minorHAnsi"/>
                <w:sz w:val="16"/>
                <w:szCs w:val="18"/>
              </w:rPr>
            </w:pPr>
          </w:p>
        </w:tc>
        <w:tc>
          <w:tcPr>
            <w:tcW w:w="990" w:type="dxa"/>
          </w:tcPr>
          <w:p w14:paraId="28BBB4ED" w14:textId="77777777" w:rsidR="008B2C5E" w:rsidRPr="00B66EDB" w:rsidRDefault="008B2C5E" w:rsidP="008B2C5E">
            <w:pPr>
              <w:jc w:val="center"/>
              <w:rPr>
                <w:rFonts w:cstheme="minorHAnsi"/>
                <w:sz w:val="16"/>
                <w:szCs w:val="18"/>
              </w:rPr>
            </w:pPr>
          </w:p>
        </w:tc>
        <w:tc>
          <w:tcPr>
            <w:tcW w:w="1080" w:type="dxa"/>
          </w:tcPr>
          <w:p w14:paraId="4418A2EB" w14:textId="77777777" w:rsidR="008B2C5E" w:rsidRPr="00B66EDB" w:rsidRDefault="008B2C5E" w:rsidP="008B2C5E">
            <w:pPr>
              <w:jc w:val="center"/>
              <w:rPr>
                <w:rFonts w:cstheme="minorHAnsi"/>
                <w:sz w:val="16"/>
                <w:szCs w:val="18"/>
              </w:rPr>
            </w:pPr>
          </w:p>
        </w:tc>
        <w:tc>
          <w:tcPr>
            <w:tcW w:w="1170" w:type="dxa"/>
          </w:tcPr>
          <w:p w14:paraId="002EDB68" w14:textId="77777777" w:rsidR="008B2C5E" w:rsidRPr="00B66EDB" w:rsidRDefault="008B2C5E" w:rsidP="008B2C5E">
            <w:pPr>
              <w:jc w:val="center"/>
              <w:rPr>
                <w:rFonts w:cstheme="minorHAnsi"/>
                <w:sz w:val="16"/>
                <w:szCs w:val="18"/>
              </w:rPr>
            </w:pPr>
          </w:p>
        </w:tc>
        <w:tc>
          <w:tcPr>
            <w:tcW w:w="1530" w:type="dxa"/>
          </w:tcPr>
          <w:p w14:paraId="20A3C394" w14:textId="7B9D73B7" w:rsidR="008B2C5E" w:rsidRPr="00B66EDB" w:rsidRDefault="008B2C5E" w:rsidP="008B2C5E">
            <w:pPr>
              <w:jc w:val="center"/>
              <w:rPr>
                <w:rFonts w:cstheme="minorHAnsi"/>
                <w:sz w:val="16"/>
                <w:szCs w:val="18"/>
              </w:rPr>
            </w:pPr>
          </w:p>
        </w:tc>
        <w:tc>
          <w:tcPr>
            <w:tcW w:w="990" w:type="dxa"/>
          </w:tcPr>
          <w:p w14:paraId="4592D158" w14:textId="77777777" w:rsidR="008B2C5E" w:rsidRPr="00B66EDB" w:rsidRDefault="008B2C5E" w:rsidP="008B2C5E">
            <w:pPr>
              <w:jc w:val="center"/>
              <w:rPr>
                <w:rFonts w:cstheme="minorHAnsi"/>
                <w:sz w:val="16"/>
                <w:szCs w:val="18"/>
              </w:rPr>
            </w:pPr>
          </w:p>
        </w:tc>
        <w:tc>
          <w:tcPr>
            <w:tcW w:w="990" w:type="dxa"/>
          </w:tcPr>
          <w:p w14:paraId="14F4C1A2" w14:textId="77777777" w:rsidR="008B2C5E" w:rsidRPr="00B66EDB" w:rsidRDefault="008B2C5E" w:rsidP="008B2C5E">
            <w:pPr>
              <w:jc w:val="center"/>
              <w:rPr>
                <w:rFonts w:cstheme="minorHAnsi"/>
                <w:sz w:val="16"/>
                <w:szCs w:val="18"/>
              </w:rPr>
            </w:pPr>
          </w:p>
        </w:tc>
        <w:tc>
          <w:tcPr>
            <w:tcW w:w="1170" w:type="dxa"/>
          </w:tcPr>
          <w:p w14:paraId="38DEACAD" w14:textId="77777777" w:rsidR="008B2C5E" w:rsidRPr="00F530D5" w:rsidRDefault="008B2C5E" w:rsidP="008B2C5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90"/>
        <w:gridCol w:w="1170"/>
        <w:gridCol w:w="1080"/>
        <w:gridCol w:w="1440"/>
        <w:gridCol w:w="1080"/>
        <w:gridCol w:w="1530"/>
        <w:gridCol w:w="1350"/>
        <w:gridCol w:w="1350"/>
      </w:tblGrid>
      <w:tr w:rsidR="008B2C5E" w:rsidRPr="00423815" w14:paraId="0B9A43CC" w14:textId="5E0782A7" w:rsidTr="008B2C5E">
        <w:tc>
          <w:tcPr>
            <w:tcW w:w="10885" w:type="dxa"/>
            <w:gridSpan w:val="9"/>
          </w:tcPr>
          <w:p w14:paraId="26E5D21B" w14:textId="28D8E8E5" w:rsidR="008B2C5E" w:rsidRPr="00423815" w:rsidRDefault="008B2C5E" w:rsidP="00A556DE">
            <w:pPr>
              <w:rPr>
                <w:rFonts w:cstheme="minorHAnsi"/>
                <w:b/>
                <w:sz w:val="20"/>
                <w:szCs w:val="20"/>
              </w:rPr>
            </w:pPr>
            <w:r>
              <w:rPr>
                <w:rFonts w:cstheme="minorHAnsi"/>
                <w:b/>
                <w:sz w:val="20"/>
                <w:szCs w:val="20"/>
              </w:rPr>
              <w:t>B</w:t>
            </w:r>
            <w:r w:rsidRPr="00423815">
              <w:rPr>
                <w:rFonts w:cstheme="minorHAnsi"/>
                <w:b/>
                <w:sz w:val="20"/>
                <w:szCs w:val="20"/>
              </w:rPr>
              <w:t xml:space="preserve">. Installed </w:t>
            </w:r>
            <w:r>
              <w:rPr>
                <w:rFonts w:cstheme="minorHAnsi"/>
                <w:b/>
                <w:sz w:val="20"/>
                <w:szCs w:val="20"/>
              </w:rPr>
              <w:t xml:space="preserve">HERS Verified </w:t>
            </w:r>
            <w:r w:rsidRPr="00423815">
              <w:rPr>
                <w:rFonts w:cstheme="minorHAnsi"/>
                <w:b/>
                <w:sz w:val="20"/>
                <w:szCs w:val="20"/>
              </w:rPr>
              <w:t>Water Heater System Information</w:t>
            </w:r>
          </w:p>
          <w:p w14:paraId="3932381B" w14:textId="77777777" w:rsidR="008B2C5E" w:rsidRDefault="008B2C5E" w:rsidP="007C1778">
            <w:pPr>
              <w:rPr>
                <w:ins w:id="21" w:author="Shewmaker, Michael@Energy" w:date="2019-11-19T11:50:00Z"/>
                <w:rFonts w:cstheme="minorHAnsi"/>
                <w:sz w:val="18"/>
                <w:szCs w:val="18"/>
              </w:rPr>
            </w:pPr>
            <w:r w:rsidRPr="00B66EDB">
              <w:rPr>
                <w:rFonts w:cstheme="minorHAnsi"/>
                <w:sz w:val="18"/>
                <w:szCs w:val="20"/>
              </w:rPr>
              <w:t xml:space="preserve">This table reports the water heating system(s) that were </w:t>
            </w:r>
            <w:r>
              <w:rPr>
                <w:rFonts w:cstheme="minorHAnsi"/>
                <w:sz w:val="18"/>
                <w:szCs w:val="20"/>
              </w:rPr>
              <w:t>installed in</w:t>
            </w:r>
            <w:r w:rsidRPr="00B66EDB">
              <w:rPr>
                <w:rFonts w:cstheme="minorHAnsi"/>
                <w:sz w:val="18"/>
                <w:szCs w:val="20"/>
              </w:rPr>
              <w:t xml:space="preserve"> this projec</w:t>
            </w:r>
            <w:r w:rsidRPr="00B66EDB">
              <w:rPr>
                <w:rFonts w:cstheme="minorHAnsi"/>
                <w:sz w:val="18"/>
                <w:szCs w:val="18"/>
              </w:rPr>
              <w:t>t.</w:t>
            </w:r>
          </w:p>
          <w:p w14:paraId="612C175C" w14:textId="0AFD8777" w:rsidR="00BA4774" w:rsidRPr="00BA4774" w:rsidRDefault="00BA4774" w:rsidP="007C1778">
            <w:pPr>
              <w:rPr>
                <w:rFonts w:cstheme="minorHAnsi"/>
                <w:sz w:val="20"/>
                <w:szCs w:val="20"/>
              </w:rPr>
            </w:pPr>
            <w:ins w:id="22" w:author="Shewmaker, Michael@Energy" w:date="2019-11-19T11:50:00Z">
              <w:r w:rsidRPr="00BA4774">
                <w:rPr>
                  <w:rFonts w:cstheme="minorHAnsi"/>
                  <w:sz w:val="20"/>
                  <w:szCs w:val="20"/>
                </w:rPr>
                <w:t>&lt;&lt;require one row of data for each water heater identified on the CF1R-PRF&gt;&gt;</w:t>
              </w:r>
            </w:ins>
          </w:p>
        </w:tc>
      </w:tr>
      <w:tr w:rsidR="008B2C5E" w:rsidRPr="00423815" w14:paraId="4EAC0EA1" w14:textId="738912B7" w:rsidTr="008B2C5E">
        <w:tc>
          <w:tcPr>
            <w:tcW w:w="895" w:type="dxa"/>
            <w:tcBorders>
              <w:top w:val="single" w:sz="4" w:space="0" w:color="auto"/>
              <w:left w:val="single" w:sz="4" w:space="0" w:color="auto"/>
              <w:bottom w:val="single" w:sz="4" w:space="0" w:color="auto"/>
              <w:right w:val="single" w:sz="4" w:space="0" w:color="auto"/>
            </w:tcBorders>
          </w:tcPr>
          <w:p w14:paraId="6D0B50B7" w14:textId="1A1C3EBE" w:rsidR="008B2C5E" w:rsidRPr="00B66EDB" w:rsidRDefault="008B2C5E" w:rsidP="008B2C5E">
            <w:pPr>
              <w:jc w:val="center"/>
              <w:rPr>
                <w:rFonts w:eastAsia="Times New Roman" w:cstheme="minorHAnsi"/>
                <w:sz w:val="16"/>
                <w:szCs w:val="20"/>
              </w:rPr>
            </w:pPr>
            <w:r>
              <w:rPr>
                <w:rFonts w:eastAsia="Times New Roman" w:cstheme="minorHAnsi"/>
                <w:sz w:val="18"/>
                <w:szCs w:val="20"/>
              </w:rPr>
              <w:t>01</w:t>
            </w:r>
          </w:p>
        </w:tc>
        <w:tc>
          <w:tcPr>
            <w:tcW w:w="990" w:type="dxa"/>
            <w:vAlign w:val="bottom"/>
          </w:tcPr>
          <w:p w14:paraId="3827A414" w14:textId="3F35506C"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2</w:t>
            </w:r>
          </w:p>
        </w:tc>
        <w:tc>
          <w:tcPr>
            <w:tcW w:w="1170" w:type="dxa"/>
            <w:vAlign w:val="bottom"/>
          </w:tcPr>
          <w:p w14:paraId="63CE6B3B" w14:textId="7B5B1D31"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3</w:t>
            </w:r>
          </w:p>
        </w:tc>
        <w:tc>
          <w:tcPr>
            <w:tcW w:w="1080" w:type="dxa"/>
          </w:tcPr>
          <w:p w14:paraId="00F499B8" w14:textId="717BD875"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4</w:t>
            </w:r>
          </w:p>
        </w:tc>
        <w:tc>
          <w:tcPr>
            <w:tcW w:w="1440" w:type="dxa"/>
          </w:tcPr>
          <w:p w14:paraId="42B9CECE" w14:textId="372C03D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5</w:t>
            </w:r>
          </w:p>
        </w:tc>
        <w:tc>
          <w:tcPr>
            <w:tcW w:w="1080" w:type="dxa"/>
          </w:tcPr>
          <w:p w14:paraId="6D3FA00F" w14:textId="2E9CAC12"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6</w:t>
            </w:r>
          </w:p>
        </w:tc>
        <w:tc>
          <w:tcPr>
            <w:tcW w:w="1530" w:type="dxa"/>
          </w:tcPr>
          <w:p w14:paraId="3CEC41FB" w14:textId="4B81FB44"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7</w:t>
            </w:r>
          </w:p>
        </w:tc>
        <w:tc>
          <w:tcPr>
            <w:tcW w:w="1350" w:type="dxa"/>
          </w:tcPr>
          <w:p w14:paraId="065CF249" w14:textId="5491398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8</w:t>
            </w:r>
          </w:p>
        </w:tc>
        <w:tc>
          <w:tcPr>
            <w:tcW w:w="1350" w:type="dxa"/>
          </w:tcPr>
          <w:p w14:paraId="6C9FDEB4" w14:textId="62595B2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9</w:t>
            </w:r>
          </w:p>
        </w:tc>
      </w:tr>
      <w:tr w:rsidR="008B2C5E" w:rsidRPr="00423815" w14:paraId="1F582B02" w14:textId="4C2F92B4" w:rsidTr="008B2C5E">
        <w:tc>
          <w:tcPr>
            <w:tcW w:w="895" w:type="dxa"/>
            <w:tcBorders>
              <w:top w:val="single" w:sz="4" w:space="0" w:color="auto"/>
              <w:left w:val="single" w:sz="4" w:space="0" w:color="auto"/>
              <w:bottom w:val="single" w:sz="4" w:space="0" w:color="auto"/>
              <w:right w:val="single" w:sz="4" w:space="0" w:color="auto"/>
            </w:tcBorders>
            <w:vAlign w:val="bottom"/>
          </w:tcPr>
          <w:p w14:paraId="213D5269" w14:textId="489FBF6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9BA052A" w14:textId="66247F8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or Name</w:t>
            </w:r>
          </w:p>
        </w:tc>
        <w:tc>
          <w:tcPr>
            <w:tcW w:w="1170" w:type="dxa"/>
            <w:vAlign w:val="bottom"/>
          </w:tcPr>
          <w:p w14:paraId="2AA9C11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Make and Model</w:t>
            </w:r>
          </w:p>
        </w:tc>
        <w:tc>
          <w:tcPr>
            <w:tcW w:w="1080" w:type="dxa"/>
            <w:vAlign w:val="bottom"/>
          </w:tcPr>
          <w:p w14:paraId="3C2DD1B6" w14:textId="64A4EEB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B66EDB">
              <w:rPr>
                <w:rFonts w:eastAsia="Times New Roman" w:cstheme="minorHAnsi"/>
                <w:sz w:val="18"/>
                <w:szCs w:val="20"/>
              </w:rPr>
              <w:t xml:space="preserve"> of Water Heaters</w:t>
            </w:r>
            <w:r>
              <w:rPr>
                <w:rFonts w:eastAsia="Times New Roman" w:cstheme="minorHAnsi"/>
                <w:sz w:val="18"/>
                <w:szCs w:val="20"/>
              </w:rPr>
              <w:t xml:space="preserve"> in System</w:t>
            </w:r>
          </w:p>
        </w:tc>
        <w:tc>
          <w:tcPr>
            <w:tcW w:w="1440" w:type="dxa"/>
            <w:vAlign w:val="bottom"/>
          </w:tcPr>
          <w:p w14:paraId="44D3096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530" w:type="dxa"/>
            <w:vAlign w:val="bottom"/>
          </w:tcPr>
          <w:p w14:paraId="64F8296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350" w:type="dxa"/>
            <w:vAlign w:val="bottom"/>
          </w:tcPr>
          <w:p w14:paraId="1F68CF47" w14:textId="10FFBF01"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Compact Dist</w:t>
            </w:r>
            <w:r w:rsidRPr="00394022">
              <w:rPr>
                <w:rFonts w:eastAsia="Times New Roman" w:cstheme="minorHAnsi"/>
                <w:sz w:val="18"/>
                <w:szCs w:val="20"/>
              </w:rPr>
              <w:t>rib.</w:t>
            </w:r>
          </w:p>
        </w:tc>
        <w:tc>
          <w:tcPr>
            <w:tcW w:w="1350" w:type="dxa"/>
            <w:vAlign w:val="bottom"/>
          </w:tcPr>
          <w:p w14:paraId="581BF235" w14:textId="2CC4A874"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8B2C5E" w:rsidRPr="00423815" w14:paraId="0F673EE8" w14:textId="4327CDE5" w:rsidTr="008B2C5E">
        <w:tc>
          <w:tcPr>
            <w:tcW w:w="895" w:type="dxa"/>
            <w:tcBorders>
              <w:top w:val="single" w:sz="4" w:space="0" w:color="auto"/>
              <w:left w:val="single" w:sz="4" w:space="0" w:color="auto"/>
              <w:bottom w:val="single" w:sz="4" w:space="0" w:color="auto"/>
              <w:right w:val="single" w:sz="4" w:space="0" w:color="auto"/>
            </w:tcBorders>
          </w:tcPr>
          <w:p w14:paraId="3A23B49D" w14:textId="337E13EE" w:rsidR="008B2C5E" w:rsidRPr="00B66EDB" w:rsidRDefault="008B2C5E" w:rsidP="008B2C5E">
            <w:pPr>
              <w:jc w:val="center"/>
              <w:rPr>
                <w:rFonts w:cstheme="minorHAnsi"/>
                <w:sz w:val="16"/>
                <w:szCs w:val="20"/>
              </w:rPr>
            </w:pPr>
            <w:r w:rsidRPr="004F1F5C">
              <w:rPr>
                <w:rFonts w:eastAsia="Times New Roman" w:cstheme="minorHAnsi"/>
                <w:sz w:val="16"/>
                <w:szCs w:val="16"/>
              </w:rPr>
              <w:t>&lt;&lt;Reference value from A01 &gt;&gt;</w:t>
            </w:r>
          </w:p>
        </w:tc>
        <w:tc>
          <w:tcPr>
            <w:tcW w:w="990" w:type="dxa"/>
          </w:tcPr>
          <w:p w14:paraId="1476AB1E" w14:textId="190B5A03" w:rsidR="008B2C5E" w:rsidRPr="00B66EDB" w:rsidRDefault="008B2C5E" w:rsidP="008B2C5E">
            <w:pPr>
              <w:jc w:val="center"/>
              <w:rPr>
                <w:rFonts w:cstheme="minorHAnsi"/>
                <w:sz w:val="16"/>
                <w:szCs w:val="20"/>
              </w:rPr>
            </w:pPr>
            <w:r w:rsidRPr="00B66EDB">
              <w:rPr>
                <w:rFonts w:cstheme="minorHAnsi"/>
                <w:sz w:val="16"/>
                <w:szCs w:val="20"/>
              </w:rPr>
              <w:t xml:space="preserve">&lt;&lt;reference value from </w:t>
            </w:r>
            <w:r>
              <w:rPr>
                <w:rFonts w:cstheme="minorHAnsi"/>
                <w:sz w:val="16"/>
                <w:szCs w:val="20"/>
              </w:rPr>
              <w:t>A02</w:t>
            </w:r>
            <w:r w:rsidRPr="00B66EDB">
              <w:rPr>
                <w:rFonts w:cstheme="minorHAnsi"/>
                <w:sz w:val="16"/>
                <w:szCs w:val="20"/>
              </w:rPr>
              <w:t>&gt;&gt;</w:t>
            </w:r>
          </w:p>
        </w:tc>
        <w:tc>
          <w:tcPr>
            <w:tcW w:w="1170" w:type="dxa"/>
          </w:tcPr>
          <w:p w14:paraId="278F6B00" w14:textId="39F3BD8E" w:rsidR="008B2C5E" w:rsidRPr="00B66EDB" w:rsidRDefault="008B2C5E" w:rsidP="0003657B">
            <w:pPr>
              <w:jc w:val="center"/>
              <w:rPr>
                <w:rFonts w:cstheme="minorHAnsi"/>
                <w:sz w:val="16"/>
                <w:szCs w:val="20"/>
              </w:rPr>
            </w:pPr>
            <w:r w:rsidRPr="00B66EDB">
              <w:rPr>
                <w:rFonts w:cstheme="minorHAnsi"/>
                <w:sz w:val="16"/>
                <w:szCs w:val="20"/>
              </w:rPr>
              <w:t>&lt;&lt;</w:t>
            </w:r>
            <w:ins w:id="23" w:author="Markstrum, Alexis@Energy" w:date="2019-10-18T15:05:00Z">
              <w:r w:rsidR="0003657B">
                <w:rPr>
                  <w:rFonts w:cstheme="minorHAnsi"/>
                  <w:sz w:val="16"/>
                  <w:szCs w:val="20"/>
                </w:rPr>
                <w:t>if performance</w:t>
              </w:r>
            </w:ins>
            <w:ins w:id="24" w:author="Markstrum, Alexis@Energy" w:date="2019-10-18T15:06:00Z">
              <w:r w:rsidR="0003657B">
                <w:rPr>
                  <w:rFonts w:cstheme="minorHAnsi"/>
                  <w:sz w:val="16"/>
                  <w:szCs w:val="20"/>
                </w:rPr>
                <w:t>;</w:t>
              </w:r>
            </w:ins>
            <w:del w:id="25" w:author="Markstrum, Alexis@Energy" w:date="2019-10-18T15:05:00Z">
              <w:r w:rsidRPr="00B66EDB" w:rsidDel="0003657B">
                <w:rPr>
                  <w:rFonts w:cstheme="minorHAnsi"/>
                  <w:sz w:val="16"/>
                  <w:szCs w:val="20"/>
                </w:rPr>
                <w:delText xml:space="preserve"> </w:delText>
              </w:r>
            </w:del>
            <w:del w:id="26" w:author="Markstrum, Alexis@Energy" w:date="2019-10-18T15:06:00Z">
              <w:r w:rsidRPr="00B66EDB" w:rsidDel="0003657B">
                <w:rPr>
                  <w:rFonts w:cstheme="minorHAnsi"/>
                  <w:sz w:val="16"/>
                  <w:szCs w:val="20"/>
                </w:rPr>
                <w:delText>U</w:delText>
              </w:r>
            </w:del>
            <w:ins w:id="27" w:author="Markstrum, Alexis@Energy" w:date="2019-10-18T15:06:00Z">
              <w:r w:rsidR="0003657B">
                <w:rPr>
                  <w:rFonts w:cstheme="minorHAnsi"/>
                  <w:sz w:val="16"/>
                  <w:szCs w:val="20"/>
                </w:rPr>
                <w:t>u</w:t>
              </w:r>
            </w:ins>
            <w:r w:rsidRPr="00B66EDB">
              <w:rPr>
                <w:rFonts w:cstheme="minorHAnsi"/>
                <w:sz w:val="16"/>
                <w:szCs w:val="20"/>
              </w:rPr>
              <w:t>ser input</w:t>
            </w:r>
            <w:r w:rsidRPr="00B66EDB">
              <w:rPr>
                <w:rFonts w:eastAsia="Times New Roman" w:cstheme="minorHAnsi"/>
                <w:sz w:val="16"/>
                <w:szCs w:val="20"/>
              </w:rPr>
              <w:t xml:space="preserve"> is equal to </w:t>
            </w:r>
            <w:r>
              <w:rPr>
                <w:rFonts w:eastAsia="Times New Roman" w:cstheme="minorHAnsi"/>
                <w:sz w:val="16"/>
                <w:szCs w:val="20"/>
              </w:rPr>
              <w:t>A03</w:t>
            </w:r>
            <w:r w:rsidRPr="00B66EDB">
              <w:rPr>
                <w:rFonts w:eastAsia="Times New Roman" w:cstheme="minorHAnsi"/>
                <w:sz w:val="16"/>
                <w:szCs w:val="20"/>
              </w:rPr>
              <w:t xml:space="preserve"> as default, and allow user to override with an equivalent system based on the simulated equipment in </w:t>
            </w:r>
            <w:r>
              <w:rPr>
                <w:rFonts w:eastAsia="Times New Roman" w:cstheme="minorHAnsi"/>
                <w:sz w:val="16"/>
                <w:szCs w:val="20"/>
              </w:rPr>
              <w:t>A10</w:t>
            </w:r>
            <w:ins w:id="28" w:author="Markstrum, Alexis@Energy" w:date="2019-10-18T15:06:00Z">
              <w:r w:rsidR="0003657B">
                <w:rPr>
                  <w:rFonts w:eastAsia="Times New Roman" w:cstheme="minorHAnsi"/>
                  <w:sz w:val="16"/>
                  <w:szCs w:val="20"/>
                </w:rPr>
                <w:t>; elseif prescriptive, allow user to enter any Tier 3 model</w:t>
              </w:r>
            </w:ins>
            <w:r w:rsidRPr="00B66EDB">
              <w:rPr>
                <w:rFonts w:eastAsia="Times New Roman" w:cstheme="minorHAnsi"/>
                <w:sz w:val="16"/>
                <w:szCs w:val="20"/>
              </w:rPr>
              <w:t>&gt;&gt;</w:t>
            </w:r>
          </w:p>
        </w:tc>
        <w:tc>
          <w:tcPr>
            <w:tcW w:w="1080" w:type="dxa"/>
          </w:tcPr>
          <w:p w14:paraId="4408B551" w14:textId="358A4EB0" w:rsidR="008B2C5E" w:rsidRPr="00B66EDB" w:rsidRDefault="008B2C5E" w:rsidP="008B2C5E">
            <w:pPr>
              <w:jc w:val="center"/>
              <w:rPr>
                <w:rFonts w:eastAsia="Times New Roman" w:cstheme="minorHAnsi"/>
                <w:b/>
                <w:i/>
                <w:color w:val="FF0000"/>
                <w:sz w:val="16"/>
                <w:szCs w:val="20"/>
              </w:rPr>
            </w:pPr>
            <w:r w:rsidRPr="00B66EDB">
              <w:rPr>
                <w:rFonts w:cstheme="minorHAnsi"/>
                <w:sz w:val="16"/>
                <w:szCs w:val="20"/>
              </w:rPr>
              <w:t>&lt;&lt;</w:t>
            </w:r>
            <w:r>
              <w:rPr>
                <w:rFonts w:cstheme="minorHAnsi"/>
                <w:sz w:val="16"/>
                <w:szCs w:val="20"/>
              </w:rPr>
              <w:t>R</w:t>
            </w:r>
            <w:r w:rsidRPr="00B66EDB">
              <w:rPr>
                <w:rFonts w:cstheme="minorHAnsi"/>
                <w:sz w:val="16"/>
                <w:szCs w:val="20"/>
              </w:rPr>
              <w:t>eference value from</w:t>
            </w:r>
            <w:r>
              <w:rPr>
                <w:rFonts w:cstheme="minorHAnsi"/>
                <w:sz w:val="16"/>
                <w:szCs w:val="20"/>
              </w:rPr>
              <w:t xml:space="preserve"> </w:t>
            </w:r>
            <w:r w:rsidRPr="00B66EDB">
              <w:rPr>
                <w:rFonts w:cstheme="minorHAnsi"/>
                <w:sz w:val="16"/>
                <w:szCs w:val="20"/>
              </w:rPr>
              <w:t>A0</w:t>
            </w:r>
            <w:r>
              <w:rPr>
                <w:rFonts w:cstheme="minorHAnsi"/>
                <w:sz w:val="16"/>
                <w:szCs w:val="20"/>
              </w:rPr>
              <w:t>4</w:t>
            </w:r>
            <w:r w:rsidRPr="00B66EDB">
              <w:rPr>
                <w:rFonts w:cstheme="minorHAnsi"/>
                <w:sz w:val="16"/>
                <w:szCs w:val="20"/>
              </w:rPr>
              <w:t>&gt;&gt;</w:t>
            </w:r>
          </w:p>
        </w:tc>
        <w:tc>
          <w:tcPr>
            <w:tcW w:w="1440" w:type="dxa"/>
          </w:tcPr>
          <w:p w14:paraId="1D20C7DC" w14:textId="476AF58C" w:rsidR="008B2C5E" w:rsidRPr="00B66EDB" w:rsidRDefault="008B2C5E" w:rsidP="008B2C5E">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A05.&gt;&gt;</w:t>
            </w:r>
          </w:p>
        </w:tc>
        <w:tc>
          <w:tcPr>
            <w:tcW w:w="1080" w:type="dxa"/>
          </w:tcPr>
          <w:p w14:paraId="0D9FF7D3" w14:textId="6D5AD5FF" w:rsidR="008B2C5E" w:rsidRPr="00B66EDB" w:rsidRDefault="008B2C5E" w:rsidP="008B2C5E">
            <w:pPr>
              <w:jc w:val="center"/>
              <w:rPr>
                <w:rFonts w:cstheme="minorHAnsi"/>
                <w:sz w:val="16"/>
                <w:szCs w:val="20"/>
              </w:rPr>
            </w:pPr>
            <w:r w:rsidRPr="00B66EDB">
              <w:rPr>
                <w:rFonts w:cstheme="minorHAnsi"/>
                <w:sz w:val="16"/>
                <w:szCs w:val="20"/>
              </w:rPr>
              <w:t>&lt;&lt; User input must</w:t>
            </w:r>
            <w:r>
              <w:rPr>
                <w:rFonts w:cstheme="minorHAnsi"/>
                <w:sz w:val="16"/>
                <w:szCs w:val="20"/>
              </w:rPr>
              <w:t xml:space="preserve"> be </w:t>
            </w:r>
            <w:r w:rsidRPr="005460CB">
              <w:rPr>
                <w:rFonts w:eastAsia="Times New Roman"/>
                <w:sz w:val="18"/>
                <w:szCs w:val="18"/>
              </w:rPr>
              <w:t>≥</w:t>
            </w:r>
            <w:r w:rsidRPr="00B66EDB">
              <w:rPr>
                <w:rFonts w:cstheme="minorHAnsi"/>
                <w:sz w:val="16"/>
                <w:szCs w:val="20"/>
              </w:rPr>
              <w:t xml:space="preserve"> A0</w:t>
            </w:r>
            <w:r>
              <w:rPr>
                <w:rFonts w:cstheme="minorHAnsi"/>
                <w:sz w:val="16"/>
                <w:szCs w:val="20"/>
              </w:rPr>
              <w:t>6</w:t>
            </w:r>
            <w:r w:rsidRPr="00B66EDB">
              <w:rPr>
                <w:rFonts w:cstheme="minorHAnsi"/>
                <w:sz w:val="16"/>
                <w:szCs w:val="20"/>
              </w:rPr>
              <w:t>&gt;&gt;</w:t>
            </w:r>
          </w:p>
        </w:tc>
        <w:tc>
          <w:tcPr>
            <w:tcW w:w="1530" w:type="dxa"/>
          </w:tcPr>
          <w:p w14:paraId="69878787" w14:textId="50D0852E"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7</w:t>
            </w:r>
            <w:r w:rsidRPr="00B66EDB">
              <w:rPr>
                <w:rFonts w:cstheme="minorHAnsi"/>
                <w:sz w:val="16"/>
                <w:szCs w:val="20"/>
              </w:rPr>
              <w:t>&gt;&gt;</w:t>
            </w:r>
          </w:p>
        </w:tc>
        <w:tc>
          <w:tcPr>
            <w:tcW w:w="1350" w:type="dxa"/>
          </w:tcPr>
          <w:p w14:paraId="67FD63AE" w14:textId="6A922521"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8</w:t>
            </w:r>
            <w:r w:rsidRPr="00B66EDB">
              <w:rPr>
                <w:rFonts w:cstheme="minorHAnsi"/>
                <w:sz w:val="16"/>
                <w:szCs w:val="20"/>
              </w:rPr>
              <w:t>&gt;&gt;</w:t>
            </w:r>
          </w:p>
        </w:tc>
        <w:tc>
          <w:tcPr>
            <w:tcW w:w="1350" w:type="dxa"/>
          </w:tcPr>
          <w:p w14:paraId="6912A095" w14:textId="03A740A7"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9</w:t>
            </w:r>
            <w:r w:rsidRPr="00B66EDB">
              <w:rPr>
                <w:rFonts w:cstheme="minorHAnsi"/>
                <w:sz w:val="16"/>
                <w:szCs w:val="20"/>
              </w:rPr>
              <w:t>&gt;&gt;</w:t>
            </w:r>
          </w:p>
        </w:tc>
      </w:tr>
      <w:tr w:rsidR="008B2C5E" w:rsidRPr="00423815" w14:paraId="301376B0" w14:textId="77777777" w:rsidTr="008B2C5E">
        <w:tc>
          <w:tcPr>
            <w:tcW w:w="895" w:type="dxa"/>
          </w:tcPr>
          <w:p w14:paraId="2C74ACD5" w14:textId="77777777" w:rsidR="008B2C5E" w:rsidRPr="00B66EDB" w:rsidRDefault="008B2C5E" w:rsidP="008B2C5E">
            <w:pPr>
              <w:jc w:val="center"/>
              <w:rPr>
                <w:rFonts w:cstheme="minorHAnsi"/>
                <w:sz w:val="16"/>
                <w:szCs w:val="20"/>
              </w:rPr>
            </w:pPr>
          </w:p>
        </w:tc>
        <w:tc>
          <w:tcPr>
            <w:tcW w:w="990" w:type="dxa"/>
          </w:tcPr>
          <w:p w14:paraId="239710D5" w14:textId="06D4CACC" w:rsidR="008B2C5E" w:rsidRPr="00B66EDB" w:rsidRDefault="008B2C5E" w:rsidP="008B2C5E">
            <w:pPr>
              <w:jc w:val="center"/>
              <w:rPr>
                <w:rFonts w:cstheme="minorHAnsi"/>
                <w:sz w:val="16"/>
                <w:szCs w:val="20"/>
              </w:rPr>
            </w:pPr>
          </w:p>
        </w:tc>
        <w:tc>
          <w:tcPr>
            <w:tcW w:w="1170" w:type="dxa"/>
          </w:tcPr>
          <w:p w14:paraId="756D87E1" w14:textId="77777777" w:rsidR="008B2C5E" w:rsidRPr="00B66EDB" w:rsidRDefault="008B2C5E" w:rsidP="008B2C5E">
            <w:pPr>
              <w:jc w:val="center"/>
              <w:rPr>
                <w:rFonts w:cstheme="minorHAnsi"/>
                <w:sz w:val="16"/>
                <w:szCs w:val="20"/>
              </w:rPr>
            </w:pPr>
          </w:p>
        </w:tc>
        <w:tc>
          <w:tcPr>
            <w:tcW w:w="1080" w:type="dxa"/>
          </w:tcPr>
          <w:p w14:paraId="0602AE0A" w14:textId="77777777" w:rsidR="008B2C5E" w:rsidRPr="00B66EDB" w:rsidRDefault="008B2C5E" w:rsidP="008B2C5E">
            <w:pPr>
              <w:jc w:val="center"/>
              <w:rPr>
                <w:rFonts w:cstheme="minorHAnsi"/>
                <w:sz w:val="16"/>
                <w:szCs w:val="20"/>
              </w:rPr>
            </w:pPr>
          </w:p>
        </w:tc>
        <w:tc>
          <w:tcPr>
            <w:tcW w:w="1440" w:type="dxa"/>
          </w:tcPr>
          <w:p w14:paraId="2FDB6D4E" w14:textId="77777777" w:rsidR="008B2C5E" w:rsidRPr="0032746E" w:rsidRDefault="008B2C5E" w:rsidP="008B2C5E">
            <w:pPr>
              <w:jc w:val="center"/>
              <w:rPr>
                <w:rFonts w:cstheme="minorHAnsi"/>
                <w:sz w:val="16"/>
                <w:szCs w:val="20"/>
              </w:rPr>
            </w:pPr>
          </w:p>
        </w:tc>
        <w:tc>
          <w:tcPr>
            <w:tcW w:w="1080" w:type="dxa"/>
          </w:tcPr>
          <w:p w14:paraId="0FFD219B" w14:textId="77777777" w:rsidR="008B2C5E" w:rsidRPr="00B66EDB" w:rsidRDefault="008B2C5E" w:rsidP="008B2C5E">
            <w:pPr>
              <w:jc w:val="center"/>
              <w:rPr>
                <w:rFonts w:cstheme="minorHAnsi"/>
                <w:sz w:val="16"/>
                <w:szCs w:val="20"/>
              </w:rPr>
            </w:pPr>
          </w:p>
        </w:tc>
        <w:tc>
          <w:tcPr>
            <w:tcW w:w="1530" w:type="dxa"/>
            <w:vAlign w:val="bottom"/>
          </w:tcPr>
          <w:p w14:paraId="7CFEE9BB" w14:textId="77777777" w:rsidR="008B2C5E" w:rsidRPr="00B66EDB" w:rsidRDefault="008B2C5E" w:rsidP="008B2C5E">
            <w:pPr>
              <w:jc w:val="center"/>
              <w:rPr>
                <w:rFonts w:cstheme="minorHAnsi"/>
                <w:sz w:val="16"/>
                <w:szCs w:val="20"/>
              </w:rPr>
            </w:pPr>
          </w:p>
        </w:tc>
        <w:tc>
          <w:tcPr>
            <w:tcW w:w="1350" w:type="dxa"/>
          </w:tcPr>
          <w:p w14:paraId="5A59B480" w14:textId="77777777" w:rsidR="008B2C5E" w:rsidRPr="00B66EDB" w:rsidRDefault="008B2C5E" w:rsidP="008B2C5E">
            <w:pPr>
              <w:jc w:val="center"/>
              <w:rPr>
                <w:rFonts w:cstheme="minorHAnsi"/>
                <w:sz w:val="16"/>
                <w:szCs w:val="20"/>
              </w:rPr>
            </w:pPr>
          </w:p>
        </w:tc>
        <w:tc>
          <w:tcPr>
            <w:tcW w:w="1350" w:type="dxa"/>
          </w:tcPr>
          <w:p w14:paraId="3E6E7F39" w14:textId="77777777" w:rsidR="008B2C5E" w:rsidRPr="00B66EDB" w:rsidRDefault="008B2C5E" w:rsidP="008B2C5E">
            <w:pPr>
              <w:jc w:val="center"/>
              <w:rPr>
                <w:rFonts w:cstheme="minorHAnsi"/>
                <w:sz w:val="16"/>
                <w:szCs w:val="20"/>
              </w:rPr>
            </w:pPr>
          </w:p>
        </w:tc>
      </w:tr>
    </w:tbl>
    <w:p w14:paraId="0C517C46" w14:textId="36E1CFB4" w:rsidR="00FC48ED" w:rsidRDefault="00FC48ED" w:rsidP="00FC48ED">
      <w:pPr>
        <w:spacing w:after="0" w:line="240" w:lineRule="auto"/>
        <w:rPr>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FB6A41">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FB6A41">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vAlign w:val="center"/>
          </w:tcPr>
          <w:p w14:paraId="391093CF" w14:textId="524DAB10"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 xml:space="preserve">Unfired </w:t>
            </w:r>
            <w:r w:rsidR="00873A7F">
              <w:rPr>
                <w:rFonts w:cstheme="minorHAnsi"/>
                <w:sz w:val="18"/>
                <w:szCs w:val="18"/>
              </w:rPr>
              <w:t>s</w:t>
            </w:r>
            <w:r w:rsidRPr="00394022">
              <w:rPr>
                <w:rFonts w:cstheme="minorHAnsi"/>
                <w:sz w:val="18"/>
                <w:szCs w:val="18"/>
              </w:rPr>
              <w:t xml:space="preserve">torage </w:t>
            </w:r>
            <w:r w:rsidR="00873A7F">
              <w:rPr>
                <w:rFonts w:cstheme="minorHAnsi"/>
                <w:sz w:val="18"/>
                <w:szCs w:val="18"/>
              </w:rPr>
              <w:t>t</w:t>
            </w:r>
            <w:r w:rsidRPr="00394022">
              <w:rPr>
                <w:rFonts w:cstheme="minorHAnsi"/>
                <w:sz w:val="18"/>
                <w:szCs w:val="18"/>
              </w:rPr>
              <w:t>anks are insulated with an external R-12 or combination of R-16 internal and external Insulation. (Section 110.3(c)4).</w:t>
            </w:r>
          </w:p>
        </w:tc>
      </w:tr>
      <w:tr w:rsidR="00394022" w:rsidRPr="00394022" w14:paraId="25BB9442" w14:textId="77777777" w:rsidTr="00FB6A41">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vAlign w:val="center"/>
          </w:tcPr>
          <w:p w14:paraId="41821900" w14:textId="08A87476"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21729009" w14:textId="27E432CB" w:rsidR="00DE1B1E" w:rsidRPr="00271EDE" w:rsidRDefault="00DE1B1E"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p>
          <w:p w14:paraId="787D6218" w14:textId="0B0C499B" w:rsidR="00DE1B1E" w:rsidRPr="00394022" w:rsidRDefault="00DE1B1E"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Pr>
                <w:rFonts w:eastAsia="Times New Roman" w:cstheme="minorHAnsi"/>
                <w:bCs/>
                <w:sz w:val="18"/>
                <w:szCs w:val="18"/>
              </w:rPr>
              <w:t>All piping associated with a recirculation system.</w:t>
            </w:r>
          </w:p>
          <w:p w14:paraId="60405CEE"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418878B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71522C4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394022">
              <w:rPr>
                <w:rFonts w:eastAsia="Times New Roman" w:cstheme="minorHAnsi"/>
                <w:bCs/>
                <w:sz w:val="18"/>
                <w:szCs w:val="18"/>
              </w:rPr>
              <w:t>5 cm) of insulation.</w:t>
            </w:r>
          </w:p>
          <w:p w14:paraId="3339C39A" w14:textId="4BBE1892"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r w:rsidR="00F530D5">
              <w:rPr>
                <w:rFonts w:eastAsia="Times New Roman" w:cstheme="minorHAnsi"/>
                <w:bCs/>
                <w:sz w:val="18"/>
                <w:szCs w:val="18"/>
              </w:rPr>
              <w:t>.</w:t>
            </w:r>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FB6A41">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vAlign w:val="center"/>
          </w:tcPr>
          <w:p w14:paraId="575C0AE3" w14:textId="2B8B872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r w:rsidR="00F530D5">
              <w:rPr>
                <w:rFonts w:eastAsia="Times New Roman" w:cstheme="minorHAnsi"/>
                <w:sz w:val="18"/>
                <w:szCs w:val="18"/>
              </w:rPr>
              <w:t xml:space="preserve"> is</w:t>
            </w:r>
            <w:r w:rsidRPr="00394022">
              <w:rPr>
                <w:rFonts w:eastAsia="Times New Roman" w:cstheme="minorHAnsi"/>
                <w:sz w:val="18"/>
                <w:szCs w:val="18"/>
              </w:rPr>
              <w:t xml:space="preserve"> accessible with no obstructions;</w:t>
            </w:r>
          </w:p>
          <w:p w14:paraId="71629A60" w14:textId="22CDB7DE"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 xml:space="preserve">The conductor shall be labeled with the </w:t>
            </w:r>
            <w:r w:rsidR="00F530D5">
              <w:rPr>
                <w:rFonts w:eastAsia="Times New Roman" w:cstheme="minorHAnsi"/>
                <w:sz w:val="18"/>
                <w:szCs w:val="18"/>
              </w:rPr>
              <w:t>word</w:t>
            </w:r>
            <w:r w:rsidRPr="00394022">
              <w:rPr>
                <w:rFonts w:eastAsia="Times New Roman" w:cstheme="minorHAnsi"/>
                <w:sz w:val="18"/>
                <w:szCs w:val="18"/>
              </w:rPr>
              <w:t xml:space="preserve"> “Spare” on both ends; and</w:t>
            </w:r>
          </w:p>
          <w:p w14:paraId="6EC947AA" w14:textId="4913966A"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r w:rsidR="00F530D5">
              <w:rPr>
                <w:rFonts w:eastAsia="Times New Roman" w:cstheme="minorHAnsi"/>
                <w:sz w:val="18"/>
                <w:szCs w:val="18"/>
              </w:rPr>
              <w:t>.</w:t>
            </w:r>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r w:rsidR="00F530D5">
              <w:rPr>
                <w:rFonts w:eastAsia="Times New Roman" w:cstheme="minorHAnsi"/>
                <w:sz w:val="18"/>
                <w:szCs w:val="18"/>
              </w:rPr>
              <w:t>.</w:t>
            </w:r>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r w:rsidR="00F530D5">
              <w:rPr>
                <w:rFonts w:eastAsia="Times New Roman" w:cstheme="minorHAnsi"/>
                <w:sz w:val="18"/>
                <w:szCs w:val="18"/>
              </w:rPr>
              <w:t>.</w:t>
            </w:r>
          </w:p>
        </w:tc>
      </w:tr>
      <w:tr w:rsidR="00394022" w:rsidRPr="00394022" w14:paraId="3AA35283" w14:textId="77777777" w:rsidTr="00FB6A41">
        <w:trPr>
          <w:trHeight w:val="144"/>
          <w:tblHeader/>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394022">
              <w:rPr>
                <w:rFonts w:cstheme="minorHAnsi"/>
                <w:b/>
                <w:sz w:val="18"/>
                <w:szCs w:val="18"/>
              </w:rPr>
              <w:t>The responsible person’s signature on this compliance document affirms that all applicable requirements in this table have been met.</w:t>
            </w:r>
          </w:p>
        </w:tc>
      </w:tr>
    </w:tbl>
    <w:p w14:paraId="0FEA0077" w14:textId="77777777" w:rsidR="0032746E" w:rsidRPr="00423815" w:rsidRDefault="0032746E" w:rsidP="00FC48ED">
      <w:pPr>
        <w:spacing w:after="0" w:line="240" w:lineRule="auto"/>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310CCF" w:rsidRPr="008D6F63" w14:paraId="0DFCD512" w14:textId="77777777" w:rsidTr="00AA6019">
        <w:tc>
          <w:tcPr>
            <w:tcW w:w="10795" w:type="dxa"/>
            <w:gridSpan w:val="8"/>
          </w:tcPr>
          <w:p w14:paraId="5B8E1802" w14:textId="20CFCB66" w:rsidR="00310CCF" w:rsidRPr="00A10E56" w:rsidRDefault="00310CCF">
            <w:pPr>
              <w:rPr>
                <w:rFonts w:cstheme="minorHAnsi"/>
                <w:b/>
              </w:rPr>
            </w:pPr>
            <w:r w:rsidRPr="00A10E56">
              <w:rPr>
                <w:rFonts w:cstheme="minorHAnsi"/>
                <w:b/>
              </w:rPr>
              <w:t>D. HERS-Verified Compact Hot Water Distribution Expanded Credit (CHWDS-H-EX) (RA3.6.5)</w:t>
            </w:r>
          </w:p>
          <w:p w14:paraId="715421D8" w14:textId="77777777" w:rsidR="00A10E56" w:rsidRDefault="00A10E56" w:rsidP="00A10E56">
            <w:pPr>
              <w:rPr>
                <w:rFonts w:cstheme="minorHAnsi"/>
              </w:rPr>
            </w:pPr>
            <w:r>
              <w:rPr>
                <w:rFonts w:cstheme="minorHAnsi"/>
              </w:rPr>
              <w:t xml:space="preserve">For dwelling units with multiple systems, enter the master bath distance and kitchen distance </w:t>
            </w:r>
            <w:r w:rsidRPr="00F6062F">
              <w:rPr>
                <w:rFonts w:cstheme="minorHAnsi"/>
              </w:rPr>
              <w:t>to the closest water heater, and enter the average of the furthest fixture to each water heater.</w:t>
            </w:r>
          </w:p>
          <w:p w14:paraId="14E77193" w14:textId="7E9FE36F" w:rsidR="00310CCF" w:rsidRPr="008D6F63" w:rsidRDefault="00A10E56" w:rsidP="00BA4774">
            <w:pPr>
              <w:rPr>
                <w:rFonts w:cstheme="minorHAnsi"/>
                <w:sz w:val="18"/>
                <w:szCs w:val="18"/>
              </w:rPr>
            </w:pPr>
            <w:r>
              <w:rPr>
                <w:rFonts w:cstheme="minorHAnsi"/>
              </w:rPr>
              <w:t xml:space="preserve">&lt;&lt; Require one row </w:t>
            </w:r>
            <w:ins w:id="29" w:author="Shewmaker, Michael@Energy" w:date="2019-11-25T10:06:00Z">
              <w:r w:rsidR="00AF7641">
                <w:rPr>
                  <w:rFonts w:cstheme="minorHAnsi"/>
                </w:rPr>
                <w:t xml:space="preserve">of data, reporting the longest distances, </w:t>
              </w:r>
            </w:ins>
            <w:r>
              <w:rPr>
                <w:rFonts w:cstheme="minorHAnsi"/>
              </w:rPr>
              <w:t xml:space="preserve">for each dwelling </w:t>
            </w:r>
            <w:del w:id="30" w:author="Shewmaker, Michael@Energy" w:date="2019-11-19T11:51:00Z">
              <w:r w:rsidDel="00BA4774">
                <w:rPr>
                  <w:rFonts w:cstheme="minorHAnsi"/>
                </w:rPr>
                <w:delText>identified in Table A with A</w:delText>
              </w:r>
              <w:r w:rsidR="008B2C5E" w:rsidDel="00BA4774">
                <w:rPr>
                  <w:rFonts w:cstheme="minorHAnsi"/>
                </w:rPr>
                <w:delText>08</w:delText>
              </w:r>
              <w:r w:rsidDel="00BA4774">
                <w:rPr>
                  <w:rFonts w:cstheme="minorHAnsi"/>
                </w:rPr>
                <w:delText xml:space="preserve"> = Expanded.  If no dwelling in A</w:delText>
              </w:r>
              <w:r w:rsidR="008B2C5E" w:rsidDel="00BA4774">
                <w:rPr>
                  <w:rFonts w:cstheme="minorHAnsi"/>
                </w:rPr>
                <w:delText>08</w:delText>
              </w:r>
              <w:r w:rsidDel="00BA4774">
                <w:rPr>
                  <w:rFonts w:cstheme="minorHAnsi"/>
                </w:rPr>
                <w:delText xml:space="preserve"> = Expanded, then display section does not apply message</w:delText>
              </w:r>
            </w:del>
            <w:ins w:id="31" w:author="Shewmaker, Michael@Energy" w:date="2019-11-19T11:51:00Z">
              <w:r w:rsidR="00BA4774">
                <w:rPr>
                  <w:rFonts w:cstheme="minorHAnsi"/>
                </w:rPr>
                <w:t>unit identified in Section B. with B08 = Expanded. If no dwelling in B08 = expanded, then display section header and standard “This section does not apply” message</w:t>
              </w:r>
            </w:ins>
            <w:r>
              <w:rPr>
                <w:rFonts w:cstheme="minorHAnsi"/>
              </w:rPr>
              <w:t>&gt;&gt;</w:t>
            </w:r>
          </w:p>
        </w:tc>
      </w:tr>
      <w:tr w:rsidR="00310CCF" w:rsidRPr="00AC2387" w14:paraId="7EC14D58" w14:textId="77777777" w:rsidTr="00AA6019">
        <w:tc>
          <w:tcPr>
            <w:tcW w:w="980" w:type="dxa"/>
            <w:gridSpan w:val="2"/>
          </w:tcPr>
          <w:p w14:paraId="3786BDA6" w14:textId="77777777" w:rsidR="00310CCF" w:rsidRDefault="00310CCF">
            <w:pPr>
              <w:jc w:val="center"/>
              <w:rPr>
                <w:rFonts w:cstheme="minorHAnsi"/>
              </w:rPr>
            </w:pPr>
            <w:r>
              <w:rPr>
                <w:rFonts w:cstheme="minorHAnsi"/>
              </w:rPr>
              <w:t>01</w:t>
            </w:r>
          </w:p>
        </w:tc>
        <w:tc>
          <w:tcPr>
            <w:tcW w:w="1445" w:type="dxa"/>
          </w:tcPr>
          <w:p w14:paraId="4726664A" w14:textId="77777777" w:rsidR="00310CCF" w:rsidRDefault="00310CCF">
            <w:pPr>
              <w:jc w:val="center"/>
              <w:rPr>
                <w:rFonts w:cstheme="minorHAnsi"/>
              </w:rPr>
            </w:pPr>
            <w:r>
              <w:rPr>
                <w:rFonts w:cstheme="minorHAnsi"/>
              </w:rPr>
              <w:t>02</w:t>
            </w:r>
          </w:p>
        </w:tc>
        <w:tc>
          <w:tcPr>
            <w:tcW w:w="1343" w:type="dxa"/>
            <w:vAlign w:val="bottom"/>
          </w:tcPr>
          <w:p w14:paraId="272F0EAF" w14:textId="77777777" w:rsidR="00310CCF" w:rsidRDefault="00310CCF">
            <w:pPr>
              <w:jc w:val="center"/>
              <w:rPr>
                <w:rFonts w:cstheme="minorHAnsi"/>
              </w:rPr>
            </w:pPr>
            <w:r>
              <w:rPr>
                <w:rFonts w:cstheme="minorHAnsi"/>
              </w:rPr>
              <w:t>03</w:t>
            </w:r>
          </w:p>
        </w:tc>
        <w:tc>
          <w:tcPr>
            <w:tcW w:w="1447" w:type="dxa"/>
          </w:tcPr>
          <w:p w14:paraId="53531555" w14:textId="77777777" w:rsidR="00310CCF" w:rsidRDefault="00310CCF">
            <w:pPr>
              <w:jc w:val="center"/>
              <w:rPr>
                <w:rFonts w:cstheme="minorHAnsi"/>
              </w:rPr>
            </w:pPr>
            <w:r>
              <w:rPr>
                <w:rFonts w:cstheme="minorHAnsi"/>
              </w:rPr>
              <w:t>04</w:t>
            </w:r>
          </w:p>
        </w:tc>
        <w:tc>
          <w:tcPr>
            <w:tcW w:w="1620" w:type="dxa"/>
          </w:tcPr>
          <w:p w14:paraId="35663BD7" w14:textId="77777777" w:rsidR="00310CCF" w:rsidRDefault="00310CCF">
            <w:pPr>
              <w:jc w:val="center"/>
              <w:rPr>
                <w:rFonts w:cstheme="minorHAnsi"/>
              </w:rPr>
            </w:pPr>
            <w:r>
              <w:rPr>
                <w:rFonts w:cstheme="minorHAnsi"/>
              </w:rPr>
              <w:t>05</w:t>
            </w:r>
          </w:p>
        </w:tc>
        <w:tc>
          <w:tcPr>
            <w:tcW w:w="2610" w:type="dxa"/>
          </w:tcPr>
          <w:p w14:paraId="2E127867" w14:textId="77777777" w:rsidR="00310CCF" w:rsidRDefault="00310CCF">
            <w:pPr>
              <w:jc w:val="center"/>
              <w:rPr>
                <w:rFonts w:cstheme="minorHAnsi"/>
              </w:rPr>
            </w:pPr>
            <w:r>
              <w:rPr>
                <w:rFonts w:cstheme="minorHAnsi"/>
              </w:rPr>
              <w:t>06</w:t>
            </w:r>
          </w:p>
        </w:tc>
        <w:tc>
          <w:tcPr>
            <w:tcW w:w="1350" w:type="dxa"/>
          </w:tcPr>
          <w:p w14:paraId="15A1E455" w14:textId="77777777" w:rsidR="00310CCF" w:rsidRDefault="00310CCF">
            <w:pPr>
              <w:jc w:val="center"/>
              <w:rPr>
                <w:rFonts w:cstheme="minorHAnsi"/>
              </w:rPr>
            </w:pPr>
            <w:r>
              <w:rPr>
                <w:rFonts w:cstheme="minorHAnsi"/>
              </w:rPr>
              <w:t>07</w:t>
            </w:r>
          </w:p>
        </w:tc>
      </w:tr>
      <w:tr w:rsidR="00310CCF" w:rsidRPr="00AB4500" w14:paraId="561FEFF4" w14:textId="77777777" w:rsidTr="00AA6019">
        <w:tc>
          <w:tcPr>
            <w:tcW w:w="980" w:type="dxa"/>
            <w:gridSpan w:val="2"/>
            <w:vAlign w:val="bottom"/>
          </w:tcPr>
          <w:p w14:paraId="58C11936" w14:textId="706F8E9A" w:rsidR="00310CCF" w:rsidRPr="00AB4500" w:rsidRDefault="00A10E56">
            <w:pPr>
              <w:jc w:val="center"/>
              <w:rPr>
                <w:rFonts w:cstheme="minorHAnsi"/>
                <w:sz w:val="18"/>
              </w:rPr>
            </w:pPr>
            <w:r>
              <w:rPr>
                <w:rFonts w:cstheme="minorHAnsi"/>
                <w:sz w:val="18"/>
              </w:rPr>
              <w:t>Dwelling</w:t>
            </w:r>
            <w:r w:rsidRPr="00AB4500">
              <w:rPr>
                <w:rFonts w:cstheme="minorHAnsi"/>
                <w:sz w:val="18"/>
              </w:rPr>
              <w:t xml:space="preserve"> </w:t>
            </w:r>
            <w:r w:rsidR="00310CCF" w:rsidRPr="00AB4500">
              <w:rPr>
                <w:rFonts w:cstheme="minorHAnsi"/>
                <w:sz w:val="18"/>
              </w:rPr>
              <w:t>Name</w:t>
            </w:r>
          </w:p>
        </w:tc>
        <w:tc>
          <w:tcPr>
            <w:tcW w:w="1445" w:type="dxa"/>
            <w:vAlign w:val="bottom"/>
          </w:tcPr>
          <w:p w14:paraId="02F10A5B" w14:textId="77777777" w:rsidR="00310CCF" w:rsidRPr="00AB4500" w:rsidRDefault="00310CCF">
            <w:pPr>
              <w:jc w:val="center"/>
              <w:rPr>
                <w:rFonts w:cstheme="minorHAnsi"/>
                <w:sz w:val="18"/>
              </w:rPr>
            </w:pPr>
            <w:r w:rsidRPr="00AB4500">
              <w:rPr>
                <w:rFonts w:cstheme="minorHAnsi"/>
                <w:sz w:val="18"/>
              </w:rPr>
              <w:t>Number of Stories</w:t>
            </w:r>
          </w:p>
        </w:tc>
        <w:tc>
          <w:tcPr>
            <w:tcW w:w="1343" w:type="dxa"/>
            <w:vAlign w:val="bottom"/>
          </w:tcPr>
          <w:p w14:paraId="74270173" w14:textId="77777777" w:rsidR="00310CCF" w:rsidRPr="00AB4500" w:rsidRDefault="00310CCF">
            <w:pPr>
              <w:jc w:val="center"/>
              <w:rPr>
                <w:sz w:val="18"/>
              </w:rPr>
            </w:pPr>
            <w:r w:rsidRPr="00AB4500">
              <w:rPr>
                <w:rFonts w:cstheme="minorHAnsi"/>
                <w:sz w:val="18"/>
              </w:rPr>
              <w:t>Master Bath distance of furthest fixture to Water Heater in feet</w:t>
            </w:r>
          </w:p>
        </w:tc>
        <w:tc>
          <w:tcPr>
            <w:tcW w:w="1447" w:type="dxa"/>
            <w:vAlign w:val="bottom"/>
          </w:tcPr>
          <w:p w14:paraId="176F820F" w14:textId="77777777" w:rsidR="00310CCF" w:rsidRPr="00AB4500" w:rsidRDefault="00310CCF">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BDD256F" w14:textId="5211E42E" w:rsidR="00310CCF" w:rsidRPr="00AB4500" w:rsidRDefault="00310CCF">
            <w:pPr>
              <w:jc w:val="center"/>
              <w:rPr>
                <w:sz w:val="18"/>
              </w:rPr>
            </w:pPr>
            <w:r w:rsidRPr="00AB4500">
              <w:rPr>
                <w:rFonts w:cstheme="minorHAnsi"/>
                <w:sz w:val="18"/>
              </w:rPr>
              <w:t>Furthest Third furthest fixture to Water Heater in feet</w:t>
            </w:r>
            <w:r w:rsidR="006C4638">
              <w:rPr>
                <w:rFonts w:cstheme="minorHAnsi"/>
                <w:sz w:val="18"/>
              </w:rPr>
              <w:t xml:space="preserve"> (Avg for multiple water heaters)</w:t>
            </w:r>
          </w:p>
        </w:tc>
        <w:tc>
          <w:tcPr>
            <w:tcW w:w="2610" w:type="dxa"/>
            <w:vAlign w:val="bottom"/>
          </w:tcPr>
          <w:p w14:paraId="5DF1DEB3" w14:textId="77777777" w:rsidR="00310CCF" w:rsidRPr="00AB4500" w:rsidRDefault="00310CCF">
            <w:pPr>
              <w:jc w:val="center"/>
              <w:rPr>
                <w:sz w:val="18"/>
              </w:rPr>
            </w:pPr>
            <w:r w:rsidRPr="00AB4500">
              <w:rPr>
                <w:rFonts w:cstheme="minorHAnsi"/>
                <w:sz w:val="18"/>
              </w:rPr>
              <w:t>Weighted Distance</w:t>
            </w:r>
          </w:p>
        </w:tc>
        <w:tc>
          <w:tcPr>
            <w:tcW w:w="1350" w:type="dxa"/>
            <w:vAlign w:val="bottom"/>
          </w:tcPr>
          <w:p w14:paraId="22F96EE4" w14:textId="77777777" w:rsidR="00310CCF" w:rsidRPr="00AB4500" w:rsidRDefault="00310CCF">
            <w:pPr>
              <w:jc w:val="center"/>
              <w:rPr>
                <w:sz w:val="18"/>
              </w:rPr>
            </w:pPr>
            <w:r w:rsidRPr="00AB4500">
              <w:rPr>
                <w:rFonts w:cstheme="minorHAnsi"/>
                <w:sz w:val="18"/>
              </w:rPr>
              <w:t>Qualification Distance</w:t>
            </w:r>
          </w:p>
        </w:tc>
      </w:tr>
      <w:tr w:rsidR="00310CCF" w:rsidRPr="00AB4500" w14:paraId="5DB49738" w14:textId="77777777" w:rsidTr="00AA6019">
        <w:trPr>
          <w:trHeight w:val="305"/>
        </w:trPr>
        <w:tc>
          <w:tcPr>
            <w:tcW w:w="980" w:type="dxa"/>
            <w:gridSpan w:val="2"/>
          </w:tcPr>
          <w:p w14:paraId="2245364A" w14:textId="77777777" w:rsidR="00310CCF" w:rsidRPr="00AB4500" w:rsidRDefault="00310CCF">
            <w:pPr>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544075C5" w14:textId="77777777" w:rsidR="00310CCF" w:rsidRPr="00AB4500" w:rsidRDefault="00310CCF">
            <w:pPr>
              <w:rPr>
                <w:sz w:val="18"/>
                <w:szCs w:val="18"/>
              </w:rPr>
            </w:pPr>
            <w:r w:rsidRPr="00AB4500">
              <w:rPr>
                <w:sz w:val="18"/>
                <w:szCs w:val="18"/>
              </w:rPr>
              <w:t xml:space="preserve">&lt;&lt;if performance, then value = NA; </w:t>
            </w:r>
          </w:p>
          <w:p w14:paraId="47F2EBF2" w14:textId="77777777" w:rsidR="00310CCF" w:rsidRPr="00AB4500" w:rsidRDefault="00310CCF">
            <w:pPr>
              <w:rPr>
                <w:sz w:val="18"/>
                <w:szCs w:val="18"/>
              </w:rPr>
            </w:pPr>
            <w:r w:rsidRPr="00AB4500">
              <w:rPr>
                <w:sz w:val="18"/>
                <w:szCs w:val="18"/>
              </w:rPr>
              <w:t>Else if prescriptive, user select from list: 1, 2, 3&gt;&gt;</w:t>
            </w:r>
          </w:p>
        </w:tc>
        <w:tc>
          <w:tcPr>
            <w:tcW w:w="1343" w:type="dxa"/>
          </w:tcPr>
          <w:p w14:paraId="4D527389" w14:textId="77777777" w:rsidR="00310CCF" w:rsidRPr="00AB4500" w:rsidRDefault="00310CCF">
            <w:pPr>
              <w:rPr>
                <w:sz w:val="18"/>
                <w:szCs w:val="18"/>
              </w:rPr>
            </w:pPr>
            <w:r w:rsidRPr="00AB4500">
              <w:rPr>
                <w:sz w:val="18"/>
                <w:szCs w:val="18"/>
              </w:rPr>
              <w:t xml:space="preserve">&lt;&lt;Reference Value from CF1R-PRF; </w:t>
            </w:r>
          </w:p>
          <w:p w14:paraId="6F2739B1" w14:textId="77777777" w:rsidR="00310CCF" w:rsidRPr="00AB4500" w:rsidRDefault="00310CCF">
            <w:pPr>
              <w:rPr>
                <w:sz w:val="18"/>
                <w:szCs w:val="18"/>
              </w:rPr>
            </w:pPr>
            <w:r w:rsidRPr="00AB4500">
              <w:rPr>
                <w:sz w:val="18"/>
                <w:szCs w:val="18"/>
              </w:rPr>
              <w:t>Else if prescriptive compliance, user input&gt;&gt;</w:t>
            </w:r>
          </w:p>
        </w:tc>
        <w:tc>
          <w:tcPr>
            <w:tcW w:w="1447" w:type="dxa"/>
          </w:tcPr>
          <w:p w14:paraId="4EDD1CDB" w14:textId="77777777" w:rsidR="00310CCF" w:rsidRPr="00AB4500" w:rsidRDefault="00310CCF">
            <w:pPr>
              <w:rPr>
                <w:sz w:val="18"/>
                <w:szCs w:val="18"/>
              </w:rPr>
            </w:pPr>
            <w:r w:rsidRPr="00AB4500">
              <w:rPr>
                <w:sz w:val="18"/>
                <w:szCs w:val="18"/>
              </w:rPr>
              <w:t xml:space="preserve">&lt;&lt;Reference Value from CF1R-PRF; </w:t>
            </w:r>
          </w:p>
          <w:p w14:paraId="13A8EA95" w14:textId="77777777" w:rsidR="00310CCF" w:rsidRPr="00AB4500" w:rsidRDefault="00310CCF">
            <w:pPr>
              <w:rPr>
                <w:sz w:val="18"/>
                <w:szCs w:val="18"/>
              </w:rPr>
            </w:pPr>
            <w:r w:rsidRPr="00AB4500">
              <w:rPr>
                <w:sz w:val="18"/>
                <w:szCs w:val="18"/>
              </w:rPr>
              <w:t>Else if prescriptive compliance, user input&gt;&gt;</w:t>
            </w:r>
          </w:p>
        </w:tc>
        <w:tc>
          <w:tcPr>
            <w:tcW w:w="1620" w:type="dxa"/>
          </w:tcPr>
          <w:p w14:paraId="523C149E" w14:textId="77777777" w:rsidR="00310CCF" w:rsidRPr="00AB4500" w:rsidRDefault="00310CCF">
            <w:pPr>
              <w:rPr>
                <w:sz w:val="18"/>
                <w:szCs w:val="18"/>
              </w:rPr>
            </w:pPr>
            <w:r w:rsidRPr="00AB4500">
              <w:rPr>
                <w:sz w:val="18"/>
                <w:szCs w:val="18"/>
              </w:rPr>
              <w:t xml:space="preserve">&lt;&lt;Reference Value from CF1R-PRF; </w:t>
            </w:r>
          </w:p>
          <w:p w14:paraId="65EFDDF8" w14:textId="77777777" w:rsidR="00310CCF" w:rsidRPr="00AB4500" w:rsidRDefault="00310CCF">
            <w:pPr>
              <w:rPr>
                <w:sz w:val="18"/>
                <w:szCs w:val="18"/>
              </w:rPr>
            </w:pPr>
            <w:r w:rsidRPr="00AB4500">
              <w:rPr>
                <w:sz w:val="18"/>
                <w:szCs w:val="18"/>
              </w:rPr>
              <w:t>Else if prescriptive compliance, user input&gt;&gt;</w:t>
            </w:r>
          </w:p>
        </w:tc>
        <w:tc>
          <w:tcPr>
            <w:tcW w:w="2610" w:type="dxa"/>
          </w:tcPr>
          <w:p w14:paraId="3E235480" w14:textId="77777777" w:rsidR="00310CCF" w:rsidRPr="00AB4500" w:rsidRDefault="00310CCF">
            <w:pPr>
              <w:rPr>
                <w:sz w:val="18"/>
                <w:szCs w:val="18"/>
              </w:rPr>
            </w:pPr>
            <w:r w:rsidRPr="00AB4500">
              <w:rPr>
                <w:sz w:val="18"/>
                <w:szCs w:val="18"/>
              </w:rPr>
              <w:t xml:space="preserve">&lt;&lt;Reference value from CF1R-PRF; </w:t>
            </w:r>
          </w:p>
          <w:p w14:paraId="6C6D916F" w14:textId="1D5AC8A1" w:rsidR="00310CCF" w:rsidRPr="00AB4500" w:rsidRDefault="00310CCF">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Standard Distribution System, then value =</w:t>
            </w:r>
            <w:r w:rsidR="00BF386F">
              <w:rPr>
                <w:sz w:val="18"/>
                <w:szCs w:val="18"/>
              </w:rPr>
              <w:t xml:space="preserve"> (D03*0.4)</w:t>
            </w:r>
            <w:r w:rsidR="00F8369B" w:rsidDel="00F8369B">
              <w:rPr>
                <w:sz w:val="18"/>
                <w:szCs w:val="18"/>
              </w:rPr>
              <w:t xml:space="preserve"> </w:t>
            </w:r>
            <w:r w:rsidR="00F8369B">
              <w:rPr>
                <w:sz w:val="18"/>
                <w:szCs w:val="18"/>
              </w:rPr>
              <w:t>+</w:t>
            </w:r>
            <w:r w:rsidR="00BF386F">
              <w:rPr>
                <w:sz w:val="18"/>
                <w:szCs w:val="18"/>
              </w:rPr>
              <w:t>(D04*0.4)</w:t>
            </w:r>
            <w:r w:rsidR="00F8369B" w:rsidDel="00F8369B">
              <w:rPr>
                <w:sz w:val="18"/>
                <w:szCs w:val="18"/>
              </w:rPr>
              <w:t xml:space="preserve"> </w:t>
            </w:r>
            <w:r w:rsidR="00F8369B">
              <w:rPr>
                <w:sz w:val="18"/>
                <w:szCs w:val="18"/>
              </w:rPr>
              <w:t>+</w:t>
            </w:r>
            <w:r w:rsidR="00BF386F">
              <w:rPr>
                <w:sz w:val="18"/>
                <w:szCs w:val="18"/>
              </w:rPr>
              <w:t>( D</w:t>
            </w:r>
            <w:r w:rsidRPr="00AB4500">
              <w:rPr>
                <w:sz w:val="18"/>
                <w:szCs w:val="18"/>
              </w:rPr>
              <w:t>05*0.2);</w:t>
            </w:r>
          </w:p>
          <w:p w14:paraId="42712E7C" w14:textId="3ECF9CEF" w:rsidR="00310CCF" w:rsidRPr="00AB4500" w:rsidRDefault="00310CCF">
            <w:pPr>
              <w:rPr>
                <w:sz w:val="18"/>
                <w:szCs w:val="18"/>
              </w:rPr>
            </w:pPr>
            <w:r>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BF386F">
              <w:rPr>
                <w:rFonts w:cstheme="minorHAnsi"/>
                <w:sz w:val="18"/>
                <w:szCs w:val="18"/>
              </w:rPr>
              <w:t>n Manual Control, then value = D</w:t>
            </w:r>
            <w:r w:rsidRPr="00AB4500">
              <w:rPr>
                <w:rFonts w:cstheme="minorHAnsi"/>
                <w:sz w:val="18"/>
                <w:szCs w:val="18"/>
              </w:rPr>
              <w:t>05&gt;&gt;</w:t>
            </w:r>
          </w:p>
        </w:tc>
        <w:tc>
          <w:tcPr>
            <w:tcW w:w="1350" w:type="dxa"/>
          </w:tcPr>
          <w:p w14:paraId="0B1118E7" w14:textId="77777777" w:rsidR="00310CCF" w:rsidRDefault="00310CCF">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58CC8FD0" w14:textId="77777777" w:rsidR="00310CCF" w:rsidRDefault="00310CCF">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29F4FED5" w14:textId="1E4F8013" w:rsidR="00310CCF" w:rsidRPr="00E303B7" w:rsidRDefault="00310CCF">
            <w:pPr>
              <w:rPr>
                <w:sz w:val="18"/>
                <w:szCs w:val="18"/>
              </w:rPr>
            </w:pPr>
            <w:r>
              <w:rPr>
                <w:sz w:val="18"/>
                <w:szCs w:val="18"/>
              </w:rPr>
              <w:t>(</w:t>
            </w:r>
            <w:r w:rsidRPr="00CB5461">
              <w:rPr>
                <w:sz w:val="18"/>
                <w:szCs w:val="18"/>
              </w:rPr>
              <w:t>(a+b *CFA)/n</w:t>
            </w:r>
            <w:r>
              <w:rPr>
                <w:sz w:val="18"/>
                <w:szCs w:val="18"/>
              </w:rPr>
              <w:t>) &gt;&gt;</w:t>
            </w:r>
          </w:p>
          <w:p w14:paraId="36E0EB99" w14:textId="77777777" w:rsidR="00310CCF" w:rsidRPr="00AB4500" w:rsidRDefault="00310CCF">
            <w:pPr>
              <w:rPr>
                <w:i/>
                <w:sz w:val="18"/>
                <w:szCs w:val="18"/>
              </w:rPr>
            </w:pPr>
            <w:r w:rsidRPr="00AB4500">
              <w:rPr>
                <w:i/>
                <w:sz w:val="18"/>
                <w:szCs w:val="18"/>
              </w:rPr>
              <w:t>Where:</w:t>
            </w:r>
          </w:p>
          <w:p w14:paraId="6DBB2B97" w14:textId="77777777" w:rsidR="00310CCF" w:rsidRPr="00AB4500" w:rsidRDefault="00310CCF">
            <w:pPr>
              <w:rPr>
                <w:i/>
                <w:sz w:val="18"/>
                <w:szCs w:val="18"/>
              </w:rPr>
            </w:pPr>
            <w:r w:rsidRPr="00AB4500">
              <w:rPr>
                <w:i/>
                <w:sz w:val="18"/>
                <w:szCs w:val="18"/>
              </w:rPr>
              <w:t>a, b = Qualification distance coefficients from Table 4.4.6-2 below,</w:t>
            </w:r>
          </w:p>
          <w:p w14:paraId="408425FC" w14:textId="77777777" w:rsidR="00310CCF" w:rsidRPr="00AB4500" w:rsidRDefault="00310CCF">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8B1FE34" w14:textId="3DC44B80" w:rsidR="00310CCF" w:rsidRPr="00AB4500" w:rsidRDefault="00310CCF">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4F71D992" w14:textId="77777777" w:rsidR="00310CCF" w:rsidRPr="00AB4500" w:rsidRDefault="00310CCF">
            <w:pPr>
              <w:rPr>
                <w:sz w:val="18"/>
                <w:szCs w:val="18"/>
              </w:rPr>
            </w:pPr>
            <w:r w:rsidRPr="00AB4500">
              <w:rPr>
                <w:rFonts w:cstheme="minorHAnsi"/>
                <w:sz w:val="18"/>
                <w:szCs w:val="18"/>
                <w:highlight w:val="yellow"/>
              </w:rPr>
              <w:t xml:space="preserve"> </w:t>
            </w:r>
          </w:p>
        </w:tc>
      </w:tr>
      <w:tr w:rsidR="00310CCF" w:rsidRPr="00D37C06" w14:paraId="162E5406" w14:textId="77777777" w:rsidTr="00AA6019">
        <w:tc>
          <w:tcPr>
            <w:tcW w:w="980" w:type="dxa"/>
            <w:gridSpan w:val="2"/>
            <w:tcBorders>
              <w:bottom w:val="single" w:sz="4" w:space="0" w:color="000000"/>
            </w:tcBorders>
          </w:tcPr>
          <w:p w14:paraId="741A2FBC" w14:textId="77777777" w:rsidR="00310CCF" w:rsidRPr="00D37C06" w:rsidRDefault="00310CCF"/>
        </w:tc>
        <w:tc>
          <w:tcPr>
            <w:tcW w:w="1445" w:type="dxa"/>
            <w:tcBorders>
              <w:bottom w:val="single" w:sz="4" w:space="0" w:color="000000"/>
            </w:tcBorders>
          </w:tcPr>
          <w:p w14:paraId="2BA62AD2" w14:textId="77777777" w:rsidR="00310CCF" w:rsidRPr="00D37C06" w:rsidRDefault="00310CCF"/>
        </w:tc>
        <w:tc>
          <w:tcPr>
            <w:tcW w:w="1343" w:type="dxa"/>
            <w:tcBorders>
              <w:bottom w:val="single" w:sz="4" w:space="0" w:color="000000"/>
            </w:tcBorders>
          </w:tcPr>
          <w:p w14:paraId="20C586F1" w14:textId="77777777" w:rsidR="00310CCF" w:rsidRPr="00D37C06" w:rsidRDefault="00310CCF"/>
        </w:tc>
        <w:tc>
          <w:tcPr>
            <w:tcW w:w="1447" w:type="dxa"/>
            <w:tcBorders>
              <w:bottom w:val="single" w:sz="4" w:space="0" w:color="000000"/>
            </w:tcBorders>
          </w:tcPr>
          <w:p w14:paraId="54D69E6C" w14:textId="77777777" w:rsidR="00310CCF" w:rsidRPr="00D37C06" w:rsidRDefault="00310CCF"/>
        </w:tc>
        <w:tc>
          <w:tcPr>
            <w:tcW w:w="1620" w:type="dxa"/>
            <w:tcBorders>
              <w:bottom w:val="single" w:sz="4" w:space="0" w:color="000000"/>
            </w:tcBorders>
          </w:tcPr>
          <w:p w14:paraId="48886B07" w14:textId="77777777" w:rsidR="00310CCF" w:rsidRPr="00D37C06" w:rsidRDefault="00310CCF"/>
        </w:tc>
        <w:tc>
          <w:tcPr>
            <w:tcW w:w="2610" w:type="dxa"/>
            <w:tcBorders>
              <w:bottom w:val="single" w:sz="4" w:space="0" w:color="000000"/>
            </w:tcBorders>
          </w:tcPr>
          <w:p w14:paraId="347EC48F" w14:textId="77777777" w:rsidR="00310CCF" w:rsidRPr="00D37C06" w:rsidRDefault="00310CCF"/>
        </w:tc>
        <w:tc>
          <w:tcPr>
            <w:tcW w:w="1350" w:type="dxa"/>
            <w:tcBorders>
              <w:bottom w:val="single" w:sz="4" w:space="0" w:color="000000"/>
            </w:tcBorders>
          </w:tcPr>
          <w:p w14:paraId="7E4773B1" w14:textId="77777777" w:rsidR="00310CCF" w:rsidRPr="00D37C06" w:rsidRDefault="00310CCF"/>
        </w:tc>
      </w:tr>
      <w:tr w:rsidR="00310CCF" w14:paraId="5A709C8A" w14:textId="77777777" w:rsidTr="00AA6019">
        <w:trPr>
          <w:trHeight w:val="291"/>
        </w:trPr>
        <w:tc>
          <w:tcPr>
            <w:tcW w:w="445" w:type="dxa"/>
            <w:tcBorders>
              <w:top w:val="single" w:sz="4" w:space="0" w:color="auto"/>
            </w:tcBorders>
          </w:tcPr>
          <w:p w14:paraId="0A5A3470" w14:textId="77777777" w:rsidR="00310CCF" w:rsidRPr="00AC2387" w:rsidRDefault="00310CCF">
            <w:pPr>
              <w:rPr>
                <w:rFonts w:cstheme="minorHAnsi"/>
                <w:b/>
              </w:rPr>
            </w:pPr>
            <w:r>
              <w:rPr>
                <w:rFonts w:cstheme="minorHAnsi"/>
                <w:szCs w:val="18"/>
              </w:rPr>
              <w:t>08</w:t>
            </w:r>
          </w:p>
        </w:tc>
        <w:tc>
          <w:tcPr>
            <w:tcW w:w="10350" w:type="dxa"/>
            <w:gridSpan w:val="7"/>
            <w:tcBorders>
              <w:top w:val="single" w:sz="4" w:space="0" w:color="auto"/>
            </w:tcBorders>
          </w:tcPr>
          <w:p w14:paraId="419A6063" w14:textId="0F7E4763" w:rsidR="00310CCF" w:rsidRPr="00AC2387" w:rsidRDefault="00310CCF">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310CCF" w14:paraId="6A303D17" w14:textId="77777777" w:rsidTr="00AA6019">
        <w:trPr>
          <w:trHeight w:val="288"/>
        </w:trPr>
        <w:tc>
          <w:tcPr>
            <w:tcW w:w="445" w:type="dxa"/>
          </w:tcPr>
          <w:p w14:paraId="2D324D86" w14:textId="77777777" w:rsidR="00310CCF" w:rsidRPr="00AC2387" w:rsidRDefault="00310CCF">
            <w:pPr>
              <w:rPr>
                <w:rFonts w:cstheme="minorHAnsi"/>
                <w:b/>
              </w:rPr>
            </w:pPr>
            <w:r>
              <w:rPr>
                <w:rFonts w:cstheme="minorHAnsi"/>
                <w:szCs w:val="18"/>
              </w:rPr>
              <w:t>09</w:t>
            </w:r>
          </w:p>
        </w:tc>
        <w:tc>
          <w:tcPr>
            <w:tcW w:w="10350" w:type="dxa"/>
            <w:gridSpan w:val="7"/>
          </w:tcPr>
          <w:p w14:paraId="7DD4DD06" w14:textId="77777777" w:rsidR="00310CCF" w:rsidRPr="00AC2387" w:rsidRDefault="00310CCF">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310CCF" w14:paraId="6C02E166" w14:textId="77777777" w:rsidTr="00AA6019">
        <w:trPr>
          <w:trHeight w:val="288"/>
        </w:trPr>
        <w:tc>
          <w:tcPr>
            <w:tcW w:w="445" w:type="dxa"/>
          </w:tcPr>
          <w:p w14:paraId="57A49CC1" w14:textId="77777777" w:rsidR="00310CCF" w:rsidRPr="00AC2387" w:rsidRDefault="00310CCF">
            <w:pPr>
              <w:rPr>
                <w:rFonts w:cstheme="minorHAnsi"/>
                <w:b/>
              </w:rPr>
            </w:pPr>
            <w:r>
              <w:rPr>
                <w:rFonts w:cstheme="minorHAnsi"/>
                <w:szCs w:val="18"/>
              </w:rPr>
              <w:t>10</w:t>
            </w:r>
          </w:p>
        </w:tc>
        <w:tc>
          <w:tcPr>
            <w:tcW w:w="10350" w:type="dxa"/>
            <w:gridSpan w:val="7"/>
          </w:tcPr>
          <w:p w14:paraId="611E8C8D" w14:textId="77777777" w:rsidR="00310CCF" w:rsidRPr="00AC2387" w:rsidRDefault="00310CCF">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310CCF" w14:paraId="73932AE4" w14:textId="77777777" w:rsidTr="00AA6019">
        <w:trPr>
          <w:trHeight w:val="288"/>
        </w:trPr>
        <w:tc>
          <w:tcPr>
            <w:tcW w:w="445" w:type="dxa"/>
          </w:tcPr>
          <w:p w14:paraId="458E00A3" w14:textId="77777777" w:rsidR="00310CCF" w:rsidRPr="00AC2387" w:rsidRDefault="00310CCF">
            <w:pPr>
              <w:rPr>
                <w:rFonts w:cstheme="minorHAnsi"/>
                <w:b/>
              </w:rPr>
            </w:pPr>
            <w:r>
              <w:rPr>
                <w:rFonts w:cstheme="minorHAnsi"/>
                <w:szCs w:val="18"/>
              </w:rPr>
              <w:t>11</w:t>
            </w:r>
          </w:p>
        </w:tc>
        <w:tc>
          <w:tcPr>
            <w:tcW w:w="10350" w:type="dxa"/>
            <w:gridSpan w:val="7"/>
          </w:tcPr>
          <w:p w14:paraId="73BB4D58" w14:textId="77777777" w:rsidR="00310CCF" w:rsidRPr="00AC2387" w:rsidRDefault="00310CCF">
            <w:pPr>
              <w:rPr>
                <w:rFonts w:cstheme="minorHAnsi"/>
                <w:b/>
              </w:rPr>
            </w:pPr>
            <w:r w:rsidRPr="004B5988">
              <w:rPr>
                <w:rFonts w:cstheme="minorHAnsi"/>
                <w:sz w:val="18"/>
                <w:szCs w:val="18"/>
              </w:rPr>
              <w:t>Eligible recirculating systems must be HERS-Verified Demand Recirculation: Manual Control conforming to RA4.4.17.</w:t>
            </w:r>
          </w:p>
        </w:tc>
      </w:tr>
      <w:tr w:rsidR="00310CCF" w14:paraId="35F29FB9" w14:textId="77777777" w:rsidTr="00AA6019">
        <w:tc>
          <w:tcPr>
            <w:tcW w:w="10795" w:type="dxa"/>
            <w:gridSpan w:val="8"/>
          </w:tcPr>
          <w:p w14:paraId="6FE16BD4" w14:textId="77777777" w:rsidR="00310CCF" w:rsidRPr="00AC2387" w:rsidRDefault="00310CCF">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21FBB20B" w14:textId="37AC5373" w:rsidR="00310CCF" w:rsidRDefault="00310CCF"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5500C3" w14:paraId="5E09EAA8" w14:textId="77777777" w:rsidTr="00136A7C">
        <w:tc>
          <w:tcPr>
            <w:tcW w:w="10795" w:type="dxa"/>
            <w:gridSpan w:val="7"/>
          </w:tcPr>
          <w:p w14:paraId="7988784E" w14:textId="6F1C10E9" w:rsidR="005500C3" w:rsidRPr="00271EDE" w:rsidRDefault="005500C3" w:rsidP="00136A7C">
            <w:pPr>
              <w:rPr>
                <w:rFonts w:cstheme="minorHAnsi"/>
                <w:b/>
                <w:sz w:val="20"/>
                <w:szCs w:val="18"/>
              </w:rPr>
            </w:pPr>
            <w:r>
              <w:rPr>
                <w:rFonts w:cstheme="minorHAnsi"/>
                <w:b/>
                <w:sz w:val="20"/>
                <w:szCs w:val="18"/>
              </w:rPr>
              <w:t>E</w:t>
            </w:r>
            <w:r w:rsidRPr="00271EDE">
              <w:rPr>
                <w:rFonts w:cstheme="minorHAnsi"/>
                <w:b/>
                <w:sz w:val="20"/>
                <w:szCs w:val="18"/>
              </w:rPr>
              <w:t>. Compact Hot Water Distribution (CHWDS) (RA4.4.6)</w:t>
            </w:r>
          </w:p>
          <w:p w14:paraId="05266FB4" w14:textId="77777777" w:rsidR="00A10E56" w:rsidRDefault="00A10E56" w:rsidP="00A10E56">
            <w:pPr>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5203275D" w14:textId="38E0119F" w:rsidR="005500C3" w:rsidRPr="00AC2387" w:rsidRDefault="00A10E56" w:rsidP="00BA4774">
            <w:pPr>
              <w:rPr>
                <w:rFonts w:cstheme="minorHAnsi"/>
              </w:rPr>
            </w:pPr>
            <w:r>
              <w:rPr>
                <w:rFonts w:cstheme="minorHAnsi"/>
                <w:sz w:val="20"/>
                <w:szCs w:val="20"/>
              </w:rPr>
              <w:t xml:space="preserve">&lt;&lt; Require one row </w:t>
            </w:r>
            <w:ins w:id="32" w:author="Shewmaker, Michael@Energy" w:date="2019-11-25T10:06:00Z">
              <w:r w:rsidR="00AF7641">
                <w:rPr>
                  <w:rFonts w:cstheme="minorHAnsi"/>
                  <w:sz w:val="20"/>
                  <w:szCs w:val="20"/>
                </w:rPr>
                <w:t xml:space="preserve">of </w:t>
              </w:r>
            </w:ins>
            <w:ins w:id="33" w:author="Shewmaker, Michael@Energy" w:date="2019-11-25T10:07:00Z">
              <w:r w:rsidR="00AF7641">
                <w:rPr>
                  <w:rFonts w:cstheme="minorHAnsi"/>
                  <w:sz w:val="20"/>
                  <w:szCs w:val="20"/>
                </w:rPr>
                <w:t xml:space="preserve">data, reporting the longest distances, </w:t>
              </w:r>
            </w:ins>
            <w:r>
              <w:rPr>
                <w:rFonts w:cstheme="minorHAnsi"/>
                <w:sz w:val="20"/>
                <w:szCs w:val="20"/>
              </w:rPr>
              <w:t xml:space="preserve">for each dwelling </w:t>
            </w:r>
            <w:del w:id="34" w:author="Shewmaker, Michael@Energy" w:date="2019-11-19T11:52:00Z">
              <w:r w:rsidDel="00BA4774">
                <w:rPr>
                  <w:rFonts w:cstheme="minorHAnsi"/>
                  <w:sz w:val="20"/>
                  <w:szCs w:val="20"/>
                </w:rPr>
                <w:delText>identified in Table A with A</w:delText>
              </w:r>
              <w:r w:rsidR="008B2C5E" w:rsidDel="00BA4774">
                <w:rPr>
                  <w:rFonts w:cstheme="minorHAnsi"/>
                  <w:sz w:val="20"/>
                  <w:szCs w:val="20"/>
                </w:rPr>
                <w:delText>08</w:delText>
              </w:r>
              <w:r w:rsidDel="00BA4774">
                <w:rPr>
                  <w:rFonts w:cstheme="minorHAnsi"/>
                  <w:sz w:val="20"/>
                  <w:szCs w:val="20"/>
                </w:rPr>
                <w:delText xml:space="preserve"> = Basic.  If no dwelling in A</w:delText>
              </w:r>
              <w:r w:rsidR="008B2C5E" w:rsidDel="00BA4774">
                <w:rPr>
                  <w:rFonts w:cstheme="minorHAnsi"/>
                  <w:sz w:val="20"/>
                  <w:szCs w:val="20"/>
                </w:rPr>
                <w:delText>08</w:delText>
              </w:r>
              <w:r w:rsidDel="00BA4774">
                <w:rPr>
                  <w:rFonts w:cstheme="minorHAnsi"/>
                  <w:sz w:val="20"/>
                  <w:szCs w:val="20"/>
                </w:rPr>
                <w:delText xml:space="preserve"> = Basic, then display section does not apply message</w:delText>
              </w:r>
            </w:del>
            <w:ins w:id="35" w:author="Shewmaker, Michael@Energy" w:date="2019-11-19T11:52:00Z">
              <w:r w:rsidR="00BA4774">
                <w:rPr>
                  <w:rFonts w:cstheme="minorHAnsi"/>
                  <w:sz w:val="20"/>
                  <w:szCs w:val="20"/>
                </w:rPr>
                <w:t>unit identified in Section B. with B08 = Basic. If no dwelling in B08 = Basic, then display section header and standard “This section does not apply” message</w:t>
              </w:r>
            </w:ins>
            <w:r>
              <w:rPr>
                <w:rFonts w:cstheme="minorHAnsi"/>
                <w:sz w:val="20"/>
                <w:szCs w:val="20"/>
              </w:rPr>
              <w:t>&gt;&gt;</w:t>
            </w:r>
            <w:r w:rsidR="005500C3" w:rsidRPr="00271EDE">
              <w:rPr>
                <w:rFonts w:cstheme="minorHAnsi"/>
                <w:sz w:val="20"/>
                <w:szCs w:val="18"/>
              </w:rPr>
              <w:t>&gt;&gt;</w:t>
            </w:r>
          </w:p>
        </w:tc>
      </w:tr>
      <w:tr w:rsidR="005500C3" w14:paraId="3C1139F0" w14:textId="77777777" w:rsidTr="00136A7C">
        <w:tc>
          <w:tcPr>
            <w:tcW w:w="980" w:type="dxa"/>
          </w:tcPr>
          <w:p w14:paraId="3D7C20FF" w14:textId="77777777" w:rsidR="005500C3" w:rsidRPr="00271EDE" w:rsidRDefault="005500C3" w:rsidP="00136A7C">
            <w:pPr>
              <w:jc w:val="center"/>
              <w:rPr>
                <w:rFonts w:cstheme="minorHAnsi"/>
                <w:sz w:val="20"/>
              </w:rPr>
            </w:pPr>
            <w:r w:rsidRPr="00271EDE">
              <w:rPr>
                <w:rFonts w:cstheme="minorHAnsi"/>
                <w:sz w:val="20"/>
              </w:rPr>
              <w:t>01</w:t>
            </w:r>
          </w:p>
        </w:tc>
        <w:tc>
          <w:tcPr>
            <w:tcW w:w="1445" w:type="dxa"/>
          </w:tcPr>
          <w:p w14:paraId="5E0ABB0A" w14:textId="77777777" w:rsidR="005500C3" w:rsidRPr="00271EDE" w:rsidRDefault="005500C3" w:rsidP="00136A7C">
            <w:pPr>
              <w:jc w:val="center"/>
              <w:rPr>
                <w:rFonts w:cstheme="minorHAnsi"/>
                <w:sz w:val="20"/>
              </w:rPr>
            </w:pPr>
            <w:r w:rsidRPr="00271EDE">
              <w:rPr>
                <w:rFonts w:cstheme="minorHAnsi"/>
                <w:sz w:val="20"/>
              </w:rPr>
              <w:t>02</w:t>
            </w:r>
          </w:p>
        </w:tc>
        <w:tc>
          <w:tcPr>
            <w:tcW w:w="1343" w:type="dxa"/>
            <w:vAlign w:val="bottom"/>
          </w:tcPr>
          <w:p w14:paraId="5CB657C1" w14:textId="77777777" w:rsidR="005500C3" w:rsidRPr="00271EDE" w:rsidRDefault="005500C3" w:rsidP="00136A7C">
            <w:pPr>
              <w:jc w:val="center"/>
              <w:rPr>
                <w:rFonts w:cstheme="minorHAnsi"/>
                <w:sz w:val="20"/>
              </w:rPr>
            </w:pPr>
            <w:r w:rsidRPr="00271EDE">
              <w:rPr>
                <w:rFonts w:cstheme="minorHAnsi"/>
                <w:sz w:val="20"/>
              </w:rPr>
              <w:t>03</w:t>
            </w:r>
          </w:p>
        </w:tc>
        <w:tc>
          <w:tcPr>
            <w:tcW w:w="1447" w:type="dxa"/>
          </w:tcPr>
          <w:p w14:paraId="5A51813F" w14:textId="77777777" w:rsidR="005500C3" w:rsidRPr="00271EDE" w:rsidRDefault="005500C3" w:rsidP="00136A7C">
            <w:pPr>
              <w:jc w:val="center"/>
              <w:rPr>
                <w:rFonts w:cstheme="minorHAnsi"/>
                <w:sz w:val="20"/>
              </w:rPr>
            </w:pPr>
            <w:r w:rsidRPr="00271EDE">
              <w:rPr>
                <w:rFonts w:cstheme="minorHAnsi"/>
                <w:sz w:val="20"/>
              </w:rPr>
              <w:t>04</w:t>
            </w:r>
          </w:p>
        </w:tc>
        <w:tc>
          <w:tcPr>
            <w:tcW w:w="1620" w:type="dxa"/>
          </w:tcPr>
          <w:p w14:paraId="03D82A94" w14:textId="77777777" w:rsidR="005500C3" w:rsidRPr="00271EDE" w:rsidRDefault="005500C3" w:rsidP="00136A7C">
            <w:pPr>
              <w:jc w:val="center"/>
              <w:rPr>
                <w:rFonts w:cstheme="minorHAnsi"/>
                <w:sz w:val="20"/>
              </w:rPr>
            </w:pPr>
            <w:r w:rsidRPr="00271EDE">
              <w:rPr>
                <w:rFonts w:cstheme="minorHAnsi"/>
                <w:sz w:val="20"/>
              </w:rPr>
              <w:t>05</w:t>
            </w:r>
          </w:p>
        </w:tc>
        <w:tc>
          <w:tcPr>
            <w:tcW w:w="2610" w:type="dxa"/>
          </w:tcPr>
          <w:p w14:paraId="16E61755" w14:textId="77777777" w:rsidR="005500C3" w:rsidRPr="00271EDE" w:rsidRDefault="005500C3" w:rsidP="00136A7C">
            <w:pPr>
              <w:jc w:val="center"/>
              <w:rPr>
                <w:rFonts w:cstheme="minorHAnsi"/>
                <w:sz w:val="20"/>
              </w:rPr>
            </w:pPr>
            <w:r w:rsidRPr="00271EDE">
              <w:rPr>
                <w:rFonts w:cstheme="minorHAnsi"/>
                <w:sz w:val="20"/>
              </w:rPr>
              <w:t>06</w:t>
            </w:r>
          </w:p>
        </w:tc>
        <w:tc>
          <w:tcPr>
            <w:tcW w:w="1350" w:type="dxa"/>
          </w:tcPr>
          <w:p w14:paraId="1419C7C3" w14:textId="77777777" w:rsidR="005500C3" w:rsidRPr="00271EDE" w:rsidRDefault="005500C3" w:rsidP="00136A7C">
            <w:pPr>
              <w:jc w:val="center"/>
              <w:rPr>
                <w:rFonts w:cstheme="minorHAnsi"/>
                <w:sz w:val="20"/>
              </w:rPr>
            </w:pPr>
            <w:r w:rsidRPr="00271EDE">
              <w:rPr>
                <w:rFonts w:cstheme="minorHAnsi"/>
                <w:sz w:val="20"/>
              </w:rPr>
              <w:t>07</w:t>
            </w:r>
          </w:p>
        </w:tc>
      </w:tr>
      <w:tr w:rsidR="005500C3" w14:paraId="1A67514B" w14:textId="77777777" w:rsidTr="00136A7C">
        <w:tc>
          <w:tcPr>
            <w:tcW w:w="980" w:type="dxa"/>
            <w:vAlign w:val="bottom"/>
          </w:tcPr>
          <w:p w14:paraId="7BE88B91" w14:textId="655C1786" w:rsidR="005500C3" w:rsidRPr="00AB4500" w:rsidRDefault="00A10E56" w:rsidP="00136A7C">
            <w:pPr>
              <w:jc w:val="center"/>
              <w:rPr>
                <w:rFonts w:cstheme="minorHAnsi"/>
                <w:sz w:val="18"/>
              </w:rPr>
            </w:pPr>
            <w:r>
              <w:rPr>
                <w:rFonts w:cstheme="minorHAnsi"/>
                <w:sz w:val="18"/>
              </w:rPr>
              <w:t>Dwelling</w:t>
            </w:r>
            <w:r w:rsidRPr="00AB4500">
              <w:rPr>
                <w:rFonts w:cstheme="minorHAnsi"/>
                <w:sz w:val="18"/>
              </w:rPr>
              <w:t xml:space="preserve"> </w:t>
            </w:r>
            <w:r w:rsidR="005500C3" w:rsidRPr="00AB4500">
              <w:rPr>
                <w:rFonts w:cstheme="minorHAnsi"/>
                <w:sz w:val="18"/>
              </w:rPr>
              <w:t>Name</w:t>
            </w:r>
          </w:p>
        </w:tc>
        <w:tc>
          <w:tcPr>
            <w:tcW w:w="1445" w:type="dxa"/>
            <w:vAlign w:val="bottom"/>
          </w:tcPr>
          <w:p w14:paraId="233F42A6" w14:textId="77777777" w:rsidR="005500C3" w:rsidRPr="00AB4500" w:rsidRDefault="005500C3" w:rsidP="00136A7C">
            <w:pPr>
              <w:jc w:val="center"/>
              <w:rPr>
                <w:rFonts w:cstheme="minorHAnsi"/>
                <w:sz w:val="18"/>
              </w:rPr>
            </w:pPr>
            <w:r w:rsidRPr="00AB4500">
              <w:rPr>
                <w:rFonts w:cstheme="minorHAnsi"/>
                <w:sz w:val="18"/>
              </w:rPr>
              <w:t>Number of Stories</w:t>
            </w:r>
          </w:p>
        </w:tc>
        <w:tc>
          <w:tcPr>
            <w:tcW w:w="1343" w:type="dxa"/>
            <w:vAlign w:val="bottom"/>
          </w:tcPr>
          <w:p w14:paraId="4CEC8F47" w14:textId="77777777" w:rsidR="005500C3" w:rsidRPr="00AB4500" w:rsidRDefault="005500C3" w:rsidP="00136A7C">
            <w:pPr>
              <w:jc w:val="center"/>
              <w:rPr>
                <w:sz w:val="18"/>
              </w:rPr>
            </w:pPr>
            <w:r w:rsidRPr="00AB4500">
              <w:rPr>
                <w:rFonts w:cstheme="minorHAnsi"/>
                <w:sz w:val="18"/>
              </w:rPr>
              <w:t>Master Bath distance of furthest fixture to Water Heater in feet</w:t>
            </w:r>
          </w:p>
        </w:tc>
        <w:tc>
          <w:tcPr>
            <w:tcW w:w="1447" w:type="dxa"/>
            <w:vAlign w:val="bottom"/>
          </w:tcPr>
          <w:p w14:paraId="2A4180BE" w14:textId="77777777" w:rsidR="005500C3" w:rsidRPr="00AB4500" w:rsidRDefault="005500C3" w:rsidP="00136A7C">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DF4CCB8" w14:textId="72D1ECF8" w:rsidR="005500C3" w:rsidRPr="00AB4500" w:rsidRDefault="005500C3" w:rsidP="00136A7C">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235E8490" w14:textId="77777777" w:rsidR="005500C3" w:rsidRPr="00AB4500" w:rsidRDefault="005500C3" w:rsidP="00136A7C">
            <w:pPr>
              <w:jc w:val="center"/>
              <w:rPr>
                <w:sz w:val="18"/>
              </w:rPr>
            </w:pPr>
            <w:r w:rsidRPr="00AB4500">
              <w:rPr>
                <w:rFonts w:cstheme="minorHAnsi"/>
                <w:sz w:val="18"/>
              </w:rPr>
              <w:t>Weighted Distance</w:t>
            </w:r>
          </w:p>
        </w:tc>
        <w:tc>
          <w:tcPr>
            <w:tcW w:w="1350" w:type="dxa"/>
            <w:vAlign w:val="bottom"/>
          </w:tcPr>
          <w:p w14:paraId="7C105A5B" w14:textId="77777777" w:rsidR="005500C3" w:rsidRPr="00AB4500" w:rsidRDefault="005500C3" w:rsidP="00136A7C">
            <w:pPr>
              <w:jc w:val="center"/>
              <w:rPr>
                <w:sz w:val="18"/>
              </w:rPr>
            </w:pPr>
            <w:r w:rsidRPr="00AB4500">
              <w:rPr>
                <w:rFonts w:cstheme="minorHAnsi"/>
                <w:sz w:val="18"/>
              </w:rPr>
              <w:t>Qualification Distance</w:t>
            </w:r>
          </w:p>
        </w:tc>
      </w:tr>
      <w:tr w:rsidR="005500C3" w14:paraId="7045E33A" w14:textId="77777777" w:rsidTr="00136A7C">
        <w:trPr>
          <w:trHeight w:val="305"/>
        </w:trPr>
        <w:tc>
          <w:tcPr>
            <w:tcW w:w="980" w:type="dxa"/>
          </w:tcPr>
          <w:p w14:paraId="08A66405" w14:textId="77777777" w:rsidR="005500C3" w:rsidRPr="00AB4500" w:rsidRDefault="005500C3" w:rsidP="00136A7C">
            <w:pPr>
              <w:rPr>
                <w:sz w:val="18"/>
                <w:szCs w:val="18"/>
              </w:rPr>
            </w:pPr>
            <w:r w:rsidRPr="00AB4500">
              <w:rPr>
                <w:rFonts w:eastAsia="Times New Roman" w:cstheme="minorHAnsi"/>
                <w:sz w:val="18"/>
                <w:szCs w:val="18"/>
              </w:rPr>
              <w:t>&lt;&lt;Reference value from A01&gt;&gt;</w:t>
            </w:r>
          </w:p>
        </w:tc>
        <w:tc>
          <w:tcPr>
            <w:tcW w:w="1445" w:type="dxa"/>
          </w:tcPr>
          <w:p w14:paraId="7257C903" w14:textId="77777777" w:rsidR="005500C3" w:rsidRPr="00AB4500" w:rsidRDefault="005500C3" w:rsidP="00136A7C">
            <w:pPr>
              <w:rPr>
                <w:sz w:val="18"/>
                <w:szCs w:val="18"/>
              </w:rPr>
            </w:pPr>
            <w:r w:rsidRPr="00AB4500">
              <w:rPr>
                <w:sz w:val="18"/>
                <w:szCs w:val="18"/>
              </w:rPr>
              <w:t xml:space="preserve">&lt;&lt;if performance, then value = NA; </w:t>
            </w:r>
          </w:p>
          <w:p w14:paraId="2CC776F2" w14:textId="77777777" w:rsidR="005500C3" w:rsidRPr="00AB4500" w:rsidRDefault="005500C3" w:rsidP="00136A7C">
            <w:pPr>
              <w:rPr>
                <w:sz w:val="18"/>
                <w:szCs w:val="18"/>
              </w:rPr>
            </w:pPr>
            <w:r w:rsidRPr="00AB4500">
              <w:rPr>
                <w:sz w:val="18"/>
                <w:szCs w:val="18"/>
              </w:rPr>
              <w:t>Else if prescriptive, user select from list: 1, 2, 3&gt;&gt;</w:t>
            </w:r>
          </w:p>
        </w:tc>
        <w:tc>
          <w:tcPr>
            <w:tcW w:w="1343" w:type="dxa"/>
          </w:tcPr>
          <w:p w14:paraId="7B2AE951" w14:textId="77777777" w:rsidR="005500C3" w:rsidRPr="00AB4500" w:rsidRDefault="005500C3" w:rsidP="00136A7C">
            <w:pPr>
              <w:rPr>
                <w:sz w:val="18"/>
                <w:szCs w:val="18"/>
              </w:rPr>
            </w:pPr>
            <w:r w:rsidRPr="00AB4500">
              <w:rPr>
                <w:sz w:val="18"/>
                <w:szCs w:val="18"/>
              </w:rPr>
              <w:t xml:space="preserve">&lt;&lt;Reference Value from CF1R-PRF; </w:t>
            </w:r>
          </w:p>
          <w:p w14:paraId="3845CC9A" w14:textId="77777777" w:rsidR="005500C3" w:rsidRPr="00AB4500" w:rsidRDefault="005500C3" w:rsidP="00136A7C">
            <w:pPr>
              <w:rPr>
                <w:sz w:val="18"/>
                <w:szCs w:val="18"/>
              </w:rPr>
            </w:pPr>
            <w:r w:rsidRPr="00AB4500">
              <w:rPr>
                <w:sz w:val="18"/>
                <w:szCs w:val="18"/>
              </w:rPr>
              <w:t>Else if prescriptive compliance, user input&gt;&gt;</w:t>
            </w:r>
          </w:p>
        </w:tc>
        <w:tc>
          <w:tcPr>
            <w:tcW w:w="1447" w:type="dxa"/>
          </w:tcPr>
          <w:p w14:paraId="68C6F34E" w14:textId="77777777" w:rsidR="005500C3" w:rsidRPr="00AB4500" w:rsidRDefault="005500C3" w:rsidP="00136A7C">
            <w:pPr>
              <w:rPr>
                <w:sz w:val="18"/>
                <w:szCs w:val="18"/>
              </w:rPr>
            </w:pPr>
            <w:r w:rsidRPr="00AB4500">
              <w:rPr>
                <w:sz w:val="18"/>
                <w:szCs w:val="18"/>
              </w:rPr>
              <w:t xml:space="preserve">&lt;&lt;Reference Value from CF1R-PRF; </w:t>
            </w:r>
          </w:p>
          <w:p w14:paraId="3370DC7D" w14:textId="77777777" w:rsidR="005500C3" w:rsidRPr="00AB4500" w:rsidRDefault="005500C3" w:rsidP="00136A7C">
            <w:pPr>
              <w:rPr>
                <w:sz w:val="18"/>
                <w:szCs w:val="18"/>
              </w:rPr>
            </w:pPr>
            <w:r w:rsidRPr="00AB4500">
              <w:rPr>
                <w:sz w:val="18"/>
                <w:szCs w:val="18"/>
              </w:rPr>
              <w:t>Else if prescriptive compliance, user input&gt;&gt;</w:t>
            </w:r>
          </w:p>
        </w:tc>
        <w:tc>
          <w:tcPr>
            <w:tcW w:w="1620" w:type="dxa"/>
          </w:tcPr>
          <w:p w14:paraId="0BC7897F" w14:textId="77777777" w:rsidR="005500C3" w:rsidRPr="00AB4500" w:rsidRDefault="005500C3" w:rsidP="00136A7C">
            <w:pPr>
              <w:rPr>
                <w:sz w:val="18"/>
                <w:szCs w:val="18"/>
              </w:rPr>
            </w:pPr>
            <w:r w:rsidRPr="00AB4500">
              <w:rPr>
                <w:sz w:val="18"/>
                <w:szCs w:val="18"/>
              </w:rPr>
              <w:t xml:space="preserve">&lt;&lt;Reference Value from CF1R-PRF; </w:t>
            </w:r>
          </w:p>
          <w:p w14:paraId="00F277B3" w14:textId="77777777" w:rsidR="005500C3" w:rsidRPr="00AB4500" w:rsidRDefault="005500C3" w:rsidP="00136A7C">
            <w:pPr>
              <w:rPr>
                <w:sz w:val="18"/>
                <w:szCs w:val="18"/>
              </w:rPr>
            </w:pPr>
            <w:r w:rsidRPr="00AB4500">
              <w:rPr>
                <w:sz w:val="18"/>
                <w:szCs w:val="18"/>
              </w:rPr>
              <w:t>Else if prescriptive compliance, user input&gt;&gt;</w:t>
            </w:r>
          </w:p>
        </w:tc>
        <w:tc>
          <w:tcPr>
            <w:tcW w:w="2610" w:type="dxa"/>
          </w:tcPr>
          <w:p w14:paraId="70E6C818" w14:textId="77777777" w:rsidR="005500C3" w:rsidRPr="00AB4500" w:rsidRDefault="005500C3" w:rsidP="00136A7C">
            <w:pPr>
              <w:rPr>
                <w:sz w:val="18"/>
                <w:szCs w:val="18"/>
              </w:rPr>
            </w:pPr>
            <w:r w:rsidRPr="00AB4500">
              <w:rPr>
                <w:sz w:val="18"/>
                <w:szCs w:val="18"/>
              </w:rPr>
              <w:t xml:space="preserve">&lt;&lt;Reference value from CF1R-PRF; </w:t>
            </w:r>
          </w:p>
          <w:p w14:paraId="60973827" w14:textId="145561DB" w:rsidR="005500C3" w:rsidRPr="00AB4500" w:rsidRDefault="005500C3" w:rsidP="00136A7C">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Standard Distribution System, then value =</w:t>
            </w:r>
            <w:r w:rsidR="00D15FB8">
              <w:rPr>
                <w:sz w:val="18"/>
                <w:szCs w:val="18"/>
              </w:rPr>
              <w:t xml:space="preserve"> (E</w:t>
            </w:r>
            <w:r w:rsidRPr="00AB4500">
              <w:rPr>
                <w:sz w:val="18"/>
                <w:szCs w:val="18"/>
              </w:rPr>
              <w:t>03*0.4)</w:t>
            </w:r>
            <w:r w:rsidR="00F8369B" w:rsidRPr="00AB4500" w:rsidDel="00F8369B">
              <w:rPr>
                <w:sz w:val="18"/>
                <w:szCs w:val="18"/>
              </w:rPr>
              <w:t xml:space="preserve"> </w:t>
            </w:r>
            <w:r w:rsidR="00F8369B">
              <w:rPr>
                <w:sz w:val="18"/>
                <w:szCs w:val="18"/>
              </w:rPr>
              <w:t>+</w:t>
            </w:r>
            <w:r w:rsidRPr="00AB4500">
              <w:rPr>
                <w:sz w:val="18"/>
                <w:szCs w:val="18"/>
              </w:rPr>
              <w:t>(</w:t>
            </w:r>
            <w:r w:rsidR="00D15FB8">
              <w:rPr>
                <w:sz w:val="18"/>
                <w:szCs w:val="18"/>
              </w:rPr>
              <w:t>E04*0.4)</w:t>
            </w:r>
            <w:r w:rsidR="00F8369B" w:rsidDel="00F8369B">
              <w:rPr>
                <w:sz w:val="18"/>
                <w:szCs w:val="18"/>
              </w:rPr>
              <w:t xml:space="preserve"> </w:t>
            </w:r>
            <w:r w:rsidR="00F8369B">
              <w:rPr>
                <w:sz w:val="18"/>
                <w:szCs w:val="18"/>
              </w:rPr>
              <w:t>+</w:t>
            </w:r>
            <w:r w:rsidR="00D15FB8">
              <w:rPr>
                <w:sz w:val="18"/>
                <w:szCs w:val="18"/>
              </w:rPr>
              <w:t>( E</w:t>
            </w:r>
            <w:r w:rsidRPr="00AB4500">
              <w:rPr>
                <w:sz w:val="18"/>
                <w:szCs w:val="18"/>
              </w:rPr>
              <w:t>05*0.2);</w:t>
            </w:r>
          </w:p>
          <w:p w14:paraId="24522A14" w14:textId="2A97CC60" w:rsidR="005500C3" w:rsidRPr="00AB4500" w:rsidRDefault="005500C3" w:rsidP="00136A7C">
            <w:pPr>
              <w:rPr>
                <w:sz w:val="18"/>
                <w:szCs w:val="18"/>
              </w:rPr>
            </w:pPr>
            <w:r w:rsidRPr="00AB4500">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D15FB8">
              <w:rPr>
                <w:rFonts w:cstheme="minorHAnsi"/>
                <w:sz w:val="18"/>
                <w:szCs w:val="18"/>
              </w:rPr>
              <w:t>n Manual Control, then value = E</w:t>
            </w:r>
            <w:r w:rsidRPr="00AB4500">
              <w:rPr>
                <w:rFonts w:cstheme="minorHAnsi"/>
                <w:sz w:val="18"/>
                <w:szCs w:val="18"/>
              </w:rPr>
              <w:t>05&gt;&gt;</w:t>
            </w:r>
          </w:p>
        </w:tc>
        <w:tc>
          <w:tcPr>
            <w:tcW w:w="1350" w:type="dxa"/>
          </w:tcPr>
          <w:p w14:paraId="7F25090B" w14:textId="77777777" w:rsidR="005500C3" w:rsidRDefault="005500C3" w:rsidP="00136A7C">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D8EBA6" w14:textId="77777777" w:rsidR="005500C3" w:rsidRDefault="005500C3" w:rsidP="00136A7C">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7ED5147F" w14:textId="77777777" w:rsidR="005500C3" w:rsidRPr="00E303B7" w:rsidRDefault="005500C3" w:rsidP="00136A7C">
            <w:pPr>
              <w:rPr>
                <w:sz w:val="18"/>
                <w:szCs w:val="18"/>
              </w:rPr>
            </w:pPr>
            <w:r>
              <w:rPr>
                <w:sz w:val="18"/>
                <w:szCs w:val="18"/>
              </w:rPr>
              <w:t>(</w:t>
            </w:r>
            <w:r w:rsidRPr="00CB5461">
              <w:rPr>
                <w:sz w:val="18"/>
                <w:szCs w:val="18"/>
              </w:rPr>
              <w:t>(a+b *CFA)/n</w:t>
            </w:r>
            <w:r>
              <w:rPr>
                <w:sz w:val="18"/>
                <w:szCs w:val="18"/>
              </w:rPr>
              <w:t>) &gt;&gt;</w:t>
            </w:r>
          </w:p>
          <w:p w14:paraId="4F803A21" w14:textId="77777777" w:rsidR="005500C3" w:rsidRPr="00AB4500" w:rsidRDefault="005500C3" w:rsidP="00136A7C">
            <w:pPr>
              <w:rPr>
                <w:i/>
                <w:sz w:val="18"/>
                <w:szCs w:val="18"/>
              </w:rPr>
            </w:pPr>
            <w:r w:rsidRPr="00AB4500">
              <w:rPr>
                <w:i/>
                <w:sz w:val="18"/>
                <w:szCs w:val="18"/>
              </w:rPr>
              <w:t>Where:</w:t>
            </w:r>
          </w:p>
          <w:p w14:paraId="0542F6B5" w14:textId="77777777" w:rsidR="005500C3" w:rsidRPr="00AB4500" w:rsidRDefault="005500C3" w:rsidP="00136A7C">
            <w:pPr>
              <w:rPr>
                <w:i/>
                <w:sz w:val="18"/>
                <w:szCs w:val="18"/>
              </w:rPr>
            </w:pPr>
            <w:r w:rsidRPr="00AB4500">
              <w:rPr>
                <w:i/>
                <w:sz w:val="18"/>
                <w:szCs w:val="18"/>
              </w:rPr>
              <w:t>a, b = Qualification distance coefficients from Table 4.4.6-2 below,</w:t>
            </w:r>
          </w:p>
          <w:p w14:paraId="74FF34C0" w14:textId="77777777" w:rsidR="005500C3" w:rsidRPr="00AB4500" w:rsidRDefault="005500C3" w:rsidP="00136A7C">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7D979006" w14:textId="1C885319" w:rsidR="005500C3" w:rsidRPr="00AB4500" w:rsidRDefault="005500C3" w:rsidP="00136A7C">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3A7D3423" w14:textId="77777777" w:rsidR="005500C3" w:rsidRPr="00AB4500" w:rsidRDefault="005500C3" w:rsidP="00136A7C">
            <w:pPr>
              <w:rPr>
                <w:sz w:val="18"/>
                <w:szCs w:val="18"/>
              </w:rPr>
            </w:pPr>
            <w:r w:rsidRPr="00AB4500">
              <w:rPr>
                <w:rFonts w:cstheme="minorHAnsi"/>
                <w:sz w:val="18"/>
                <w:szCs w:val="18"/>
                <w:highlight w:val="yellow"/>
              </w:rPr>
              <w:t xml:space="preserve"> </w:t>
            </w:r>
          </w:p>
        </w:tc>
      </w:tr>
      <w:tr w:rsidR="005500C3" w14:paraId="6BDD020F" w14:textId="77777777" w:rsidTr="00136A7C">
        <w:tc>
          <w:tcPr>
            <w:tcW w:w="980" w:type="dxa"/>
          </w:tcPr>
          <w:p w14:paraId="442B10F8" w14:textId="77777777" w:rsidR="005500C3" w:rsidRPr="00D37C06" w:rsidRDefault="005500C3" w:rsidP="00136A7C"/>
        </w:tc>
        <w:tc>
          <w:tcPr>
            <w:tcW w:w="1445" w:type="dxa"/>
          </w:tcPr>
          <w:p w14:paraId="4336DF52" w14:textId="77777777" w:rsidR="005500C3" w:rsidRPr="00D37C06" w:rsidRDefault="005500C3" w:rsidP="00136A7C"/>
        </w:tc>
        <w:tc>
          <w:tcPr>
            <w:tcW w:w="1343" w:type="dxa"/>
          </w:tcPr>
          <w:p w14:paraId="2B2235D7" w14:textId="77777777" w:rsidR="005500C3" w:rsidRPr="00D37C06" w:rsidRDefault="005500C3" w:rsidP="00136A7C"/>
        </w:tc>
        <w:tc>
          <w:tcPr>
            <w:tcW w:w="1447" w:type="dxa"/>
          </w:tcPr>
          <w:p w14:paraId="5A7845E8" w14:textId="77777777" w:rsidR="005500C3" w:rsidRPr="00D37C06" w:rsidRDefault="005500C3" w:rsidP="00136A7C"/>
        </w:tc>
        <w:tc>
          <w:tcPr>
            <w:tcW w:w="1620" w:type="dxa"/>
          </w:tcPr>
          <w:p w14:paraId="531EB616" w14:textId="77777777" w:rsidR="005500C3" w:rsidRPr="00D37C06" w:rsidRDefault="005500C3" w:rsidP="00136A7C"/>
        </w:tc>
        <w:tc>
          <w:tcPr>
            <w:tcW w:w="2610" w:type="dxa"/>
          </w:tcPr>
          <w:p w14:paraId="5C3C5DE8" w14:textId="77777777" w:rsidR="005500C3" w:rsidRPr="00D37C06" w:rsidRDefault="005500C3" w:rsidP="00136A7C"/>
        </w:tc>
        <w:tc>
          <w:tcPr>
            <w:tcW w:w="1350" w:type="dxa"/>
          </w:tcPr>
          <w:p w14:paraId="12EB670C" w14:textId="77777777" w:rsidR="005500C3" w:rsidRPr="00D37C06" w:rsidRDefault="005500C3" w:rsidP="00136A7C"/>
        </w:tc>
      </w:tr>
      <w:tr w:rsidR="005500C3" w14:paraId="0C972702" w14:textId="77777777" w:rsidTr="00136A7C">
        <w:tc>
          <w:tcPr>
            <w:tcW w:w="10795" w:type="dxa"/>
            <w:gridSpan w:val="7"/>
          </w:tcPr>
          <w:p w14:paraId="18A4FD53" w14:textId="77777777" w:rsidR="005500C3" w:rsidRDefault="005500C3" w:rsidP="00136A7C">
            <w:r w:rsidRPr="00271EDE">
              <w:rPr>
                <w:rFonts w:cstheme="minorHAnsi"/>
                <w:b/>
                <w:sz w:val="18"/>
              </w:rPr>
              <w:t>The responsible person’s signature on this compliance document affirms that all applicable requirements in this table have been met</w:t>
            </w:r>
          </w:p>
        </w:tc>
      </w:tr>
    </w:tbl>
    <w:p w14:paraId="775AC5EA" w14:textId="658B85EC" w:rsidR="005500C3" w:rsidRDefault="005500C3" w:rsidP="00B66EDB">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5500C3" w:rsidRPr="005500C3" w14:paraId="6C94AD38" w14:textId="77777777" w:rsidTr="00136A7C">
        <w:trPr>
          <w:cantSplit/>
          <w:trHeight w:val="170"/>
        </w:trPr>
        <w:tc>
          <w:tcPr>
            <w:tcW w:w="7825" w:type="dxa"/>
            <w:gridSpan w:val="5"/>
            <w:shd w:val="clear" w:color="auto" w:fill="auto"/>
            <w:noWrap/>
            <w:hideMark/>
          </w:tcPr>
          <w:p w14:paraId="789C4F01" w14:textId="77777777" w:rsidR="005500C3" w:rsidRPr="005500C3" w:rsidRDefault="005500C3" w:rsidP="005500C3">
            <w:pPr>
              <w:spacing w:after="0" w:line="240" w:lineRule="auto"/>
              <w:rPr>
                <w:rFonts w:ascii="Calibri" w:eastAsia="Calibri" w:hAnsi="Calibri" w:cs="Times New Roman"/>
                <w:sz w:val="18"/>
                <w:szCs w:val="18"/>
                <w:u w:val="single"/>
              </w:rPr>
            </w:pPr>
            <w:r w:rsidRPr="005500C3">
              <w:rPr>
                <w:rFonts w:ascii="Calibri" w:eastAsia="Calibri" w:hAnsi="Calibri" w:cs="Times New Roman"/>
                <w:sz w:val="18"/>
                <w:szCs w:val="18"/>
                <w:u w:val="single"/>
              </w:rPr>
              <w:t>Table 4.4.6-2: Coefficients for the Qualification Distance Calculation</w:t>
            </w:r>
          </w:p>
          <w:p w14:paraId="1F8FD96B" w14:textId="42EFB372" w:rsidR="005500C3" w:rsidRPr="005500C3" w:rsidRDefault="005500C3">
            <w:pPr>
              <w:spacing w:after="0" w:line="240" w:lineRule="auto"/>
              <w:rPr>
                <w:b/>
                <w:sz w:val="18"/>
                <w:szCs w:val="18"/>
              </w:rPr>
            </w:pPr>
            <w:r w:rsidRPr="005500C3">
              <w:rPr>
                <w:rFonts w:ascii="Calibri" w:eastAsia="Calibri" w:hAnsi="Calibri" w:cs="Times New Roman"/>
                <w:b/>
                <w:sz w:val="18"/>
                <w:szCs w:val="18"/>
              </w:rPr>
              <w:t xml:space="preserve">&lt;&lt; do not show table, only use for equation in </w:t>
            </w:r>
            <w:r>
              <w:rPr>
                <w:rFonts w:ascii="Calibri" w:eastAsia="Calibri" w:hAnsi="Calibri" w:cs="Times New Roman"/>
                <w:b/>
                <w:sz w:val="18"/>
                <w:szCs w:val="18"/>
              </w:rPr>
              <w:t>D07 and E07</w:t>
            </w:r>
            <w:r w:rsidRPr="005500C3">
              <w:rPr>
                <w:rFonts w:ascii="Calibri" w:eastAsia="Calibri" w:hAnsi="Calibri" w:cs="Times New Roman"/>
                <w:b/>
                <w:sz w:val="18"/>
                <w:szCs w:val="18"/>
              </w:rPr>
              <w:t>&gt;&gt;</w:t>
            </w:r>
          </w:p>
        </w:tc>
      </w:tr>
      <w:tr w:rsidR="005500C3" w:rsidRPr="005500C3" w14:paraId="39FF9068" w14:textId="77777777" w:rsidTr="00136A7C">
        <w:trPr>
          <w:cantSplit/>
          <w:trHeight w:val="170"/>
        </w:trPr>
        <w:tc>
          <w:tcPr>
            <w:tcW w:w="1705" w:type="dxa"/>
            <w:shd w:val="clear" w:color="auto" w:fill="auto"/>
            <w:noWrap/>
          </w:tcPr>
          <w:p w14:paraId="1EC624E6" w14:textId="77777777" w:rsidR="005500C3" w:rsidRPr="005500C3" w:rsidRDefault="005500C3" w:rsidP="005500C3">
            <w:pPr>
              <w:spacing w:after="0" w:line="240" w:lineRule="auto"/>
              <w:jc w:val="center"/>
              <w:rPr>
                <w:sz w:val="18"/>
                <w:szCs w:val="18"/>
                <w:u w:val="single"/>
              </w:rPr>
            </w:pPr>
          </w:p>
        </w:tc>
        <w:tc>
          <w:tcPr>
            <w:tcW w:w="3510" w:type="dxa"/>
            <w:gridSpan w:val="2"/>
            <w:shd w:val="clear" w:color="auto" w:fill="auto"/>
            <w:noWrap/>
          </w:tcPr>
          <w:p w14:paraId="3282403B"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a</w:t>
            </w:r>
          </w:p>
        </w:tc>
        <w:tc>
          <w:tcPr>
            <w:tcW w:w="2610" w:type="dxa"/>
            <w:gridSpan w:val="2"/>
            <w:shd w:val="clear" w:color="auto" w:fill="auto"/>
            <w:noWrap/>
          </w:tcPr>
          <w:p w14:paraId="49E6E582"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b</w:t>
            </w:r>
          </w:p>
        </w:tc>
      </w:tr>
      <w:tr w:rsidR="005500C3" w:rsidRPr="005500C3" w14:paraId="7EB98538" w14:textId="77777777" w:rsidTr="00136A7C">
        <w:trPr>
          <w:cantSplit/>
          <w:trHeight w:val="300"/>
        </w:trPr>
        <w:tc>
          <w:tcPr>
            <w:tcW w:w="1705" w:type="dxa"/>
            <w:shd w:val="clear" w:color="auto" w:fill="auto"/>
            <w:noWrap/>
            <w:vAlign w:val="bottom"/>
            <w:hideMark/>
          </w:tcPr>
          <w:p w14:paraId="1C53BA01" w14:textId="77777777" w:rsidR="005500C3" w:rsidRPr="005500C3" w:rsidRDefault="005500C3" w:rsidP="005500C3">
            <w:pPr>
              <w:spacing w:after="0" w:line="240" w:lineRule="auto"/>
              <w:jc w:val="center"/>
              <w:rPr>
                <w:b/>
                <w:sz w:val="18"/>
                <w:szCs w:val="18"/>
              </w:rPr>
            </w:pPr>
            <w:r w:rsidRPr="005500C3">
              <w:rPr>
                <w:b/>
                <w:sz w:val="18"/>
                <w:szCs w:val="18"/>
              </w:rPr>
              <w:t>Building Type</w:t>
            </w:r>
          </w:p>
        </w:tc>
        <w:tc>
          <w:tcPr>
            <w:tcW w:w="1800" w:type="dxa"/>
            <w:shd w:val="clear" w:color="auto" w:fill="auto"/>
            <w:noWrap/>
            <w:vAlign w:val="bottom"/>
            <w:hideMark/>
          </w:tcPr>
          <w:p w14:paraId="53137222"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710" w:type="dxa"/>
            <w:shd w:val="clear" w:color="auto" w:fill="auto"/>
            <w:noWrap/>
            <w:vAlign w:val="bottom"/>
            <w:hideMark/>
          </w:tcPr>
          <w:p w14:paraId="2C0E5DEA" w14:textId="77777777" w:rsidR="005500C3" w:rsidRPr="005500C3" w:rsidRDefault="005500C3" w:rsidP="005500C3">
            <w:pPr>
              <w:spacing w:after="0" w:line="240" w:lineRule="auto"/>
              <w:jc w:val="center"/>
              <w:rPr>
                <w:b/>
                <w:sz w:val="18"/>
                <w:szCs w:val="18"/>
              </w:rPr>
            </w:pPr>
            <w:r w:rsidRPr="005500C3">
              <w:rPr>
                <w:b/>
                <w:sz w:val="18"/>
                <w:szCs w:val="18"/>
              </w:rPr>
              <w:t>Recirculating</w:t>
            </w:r>
          </w:p>
        </w:tc>
        <w:tc>
          <w:tcPr>
            <w:tcW w:w="1350" w:type="dxa"/>
            <w:shd w:val="clear" w:color="auto" w:fill="auto"/>
            <w:noWrap/>
            <w:vAlign w:val="bottom"/>
            <w:hideMark/>
          </w:tcPr>
          <w:p w14:paraId="3E35B280"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260" w:type="dxa"/>
            <w:shd w:val="clear" w:color="auto" w:fill="auto"/>
            <w:noWrap/>
            <w:vAlign w:val="bottom"/>
            <w:hideMark/>
          </w:tcPr>
          <w:p w14:paraId="2D0D9FD5" w14:textId="77777777" w:rsidR="005500C3" w:rsidRPr="005500C3" w:rsidRDefault="005500C3" w:rsidP="005500C3">
            <w:pPr>
              <w:spacing w:after="0" w:line="240" w:lineRule="auto"/>
              <w:jc w:val="center"/>
              <w:rPr>
                <w:b/>
                <w:sz w:val="18"/>
                <w:szCs w:val="18"/>
              </w:rPr>
            </w:pPr>
            <w:r w:rsidRPr="005500C3">
              <w:rPr>
                <w:b/>
                <w:sz w:val="18"/>
                <w:szCs w:val="18"/>
              </w:rPr>
              <w:t>Recirculating</w:t>
            </w:r>
          </w:p>
        </w:tc>
      </w:tr>
      <w:tr w:rsidR="002972D2" w:rsidRPr="005500C3" w14:paraId="01BA7E47" w14:textId="77777777" w:rsidTr="00136A7C">
        <w:trPr>
          <w:cantSplit/>
          <w:trHeight w:val="300"/>
        </w:trPr>
        <w:tc>
          <w:tcPr>
            <w:tcW w:w="1705" w:type="dxa"/>
            <w:shd w:val="clear" w:color="auto" w:fill="auto"/>
            <w:noWrap/>
          </w:tcPr>
          <w:p w14:paraId="2E38A331" w14:textId="77777777" w:rsidR="002972D2" w:rsidRPr="005500C3" w:rsidRDefault="002972D2" w:rsidP="002972D2">
            <w:pPr>
              <w:spacing w:after="0" w:line="240" w:lineRule="auto"/>
              <w:jc w:val="center"/>
              <w:rPr>
                <w:b/>
                <w:sz w:val="18"/>
                <w:szCs w:val="18"/>
              </w:rPr>
            </w:pPr>
            <w:r w:rsidRPr="005500C3">
              <w:rPr>
                <w:b/>
                <w:sz w:val="18"/>
                <w:szCs w:val="18"/>
              </w:rPr>
              <w:t>Single Family</w:t>
            </w:r>
          </w:p>
        </w:tc>
        <w:tc>
          <w:tcPr>
            <w:tcW w:w="1800" w:type="dxa"/>
            <w:shd w:val="clear" w:color="auto" w:fill="auto"/>
            <w:noWrap/>
          </w:tcPr>
          <w:p w14:paraId="5DECD361" w14:textId="34E89FDA" w:rsidR="002972D2" w:rsidRPr="009F7E94"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when distribution type</w:t>
            </w:r>
            <w:r w:rsidR="00F8369B">
              <w:rPr>
                <w:sz w:val="18"/>
                <w:szCs w:val="18"/>
              </w:rPr>
              <w:t xml:space="preserve"> (A0</w:t>
            </w:r>
            <w:r w:rsidR="008B2C5E">
              <w:rPr>
                <w:sz w:val="18"/>
                <w:szCs w:val="18"/>
              </w:rPr>
              <w:t>7</w:t>
            </w:r>
            <w:r w:rsidR="00F8369B">
              <w:rPr>
                <w:sz w:val="18"/>
                <w:szCs w:val="18"/>
              </w:rPr>
              <w:t>)</w:t>
            </w:r>
            <w:r>
              <w:rPr>
                <w:sz w:val="18"/>
                <w:szCs w:val="18"/>
              </w:rPr>
              <w:t xml:space="preserve">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DD94D5E" w14:textId="6176086D" w:rsidR="002972D2" w:rsidRPr="005500C3" w:rsidRDefault="002972D2" w:rsidP="002972D2">
            <w:pPr>
              <w:spacing w:after="0" w:line="240" w:lineRule="auto"/>
              <w:jc w:val="center"/>
              <w:rPr>
                <w:sz w:val="18"/>
                <w:szCs w:val="18"/>
              </w:rPr>
            </w:pPr>
            <w:r>
              <w:rPr>
                <w:sz w:val="18"/>
                <w:szCs w:val="18"/>
              </w:rPr>
              <w:t xml:space="preserve"> </w:t>
            </w:r>
          </w:p>
        </w:tc>
        <w:tc>
          <w:tcPr>
            <w:tcW w:w="1710" w:type="dxa"/>
            <w:shd w:val="clear" w:color="auto" w:fill="auto"/>
            <w:noWrap/>
          </w:tcPr>
          <w:p w14:paraId="082E35C9" w14:textId="5B4949C2" w:rsidR="002972D2" w:rsidRPr="005828AE"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w:t>
            </w:r>
            <w:r w:rsidR="00F8369B">
              <w:rPr>
                <w:sz w:val="18"/>
                <w:szCs w:val="18"/>
              </w:rPr>
              <w:t>(A0</w:t>
            </w:r>
            <w:r w:rsidR="008B2C5E">
              <w:rPr>
                <w:sz w:val="18"/>
                <w:szCs w:val="18"/>
              </w:rPr>
              <w:t>7</w:t>
            </w:r>
            <w:r w:rsidR="00F8369B">
              <w:rPr>
                <w:sz w:val="18"/>
                <w:szCs w:val="18"/>
              </w:rPr>
              <w:t xml:space="preserve">) </w:t>
            </w:r>
            <w:r>
              <w:rPr>
                <w:sz w:val="18"/>
                <w:szCs w:val="18"/>
              </w:rPr>
              <w:t xml:space="preserve">is </w:t>
            </w:r>
          </w:p>
          <w:p w14:paraId="2479DC54" w14:textId="6C8B5449" w:rsidR="002972D2" w:rsidRPr="005500C3" w:rsidRDefault="002972D2" w:rsidP="00D10D1B">
            <w:pPr>
              <w:keepNext/>
              <w:tabs>
                <w:tab w:val="left" w:pos="2160"/>
                <w:tab w:val="left" w:pos="2700"/>
                <w:tab w:val="left" w:pos="3420"/>
                <w:tab w:val="left" w:pos="3780"/>
                <w:tab w:val="left" w:pos="5760"/>
                <w:tab w:val="left" w:pos="7212"/>
              </w:tabs>
              <w:spacing w:after="0" w:line="240" w:lineRule="auto"/>
              <w:contextualSpacing/>
              <w:rPr>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7206396F"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73D65CFE" w14:textId="77777777" w:rsidR="002972D2" w:rsidRPr="005500C3" w:rsidRDefault="002972D2" w:rsidP="002972D2">
            <w:pPr>
              <w:spacing w:after="0" w:line="240" w:lineRule="auto"/>
              <w:jc w:val="center"/>
              <w:rPr>
                <w:sz w:val="18"/>
                <w:szCs w:val="18"/>
              </w:rPr>
            </w:pPr>
          </w:p>
        </w:tc>
      </w:tr>
      <w:tr w:rsidR="002972D2" w:rsidRPr="005500C3" w14:paraId="066AC52D" w14:textId="77777777" w:rsidTr="00136A7C">
        <w:trPr>
          <w:cantSplit/>
          <w:trHeight w:val="170"/>
        </w:trPr>
        <w:tc>
          <w:tcPr>
            <w:tcW w:w="1705" w:type="dxa"/>
            <w:shd w:val="clear" w:color="auto" w:fill="auto"/>
            <w:noWrap/>
            <w:hideMark/>
          </w:tcPr>
          <w:p w14:paraId="6A8B22F6" w14:textId="77777777" w:rsidR="002972D2" w:rsidRPr="005500C3" w:rsidRDefault="002972D2" w:rsidP="002972D2">
            <w:pPr>
              <w:spacing w:after="0" w:line="240" w:lineRule="auto"/>
              <w:jc w:val="center"/>
              <w:rPr>
                <w:sz w:val="18"/>
                <w:szCs w:val="18"/>
              </w:rPr>
            </w:pPr>
            <w:r w:rsidRPr="005500C3">
              <w:rPr>
                <w:sz w:val="18"/>
                <w:szCs w:val="18"/>
              </w:rPr>
              <w:t>One story</w:t>
            </w:r>
          </w:p>
        </w:tc>
        <w:tc>
          <w:tcPr>
            <w:tcW w:w="1800" w:type="dxa"/>
            <w:shd w:val="clear" w:color="auto" w:fill="auto"/>
            <w:noWrap/>
            <w:hideMark/>
          </w:tcPr>
          <w:p w14:paraId="76C927E9"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1E0CFFBF" w14:textId="77777777" w:rsidR="002972D2" w:rsidRPr="005500C3" w:rsidRDefault="002972D2" w:rsidP="002972D2">
            <w:pPr>
              <w:spacing w:after="0" w:line="240" w:lineRule="auto"/>
              <w:jc w:val="center"/>
              <w:rPr>
                <w:sz w:val="18"/>
                <w:szCs w:val="18"/>
              </w:rPr>
            </w:pPr>
            <w:r w:rsidRPr="005500C3">
              <w:rPr>
                <w:sz w:val="18"/>
                <w:szCs w:val="18"/>
              </w:rPr>
              <w:t>22.7</w:t>
            </w:r>
          </w:p>
        </w:tc>
        <w:tc>
          <w:tcPr>
            <w:tcW w:w="1350" w:type="dxa"/>
            <w:shd w:val="clear" w:color="auto" w:fill="auto"/>
            <w:noWrap/>
            <w:hideMark/>
          </w:tcPr>
          <w:p w14:paraId="73BBFDA7" w14:textId="77777777" w:rsidR="002972D2" w:rsidRPr="005500C3" w:rsidRDefault="002972D2" w:rsidP="002972D2">
            <w:pPr>
              <w:spacing w:after="0" w:line="240" w:lineRule="auto"/>
              <w:jc w:val="center"/>
              <w:rPr>
                <w:sz w:val="18"/>
                <w:szCs w:val="18"/>
              </w:rPr>
            </w:pPr>
            <w:r w:rsidRPr="005500C3">
              <w:rPr>
                <w:sz w:val="18"/>
                <w:szCs w:val="18"/>
              </w:rPr>
              <w:t>0.0095</w:t>
            </w:r>
          </w:p>
        </w:tc>
        <w:tc>
          <w:tcPr>
            <w:tcW w:w="1260" w:type="dxa"/>
            <w:shd w:val="clear" w:color="auto" w:fill="auto"/>
            <w:noWrap/>
            <w:hideMark/>
          </w:tcPr>
          <w:p w14:paraId="0DFEE383" w14:textId="77777777" w:rsidR="002972D2" w:rsidRPr="005500C3" w:rsidRDefault="002972D2" w:rsidP="002972D2">
            <w:pPr>
              <w:spacing w:after="0" w:line="240" w:lineRule="auto"/>
              <w:jc w:val="center"/>
              <w:rPr>
                <w:sz w:val="18"/>
                <w:szCs w:val="18"/>
              </w:rPr>
            </w:pPr>
            <w:r w:rsidRPr="005500C3">
              <w:rPr>
                <w:sz w:val="18"/>
                <w:szCs w:val="18"/>
              </w:rPr>
              <w:t>0.0099</w:t>
            </w:r>
          </w:p>
        </w:tc>
      </w:tr>
      <w:tr w:rsidR="002972D2" w:rsidRPr="005500C3" w14:paraId="676EB7B2" w14:textId="77777777" w:rsidTr="00136A7C">
        <w:trPr>
          <w:cantSplit/>
          <w:trHeight w:val="215"/>
        </w:trPr>
        <w:tc>
          <w:tcPr>
            <w:tcW w:w="1705" w:type="dxa"/>
            <w:shd w:val="clear" w:color="auto" w:fill="auto"/>
            <w:noWrap/>
            <w:hideMark/>
          </w:tcPr>
          <w:p w14:paraId="491B05BF" w14:textId="77777777" w:rsidR="002972D2" w:rsidRPr="005500C3" w:rsidRDefault="002972D2" w:rsidP="002972D2">
            <w:pPr>
              <w:spacing w:after="0" w:line="240" w:lineRule="auto"/>
              <w:jc w:val="center"/>
              <w:rPr>
                <w:sz w:val="18"/>
                <w:szCs w:val="18"/>
              </w:rPr>
            </w:pPr>
            <w:r w:rsidRPr="005500C3">
              <w:rPr>
                <w:sz w:val="18"/>
                <w:szCs w:val="18"/>
              </w:rPr>
              <w:t>Two story</w:t>
            </w:r>
          </w:p>
        </w:tc>
        <w:tc>
          <w:tcPr>
            <w:tcW w:w="1800" w:type="dxa"/>
            <w:shd w:val="clear" w:color="auto" w:fill="auto"/>
            <w:noWrap/>
            <w:hideMark/>
          </w:tcPr>
          <w:p w14:paraId="2CB84548" w14:textId="77777777" w:rsidR="002972D2" w:rsidRPr="005500C3" w:rsidRDefault="002972D2" w:rsidP="002972D2">
            <w:pPr>
              <w:spacing w:after="0" w:line="240" w:lineRule="auto"/>
              <w:jc w:val="center"/>
              <w:rPr>
                <w:sz w:val="18"/>
                <w:szCs w:val="18"/>
              </w:rPr>
            </w:pPr>
            <w:r w:rsidRPr="005500C3">
              <w:rPr>
                <w:sz w:val="18"/>
                <w:szCs w:val="18"/>
              </w:rPr>
              <w:t>15</w:t>
            </w:r>
          </w:p>
        </w:tc>
        <w:tc>
          <w:tcPr>
            <w:tcW w:w="1710" w:type="dxa"/>
            <w:shd w:val="clear" w:color="auto" w:fill="auto"/>
            <w:noWrap/>
            <w:hideMark/>
          </w:tcPr>
          <w:p w14:paraId="3446AD47" w14:textId="77777777" w:rsidR="002972D2" w:rsidRPr="005500C3" w:rsidRDefault="002972D2" w:rsidP="002972D2">
            <w:pPr>
              <w:spacing w:after="0" w:line="240" w:lineRule="auto"/>
              <w:jc w:val="center"/>
              <w:rPr>
                <w:sz w:val="18"/>
                <w:szCs w:val="18"/>
              </w:rPr>
            </w:pPr>
            <w:r w:rsidRPr="005500C3">
              <w:rPr>
                <w:sz w:val="18"/>
                <w:szCs w:val="18"/>
              </w:rPr>
              <w:t>11.5</w:t>
            </w:r>
          </w:p>
        </w:tc>
        <w:tc>
          <w:tcPr>
            <w:tcW w:w="1350" w:type="dxa"/>
            <w:shd w:val="clear" w:color="auto" w:fill="auto"/>
            <w:noWrap/>
            <w:hideMark/>
          </w:tcPr>
          <w:p w14:paraId="167259A2" w14:textId="77777777" w:rsidR="002972D2" w:rsidRPr="005500C3" w:rsidRDefault="002972D2" w:rsidP="002972D2">
            <w:pPr>
              <w:spacing w:after="0" w:line="240" w:lineRule="auto"/>
              <w:jc w:val="center"/>
              <w:rPr>
                <w:sz w:val="18"/>
                <w:szCs w:val="18"/>
              </w:rPr>
            </w:pPr>
            <w:r w:rsidRPr="005500C3">
              <w:rPr>
                <w:sz w:val="18"/>
                <w:szCs w:val="18"/>
              </w:rPr>
              <w:t>0.0045</w:t>
            </w:r>
          </w:p>
        </w:tc>
        <w:tc>
          <w:tcPr>
            <w:tcW w:w="1260" w:type="dxa"/>
            <w:shd w:val="clear" w:color="auto" w:fill="auto"/>
            <w:noWrap/>
            <w:hideMark/>
          </w:tcPr>
          <w:p w14:paraId="3BE5515A" w14:textId="77777777" w:rsidR="002972D2" w:rsidRPr="005500C3" w:rsidRDefault="002972D2" w:rsidP="002972D2">
            <w:pPr>
              <w:spacing w:after="0" w:line="240" w:lineRule="auto"/>
              <w:jc w:val="center"/>
              <w:rPr>
                <w:sz w:val="18"/>
                <w:szCs w:val="18"/>
              </w:rPr>
            </w:pPr>
            <w:r w:rsidRPr="005500C3">
              <w:rPr>
                <w:sz w:val="18"/>
                <w:szCs w:val="18"/>
              </w:rPr>
              <w:t>0.0095</w:t>
            </w:r>
          </w:p>
        </w:tc>
      </w:tr>
      <w:tr w:rsidR="002972D2" w:rsidRPr="005500C3" w14:paraId="0FE4B818" w14:textId="77777777" w:rsidTr="00136A7C">
        <w:trPr>
          <w:cantSplit/>
          <w:trHeight w:val="152"/>
        </w:trPr>
        <w:tc>
          <w:tcPr>
            <w:tcW w:w="1705" w:type="dxa"/>
            <w:shd w:val="clear" w:color="auto" w:fill="auto"/>
            <w:noWrap/>
            <w:hideMark/>
          </w:tcPr>
          <w:p w14:paraId="1D8A04E1" w14:textId="77777777" w:rsidR="002972D2" w:rsidRPr="005500C3" w:rsidRDefault="002972D2" w:rsidP="002972D2">
            <w:pPr>
              <w:spacing w:after="0" w:line="240" w:lineRule="auto"/>
              <w:jc w:val="center"/>
              <w:rPr>
                <w:sz w:val="18"/>
                <w:szCs w:val="18"/>
              </w:rPr>
            </w:pPr>
            <w:r w:rsidRPr="005500C3">
              <w:rPr>
                <w:sz w:val="18"/>
                <w:szCs w:val="18"/>
              </w:rPr>
              <w:t>Three story</w:t>
            </w:r>
          </w:p>
        </w:tc>
        <w:tc>
          <w:tcPr>
            <w:tcW w:w="1800" w:type="dxa"/>
            <w:shd w:val="clear" w:color="auto" w:fill="auto"/>
            <w:noWrap/>
            <w:hideMark/>
          </w:tcPr>
          <w:p w14:paraId="52E9DDB7"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70EB953C" w14:textId="77777777" w:rsidR="002972D2" w:rsidRPr="005500C3" w:rsidRDefault="002972D2" w:rsidP="002972D2">
            <w:pPr>
              <w:spacing w:after="0" w:line="240" w:lineRule="auto"/>
              <w:jc w:val="center"/>
              <w:rPr>
                <w:sz w:val="18"/>
                <w:szCs w:val="18"/>
              </w:rPr>
            </w:pPr>
            <w:r w:rsidRPr="005500C3">
              <w:rPr>
                <w:sz w:val="18"/>
                <w:szCs w:val="18"/>
              </w:rPr>
              <w:t>0.5</w:t>
            </w:r>
          </w:p>
        </w:tc>
        <w:tc>
          <w:tcPr>
            <w:tcW w:w="1350" w:type="dxa"/>
            <w:shd w:val="clear" w:color="auto" w:fill="auto"/>
            <w:noWrap/>
            <w:hideMark/>
          </w:tcPr>
          <w:p w14:paraId="18C9243F" w14:textId="77777777" w:rsidR="002972D2" w:rsidRPr="005500C3" w:rsidRDefault="002972D2" w:rsidP="002972D2">
            <w:pPr>
              <w:spacing w:after="0" w:line="240" w:lineRule="auto"/>
              <w:jc w:val="center"/>
              <w:rPr>
                <w:sz w:val="18"/>
                <w:szCs w:val="18"/>
              </w:rPr>
            </w:pPr>
            <w:r w:rsidRPr="005500C3">
              <w:rPr>
                <w:sz w:val="18"/>
                <w:szCs w:val="18"/>
              </w:rPr>
              <w:t>0.0030</w:t>
            </w:r>
          </w:p>
        </w:tc>
        <w:tc>
          <w:tcPr>
            <w:tcW w:w="1260" w:type="dxa"/>
            <w:shd w:val="clear" w:color="auto" w:fill="auto"/>
            <w:noWrap/>
            <w:hideMark/>
          </w:tcPr>
          <w:p w14:paraId="77804BB1" w14:textId="77777777" w:rsidR="002972D2" w:rsidRPr="005500C3" w:rsidRDefault="002972D2" w:rsidP="002972D2">
            <w:pPr>
              <w:spacing w:after="0" w:line="240" w:lineRule="auto"/>
              <w:jc w:val="center"/>
              <w:rPr>
                <w:sz w:val="18"/>
                <w:szCs w:val="18"/>
              </w:rPr>
            </w:pPr>
            <w:r w:rsidRPr="005500C3">
              <w:rPr>
                <w:sz w:val="18"/>
                <w:szCs w:val="18"/>
              </w:rPr>
              <w:t>0.014</w:t>
            </w:r>
          </w:p>
        </w:tc>
      </w:tr>
      <w:tr w:rsidR="002972D2" w:rsidRPr="005500C3" w14:paraId="51903305" w14:textId="77777777" w:rsidTr="00136A7C">
        <w:trPr>
          <w:cantSplit/>
          <w:trHeight w:val="152"/>
        </w:trPr>
        <w:tc>
          <w:tcPr>
            <w:tcW w:w="1705" w:type="dxa"/>
            <w:shd w:val="clear" w:color="auto" w:fill="auto"/>
            <w:noWrap/>
          </w:tcPr>
          <w:p w14:paraId="15941ABB" w14:textId="77777777" w:rsidR="002972D2" w:rsidRPr="005500C3" w:rsidRDefault="002972D2" w:rsidP="002972D2">
            <w:pPr>
              <w:spacing w:after="0" w:line="240" w:lineRule="auto"/>
              <w:jc w:val="center"/>
              <w:rPr>
                <w:sz w:val="18"/>
                <w:szCs w:val="18"/>
              </w:rPr>
            </w:pPr>
          </w:p>
        </w:tc>
        <w:tc>
          <w:tcPr>
            <w:tcW w:w="1800" w:type="dxa"/>
            <w:shd w:val="clear" w:color="auto" w:fill="auto"/>
            <w:noWrap/>
          </w:tcPr>
          <w:p w14:paraId="6DD22710" w14:textId="77777777" w:rsidR="002972D2" w:rsidRPr="005500C3" w:rsidRDefault="002972D2" w:rsidP="002972D2">
            <w:pPr>
              <w:spacing w:after="0" w:line="240" w:lineRule="auto"/>
              <w:jc w:val="center"/>
              <w:rPr>
                <w:sz w:val="18"/>
                <w:szCs w:val="18"/>
              </w:rPr>
            </w:pPr>
          </w:p>
        </w:tc>
        <w:tc>
          <w:tcPr>
            <w:tcW w:w="1710" w:type="dxa"/>
            <w:shd w:val="clear" w:color="auto" w:fill="auto"/>
            <w:noWrap/>
          </w:tcPr>
          <w:p w14:paraId="32317452" w14:textId="77777777" w:rsidR="002972D2" w:rsidRPr="005500C3" w:rsidRDefault="002972D2" w:rsidP="002972D2">
            <w:pPr>
              <w:spacing w:after="0" w:line="240" w:lineRule="auto"/>
              <w:jc w:val="center"/>
              <w:rPr>
                <w:sz w:val="18"/>
                <w:szCs w:val="18"/>
              </w:rPr>
            </w:pPr>
          </w:p>
        </w:tc>
        <w:tc>
          <w:tcPr>
            <w:tcW w:w="1350" w:type="dxa"/>
            <w:shd w:val="clear" w:color="auto" w:fill="auto"/>
            <w:noWrap/>
          </w:tcPr>
          <w:p w14:paraId="2E4829A8"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2172F0E5" w14:textId="77777777" w:rsidR="002972D2" w:rsidRPr="005500C3" w:rsidRDefault="002972D2" w:rsidP="002972D2">
            <w:pPr>
              <w:spacing w:after="0" w:line="240" w:lineRule="auto"/>
              <w:jc w:val="center"/>
              <w:rPr>
                <w:sz w:val="18"/>
                <w:szCs w:val="18"/>
              </w:rPr>
            </w:pPr>
          </w:p>
        </w:tc>
      </w:tr>
      <w:tr w:rsidR="002972D2" w:rsidRPr="008D6F63" w14:paraId="3C0601C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5807652" w14:textId="77777777" w:rsidR="002972D2" w:rsidRPr="00DD21F6" w:rsidRDefault="002972D2" w:rsidP="002972D2">
            <w:pPr>
              <w:spacing w:after="0" w:line="240" w:lineRule="auto"/>
              <w:jc w:val="center"/>
              <w:rPr>
                <w:b/>
                <w:sz w:val="18"/>
                <w:szCs w:val="18"/>
              </w:rPr>
            </w:pPr>
            <w:r w:rsidRPr="00DD21F6">
              <w:rPr>
                <w:b/>
                <w:sz w:val="18"/>
                <w:szCs w:val="18"/>
              </w:rPr>
              <w:t>Multifamily (Non Central)</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6C47F830" w14:textId="77777777" w:rsidR="002972D2" w:rsidRPr="00DD21F6" w:rsidRDefault="002972D2" w:rsidP="002972D2">
            <w:pPr>
              <w:spacing w:after="0" w:line="240" w:lineRule="auto"/>
              <w:jc w:val="center"/>
              <w:rPr>
                <w:b/>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20093676" w14:textId="77777777" w:rsidR="002972D2" w:rsidRPr="00DD21F6" w:rsidRDefault="002972D2" w:rsidP="002972D2">
            <w:pPr>
              <w:spacing w:after="0" w:line="240" w:lineRule="auto"/>
              <w:jc w:val="center"/>
              <w:rPr>
                <w:b/>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C7B0B6F" w14:textId="77777777" w:rsidR="002972D2" w:rsidRPr="00DD21F6" w:rsidRDefault="002972D2" w:rsidP="002972D2">
            <w:pPr>
              <w:spacing w:after="0" w:line="240" w:lineRule="auto"/>
              <w:jc w:val="center"/>
              <w:rPr>
                <w:b/>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7726E80" w14:textId="77777777" w:rsidR="002972D2" w:rsidRPr="00DD21F6" w:rsidRDefault="002972D2" w:rsidP="002972D2">
            <w:pPr>
              <w:spacing w:after="0" w:line="240" w:lineRule="auto"/>
              <w:jc w:val="center"/>
              <w:rPr>
                <w:b/>
                <w:sz w:val="18"/>
                <w:szCs w:val="18"/>
              </w:rPr>
            </w:pPr>
          </w:p>
        </w:tc>
      </w:tr>
      <w:tr w:rsidR="002972D2" w:rsidRPr="008D6F63" w14:paraId="7BFFF5B7"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D7F5B54" w14:textId="77777777" w:rsidR="002972D2" w:rsidRPr="00DD21F6" w:rsidRDefault="002972D2" w:rsidP="002972D2">
            <w:pPr>
              <w:spacing w:after="0" w:line="240" w:lineRule="auto"/>
              <w:jc w:val="center"/>
              <w:rPr>
                <w:b/>
                <w:sz w:val="18"/>
                <w:szCs w:val="18"/>
              </w:rPr>
            </w:pPr>
            <w:r w:rsidRPr="00DD21F6">
              <w:rPr>
                <w:b/>
                <w:sz w:val="18"/>
                <w:szCs w:val="18"/>
              </w:rPr>
              <w:t>One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9DF8128"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7E6A94A0"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D4A7B3" w14:textId="77777777" w:rsidR="002972D2" w:rsidRPr="00DD21F6" w:rsidRDefault="002972D2" w:rsidP="002972D2">
            <w:pPr>
              <w:spacing w:after="0" w:line="240" w:lineRule="auto"/>
              <w:jc w:val="center"/>
              <w:rPr>
                <w:b/>
                <w:sz w:val="18"/>
                <w:szCs w:val="18"/>
              </w:rPr>
            </w:pPr>
            <w:r w:rsidRPr="00DD21F6">
              <w:rPr>
                <w:b/>
                <w:sz w:val="18"/>
                <w:szCs w:val="18"/>
              </w:rPr>
              <w:t>0.0080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325551" w14:textId="77777777" w:rsidR="002972D2" w:rsidRPr="00DD21F6" w:rsidRDefault="002972D2" w:rsidP="002972D2">
            <w:pPr>
              <w:spacing w:after="0" w:line="240" w:lineRule="auto"/>
              <w:jc w:val="center"/>
              <w:rPr>
                <w:b/>
                <w:sz w:val="18"/>
                <w:szCs w:val="18"/>
              </w:rPr>
            </w:pPr>
            <w:r w:rsidRPr="00DD21F6">
              <w:rPr>
                <w:b/>
                <w:sz w:val="18"/>
                <w:szCs w:val="18"/>
              </w:rPr>
              <w:t>n/a</w:t>
            </w:r>
          </w:p>
        </w:tc>
      </w:tr>
      <w:tr w:rsidR="002972D2" w:rsidRPr="0006728B" w14:paraId="58BAC49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25825FE6" w14:textId="77777777" w:rsidR="002972D2" w:rsidRPr="00DD21F6" w:rsidRDefault="002972D2" w:rsidP="002972D2">
            <w:pPr>
              <w:spacing w:after="0" w:line="240" w:lineRule="auto"/>
              <w:jc w:val="center"/>
              <w:rPr>
                <w:b/>
                <w:sz w:val="18"/>
                <w:szCs w:val="18"/>
              </w:rPr>
            </w:pPr>
            <w:r w:rsidRPr="00DD21F6">
              <w:rPr>
                <w:b/>
                <w:sz w:val="18"/>
                <w:szCs w:val="18"/>
              </w:rPr>
              <w:t>Two or more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15A5BC1F"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22EA245"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213DC9A" w14:textId="77777777" w:rsidR="002972D2" w:rsidRPr="00DD21F6" w:rsidRDefault="002972D2" w:rsidP="002972D2">
            <w:pPr>
              <w:spacing w:after="0" w:line="240" w:lineRule="auto"/>
              <w:jc w:val="center"/>
              <w:rPr>
                <w:b/>
                <w:sz w:val="18"/>
                <w:szCs w:val="18"/>
              </w:rPr>
            </w:pPr>
            <w:r w:rsidRPr="00DD21F6">
              <w:rPr>
                <w:b/>
                <w:sz w:val="18"/>
                <w:szCs w:val="18"/>
              </w:rPr>
              <w:t>0.0050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F02C7E0" w14:textId="77777777" w:rsidR="002972D2" w:rsidRPr="00DD21F6" w:rsidRDefault="002972D2" w:rsidP="002972D2">
            <w:pPr>
              <w:spacing w:after="0" w:line="240" w:lineRule="auto"/>
              <w:jc w:val="center"/>
              <w:rPr>
                <w:b/>
                <w:sz w:val="18"/>
                <w:szCs w:val="18"/>
              </w:rPr>
            </w:pPr>
            <w:r w:rsidRPr="00DD21F6">
              <w:rPr>
                <w:b/>
                <w:sz w:val="18"/>
                <w:szCs w:val="18"/>
              </w:rPr>
              <w:t>n/a</w:t>
            </w:r>
          </w:p>
        </w:tc>
      </w:tr>
    </w:tbl>
    <w:p w14:paraId="66AC0231" w14:textId="14ECD9DA" w:rsidR="003B39B7" w:rsidRDefault="003B39B7" w:rsidP="00271EDE">
      <w:pPr>
        <w:spacing w:after="0"/>
      </w:pPr>
    </w:p>
    <w:tbl>
      <w:tblPr>
        <w:tblStyle w:val="TableGrid34"/>
        <w:tblW w:w="10800" w:type="dxa"/>
        <w:tblInd w:w="-5" w:type="dxa"/>
        <w:tblLook w:val="04A0" w:firstRow="1" w:lastRow="0" w:firstColumn="1" w:lastColumn="0" w:noHBand="0" w:noVBand="1"/>
      </w:tblPr>
      <w:tblGrid>
        <w:gridCol w:w="1342"/>
        <w:gridCol w:w="1178"/>
        <w:gridCol w:w="164"/>
        <w:gridCol w:w="1186"/>
        <w:gridCol w:w="720"/>
        <w:gridCol w:w="540"/>
        <w:gridCol w:w="1980"/>
        <w:gridCol w:w="180"/>
        <w:gridCol w:w="1890"/>
        <w:gridCol w:w="1620"/>
      </w:tblGrid>
      <w:tr w:rsidR="00D42786" w:rsidRPr="009D79A7" w14:paraId="74033DCF" w14:textId="77777777" w:rsidTr="00D42786">
        <w:trPr>
          <w:trHeight w:val="350"/>
        </w:trPr>
        <w:tc>
          <w:tcPr>
            <w:tcW w:w="10800" w:type="dxa"/>
            <w:gridSpan w:val="10"/>
          </w:tcPr>
          <w:p w14:paraId="132ED43A" w14:textId="561ECF1E" w:rsidR="00D42786" w:rsidRDefault="00D42786"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r>
              <w:rPr>
                <w:rFonts w:asciiTheme="minorHAnsi" w:hAnsiTheme="minorHAnsi" w:cstheme="minorHAnsi"/>
                <w:sz w:val="18"/>
                <w:szCs w:val="18"/>
              </w:rPr>
              <w:t xml:space="preserve"> (RA3.6.9</w:t>
            </w:r>
            <w:r w:rsidRPr="0081179F">
              <w:rPr>
                <w:rFonts w:asciiTheme="minorHAnsi" w:hAnsiTheme="minorHAnsi" w:cstheme="minorHAnsi"/>
                <w:sz w:val="18"/>
                <w:szCs w:val="18"/>
              </w:rPr>
              <w:t>)</w:t>
            </w:r>
          </w:p>
          <w:p w14:paraId="4973A163" w14:textId="75941120" w:rsidR="00D42786" w:rsidRPr="009D79A7" w:rsidRDefault="00D42786" w:rsidP="00AF7641">
            <w:pPr>
              <w:keepNext/>
              <w:rPr>
                <w:rFonts w:asciiTheme="minorHAnsi" w:hAnsiTheme="minorHAnsi" w:cstheme="minorHAnsi"/>
                <w:sz w:val="18"/>
                <w:szCs w:val="18"/>
              </w:rPr>
            </w:pPr>
            <w:r>
              <w:rPr>
                <w:rFonts w:asciiTheme="minorHAnsi" w:hAnsiTheme="minorHAnsi" w:cstheme="minorHAnsi"/>
                <w:sz w:val="18"/>
                <w:szCs w:val="18"/>
              </w:rPr>
              <w:t>&lt;&lt;</w:t>
            </w:r>
            <w:del w:id="36" w:author="Shewmaker, Michael@Energy" w:date="2019-11-19T11:52:00Z">
              <w:r w:rsidDel="00BA4774">
                <w:rPr>
                  <w:rFonts w:asciiTheme="minorHAnsi" w:hAnsiTheme="minorHAnsi" w:cstheme="minorHAnsi"/>
                  <w:sz w:val="18"/>
                  <w:szCs w:val="18"/>
                </w:rPr>
                <w:delText>If A0</w:delText>
              </w:r>
              <w:r w:rsidR="008B2C5E" w:rsidDel="00BA4774">
                <w:rPr>
                  <w:rFonts w:asciiTheme="minorHAnsi" w:hAnsiTheme="minorHAnsi" w:cstheme="minorHAnsi"/>
                  <w:sz w:val="18"/>
                  <w:szCs w:val="18"/>
                </w:rPr>
                <w:delText>9</w:delText>
              </w:r>
              <w:r w:rsidRPr="00890BBF" w:rsidDel="00BA4774">
                <w:rPr>
                  <w:rFonts w:asciiTheme="minorHAnsi" w:hAnsiTheme="minorHAnsi" w:cstheme="minorHAnsi"/>
                  <w:sz w:val="18"/>
                  <w:szCs w:val="18"/>
                </w:rPr>
                <w:delText xml:space="preserve"> “</w:delText>
              </w:r>
              <w:r w:rsidDel="00BA4774">
                <w:rPr>
                  <w:rFonts w:asciiTheme="minorHAnsi" w:hAnsiTheme="minorHAnsi" w:cstheme="minorHAnsi"/>
                  <w:sz w:val="18"/>
                  <w:szCs w:val="18"/>
                </w:rPr>
                <w:delText>Drain Water Heat Recovery</w:delText>
              </w:r>
              <w:r w:rsidRPr="00890BBF" w:rsidDel="00BA4774">
                <w:rPr>
                  <w:rFonts w:asciiTheme="minorHAnsi" w:hAnsiTheme="minorHAnsi" w:cstheme="minorHAnsi"/>
                  <w:sz w:val="18"/>
                  <w:szCs w:val="18"/>
                </w:rPr>
                <w:delText>” = “None”, then display the "section does not apply" message; else display this entire table</w:delText>
              </w:r>
            </w:del>
            <w:ins w:id="37" w:author="Shewmaker, Michael@Energy" w:date="2019-11-19T11:52:00Z">
              <w:r w:rsidR="00BA4774">
                <w:rPr>
                  <w:rFonts w:asciiTheme="minorHAnsi" w:hAnsiTheme="minorHAnsi" w:cstheme="minorHAnsi"/>
                  <w:sz w:val="18"/>
                  <w:szCs w:val="18"/>
                </w:rPr>
                <w:t>r</w:t>
              </w:r>
            </w:ins>
            <w:ins w:id="38" w:author="Shewmaker, Michael@Energy" w:date="2019-11-19T11:53:00Z">
              <w:r w:rsidR="00BA4774">
                <w:rPr>
                  <w:rFonts w:asciiTheme="minorHAnsi" w:hAnsiTheme="minorHAnsi" w:cstheme="minorHAnsi"/>
                  <w:sz w:val="18"/>
                  <w:szCs w:val="18"/>
                </w:rPr>
                <w:t xml:space="preserve">equire one row of data for each </w:t>
              </w:r>
            </w:ins>
            <w:ins w:id="39" w:author="Shewmaker, Michael@Energy" w:date="2019-11-25T10:07:00Z">
              <w:r w:rsidR="00AF7641">
                <w:rPr>
                  <w:rFonts w:asciiTheme="minorHAnsi" w:hAnsiTheme="minorHAnsi" w:cstheme="minorHAnsi"/>
                  <w:sz w:val="18"/>
                  <w:szCs w:val="18"/>
                </w:rPr>
                <w:t>drain water heat recovery system</w:t>
              </w:r>
            </w:ins>
            <w:ins w:id="40" w:author="Shewmaker, Michael@Energy" w:date="2019-11-19T11:53:00Z">
              <w:r w:rsidR="00BA4774">
                <w:rPr>
                  <w:rFonts w:asciiTheme="minorHAnsi" w:hAnsiTheme="minorHAnsi" w:cstheme="minorHAnsi"/>
                  <w:sz w:val="18"/>
                  <w:szCs w:val="18"/>
                </w:rPr>
                <w:t xml:space="preserve"> identified in Section B. with B09 = Yes. Else report section header and standard “This section does not apply” message&gt;&gt;</w:t>
              </w:r>
            </w:ins>
          </w:p>
        </w:tc>
      </w:tr>
      <w:tr w:rsidR="009940CB" w:rsidRPr="009D79A7" w14:paraId="6615B9A7" w14:textId="77777777" w:rsidTr="009D3F0C">
        <w:trPr>
          <w:trHeight w:val="144"/>
        </w:trPr>
        <w:tc>
          <w:tcPr>
            <w:tcW w:w="10800" w:type="dxa"/>
            <w:gridSpan w:val="10"/>
          </w:tcPr>
          <w:p w14:paraId="6FDF56E6" w14:textId="51C5F75F"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9940CB" w:rsidRPr="009D79A7" w14:paraId="5F6E1DD7" w14:textId="77777777" w:rsidTr="009940CB">
        <w:trPr>
          <w:trHeight w:val="144"/>
        </w:trPr>
        <w:tc>
          <w:tcPr>
            <w:tcW w:w="2520" w:type="dxa"/>
            <w:gridSpan w:val="2"/>
          </w:tcPr>
          <w:p w14:paraId="6A801E7F" w14:textId="7A74D2E5"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070" w:type="dxa"/>
            <w:gridSpan w:val="3"/>
          </w:tcPr>
          <w:p w14:paraId="501EDE61" w14:textId="6ECB9506"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520" w:type="dxa"/>
            <w:gridSpan w:val="2"/>
          </w:tcPr>
          <w:p w14:paraId="4B460CD3" w14:textId="1320EE8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690" w:type="dxa"/>
            <w:gridSpan w:val="3"/>
          </w:tcPr>
          <w:p w14:paraId="1A12D47A" w14:textId="716AB748"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940CB" w:rsidRPr="009D79A7" w14:paraId="57E84723" w14:textId="77777777" w:rsidTr="009940CB">
        <w:trPr>
          <w:trHeight w:val="144"/>
        </w:trPr>
        <w:tc>
          <w:tcPr>
            <w:tcW w:w="2520" w:type="dxa"/>
            <w:gridSpan w:val="2"/>
          </w:tcPr>
          <w:p w14:paraId="4ECDB654" w14:textId="26063EFE"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070" w:type="dxa"/>
            <w:gridSpan w:val="3"/>
            <w:vAlign w:val="bottom"/>
          </w:tcPr>
          <w:p w14:paraId="44D8A1C3" w14:textId="58AB573C"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520" w:type="dxa"/>
            <w:gridSpan w:val="2"/>
            <w:vAlign w:val="bottom"/>
          </w:tcPr>
          <w:p w14:paraId="45C2893C" w14:textId="403E8525"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690" w:type="dxa"/>
            <w:gridSpan w:val="3"/>
            <w:vAlign w:val="bottom"/>
          </w:tcPr>
          <w:p w14:paraId="3EB24405" w14:textId="3986A8F2"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9940CB" w:rsidRPr="009D79A7" w14:paraId="487F42AB" w14:textId="77777777" w:rsidTr="009940CB">
        <w:trPr>
          <w:trHeight w:val="144"/>
        </w:trPr>
        <w:tc>
          <w:tcPr>
            <w:tcW w:w="2520" w:type="dxa"/>
            <w:gridSpan w:val="2"/>
          </w:tcPr>
          <w:p w14:paraId="04FDE2F5" w14:textId="7097446C"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w:t>
            </w:r>
            <w:r w:rsidR="008B2C5E">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070" w:type="dxa"/>
            <w:gridSpan w:val="3"/>
          </w:tcPr>
          <w:p w14:paraId="2FEF32DE"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AF8914C" w14:textId="067F46FE"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520" w:type="dxa"/>
            <w:gridSpan w:val="2"/>
          </w:tcPr>
          <w:p w14:paraId="5BD337AB"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4CEABE3E" w14:textId="510B7A34"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690" w:type="dxa"/>
            <w:gridSpan w:val="3"/>
          </w:tcPr>
          <w:p w14:paraId="405C09FD"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79A19FE0" w14:textId="25F7F45F"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9940CB" w:rsidRPr="009D79A7" w14:paraId="1476B734" w14:textId="77777777" w:rsidTr="009940CB">
        <w:trPr>
          <w:trHeight w:val="144"/>
        </w:trPr>
        <w:tc>
          <w:tcPr>
            <w:tcW w:w="2520" w:type="dxa"/>
            <w:gridSpan w:val="2"/>
          </w:tcPr>
          <w:p w14:paraId="644914E7"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070" w:type="dxa"/>
            <w:gridSpan w:val="3"/>
          </w:tcPr>
          <w:p w14:paraId="62B3BC0E"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520" w:type="dxa"/>
            <w:gridSpan w:val="2"/>
          </w:tcPr>
          <w:p w14:paraId="244252A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3690" w:type="dxa"/>
            <w:gridSpan w:val="3"/>
          </w:tcPr>
          <w:p w14:paraId="1F68D9C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r>
      <w:tr w:rsidR="009940CB" w:rsidRPr="009D79A7" w14:paraId="0A3B0B91" w14:textId="77777777" w:rsidTr="009D3F0C">
        <w:trPr>
          <w:trHeight w:val="144"/>
        </w:trPr>
        <w:tc>
          <w:tcPr>
            <w:tcW w:w="10800" w:type="dxa"/>
            <w:gridSpan w:val="10"/>
          </w:tcPr>
          <w:p w14:paraId="01D95914" w14:textId="4EE64B02"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9940CB" w:rsidRPr="009D79A7" w14:paraId="348A130A" w14:textId="77777777" w:rsidTr="00D42786">
        <w:trPr>
          <w:trHeight w:val="144"/>
        </w:trPr>
        <w:tc>
          <w:tcPr>
            <w:tcW w:w="1342" w:type="dxa"/>
          </w:tcPr>
          <w:p w14:paraId="3969D1FE" w14:textId="7628E070"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342" w:type="dxa"/>
            <w:gridSpan w:val="2"/>
          </w:tcPr>
          <w:p w14:paraId="3B672F27" w14:textId="3655EE7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86" w:type="dxa"/>
          </w:tcPr>
          <w:p w14:paraId="0088B5E0" w14:textId="4822261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17B60986" w14:textId="4AD107E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160" w:type="dxa"/>
            <w:gridSpan w:val="2"/>
          </w:tcPr>
          <w:p w14:paraId="3D982788" w14:textId="65350B7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tcPr>
          <w:p w14:paraId="1131672F" w14:textId="358C4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620" w:type="dxa"/>
          </w:tcPr>
          <w:p w14:paraId="2F503EE8" w14:textId="51CAD2A8"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9940CB" w:rsidRPr="009D79A7" w14:paraId="76F4B27A" w14:textId="77777777" w:rsidTr="00D42786">
        <w:trPr>
          <w:trHeight w:val="144"/>
        </w:trPr>
        <w:tc>
          <w:tcPr>
            <w:tcW w:w="1342" w:type="dxa"/>
            <w:vAlign w:val="bottom"/>
          </w:tcPr>
          <w:p w14:paraId="2EF8D656" w14:textId="5F5B4DF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342" w:type="dxa"/>
            <w:gridSpan w:val="2"/>
            <w:vAlign w:val="bottom"/>
          </w:tcPr>
          <w:p w14:paraId="3009286C" w14:textId="2BA9DFBB"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86" w:type="dxa"/>
            <w:vAlign w:val="bottom"/>
          </w:tcPr>
          <w:p w14:paraId="6A607D24" w14:textId="4D57390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260" w:type="dxa"/>
            <w:gridSpan w:val="2"/>
            <w:vAlign w:val="bottom"/>
          </w:tcPr>
          <w:p w14:paraId="12ADB9FA" w14:textId="2632F604"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60" w:type="dxa"/>
            <w:gridSpan w:val="2"/>
            <w:vAlign w:val="bottom"/>
          </w:tcPr>
          <w:p w14:paraId="2DC474E0" w14:textId="0C14CDB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1890" w:type="dxa"/>
            <w:vAlign w:val="bottom"/>
          </w:tcPr>
          <w:p w14:paraId="64C49309"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620" w:type="dxa"/>
            <w:vAlign w:val="bottom"/>
          </w:tcPr>
          <w:p w14:paraId="2184B7E3"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64499C0E" w14:textId="506DD07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(Yes/No)</w:t>
            </w:r>
          </w:p>
        </w:tc>
      </w:tr>
      <w:tr w:rsidR="009940CB" w:rsidRPr="009D79A7" w14:paraId="276B95E8" w14:textId="77777777" w:rsidTr="00D42786">
        <w:trPr>
          <w:trHeight w:val="188"/>
        </w:trPr>
        <w:tc>
          <w:tcPr>
            <w:tcW w:w="1342" w:type="dxa"/>
          </w:tcPr>
          <w:p w14:paraId="04BC1E7D" w14:textId="049E46B9" w:rsidR="009940CB" w:rsidRPr="009D79A7" w:rsidRDefault="008B2C5E"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 A02</w:t>
            </w:r>
            <w:r w:rsidR="009940CB">
              <w:rPr>
                <w:rFonts w:asciiTheme="minorHAnsi" w:eastAsia="Times New Roman" w:hAnsiTheme="minorHAnsi" w:cstheme="minorHAnsi"/>
                <w:sz w:val="18"/>
                <w:szCs w:val="18"/>
              </w:rPr>
              <w:t>&gt;&gt;</w:t>
            </w:r>
          </w:p>
        </w:tc>
        <w:tc>
          <w:tcPr>
            <w:tcW w:w="1342" w:type="dxa"/>
            <w:gridSpan w:val="2"/>
          </w:tcPr>
          <w:p w14:paraId="246FFA04" w14:textId="1B436D12"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86" w:type="dxa"/>
          </w:tcPr>
          <w:p w14:paraId="76D7437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B452306" w14:textId="0AF00A1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 value ≥ Rated Effectiveness in F02, range check: 0.42≤F03&lt;1 </w:t>
            </w:r>
            <w:r w:rsidRPr="009D79A7">
              <w:rPr>
                <w:rFonts w:asciiTheme="minorHAnsi" w:eastAsia="Times New Roman" w:hAnsiTheme="minorHAnsi" w:cstheme="minorHAnsi"/>
                <w:sz w:val="18"/>
                <w:szCs w:val="18"/>
              </w:rPr>
              <w:t>&gt;&gt;</w:t>
            </w:r>
          </w:p>
        </w:tc>
        <w:tc>
          <w:tcPr>
            <w:tcW w:w="2160" w:type="dxa"/>
            <w:gridSpan w:val="2"/>
          </w:tcPr>
          <w:p w14:paraId="665D6688" w14:textId="5A6950EF" w:rsidR="009940CB" w:rsidRDefault="009940CB" w:rsidP="009940CB">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9940CB" w:rsidRPr="005A507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9940CB"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9940CB" w:rsidRPr="009D79A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tcPr>
          <w:p w14:paraId="766C6799" w14:textId="6E62783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0&lt;F06≤100 </w:t>
            </w:r>
            <w:r w:rsidRPr="009D79A7">
              <w:rPr>
                <w:rFonts w:asciiTheme="minorHAnsi" w:eastAsia="Times New Roman" w:hAnsiTheme="minorHAnsi" w:cstheme="minorHAnsi"/>
                <w:sz w:val="18"/>
                <w:szCs w:val="18"/>
              </w:rPr>
              <w:t>&gt;&gt;</w:t>
            </w:r>
          </w:p>
        </w:tc>
        <w:tc>
          <w:tcPr>
            <w:tcW w:w="1620" w:type="dxa"/>
          </w:tcPr>
          <w:p w14:paraId="37CF5138" w14:textId="15240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9940CB" w:rsidRPr="009D79A7" w14:paraId="28B4E31A" w14:textId="77777777" w:rsidTr="00D42786">
        <w:trPr>
          <w:trHeight w:val="188"/>
        </w:trPr>
        <w:tc>
          <w:tcPr>
            <w:tcW w:w="1342" w:type="dxa"/>
          </w:tcPr>
          <w:p w14:paraId="1C37751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42" w:type="dxa"/>
            <w:gridSpan w:val="2"/>
          </w:tcPr>
          <w:p w14:paraId="6562A079" w14:textId="3FEA57CF"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86" w:type="dxa"/>
          </w:tcPr>
          <w:p w14:paraId="13B32ED5"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260" w:type="dxa"/>
            <w:gridSpan w:val="2"/>
          </w:tcPr>
          <w:p w14:paraId="5C1851E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0" w:type="dxa"/>
            <w:gridSpan w:val="2"/>
          </w:tcPr>
          <w:p w14:paraId="2C0C0C47"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90" w:type="dxa"/>
          </w:tcPr>
          <w:p w14:paraId="653FBA16"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620" w:type="dxa"/>
          </w:tcPr>
          <w:p w14:paraId="58D2C3F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9940CB" w:rsidRPr="009D79A7" w14:paraId="7B3B605E" w14:textId="77777777" w:rsidTr="00D42786">
        <w:trPr>
          <w:trHeight w:val="188"/>
        </w:trPr>
        <w:tc>
          <w:tcPr>
            <w:tcW w:w="1342" w:type="dxa"/>
          </w:tcPr>
          <w:p w14:paraId="43CB73F1" w14:textId="6D005849"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458" w:type="dxa"/>
            <w:gridSpan w:val="9"/>
          </w:tcPr>
          <w:p w14:paraId="48C2FB9C" w14:textId="21726503"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all the respective showers or the water heater.</w:t>
            </w:r>
          </w:p>
        </w:tc>
      </w:tr>
      <w:tr w:rsidR="009940CB" w:rsidRPr="009D79A7" w14:paraId="315F6A6C" w14:textId="77777777" w:rsidTr="00D42786">
        <w:trPr>
          <w:trHeight w:val="188"/>
        </w:trPr>
        <w:tc>
          <w:tcPr>
            <w:tcW w:w="1342" w:type="dxa"/>
          </w:tcPr>
          <w:p w14:paraId="7C817081" w14:textId="4147DFE1"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458" w:type="dxa"/>
            <w:gridSpan w:val="9"/>
          </w:tcPr>
          <w:p w14:paraId="2E8EA512" w14:textId="3C99E055"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9940CB" w:rsidRPr="00935859" w14:paraId="07863333" w14:textId="77777777" w:rsidTr="00D42786">
        <w:trPr>
          <w:trHeight w:val="188"/>
        </w:trPr>
        <w:tc>
          <w:tcPr>
            <w:tcW w:w="1342" w:type="dxa"/>
          </w:tcPr>
          <w:p w14:paraId="244168FA" w14:textId="7D64A236"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458" w:type="dxa"/>
            <w:gridSpan w:val="9"/>
          </w:tcPr>
          <w:p w14:paraId="0E26F4B3" w14:textId="763FF837" w:rsidR="009940CB" w:rsidRPr="00935859"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9940CB" w:rsidRPr="009D79A7" w14:paraId="7EB42479" w14:textId="77777777" w:rsidTr="00A10E56">
        <w:trPr>
          <w:trHeight w:val="260"/>
        </w:trPr>
        <w:tc>
          <w:tcPr>
            <w:tcW w:w="10800" w:type="dxa"/>
            <w:gridSpan w:val="10"/>
          </w:tcPr>
          <w:p w14:paraId="4266D989" w14:textId="7C64FB0F"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3C9C2ABA" w14:textId="77777777" w:rsidR="0032746E" w:rsidRPr="00B66EDB" w:rsidRDefault="0032746E" w:rsidP="00B66EDB">
      <w:pPr>
        <w:spacing w:after="0" w:line="240" w:lineRule="auto"/>
        <w:rPr>
          <w:sz w:val="20"/>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10326"/>
      </w:tblGrid>
      <w:tr w:rsidR="00394022" w:rsidRPr="00323F2C" w14:paraId="4E32091F" w14:textId="77777777" w:rsidTr="00D42786">
        <w:trPr>
          <w:trHeight w:hRule="exact" w:val="712"/>
          <w:tblHeader/>
        </w:trPr>
        <w:tc>
          <w:tcPr>
            <w:tcW w:w="10800" w:type="dxa"/>
            <w:gridSpan w:val="2"/>
            <w:tcBorders>
              <w:bottom w:val="single" w:sz="4" w:space="0" w:color="auto"/>
            </w:tcBorders>
          </w:tcPr>
          <w:p w14:paraId="2A9287E2" w14:textId="63D4A44A" w:rsidR="00394022" w:rsidRPr="000110EF" w:rsidRDefault="00394022" w:rsidP="00FB6A41">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p>
          <w:p w14:paraId="5273BAB3" w14:textId="18AFEBE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 xml:space="preserve">&lt;&lt;If there are no systems in column </w:t>
            </w:r>
            <w:r>
              <w:rPr>
                <w:rFonts w:cstheme="minorHAnsi"/>
                <w:sz w:val="18"/>
                <w:szCs w:val="18"/>
              </w:rPr>
              <w:t>A0</w:t>
            </w:r>
            <w:r w:rsidR="008B2C5E">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D42786">
        <w:trPr>
          <w:trHeight w:hRule="exact" w:val="361"/>
          <w:tblHeader/>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326" w:type="dxa"/>
            <w:vAlign w:val="center"/>
          </w:tcPr>
          <w:p w14:paraId="19C8E1DD" w14:textId="2FFB614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w:t>
            </w:r>
            <w:r w:rsidR="00A46B82">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p>
        </w:tc>
      </w:tr>
      <w:tr w:rsidR="00394022" w:rsidRPr="00323F2C" w14:paraId="757E486E" w14:textId="77777777" w:rsidTr="00D42786">
        <w:trPr>
          <w:trHeight w:hRule="exact" w:val="288"/>
          <w:tblHeader/>
        </w:trPr>
        <w:tc>
          <w:tcPr>
            <w:tcW w:w="10800" w:type="dxa"/>
            <w:gridSpan w:val="2"/>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rFonts w:cstheme="minorHAnsi"/>
                <w:b/>
                <w:sz w:val="18"/>
                <w:szCs w:val="18"/>
              </w:rPr>
            </w:pPr>
            <w:r w:rsidRPr="003027B1">
              <w:rPr>
                <w:rFonts w:cstheme="minorHAnsi"/>
                <w:b/>
                <w:sz w:val="18"/>
                <w:szCs w:val="18"/>
              </w:rPr>
              <w:t xml:space="preserve">The responsible person’s signature on this compliance document affirms that all applicable requirements in this table have been met.  </w:t>
            </w:r>
          </w:p>
          <w:p w14:paraId="15A1A687" w14:textId="77777777" w:rsidR="00394022" w:rsidRPr="001E3511" w:rsidRDefault="00394022" w:rsidP="00FB6A41">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394022" w:rsidRPr="00394022" w14:paraId="7AE5708E" w14:textId="77777777" w:rsidTr="00AA6019">
        <w:trPr>
          <w:trHeight w:hRule="exact" w:val="910"/>
          <w:tblHeader/>
        </w:trPr>
        <w:tc>
          <w:tcPr>
            <w:tcW w:w="10998" w:type="dxa"/>
            <w:gridSpan w:val="2"/>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 xml:space="preserve">Systems that utilize this distribution type shall comply with these requirements. </w:t>
            </w:r>
          </w:p>
          <w:p w14:paraId="051B1446" w14:textId="2FF9C12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FB6A41">
        <w:trPr>
          <w:trHeight w:hRule="exact" w:val="288"/>
          <w:tblHeader/>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FB6A41">
        <w:trPr>
          <w:trHeight w:hRule="exact" w:val="288"/>
          <w:tblHeader/>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FB6A41">
        <w:trPr>
          <w:trHeight w:hRule="exact" w:val="532"/>
          <w:tblHeader/>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436" w:type="dxa"/>
            <w:vAlign w:val="center"/>
          </w:tcPr>
          <w:p w14:paraId="09CD897D" w14:textId="3AEE6A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FB6A41">
        <w:trPr>
          <w:trHeight w:hRule="exact" w:val="775"/>
          <w:tblHeader/>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394022" w:rsidRPr="00394022" w14:paraId="5C769B54" w14:textId="77777777" w:rsidTr="00FB6A41">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b/>
                <w:sz w:val="18"/>
                <w:szCs w:val="18"/>
              </w:rPr>
              <w:t xml:space="preserve">The responsible person’s signature on this compliance document affirms that all applicable requirements in this table have been met.  </w:t>
            </w:r>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20"/>
                <w:szCs w:val="20"/>
              </w:rPr>
              <w:t xml:space="preserve">Systems that utilize this distribution type shall comply with these requirements. </w:t>
            </w:r>
          </w:p>
          <w:p w14:paraId="2F4D93D2" w14:textId="1B74C766"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FB6A41">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2900520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Each central manifold has 15 feet or less of pipe between manifold and water heater</w:t>
            </w:r>
            <w:r w:rsidR="00A46B82">
              <w:rPr>
                <w:rFonts w:eastAsia="Calibri" w:cstheme="minorHAnsi"/>
                <w:sz w:val="18"/>
                <w:szCs w:val="20"/>
              </w:rPr>
              <w:t>.</w:t>
            </w:r>
          </w:p>
        </w:tc>
      </w:tr>
      <w:tr w:rsidR="00394022" w:rsidRPr="00394022" w14:paraId="75E5B57B" w14:textId="77777777" w:rsidTr="00FB6A41">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FB6A41">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A46B82">
              <w:rPr>
                <w:rFonts w:eastAsia="Calibri" w:cstheme="minorHAnsi"/>
                <w:sz w:val="18"/>
                <w:szCs w:val="20"/>
              </w:rPr>
              <w:t>.</w:t>
            </w:r>
          </w:p>
        </w:tc>
      </w:tr>
      <w:tr w:rsidR="00394022" w:rsidRPr="00394022" w14:paraId="1047F09F" w14:textId="77777777" w:rsidTr="00FB6A41">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0C583AC7"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A46B82">
              <w:rPr>
                <w:rFonts w:eastAsia="Calibri" w:cstheme="minorHAnsi"/>
                <w:sz w:val="18"/>
                <w:szCs w:val="20"/>
              </w:rPr>
              <w:t>Table</w:t>
            </w:r>
            <w:r w:rsidRPr="00394022">
              <w:rPr>
                <w:rFonts w:eastAsia="Calibri" w:cstheme="minorHAnsi"/>
                <w:sz w:val="18"/>
                <w:szCs w:val="20"/>
              </w:rPr>
              <w:t xml:space="preserve"> 120.3-A. </w:t>
            </w:r>
          </w:p>
        </w:tc>
      </w:tr>
      <w:tr w:rsidR="00394022" w:rsidRPr="00394022" w14:paraId="766334CE" w14:textId="77777777" w:rsidTr="00FB6A41">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w:t>
            </w:r>
            <w:r w:rsidRPr="00B66EDB">
              <w:rPr>
                <w:rFonts w:eastAsia="Calibri" w:cstheme="minorHAnsi"/>
                <w:sz w:val="20"/>
                <w:szCs w:val="20"/>
              </w:rPr>
              <w:t xml:space="preserve"> (RA4.4.5)</w:t>
            </w:r>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this distribution type shall comply with these requirements </w:t>
            </w:r>
          </w:p>
          <w:p w14:paraId="6700C113" w14:textId="6A1244A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FB6A41">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3B94973E" w:rsidR="00394022" w:rsidRPr="00394022" w:rsidRDefault="00394022" w:rsidP="00A46B82">
            <w:pPr>
              <w:keepNext/>
              <w:keepLines/>
              <w:suppressAutoHyphens/>
              <w:spacing w:after="0" w:line="240" w:lineRule="auto"/>
              <w:ind w:left="1156" w:hanging="184"/>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For combination pipe sizes the max allowed length of 3/8-inch piping is 7.5 feet,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4E7AEFED" w:rsidR="00394022" w:rsidRPr="00394022" w:rsidRDefault="00A46B82" w:rsidP="00394022">
            <w:pPr>
              <w:keepNext/>
              <w:keepLines/>
              <w:suppressAutoHyphens/>
              <w:spacing w:after="0" w:line="240" w:lineRule="auto"/>
              <w:ind w:firstLine="432"/>
              <w:rPr>
                <w:rFonts w:eastAsia="Calibri" w:cstheme="minorHAnsi"/>
                <w:sz w:val="18"/>
                <w:szCs w:val="20"/>
              </w:rPr>
            </w:pPr>
            <w:r>
              <w:rPr>
                <w:rFonts w:eastAsia="Calibri" w:cstheme="minorHAnsi"/>
                <w:sz w:val="18"/>
                <w:szCs w:val="20"/>
              </w:rPr>
              <w:t>1/2</w:t>
            </w:r>
            <w:r w:rsidR="00394022" w:rsidRPr="00394022">
              <w:rPr>
                <w:rFonts w:eastAsia="Calibri" w:cstheme="minorHAnsi"/>
                <w:sz w:val="18"/>
                <w:szCs w:val="20"/>
              </w:rPr>
              <w:t xml:space="preserve"> inch - For only one pipe size – max length allowed is 10 feet</w:t>
            </w:r>
          </w:p>
          <w:p w14:paraId="7253FD83" w14:textId="5DA8806A"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 For combination pipe sizes the allowed length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245356A6" w:rsidR="00394022" w:rsidRPr="00394022" w:rsidRDefault="00A46B82" w:rsidP="00394022">
            <w:pPr>
              <w:keepNext/>
              <w:keepLines/>
              <w:suppressAutoHyphens/>
              <w:spacing w:after="0" w:line="240" w:lineRule="auto"/>
              <w:ind w:firstLine="432"/>
              <w:rPr>
                <w:rFonts w:eastAsia="Times New Roman" w:cstheme="minorHAnsi"/>
                <w:i/>
                <w:sz w:val="20"/>
                <w:szCs w:val="20"/>
              </w:rPr>
            </w:pPr>
            <w:r>
              <w:rPr>
                <w:rFonts w:eastAsia="Times New Roman" w:cstheme="minorHAnsi"/>
                <w:sz w:val="18"/>
                <w:szCs w:val="20"/>
              </w:rPr>
              <w:t>3/4</w:t>
            </w:r>
            <w:r w:rsidR="00394022" w:rsidRPr="00394022">
              <w:rPr>
                <w:rFonts w:eastAsia="Times New Roman" w:cstheme="minorHAnsi"/>
                <w:sz w:val="18"/>
                <w:szCs w:val="20"/>
              </w:rPr>
              <w:t xml:space="preserve"> inch - For only one pipe size = 5 feet</w:t>
            </w:r>
          </w:p>
        </w:tc>
      </w:tr>
      <w:tr w:rsidR="00394022" w:rsidRPr="00394022" w14:paraId="46BCDF5F" w14:textId="77777777" w:rsidTr="00FB6A41">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p>
          <w:p w14:paraId="01EB3407" w14:textId="2C2FE69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w:t>
            </w:r>
            <w:r w:rsidR="00A46B82">
              <w:rPr>
                <w:rFonts w:eastAsia="Calibri" w:cstheme="minorHAnsi"/>
                <w:sz w:val="18"/>
                <w:szCs w:val="20"/>
              </w:rPr>
              <w:t>a recirculation system</w:t>
            </w:r>
            <w:r w:rsidRPr="00394022">
              <w:rPr>
                <w:rFonts w:eastAsia="Calibri" w:cstheme="minorHAnsi"/>
                <w:sz w:val="18"/>
                <w:szCs w:val="20"/>
              </w:rPr>
              <w:t xml:space="preserve"> shall comply with these requirements.  </w:t>
            </w:r>
          </w:p>
          <w:p w14:paraId="42E09FD1" w14:textId="59E1C2F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FB6A41">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FB6A41">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2969B88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 xml:space="preserve">Piping must take </w:t>
            </w:r>
            <w:r w:rsidR="00A46B82">
              <w:rPr>
                <w:rFonts w:eastAsia="Calibri" w:cstheme="minorHAnsi"/>
                <w:sz w:val="18"/>
                <w:szCs w:val="20"/>
              </w:rPr>
              <w:t xml:space="preserve">the </w:t>
            </w:r>
            <w:r w:rsidRPr="00394022">
              <w:rPr>
                <w:rFonts w:eastAsia="Calibri" w:cstheme="minorHAnsi"/>
                <w:sz w:val="18"/>
                <w:szCs w:val="20"/>
              </w:rPr>
              <w:t>most direct path between water heater and fixtures.</w:t>
            </w:r>
          </w:p>
        </w:tc>
      </w:tr>
      <w:tr w:rsidR="00394022" w:rsidRPr="00394022" w14:paraId="34C12F59" w14:textId="77777777" w:rsidTr="00FB6A41">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FB6A41">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023D91D4"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w:t>
            </w:r>
            <w:r w:rsidR="00A46B82">
              <w:rPr>
                <w:rFonts w:eastAsia="Calibri" w:cstheme="minorHAnsi"/>
                <w:sz w:val="18"/>
                <w:szCs w:val="20"/>
              </w:rPr>
              <w:t xml:space="preserve"> is</w:t>
            </w:r>
            <w:r w:rsidRPr="00394022">
              <w:rPr>
                <w:rFonts w:eastAsia="Calibri" w:cstheme="minorHAnsi"/>
                <w:sz w:val="18"/>
                <w:szCs w:val="20"/>
              </w:rPr>
              <w:t xml:space="preserve"> installed each loop shall have its own pump and controls.</w:t>
            </w:r>
          </w:p>
        </w:tc>
      </w:tr>
      <w:tr w:rsidR="00394022" w:rsidRPr="00394022" w14:paraId="3917DE0A" w14:textId="77777777" w:rsidTr="00FB6A41">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p>
          <w:p w14:paraId="57DAD800" w14:textId="450266C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8B2C5E">
              <w:rPr>
                <w:rFonts w:eastAsia="Calibri" w:cstheme="minorHAnsi"/>
                <w:sz w:val="18"/>
                <w:szCs w:val="20"/>
              </w:rPr>
              <w:t>7</w:t>
            </w:r>
            <w:r w:rsidRPr="00394022">
              <w:rPr>
                <w:rFonts w:eastAsia="Calibri" w:cstheme="minorHAnsi"/>
                <w:sz w:val="18"/>
                <w:szCs w:val="20"/>
              </w:rPr>
              <w:t xml:space="preserve"> “Dwelling Unit DHW System</w:t>
            </w:r>
          </w:p>
          <w:p w14:paraId="019D51B1" w14:textId="6BB7ACE0"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w:t>
            </w:r>
            <w:r w:rsidR="00A46B82">
              <w:rPr>
                <w:rFonts w:eastAsia="Calibri" w:cstheme="minorHAnsi"/>
                <w:sz w:val="18"/>
                <w:szCs w:val="20"/>
              </w:rPr>
              <w:t>”</w:t>
            </w:r>
            <w:r w:rsidRPr="00394022">
              <w:rPr>
                <w:rFonts w:eastAsia="Calibri" w:cstheme="minorHAnsi"/>
                <w:sz w:val="18"/>
                <w:szCs w:val="20"/>
              </w:rPr>
              <w:t>, then display this entire table, else display “section does not apply" message&gt;&gt;</w:t>
            </w:r>
          </w:p>
        </w:tc>
      </w:tr>
      <w:tr w:rsidR="00394022" w:rsidRPr="00394022" w14:paraId="00892DA4" w14:textId="77777777" w:rsidTr="00FB6A41">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FB6A41">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 xml:space="preserve">(RDRsc) </w:t>
            </w:r>
            <w:r w:rsidRPr="00B66EDB">
              <w:rPr>
                <w:rFonts w:eastAsia="Calibri" w:cstheme="minorHAnsi"/>
                <w:sz w:val="20"/>
                <w:szCs w:val="20"/>
              </w:rPr>
              <w:t>(RA4.4.10)</w:t>
            </w:r>
          </w:p>
          <w:p w14:paraId="671067F1" w14:textId="006FEB91"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Systems that utilize </w:t>
            </w:r>
            <w:r w:rsidR="00A46B82">
              <w:rPr>
                <w:rFonts w:cstheme="minorHAnsi"/>
                <w:sz w:val="18"/>
                <w:szCs w:val="20"/>
              </w:rPr>
              <w:t>either of these</w:t>
            </w:r>
            <w:r w:rsidRPr="00394022">
              <w:rPr>
                <w:rFonts w:cstheme="minorHAnsi"/>
                <w:sz w:val="18"/>
                <w:szCs w:val="20"/>
              </w:rPr>
              <w:t xml:space="preserve"> distribution type</w:t>
            </w:r>
            <w:r w:rsidR="00A46B82">
              <w:rPr>
                <w:rFonts w:cstheme="minorHAnsi"/>
                <w:sz w:val="18"/>
                <w:szCs w:val="20"/>
              </w:rPr>
              <w:t>s</w:t>
            </w:r>
            <w:r w:rsidRPr="00394022">
              <w:rPr>
                <w:rFonts w:cstheme="minorHAnsi"/>
                <w:sz w:val="18"/>
                <w:szCs w:val="20"/>
              </w:rPr>
              <w:t xml:space="preserve"> shall comply with these requirements.  </w:t>
            </w:r>
          </w:p>
          <w:p w14:paraId="49448EBC" w14:textId="082EF98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FB6A41">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690FEB55"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FB6A41">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FB6A41">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FB6A41">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FB6A41">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FB6A41">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r w:rsidR="00A46B82">
              <w:rPr>
                <w:rFonts w:eastAsia="Times New Roman" w:cstheme="minorHAnsi"/>
                <w:sz w:val="18"/>
                <w:szCs w:val="20"/>
              </w:rPr>
              <w:t>; or</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FB6A41">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FB6A41">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 xml:space="preserve">(RDRsc-H)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p>
          <w:p w14:paraId="7487B135" w14:textId="22C3F977"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eastAsia="Calibri" w:cstheme="minorHAnsi"/>
                <w:sz w:val="20"/>
                <w:szCs w:val="18"/>
              </w:rPr>
              <w:t xml:space="preserve">Systems that utilize </w:t>
            </w:r>
            <w:r w:rsidR="00A46B82">
              <w:rPr>
                <w:rFonts w:eastAsia="Calibri" w:cstheme="minorHAnsi"/>
                <w:sz w:val="20"/>
                <w:szCs w:val="18"/>
              </w:rPr>
              <w:t>either of these</w:t>
            </w:r>
            <w:r w:rsidRPr="00394022">
              <w:rPr>
                <w:rFonts w:eastAsia="Calibri" w:cstheme="minorHAnsi"/>
                <w:sz w:val="20"/>
                <w:szCs w:val="18"/>
              </w:rPr>
              <w:t xml:space="preserve"> distribution type</w:t>
            </w:r>
            <w:r w:rsidR="00A46B82">
              <w:rPr>
                <w:rFonts w:eastAsia="Calibri" w:cstheme="minorHAnsi"/>
                <w:sz w:val="20"/>
                <w:szCs w:val="18"/>
              </w:rPr>
              <w:t>s</w:t>
            </w:r>
            <w:r w:rsidRPr="00394022">
              <w:rPr>
                <w:rFonts w:eastAsia="Calibri" w:cstheme="minorHAnsi"/>
                <w:sz w:val="20"/>
                <w:szCs w:val="18"/>
              </w:rPr>
              <w:t xml:space="preserve"> shall comply with these requirements.  </w:t>
            </w:r>
          </w:p>
          <w:p w14:paraId="301E5DAF" w14:textId="0D2874B6"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FB6A41">
        <w:trPr>
          <w:trHeight w:val="144"/>
          <w:tblHeader/>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394022">
              <w:rPr>
                <w:rFonts w:eastAsia="Calibri" w:cstheme="minorHAnsi"/>
                <w:sz w:val="20"/>
                <w:szCs w:val="18"/>
              </w:rPr>
              <w:t>01</w:t>
            </w:r>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394022" w:rsidRPr="00394022" w14:paraId="727DBEA7" w14:textId="77777777" w:rsidTr="00FB6A41">
        <w:trPr>
          <w:trHeight w:val="144"/>
          <w:tblHeader/>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p>
        </w:tc>
      </w:tr>
    </w:tbl>
    <w:p w14:paraId="16CC07E0" w14:textId="2B6686E2" w:rsidR="00A556DE" w:rsidRPr="00423815" w:rsidRDefault="00A556DE" w:rsidP="00FC48ED">
      <w:pPr>
        <w:spacing w:after="0" w:line="240" w:lineRule="auto"/>
        <w:rPr>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36242" w14:textId="77777777" w:rsidR="00BD464A" w:rsidRDefault="00BD464A" w:rsidP="006B1CAD">
      <w:pPr>
        <w:spacing w:after="0" w:line="240" w:lineRule="auto"/>
      </w:pPr>
      <w:r>
        <w:separator/>
      </w:r>
    </w:p>
  </w:endnote>
  <w:endnote w:type="continuationSeparator" w:id="0">
    <w:p w14:paraId="00494FBB" w14:textId="77777777" w:rsidR="00BD464A" w:rsidRDefault="00BD464A" w:rsidP="006B1CAD">
      <w:pPr>
        <w:spacing w:after="0" w:line="240" w:lineRule="auto"/>
      </w:pPr>
      <w:r>
        <w:continuationSeparator/>
      </w:r>
    </w:p>
  </w:endnote>
  <w:endnote w:type="continuationNotice" w:id="1">
    <w:p w14:paraId="4C264200" w14:textId="77777777" w:rsidR="00BD464A" w:rsidRDefault="00BD4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BD464A" w:rsidRPr="009D5B35" w:rsidRDefault="00BD464A" w:rsidP="006B1CAD">
    <w:pPr>
      <w:pStyle w:val="Style7"/>
    </w:pPr>
    <w:r w:rsidRPr="009D5B35">
      <w:t xml:space="preserve">Registration Number:                                                           Registration Date/Time:                                           HERS Provider:                       </w:t>
    </w:r>
  </w:p>
  <w:p w14:paraId="4FCB0471" w14:textId="57C90871" w:rsidR="00BD464A" w:rsidRPr="00137C85" w:rsidRDefault="00BD464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5:02:00Z">
      <w:r w:rsidDel="0003657B">
        <w:rPr>
          <w:rFonts w:ascii="Calibri" w:hAnsi="Calibri"/>
          <w:szCs w:val="18"/>
        </w:rPr>
        <w:delText>2019</w:delText>
      </w:r>
    </w:del>
    <w:ins w:id="4" w:author="Markstrum, Alexis@Energy" w:date="2019-10-18T15:02: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BD464A" w:rsidRPr="009D5B35" w:rsidRDefault="00BD464A" w:rsidP="00852EF0">
    <w:pPr>
      <w:pStyle w:val="Style7"/>
      <w:tabs>
        <w:tab w:val="clear" w:pos="10800"/>
        <w:tab w:val="right" w:pos="11520"/>
      </w:tabs>
    </w:pPr>
    <w:r w:rsidRPr="009D5B35">
      <w:t xml:space="preserve">Registration Number:                                                           Registration Date/Time:                                           HERS Provider:                       </w:t>
    </w:r>
  </w:p>
  <w:p w14:paraId="4FCB0485" w14:textId="2C0288EC" w:rsidR="00BD464A" w:rsidRPr="00137C85" w:rsidRDefault="00BD464A"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5:02:00Z">
      <w:r w:rsidDel="0003657B">
        <w:rPr>
          <w:rFonts w:ascii="Calibri" w:hAnsi="Calibri"/>
          <w:szCs w:val="18"/>
        </w:rPr>
        <w:delText>2019</w:delText>
      </w:r>
    </w:del>
    <w:ins w:id="8" w:author="Markstrum, Alexis@Energy" w:date="2019-10-18T15:02:00Z">
      <w:r>
        <w:rPr>
          <w:rFonts w:ascii="Calibri" w:hAnsi="Calibri"/>
          <w:szCs w:val="18"/>
        </w:rPr>
        <w:t>2020</w:t>
      </w:r>
    </w:ins>
  </w:p>
  <w:p w14:paraId="07813504" w14:textId="77777777" w:rsidR="00BD464A" w:rsidRDefault="00BD464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0EB0A110" w:rsidR="00BD464A" w:rsidRPr="00137C85" w:rsidRDefault="00BD464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5:02:00Z">
      <w:r w:rsidDel="0003657B">
        <w:rPr>
          <w:rFonts w:ascii="Calibri" w:hAnsi="Calibri"/>
          <w:szCs w:val="18"/>
        </w:rPr>
        <w:delText>2019</w:delText>
      </w:r>
    </w:del>
    <w:ins w:id="12" w:author="Markstrum, Alexis@Energy" w:date="2019-10-18T15:02: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B9565" w14:textId="77777777" w:rsidR="00BD464A" w:rsidRDefault="00BD464A" w:rsidP="006B1CAD">
      <w:pPr>
        <w:spacing w:after="0" w:line="240" w:lineRule="auto"/>
      </w:pPr>
      <w:r>
        <w:separator/>
      </w:r>
    </w:p>
  </w:footnote>
  <w:footnote w:type="continuationSeparator" w:id="0">
    <w:p w14:paraId="2677EEF2" w14:textId="77777777" w:rsidR="00BD464A" w:rsidRDefault="00BD464A" w:rsidP="006B1CAD">
      <w:pPr>
        <w:spacing w:after="0" w:line="240" w:lineRule="auto"/>
      </w:pPr>
      <w:r>
        <w:continuationSeparator/>
      </w:r>
    </w:p>
  </w:footnote>
  <w:footnote w:type="continuationNotice" w:id="1">
    <w:p w14:paraId="144C6606" w14:textId="77777777" w:rsidR="00BD464A" w:rsidRDefault="00BD46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BD464A" w:rsidRPr="007770C5" w:rsidRDefault="00BD464A"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BD464A" w:rsidRPr="006B1CAD" w:rsidRDefault="00BD464A"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2DE68953" w:rsidR="00BD464A" w:rsidRPr="007770C5" w:rsidRDefault="00BD464A"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w:t>
    </w:r>
    <w:del w:id="1" w:author="Markstrum, Alexis@Energy" w:date="2019-10-18T15:02:00Z">
      <w:r w:rsidDel="0003657B">
        <w:rPr>
          <w:rFonts w:ascii="Arial" w:hAnsi="Arial" w:cs="Arial"/>
          <w:sz w:val="14"/>
          <w:szCs w:val="14"/>
        </w:rPr>
        <w:delText>19</w:delText>
      </w:r>
    </w:del>
    <w:ins w:id="2" w:author="Markstrum, Alexis@Energy" w:date="2019-10-18T15:02: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141"/>
      <w:gridCol w:w="2854"/>
      <w:gridCol w:w="1890"/>
    </w:tblGrid>
    <w:tr w:rsidR="00BD464A" w:rsidRPr="00F85124" w14:paraId="3CB7E31F" w14:textId="77777777" w:rsidTr="00630CF4">
      <w:trPr>
        <w:cantSplit/>
        <w:trHeight w:val="288"/>
      </w:trPr>
      <w:tc>
        <w:tcPr>
          <w:tcW w:w="2821" w:type="pct"/>
          <w:tcBorders>
            <w:bottom w:val="single" w:sz="4" w:space="0" w:color="auto"/>
            <w:right w:val="nil"/>
          </w:tcBorders>
          <w:vAlign w:val="center"/>
        </w:tcPr>
        <w:p w14:paraId="0A69703C" w14:textId="77777777"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2179" w:type="pct"/>
          <w:gridSpan w:val="2"/>
          <w:tcBorders>
            <w:left w:val="nil"/>
            <w:bottom w:val="single" w:sz="4" w:space="0" w:color="auto"/>
          </w:tcBorders>
          <w:tcMar>
            <w:left w:w="115" w:type="dxa"/>
            <w:right w:w="115" w:type="dxa"/>
          </w:tcMar>
          <w:vAlign w:val="center"/>
        </w:tcPr>
        <w:p w14:paraId="0A0353F0" w14:textId="7A357D26"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69242350" w14:textId="77777777" w:rsidTr="00630CF4">
      <w:trPr>
        <w:cantSplit/>
        <w:trHeight w:val="288"/>
      </w:trPr>
      <w:tc>
        <w:tcPr>
          <w:tcW w:w="2821" w:type="pct"/>
          <w:tcBorders>
            <w:right w:val="nil"/>
          </w:tcBorders>
        </w:tcPr>
        <w:p w14:paraId="7590FA4B" w14:textId="77777777" w:rsidR="00BD464A" w:rsidRPr="00271EDE" w:rsidRDefault="00BD464A" w:rsidP="000A706C">
          <w:pPr>
            <w:tabs>
              <w:tab w:val="right" w:pos="10543"/>
            </w:tabs>
            <w:spacing w:after="0"/>
            <w:rPr>
              <w:sz w:val="20"/>
              <w:szCs w:val="12"/>
            </w:rPr>
          </w:pPr>
          <w:r w:rsidRPr="00271EDE">
            <w:rPr>
              <w:rFonts w:ascii="Calibri" w:hAnsi="Calibri"/>
              <w:sz w:val="20"/>
            </w:rPr>
            <w:t>HERS Verified Single Dwelling Unit Hot Water System Distribution</w:t>
          </w:r>
        </w:p>
      </w:tc>
      <w:tc>
        <w:tcPr>
          <w:tcW w:w="2179" w:type="pct"/>
          <w:gridSpan w:val="2"/>
          <w:tcBorders>
            <w:left w:val="nil"/>
          </w:tcBorders>
        </w:tcPr>
        <w:p w14:paraId="55DF0DE0" w14:textId="000E8990" w:rsidR="00BD464A" w:rsidRPr="00271EDE" w:rsidRDefault="00BD464A" w:rsidP="000A706C">
          <w:pPr>
            <w:tabs>
              <w:tab w:val="right" w:pos="10543"/>
            </w:tabs>
            <w:spacing w:after="0"/>
            <w:jc w:val="right"/>
            <w:rPr>
              <w:sz w:val="20"/>
              <w:szCs w:val="12"/>
            </w:rPr>
          </w:pPr>
          <w:r w:rsidRPr="00271EDE">
            <w:rPr>
              <w:sz w:val="20"/>
            </w:rPr>
            <w:t xml:space="preserve">(Page </w:t>
          </w:r>
          <w:r w:rsidRPr="00271EDE">
            <w:rPr>
              <w:sz w:val="20"/>
            </w:rPr>
            <w:fldChar w:fldCharType="begin"/>
          </w:r>
          <w:r w:rsidRPr="00630CF4">
            <w:rPr>
              <w:bCs/>
              <w:sz w:val="20"/>
            </w:rPr>
            <w:instrText xml:space="preserve"> PAGE   \* MERGEFORMAT </w:instrText>
          </w:r>
          <w:r w:rsidRPr="00271EDE">
            <w:rPr>
              <w:sz w:val="20"/>
            </w:rPr>
            <w:fldChar w:fldCharType="separate"/>
          </w:r>
          <w:r w:rsidR="002A10DF">
            <w:rPr>
              <w:bCs/>
              <w:noProof/>
              <w:sz w:val="20"/>
            </w:rPr>
            <w:t>2</w:t>
          </w:r>
          <w:r w:rsidRPr="00271EDE">
            <w:rPr>
              <w:sz w:val="20"/>
            </w:rPr>
            <w:fldChar w:fldCharType="end"/>
          </w:r>
          <w:r w:rsidRPr="00271EDE">
            <w:rPr>
              <w:sz w:val="20"/>
            </w:rPr>
            <w:t xml:space="preserve"> of </w:t>
          </w:r>
          <w:r w:rsidRPr="00185AC4">
            <w:rPr>
              <w:sz w:val="20"/>
            </w:rPr>
            <w:fldChar w:fldCharType="begin"/>
          </w:r>
          <w:r w:rsidRPr="00630CF4">
            <w:rPr>
              <w:bCs/>
              <w:noProof/>
              <w:sz w:val="20"/>
            </w:rPr>
            <w:instrText xml:space="preserve"> SECTIONPAGES   \* MERGEFORMAT </w:instrText>
          </w:r>
          <w:r w:rsidRPr="00185AC4">
            <w:rPr>
              <w:sz w:val="20"/>
            </w:rPr>
            <w:fldChar w:fldCharType="separate"/>
          </w:r>
          <w:r w:rsidR="002A10DF">
            <w:rPr>
              <w:bCs/>
              <w:noProof/>
              <w:sz w:val="20"/>
            </w:rPr>
            <w:t>6</w:t>
          </w:r>
          <w:r w:rsidRPr="00185AC4">
            <w:rPr>
              <w:sz w:val="20"/>
            </w:rPr>
            <w:fldChar w:fldCharType="end"/>
          </w:r>
          <w:r w:rsidRPr="00271EDE">
            <w:rPr>
              <w:sz w:val="20"/>
            </w:rPr>
            <w:t>)</w:t>
          </w:r>
        </w:p>
      </w:tc>
    </w:tr>
    <w:tr w:rsidR="00BD464A" w:rsidRPr="00F85124" w14:paraId="7C3DE82B" w14:textId="77777777" w:rsidTr="00630CF4">
      <w:trPr>
        <w:cantSplit/>
        <w:trHeight w:val="288"/>
      </w:trPr>
      <w:tc>
        <w:tcPr>
          <w:tcW w:w="0" w:type="auto"/>
        </w:tcPr>
        <w:p w14:paraId="2A6BA535" w14:textId="77777777" w:rsidR="00BD464A" w:rsidRPr="00F85124" w:rsidRDefault="00BD464A" w:rsidP="000A706C">
          <w:pPr>
            <w:spacing w:after="0"/>
            <w:rPr>
              <w:sz w:val="12"/>
              <w:szCs w:val="12"/>
            </w:rPr>
          </w:pPr>
          <w:r w:rsidRPr="00F85124">
            <w:rPr>
              <w:sz w:val="12"/>
              <w:szCs w:val="12"/>
            </w:rPr>
            <w:t>Project Name:</w:t>
          </w:r>
        </w:p>
      </w:tc>
      <w:tc>
        <w:tcPr>
          <w:tcW w:w="1311" w:type="pct"/>
        </w:tcPr>
        <w:p w14:paraId="7EADA05E" w14:textId="77777777" w:rsidR="00BD464A" w:rsidRPr="00F85124" w:rsidRDefault="00BD464A" w:rsidP="000A706C">
          <w:pPr>
            <w:spacing w:after="0"/>
            <w:rPr>
              <w:sz w:val="12"/>
              <w:szCs w:val="12"/>
            </w:rPr>
          </w:pPr>
          <w:r w:rsidRPr="00F85124">
            <w:rPr>
              <w:sz w:val="12"/>
              <w:szCs w:val="12"/>
            </w:rPr>
            <w:t>Enforcement Agency:</w:t>
          </w:r>
        </w:p>
      </w:tc>
      <w:tc>
        <w:tcPr>
          <w:tcW w:w="868" w:type="pct"/>
        </w:tcPr>
        <w:p w14:paraId="65EE263D" w14:textId="77777777" w:rsidR="00BD464A" w:rsidRPr="00F85124" w:rsidRDefault="00BD464A" w:rsidP="000A706C">
          <w:pPr>
            <w:spacing w:after="0"/>
            <w:rPr>
              <w:sz w:val="12"/>
              <w:szCs w:val="12"/>
            </w:rPr>
          </w:pPr>
          <w:r w:rsidRPr="00F85124">
            <w:rPr>
              <w:sz w:val="12"/>
              <w:szCs w:val="12"/>
            </w:rPr>
            <w:t>Permit Number:</w:t>
          </w:r>
        </w:p>
      </w:tc>
    </w:tr>
    <w:tr w:rsidR="00BD464A" w:rsidRPr="00F85124" w14:paraId="04A7E119" w14:textId="77777777" w:rsidTr="00630CF4">
      <w:trPr>
        <w:cantSplit/>
        <w:trHeight w:val="288"/>
      </w:trPr>
      <w:tc>
        <w:tcPr>
          <w:tcW w:w="0" w:type="auto"/>
        </w:tcPr>
        <w:p w14:paraId="6E00BD0B" w14:textId="77777777" w:rsidR="00BD464A" w:rsidRPr="00F85124" w:rsidRDefault="00BD464A" w:rsidP="000A706C">
          <w:pPr>
            <w:spacing w:after="0"/>
            <w:rPr>
              <w:sz w:val="12"/>
              <w:szCs w:val="12"/>
              <w:vertAlign w:val="superscript"/>
            </w:rPr>
          </w:pPr>
          <w:r w:rsidRPr="00F85124">
            <w:rPr>
              <w:sz w:val="12"/>
              <w:szCs w:val="12"/>
            </w:rPr>
            <w:t>Dwelling Address:</w:t>
          </w:r>
        </w:p>
      </w:tc>
      <w:tc>
        <w:tcPr>
          <w:tcW w:w="1311" w:type="pct"/>
        </w:tcPr>
        <w:p w14:paraId="2D613FEA" w14:textId="77777777" w:rsidR="00BD464A" w:rsidRPr="00F85124" w:rsidRDefault="00BD464A" w:rsidP="000A706C">
          <w:pPr>
            <w:spacing w:after="0"/>
            <w:rPr>
              <w:sz w:val="12"/>
              <w:szCs w:val="12"/>
              <w:vertAlign w:val="superscript"/>
            </w:rPr>
          </w:pPr>
          <w:r w:rsidRPr="00F85124">
            <w:rPr>
              <w:sz w:val="12"/>
              <w:szCs w:val="12"/>
            </w:rPr>
            <w:t>City</w:t>
          </w:r>
          <w:r>
            <w:rPr>
              <w:sz w:val="12"/>
              <w:szCs w:val="12"/>
            </w:rPr>
            <w:t>:</w:t>
          </w:r>
        </w:p>
      </w:tc>
      <w:tc>
        <w:tcPr>
          <w:tcW w:w="868" w:type="pct"/>
        </w:tcPr>
        <w:p w14:paraId="06DDC3A9" w14:textId="77777777" w:rsidR="00BD464A" w:rsidRPr="00F85124" w:rsidRDefault="00BD464A"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BD464A" w:rsidRDefault="00BD464A"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BD464A" w:rsidRPr="007770C5" w:rsidRDefault="00BD464A"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BD464A" w:rsidRPr="006B1CAD" w:rsidRDefault="00BD464A"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0B16F8ED" w:rsidR="00BD464A" w:rsidRPr="007770C5" w:rsidRDefault="00BD464A"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w:t>
    </w:r>
    <w:del w:id="5" w:author="Markstrum, Alexis@Energy" w:date="2019-10-18T15:02:00Z">
      <w:r w:rsidDel="0003657B">
        <w:rPr>
          <w:rFonts w:ascii="Arial" w:hAnsi="Arial" w:cs="Arial"/>
          <w:sz w:val="14"/>
          <w:szCs w:val="14"/>
        </w:rPr>
        <w:delText>19</w:delText>
      </w:r>
    </w:del>
    <w:ins w:id="6" w:author="Markstrum, Alexis@Energy" w:date="2019-10-18T15:02: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BD464A"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7A" w14:textId="77777777" w:rsidTr="00B66EDB">
      <w:trPr>
        <w:cantSplit/>
        <w:trHeight w:val="288"/>
      </w:trPr>
      <w:tc>
        <w:tcPr>
          <w:tcW w:w="2577" w:type="pct"/>
          <w:gridSpan w:val="3"/>
          <w:tcBorders>
            <w:right w:val="nil"/>
          </w:tcBorders>
        </w:tcPr>
        <w:p w14:paraId="4FCB0478" w14:textId="7996D050" w:rsidR="00BD464A" w:rsidRPr="00D66EB8" w:rsidRDefault="00BD464A"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4B47CB56" w:rsidR="00BD464A" w:rsidRPr="00D66EB8" w:rsidRDefault="00BD464A"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sidR="002A10DF">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2A10DF">
            <w:rPr>
              <w:bCs/>
              <w:noProof/>
              <w:sz w:val="20"/>
              <w:szCs w:val="20"/>
            </w:rPr>
            <w:t>6</w:t>
          </w:r>
          <w:r w:rsidRPr="00D66EB8">
            <w:rPr>
              <w:bCs/>
              <w:noProof/>
              <w:sz w:val="20"/>
              <w:szCs w:val="20"/>
            </w:rPr>
            <w:fldChar w:fldCharType="end"/>
          </w:r>
          <w:r w:rsidRPr="00D66EB8">
            <w:rPr>
              <w:bCs/>
              <w:sz w:val="20"/>
              <w:szCs w:val="20"/>
            </w:rPr>
            <w:t>)</w:t>
          </w:r>
        </w:p>
      </w:tc>
    </w:tr>
    <w:tr w:rsidR="00BD464A" w:rsidRPr="00F85124" w14:paraId="4FCB047E" w14:textId="77777777" w:rsidTr="00B66EDB">
      <w:trPr>
        <w:cantSplit/>
        <w:trHeight w:val="288"/>
      </w:trPr>
      <w:tc>
        <w:tcPr>
          <w:tcW w:w="0" w:type="auto"/>
        </w:tcPr>
        <w:p w14:paraId="4FCB047B" w14:textId="77777777" w:rsidR="00BD464A" w:rsidRPr="00F85124" w:rsidRDefault="00BD464A" w:rsidP="007C5F5D">
          <w:pPr>
            <w:spacing w:after="0"/>
            <w:rPr>
              <w:sz w:val="12"/>
              <w:szCs w:val="12"/>
            </w:rPr>
          </w:pPr>
          <w:r w:rsidRPr="00F85124">
            <w:rPr>
              <w:sz w:val="12"/>
              <w:szCs w:val="12"/>
            </w:rPr>
            <w:t>Project Name:</w:t>
          </w:r>
        </w:p>
      </w:tc>
      <w:tc>
        <w:tcPr>
          <w:tcW w:w="1251" w:type="pct"/>
          <w:gridSpan w:val="3"/>
        </w:tcPr>
        <w:p w14:paraId="4FCB047C" w14:textId="77777777" w:rsidR="00BD464A" w:rsidRPr="00F85124" w:rsidRDefault="00BD464A" w:rsidP="007C5F5D">
          <w:pPr>
            <w:spacing w:after="0"/>
            <w:rPr>
              <w:sz w:val="12"/>
              <w:szCs w:val="12"/>
            </w:rPr>
          </w:pPr>
          <w:r w:rsidRPr="00F85124">
            <w:rPr>
              <w:sz w:val="12"/>
              <w:szCs w:val="12"/>
            </w:rPr>
            <w:t>Enforcement Agency:</w:t>
          </w:r>
        </w:p>
      </w:tc>
      <w:tc>
        <w:tcPr>
          <w:tcW w:w="1416" w:type="pct"/>
        </w:tcPr>
        <w:p w14:paraId="4FCB047D" w14:textId="77777777" w:rsidR="00BD464A" w:rsidRPr="00F85124" w:rsidRDefault="00BD464A" w:rsidP="007C5F5D">
          <w:pPr>
            <w:spacing w:after="0"/>
            <w:rPr>
              <w:sz w:val="12"/>
              <w:szCs w:val="12"/>
            </w:rPr>
          </w:pPr>
          <w:r w:rsidRPr="00F85124">
            <w:rPr>
              <w:sz w:val="12"/>
              <w:szCs w:val="12"/>
            </w:rPr>
            <w:t>Permit Number:</w:t>
          </w:r>
        </w:p>
      </w:tc>
    </w:tr>
    <w:tr w:rsidR="00BD464A" w:rsidRPr="00F85124" w14:paraId="4FCB0482" w14:textId="77777777" w:rsidTr="00B66EDB">
      <w:trPr>
        <w:cantSplit/>
        <w:trHeight w:val="288"/>
      </w:trPr>
      <w:tc>
        <w:tcPr>
          <w:tcW w:w="0" w:type="auto"/>
        </w:tcPr>
        <w:p w14:paraId="4FCB047F" w14:textId="77777777" w:rsidR="00BD464A" w:rsidRPr="00F85124" w:rsidRDefault="00BD464A"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BD464A" w:rsidRPr="00F85124" w:rsidRDefault="00BD464A"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BD464A" w:rsidRPr="00F85124" w:rsidRDefault="00BD464A"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BD464A" w:rsidRDefault="002A10DF">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BD464A"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2597E927" w14:textId="77777777" w:rsidTr="000A706C">
      <w:trPr>
        <w:cantSplit/>
        <w:trHeight w:val="309"/>
      </w:trPr>
      <w:tc>
        <w:tcPr>
          <w:tcW w:w="2786" w:type="pct"/>
          <w:tcBorders>
            <w:right w:val="nil"/>
          </w:tcBorders>
        </w:tcPr>
        <w:p w14:paraId="563A9F78" w14:textId="77777777" w:rsidR="00BD464A" w:rsidRPr="00F85124" w:rsidRDefault="00BD464A"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6ED3E326" w:rsidR="00BD464A" w:rsidRPr="00F85124" w:rsidRDefault="00BD464A"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A10DF">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A10DF">
            <w:rPr>
              <w:bCs/>
              <w:noProof/>
            </w:rPr>
            <w:t>2</w:t>
          </w:r>
          <w:r>
            <w:rPr>
              <w:bCs/>
              <w:noProof/>
            </w:rPr>
            <w:fldChar w:fldCharType="end"/>
          </w:r>
          <w:r w:rsidRPr="00F85124">
            <w:rPr>
              <w:bCs/>
            </w:rPr>
            <w:t>)</w:t>
          </w:r>
        </w:p>
      </w:tc>
    </w:tr>
  </w:tbl>
  <w:p w14:paraId="7E94E1C9" w14:textId="77777777" w:rsidR="00BD464A" w:rsidRDefault="00BD464A"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BD464A"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8B" w14:textId="77777777" w:rsidTr="000A706C">
      <w:trPr>
        <w:cantSplit/>
        <w:trHeight w:val="288"/>
      </w:trPr>
      <w:tc>
        <w:tcPr>
          <w:tcW w:w="2786" w:type="pct"/>
          <w:tcBorders>
            <w:right w:val="nil"/>
          </w:tcBorders>
        </w:tcPr>
        <w:p w14:paraId="4FCB0489" w14:textId="7B6F9AB2" w:rsidR="00BD464A" w:rsidRPr="00F85124" w:rsidRDefault="00BD464A"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1D98D98A" w:rsidR="00BD464A" w:rsidRPr="00F85124" w:rsidRDefault="00BD464A"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A10D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A10DF">
            <w:rPr>
              <w:bCs/>
              <w:noProof/>
            </w:rPr>
            <w:t>2</w:t>
          </w:r>
          <w:r>
            <w:rPr>
              <w:bCs/>
              <w:noProof/>
            </w:rPr>
            <w:fldChar w:fldCharType="end"/>
          </w:r>
          <w:r w:rsidRPr="00F85124">
            <w:rPr>
              <w:bCs/>
            </w:rPr>
            <w:t>)</w:t>
          </w:r>
        </w:p>
      </w:tc>
    </w:tr>
  </w:tbl>
  <w:p w14:paraId="4FCB048C" w14:textId="77777777" w:rsidR="00BD464A" w:rsidRDefault="00BD46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BD464A"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BD464A" w:rsidRPr="00F85124" w:rsidRDefault="00BD464A"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BD464A" w:rsidRPr="00F85124" w:rsidRDefault="00BD464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1D9F1D76" w14:textId="77777777" w:rsidTr="000A706C">
      <w:trPr>
        <w:cantSplit/>
        <w:trHeight w:val="309"/>
      </w:trPr>
      <w:tc>
        <w:tcPr>
          <w:tcW w:w="2786" w:type="pct"/>
          <w:tcBorders>
            <w:right w:val="nil"/>
          </w:tcBorders>
        </w:tcPr>
        <w:p w14:paraId="118C8DF7" w14:textId="77777777" w:rsidR="00BD464A" w:rsidRPr="00271EDE" w:rsidRDefault="00BD464A" w:rsidP="000A706C">
          <w:pPr>
            <w:tabs>
              <w:tab w:val="right" w:pos="10543"/>
            </w:tabs>
            <w:spacing w:after="0"/>
            <w:rPr>
              <w:sz w:val="20"/>
              <w:szCs w:val="12"/>
            </w:rPr>
          </w:pPr>
          <w:r w:rsidRPr="00271EDE">
            <w:rPr>
              <w:sz w:val="20"/>
            </w:rPr>
            <w:t>HERS Verified Single Dwelling Unit Hot Water System Distribution</w:t>
          </w:r>
        </w:p>
      </w:tc>
      <w:tc>
        <w:tcPr>
          <w:tcW w:w="2214" w:type="pct"/>
          <w:gridSpan w:val="2"/>
          <w:tcBorders>
            <w:left w:val="nil"/>
          </w:tcBorders>
        </w:tcPr>
        <w:p w14:paraId="582EFCA5" w14:textId="22D4F676" w:rsidR="00BD464A" w:rsidRPr="00271EDE" w:rsidRDefault="00BD464A" w:rsidP="000A706C">
          <w:pPr>
            <w:tabs>
              <w:tab w:val="right" w:pos="5289"/>
              <w:tab w:val="right" w:pos="10543"/>
            </w:tabs>
            <w:spacing w:after="0"/>
            <w:rPr>
              <w:sz w:val="20"/>
              <w:szCs w:val="12"/>
            </w:rPr>
          </w:pPr>
          <w:r w:rsidRPr="00271EDE">
            <w:rPr>
              <w:sz w:val="20"/>
            </w:rPr>
            <w:tab/>
            <w:t xml:space="preserve">(Page </w:t>
          </w:r>
          <w:r w:rsidRPr="00271EDE">
            <w:rPr>
              <w:sz w:val="20"/>
            </w:rPr>
            <w:fldChar w:fldCharType="begin"/>
          </w:r>
          <w:r w:rsidRPr="00271EDE">
            <w:rPr>
              <w:sz w:val="20"/>
            </w:rPr>
            <w:instrText xml:space="preserve"> PAGE   \* MERGEFORMAT </w:instrText>
          </w:r>
          <w:r w:rsidRPr="00271EDE">
            <w:rPr>
              <w:sz w:val="20"/>
            </w:rPr>
            <w:fldChar w:fldCharType="separate"/>
          </w:r>
          <w:r w:rsidR="002A10DF" w:rsidRPr="002A10DF">
            <w:rPr>
              <w:bCs/>
              <w:noProof/>
              <w:sz w:val="20"/>
            </w:rPr>
            <w:t>7</w:t>
          </w:r>
          <w:r w:rsidRPr="00271EDE">
            <w:rPr>
              <w:sz w:val="20"/>
            </w:rPr>
            <w:fldChar w:fldCharType="end"/>
          </w:r>
          <w:r w:rsidRPr="00271EDE">
            <w:rPr>
              <w:sz w:val="20"/>
            </w:rPr>
            <w:t xml:space="preserve"> of </w:t>
          </w:r>
          <w:r w:rsidRPr="00AA6019">
            <w:rPr>
              <w:sz w:val="20"/>
            </w:rPr>
            <w:fldChar w:fldCharType="begin"/>
          </w:r>
          <w:r w:rsidRPr="00630CF4">
            <w:rPr>
              <w:bCs/>
              <w:noProof/>
              <w:sz w:val="20"/>
            </w:rPr>
            <w:instrText xml:space="preserve"> SECTIONPAGES   \* MERGEFORMAT </w:instrText>
          </w:r>
          <w:r w:rsidRPr="00AA6019">
            <w:rPr>
              <w:sz w:val="20"/>
            </w:rPr>
            <w:fldChar w:fldCharType="separate"/>
          </w:r>
          <w:r w:rsidR="002A10DF">
            <w:rPr>
              <w:bCs/>
              <w:noProof/>
              <w:sz w:val="20"/>
            </w:rPr>
            <w:t>7</w:t>
          </w:r>
          <w:r w:rsidRPr="00AA6019">
            <w:rPr>
              <w:sz w:val="20"/>
            </w:rPr>
            <w:fldChar w:fldCharType="end"/>
          </w:r>
          <w:r w:rsidRPr="00271EDE">
            <w:rPr>
              <w:sz w:val="20"/>
            </w:rPr>
            <w:t>)</w:t>
          </w:r>
        </w:p>
      </w:tc>
    </w:tr>
  </w:tbl>
  <w:p w14:paraId="7C39F155" w14:textId="77777777" w:rsidR="00BD464A" w:rsidRDefault="00BD464A"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BD464A"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BD464A" w:rsidRPr="00F85124" w:rsidRDefault="00BD464A"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BD464A" w:rsidRPr="00F85124" w:rsidRDefault="00BD464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BD464A" w:rsidRPr="00F85124" w14:paraId="4FCB0493" w14:textId="77777777" w:rsidTr="00B66EDB">
      <w:trPr>
        <w:cantSplit/>
        <w:trHeight w:val="288"/>
      </w:trPr>
      <w:tc>
        <w:tcPr>
          <w:tcW w:w="1889" w:type="pct"/>
          <w:tcBorders>
            <w:right w:val="nil"/>
          </w:tcBorders>
        </w:tcPr>
        <w:p w14:paraId="4FCB0491" w14:textId="6C23A791" w:rsidR="00BD464A" w:rsidRPr="00F85124" w:rsidRDefault="00BD464A"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7F623BD1" w:rsidR="00BD464A" w:rsidRPr="00F85124" w:rsidRDefault="00BD464A"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A10D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A10DF">
            <w:rPr>
              <w:bCs/>
              <w:noProof/>
            </w:rPr>
            <w:t>7</w:t>
          </w:r>
          <w:r>
            <w:rPr>
              <w:bCs/>
              <w:noProof/>
            </w:rPr>
            <w:fldChar w:fldCharType="end"/>
          </w:r>
          <w:r w:rsidRPr="00F85124">
            <w:rPr>
              <w:bCs/>
            </w:rPr>
            <w:t>)</w:t>
          </w:r>
        </w:p>
      </w:tc>
    </w:tr>
  </w:tbl>
  <w:p w14:paraId="4FCB0494" w14:textId="77777777" w:rsidR="00BD464A" w:rsidRDefault="00BD4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555D"/>
    <w:rsid w:val="0003657B"/>
    <w:rsid w:val="0004394B"/>
    <w:rsid w:val="00063E68"/>
    <w:rsid w:val="0006542B"/>
    <w:rsid w:val="000909CD"/>
    <w:rsid w:val="00095CA3"/>
    <w:rsid w:val="000A706C"/>
    <w:rsid w:val="000F461F"/>
    <w:rsid w:val="00107484"/>
    <w:rsid w:val="00123CE1"/>
    <w:rsid w:val="00125BB4"/>
    <w:rsid w:val="001325D9"/>
    <w:rsid w:val="00134196"/>
    <w:rsid w:val="00136A7C"/>
    <w:rsid w:val="00137989"/>
    <w:rsid w:val="00137D50"/>
    <w:rsid w:val="001502E6"/>
    <w:rsid w:val="00155BA8"/>
    <w:rsid w:val="001624A0"/>
    <w:rsid w:val="00162DD4"/>
    <w:rsid w:val="00181B6C"/>
    <w:rsid w:val="00185AC4"/>
    <w:rsid w:val="001A6EA5"/>
    <w:rsid w:val="001A7491"/>
    <w:rsid w:val="001C54F0"/>
    <w:rsid w:val="001E3549"/>
    <w:rsid w:val="001F6046"/>
    <w:rsid w:val="00234E63"/>
    <w:rsid w:val="00236FB5"/>
    <w:rsid w:val="002375FA"/>
    <w:rsid w:val="0024235D"/>
    <w:rsid w:val="00243225"/>
    <w:rsid w:val="00261867"/>
    <w:rsid w:val="00271EDE"/>
    <w:rsid w:val="00275A79"/>
    <w:rsid w:val="00284847"/>
    <w:rsid w:val="002972D2"/>
    <w:rsid w:val="00297516"/>
    <w:rsid w:val="0029776E"/>
    <w:rsid w:val="002A10DF"/>
    <w:rsid w:val="002C30C5"/>
    <w:rsid w:val="002E7457"/>
    <w:rsid w:val="002F796C"/>
    <w:rsid w:val="00310CCF"/>
    <w:rsid w:val="0032746E"/>
    <w:rsid w:val="003416DF"/>
    <w:rsid w:val="00382854"/>
    <w:rsid w:val="00394022"/>
    <w:rsid w:val="00395A57"/>
    <w:rsid w:val="003B39B7"/>
    <w:rsid w:val="003B4077"/>
    <w:rsid w:val="003D08C9"/>
    <w:rsid w:val="003E681E"/>
    <w:rsid w:val="00404308"/>
    <w:rsid w:val="00423815"/>
    <w:rsid w:val="00444C30"/>
    <w:rsid w:val="00445CA0"/>
    <w:rsid w:val="00463D7C"/>
    <w:rsid w:val="00481394"/>
    <w:rsid w:val="004A0026"/>
    <w:rsid w:val="004B7504"/>
    <w:rsid w:val="004C15B1"/>
    <w:rsid w:val="004D325A"/>
    <w:rsid w:val="004E4250"/>
    <w:rsid w:val="004F6D3D"/>
    <w:rsid w:val="00502FD0"/>
    <w:rsid w:val="00523B19"/>
    <w:rsid w:val="00525833"/>
    <w:rsid w:val="00532D2E"/>
    <w:rsid w:val="00542720"/>
    <w:rsid w:val="005500C3"/>
    <w:rsid w:val="00572DE5"/>
    <w:rsid w:val="005735DD"/>
    <w:rsid w:val="00576ADB"/>
    <w:rsid w:val="00585198"/>
    <w:rsid w:val="005D67DA"/>
    <w:rsid w:val="00630CF4"/>
    <w:rsid w:val="0065297B"/>
    <w:rsid w:val="006530E0"/>
    <w:rsid w:val="006A7B42"/>
    <w:rsid w:val="006B010C"/>
    <w:rsid w:val="006B07A9"/>
    <w:rsid w:val="006B1CAD"/>
    <w:rsid w:val="006C4638"/>
    <w:rsid w:val="006D380C"/>
    <w:rsid w:val="006E1584"/>
    <w:rsid w:val="006F4DCF"/>
    <w:rsid w:val="0070564C"/>
    <w:rsid w:val="00716B70"/>
    <w:rsid w:val="00725B7D"/>
    <w:rsid w:val="00727616"/>
    <w:rsid w:val="00741563"/>
    <w:rsid w:val="007544A6"/>
    <w:rsid w:val="00792363"/>
    <w:rsid w:val="007C10F1"/>
    <w:rsid w:val="007C1778"/>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8B2C5E"/>
    <w:rsid w:val="00984FAD"/>
    <w:rsid w:val="009940CB"/>
    <w:rsid w:val="00994F33"/>
    <w:rsid w:val="009A3EC7"/>
    <w:rsid w:val="009C3AE7"/>
    <w:rsid w:val="009C7069"/>
    <w:rsid w:val="009D3F0C"/>
    <w:rsid w:val="009E6BAF"/>
    <w:rsid w:val="009F4D1A"/>
    <w:rsid w:val="00A10E56"/>
    <w:rsid w:val="00A2334E"/>
    <w:rsid w:val="00A46B82"/>
    <w:rsid w:val="00A556DE"/>
    <w:rsid w:val="00A7234F"/>
    <w:rsid w:val="00A835CA"/>
    <w:rsid w:val="00AA2739"/>
    <w:rsid w:val="00AA6019"/>
    <w:rsid w:val="00AB3743"/>
    <w:rsid w:val="00AC598D"/>
    <w:rsid w:val="00AF5606"/>
    <w:rsid w:val="00AF7641"/>
    <w:rsid w:val="00B07F5E"/>
    <w:rsid w:val="00B15974"/>
    <w:rsid w:val="00B3369C"/>
    <w:rsid w:val="00B57E2E"/>
    <w:rsid w:val="00B66EDB"/>
    <w:rsid w:val="00B740EF"/>
    <w:rsid w:val="00B75D06"/>
    <w:rsid w:val="00B76897"/>
    <w:rsid w:val="00B7750C"/>
    <w:rsid w:val="00B84755"/>
    <w:rsid w:val="00B90DDD"/>
    <w:rsid w:val="00BA4774"/>
    <w:rsid w:val="00BB1255"/>
    <w:rsid w:val="00BD2068"/>
    <w:rsid w:val="00BD464A"/>
    <w:rsid w:val="00BE5B33"/>
    <w:rsid w:val="00BF386F"/>
    <w:rsid w:val="00C048CC"/>
    <w:rsid w:val="00C12C31"/>
    <w:rsid w:val="00C27FA0"/>
    <w:rsid w:val="00C43C88"/>
    <w:rsid w:val="00C55AEC"/>
    <w:rsid w:val="00C55D2A"/>
    <w:rsid w:val="00C60760"/>
    <w:rsid w:val="00C95837"/>
    <w:rsid w:val="00CB0367"/>
    <w:rsid w:val="00CE1273"/>
    <w:rsid w:val="00D00F06"/>
    <w:rsid w:val="00D10D1B"/>
    <w:rsid w:val="00D15FB8"/>
    <w:rsid w:val="00D25F04"/>
    <w:rsid w:val="00D42786"/>
    <w:rsid w:val="00D60C9A"/>
    <w:rsid w:val="00D63162"/>
    <w:rsid w:val="00D637D9"/>
    <w:rsid w:val="00D66EB8"/>
    <w:rsid w:val="00D70976"/>
    <w:rsid w:val="00D775CD"/>
    <w:rsid w:val="00D9153C"/>
    <w:rsid w:val="00DC3338"/>
    <w:rsid w:val="00DD21F6"/>
    <w:rsid w:val="00DD29A3"/>
    <w:rsid w:val="00DE1B1E"/>
    <w:rsid w:val="00DE4C23"/>
    <w:rsid w:val="00E011D3"/>
    <w:rsid w:val="00E04504"/>
    <w:rsid w:val="00E10359"/>
    <w:rsid w:val="00E23E73"/>
    <w:rsid w:val="00E26FCE"/>
    <w:rsid w:val="00EC2524"/>
    <w:rsid w:val="00EE322E"/>
    <w:rsid w:val="00F06A6B"/>
    <w:rsid w:val="00F1204F"/>
    <w:rsid w:val="00F14C7C"/>
    <w:rsid w:val="00F3330B"/>
    <w:rsid w:val="00F530D5"/>
    <w:rsid w:val="00F537A3"/>
    <w:rsid w:val="00F55708"/>
    <w:rsid w:val="00F8369B"/>
    <w:rsid w:val="00FB212B"/>
    <w:rsid w:val="00FB6A41"/>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 w:type="table" w:customStyle="1" w:styleId="TableGrid9">
    <w:name w:val="Table Grid9"/>
    <w:basedOn w:val="TableNormal"/>
    <w:next w:val="TableGrid"/>
    <w:uiPriority w:val="39"/>
    <w:rsid w:val="00310CC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976B0-E39B-4C29-A8E9-61B02461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Markstrum, Alexis@Energy</cp:lastModifiedBy>
  <cp:revision>2</cp:revision>
  <cp:lastPrinted>2018-04-20T14:21:00Z</cp:lastPrinted>
  <dcterms:created xsi:type="dcterms:W3CDTF">2019-11-27T21:18:00Z</dcterms:created>
  <dcterms:modified xsi:type="dcterms:W3CDTF">2019-11-27T21:18:00Z</dcterms:modified>
</cp:coreProperties>
</file>